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noProof/>
        </w:rPr>
      </w:sdtEndPr>
      <w:sdtContent>
        <w:p w14:paraId="23E56F02" w14:textId="77777777" w:rsidR="004939D4" w:rsidRDefault="00943774">
          <w:pPr>
            <w:pStyle w:val="11"/>
            <w:tabs>
              <w:tab w:val="right" w:leader="dot" w:pos="9350"/>
            </w:tabs>
            <w:rPr>
              <w:rFonts w:eastAsiaTheme="minorEastAsia" w:cstheme="minorBidi"/>
              <w:b w:val="0"/>
              <w:bCs w:val="0"/>
              <w:i w:val="0"/>
              <w:iCs w:val="0"/>
              <w:noProof/>
              <w:kern w:val="2"/>
              <w:szCs w:val="22"/>
              <w:lang w:val="en-US" w:eastAsia="zh-TW"/>
            </w:rPr>
          </w:pPr>
          <w:r>
            <w:rPr>
              <w:rFonts w:ascii="Calibri" w:hAnsi="Calibri" w:cs="Calibri"/>
              <w:b w:val="0"/>
              <w:sz w:val="48"/>
              <w:szCs w:val="48"/>
            </w:rPr>
            <w:fldChar w:fldCharType="begin"/>
          </w:r>
          <w:r w:rsidRPr="0014261E">
            <w:rPr>
              <w:rFonts w:ascii="Calibri" w:hAnsi="Calibri" w:cs="Calibri"/>
              <w:b w:val="0"/>
              <w:sz w:val="48"/>
              <w:szCs w:val="48"/>
            </w:rPr>
            <w:instrText xml:space="preserve"> TOC \o "1-3" \h \z \u </w:instrText>
          </w:r>
          <w:r>
            <w:rPr>
              <w:rFonts w:ascii="Calibri" w:hAnsi="Calibri" w:cs="Calibri"/>
              <w:b w:val="0"/>
              <w:sz w:val="48"/>
              <w:szCs w:val="48"/>
            </w:rPr>
            <w:fldChar w:fldCharType="separate"/>
          </w:r>
          <w:hyperlink w:anchor="_Toc127199601" w:history="1">
            <w:r w:rsidR="004939D4" w:rsidRPr="007C31E7">
              <w:rPr>
                <w:rStyle w:val="aa"/>
                <w:rFonts w:ascii="Calibri" w:eastAsia="Calibri" w:hAnsi="Calibri" w:cs="Calibri"/>
                <w:noProof/>
              </w:rPr>
              <w:t>Abstract</w:t>
            </w:r>
            <w:r w:rsidR="004939D4">
              <w:rPr>
                <w:noProof/>
                <w:webHidden/>
              </w:rPr>
              <w:tab/>
            </w:r>
            <w:r w:rsidR="004939D4">
              <w:rPr>
                <w:noProof/>
                <w:webHidden/>
              </w:rPr>
              <w:fldChar w:fldCharType="begin"/>
            </w:r>
            <w:r w:rsidR="004939D4">
              <w:rPr>
                <w:noProof/>
                <w:webHidden/>
              </w:rPr>
              <w:instrText xml:space="preserve"> PAGEREF _Toc127199601 \h </w:instrText>
            </w:r>
            <w:r w:rsidR="004939D4">
              <w:rPr>
                <w:noProof/>
                <w:webHidden/>
              </w:rPr>
            </w:r>
            <w:r w:rsidR="004939D4">
              <w:rPr>
                <w:noProof/>
                <w:webHidden/>
              </w:rPr>
              <w:fldChar w:fldCharType="separate"/>
            </w:r>
            <w:r w:rsidR="004939D4">
              <w:rPr>
                <w:noProof/>
                <w:webHidden/>
              </w:rPr>
              <w:t>1</w:t>
            </w:r>
            <w:r w:rsidR="004939D4">
              <w:rPr>
                <w:noProof/>
                <w:webHidden/>
              </w:rPr>
              <w:fldChar w:fldCharType="end"/>
            </w:r>
          </w:hyperlink>
        </w:p>
        <w:p w14:paraId="33E06D5A" w14:textId="77777777" w:rsidR="004939D4" w:rsidRDefault="004939D4">
          <w:pPr>
            <w:pStyle w:val="11"/>
            <w:tabs>
              <w:tab w:val="right" w:leader="dot" w:pos="9350"/>
            </w:tabs>
            <w:rPr>
              <w:rFonts w:eastAsiaTheme="minorEastAsia" w:cstheme="minorBidi"/>
              <w:b w:val="0"/>
              <w:bCs w:val="0"/>
              <w:i w:val="0"/>
              <w:iCs w:val="0"/>
              <w:noProof/>
              <w:kern w:val="2"/>
              <w:szCs w:val="22"/>
              <w:lang w:val="en-US" w:eastAsia="zh-TW"/>
            </w:rPr>
          </w:pPr>
          <w:hyperlink w:anchor="_Toc127199602" w:history="1">
            <w:r w:rsidRPr="007C31E7">
              <w:rPr>
                <w:rStyle w:val="aa"/>
                <w:rFonts w:ascii="Calibri" w:eastAsia="Calibri" w:hAnsi="Calibri" w:cs="Calibri"/>
                <w:noProof/>
                <w:highlight w:val="yellow"/>
              </w:rPr>
              <w:t>Introduction</w:t>
            </w:r>
            <w:r>
              <w:rPr>
                <w:noProof/>
                <w:webHidden/>
              </w:rPr>
              <w:tab/>
            </w:r>
            <w:r>
              <w:rPr>
                <w:noProof/>
                <w:webHidden/>
              </w:rPr>
              <w:fldChar w:fldCharType="begin"/>
            </w:r>
            <w:r>
              <w:rPr>
                <w:noProof/>
                <w:webHidden/>
              </w:rPr>
              <w:instrText xml:space="preserve"> PAGEREF _Toc127199602 \h </w:instrText>
            </w:r>
            <w:r>
              <w:rPr>
                <w:noProof/>
                <w:webHidden/>
              </w:rPr>
            </w:r>
            <w:r>
              <w:rPr>
                <w:noProof/>
                <w:webHidden/>
              </w:rPr>
              <w:fldChar w:fldCharType="separate"/>
            </w:r>
            <w:r>
              <w:rPr>
                <w:noProof/>
                <w:webHidden/>
              </w:rPr>
              <w:t>2</w:t>
            </w:r>
            <w:r>
              <w:rPr>
                <w:noProof/>
                <w:webHidden/>
              </w:rPr>
              <w:fldChar w:fldCharType="end"/>
            </w:r>
          </w:hyperlink>
        </w:p>
        <w:p w14:paraId="43CFF66E" w14:textId="77777777" w:rsidR="004939D4" w:rsidRDefault="004939D4">
          <w:pPr>
            <w:pStyle w:val="11"/>
            <w:tabs>
              <w:tab w:val="right" w:leader="dot" w:pos="9350"/>
            </w:tabs>
            <w:rPr>
              <w:rFonts w:eastAsiaTheme="minorEastAsia" w:cstheme="minorBidi"/>
              <w:b w:val="0"/>
              <w:bCs w:val="0"/>
              <w:i w:val="0"/>
              <w:iCs w:val="0"/>
              <w:noProof/>
              <w:kern w:val="2"/>
              <w:szCs w:val="22"/>
              <w:lang w:val="en-US" w:eastAsia="zh-TW"/>
            </w:rPr>
          </w:pPr>
          <w:hyperlink w:anchor="_Toc127199603" w:history="1">
            <w:r w:rsidRPr="007C31E7">
              <w:rPr>
                <w:rStyle w:val="aa"/>
                <w:rFonts w:ascii="Calibri" w:eastAsia="Calibri" w:hAnsi="Calibri" w:cs="Calibri"/>
                <w:noProof/>
              </w:rPr>
              <w:t>Methods</w:t>
            </w:r>
            <w:r>
              <w:rPr>
                <w:noProof/>
                <w:webHidden/>
              </w:rPr>
              <w:tab/>
            </w:r>
            <w:r>
              <w:rPr>
                <w:noProof/>
                <w:webHidden/>
              </w:rPr>
              <w:fldChar w:fldCharType="begin"/>
            </w:r>
            <w:r>
              <w:rPr>
                <w:noProof/>
                <w:webHidden/>
              </w:rPr>
              <w:instrText xml:space="preserve"> PAGEREF _Toc127199603 \h </w:instrText>
            </w:r>
            <w:r>
              <w:rPr>
                <w:noProof/>
                <w:webHidden/>
              </w:rPr>
            </w:r>
            <w:r>
              <w:rPr>
                <w:noProof/>
                <w:webHidden/>
              </w:rPr>
              <w:fldChar w:fldCharType="separate"/>
            </w:r>
            <w:r>
              <w:rPr>
                <w:noProof/>
                <w:webHidden/>
              </w:rPr>
              <w:t>3</w:t>
            </w:r>
            <w:r>
              <w:rPr>
                <w:noProof/>
                <w:webHidden/>
              </w:rPr>
              <w:fldChar w:fldCharType="end"/>
            </w:r>
          </w:hyperlink>
        </w:p>
        <w:p w14:paraId="1C2DA08C" w14:textId="77777777" w:rsidR="004939D4" w:rsidRDefault="004939D4">
          <w:pPr>
            <w:pStyle w:val="20"/>
            <w:tabs>
              <w:tab w:val="right" w:leader="dot" w:pos="9350"/>
            </w:tabs>
            <w:rPr>
              <w:rFonts w:eastAsiaTheme="minorEastAsia" w:cstheme="minorBidi"/>
              <w:b w:val="0"/>
              <w:bCs w:val="0"/>
              <w:noProof/>
              <w:kern w:val="2"/>
              <w:sz w:val="24"/>
              <w:lang w:val="en-US" w:eastAsia="zh-TW"/>
            </w:rPr>
          </w:pPr>
          <w:hyperlink w:anchor="_Toc127199604" w:history="1">
            <w:r w:rsidRPr="007C31E7">
              <w:rPr>
                <w:rStyle w:val="aa"/>
                <w:noProof/>
              </w:rPr>
              <w:t>Ethics information</w:t>
            </w:r>
            <w:r>
              <w:rPr>
                <w:noProof/>
                <w:webHidden/>
              </w:rPr>
              <w:tab/>
            </w:r>
            <w:r>
              <w:rPr>
                <w:noProof/>
                <w:webHidden/>
              </w:rPr>
              <w:fldChar w:fldCharType="begin"/>
            </w:r>
            <w:r>
              <w:rPr>
                <w:noProof/>
                <w:webHidden/>
              </w:rPr>
              <w:instrText xml:space="preserve"> PAGEREF _Toc127199604 \h </w:instrText>
            </w:r>
            <w:r>
              <w:rPr>
                <w:noProof/>
                <w:webHidden/>
              </w:rPr>
            </w:r>
            <w:r>
              <w:rPr>
                <w:noProof/>
                <w:webHidden/>
              </w:rPr>
              <w:fldChar w:fldCharType="separate"/>
            </w:r>
            <w:r>
              <w:rPr>
                <w:noProof/>
                <w:webHidden/>
              </w:rPr>
              <w:t>3</w:t>
            </w:r>
            <w:r>
              <w:rPr>
                <w:noProof/>
                <w:webHidden/>
              </w:rPr>
              <w:fldChar w:fldCharType="end"/>
            </w:r>
          </w:hyperlink>
        </w:p>
        <w:p w14:paraId="1D74D262" w14:textId="77777777" w:rsidR="004939D4" w:rsidRDefault="004939D4">
          <w:pPr>
            <w:pStyle w:val="20"/>
            <w:tabs>
              <w:tab w:val="right" w:leader="dot" w:pos="9350"/>
            </w:tabs>
            <w:rPr>
              <w:rFonts w:eastAsiaTheme="minorEastAsia" w:cstheme="minorBidi"/>
              <w:b w:val="0"/>
              <w:bCs w:val="0"/>
              <w:noProof/>
              <w:kern w:val="2"/>
              <w:sz w:val="24"/>
              <w:lang w:val="en-US" w:eastAsia="zh-TW"/>
            </w:rPr>
          </w:pPr>
          <w:hyperlink w:anchor="_Toc127199605" w:history="1">
            <w:r w:rsidRPr="007C31E7">
              <w:rPr>
                <w:rStyle w:val="aa"/>
                <w:noProof/>
              </w:rPr>
              <w:t>Secondary Data Description</w:t>
            </w:r>
            <w:r>
              <w:rPr>
                <w:noProof/>
                <w:webHidden/>
              </w:rPr>
              <w:tab/>
            </w:r>
            <w:r>
              <w:rPr>
                <w:noProof/>
                <w:webHidden/>
              </w:rPr>
              <w:fldChar w:fldCharType="begin"/>
            </w:r>
            <w:r>
              <w:rPr>
                <w:noProof/>
                <w:webHidden/>
              </w:rPr>
              <w:instrText xml:space="preserve"> PAGEREF _Toc127199605 \h </w:instrText>
            </w:r>
            <w:r>
              <w:rPr>
                <w:noProof/>
                <w:webHidden/>
              </w:rPr>
            </w:r>
            <w:r>
              <w:rPr>
                <w:noProof/>
                <w:webHidden/>
              </w:rPr>
              <w:fldChar w:fldCharType="separate"/>
            </w:r>
            <w:r>
              <w:rPr>
                <w:noProof/>
                <w:webHidden/>
              </w:rPr>
              <w:t>3</w:t>
            </w:r>
            <w:r>
              <w:rPr>
                <w:noProof/>
                <w:webHidden/>
              </w:rPr>
              <w:fldChar w:fldCharType="end"/>
            </w:r>
          </w:hyperlink>
        </w:p>
        <w:p w14:paraId="25B7C3EF" w14:textId="77777777" w:rsidR="004939D4" w:rsidRDefault="004939D4">
          <w:pPr>
            <w:pStyle w:val="20"/>
            <w:tabs>
              <w:tab w:val="right" w:leader="dot" w:pos="9350"/>
            </w:tabs>
            <w:rPr>
              <w:rFonts w:eastAsiaTheme="minorEastAsia" w:cstheme="minorBidi"/>
              <w:b w:val="0"/>
              <w:bCs w:val="0"/>
              <w:noProof/>
              <w:kern w:val="2"/>
              <w:sz w:val="24"/>
              <w:lang w:val="en-US" w:eastAsia="zh-TW"/>
            </w:rPr>
          </w:pPr>
          <w:hyperlink w:anchor="_Toc127199606" w:history="1">
            <w:r w:rsidRPr="007C31E7">
              <w:rPr>
                <w:rStyle w:val="aa"/>
                <w:noProof/>
              </w:rPr>
              <w:t>Data Collection Procedures</w:t>
            </w:r>
            <w:r>
              <w:rPr>
                <w:noProof/>
                <w:webHidden/>
              </w:rPr>
              <w:tab/>
            </w:r>
            <w:r>
              <w:rPr>
                <w:noProof/>
                <w:webHidden/>
              </w:rPr>
              <w:fldChar w:fldCharType="begin"/>
            </w:r>
            <w:r>
              <w:rPr>
                <w:noProof/>
                <w:webHidden/>
              </w:rPr>
              <w:instrText xml:space="preserve"> PAGEREF _Toc127199606 \h </w:instrText>
            </w:r>
            <w:r>
              <w:rPr>
                <w:noProof/>
                <w:webHidden/>
              </w:rPr>
            </w:r>
            <w:r>
              <w:rPr>
                <w:noProof/>
                <w:webHidden/>
              </w:rPr>
              <w:fldChar w:fldCharType="separate"/>
            </w:r>
            <w:r>
              <w:rPr>
                <w:noProof/>
                <w:webHidden/>
              </w:rPr>
              <w:t>3</w:t>
            </w:r>
            <w:r>
              <w:rPr>
                <w:noProof/>
                <w:webHidden/>
              </w:rPr>
              <w:fldChar w:fldCharType="end"/>
            </w:r>
          </w:hyperlink>
        </w:p>
        <w:p w14:paraId="15E4627F" w14:textId="77777777" w:rsidR="004939D4" w:rsidRDefault="004939D4">
          <w:pPr>
            <w:pStyle w:val="20"/>
            <w:tabs>
              <w:tab w:val="right" w:leader="dot" w:pos="9350"/>
            </w:tabs>
            <w:rPr>
              <w:rFonts w:eastAsiaTheme="minorEastAsia" w:cstheme="minorBidi"/>
              <w:b w:val="0"/>
              <w:bCs w:val="0"/>
              <w:noProof/>
              <w:kern w:val="2"/>
              <w:sz w:val="24"/>
              <w:lang w:val="en-US" w:eastAsia="zh-TW"/>
            </w:rPr>
          </w:pPr>
          <w:hyperlink w:anchor="_Toc127199607" w:history="1">
            <w:r w:rsidRPr="007C31E7">
              <w:rPr>
                <w:rStyle w:val="aa"/>
                <w:noProof/>
              </w:rPr>
              <w:t>Experimental design</w:t>
            </w:r>
            <w:r>
              <w:rPr>
                <w:noProof/>
                <w:webHidden/>
              </w:rPr>
              <w:tab/>
            </w:r>
            <w:r>
              <w:rPr>
                <w:noProof/>
                <w:webHidden/>
              </w:rPr>
              <w:fldChar w:fldCharType="begin"/>
            </w:r>
            <w:r>
              <w:rPr>
                <w:noProof/>
                <w:webHidden/>
              </w:rPr>
              <w:instrText xml:space="preserve"> PAGEREF _Toc127199607 \h </w:instrText>
            </w:r>
            <w:r>
              <w:rPr>
                <w:noProof/>
                <w:webHidden/>
              </w:rPr>
            </w:r>
            <w:r>
              <w:rPr>
                <w:noProof/>
                <w:webHidden/>
              </w:rPr>
              <w:fldChar w:fldCharType="separate"/>
            </w:r>
            <w:r>
              <w:rPr>
                <w:noProof/>
                <w:webHidden/>
              </w:rPr>
              <w:t>4</w:t>
            </w:r>
            <w:r>
              <w:rPr>
                <w:noProof/>
                <w:webHidden/>
              </w:rPr>
              <w:fldChar w:fldCharType="end"/>
            </w:r>
          </w:hyperlink>
        </w:p>
        <w:p w14:paraId="75A35E3A" w14:textId="77777777" w:rsidR="004939D4" w:rsidRDefault="004939D4">
          <w:pPr>
            <w:pStyle w:val="20"/>
            <w:tabs>
              <w:tab w:val="right" w:leader="dot" w:pos="9350"/>
            </w:tabs>
            <w:rPr>
              <w:rFonts w:eastAsiaTheme="minorEastAsia" w:cstheme="minorBidi"/>
              <w:b w:val="0"/>
              <w:bCs w:val="0"/>
              <w:noProof/>
              <w:kern w:val="2"/>
              <w:sz w:val="24"/>
              <w:lang w:val="en-US" w:eastAsia="zh-TW"/>
            </w:rPr>
          </w:pPr>
          <w:hyperlink w:anchor="_Toc127199608" w:history="1">
            <w:r w:rsidRPr="007C31E7">
              <w:rPr>
                <w:rStyle w:val="aa"/>
                <w:noProof/>
              </w:rPr>
              <w:t>Measured Variables</w:t>
            </w:r>
            <w:r>
              <w:rPr>
                <w:noProof/>
                <w:webHidden/>
              </w:rPr>
              <w:tab/>
            </w:r>
            <w:r>
              <w:rPr>
                <w:noProof/>
                <w:webHidden/>
              </w:rPr>
              <w:fldChar w:fldCharType="begin"/>
            </w:r>
            <w:r>
              <w:rPr>
                <w:noProof/>
                <w:webHidden/>
              </w:rPr>
              <w:instrText xml:space="preserve"> PAGEREF _Toc127199608 \h </w:instrText>
            </w:r>
            <w:r>
              <w:rPr>
                <w:noProof/>
                <w:webHidden/>
              </w:rPr>
            </w:r>
            <w:r>
              <w:rPr>
                <w:noProof/>
                <w:webHidden/>
              </w:rPr>
              <w:fldChar w:fldCharType="separate"/>
            </w:r>
            <w:r>
              <w:rPr>
                <w:noProof/>
                <w:webHidden/>
              </w:rPr>
              <w:t>4</w:t>
            </w:r>
            <w:r>
              <w:rPr>
                <w:noProof/>
                <w:webHidden/>
              </w:rPr>
              <w:fldChar w:fldCharType="end"/>
            </w:r>
          </w:hyperlink>
        </w:p>
        <w:p w14:paraId="1762CAD6" w14:textId="77777777" w:rsidR="004939D4" w:rsidRDefault="004939D4">
          <w:pPr>
            <w:pStyle w:val="20"/>
            <w:tabs>
              <w:tab w:val="right" w:leader="dot" w:pos="9350"/>
            </w:tabs>
            <w:rPr>
              <w:rFonts w:eastAsiaTheme="minorEastAsia" w:cstheme="minorBidi"/>
              <w:b w:val="0"/>
              <w:bCs w:val="0"/>
              <w:noProof/>
              <w:kern w:val="2"/>
              <w:sz w:val="24"/>
              <w:lang w:val="en-US" w:eastAsia="zh-TW"/>
            </w:rPr>
          </w:pPr>
          <w:hyperlink w:anchor="_Toc127199609" w:history="1">
            <w:r w:rsidRPr="007C31E7">
              <w:rPr>
                <w:rStyle w:val="aa"/>
                <w:noProof/>
              </w:rPr>
              <w:t>Stimuli and materials</w:t>
            </w:r>
            <w:r>
              <w:rPr>
                <w:noProof/>
                <w:webHidden/>
              </w:rPr>
              <w:tab/>
            </w:r>
            <w:r>
              <w:rPr>
                <w:noProof/>
                <w:webHidden/>
              </w:rPr>
              <w:fldChar w:fldCharType="begin"/>
            </w:r>
            <w:r>
              <w:rPr>
                <w:noProof/>
                <w:webHidden/>
              </w:rPr>
              <w:instrText xml:space="preserve"> PAGEREF _Toc127199609 \h </w:instrText>
            </w:r>
            <w:r>
              <w:rPr>
                <w:noProof/>
                <w:webHidden/>
              </w:rPr>
            </w:r>
            <w:r>
              <w:rPr>
                <w:noProof/>
                <w:webHidden/>
              </w:rPr>
              <w:fldChar w:fldCharType="separate"/>
            </w:r>
            <w:r>
              <w:rPr>
                <w:noProof/>
                <w:webHidden/>
              </w:rPr>
              <w:t>4</w:t>
            </w:r>
            <w:r>
              <w:rPr>
                <w:noProof/>
                <w:webHidden/>
              </w:rPr>
              <w:fldChar w:fldCharType="end"/>
            </w:r>
          </w:hyperlink>
        </w:p>
        <w:p w14:paraId="440C3FA5" w14:textId="77777777" w:rsidR="004939D4" w:rsidRDefault="004939D4">
          <w:pPr>
            <w:pStyle w:val="20"/>
            <w:tabs>
              <w:tab w:val="right" w:leader="dot" w:pos="9350"/>
            </w:tabs>
            <w:rPr>
              <w:rFonts w:eastAsiaTheme="minorEastAsia" w:cstheme="minorBidi"/>
              <w:b w:val="0"/>
              <w:bCs w:val="0"/>
              <w:noProof/>
              <w:kern w:val="2"/>
              <w:sz w:val="24"/>
              <w:lang w:val="en-US" w:eastAsia="zh-TW"/>
            </w:rPr>
          </w:pPr>
          <w:hyperlink w:anchor="_Toc127199610" w:history="1">
            <w:r w:rsidRPr="007C31E7">
              <w:rPr>
                <w:rStyle w:val="aa"/>
                <w:noProof/>
                <w:highlight w:val="yellow"/>
              </w:rPr>
              <w:t>Procedure</w:t>
            </w:r>
            <w:r>
              <w:rPr>
                <w:noProof/>
                <w:webHidden/>
              </w:rPr>
              <w:tab/>
            </w:r>
            <w:r>
              <w:rPr>
                <w:noProof/>
                <w:webHidden/>
              </w:rPr>
              <w:fldChar w:fldCharType="begin"/>
            </w:r>
            <w:r>
              <w:rPr>
                <w:noProof/>
                <w:webHidden/>
              </w:rPr>
              <w:instrText xml:space="preserve"> PAGEREF _Toc127199610 \h </w:instrText>
            </w:r>
            <w:r>
              <w:rPr>
                <w:noProof/>
                <w:webHidden/>
              </w:rPr>
            </w:r>
            <w:r>
              <w:rPr>
                <w:noProof/>
                <w:webHidden/>
              </w:rPr>
              <w:fldChar w:fldCharType="separate"/>
            </w:r>
            <w:r>
              <w:rPr>
                <w:noProof/>
                <w:webHidden/>
              </w:rPr>
              <w:t>5</w:t>
            </w:r>
            <w:r>
              <w:rPr>
                <w:noProof/>
                <w:webHidden/>
              </w:rPr>
              <w:fldChar w:fldCharType="end"/>
            </w:r>
          </w:hyperlink>
        </w:p>
        <w:p w14:paraId="24F276DB" w14:textId="77777777" w:rsidR="004939D4" w:rsidRDefault="004939D4">
          <w:pPr>
            <w:pStyle w:val="20"/>
            <w:tabs>
              <w:tab w:val="right" w:leader="dot" w:pos="9350"/>
            </w:tabs>
            <w:rPr>
              <w:rFonts w:eastAsiaTheme="minorEastAsia" w:cstheme="minorBidi"/>
              <w:b w:val="0"/>
              <w:bCs w:val="0"/>
              <w:noProof/>
              <w:kern w:val="2"/>
              <w:sz w:val="24"/>
              <w:lang w:val="en-US" w:eastAsia="zh-TW"/>
            </w:rPr>
          </w:pPr>
          <w:hyperlink w:anchor="_Toc127199611" w:history="1">
            <w:r w:rsidRPr="007C31E7">
              <w:rPr>
                <w:rStyle w:val="aa"/>
                <w:noProof/>
              </w:rPr>
              <w:t>Pilot data simulated data</w:t>
            </w:r>
            <w:r>
              <w:rPr>
                <w:noProof/>
                <w:webHidden/>
              </w:rPr>
              <w:tab/>
            </w:r>
            <w:r>
              <w:rPr>
                <w:noProof/>
                <w:webHidden/>
              </w:rPr>
              <w:fldChar w:fldCharType="begin"/>
            </w:r>
            <w:r>
              <w:rPr>
                <w:noProof/>
                <w:webHidden/>
              </w:rPr>
              <w:instrText xml:space="preserve"> PAGEREF _Toc127199611 \h </w:instrText>
            </w:r>
            <w:r>
              <w:rPr>
                <w:noProof/>
                <w:webHidden/>
              </w:rPr>
            </w:r>
            <w:r>
              <w:rPr>
                <w:noProof/>
                <w:webHidden/>
              </w:rPr>
              <w:fldChar w:fldCharType="separate"/>
            </w:r>
            <w:r>
              <w:rPr>
                <w:noProof/>
                <w:webHidden/>
              </w:rPr>
              <w:t>5</w:t>
            </w:r>
            <w:r>
              <w:rPr>
                <w:noProof/>
                <w:webHidden/>
              </w:rPr>
              <w:fldChar w:fldCharType="end"/>
            </w:r>
          </w:hyperlink>
        </w:p>
        <w:p w14:paraId="04C68834" w14:textId="77777777" w:rsidR="004939D4" w:rsidRDefault="004939D4">
          <w:pPr>
            <w:pStyle w:val="20"/>
            <w:tabs>
              <w:tab w:val="right" w:leader="dot" w:pos="9350"/>
            </w:tabs>
            <w:rPr>
              <w:rFonts w:eastAsiaTheme="minorEastAsia" w:cstheme="minorBidi"/>
              <w:b w:val="0"/>
              <w:bCs w:val="0"/>
              <w:noProof/>
              <w:kern w:val="2"/>
              <w:sz w:val="24"/>
              <w:lang w:val="en-US" w:eastAsia="zh-TW"/>
            </w:rPr>
          </w:pPr>
          <w:hyperlink w:anchor="_Toc127199612" w:history="1">
            <w:r w:rsidRPr="007C31E7">
              <w:rPr>
                <w:rStyle w:val="aa"/>
                <w:noProof/>
                <w:highlight w:val="yellow"/>
              </w:rPr>
              <w:t>Analysis Plan</w:t>
            </w:r>
            <w:r>
              <w:rPr>
                <w:noProof/>
                <w:webHidden/>
              </w:rPr>
              <w:tab/>
            </w:r>
            <w:r>
              <w:rPr>
                <w:noProof/>
                <w:webHidden/>
              </w:rPr>
              <w:fldChar w:fldCharType="begin"/>
            </w:r>
            <w:r>
              <w:rPr>
                <w:noProof/>
                <w:webHidden/>
              </w:rPr>
              <w:instrText xml:space="preserve"> PAGEREF _Toc127199612 \h </w:instrText>
            </w:r>
            <w:r>
              <w:rPr>
                <w:noProof/>
                <w:webHidden/>
              </w:rPr>
            </w:r>
            <w:r>
              <w:rPr>
                <w:noProof/>
                <w:webHidden/>
              </w:rPr>
              <w:fldChar w:fldCharType="separate"/>
            </w:r>
            <w:r>
              <w:rPr>
                <w:noProof/>
                <w:webHidden/>
              </w:rPr>
              <w:t>6</w:t>
            </w:r>
            <w:r>
              <w:rPr>
                <w:noProof/>
                <w:webHidden/>
              </w:rPr>
              <w:fldChar w:fldCharType="end"/>
            </w:r>
          </w:hyperlink>
        </w:p>
        <w:p w14:paraId="4F63E1CC" w14:textId="77777777" w:rsidR="004939D4" w:rsidRDefault="004939D4">
          <w:pPr>
            <w:pStyle w:val="30"/>
            <w:tabs>
              <w:tab w:val="right" w:leader="dot" w:pos="9350"/>
            </w:tabs>
            <w:rPr>
              <w:rFonts w:eastAsiaTheme="minorEastAsia" w:cstheme="minorBidi"/>
              <w:noProof/>
              <w:kern w:val="2"/>
              <w:sz w:val="24"/>
              <w:szCs w:val="22"/>
              <w:lang w:val="en-US" w:eastAsia="zh-TW"/>
            </w:rPr>
          </w:pPr>
          <w:hyperlink w:anchor="_Toc127199613" w:history="1">
            <w:r w:rsidRPr="007C31E7">
              <w:rPr>
                <w:rStyle w:val="aa"/>
                <w:rFonts w:eastAsia="Calibri"/>
                <w:noProof/>
                <w:lang w:val="en-US"/>
              </w:rPr>
              <w:t>Data pre-processing</w:t>
            </w:r>
            <w:r>
              <w:rPr>
                <w:noProof/>
                <w:webHidden/>
              </w:rPr>
              <w:tab/>
            </w:r>
            <w:r>
              <w:rPr>
                <w:noProof/>
                <w:webHidden/>
              </w:rPr>
              <w:fldChar w:fldCharType="begin"/>
            </w:r>
            <w:r>
              <w:rPr>
                <w:noProof/>
                <w:webHidden/>
              </w:rPr>
              <w:instrText xml:space="preserve"> PAGEREF _Toc127199613 \h </w:instrText>
            </w:r>
            <w:r>
              <w:rPr>
                <w:noProof/>
                <w:webHidden/>
              </w:rPr>
            </w:r>
            <w:r>
              <w:rPr>
                <w:noProof/>
                <w:webHidden/>
              </w:rPr>
              <w:fldChar w:fldCharType="separate"/>
            </w:r>
            <w:r>
              <w:rPr>
                <w:noProof/>
                <w:webHidden/>
              </w:rPr>
              <w:t>6</w:t>
            </w:r>
            <w:r>
              <w:rPr>
                <w:noProof/>
                <w:webHidden/>
              </w:rPr>
              <w:fldChar w:fldCharType="end"/>
            </w:r>
          </w:hyperlink>
        </w:p>
        <w:p w14:paraId="45DA1DB6" w14:textId="77777777" w:rsidR="004939D4" w:rsidRDefault="004939D4">
          <w:pPr>
            <w:pStyle w:val="30"/>
            <w:tabs>
              <w:tab w:val="right" w:leader="dot" w:pos="9350"/>
            </w:tabs>
            <w:rPr>
              <w:rFonts w:eastAsiaTheme="minorEastAsia" w:cstheme="minorBidi"/>
              <w:noProof/>
              <w:kern w:val="2"/>
              <w:sz w:val="24"/>
              <w:szCs w:val="22"/>
              <w:lang w:val="en-US" w:eastAsia="zh-TW"/>
            </w:rPr>
          </w:pPr>
          <w:hyperlink w:anchor="_Toc127199614" w:history="1">
            <w:r w:rsidRPr="007C31E7">
              <w:rPr>
                <w:rStyle w:val="aa"/>
                <w:rFonts w:eastAsia="Calibri"/>
                <w:noProof/>
                <w:lang w:val="en-US"/>
              </w:rPr>
              <w:t>Calculation of indices &amp; quantify</w:t>
            </w:r>
            <w:r w:rsidRPr="007C31E7">
              <w:rPr>
                <w:rStyle w:val="aa"/>
                <w:rFonts w:eastAsia="Calibri"/>
                <w:noProof/>
                <w:lang w:val="en-US"/>
              </w:rPr>
              <w:t>i</w:t>
            </w:r>
            <w:r w:rsidRPr="007C31E7">
              <w:rPr>
                <w:rStyle w:val="aa"/>
                <w:rFonts w:eastAsia="Calibri"/>
                <w:noProof/>
                <w:lang w:val="en-US"/>
              </w:rPr>
              <w:t>ng SPE in the SALT</w:t>
            </w:r>
            <w:r>
              <w:rPr>
                <w:noProof/>
                <w:webHidden/>
              </w:rPr>
              <w:tab/>
            </w:r>
            <w:r>
              <w:rPr>
                <w:noProof/>
                <w:webHidden/>
              </w:rPr>
              <w:fldChar w:fldCharType="begin"/>
            </w:r>
            <w:r>
              <w:rPr>
                <w:noProof/>
                <w:webHidden/>
              </w:rPr>
              <w:instrText xml:space="preserve"> PAGEREF _Toc127199614 \h </w:instrText>
            </w:r>
            <w:r>
              <w:rPr>
                <w:noProof/>
                <w:webHidden/>
              </w:rPr>
            </w:r>
            <w:r>
              <w:rPr>
                <w:noProof/>
                <w:webHidden/>
              </w:rPr>
              <w:fldChar w:fldCharType="separate"/>
            </w:r>
            <w:r>
              <w:rPr>
                <w:noProof/>
                <w:webHidden/>
              </w:rPr>
              <w:t>6</w:t>
            </w:r>
            <w:r>
              <w:rPr>
                <w:noProof/>
                <w:webHidden/>
              </w:rPr>
              <w:fldChar w:fldCharType="end"/>
            </w:r>
          </w:hyperlink>
        </w:p>
        <w:p w14:paraId="5BB29759" w14:textId="77777777" w:rsidR="004939D4" w:rsidRDefault="004939D4">
          <w:pPr>
            <w:pStyle w:val="30"/>
            <w:tabs>
              <w:tab w:val="right" w:leader="dot" w:pos="9350"/>
            </w:tabs>
            <w:rPr>
              <w:rFonts w:eastAsiaTheme="minorEastAsia" w:cstheme="minorBidi"/>
              <w:noProof/>
              <w:kern w:val="2"/>
              <w:sz w:val="24"/>
              <w:szCs w:val="22"/>
              <w:lang w:val="en-US" w:eastAsia="zh-TW"/>
            </w:rPr>
          </w:pPr>
          <w:hyperlink w:anchor="_Toc127199615" w:history="1">
            <w:r w:rsidRPr="007C31E7">
              <w:rPr>
                <w:rStyle w:val="aa"/>
                <w:rFonts w:eastAsia="Calibri"/>
                <w:noProof/>
                <w:lang w:val="en-US"/>
              </w:rPr>
              <w:t>Reliability of indices in SALT as individual-level/group-level</w:t>
            </w:r>
            <w:r>
              <w:rPr>
                <w:noProof/>
                <w:webHidden/>
              </w:rPr>
              <w:tab/>
            </w:r>
            <w:r>
              <w:rPr>
                <w:noProof/>
                <w:webHidden/>
              </w:rPr>
              <w:fldChar w:fldCharType="begin"/>
            </w:r>
            <w:r>
              <w:rPr>
                <w:noProof/>
                <w:webHidden/>
              </w:rPr>
              <w:instrText xml:space="preserve"> PAGEREF _Toc127199615 \h </w:instrText>
            </w:r>
            <w:r>
              <w:rPr>
                <w:noProof/>
                <w:webHidden/>
              </w:rPr>
            </w:r>
            <w:r>
              <w:rPr>
                <w:noProof/>
                <w:webHidden/>
              </w:rPr>
              <w:fldChar w:fldCharType="separate"/>
            </w:r>
            <w:r>
              <w:rPr>
                <w:noProof/>
                <w:webHidden/>
              </w:rPr>
              <w:t>7</w:t>
            </w:r>
            <w:r>
              <w:rPr>
                <w:noProof/>
                <w:webHidden/>
              </w:rPr>
              <w:fldChar w:fldCharType="end"/>
            </w:r>
          </w:hyperlink>
        </w:p>
        <w:p w14:paraId="6D650F11" w14:textId="77777777" w:rsidR="004939D4" w:rsidRDefault="004939D4">
          <w:pPr>
            <w:pStyle w:val="30"/>
            <w:tabs>
              <w:tab w:val="right" w:leader="dot" w:pos="9350"/>
            </w:tabs>
            <w:rPr>
              <w:rFonts w:eastAsiaTheme="minorEastAsia" w:cstheme="minorBidi"/>
              <w:noProof/>
              <w:kern w:val="2"/>
              <w:sz w:val="24"/>
              <w:szCs w:val="22"/>
              <w:lang w:val="en-US" w:eastAsia="zh-TW"/>
            </w:rPr>
          </w:pPr>
          <w:hyperlink w:anchor="_Toc127199616" w:history="1">
            <w:r w:rsidRPr="007C31E7">
              <w:rPr>
                <w:rStyle w:val="aa"/>
                <w:noProof/>
                <w:highlight w:val="yellow"/>
                <w:lang w:val="en-US"/>
              </w:rPr>
              <w:t>Split-half reliability of SPE in SALT</w:t>
            </w:r>
            <w:r>
              <w:rPr>
                <w:noProof/>
                <w:webHidden/>
              </w:rPr>
              <w:tab/>
            </w:r>
            <w:r>
              <w:rPr>
                <w:noProof/>
                <w:webHidden/>
              </w:rPr>
              <w:fldChar w:fldCharType="begin"/>
            </w:r>
            <w:r>
              <w:rPr>
                <w:noProof/>
                <w:webHidden/>
              </w:rPr>
              <w:instrText xml:space="preserve"> PAGEREF _Toc127199616 \h </w:instrText>
            </w:r>
            <w:r>
              <w:rPr>
                <w:noProof/>
                <w:webHidden/>
              </w:rPr>
            </w:r>
            <w:r>
              <w:rPr>
                <w:noProof/>
                <w:webHidden/>
              </w:rPr>
              <w:fldChar w:fldCharType="separate"/>
            </w:r>
            <w:r>
              <w:rPr>
                <w:noProof/>
                <w:webHidden/>
              </w:rPr>
              <w:t>8</w:t>
            </w:r>
            <w:r>
              <w:rPr>
                <w:noProof/>
                <w:webHidden/>
              </w:rPr>
              <w:fldChar w:fldCharType="end"/>
            </w:r>
          </w:hyperlink>
        </w:p>
        <w:p w14:paraId="58FFE1EE" w14:textId="77777777" w:rsidR="004939D4" w:rsidRDefault="004939D4">
          <w:pPr>
            <w:pStyle w:val="11"/>
            <w:tabs>
              <w:tab w:val="right" w:leader="dot" w:pos="9350"/>
            </w:tabs>
            <w:rPr>
              <w:rFonts w:eastAsiaTheme="minorEastAsia" w:cstheme="minorBidi"/>
              <w:b w:val="0"/>
              <w:bCs w:val="0"/>
              <w:i w:val="0"/>
              <w:iCs w:val="0"/>
              <w:noProof/>
              <w:kern w:val="2"/>
              <w:szCs w:val="22"/>
              <w:lang w:val="en-US" w:eastAsia="zh-TW"/>
            </w:rPr>
          </w:pPr>
          <w:hyperlink w:anchor="_Toc127199617" w:history="1">
            <w:r w:rsidRPr="007C31E7">
              <w:rPr>
                <w:rStyle w:val="aa"/>
                <w:rFonts w:ascii="Calibri" w:eastAsia="Calibri" w:hAnsi="Calibri" w:cs="Calibri"/>
                <w:noProof/>
              </w:rPr>
              <w:t>Data availability</w:t>
            </w:r>
            <w:r>
              <w:rPr>
                <w:noProof/>
                <w:webHidden/>
              </w:rPr>
              <w:tab/>
            </w:r>
            <w:r>
              <w:rPr>
                <w:noProof/>
                <w:webHidden/>
              </w:rPr>
              <w:fldChar w:fldCharType="begin"/>
            </w:r>
            <w:r>
              <w:rPr>
                <w:noProof/>
                <w:webHidden/>
              </w:rPr>
              <w:instrText xml:space="preserve"> PAGEREF _Toc127199617 \h </w:instrText>
            </w:r>
            <w:r>
              <w:rPr>
                <w:noProof/>
                <w:webHidden/>
              </w:rPr>
            </w:r>
            <w:r>
              <w:rPr>
                <w:noProof/>
                <w:webHidden/>
              </w:rPr>
              <w:fldChar w:fldCharType="separate"/>
            </w:r>
            <w:r>
              <w:rPr>
                <w:noProof/>
                <w:webHidden/>
              </w:rPr>
              <w:t>8</w:t>
            </w:r>
            <w:r>
              <w:rPr>
                <w:noProof/>
                <w:webHidden/>
              </w:rPr>
              <w:fldChar w:fldCharType="end"/>
            </w:r>
          </w:hyperlink>
        </w:p>
        <w:p w14:paraId="6B8B50E2" w14:textId="77777777" w:rsidR="004939D4" w:rsidRDefault="004939D4">
          <w:pPr>
            <w:pStyle w:val="11"/>
            <w:tabs>
              <w:tab w:val="right" w:leader="dot" w:pos="9350"/>
            </w:tabs>
            <w:rPr>
              <w:rFonts w:eastAsiaTheme="minorEastAsia" w:cstheme="minorBidi"/>
              <w:b w:val="0"/>
              <w:bCs w:val="0"/>
              <w:i w:val="0"/>
              <w:iCs w:val="0"/>
              <w:noProof/>
              <w:kern w:val="2"/>
              <w:szCs w:val="22"/>
              <w:lang w:val="en-US" w:eastAsia="zh-TW"/>
            </w:rPr>
          </w:pPr>
          <w:hyperlink w:anchor="_Toc127199618" w:history="1">
            <w:r w:rsidRPr="007C31E7">
              <w:rPr>
                <w:rStyle w:val="aa"/>
                <w:rFonts w:ascii="Calibri" w:eastAsia="Calibri" w:hAnsi="Calibri" w:cs="Calibri"/>
                <w:noProof/>
              </w:rPr>
              <w:t>Code availability</w:t>
            </w:r>
            <w:r>
              <w:rPr>
                <w:noProof/>
                <w:webHidden/>
              </w:rPr>
              <w:tab/>
            </w:r>
            <w:r>
              <w:rPr>
                <w:noProof/>
                <w:webHidden/>
              </w:rPr>
              <w:fldChar w:fldCharType="begin"/>
            </w:r>
            <w:r>
              <w:rPr>
                <w:noProof/>
                <w:webHidden/>
              </w:rPr>
              <w:instrText xml:space="preserve"> PAGEREF _Toc127199618 \h </w:instrText>
            </w:r>
            <w:r>
              <w:rPr>
                <w:noProof/>
                <w:webHidden/>
              </w:rPr>
            </w:r>
            <w:r>
              <w:rPr>
                <w:noProof/>
                <w:webHidden/>
              </w:rPr>
              <w:fldChar w:fldCharType="separate"/>
            </w:r>
            <w:r>
              <w:rPr>
                <w:noProof/>
                <w:webHidden/>
              </w:rPr>
              <w:t>8</w:t>
            </w:r>
            <w:r>
              <w:rPr>
                <w:noProof/>
                <w:webHidden/>
              </w:rPr>
              <w:fldChar w:fldCharType="end"/>
            </w:r>
          </w:hyperlink>
        </w:p>
        <w:p w14:paraId="5AAADDBE" w14:textId="77777777" w:rsidR="004939D4" w:rsidRDefault="004939D4">
          <w:pPr>
            <w:pStyle w:val="11"/>
            <w:tabs>
              <w:tab w:val="right" w:leader="dot" w:pos="9350"/>
            </w:tabs>
            <w:rPr>
              <w:rFonts w:eastAsiaTheme="minorEastAsia" w:cstheme="minorBidi"/>
              <w:b w:val="0"/>
              <w:bCs w:val="0"/>
              <w:i w:val="0"/>
              <w:iCs w:val="0"/>
              <w:noProof/>
              <w:kern w:val="2"/>
              <w:szCs w:val="22"/>
              <w:lang w:val="en-US" w:eastAsia="zh-TW"/>
            </w:rPr>
          </w:pPr>
          <w:hyperlink w:anchor="_Toc127199619" w:history="1">
            <w:r w:rsidRPr="007C31E7">
              <w:rPr>
                <w:rStyle w:val="aa"/>
                <w:rFonts w:ascii="Calibri" w:eastAsia="Calibri" w:hAnsi="Calibri" w:cs="Calibri"/>
                <w:noProof/>
              </w:rPr>
              <w:t>Results</w:t>
            </w:r>
            <w:r>
              <w:rPr>
                <w:noProof/>
                <w:webHidden/>
              </w:rPr>
              <w:tab/>
            </w:r>
            <w:r>
              <w:rPr>
                <w:noProof/>
                <w:webHidden/>
              </w:rPr>
              <w:fldChar w:fldCharType="begin"/>
            </w:r>
            <w:r>
              <w:rPr>
                <w:noProof/>
                <w:webHidden/>
              </w:rPr>
              <w:instrText xml:space="preserve"> PAGEREF _Toc127199619 \h </w:instrText>
            </w:r>
            <w:r>
              <w:rPr>
                <w:noProof/>
                <w:webHidden/>
              </w:rPr>
            </w:r>
            <w:r>
              <w:rPr>
                <w:noProof/>
                <w:webHidden/>
              </w:rPr>
              <w:fldChar w:fldCharType="separate"/>
            </w:r>
            <w:r>
              <w:rPr>
                <w:noProof/>
                <w:webHidden/>
              </w:rPr>
              <w:t>9</w:t>
            </w:r>
            <w:r>
              <w:rPr>
                <w:noProof/>
                <w:webHidden/>
              </w:rPr>
              <w:fldChar w:fldCharType="end"/>
            </w:r>
          </w:hyperlink>
        </w:p>
        <w:p w14:paraId="6809B4BD" w14:textId="77777777" w:rsidR="004939D4" w:rsidRDefault="004939D4">
          <w:pPr>
            <w:pStyle w:val="20"/>
            <w:tabs>
              <w:tab w:val="right" w:leader="dot" w:pos="9350"/>
            </w:tabs>
            <w:rPr>
              <w:rFonts w:eastAsiaTheme="minorEastAsia" w:cstheme="minorBidi"/>
              <w:b w:val="0"/>
              <w:bCs w:val="0"/>
              <w:noProof/>
              <w:kern w:val="2"/>
              <w:sz w:val="24"/>
              <w:lang w:val="en-US" w:eastAsia="zh-TW"/>
            </w:rPr>
          </w:pPr>
          <w:hyperlink w:anchor="_Toc127199620" w:history="1">
            <w:r w:rsidRPr="007C31E7">
              <w:rPr>
                <w:rStyle w:val="aa"/>
                <w:noProof/>
                <w:highlight w:val="yellow"/>
                <w:lang w:val="en-US"/>
              </w:rPr>
              <w:t>Descriptive Statistics</w:t>
            </w:r>
            <w:r>
              <w:rPr>
                <w:noProof/>
                <w:webHidden/>
              </w:rPr>
              <w:tab/>
            </w:r>
            <w:r>
              <w:rPr>
                <w:noProof/>
                <w:webHidden/>
              </w:rPr>
              <w:fldChar w:fldCharType="begin"/>
            </w:r>
            <w:r>
              <w:rPr>
                <w:noProof/>
                <w:webHidden/>
              </w:rPr>
              <w:instrText xml:space="preserve"> PAGEREF _Toc127199620 \h </w:instrText>
            </w:r>
            <w:r>
              <w:rPr>
                <w:noProof/>
                <w:webHidden/>
              </w:rPr>
            </w:r>
            <w:r>
              <w:rPr>
                <w:noProof/>
                <w:webHidden/>
              </w:rPr>
              <w:fldChar w:fldCharType="separate"/>
            </w:r>
            <w:r>
              <w:rPr>
                <w:noProof/>
                <w:webHidden/>
              </w:rPr>
              <w:t>9</w:t>
            </w:r>
            <w:r>
              <w:rPr>
                <w:noProof/>
                <w:webHidden/>
              </w:rPr>
              <w:fldChar w:fldCharType="end"/>
            </w:r>
          </w:hyperlink>
        </w:p>
        <w:p w14:paraId="57679405" w14:textId="77777777" w:rsidR="004939D4" w:rsidRDefault="004939D4">
          <w:pPr>
            <w:pStyle w:val="20"/>
            <w:tabs>
              <w:tab w:val="right" w:leader="dot" w:pos="9350"/>
            </w:tabs>
            <w:rPr>
              <w:rFonts w:eastAsiaTheme="minorEastAsia" w:cstheme="minorBidi"/>
              <w:b w:val="0"/>
              <w:bCs w:val="0"/>
              <w:noProof/>
              <w:kern w:val="2"/>
              <w:sz w:val="24"/>
              <w:lang w:val="en-US" w:eastAsia="zh-TW"/>
            </w:rPr>
          </w:pPr>
          <w:hyperlink w:anchor="_Toc127199621" w:history="1">
            <w:r w:rsidRPr="007C31E7">
              <w:rPr>
                <w:rStyle w:val="aa"/>
                <w:noProof/>
                <w:highlight w:val="yellow"/>
                <w:lang w:val="en-US"/>
              </w:rPr>
              <w:t>ICC(Intraclass correlation coefficient)</w:t>
            </w:r>
            <w:r>
              <w:rPr>
                <w:noProof/>
                <w:webHidden/>
              </w:rPr>
              <w:tab/>
            </w:r>
            <w:r>
              <w:rPr>
                <w:noProof/>
                <w:webHidden/>
              </w:rPr>
              <w:fldChar w:fldCharType="begin"/>
            </w:r>
            <w:r>
              <w:rPr>
                <w:noProof/>
                <w:webHidden/>
              </w:rPr>
              <w:instrText xml:space="preserve"> PAGEREF _Toc127199621 \h </w:instrText>
            </w:r>
            <w:r>
              <w:rPr>
                <w:noProof/>
                <w:webHidden/>
              </w:rPr>
            </w:r>
            <w:r>
              <w:rPr>
                <w:noProof/>
                <w:webHidden/>
              </w:rPr>
              <w:fldChar w:fldCharType="separate"/>
            </w:r>
            <w:r>
              <w:rPr>
                <w:noProof/>
                <w:webHidden/>
              </w:rPr>
              <w:t>9</w:t>
            </w:r>
            <w:r>
              <w:rPr>
                <w:noProof/>
                <w:webHidden/>
              </w:rPr>
              <w:fldChar w:fldCharType="end"/>
            </w:r>
          </w:hyperlink>
        </w:p>
        <w:p w14:paraId="3BA66A18" w14:textId="77777777" w:rsidR="004939D4" w:rsidRDefault="004939D4">
          <w:pPr>
            <w:pStyle w:val="20"/>
            <w:tabs>
              <w:tab w:val="right" w:leader="dot" w:pos="9350"/>
            </w:tabs>
            <w:rPr>
              <w:rFonts w:eastAsiaTheme="minorEastAsia" w:cstheme="minorBidi"/>
              <w:b w:val="0"/>
              <w:bCs w:val="0"/>
              <w:noProof/>
              <w:kern w:val="2"/>
              <w:sz w:val="24"/>
              <w:lang w:val="en-US" w:eastAsia="zh-TW"/>
            </w:rPr>
          </w:pPr>
          <w:hyperlink w:anchor="_Toc127199622" w:history="1">
            <w:r w:rsidRPr="007C31E7">
              <w:rPr>
                <w:rStyle w:val="aa"/>
                <w:noProof/>
                <w:highlight w:val="yellow"/>
                <w:lang w:val="en-US"/>
              </w:rPr>
              <w:t>Split-Half Reliability</w:t>
            </w:r>
            <w:r>
              <w:rPr>
                <w:noProof/>
                <w:webHidden/>
              </w:rPr>
              <w:tab/>
            </w:r>
            <w:r>
              <w:rPr>
                <w:noProof/>
                <w:webHidden/>
              </w:rPr>
              <w:fldChar w:fldCharType="begin"/>
            </w:r>
            <w:r>
              <w:rPr>
                <w:noProof/>
                <w:webHidden/>
              </w:rPr>
              <w:instrText xml:space="preserve"> PAGEREF _Toc127199622 \h </w:instrText>
            </w:r>
            <w:r>
              <w:rPr>
                <w:noProof/>
                <w:webHidden/>
              </w:rPr>
            </w:r>
            <w:r>
              <w:rPr>
                <w:noProof/>
                <w:webHidden/>
              </w:rPr>
              <w:fldChar w:fldCharType="separate"/>
            </w:r>
            <w:r>
              <w:rPr>
                <w:noProof/>
                <w:webHidden/>
              </w:rPr>
              <w:t>10</w:t>
            </w:r>
            <w:r>
              <w:rPr>
                <w:noProof/>
                <w:webHidden/>
              </w:rPr>
              <w:fldChar w:fldCharType="end"/>
            </w:r>
          </w:hyperlink>
        </w:p>
        <w:p w14:paraId="7A40F23B" w14:textId="77777777" w:rsidR="004939D4" w:rsidRDefault="004939D4">
          <w:pPr>
            <w:pStyle w:val="11"/>
            <w:tabs>
              <w:tab w:val="right" w:leader="dot" w:pos="9350"/>
            </w:tabs>
            <w:rPr>
              <w:rFonts w:eastAsiaTheme="minorEastAsia" w:cstheme="minorBidi"/>
              <w:b w:val="0"/>
              <w:bCs w:val="0"/>
              <w:i w:val="0"/>
              <w:iCs w:val="0"/>
              <w:noProof/>
              <w:kern w:val="2"/>
              <w:szCs w:val="22"/>
              <w:lang w:val="en-US" w:eastAsia="zh-TW"/>
            </w:rPr>
          </w:pPr>
          <w:hyperlink w:anchor="_Toc127199623" w:history="1">
            <w:r w:rsidRPr="007C31E7">
              <w:rPr>
                <w:rStyle w:val="aa"/>
                <w:rFonts w:ascii="Calibri" w:eastAsia="Calibri" w:hAnsi="Calibri" w:cs="Calibri"/>
                <w:noProof/>
              </w:rPr>
              <w:t>Discussion</w:t>
            </w:r>
            <w:r>
              <w:rPr>
                <w:noProof/>
                <w:webHidden/>
              </w:rPr>
              <w:tab/>
            </w:r>
            <w:r>
              <w:rPr>
                <w:noProof/>
                <w:webHidden/>
              </w:rPr>
              <w:fldChar w:fldCharType="begin"/>
            </w:r>
            <w:r>
              <w:rPr>
                <w:noProof/>
                <w:webHidden/>
              </w:rPr>
              <w:instrText xml:space="preserve"> PAGEREF _Toc127199623 \h </w:instrText>
            </w:r>
            <w:r>
              <w:rPr>
                <w:noProof/>
                <w:webHidden/>
              </w:rPr>
            </w:r>
            <w:r>
              <w:rPr>
                <w:noProof/>
                <w:webHidden/>
              </w:rPr>
              <w:fldChar w:fldCharType="separate"/>
            </w:r>
            <w:r>
              <w:rPr>
                <w:noProof/>
                <w:webHidden/>
              </w:rPr>
              <w:t>11</w:t>
            </w:r>
            <w:r>
              <w:rPr>
                <w:noProof/>
                <w:webHidden/>
              </w:rPr>
              <w:fldChar w:fldCharType="end"/>
            </w:r>
          </w:hyperlink>
        </w:p>
        <w:p w14:paraId="2899C7A2" w14:textId="77777777" w:rsidR="004939D4" w:rsidRDefault="004939D4">
          <w:pPr>
            <w:pStyle w:val="11"/>
            <w:tabs>
              <w:tab w:val="right" w:leader="dot" w:pos="9350"/>
            </w:tabs>
            <w:rPr>
              <w:rFonts w:eastAsiaTheme="minorEastAsia" w:cstheme="minorBidi"/>
              <w:b w:val="0"/>
              <w:bCs w:val="0"/>
              <w:i w:val="0"/>
              <w:iCs w:val="0"/>
              <w:noProof/>
              <w:kern w:val="2"/>
              <w:szCs w:val="22"/>
              <w:lang w:val="en-US" w:eastAsia="zh-TW"/>
            </w:rPr>
          </w:pPr>
          <w:hyperlink w:anchor="_Toc127199624" w:history="1">
            <w:r w:rsidRPr="007C31E7">
              <w:rPr>
                <w:rStyle w:val="aa"/>
                <w:rFonts w:ascii="Calibri" w:eastAsia="Calibri" w:hAnsi="Calibri" w:cs="Calibri"/>
                <w:noProof/>
              </w:rPr>
              <w:t>Acknowledgements</w:t>
            </w:r>
            <w:r>
              <w:rPr>
                <w:noProof/>
                <w:webHidden/>
              </w:rPr>
              <w:tab/>
            </w:r>
            <w:r>
              <w:rPr>
                <w:noProof/>
                <w:webHidden/>
              </w:rPr>
              <w:fldChar w:fldCharType="begin"/>
            </w:r>
            <w:r>
              <w:rPr>
                <w:noProof/>
                <w:webHidden/>
              </w:rPr>
              <w:instrText xml:space="preserve"> PAGEREF _Toc127199624 \h </w:instrText>
            </w:r>
            <w:r>
              <w:rPr>
                <w:noProof/>
                <w:webHidden/>
              </w:rPr>
            </w:r>
            <w:r>
              <w:rPr>
                <w:noProof/>
                <w:webHidden/>
              </w:rPr>
              <w:fldChar w:fldCharType="separate"/>
            </w:r>
            <w:r>
              <w:rPr>
                <w:noProof/>
                <w:webHidden/>
              </w:rPr>
              <w:t>12</w:t>
            </w:r>
            <w:r>
              <w:rPr>
                <w:noProof/>
                <w:webHidden/>
              </w:rPr>
              <w:fldChar w:fldCharType="end"/>
            </w:r>
          </w:hyperlink>
        </w:p>
        <w:p w14:paraId="2E8C519E" w14:textId="77777777" w:rsidR="004939D4" w:rsidRDefault="004939D4">
          <w:pPr>
            <w:pStyle w:val="11"/>
            <w:tabs>
              <w:tab w:val="right" w:leader="dot" w:pos="9350"/>
            </w:tabs>
            <w:rPr>
              <w:rFonts w:eastAsiaTheme="minorEastAsia" w:cstheme="minorBidi"/>
              <w:b w:val="0"/>
              <w:bCs w:val="0"/>
              <w:i w:val="0"/>
              <w:iCs w:val="0"/>
              <w:noProof/>
              <w:kern w:val="2"/>
              <w:szCs w:val="22"/>
              <w:lang w:val="en-US" w:eastAsia="zh-TW"/>
            </w:rPr>
          </w:pPr>
          <w:hyperlink w:anchor="_Toc127199625" w:history="1">
            <w:r w:rsidRPr="007C31E7">
              <w:rPr>
                <w:rStyle w:val="aa"/>
                <w:rFonts w:ascii="Calibri" w:eastAsia="Calibri" w:hAnsi="Calibri" w:cs="Calibri"/>
                <w:noProof/>
              </w:rPr>
              <w:t>Author contributions</w:t>
            </w:r>
            <w:r>
              <w:rPr>
                <w:noProof/>
                <w:webHidden/>
              </w:rPr>
              <w:tab/>
            </w:r>
            <w:r>
              <w:rPr>
                <w:noProof/>
                <w:webHidden/>
              </w:rPr>
              <w:fldChar w:fldCharType="begin"/>
            </w:r>
            <w:r>
              <w:rPr>
                <w:noProof/>
                <w:webHidden/>
              </w:rPr>
              <w:instrText xml:space="preserve"> PAGEREF _Toc127199625 \h </w:instrText>
            </w:r>
            <w:r>
              <w:rPr>
                <w:noProof/>
                <w:webHidden/>
              </w:rPr>
            </w:r>
            <w:r>
              <w:rPr>
                <w:noProof/>
                <w:webHidden/>
              </w:rPr>
              <w:fldChar w:fldCharType="separate"/>
            </w:r>
            <w:r>
              <w:rPr>
                <w:noProof/>
                <w:webHidden/>
              </w:rPr>
              <w:t>12</w:t>
            </w:r>
            <w:r>
              <w:rPr>
                <w:noProof/>
                <w:webHidden/>
              </w:rPr>
              <w:fldChar w:fldCharType="end"/>
            </w:r>
          </w:hyperlink>
        </w:p>
        <w:p w14:paraId="5823E3FA" w14:textId="77777777" w:rsidR="004939D4" w:rsidRDefault="004939D4">
          <w:pPr>
            <w:pStyle w:val="11"/>
            <w:tabs>
              <w:tab w:val="right" w:leader="dot" w:pos="9350"/>
            </w:tabs>
            <w:rPr>
              <w:rFonts w:eastAsiaTheme="minorEastAsia" w:cstheme="minorBidi"/>
              <w:b w:val="0"/>
              <w:bCs w:val="0"/>
              <w:i w:val="0"/>
              <w:iCs w:val="0"/>
              <w:noProof/>
              <w:kern w:val="2"/>
              <w:szCs w:val="22"/>
              <w:lang w:val="en-US" w:eastAsia="zh-TW"/>
            </w:rPr>
          </w:pPr>
          <w:hyperlink w:anchor="_Toc127199626" w:history="1">
            <w:r w:rsidRPr="007C31E7">
              <w:rPr>
                <w:rStyle w:val="aa"/>
                <w:rFonts w:ascii="Calibri" w:eastAsia="Calibri" w:hAnsi="Calibri" w:cs="Calibri"/>
                <w:noProof/>
              </w:rPr>
              <w:t>Competing interests</w:t>
            </w:r>
            <w:r>
              <w:rPr>
                <w:noProof/>
                <w:webHidden/>
              </w:rPr>
              <w:tab/>
            </w:r>
            <w:r>
              <w:rPr>
                <w:noProof/>
                <w:webHidden/>
              </w:rPr>
              <w:fldChar w:fldCharType="begin"/>
            </w:r>
            <w:r>
              <w:rPr>
                <w:noProof/>
                <w:webHidden/>
              </w:rPr>
              <w:instrText xml:space="preserve"> PAGEREF _Toc127199626 \h </w:instrText>
            </w:r>
            <w:r>
              <w:rPr>
                <w:noProof/>
                <w:webHidden/>
              </w:rPr>
            </w:r>
            <w:r>
              <w:rPr>
                <w:noProof/>
                <w:webHidden/>
              </w:rPr>
              <w:fldChar w:fldCharType="separate"/>
            </w:r>
            <w:r>
              <w:rPr>
                <w:noProof/>
                <w:webHidden/>
              </w:rPr>
              <w:t>12</w:t>
            </w:r>
            <w:r>
              <w:rPr>
                <w:noProof/>
                <w:webHidden/>
              </w:rPr>
              <w:fldChar w:fldCharType="end"/>
            </w:r>
          </w:hyperlink>
        </w:p>
        <w:p w14:paraId="73EDD5E5" w14:textId="77777777" w:rsidR="004939D4" w:rsidRDefault="004939D4">
          <w:pPr>
            <w:pStyle w:val="11"/>
            <w:tabs>
              <w:tab w:val="right" w:leader="dot" w:pos="9350"/>
            </w:tabs>
            <w:rPr>
              <w:rFonts w:eastAsiaTheme="minorEastAsia" w:cstheme="minorBidi"/>
              <w:b w:val="0"/>
              <w:bCs w:val="0"/>
              <w:i w:val="0"/>
              <w:iCs w:val="0"/>
              <w:noProof/>
              <w:kern w:val="2"/>
              <w:szCs w:val="22"/>
              <w:lang w:val="en-US" w:eastAsia="zh-TW"/>
            </w:rPr>
          </w:pPr>
          <w:hyperlink w:anchor="_Toc127199627" w:history="1">
            <w:r w:rsidRPr="007C31E7">
              <w:rPr>
                <w:rStyle w:val="aa"/>
                <w:rFonts w:ascii="Calibri" w:eastAsia="Calibri" w:hAnsi="Calibri" w:cs="Calibri"/>
                <w:noProof/>
              </w:rPr>
              <w:t>Figures</w:t>
            </w:r>
            <w:r>
              <w:rPr>
                <w:noProof/>
                <w:webHidden/>
              </w:rPr>
              <w:tab/>
            </w:r>
            <w:r>
              <w:rPr>
                <w:noProof/>
                <w:webHidden/>
              </w:rPr>
              <w:fldChar w:fldCharType="begin"/>
            </w:r>
            <w:r>
              <w:rPr>
                <w:noProof/>
                <w:webHidden/>
              </w:rPr>
              <w:instrText xml:space="preserve"> PAGEREF _Toc127199627 \h </w:instrText>
            </w:r>
            <w:r>
              <w:rPr>
                <w:noProof/>
                <w:webHidden/>
              </w:rPr>
            </w:r>
            <w:r>
              <w:rPr>
                <w:noProof/>
                <w:webHidden/>
              </w:rPr>
              <w:fldChar w:fldCharType="separate"/>
            </w:r>
            <w:r>
              <w:rPr>
                <w:noProof/>
                <w:webHidden/>
              </w:rPr>
              <w:t>12</w:t>
            </w:r>
            <w:r>
              <w:rPr>
                <w:noProof/>
                <w:webHidden/>
              </w:rPr>
              <w:fldChar w:fldCharType="end"/>
            </w:r>
          </w:hyperlink>
        </w:p>
        <w:p w14:paraId="06339780" w14:textId="77777777" w:rsidR="004939D4" w:rsidRDefault="004939D4">
          <w:pPr>
            <w:pStyle w:val="11"/>
            <w:tabs>
              <w:tab w:val="right" w:leader="dot" w:pos="9350"/>
            </w:tabs>
            <w:rPr>
              <w:rFonts w:eastAsiaTheme="minorEastAsia" w:cstheme="minorBidi"/>
              <w:b w:val="0"/>
              <w:bCs w:val="0"/>
              <w:i w:val="0"/>
              <w:iCs w:val="0"/>
              <w:noProof/>
              <w:kern w:val="2"/>
              <w:szCs w:val="22"/>
              <w:lang w:val="en-US" w:eastAsia="zh-TW"/>
            </w:rPr>
          </w:pPr>
          <w:hyperlink w:anchor="_Toc127199628" w:history="1">
            <w:r w:rsidRPr="007C31E7">
              <w:rPr>
                <w:rStyle w:val="aa"/>
                <w:rFonts w:ascii="Calibri" w:eastAsia="Calibri" w:hAnsi="Calibri" w:cs="Calibri"/>
                <w:noProof/>
              </w:rPr>
              <w:t>Figure Legends</w:t>
            </w:r>
            <w:r>
              <w:rPr>
                <w:noProof/>
                <w:webHidden/>
              </w:rPr>
              <w:tab/>
            </w:r>
            <w:r>
              <w:rPr>
                <w:noProof/>
                <w:webHidden/>
              </w:rPr>
              <w:fldChar w:fldCharType="begin"/>
            </w:r>
            <w:r>
              <w:rPr>
                <w:noProof/>
                <w:webHidden/>
              </w:rPr>
              <w:instrText xml:space="preserve"> PAGEREF _Toc127199628 \h </w:instrText>
            </w:r>
            <w:r>
              <w:rPr>
                <w:noProof/>
                <w:webHidden/>
              </w:rPr>
            </w:r>
            <w:r>
              <w:rPr>
                <w:noProof/>
                <w:webHidden/>
              </w:rPr>
              <w:fldChar w:fldCharType="separate"/>
            </w:r>
            <w:r>
              <w:rPr>
                <w:noProof/>
                <w:webHidden/>
              </w:rPr>
              <w:t>12</w:t>
            </w:r>
            <w:r>
              <w:rPr>
                <w:noProof/>
                <w:webHidden/>
              </w:rPr>
              <w:fldChar w:fldCharType="end"/>
            </w:r>
          </w:hyperlink>
        </w:p>
        <w:p w14:paraId="0447ACCC" w14:textId="77777777" w:rsidR="004939D4" w:rsidRDefault="004939D4">
          <w:pPr>
            <w:pStyle w:val="11"/>
            <w:tabs>
              <w:tab w:val="right" w:leader="dot" w:pos="9350"/>
            </w:tabs>
            <w:rPr>
              <w:rFonts w:eastAsiaTheme="minorEastAsia" w:cstheme="minorBidi"/>
              <w:b w:val="0"/>
              <w:bCs w:val="0"/>
              <w:i w:val="0"/>
              <w:iCs w:val="0"/>
              <w:noProof/>
              <w:kern w:val="2"/>
              <w:szCs w:val="22"/>
              <w:lang w:val="en-US" w:eastAsia="zh-TW"/>
            </w:rPr>
          </w:pPr>
          <w:hyperlink w:anchor="_Toc127199629" w:history="1">
            <w:r w:rsidRPr="007C31E7">
              <w:rPr>
                <w:rStyle w:val="aa"/>
                <w:rFonts w:ascii="Calibri" w:eastAsia="Calibri" w:hAnsi="Calibri" w:cs="Calibri"/>
                <w:noProof/>
              </w:rPr>
              <w:t>Supplementary information</w:t>
            </w:r>
            <w:r>
              <w:rPr>
                <w:noProof/>
                <w:webHidden/>
              </w:rPr>
              <w:tab/>
            </w:r>
            <w:r>
              <w:rPr>
                <w:noProof/>
                <w:webHidden/>
              </w:rPr>
              <w:fldChar w:fldCharType="begin"/>
            </w:r>
            <w:r>
              <w:rPr>
                <w:noProof/>
                <w:webHidden/>
              </w:rPr>
              <w:instrText xml:space="preserve"> PAGEREF _Toc127199629 \h </w:instrText>
            </w:r>
            <w:r>
              <w:rPr>
                <w:noProof/>
                <w:webHidden/>
              </w:rPr>
            </w:r>
            <w:r>
              <w:rPr>
                <w:noProof/>
                <w:webHidden/>
              </w:rPr>
              <w:fldChar w:fldCharType="separate"/>
            </w:r>
            <w:r>
              <w:rPr>
                <w:noProof/>
                <w:webHidden/>
              </w:rPr>
              <w:t>13</w:t>
            </w:r>
            <w:r>
              <w:rPr>
                <w:noProof/>
                <w:webHidden/>
              </w:rPr>
              <w:fldChar w:fldCharType="end"/>
            </w:r>
          </w:hyperlink>
        </w:p>
        <w:p w14:paraId="4CBCB06D" w14:textId="77777777" w:rsidR="004939D4" w:rsidRDefault="004939D4">
          <w:pPr>
            <w:pStyle w:val="11"/>
            <w:tabs>
              <w:tab w:val="right" w:leader="dot" w:pos="9350"/>
            </w:tabs>
            <w:rPr>
              <w:rFonts w:eastAsiaTheme="minorEastAsia" w:cstheme="minorBidi"/>
              <w:b w:val="0"/>
              <w:bCs w:val="0"/>
              <w:i w:val="0"/>
              <w:iCs w:val="0"/>
              <w:noProof/>
              <w:kern w:val="2"/>
              <w:szCs w:val="22"/>
              <w:lang w:val="en-US" w:eastAsia="zh-TW"/>
            </w:rPr>
          </w:pPr>
          <w:hyperlink w:anchor="_Toc127199630" w:history="1">
            <w:r w:rsidRPr="007C31E7">
              <w:rPr>
                <w:rStyle w:val="aa"/>
                <w:rFonts w:ascii="Calibri" w:eastAsia="Calibri" w:hAnsi="Calibri" w:cs="Calibri"/>
                <w:noProof/>
              </w:rPr>
              <w:t>References</w:t>
            </w:r>
            <w:r>
              <w:rPr>
                <w:noProof/>
                <w:webHidden/>
              </w:rPr>
              <w:tab/>
            </w:r>
            <w:r>
              <w:rPr>
                <w:noProof/>
                <w:webHidden/>
              </w:rPr>
              <w:fldChar w:fldCharType="begin"/>
            </w:r>
            <w:r>
              <w:rPr>
                <w:noProof/>
                <w:webHidden/>
              </w:rPr>
              <w:instrText xml:space="preserve"> PAGEREF _Toc127199630 \h </w:instrText>
            </w:r>
            <w:r>
              <w:rPr>
                <w:noProof/>
                <w:webHidden/>
              </w:rPr>
            </w:r>
            <w:r>
              <w:rPr>
                <w:noProof/>
                <w:webHidden/>
              </w:rPr>
              <w:fldChar w:fldCharType="separate"/>
            </w:r>
            <w:r>
              <w:rPr>
                <w:noProof/>
                <w:webHidden/>
              </w:rPr>
              <w:t>16</w:t>
            </w:r>
            <w:r>
              <w:rPr>
                <w:noProof/>
                <w:webHidden/>
              </w:rPr>
              <w:fldChar w:fldCharType="end"/>
            </w:r>
          </w:hyperlink>
        </w:p>
        <w:p w14:paraId="71531895" w14:textId="77777777" w:rsidR="00943774" w:rsidRDefault="00943774" w:rsidP="00943774">
          <w:pPr>
            <w:rPr>
              <w:b/>
              <w:bCs/>
              <w:noProof/>
            </w:rPr>
          </w:pPr>
          <w:r>
            <w:rPr>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3039649D" w:rsidR="00D22DC1" w:rsidRDefault="00D22DC1">
      <w:pPr>
        <w:rPr>
          <w:rFonts w:ascii="Calibri" w:eastAsiaTheme="minorEastAsia" w:hAnsi="Calibri" w:cs="Calibri"/>
          <w:b/>
          <w:sz w:val="46"/>
          <w:szCs w:val="46"/>
        </w:rPr>
      </w:pPr>
      <w:r w:rsidRPr="00D22DC1">
        <w:rPr>
          <w:rFonts w:ascii="Calibri" w:eastAsia="Calibri" w:hAnsi="Calibri" w:cs="Calibri"/>
          <w:b/>
          <w:sz w:val="46"/>
          <w:szCs w:val="46"/>
        </w:rPr>
        <w:lastRenderedPageBreak/>
        <w:t>Estimating Reliability of the Self-Associative Learning Task as a Measure of Self-Prioritization Effect: Re-ana</w:t>
      </w:r>
      <w:r w:rsidR="00943774">
        <w:rPr>
          <w:rFonts w:ascii="Calibri" w:eastAsia="Calibri" w:hAnsi="Calibri" w:cs="Calibri"/>
          <w:b/>
          <w:sz w:val="46"/>
          <w:szCs w:val="46"/>
        </w:rPr>
        <w:t>lyses of a Longitudinal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7199601"/>
      <w:bookmarkEnd w:id="9"/>
      <w:r>
        <w:rPr>
          <w:rFonts w:ascii="Calibri" w:eastAsia="Calibri" w:hAnsi="Calibri" w:cs="Calibri"/>
          <w:b/>
          <w:sz w:val="42"/>
          <w:szCs w:val="42"/>
        </w:rPr>
        <w:t>Abstract</w:t>
      </w:r>
      <w:bookmarkEnd w:id="10"/>
    </w:p>
    <w:p w14:paraId="716BD2AB" w14:textId="3A8FF761" w:rsidR="00586F83" w:rsidRDefault="00B7253B" w:rsidP="003E7247">
      <w:pPr>
        <w:ind w:firstLine="720"/>
      </w:pPr>
      <w:bookmarkStart w:id="11" w:name="_zhvngomkrtk6" w:colFirst="0" w:colLast="0"/>
      <w:bookmarkEnd w:id="11"/>
      <w:r>
        <w:t>T</w:t>
      </w:r>
      <w:r w:rsidR="00E461E3" w:rsidRPr="00065DE7">
        <w:t xml:space="preserve">he Self-Associative Learning Task (SALT) has been a </w:t>
      </w:r>
      <w:r w:rsidR="00BF4393">
        <w:rPr>
          <w:lang w:val="en-US"/>
        </w:rPr>
        <w:t>widely-used task</w:t>
      </w:r>
      <w:r w:rsidR="00BF4393">
        <w:t xml:space="preserve"> in studying the Self-Prioritization Effect (SPE)</w:t>
      </w:r>
      <w:r w:rsidR="00E461E3" w:rsidRPr="00065DE7">
        <w:t xml:space="preserve">. However, </w:t>
      </w:r>
      <w:r w:rsidR="00BF4393" w:rsidRPr="00BF4393">
        <w:t>reliability of the SPE effect in SALT has not been studied</w:t>
      </w:r>
      <w:r w:rsidR="00E461E3" w:rsidRPr="00065DE7">
        <w:t xml:space="preserve">. </w:t>
      </w:r>
      <w:r w:rsidR="00BF4393">
        <w:t>W</w:t>
      </w:r>
      <w:r w:rsidR="00E461E3" w:rsidRPr="00065DE7">
        <w:t xml:space="preserve">hile SALT is a relatively simple task, there are multiple ways to </w:t>
      </w:r>
      <w:r w:rsidR="00BF4393">
        <w:t>operationalize</w:t>
      </w:r>
      <w:r w:rsidR="00E461E3" w:rsidRPr="00065DE7">
        <w:t xml:space="preserve"> the self-prioritization effect, reaction time</w:t>
      </w:r>
      <w:r w:rsidR="008C02EA">
        <w:t>s</w:t>
      </w:r>
      <w:r w:rsidR="00E461E3" w:rsidRPr="00065DE7">
        <w:t xml:space="preserve">-based and accuracy-based indices. It is unknown whether these </w:t>
      </w:r>
      <w:r w:rsidR="008C02EA">
        <w:t>operationalization</w:t>
      </w:r>
      <w:r w:rsidR="00E461E3" w:rsidRPr="00065DE7">
        <w:t xml:space="preserve"> </w:t>
      </w:r>
      <w:r w:rsidR="008C02EA">
        <w:t>reliability</w:t>
      </w:r>
      <w:r w:rsidR="00E461E3" w:rsidRPr="00065DE7">
        <w:t xml:space="preserve"> capture the s</w:t>
      </w:r>
      <w:r w:rsidR="008C02EA">
        <w:t>elf-prioritization effect, and</w:t>
      </w:r>
      <w:r w:rsidR="00E461E3" w:rsidRPr="00065DE7">
        <w:t xml:space="preserve">, which is the most reliable at both the group and individual level. To address these questions, we plan to reanalyze </w:t>
      </w:r>
      <w:r w:rsidR="008C02EA">
        <w:t>tow</w:t>
      </w:r>
      <w:r w:rsidR="00E461E3" w:rsidRPr="00065DE7">
        <w:t xml:space="preserve"> </w:t>
      </w:r>
      <w:r w:rsidR="008C02EA">
        <w:t xml:space="preserve">datasets. </w:t>
      </w:r>
      <w:r w:rsidR="00E461E3" w:rsidRPr="00065DE7">
        <w:t>By</w:t>
      </w:r>
      <w:r w:rsidR="008C02EA">
        <w:t xml:space="preserve"> using intraclass correlations</w:t>
      </w:r>
      <w:r w:rsidR="00E461E3" w:rsidRPr="00065DE7">
        <w:t xml:space="preserve"> and split-half reliability, we aim to conduct a comprehensive examination of the test-retest reliability </w:t>
      </w:r>
      <w:r w:rsidR="008C02EA">
        <w:t xml:space="preserve">of SPE as measured by </w:t>
      </w:r>
      <w:r w:rsidR="00E461E3" w:rsidRPr="00065DE7">
        <w:t>SALT. This study will provide important insights into SALT and pave the way for its use in further research, clinical applications, and personal performance monitoring.</w:t>
      </w:r>
    </w:p>
    <w:p w14:paraId="310C3F71" w14:textId="6B9858B2" w:rsidR="00943774" w:rsidRDefault="00943774">
      <w:pPr>
        <w:spacing w:line="276" w:lineRule="auto"/>
        <w:rPr>
          <w:rFonts w:eastAsiaTheme="minorEastAsia"/>
        </w:rPr>
      </w:pPr>
      <w:r>
        <w:rPr>
          <w:rFonts w:eastAsiaTheme="minorEastAsia"/>
        </w:rPr>
        <w:br w:type="page"/>
      </w:r>
    </w:p>
    <w:p w14:paraId="4E8F9595" w14:textId="77777777" w:rsidR="00C62E98" w:rsidRPr="00C62E98" w:rsidRDefault="00C62E98" w:rsidP="00C62E98">
      <w:pPr>
        <w:rPr>
          <w:rFonts w:eastAsiaTheme="minorEastAsia"/>
        </w:rPr>
      </w:pP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2" w:name="_xrrl8ars2nrl" w:colFirst="0" w:colLast="0"/>
      <w:bookmarkStart w:id="13" w:name="_Toc127199602"/>
      <w:bookmarkEnd w:id="12"/>
      <w:r w:rsidRPr="004939D4">
        <w:rPr>
          <w:rFonts w:ascii="Calibri" w:eastAsia="Calibri" w:hAnsi="Calibri" w:cs="Calibri"/>
          <w:b/>
          <w:sz w:val="42"/>
          <w:szCs w:val="42"/>
          <w:highlight w:val="yellow"/>
        </w:rPr>
        <w:t>Introduction</w:t>
      </w:r>
      <w:bookmarkEnd w:id="13"/>
    </w:p>
    <w:p w14:paraId="4184D766" w14:textId="5AE79434" w:rsidR="001C5230" w:rsidRDefault="00DB6B64" w:rsidP="001C5230">
      <w:pPr>
        <w:ind w:firstLine="720"/>
        <w:rPr>
          <w:color w:val="000000" w:themeColor="text1"/>
          <w:lang w:val="en-US"/>
        </w:rPr>
      </w:pPr>
      <w:commentRangeStart w:id="14"/>
      <w:r w:rsidRPr="00DB6B64">
        <w:rPr>
          <w:color w:val="000000" w:themeColor="text1"/>
        </w:rPr>
        <w:t xml:space="preserve">The </w:t>
      </w:r>
      <w:r w:rsidRPr="00DB6B64">
        <w:rPr>
          <w:b/>
          <w:color w:val="000000" w:themeColor="text1"/>
        </w:rPr>
        <w:t>Self-Prioritization Effect (SPE)</w:t>
      </w:r>
      <w:commentRangeEnd w:id="14"/>
      <w:r w:rsidR="001C5230">
        <w:rPr>
          <w:rStyle w:val="a6"/>
        </w:rPr>
        <w:commentReference w:id="14"/>
      </w:r>
      <w:r w:rsidRPr="00DB6B64">
        <w:rPr>
          <w:b/>
          <w:color w:val="000000" w:themeColor="text1"/>
        </w:rPr>
        <w:t xml:space="preserve"> </w:t>
      </w:r>
      <w:r w:rsidRPr="00DB6B64">
        <w:rPr>
          <w:color w:val="000000" w:themeColor="text1"/>
        </w:rPr>
        <w:t>has long been established as a phenomenon where people remember information better when it is related to themselves compared to information related to others</w:t>
      </w:r>
      <w:r w:rsidR="008C02EA">
        <w:rPr>
          <w:color w:val="000000" w:themeColor="text1"/>
        </w:rPr>
        <w:t xml:space="preserve"> </w:t>
      </w:r>
      <w:r w:rsidR="00AA63FD">
        <w:rPr>
          <w:color w:val="000000" w:themeColor="text1"/>
        </w:rPr>
        <w:fldChar w:fldCharType="begin">
          <w:fldData xml:space="preserve">PEVuZE5vdGU+PENpdGU+PEF1dGhvcj5Sb2dlcnM8L0F1dGhvcj48WWVhcj4xOTc3PC9ZZWFyPjxS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</w:fldData>
        </w:fldChar>
      </w:r>
      <w:r w:rsidR="00AD1429">
        <w:rPr>
          <w:color w:val="000000" w:themeColor="text1"/>
        </w:rPr>
        <w:instrText xml:space="preserve"> ADDIN EN.CITE </w:instrText>
      </w:r>
      <w:r w:rsidR="00AD1429">
        <w:rPr>
          <w:color w:val="000000" w:themeColor="text1"/>
        </w:rPr>
        <w:fldChar w:fldCharType="begin">
          <w:fldData xml:space="preserve">PEVuZE5vdGU+PENpdGU+PEF1dGhvcj5Sb2dlcnM8L0F1dGhvcj48WWVhcj4xOTc3PC9ZZWFyPjxS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</w:fldData>
        </w:fldChar>
      </w:r>
      <w:r w:rsidR="00AD1429">
        <w:rPr>
          <w:color w:val="000000" w:themeColor="text1"/>
        </w:rPr>
        <w:instrText xml:space="preserve"> ADDIN EN.CITE.DATA </w:instrText>
      </w:r>
      <w:r w:rsidR="00AD1429">
        <w:rPr>
          <w:color w:val="000000" w:themeColor="text1"/>
        </w:rPr>
      </w:r>
      <w:r w:rsidR="00AD1429">
        <w:rPr>
          <w:color w:val="000000" w:themeColor="text1"/>
        </w:rPr>
        <w:fldChar w:fldCharType="end"/>
      </w:r>
      <w:r w:rsidR="00AA63FD">
        <w:rPr>
          <w:color w:val="000000" w:themeColor="text1"/>
        </w:rPr>
      </w:r>
      <w:r w:rsidR="00AA63FD">
        <w:rPr>
          <w:color w:val="000000" w:themeColor="text1"/>
        </w:rPr>
        <w:fldChar w:fldCharType="separate"/>
      </w:r>
      <w:r w:rsidR="00AD1429">
        <w:rPr>
          <w:noProof/>
          <w:color w:val="000000" w:themeColor="text1"/>
        </w:rPr>
        <w:t>(Rogers et al., 1977; Symons &amp; Johnson, 1997)</w:t>
      </w:r>
      <w:r w:rsidR="00AA63FD">
        <w:rPr>
          <w:color w:val="000000" w:themeColor="text1"/>
        </w:rPr>
        <w:fldChar w:fldCharType="end"/>
      </w:r>
      <w:r w:rsidR="007C7866" w:rsidRPr="00F968A5">
        <w:rPr>
          <w:color w:val="000000" w:themeColor="text1"/>
        </w:rPr>
        <w:t>.</w:t>
      </w:r>
      <w:r w:rsidR="007C7866" w:rsidRPr="00F968A5">
        <w:rPr>
          <w:color w:val="000000" w:themeColor="text1"/>
          <w:lang w:val="en-US"/>
        </w:rPr>
        <w:t xml:space="preserve"> </w:t>
      </w:r>
      <w:r w:rsidR="008C02EA" w:rsidRPr="008C02EA">
        <w:rPr>
          <w:color w:val="000000" w:themeColor="text1"/>
        </w:rPr>
        <w:t>This effect has been found across various cognitive domains, including perception, attention, memory, and decision-making</w:t>
      </w:r>
      <w:r w:rsidR="008C02EA">
        <w:rPr>
          <w:color w:val="000000" w:themeColor="text1"/>
        </w:rPr>
        <w:t xml:space="preserve"> </w:t>
      </w:r>
      <w:r w:rsidR="008C02E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8C02EA">
        <w:rPr>
          <w:color w:val="000000" w:themeColor="text1"/>
        </w:rPr>
        <w:instrText xml:space="preserve"> ADDIN EN.CITE </w:instrText>
      </w:r>
      <w:r w:rsidR="008C02E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8C02EA">
        <w:rPr>
          <w:color w:val="000000" w:themeColor="text1"/>
        </w:rPr>
        <w:instrText xml:space="preserve"> ADDIN EN.CITE.DATA </w:instrText>
      </w:r>
      <w:r w:rsidR="008C02EA">
        <w:rPr>
          <w:color w:val="000000" w:themeColor="text1"/>
        </w:rPr>
      </w:r>
      <w:r w:rsidR="008C02EA">
        <w:rPr>
          <w:color w:val="000000" w:themeColor="text1"/>
        </w:rPr>
        <w:fldChar w:fldCharType="end"/>
      </w:r>
      <w:r w:rsidR="008C02EA">
        <w:rPr>
          <w:color w:val="000000" w:themeColor="text1"/>
        </w:rPr>
      </w:r>
      <w:r w:rsidR="008C02EA">
        <w:rPr>
          <w:color w:val="000000" w:themeColor="text1"/>
        </w:rPr>
        <w:fldChar w:fldCharType="separate"/>
      </w:r>
      <w:r w:rsidR="008C02EA">
        <w:rPr>
          <w:noProof/>
          <w:color w:val="000000" w:themeColor="text1"/>
        </w:rPr>
        <w:t>(Cunningham &amp; Turk, 2017; Desebrock et al., 2018; Sui &amp; Humphreys, 2013)</w:t>
      </w:r>
      <w:r w:rsidR="008C02EA">
        <w:rPr>
          <w:color w:val="000000" w:themeColor="text1"/>
        </w:rPr>
        <w:fldChar w:fldCharType="end"/>
      </w:r>
      <w:r w:rsidR="008C02EA">
        <w:rPr>
          <w:color w:val="000000" w:themeColor="text1"/>
        </w:rPr>
        <w:t>.</w:t>
      </w:r>
      <w:r w:rsidR="00F661EF" w:rsidRPr="00F661EF">
        <w:t xml:space="preserve"> </w:t>
      </w:r>
      <w:r w:rsidR="00F661EF" w:rsidRPr="00F661EF">
        <w:rPr>
          <w:color w:val="000000" w:themeColor="text1"/>
        </w:rPr>
        <w:t>SPE has been tested by</w:t>
      </w:r>
      <w:r w:rsidR="002A502B" w:rsidRPr="002A502B">
        <w:rPr>
          <w:color w:val="000000" w:themeColor="text1"/>
        </w:rPr>
        <w:t xml:space="preserve"> various </w:t>
      </w:r>
      <w:r w:rsidR="00F661EF">
        <w:rPr>
          <w:color w:val="000000" w:themeColor="text1"/>
        </w:rPr>
        <w:t>tasks</w:t>
      </w:r>
      <w:r w:rsidR="002A502B" w:rsidRPr="002A502B">
        <w:rPr>
          <w:color w:val="000000" w:themeColor="text1"/>
        </w:rPr>
        <w:t>, such as the trait-adjectives paradigm</w:t>
      </w:r>
      <w:r w:rsidR="003C440B">
        <w:rPr>
          <w:color w:val="000000" w:themeColor="text1"/>
        </w:rPr>
        <w:t xml:space="preserve"> </w:t>
      </w:r>
      <w:r w:rsidR="00AD1429">
        <w:rPr>
          <w:color w:val="000000" w:themeColor="text1"/>
        </w:rPr>
        <w:fldChar w:fldCharType="begin">
          <w:fldData xml:space="preserve">PEVuZE5vdGU+PENpdGU+PEF1dGhvcj5DcmFpazwvQXV0aG9yPjxZZWFyPjE5NzU8L1llYXI+PFJl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</w:fldData>
        </w:fldChar>
      </w:r>
      <w:r w:rsidR="00AD1429">
        <w:rPr>
          <w:color w:val="000000" w:themeColor="text1"/>
        </w:rPr>
        <w:instrText xml:space="preserve"> ADDIN EN.CITE </w:instrText>
      </w:r>
      <w:r w:rsidR="00AD1429">
        <w:rPr>
          <w:color w:val="000000" w:themeColor="text1"/>
        </w:rPr>
        <w:fldChar w:fldCharType="begin">
          <w:fldData xml:space="preserve">PEVuZE5vdGU+PENpdGU+PEF1dGhvcj5DcmFpazwvQXV0aG9yPjxZZWFyPjE5NzU8L1llYXI+PFJl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</w:fldData>
        </w:fldChar>
      </w:r>
      <w:r w:rsidR="00AD1429">
        <w:rPr>
          <w:color w:val="000000" w:themeColor="text1"/>
        </w:rPr>
        <w:instrText xml:space="preserve"> ADDIN EN.CITE.DATA </w:instrText>
      </w:r>
      <w:r w:rsidR="00AD1429">
        <w:rPr>
          <w:color w:val="000000" w:themeColor="text1"/>
        </w:rPr>
      </w:r>
      <w:r w:rsidR="00AD1429">
        <w:rPr>
          <w:color w:val="000000" w:themeColor="text1"/>
        </w:rPr>
        <w:fldChar w:fldCharType="end"/>
      </w:r>
      <w:r w:rsidR="00AD1429">
        <w:rPr>
          <w:color w:val="000000" w:themeColor="text1"/>
        </w:rPr>
      </w:r>
      <w:r w:rsidR="00AD1429">
        <w:rPr>
          <w:color w:val="000000" w:themeColor="text1"/>
        </w:rPr>
        <w:fldChar w:fldCharType="separate"/>
      </w:r>
      <w:r w:rsidR="00AD1429">
        <w:rPr>
          <w:noProof/>
          <w:color w:val="000000" w:themeColor="text1"/>
        </w:rPr>
        <w:t>(Craik &amp; Tulving, 1975; Rogers et al., 1977)</w:t>
      </w:r>
      <w:r w:rsidR="00AD1429">
        <w:rPr>
          <w:color w:val="000000" w:themeColor="text1"/>
        </w:rPr>
        <w:fldChar w:fldCharType="end"/>
      </w:r>
      <w:r w:rsidR="007C7866" w:rsidRPr="00F968A5">
        <w:rPr>
          <w:color w:val="000000" w:themeColor="text1"/>
        </w:rPr>
        <w:t>, attentional blink paradigm</w:t>
      </w:r>
      <w:r w:rsidR="00AD1429">
        <w:rPr>
          <w:color w:val="000000" w:themeColor="text1"/>
        </w:rPr>
        <w:fldChar w:fldCharType="begin"/>
      </w:r>
      <w:r w:rsidR="00AD1429">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AD1429">
        <w:rPr>
          <w:color w:val="000000" w:themeColor="text1"/>
        </w:rPr>
        <w:fldChar w:fldCharType="separate"/>
      </w:r>
      <w:r w:rsidR="00AD1429">
        <w:rPr>
          <w:noProof/>
          <w:color w:val="000000" w:themeColor="text1"/>
        </w:rPr>
        <w:t>(Shapiro et al., 1997)</w:t>
      </w:r>
      <w:r w:rsidR="00AD1429">
        <w:rPr>
          <w:color w:val="000000" w:themeColor="text1"/>
        </w:rPr>
        <w:fldChar w:fldCharType="end"/>
      </w:r>
      <w:r w:rsidR="007C7866" w:rsidRPr="00F968A5">
        <w:rPr>
          <w:color w:val="000000" w:themeColor="text1"/>
          <w:lang w:val="en-US"/>
        </w:rPr>
        <w:t xml:space="preserve">, </w:t>
      </w:r>
      <w:r w:rsidR="002A502B" w:rsidRPr="002A502B">
        <w:rPr>
          <w:color w:val="000000" w:themeColor="text1"/>
          <w:lang w:val="en-US"/>
        </w:rPr>
        <w:t>and</w:t>
      </w:r>
      <w:r w:rsidR="002A502B">
        <w:rPr>
          <w:color w:val="000000" w:themeColor="text1"/>
          <w:lang w:val="en-US"/>
        </w:rPr>
        <w:t xml:space="preserve"> </w:t>
      </w:r>
      <w:r w:rsidR="007C7866" w:rsidRPr="00F968A5">
        <w:rPr>
          <w:color w:val="000000" w:themeColor="text1"/>
        </w:rPr>
        <w:t xml:space="preserve">the ownership task </w:t>
      </w:r>
      <w:r w:rsidR="00AD1429">
        <w:rPr>
          <w:color w:val="000000" w:themeColor="text1"/>
        </w:rPr>
        <w:fldChar w:fldCharType="begin"/>
      </w:r>
      <w:r w:rsidR="00F661EF">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Cite&gt;&lt;Author&gt;Cunningham&lt;/Author&gt;&lt;Year&gt;2008&lt;/Year&gt;&lt;RecNum&gt;6&lt;/RecNum&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AD1429">
        <w:rPr>
          <w:color w:val="000000" w:themeColor="text1"/>
        </w:rPr>
        <w:fldChar w:fldCharType="separate"/>
      </w:r>
      <w:r w:rsidR="00F661EF">
        <w:rPr>
          <w:noProof/>
          <w:color w:val="000000" w:themeColor="text1"/>
        </w:rPr>
        <w:t>(Cunningham et al., 2008)</w:t>
      </w:r>
      <w:r w:rsidR="00AD1429">
        <w:rPr>
          <w:color w:val="000000" w:themeColor="text1"/>
        </w:rPr>
        <w:fldChar w:fldCharType="end"/>
      </w:r>
      <w:r w:rsidR="00F661EF">
        <w:rPr>
          <w:color w:val="000000" w:themeColor="text1"/>
        </w:rPr>
        <w:t xml:space="preserve">, </w:t>
      </w:r>
      <w:r w:rsidR="007C7866" w:rsidRPr="00F968A5">
        <w:rPr>
          <w:color w:val="000000" w:themeColor="text1"/>
          <w:lang w:val="en-US"/>
        </w:rPr>
        <w:t>see a review on</w:t>
      </w:r>
      <w:r w:rsidR="003C440B">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&lt;EndNote&gt;&lt;Cite&gt;&lt;Author&gt;Amodeo&lt;/Author&gt;&lt;Year&gt;2021&lt;/Year&gt;&lt;RecNum&gt;2&lt;/RecNum&gt;&lt;DisplayText&gt;(Amodeo et al., 2021)&lt;/DisplayText&gt;&lt;record&gt;&lt;rec-number&gt;2&lt;/rec-number&gt;&lt;foreign-keys&gt;&lt;key app="EN" db-id="w5e5sta9arwa50eztf0vzr0zf55zr00xd9ae" timestamp="1675768570"&gt;2&lt;/key&gt;&lt;/foreign-keys&gt;&lt;ref-type name="Journal Article"&gt;17&lt;/ref-type&gt;&lt;contributors&gt;&lt;authors&gt;&lt;author&gt;Amodeo, L.&lt;/author&gt;&lt;author&gt;Wiersema, J. R.&lt;/author&gt;&lt;author&gt;Brass, M.&lt;/author&gt;&lt;author&gt;Nijhof, A. D.&lt;/author&gt;&lt;/authors&gt;&lt;/contributors&gt;&lt;titles&gt;&lt;title&gt;A comparison of self-bias measures across cognitive domains&lt;/title&gt;&lt;secondary-title&gt;BMC Psychology&lt;/secondary-title&gt;&lt;/titles&gt;&lt;periodical&gt;&lt;full-title&gt;BMC Psychology&lt;/full-title&gt;&lt;/periodical&gt;&lt;pages&gt;1-132&lt;/pages&gt;&lt;volume&gt;9&lt;/volume&gt;&lt;number&gt;1&lt;/number&gt;&lt;dates&gt;&lt;year&gt;2021&lt;/year&gt;&lt;/dates&gt;&lt;urls&gt;&lt;/urls&gt;&lt;electronic-resource-num&gt;10.1186/s40359-021-00639-x &lt;/electronic-resource-num&gt;&lt;/record&gt;&lt;/Cite&gt;&lt;/EndNote&gt;</w:instrText>
      </w:r>
      <w:r w:rsidR="00AD1429">
        <w:rPr>
          <w:color w:val="000000" w:themeColor="text1"/>
          <w:lang w:val="en-US"/>
        </w:rPr>
        <w:fldChar w:fldCharType="separate"/>
      </w:r>
      <w:r w:rsidR="00AD1429">
        <w:rPr>
          <w:noProof/>
          <w:color w:val="000000" w:themeColor="text1"/>
          <w:lang w:val="en-US"/>
        </w:rPr>
        <w:t>(Amodeo et al., 2021)</w:t>
      </w:r>
      <w:r w:rsidR="00AD1429">
        <w:rPr>
          <w:color w:val="000000" w:themeColor="text1"/>
          <w:lang w:val="en-US"/>
        </w:rPr>
        <w:fldChar w:fldCharType="end"/>
      </w:r>
      <w:r w:rsidR="007C7866" w:rsidRPr="00F968A5">
        <w:rPr>
          <w:color w:val="000000" w:themeColor="text1"/>
          <w:lang w:val="en-US"/>
        </w:rPr>
        <w:t xml:space="preserve">. </w:t>
      </w:r>
    </w:p>
    <w:p w14:paraId="131B953D" w14:textId="01562366" w:rsidR="001C5230" w:rsidRDefault="00F661EF" w:rsidP="001C5230">
      <w:pPr>
        <w:ind w:firstLine="720"/>
        <w:rPr>
          <w:color w:val="000000" w:themeColor="text1"/>
        </w:rPr>
      </w:pPr>
      <w:r w:rsidRPr="00F661EF">
        <w:rPr>
          <w:color w:val="000000" w:themeColor="text1"/>
          <w:lang w:val="en-US"/>
        </w:rPr>
        <w:t>One persisting challenge is to isolating the effect of self-relatedness from familiarity, given that self-related stimuli, such as own name, own faces, are also more familiar than other-related stimuli.</w:t>
      </w:r>
      <w:r>
        <w:rPr>
          <w:color w:val="000000" w:themeColor="text1"/>
          <w:lang w:val="en-US"/>
        </w:rPr>
        <w:t xml:space="preserve"> </w:t>
      </w:r>
      <w:r w:rsidR="001C5230">
        <w:rPr>
          <w:color w:val="000000" w:themeColor="text1"/>
          <w:lang w:val="en-US"/>
        </w:rPr>
        <w:t>People</w:t>
      </w:r>
      <w:r w:rsidR="001C5230" w:rsidRPr="001C5230">
        <w:rPr>
          <w:color w:val="000000" w:themeColor="text1"/>
          <w:lang w:val="en-US"/>
        </w:rPr>
        <w:t xml:space="preserve"> are better at recognizing </w:t>
      </w:r>
      <w:r w:rsidR="001C5230">
        <w:rPr>
          <w:color w:val="000000" w:themeColor="text1"/>
          <w:lang w:val="en-US"/>
        </w:rPr>
        <w:t>their</w:t>
      </w:r>
      <w:r w:rsidR="001C5230" w:rsidRPr="001C5230">
        <w:rPr>
          <w:color w:val="000000" w:themeColor="text1"/>
          <w:lang w:val="en-US"/>
        </w:rPr>
        <w:t xml:space="preserve"> own face than other familiar faces</w:t>
      </w:r>
      <w:r w:rsidR="001C5230">
        <w:rPr>
          <w:color w:val="000000" w:themeColor="text1"/>
          <w:lang w:val="en-US"/>
        </w:rPr>
        <w:t xml:space="preserve"> </w:t>
      </w:r>
      <w:r w:rsidR="001C5230">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1C5230">
        <w:rPr>
          <w:color w:val="000000" w:themeColor="text1"/>
          <w:lang w:val="en-US"/>
        </w:rPr>
        <w:instrText xml:space="preserve"> ADDIN EN.CITE </w:instrText>
      </w:r>
      <w:r w:rsidR="001C5230">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1C5230">
        <w:rPr>
          <w:color w:val="000000" w:themeColor="text1"/>
          <w:lang w:val="en-US"/>
        </w:rPr>
        <w:instrText xml:space="preserve"> ADDIN EN.CITE.DATA </w:instrText>
      </w:r>
      <w:r w:rsidR="001C5230">
        <w:rPr>
          <w:color w:val="000000" w:themeColor="text1"/>
          <w:lang w:val="en-US"/>
        </w:rPr>
      </w:r>
      <w:r w:rsidR="001C5230">
        <w:rPr>
          <w:color w:val="000000" w:themeColor="text1"/>
          <w:lang w:val="en-US"/>
        </w:rPr>
        <w:fldChar w:fldCharType="end"/>
      </w:r>
      <w:r w:rsidR="001C5230">
        <w:rPr>
          <w:color w:val="000000" w:themeColor="text1"/>
          <w:lang w:val="en-US"/>
        </w:rPr>
        <w:fldChar w:fldCharType="separate"/>
      </w:r>
      <w:r w:rsidR="001C5230">
        <w:rPr>
          <w:noProof/>
          <w:color w:val="000000" w:themeColor="text1"/>
          <w:lang w:val="en-US"/>
        </w:rPr>
        <w:t>(Keenan et al., 2000; Kircher et al., 2000; Turk et al., 2002)</w:t>
      </w:r>
      <w:r w:rsidR="001C5230">
        <w:rPr>
          <w:color w:val="000000" w:themeColor="text1"/>
          <w:lang w:val="en-US"/>
        </w:rPr>
        <w:fldChar w:fldCharType="end"/>
      </w:r>
      <w:r w:rsidR="001C5230">
        <w:rPr>
          <w:color w:val="000000" w:themeColor="text1"/>
          <w:lang w:val="en-US"/>
        </w:rPr>
        <w:t xml:space="preserve">. </w:t>
      </w:r>
      <w:r w:rsidRPr="00F661EF">
        <w:rPr>
          <w:color w:val="000000" w:themeColor="text1"/>
          <w:lang w:val="en-US"/>
        </w:rPr>
        <w:t xml:space="preserve">To address the issue, </w:t>
      </w:r>
      <w:r>
        <w:rPr>
          <w:color w:val="000000" w:themeColor="text1"/>
        </w:rPr>
        <w:fldChar w:fldCharType="begin"/>
      </w:r>
      <w:r>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color w:val="000000" w:themeColor="text1"/>
        </w:rPr>
        <w:fldChar w:fldCharType="separate"/>
      </w:r>
      <w:r>
        <w:rPr>
          <w:noProof/>
          <w:color w:val="000000" w:themeColor="text1"/>
        </w:rPr>
        <w:t>Sui et al. (2012)</w:t>
      </w:r>
      <w:r>
        <w:rPr>
          <w:color w:val="000000" w:themeColor="text1"/>
        </w:rPr>
        <w:fldChar w:fldCharType="end"/>
      </w:r>
      <w:r>
        <w:rPr>
          <w:color w:val="000000" w:themeColor="text1"/>
        </w:rPr>
        <w:t xml:space="preserve"> developed</w:t>
      </w:r>
      <w:r>
        <w:rPr>
          <w:b/>
          <w:color w:val="000000" w:themeColor="text1"/>
        </w:rPr>
        <w:t xml:space="preserve"> t</w:t>
      </w:r>
      <w:r w:rsidR="002A502B" w:rsidRPr="002A502B">
        <w:rPr>
          <w:b/>
          <w:color w:val="000000" w:themeColor="text1"/>
        </w:rPr>
        <w:t xml:space="preserve">he </w:t>
      </w:r>
      <w:commentRangeStart w:id="15"/>
      <w:r w:rsidR="001C5230" w:rsidRPr="002A502B">
        <w:rPr>
          <w:b/>
          <w:color w:val="000000" w:themeColor="text1"/>
        </w:rPr>
        <w:t>Self-Associative Learning Task</w:t>
      </w:r>
      <w:r w:rsidR="002A502B" w:rsidRPr="002A502B">
        <w:rPr>
          <w:b/>
          <w:color w:val="000000" w:themeColor="text1"/>
        </w:rPr>
        <w:t xml:space="preserve"> (SALT)</w:t>
      </w:r>
      <w:commentRangeEnd w:id="15"/>
      <w:r w:rsidR="001C5230">
        <w:rPr>
          <w:rStyle w:val="a6"/>
        </w:rPr>
        <w:commentReference w:id="15"/>
      </w:r>
      <w:r w:rsidR="007C7866" w:rsidRPr="00F968A5">
        <w:rPr>
          <w:color w:val="000000" w:themeColor="text1"/>
        </w:rPr>
        <w:t xml:space="preserve">. </w:t>
      </w:r>
      <w:r w:rsidR="002A502B" w:rsidRPr="002A502B">
        <w:rPr>
          <w:color w:val="000000" w:themeColor="text1"/>
          <w:lang w:val="en-US"/>
        </w:rPr>
        <w:t>In th</w:t>
      </w:r>
      <w:r>
        <w:rPr>
          <w:color w:val="000000" w:themeColor="text1"/>
          <w:lang w:val="en-US"/>
        </w:rPr>
        <w:t>is task</w:t>
      </w:r>
      <w:r w:rsidR="002A502B" w:rsidRPr="002A502B">
        <w:rPr>
          <w:color w:val="000000" w:themeColor="text1"/>
          <w:lang w:val="en-US"/>
        </w:rPr>
        <w:t xml:space="preserve">, participants first associate geometrical shapes (e.g., triangle, square, and circle) with labels </w:t>
      </w:r>
      <w:r w:rsidR="002F14FF">
        <w:rPr>
          <w:color w:val="000000" w:themeColor="text1"/>
          <w:lang w:val="en-US"/>
        </w:rPr>
        <w:t xml:space="preserve">of persons </w:t>
      </w:r>
      <w:r w:rsidR="002A502B" w:rsidRPr="002A502B">
        <w:rPr>
          <w:color w:val="000000" w:themeColor="text1"/>
          <w:lang w:val="en-US"/>
        </w:rPr>
        <w:t>(e.g., "</w:t>
      </w:r>
      <w:r w:rsidR="002F14FF">
        <w:rPr>
          <w:color w:val="000000" w:themeColor="text1"/>
          <w:lang w:val="en-US"/>
        </w:rPr>
        <w:t>You," "friend," and "stranger"),</w:t>
      </w:r>
      <w:r w:rsidR="002A502B" w:rsidRPr="002A502B">
        <w:rPr>
          <w:color w:val="000000" w:themeColor="text1"/>
          <w:lang w:val="en-US"/>
        </w:rPr>
        <w:t xml:space="preserve"> </w:t>
      </w:r>
      <w:r w:rsidR="002F14FF">
        <w:rPr>
          <w:color w:val="000000" w:themeColor="text1"/>
          <w:lang w:val="en-US"/>
        </w:rPr>
        <w:t>and then finish a perceptual matching task in which</w:t>
      </w:r>
      <w:r w:rsidR="002A502B" w:rsidRPr="002A502B">
        <w:rPr>
          <w:color w:val="000000" w:themeColor="text1"/>
          <w:lang w:val="en-US"/>
        </w:rPr>
        <w:t xml:space="preserve"> </w:t>
      </w:r>
      <w:r w:rsidR="002F14FF" w:rsidRPr="002A502B">
        <w:rPr>
          <w:color w:val="000000" w:themeColor="text1"/>
          <w:lang w:val="en-US"/>
        </w:rPr>
        <w:t>participants decide if the shape-label pairs</w:t>
      </w:r>
      <w:r w:rsidR="002F14FF">
        <w:rPr>
          <w:color w:val="000000" w:themeColor="text1"/>
          <w:lang w:val="en-US"/>
        </w:rPr>
        <w:t xml:space="preserve"> presented on the screen</w:t>
      </w:r>
      <w:r w:rsidR="002F14FF" w:rsidRPr="002A502B">
        <w:rPr>
          <w:color w:val="000000" w:themeColor="text1"/>
          <w:lang w:val="en-US"/>
        </w:rPr>
        <w:t xml:space="preserve"> match</w:t>
      </w:r>
      <w:r w:rsidR="002F14FF">
        <w:rPr>
          <w:color w:val="000000" w:themeColor="text1"/>
          <w:lang w:val="en-US"/>
        </w:rPr>
        <w:t xml:space="preserve"> the learned association or not</w:t>
      </w:r>
      <w:r w:rsidR="002A502B" w:rsidRPr="002A502B">
        <w:rPr>
          <w:color w:val="000000" w:themeColor="text1"/>
          <w:lang w:val="en-US"/>
        </w:rPr>
        <w:t xml:space="preserve">. Typically, </w:t>
      </w:r>
      <w:r w:rsidR="002F14FF">
        <w:rPr>
          <w:color w:val="000000" w:themeColor="text1"/>
          <w:lang w:val="en-US"/>
        </w:rPr>
        <w:t>shapes associated with the self is performed better, with</w:t>
      </w:r>
      <w:r w:rsidR="002A502B" w:rsidRPr="002A502B">
        <w:rPr>
          <w:color w:val="000000" w:themeColor="text1"/>
          <w:lang w:val="en-US"/>
        </w:rPr>
        <w:t xml:space="preserve"> faster response times, better accuracy, and</w:t>
      </w:r>
      <w:r w:rsidR="002F14FF">
        <w:rPr>
          <w:color w:val="000000" w:themeColor="text1"/>
          <w:lang w:val="en-US"/>
        </w:rPr>
        <w:t>/or</w:t>
      </w:r>
      <w:r w:rsidR="002A502B" w:rsidRPr="002A502B">
        <w:rPr>
          <w:color w:val="000000" w:themeColor="text1"/>
          <w:lang w:val="en-US"/>
        </w:rPr>
        <w:t xml:space="preserve"> higher sensitivity scores </w:t>
      </w:r>
      <w:r w:rsidR="002F14FF">
        <w:rPr>
          <w:color w:val="000000" w:themeColor="text1"/>
          <w:lang w:val="en-US"/>
        </w:rPr>
        <w:t>as</w:t>
      </w:r>
      <w:r w:rsidR="002A502B" w:rsidRPr="002A502B">
        <w:rPr>
          <w:color w:val="000000" w:themeColor="text1"/>
          <w:lang w:val="en-US"/>
        </w:rPr>
        <w:t xml:space="preserve"> compared to friend and stranger shapes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sidR="007C7866" w:rsidRPr="00F968A5">
        <w:rPr>
          <w:color w:val="000000" w:themeColor="text1"/>
          <w:lang w:val="en-US"/>
        </w:rPr>
        <w:t>.</w:t>
      </w:r>
      <w:r w:rsidR="007C7866" w:rsidRPr="00F968A5">
        <w:rPr>
          <w:color w:val="000000" w:themeColor="text1"/>
        </w:rPr>
        <w:t xml:space="preserve"> </w:t>
      </w:r>
    </w:p>
    <w:p w14:paraId="51062298" w14:textId="6F0A8325" w:rsidR="007C7866" w:rsidRPr="00F968A5" w:rsidRDefault="002A502B" w:rsidP="007C7866">
      <w:pPr>
        <w:ind w:firstLine="720"/>
        <w:rPr>
          <w:color w:val="000000" w:themeColor="text1"/>
          <w:lang w:val="en-US"/>
        </w:rPr>
      </w:pPr>
      <w:r w:rsidRPr="002A502B">
        <w:rPr>
          <w:color w:val="000000" w:themeColor="text1"/>
          <w:lang w:val="en-US"/>
        </w:rPr>
        <w:t xml:space="preserve">The use of the </w:t>
      </w:r>
      <w:commentRangeStart w:id="16"/>
      <w:r w:rsidRPr="002A502B">
        <w:rPr>
          <w:color w:val="000000" w:themeColor="text1"/>
          <w:lang w:val="en-US"/>
        </w:rPr>
        <w:t xml:space="preserve">self-associative learning </w:t>
      </w:r>
      <w:r w:rsidR="001C5230">
        <w:rPr>
          <w:color w:val="000000" w:themeColor="text1"/>
          <w:lang w:val="en-US"/>
        </w:rPr>
        <w:t>task</w:t>
      </w:r>
      <w:commentRangeEnd w:id="16"/>
      <w:r w:rsidR="001C5230">
        <w:rPr>
          <w:rStyle w:val="a6"/>
        </w:rPr>
        <w:commentReference w:id="16"/>
      </w:r>
      <w:r w:rsidRPr="002A502B">
        <w:rPr>
          <w:color w:val="000000" w:themeColor="text1"/>
          <w:lang w:val="en-US"/>
        </w:rPr>
        <w:t xml:space="preserve"> has increased greatly in recent years, due to its convenience in studying powerful top-down processing and avoiding the confounding influence of stimuli familiarity. Psychologists in the fields of clinical health and mental illness have utilized the paradigm to understand atypical self-processing in populations such as those with autism or </w:t>
      </w:r>
      <w:r w:rsidR="00AD1429" w:rsidRPr="002A502B">
        <w:rPr>
          <w:color w:val="000000" w:themeColor="text1"/>
          <w:lang w:val="en-US"/>
        </w:rPr>
        <w:t xml:space="preserve">depression </w:t>
      </w:r>
      <w:r w:rsidR="00AD1429">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(Gillespie‐Smith et al., 2018; Nijhof &amp; Bird, 2019; Sui &amp; Humphreys, 2017)</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It has also been used to examine group processes and cultural differences</w:t>
      </w:r>
      <w:r w:rsidR="00AD1429">
        <w:rPr>
          <w:color w:val="000000" w:themeColor="text1"/>
          <w:lang w:val="en-US"/>
        </w:rPr>
        <w:fldChar w:fldCharType="begin"/>
      </w:r>
      <w:r w:rsidR="00AD1429">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AD1429">
        <w:rPr>
          <w:color w:val="000000" w:themeColor="text1"/>
          <w:lang w:val="en-US"/>
        </w:rPr>
        <w:fldChar w:fldCharType="separate"/>
      </w:r>
      <w:r w:rsidR="00AD1429">
        <w:rPr>
          <w:noProof/>
          <w:color w:val="000000" w:themeColor="text1"/>
          <w:lang w:val="en-US"/>
        </w:rPr>
        <w:t>(Jiang et al., 2019)</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and even adapted for use with children to study the development of self-advantage</w:t>
      </w:r>
      <w:r w:rsidR="003C440B">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&lt;EndNote&gt;&lt;Cite&gt;&lt;Author&gt;Maire&lt;/Author&gt;&lt;Year&gt;2020&lt;/Year&gt;&lt;RecNum&gt;23&lt;/RecNum&gt;&lt;DisplayText&gt;(Maire et al., 2020)&lt;/DisplayText&gt;&lt;record&gt;&lt;rec-number&gt;23&lt;/rec-number&gt;&lt;foreign-keys&gt;&lt;key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&lt;/electronic-resource-num&gt;&lt;/record&gt;&lt;/Cite&gt;&lt;/EndNote&gt;</w:instrText>
      </w:r>
      <w:r w:rsidR="00AD1429">
        <w:rPr>
          <w:color w:val="000000" w:themeColor="text1"/>
          <w:lang w:val="en-US"/>
        </w:rPr>
        <w:fldChar w:fldCharType="separate"/>
      </w:r>
      <w:r w:rsidR="00AD1429">
        <w:rPr>
          <w:noProof/>
          <w:color w:val="000000" w:themeColor="text1"/>
          <w:lang w:val="en-US"/>
        </w:rPr>
        <w:t>(Maire et al., 2020)</w:t>
      </w:r>
      <w:r w:rsidR="00AD1429">
        <w:rPr>
          <w:color w:val="000000" w:themeColor="text1"/>
          <w:lang w:val="en-US"/>
        </w:rPr>
        <w:fldChar w:fldCharType="end"/>
      </w:r>
      <w:r w:rsidR="007C7866" w:rsidRPr="00F968A5">
        <w:rPr>
          <w:color w:val="000000" w:themeColor="text1"/>
          <w:lang w:val="en-US"/>
        </w:rPr>
        <w:t xml:space="preserve">. </w:t>
      </w:r>
    </w:p>
    <w:p w14:paraId="7369F237" w14:textId="598F7179" w:rsidR="007C7866" w:rsidRDefault="00E323E3" w:rsidP="003C440B">
      <w:pPr>
        <w:ind w:firstLine="720"/>
        <w:rPr>
          <w:color w:val="000000" w:themeColor="text1"/>
          <w:lang w:val="en-US"/>
        </w:rPr>
      </w:pPr>
      <w:r w:rsidRPr="00E323E3">
        <w:rPr>
          <w:color w:val="000000" w:themeColor="text1"/>
          <w:lang w:val="en-US"/>
        </w:rPr>
        <w:t xml:space="preserve">Although reporting the reliability of self-report </w:t>
      </w:r>
      <w:r>
        <w:rPr>
          <w:color w:val="000000" w:themeColor="text1"/>
          <w:lang w:val="en-US"/>
        </w:rPr>
        <w:t>scales</w:t>
      </w:r>
      <w:r w:rsidRPr="00E323E3">
        <w:rPr>
          <w:color w:val="000000" w:themeColor="text1"/>
          <w:lang w:val="en-US"/>
        </w:rPr>
        <w:t xml:space="preserve"> has become a standard practice in psychological research in recent years, similar reporting of reliability for experiments using indirect measures is rare</w:t>
      </w:r>
      <w:r w:rsidR="003C440B">
        <w:rPr>
          <w:color w:val="000000" w:themeColor="text1"/>
          <w:lang w:val="en-US"/>
        </w:rPr>
        <w:t xml:space="preserve"> </w:t>
      </w:r>
      <w:r w:rsidR="003C440B">
        <w:rPr>
          <w:color w:val="000000" w:themeColor="text1"/>
          <w:lang w:val="en-US"/>
        </w:rPr>
        <w:fldChar w:fldCharType="begin"/>
      </w:r>
      <w:r w:rsidR="003C440B">
        <w:rPr>
          <w:color w:val="000000" w:themeColor="text1"/>
          <w:lang w:val="en-US"/>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C440B">
        <w:rPr>
          <w:color w:val="000000" w:themeColor="text1"/>
          <w:lang w:val="en-US"/>
        </w:rPr>
        <w:fldChar w:fldCharType="separate"/>
      </w:r>
      <w:r w:rsidR="003C440B">
        <w:rPr>
          <w:noProof/>
          <w:color w:val="000000" w:themeColor="text1"/>
          <w:lang w:val="en-US"/>
        </w:rPr>
        <w:t>(Kahveci et al., 2022)</w:t>
      </w:r>
      <w:r w:rsidR="003C440B">
        <w:rPr>
          <w:color w:val="000000" w:themeColor="text1"/>
          <w:lang w:val="en-US"/>
        </w:rPr>
        <w:fldChar w:fldCharType="end"/>
      </w:r>
      <w:r w:rsidRPr="00E323E3">
        <w:rPr>
          <w:color w:val="000000" w:themeColor="text1"/>
          <w:lang w:val="en-US"/>
        </w:rPr>
        <w:t xml:space="preserve">. For example, while psychologists have started to distrust self-report </w:t>
      </w:r>
      <w:r w:rsidR="003C440B">
        <w:rPr>
          <w:color w:val="000000" w:themeColor="text1"/>
          <w:lang w:val="en-US"/>
        </w:rPr>
        <w:t>scale</w:t>
      </w:r>
      <w:r w:rsidRPr="00E323E3">
        <w:rPr>
          <w:color w:val="000000" w:themeColor="text1"/>
          <w:lang w:val="en-US"/>
        </w:rPr>
        <w:t xml:space="preserve">s with a reliability below 0.8, </w:t>
      </w:r>
      <w:r w:rsidR="003C440B" w:rsidRPr="003C440B">
        <w:rPr>
          <w:color w:val="000000" w:themeColor="text1"/>
          <w:lang w:val="en-US"/>
        </w:rPr>
        <w:t>experimental paradigm</w:t>
      </w:r>
      <w:r w:rsidR="003C440B">
        <w:rPr>
          <w:color w:val="000000" w:themeColor="text1"/>
          <w:lang w:val="en-US"/>
        </w:rPr>
        <w:t>s</w:t>
      </w:r>
      <w:r w:rsidRPr="00E323E3">
        <w:rPr>
          <w:color w:val="000000" w:themeColor="text1"/>
          <w:lang w:val="en-US"/>
        </w:rPr>
        <w:t xml:space="preserve">, such as the </w:t>
      </w:r>
      <w:r w:rsidR="003C440B" w:rsidRPr="003C440B">
        <w:rPr>
          <w:color w:val="000000" w:themeColor="text1"/>
          <w:lang w:val="en-US"/>
        </w:rPr>
        <w:t>Dot-Probe Task</w:t>
      </w:r>
      <w:r w:rsidRPr="00E323E3">
        <w:rPr>
          <w:color w:val="000000" w:themeColor="text1"/>
          <w:lang w:val="en-US"/>
        </w:rPr>
        <w:t>, with a reliability that hovers around zero, are still being published</w:t>
      </w:r>
      <w:r w:rsidR="003C440B">
        <w:rPr>
          <w:color w:val="000000" w:themeColor="text1"/>
          <w:lang w:val="en-US"/>
        </w:rPr>
        <w:t xml:space="preserve"> </w:t>
      </w:r>
      <w:r w:rsidR="003C440B">
        <w:rPr>
          <w:color w:val="000000" w:themeColor="text1"/>
          <w:lang w:val="en-US"/>
        </w:rPr>
        <w:fldChar w:fldCharType="begin"/>
      </w:r>
      <w:r w:rsidR="003C440B">
        <w:rPr>
          <w:color w:val="000000" w:themeColor="text1"/>
          <w:lang w:val="en-US"/>
        </w:rPr>
        <w:instrText xml:space="preserve"> ADDIN EN.CITE &lt;EndNote&gt;&lt;Cite&gt;&lt;Author&gt;Van Bockstaele&lt;/Author&gt;&lt;Year&gt;2020&lt;/Year&gt;&lt;RecNum&gt;47&lt;/RecNum&gt;&lt;DisplayText&gt;(Van Bockstaele et al., 2020)&lt;/DisplayText&gt;&lt;record&gt;&lt;rec-number&gt;47&lt;/rec-number&gt;&lt;foreign-keys&gt;&lt;key app="EN" db-id="w5e5sta9arwa50eztf0vzr0zf55zr00xd9ae" timestamp="1676270666"&gt;47&lt;/key&gt;&lt;/foreign-keys&gt;&lt;ref-type name="Journal Article"&gt;17&lt;/ref-type&gt;&lt;contributors&gt;&lt;authors&gt;&lt;author&gt;Van Bockstaele, B.&lt;/author&gt;&lt;author&gt;Lamens, L.&lt;/author&gt;&lt;author&gt;Salemink, E.&lt;/author&gt;&lt;author&gt;Wiers, R. W.&lt;/author&gt;&lt;author&gt;Bögels, S. M.&lt;/author&gt;&lt;author&gt;Nikolaou, K. &lt;/author&gt;&lt;/authors&gt;&lt;/contributors&gt;&lt;titles&gt;&lt;title&gt;Reliability and validity of measures of attentional bias towards threat in unselected student samples: seek, but will you find?&lt;/title&gt;&lt;secondary-title&gt;Cognition and Emotion&lt;/secondary-title&gt;&lt;/titles&gt;&lt;periodical&gt;&lt;full-title&gt;Cognition and Emotion&lt;/full-title&gt;&lt;/periodical&gt;&lt;pages&gt;217-228&lt;/pages&gt;&lt;volume&gt;34&lt;/volume&gt;&lt;number&gt;2&lt;/number&gt;&lt;dates&gt;&lt;year&gt;2020&lt;/year&gt;&lt;/dates&gt;&lt;urls&gt;&lt;/urls&gt;&lt;electronic-resource-num&gt;10.1080/02699931.2019.1609423&lt;/electronic-resource-num&gt;&lt;/record&gt;&lt;/Cite&gt;&lt;/EndNote&gt;</w:instrText>
      </w:r>
      <w:r w:rsidR="003C440B">
        <w:rPr>
          <w:color w:val="000000" w:themeColor="text1"/>
          <w:lang w:val="en-US"/>
        </w:rPr>
        <w:fldChar w:fldCharType="separate"/>
      </w:r>
      <w:r w:rsidR="003C440B">
        <w:rPr>
          <w:noProof/>
          <w:color w:val="000000" w:themeColor="text1"/>
          <w:lang w:val="en-US"/>
        </w:rPr>
        <w:t>(Van Bockstaele et al., 2020)</w:t>
      </w:r>
      <w:r w:rsidR="003C440B">
        <w:rPr>
          <w:color w:val="000000" w:themeColor="text1"/>
          <w:lang w:val="en-US"/>
        </w:rPr>
        <w:fldChar w:fldCharType="end"/>
      </w:r>
      <w:r w:rsidRPr="00E323E3">
        <w:rPr>
          <w:color w:val="000000" w:themeColor="text1"/>
          <w:lang w:val="en-US"/>
        </w:rPr>
        <w:t>.</w:t>
      </w:r>
      <w:r>
        <w:rPr>
          <w:color w:val="000000" w:themeColor="text1"/>
          <w:lang w:val="en-US"/>
        </w:rPr>
        <w:t xml:space="preserve"> </w:t>
      </w:r>
      <w:r w:rsidR="003C440B" w:rsidRPr="003C440B">
        <w:rPr>
          <w:color w:val="000000" w:themeColor="text1"/>
          <w:lang w:val="en-US"/>
        </w:rPr>
        <w:t xml:space="preserve">Therefore, there is a pressing </w:t>
      </w:r>
      <w:commentRangeStart w:id="17"/>
      <w:r w:rsidR="003C440B" w:rsidRPr="003C440B">
        <w:rPr>
          <w:color w:val="000000" w:themeColor="text1"/>
          <w:lang w:val="en-US"/>
        </w:rPr>
        <w:t>need for a study to validate the reliability</w:t>
      </w:r>
      <w:commentRangeEnd w:id="17"/>
      <w:r w:rsidR="003C440B">
        <w:rPr>
          <w:rStyle w:val="a6"/>
        </w:rPr>
        <w:commentReference w:id="17"/>
      </w:r>
      <w:r w:rsidR="003C440B" w:rsidRPr="003C440B">
        <w:rPr>
          <w:color w:val="000000" w:themeColor="text1"/>
          <w:lang w:val="en-US"/>
        </w:rPr>
        <w:t xml:space="preserve"> of the widely used</w:t>
      </w:r>
      <w:r w:rsidR="003C440B">
        <w:rPr>
          <w:color w:val="000000" w:themeColor="text1"/>
          <w:lang w:val="en-US"/>
        </w:rPr>
        <w:t xml:space="preserve"> Self-Associative Learning Task</w:t>
      </w:r>
      <w:r w:rsidR="005F08BA" w:rsidRPr="005F08BA">
        <w:rPr>
          <w:color w:val="000000" w:themeColor="text1"/>
          <w:lang w:val="en-US"/>
        </w:rPr>
        <w:t>. This is crucial, especially if the self-associative learning paradigm is to be used in clinical settings, such as diagnosing depression</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7D360C">
        <w:rPr>
          <w:color w:val="000000" w:themeColor="text1"/>
          <w:lang w:val="en-US"/>
        </w:rPr>
        <w:t>.</w:t>
      </w:r>
      <w:r w:rsidR="007C7866" w:rsidRPr="00F968A5">
        <w:rPr>
          <w:color w:val="000000" w:themeColor="text1"/>
          <w:lang w:val="en-US"/>
        </w:rPr>
        <w:t xml:space="preserve"> </w:t>
      </w:r>
      <w:r w:rsidR="005F08BA" w:rsidRPr="005F08BA">
        <w:rPr>
          <w:color w:val="000000" w:themeColor="text1"/>
          <w:lang w:val="en-US"/>
        </w:rPr>
        <w:t>For accurate assessment of human perceptual abilities, cognitive tests must have high reliability, meaning consistency in their measurements</w:t>
      </w:r>
      <w:r w:rsidR="00AD1429">
        <w:rPr>
          <w:color w:val="000000" w:themeColor="text1"/>
          <w:lang w:val="en-US"/>
        </w:rPr>
        <w:fldChar w:fldCharType="begin"/>
      </w:r>
      <w:r w:rsidR="00AD1429">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AD1429">
        <w:rPr>
          <w:color w:val="000000" w:themeColor="text1"/>
          <w:lang w:val="en-US"/>
        </w:rPr>
        <w:fldChar w:fldCharType="separate"/>
      </w:r>
      <w:r w:rsidR="00AD1429">
        <w:rPr>
          <w:noProof/>
          <w:color w:val="000000" w:themeColor="text1"/>
          <w:lang w:val="en-US"/>
        </w:rPr>
        <w:t>(Parsons et al., 2019)</w:t>
      </w:r>
      <w:r w:rsidR="00AD1429">
        <w:rPr>
          <w:color w:val="000000" w:themeColor="text1"/>
          <w:lang w:val="en-US"/>
        </w:rPr>
        <w:fldChar w:fldCharType="end"/>
      </w:r>
      <w:r w:rsidR="007C7866" w:rsidRPr="00F968A5">
        <w:rPr>
          <w:color w:val="000000" w:themeColor="text1"/>
          <w:lang w:val="en-US"/>
        </w:rPr>
        <w:t>.</w:t>
      </w:r>
      <w:r w:rsidR="007C7866" w:rsidRPr="00A80F69">
        <w:rPr>
          <w:color w:val="000000" w:themeColor="text1"/>
          <w:lang w:val="en-US"/>
        </w:rPr>
        <w:t xml:space="preserve"> </w:t>
      </w:r>
      <w:r w:rsidR="007D360C" w:rsidRPr="007D360C">
        <w:rPr>
          <w:color w:val="000000" w:themeColor="text1"/>
          <w:lang w:val="en-US"/>
        </w:rPr>
        <w:t>However, there are multiple ways to quantify the self-prioritization effect in a task as simple as the SALT, and it is currently unclear (1) whether these indices consistently capture the self-prioritization effect over time, and if so, (2) which index is most suitable for repeated measurements.</w:t>
      </w:r>
    </w:p>
    <w:p w14:paraId="0E053385" w14:textId="52EFB58F" w:rsidR="007D360C" w:rsidRPr="00E30EB5" w:rsidRDefault="007D360C" w:rsidP="00E30EB5">
      <w:pPr>
        <w:ind w:firstLine="720"/>
        <w:rPr>
          <w:rFonts w:eastAsiaTheme="minorEastAsia"/>
          <w:color w:val="000000" w:themeColor="text1"/>
          <w:lang w:val="en-US"/>
        </w:rPr>
      </w:pPr>
      <w:commentRangeStart w:id="18"/>
      <w:r w:rsidRPr="007D360C">
        <w:rPr>
          <w:color w:val="000000" w:themeColor="text1"/>
          <w:lang w:val="en-US"/>
        </w:rPr>
        <w:t xml:space="preserve">Our research aims to examine the reliability and stability of commonly used indices for measuring self-prioritization effect (SPE) in the Self-Associative Learning Task (SALT). To achieve this, we will re-analyze a pre-existing dataset, where participants associated three shapes </w:t>
      </w:r>
      <w:r w:rsidRPr="007D360C">
        <w:rPr>
          <w:color w:val="000000" w:themeColor="text1"/>
          <w:lang w:val="en-US"/>
        </w:rPr>
        <w:lastRenderedPageBreak/>
        <w:t>with labels for themselves, a friend, or a stranger, over six testing sessions with one-week intervals.</w:t>
      </w:r>
      <w:commentRangeEnd w:id="18"/>
      <w:r>
        <w:rPr>
          <w:rStyle w:val="a6"/>
        </w:rPr>
        <w:commentReference w:id="18"/>
      </w:r>
    </w:p>
    <w:p w14:paraId="65D2E7BC" w14:textId="77777777" w:rsidR="003C440B" w:rsidRDefault="003C440B" w:rsidP="008D06CF">
      <w:pPr>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 xml:space="preserve">Among the multiple indices that measure Self-Prioritization Effect </w:t>
      </w:r>
      <w:r w:rsidRPr="004877AB">
        <w:rPr>
          <w:color w:val="000000" w:themeColor="text1"/>
          <w:lang w:val="en-US"/>
        </w:rPr>
        <w:t>(SPE)</w:t>
      </w:r>
      <w:r w:rsidRPr="004877AB">
        <w:rPr>
          <w:color w:val="000000" w:themeColor="text1"/>
          <w:lang w:val="en-US"/>
        </w:rPr>
        <w:t xml:space="preserve"> in the </w:t>
      </w:r>
      <w:r w:rsidRPr="004877AB">
        <w:rPr>
          <w:color w:val="000000" w:themeColor="text1"/>
          <w:lang w:val="en-US"/>
        </w:rPr>
        <w:t>Self-Associative Learning Task (SALT)</w:t>
      </w:r>
      <w:r w:rsidRPr="004877AB">
        <w:rPr>
          <w:color w:val="000000" w:themeColor="text1"/>
          <w:lang w:val="en-US"/>
        </w:rPr>
        <w:t>, there exists a most stable indicator</w:t>
      </w:r>
    </w:p>
    <w:p w14:paraId="3AAFE55A" w14:textId="77777777" w:rsidR="004877AB" w:rsidRPr="004877AB" w:rsidRDefault="004877AB" w:rsidP="004877AB">
      <w:pPr>
        <w:rPr>
          <w:rFonts w:eastAsiaTheme="minorEastAsia" w:hint="eastAsia"/>
          <w:color w:val="000000" w:themeColor="text1"/>
          <w:lang w:val="en-US"/>
        </w:rPr>
      </w:pPr>
    </w:p>
    <w:p w14:paraId="1E4E51C6" w14:textId="78E404D4" w:rsidR="00586F83" w:rsidRDefault="00E30EB5" w:rsidP="00E30EB5">
      <w:pPr>
        <w:ind w:firstLine="720"/>
        <w:rPr>
          <w:color w:val="000000" w:themeColor="text1"/>
          <w:lang w:val="en-US"/>
        </w:rPr>
      </w:pPr>
      <w:r w:rsidRPr="00E30EB5">
        <w:rPr>
          <w:color w:val="000000" w:themeColor="text1"/>
          <w:lang w:val="en-US"/>
        </w:rPr>
        <w:t>We aim to test our hypotheses using Intraclas</w:t>
      </w:r>
      <w:r w:rsidR="004877AB">
        <w:rPr>
          <w:color w:val="000000" w:themeColor="text1"/>
          <w:lang w:val="en-US"/>
        </w:rPr>
        <w:t>s Correlation Coefficient (ICC)</w:t>
      </w:r>
      <w:r w:rsidRPr="00E30EB5">
        <w:rPr>
          <w:color w:val="000000" w:themeColor="text1"/>
          <w:lang w:val="en-US"/>
        </w:rPr>
        <w:t xml:space="preserve"> and Split-Half Reliability. The results of this study will provide valuable insights into the reliability and consistency of the Self-Associative Learning Task (SALT), which could pave the way for its future use in research, clinical settings, and personal performance monitoring. For more information, see our Analysis Plan.</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9" w:name="_bsc1vmk9soyy" w:colFirst="0" w:colLast="0"/>
      <w:bookmarkStart w:id="20" w:name="_Toc127199603"/>
      <w:bookmarkEnd w:id="19"/>
      <w:r>
        <w:rPr>
          <w:rFonts w:ascii="Calibri" w:eastAsia="Calibri" w:hAnsi="Calibri" w:cs="Calibri"/>
          <w:b/>
          <w:sz w:val="42"/>
          <w:szCs w:val="42"/>
        </w:rPr>
        <w:t>Methods</w:t>
      </w:r>
      <w:bookmarkEnd w:id="20"/>
    </w:p>
    <w:p w14:paraId="50A33AEB" w14:textId="77777777" w:rsidR="00586F83" w:rsidRDefault="00586F83"/>
    <w:p w14:paraId="21181F51" w14:textId="1A9234F4" w:rsidR="00586F83" w:rsidRPr="0014261E" w:rsidRDefault="00BA0079" w:rsidP="0014261E">
      <w:pPr>
        <w:pStyle w:val="2"/>
      </w:pPr>
      <w:bookmarkStart w:id="21" w:name="_14xkv2erys4h" w:colFirst="0" w:colLast="0"/>
      <w:bookmarkStart w:id="22" w:name="_Toc127199604"/>
      <w:bookmarkEnd w:id="21"/>
      <w:r w:rsidRPr="0014261E">
        <w:t>Ethics information</w:t>
      </w:r>
      <w:bookmarkEnd w:id="22"/>
    </w:p>
    <w:p w14:paraId="067B0AF2" w14:textId="4027737D" w:rsidR="00DE3FB7" w:rsidRDefault="007169CC" w:rsidP="00B70AB1">
      <w:pPr>
        <w:ind w:firstLine="720"/>
        <w:rPr>
          <w:rFonts w:eastAsia="Calibri"/>
          <w:lang w:val="en-US"/>
        </w:rPr>
      </w:pPr>
      <w:commentRangeStart w:id="23"/>
      <w:r w:rsidRPr="007169CC">
        <w:rPr>
          <w:rFonts w:eastAsia="Calibri"/>
          <w:lang w:val="en-US"/>
        </w:rPr>
        <w:t>Our research does not involve any treatment of humans or animals and is a secondary analysis of pre-existing data. As such, informed consent and confidentiality are not relevant. The original study from which the data was collected was approved ethically by the research committee at Tsinghua University.</w:t>
      </w:r>
      <w:r w:rsidR="007C7866" w:rsidRPr="00B70AB1">
        <w:rPr>
          <w:rFonts w:eastAsia="Calibri"/>
          <w:lang w:val="en-US"/>
        </w:rPr>
        <w:t xml:space="preserve"> </w:t>
      </w:r>
      <w:commentRangeEnd w:id="23"/>
      <w:r w:rsidR="003B37EF">
        <w:rPr>
          <w:rStyle w:val="a6"/>
        </w:rPr>
        <w:commentReference w:id="23"/>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24" w:name="_bobtrkgl8pi0" w:colFirst="0" w:colLast="0"/>
      <w:bookmarkStart w:id="25" w:name="_Toc102561438"/>
      <w:bookmarkStart w:id="26" w:name="_Toc127199605"/>
      <w:bookmarkEnd w:id="24"/>
      <w:r w:rsidRPr="0014261E">
        <w:t xml:space="preserve">Secondary </w:t>
      </w:r>
      <w:r w:rsidR="00B70AB1" w:rsidRPr="0014261E">
        <w:t>Data Description</w:t>
      </w:r>
      <w:bookmarkEnd w:id="25"/>
      <w:bookmarkEnd w:id="26"/>
    </w:p>
    <w:p w14:paraId="11F3ADBD" w14:textId="777B24A2" w:rsidR="007169CC" w:rsidRPr="007169CC" w:rsidRDefault="007169CC" w:rsidP="00B70AB1">
      <w:pPr>
        <w:ind w:firstLine="720"/>
        <w:rPr>
          <w:rFonts w:eastAsia="Calibri"/>
          <w:b/>
          <w:lang w:val="en-US"/>
        </w:rPr>
      </w:pPr>
      <w:r w:rsidRPr="007169CC">
        <w:rPr>
          <w:rFonts w:eastAsia="Calibri"/>
          <w:lang w:val="en-US"/>
        </w:rPr>
        <w:t xml:space="preserve">To address our research questions, we'll use a pre-existing dataset from a study conducted by Hu Chuan-Peng at Tsinghua University in 2016. The original study aimed to compare the self-prioritization effect (SPE) between sub-clinical depressed and non-depressed participants, but only the non-depressed group was collected due to difficulty in recruiting sub-clinical depressed participants. The dataset contains data from 34 non-depressed and 6 depressed participants, who participated in six testing sessions over a 1-week interval. Each session included a modified SALT task, a set of questionnaires, and another modified SALT task. We plan to </w:t>
      </w:r>
      <w:r w:rsidRPr="007169CC">
        <w:rPr>
          <w:rFonts w:eastAsia="Calibri"/>
          <w:b/>
          <w:lang w:val="en-US"/>
        </w:rPr>
        <w:t>use the results of the neutral condition in the second SALT task from the</w:t>
      </w:r>
      <w:r w:rsidRPr="007169CC">
        <w:rPr>
          <w:rFonts w:eastAsia="Calibri"/>
          <w:lang w:val="en-US"/>
        </w:rPr>
        <w:t xml:space="preserve"> </w:t>
      </w:r>
      <w:r w:rsidRPr="00BB1095">
        <w:rPr>
          <w:rFonts w:eastAsia="Calibri"/>
          <w:b/>
          <w:bCs/>
          <w:lang w:val="en-US"/>
        </w:rPr>
        <w:t>34</w:t>
      </w:r>
      <w:r w:rsidRPr="00BB1095">
        <w:rPr>
          <w:rStyle w:val="af5"/>
          <w:rFonts w:eastAsia="Calibri"/>
          <w:b/>
          <w:bCs/>
          <w:lang w:val="en-US"/>
        </w:rPr>
        <w:footnoteReference w:id="1"/>
      </w:r>
      <w:r w:rsidRPr="00BB1095">
        <w:rPr>
          <w:rFonts w:eastAsia="Calibri"/>
          <w:b/>
          <w:bCs/>
          <w:lang w:val="en-US"/>
        </w:rPr>
        <w:t xml:space="preserve"> </w:t>
      </w:r>
      <w:r w:rsidRPr="007169CC">
        <w:rPr>
          <w:rFonts w:eastAsia="Calibri"/>
          <w:lang w:val="en-US"/>
        </w:rPr>
        <w:t xml:space="preserve"> </w:t>
      </w:r>
      <w:r w:rsidRPr="007169CC">
        <w:rPr>
          <w:rFonts w:eastAsia="Calibri"/>
          <w:b/>
          <w:lang w:val="en-US"/>
        </w:rPr>
        <w:t>non-depressed participants with relatively low scores on the depression-related questionnaire.</w:t>
      </w:r>
    </w:p>
    <w:p w14:paraId="20EC5C62" w14:textId="77777777" w:rsidR="00B70AB1" w:rsidRDefault="00B70AB1" w:rsidP="00B70AB1">
      <w:pPr>
        <w:ind w:firstLine="720"/>
        <w:rPr>
          <w:rFonts w:eastAsia="Calibri"/>
          <w:lang w:val="en-US"/>
        </w:rPr>
      </w:pPr>
    </w:p>
    <w:p w14:paraId="5D62C2CC" w14:textId="26A0F1EC" w:rsidR="00B70AB1" w:rsidRPr="0014261E" w:rsidRDefault="00B70AB1" w:rsidP="0014261E">
      <w:pPr>
        <w:pStyle w:val="2"/>
      </w:pPr>
      <w:bookmarkStart w:id="27" w:name="_Toc102561443"/>
      <w:bookmarkStart w:id="28" w:name="_Toc127199606"/>
      <w:r w:rsidRPr="0014261E">
        <w:t>Data Collection Procedures</w:t>
      </w:r>
      <w:bookmarkEnd w:id="27"/>
      <w:bookmarkEnd w:id="28"/>
    </w:p>
    <w:p w14:paraId="4AC47637" w14:textId="2BF22306" w:rsidR="007169CC" w:rsidRPr="00F072D2" w:rsidRDefault="007169CC" w:rsidP="00F072D2">
      <w:pPr>
        <w:ind w:firstLine="720"/>
        <w:rPr>
          <w:bCs/>
        </w:rPr>
      </w:pPr>
      <w:commentRangeStart w:id="29"/>
      <w:r w:rsidRPr="007169CC">
        <w:rPr>
          <w:bCs/>
        </w:rPr>
        <w:t>36 college students from the Tsinghua University community participated in the experiment and received compensation. All participants were right-handed and had normal or corrected-to-normal vision. Unfortunately, data from one participant was excluded due to confusing participant information provided to the experimenter, and data from one male participant was missing due to a programming error. This left a total of 34 valid participants, with 21 females and 13 males, averaging 21 years old (SD = 2.52) in age.</w:t>
      </w:r>
      <w:commentRangeEnd w:id="29"/>
      <w:r w:rsidR="003B37EF">
        <w:rPr>
          <w:rStyle w:val="a6"/>
        </w:rPr>
        <w:commentReference w:id="29"/>
      </w:r>
    </w:p>
    <w:p w14:paraId="705C64CA" w14:textId="77777777" w:rsidR="00B70AB1" w:rsidRDefault="00B70AB1" w:rsidP="00B70AB1">
      <w:pPr>
        <w:rPr>
          <w:bCs/>
        </w:rPr>
      </w:pPr>
    </w:p>
    <w:p w14:paraId="23939BFC" w14:textId="77777777" w:rsidR="00B70AB1" w:rsidRPr="0014261E" w:rsidRDefault="00B70AB1" w:rsidP="0014261E">
      <w:pPr>
        <w:pStyle w:val="2"/>
      </w:pPr>
      <w:bookmarkStart w:id="30" w:name="_Toc127199607"/>
      <w:r w:rsidRPr="0014261E">
        <w:t>Experimental design</w:t>
      </w:r>
      <w:bookmarkEnd w:id="30"/>
      <w:r w:rsidRPr="0014261E">
        <w:t xml:space="preserve"> </w:t>
      </w:r>
    </w:p>
    <w:p w14:paraId="4E7EDC0F" w14:textId="5E9418C9" w:rsidR="00B70AB1" w:rsidRDefault="00F83882" w:rsidP="003E7247">
      <w:pPr>
        <w:ind w:firstLine="720"/>
      </w:pPr>
      <w:r>
        <w:t>The origin e</w:t>
      </w:r>
      <w:r w:rsidR="007169CC" w:rsidRPr="007169CC">
        <w:t>x</w:t>
      </w:r>
      <w:r>
        <w:t xml:space="preserve">periment </w:t>
      </w:r>
      <w:r w:rsidR="007169CC" w:rsidRPr="007169CC">
        <w:t>is a four-factor design, with 2 levels of match vs. non-match, 3 levels of identity (self, friend, stranger), 4 levels of emotion (control, neutral, happy, sad), and 6 repeated sessions. Its purpose is to examine the self-bias effect under different emotions (happy, sad, neutral, control).</w:t>
      </w:r>
      <w:r>
        <w:t xml:space="preserve"> </w:t>
      </w:r>
      <w:r w:rsidRPr="00F83882">
        <w:t>As our study aims to explore the t</w:t>
      </w:r>
      <w:r>
        <w:t>est retest reliability</w:t>
      </w:r>
      <w:r w:rsidRPr="00F83882">
        <w:t xml:space="preserve"> of Self-Prioritization Effect (SPE) in Self-Associative Learning Task (SALT) and identify the most stable SPE </w:t>
      </w:r>
      <w:r>
        <w:t>index</w:t>
      </w:r>
      <w:r w:rsidRPr="00F83882">
        <w:t xml:space="preserve">, we will not consider the variable of emotion in </w:t>
      </w:r>
      <w:r>
        <w:t>this paper.</w:t>
      </w:r>
    </w:p>
    <w:p w14:paraId="4939260F" w14:textId="77777777" w:rsidR="007169CC" w:rsidRPr="007169CC" w:rsidRDefault="007169CC" w:rsidP="007169CC">
      <w:pPr>
        <w:rPr>
          <w:rFonts w:eastAsiaTheme="minorEastAsia"/>
        </w:rPr>
      </w:pPr>
    </w:p>
    <w:p w14:paraId="73CD07E8" w14:textId="77777777" w:rsidR="00B70AB1" w:rsidRPr="0014261E" w:rsidRDefault="00B70AB1" w:rsidP="0014261E">
      <w:pPr>
        <w:pStyle w:val="2"/>
      </w:pPr>
      <w:bookmarkStart w:id="31" w:name="_Toc127199608"/>
      <w:r w:rsidRPr="0014261E">
        <w:t>Measured Variables</w:t>
      </w:r>
      <w:bookmarkEnd w:id="31"/>
      <w:r w:rsidRPr="0014261E">
        <w:t xml:space="preserve"> </w:t>
      </w:r>
    </w:p>
    <w:p w14:paraId="168BD03A" w14:textId="7C81611D" w:rsidR="00B70AB1" w:rsidRDefault="007169CC" w:rsidP="007169CC">
      <w:pPr>
        <w:ind w:firstLine="720"/>
        <w:rPr>
          <w:bCs/>
          <w:lang w:val="en-US"/>
        </w:rPr>
      </w:pPr>
      <w:commentRangeStart w:id="32"/>
      <w:r w:rsidRPr="007169CC">
        <w:rPr>
          <w:bCs/>
          <w:lang w:val="en-US"/>
        </w:rPr>
        <w:t>At each wave, participants' keypress, reaction time, and accuracy in each trial were recorded. The participants also filled out questionnaires that varied from wave to wave and covered topics such as personal wellbeing, physical and mental health, and psychological distance between the self, a friend, and a stranger.</w:t>
      </w:r>
      <w:commentRangeEnd w:id="32"/>
      <w:r w:rsidR="003B37EF">
        <w:rPr>
          <w:rStyle w:val="a6"/>
        </w:rPr>
        <w:commentReference w:id="32"/>
      </w:r>
    </w:p>
    <w:p w14:paraId="06F33BA0" w14:textId="77777777" w:rsidR="007169CC" w:rsidRPr="002500E2" w:rsidRDefault="007169CC" w:rsidP="007169CC">
      <w:pPr>
        <w:ind w:firstLine="720"/>
        <w:rPr>
          <w:color w:val="000000" w:themeColor="text1"/>
          <w:u w:val="single"/>
        </w:rPr>
      </w:pPr>
    </w:p>
    <w:p w14:paraId="0CBFFD04" w14:textId="77777777" w:rsidR="00B70AB1" w:rsidRPr="0014261E" w:rsidRDefault="00B70AB1" w:rsidP="0014261E">
      <w:pPr>
        <w:pStyle w:val="2"/>
      </w:pPr>
      <w:bookmarkStart w:id="33" w:name="_Toc127199609"/>
      <w:r w:rsidRPr="0014261E">
        <w:t>Stimuli and materials</w:t>
      </w:r>
      <w:bookmarkEnd w:id="33"/>
    </w:p>
    <w:p w14:paraId="2D52070C" w14:textId="7A251AC8" w:rsidR="00C70E59" w:rsidRDefault="00C70E59" w:rsidP="007F6374">
      <w:pPr>
        <w:ind w:firstLine="720"/>
        <w:rPr>
          <w:bCs/>
          <w:lang w:val="en-US"/>
        </w:rPr>
      </w:pPr>
      <w:commentRangeStart w:id="34"/>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406EE543" w14:textId="0AFF8ECB" w:rsidR="00B70AB1" w:rsidRPr="00CD60B0" w:rsidRDefault="00C70E59" w:rsidP="007F6374">
      <w:pPr>
        <w:ind w:firstLine="720"/>
        <w:rPr>
          <w:bCs/>
          <w:lang w:val="en-US"/>
        </w:rPr>
      </w:pPr>
      <w:r w:rsidRPr="00C70E59">
        <w:rPr>
          <w:bCs/>
          <w:lang w:val="en-US"/>
        </w:rPr>
        <w:t>The experiment was split into two phases. The first phase followed the study by</w:t>
      </w:r>
      <w:r w:rsidR="00B70AB1" w:rsidRPr="004F4712">
        <w:rPr>
          <w:bCs/>
          <w:lang w:val="en-US"/>
        </w:rPr>
        <w:t xml:space="preserve"> </w:t>
      </w:r>
      <w:r w:rsidR="00AD1429">
        <w:rPr>
          <w:bCs/>
          <w:lang w:val="en-US"/>
        </w:rPr>
        <w:fldChar w:fldCharType="begin"/>
      </w:r>
      <w:r w:rsidR="00AD1429">
        <w:rPr>
          <w:bCs/>
          <w:lang w:val="en-US"/>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AD1429">
        <w:rPr>
          <w:bCs/>
          <w:lang w:val="en-US"/>
        </w:rPr>
        <w:fldChar w:fldCharType="separate"/>
      </w:r>
      <w:r w:rsidR="00AD1429">
        <w:rPr>
          <w:bCs/>
          <w:noProof/>
          <w:lang w:val="en-US"/>
        </w:rPr>
        <w:t>(Sui et al., 2012)</w:t>
      </w:r>
      <w:r w:rsidR="00AD1429">
        <w:rPr>
          <w:bCs/>
          <w:lang w:val="en-US"/>
        </w:rPr>
        <w:fldChar w:fldCharType="end"/>
      </w:r>
      <w:r w:rsidRPr="00C70E59">
        <w:rPr>
          <w:bCs/>
          <w:lang w:val="en-US"/>
        </w:rPr>
        <w:t>and involved a learning task where participants paired geometric shapes with labels. The shapes were not shown at this stage. The learning task lasted approximately 60 seconds, and the shape-label associations were balanced across participants. Then, in the matching task, a fixation cross was displayed in the center of the screen for 500 ms, followed by the presentation of a shape-label pairing and the fixation cross for 100 ms. Then, the screen went blank for 1500 ms, or until a response was made. Participants were asked to determine whether the shape matched the label by pressing one of two buttons as quickly and accurately as possible within this timeframe.</w:t>
      </w:r>
    </w:p>
    <w:p w14:paraId="2967F6FF" w14:textId="1512780B" w:rsidR="00B70AB1" w:rsidRDefault="00C70E59" w:rsidP="00B70AB1">
      <w:pPr>
        <w:ind w:firstLine="720"/>
        <w:rPr>
          <w:rFonts w:eastAsia="MS Mincho"/>
          <w:color w:val="000000"/>
          <w:lang w:val="en-US" w:eastAsia="de-DE"/>
        </w:rPr>
      </w:pPr>
      <w:r w:rsidRPr="00C70E59">
        <w:rPr>
          <w:rFonts w:eastAsia="MS Mincho"/>
          <w:color w:val="000000"/>
          <w:lang w:val="en-US" w:eastAsia="de-DE"/>
        </w:rPr>
        <w:t xml:space="preserve">The participants took part in a two-phase experiment. In the first phase, they learned four sets of associations between shapes and labels, with one set being a control condition and three others being emotion-based. The control condition involved associating three geometric shapes (circle, horizontal ellipse, and vertical ellipse) with three labels (self, friend, </w:t>
      </w:r>
      <w:r w:rsidR="004D6313" w:rsidRPr="00C70E59">
        <w:rPr>
          <w:rFonts w:eastAsia="MS Mincho"/>
          <w:color w:val="000000"/>
          <w:lang w:val="en-US" w:eastAsia="de-DE"/>
        </w:rPr>
        <w:t>and stranger</w:t>
      </w:r>
      <w:r w:rsidRPr="00C70E59">
        <w:rPr>
          <w:rFonts w:eastAsia="MS Mincho"/>
          <w:color w:val="000000"/>
          <w:lang w:val="en-US" w:eastAsia="de-DE"/>
        </w:rPr>
        <w:t xml:space="preserve">), while the emotion-based conditions showed facial expressions (happy, sad, </w:t>
      </w:r>
      <w:r w:rsidR="004D6313" w:rsidRPr="00C70E59">
        <w:rPr>
          <w:rFonts w:eastAsia="MS Mincho"/>
          <w:color w:val="000000"/>
          <w:lang w:val="en-US" w:eastAsia="de-DE"/>
        </w:rPr>
        <w:t>and neutral</w:t>
      </w:r>
      <w:r w:rsidRPr="00C70E59">
        <w:rPr>
          <w:rFonts w:eastAsia="MS Mincho"/>
          <w:color w:val="000000"/>
          <w:lang w:val="en-US" w:eastAsia="de-DE"/>
        </w:rPr>
        <w:t>) on the shapes. Before starting the formal trials, each participant went through a training session with 24 practice trials. After the training, each participant completed 6 blocks of 60 trials in the matching task, with 2 match types (match/mismatch) × 3 shape associations, for a total of 60 trials per association. Participants had a short break after each block, lasting up to 60 seconds.</w:t>
      </w:r>
      <w:commentRangeEnd w:id="34"/>
      <w:r w:rsidR="003B37EF">
        <w:rPr>
          <w:rStyle w:val="a6"/>
        </w:rPr>
        <w:commentReference w:id="34"/>
      </w: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lastRenderedPageBreak/>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67E53114"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3B37EF" w:rsidRPr="003B37EF">
        <w:rPr>
          <w:rFonts w:eastAsia="MS Mincho"/>
          <w:color w:val="000000"/>
          <w:sz w:val="22"/>
          <w:szCs w:val="22"/>
          <w:lang w:val="en-US" w:eastAsia="de-DE"/>
        </w:rPr>
        <w:t>In Experiment B, the stimuli and procedure were carried out in Chinese. Participants learned to associate four sets of shapes with labels, including one control condition and three emotion-based conditions. During the learning task, the shape-label matches were evenly distributed among participants, and no feedback was given during the formal trials. The example illustrates the timeline of the experiment.</w:t>
      </w:r>
    </w:p>
    <w:p w14:paraId="1F920B41" w14:textId="77777777" w:rsidR="00B70AB1" w:rsidRPr="007A06B6" w:rsidRDefault="00B70AB1" w:rsidP="00B70AB1">
      <w:pPr>
        <w:rPr>
          <w:bCs/>
        </w:rPr>
      </w:pPr>
    </w:p>
    <w:p w14:paraId="40C67183" w14:textId="77777777" w:rsidR="00B70AB1" w:rsidRPr="0014261E" w:rsidRDefault="00B70AB1" w:rsidP="0014261E">
      <w:pPr>
        <w:pStyle w:val="2"/>
      </w:pPr>
      <w:bookmarkStart w:id="35" w:name="_Toc127199610"/>
      <w:r w:rsidRPr="00D86C42">
        <w:rPr>
          <w:highlight w:val="yellow"/>
        </w:rPr>
        <w:t>Procedure</w:t>
      </w:r>
      <w:bookmarkEnd w:id="35"/>
    </w:p>
    <w:p w14:paraId="3AAACB47" w14:textId="08D811FA" w:rsidR="00B70AB1" w:rsidRPr="00B70AB1" w:rsidRDefault="009B63AA" w:rsidP="00F83882">
      <w:pPr>
        <w:ind w:firstLine="720"/>
        <w:rPr>
          <w:rFonts w:eastAsia="Calibri"/>
        </w:rPr>
      </w:pPr>
      <w:r w:rsidRPr="003B37EF">
        <w:rPr>
          <w:bCs/>
          <w:lang w:val="en-US"/>
        </w:rPr>
        <w:t xml:space="preserve">Participants were given informed consent and took part in 80-minute experiments. They repeated the same experiment five times in the following five weeks. </w:t>
      </w:r>
      <w:r w:rsidR="00F83882" w:rsidRPr="00F83882">
        <w:rPr>
          <w:bCs/>
          <w:lang w:val="en-US"/>
        </w:rPr>
        <w:t xml:space="preserve">Additionally, the participants also filled out some self-report </w:t>
      </w:r>
      <w:r w:rsidR="00F83882">
        <w:rPr>
          <w:bCs/>
          <w:lang w:val="en-US"/>
        </w:rPr>
        <w:t>scale</w:t>
      </w:r>
      <w:r w:rsidR="00F83882" w:rsidRPr="00F83882">
        <w:rPr>
          <w:bCs/>
          <w:lang w:val="en-US"/>
        </w:rPr>
        <w:t>s, which are not included in the analysis of experiment reliability, so they will not be discussed further.</w:t>
      </w:r>
    </w:p>
    <w:p w14:paraId="05999AD7" w14:textId="6DBBD1C5" w:rsidR="00586F83" w:rsidRPr="0014261E" w:rsidRDefault="00BA0079" w:rsidP="0014261E">
      <w:pPr>
        <w:pStyle w:val="2"/>
      </w:pPr>
      <w:bookmarkStart w:id="36" w:name="_c49m91hl2d4p" w:colFirst="0" w:colLast="0"/>
      <w:bookmarkStart w:id="37" w:name="_Toc127199611"/>
      <w:bookmarkEnd w:id="36"/>
      <w:r w:rsidRPr="0014261E">
        <w:t>Pilot data</w:t>
      </w:r>
      <w:r w:rsidR="007D3F54" w:rsidRPr="0014261E">
        <w:t xml:space="preserve"> simulated data</w:t>
      </w:r>
      <w:bookmarkEnd w:id="37"/>
      <w:r w:rsidR="007D3F54" w:rsidRPr="0014261E">
        <w:t xml:space="preserve"> </w:t>
      </w:r>
    </w:p>
    <w:p w14:paraId="08BF8E5F" w14:textId="1AAFBAB6" w:rsidR="00661D7C" w:rsidRPr="008E2954" w:rsidRDefault="009B63AA" w:rsidP="008E2954">
      <w:pPr>
        <w:ind w:firstLine="720"/>
        <w:rPr>
          <w:rFonts w:eastAsia="Calibri"/>
          <w:lang w:val="en-US"/>
        </w:rPr>
      </w:pPr>
      <w:commentRangeStart w:id="38"/>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5"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commentRangeEnd w:id="38"/>
      <w:r w:rsidR="004A5D32">
        <w:rPr>
          <w:rStyle w:val="a6"/>
        </w:rPr>
        <w:commentReference w:id="38"/>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F75B5A">
      <w:pPr>
        <w:jc w:val="center"/>
        <w:rPr>
          <w:rFonts w:eastAsia="MS Mincho"/>
          <w:color w:val="000000"/>
          <w:lang w:val="en-US"/>
        </w:rPr>
      </w:pPr>
      <w:r>
        <w:rPr>
          <w:rFonts w:eastAsia="MS Mincho"/>
          <w:color w:val="000000"/>
          <w:lang w:val="en-US" w:eastAsia="de-DE"/>
        </w:rPr>
        <w:t xml:space="preserve">Figure </w:t>
      </w:r>
      <w:r w:rsidR="00987388">
        <w:rPr>
          <w:rFonts w:eastAsia="MS Mincho"/>
          <w:color w:val="000000"/>
          <w:lang w:val="en-US" w:eastAsia="de-DE"/>
        </w:rPr>
        <w:t>2</w:t>
      </w:r>
      <w:r>
        <w:rPr>
          <w:rFonts w:eastAsia="MS Mincho"/>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39" w:name="_mo5wam9lyrd2" w:colFirst="0" w:colLast="0"/>
      <w:bookmarkStart w:id="40" w:name="_af2debhp0apz" w:colFirst="0" w:colLast="0"/>
      <w:bookmarkStart w:id="41" w:name="_x5xzkvo93gpg" w:colFirst="0" w:colLast="0"/>
      <w:bookmarkEnd w:id="39"/>
      <w:bookmarkEnd w:id="40"/>
      <w:bookmarkEnd w:id="41"/>
    </w:p>
    <w:p w14:paraId="7070CA1A" w14:textId="2FD80DBB" w:rsidR="00586F83" w:rsidRPr="0014261E" w:rsidRDefault="00BA0079" w:rsidP="0014261E">
      <w:pPr>
        <w:pStyle w:val="2"/>
      </w:pPr>
      <w:bookmarkStart w:id="42" w:name="_5w73peohap5j" w:colFirst="0" w:colLast="0"/>
      <w:bookmarkStart w:id="43" w:name="_Toc127199612"/>
      <w:bookmarkEnd w:id="42"/>
      <w:r w:rsidRPr="00D86C42">
        <w:rPr>
          <w:highlight w:val="yellow"/>
        </w:rPr>
        <w:t>Analysis Plan</w:t>
      </w:r>
      <w:bookmarkEnd w:id="43"/>
    </w:p>
    <w:p w14:paraId="4F6AFFA6" w14:textId="688BF857" w:rsidR="00B57B70" w:rsidRPr="00981E08" w:rsidRDefault="00987388" w:rsidP="00981E08">
      <w:pPr>
        <w:ind w:firstLine="720"/>
        <w:rPr>
          <w:rFonts w:eastAsia="Calibri" w:hint="eastAsia"/>
          <w:lang w:val="en-US"/>
        </w:rPr>
      </w:pPr>
      <w:r w:rsidRPr="00987388">
        <w:rPr>
          <w:color w:val="000000" w:themeColor="text1"/>
          <w:lang w:val="en-US"/>
        </w:rPr>
        <w:t>The drift-diffusion model was applied to evaluate the reaction times and accuracy. Our behavioral data analysis will utilize HDDM, a Python toolkit for Bayesian Hierarchical Modeling</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sidR="00981E08">
        <w:rPr>
          <w:rFonts w:eastAsia="Calibri"/>
          <w:lang w:val="en-US"/>
        </w:rPr>
        <w:fldChar w:fldCharType="separate"/>
      </w:r>
      <w:r w:rsidR="00981E08">
        <w:rPr>
          <w:rFonts w:eastAsia="Calibri"/>
          <w:noProof/>
          <w:lang w:val="en-US"/>
        </w:rPr>
        <w:t>(Wiecki et al., 2013)</w:t>
      </w:r>
      <w:r w:rsidR="00981E08">
        <w:rPr>
          <w:rFonts w:eastAsia="Calibri"/>
          <w:lang w:val="en-US"/>
        </w:rPr>
        <w:fldChar w:fldCharType="end"/>
      </w:r>
      <w:r w:rsidRPr="00987388">
        <w:t xml:space="preserve"> </w:t>
      </w:r>
      <w:r w:rsidRPr="00987388">
        <w:rPr>
          <w:rFonts w:eastAsia="Calibri"/>
          <w:lang w:val="en-US"/>
        </w:rPr>
        <w:t>, to fit the data into the DDM. As a result of this model, we will be able to obtain two indices, the drift rate (v) indicating faster evidence accumulation and the starting point (z) reflecting a bias in the beginning of information accumulation, which w</w:t>
      </w:r>
      <w:r>
        <w:rPr>
          <w:rFonts w:eastAsia="Calibri"/>
          <w:lang w:val="en-US"/>
        </w:rPr>
        <w:t>ill be included in the analysis</w:t>
      </w:r>
      <w:r w:rsidR="00B57B70" w:rsidRPr="00B57B70">
        <w:rPr>
          <w:color w:val="000000" w:themeColor="text1"/>
          <w:lang w:val="en-US"/>
        </w:rPr>
        <w:t xml:space="preserve"> </w: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 </w:instrTex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EN.CITE.DATA </w:instrText>
      </w:r>
      <w:r w:rsidR="00B57B70" w:rsidRPr="00B57B70">
        <w:rPr>
          <w:color w:val="000000" w:themeColor="text1"/>
          <w:lang w:val="en-US"/>
        </w:rPr>
      </w:r>
      <w:r w:rsidR="00B57B70" w:rsidRPr="00B57B70">
        <w:rPr>
          <w:color w:val="000000" w:themeColor="text1"/>
          <w:lang w:val="en-US"/>
        </w:rPr>
        <w:fldChar w:fldCharType="end"/>
      </w:r>
      <w:r w:rsidR="00B57B70" w:rsidRPr="00B57B70">
        <w:rPr>
          <w:color w:val="000000" w:themeColor="text1"/>
          <w:lang w:val="en-US"/>
        </w:rPr>
      </w:r>
      <w:r w:rsidR="00B57B70" w:rsidRPr="00B57B70">
        <w:rPr>
          <w:color w:val="000000" w:themeColor="text1"/>
          <w:lang w:val="en-US"/>
        </w:rPr>
        <w:fldChar w:fldCharType="separate"/>
      </w:r>
      <w:r w:rsidR="00B57B70" w:rsidRPr="00B57B70">
        <w:rPr>
          <w:noProof/>
          <w:color w:val="000000" w:themeColor="text1"/>
          <w:lang w:val="en-US"/>
        </w:rPr>
        <w:t>(Golubickis et al., 2017; Macrae et al., 2017; Yankouskaya et al., 2020)</w:t>
      </w:r>
      <w:r w:rsidR="00B57B70" w:rsidRPr="00B57B70">
        <w:rPr>
          <w:color w:val="000000" w:themeColor="text1"/>
          <w:lang w:val="en-US"/>
        </w:rPr>
        <w:fldChar w:fldCharType="end"/>
      </w:r>
      <w:r w:rsidR="00B57B70" w:rsidRPr="00B57B70">
        <w:rPr>
          <w:color w:val="000000" w:themeColor="text1"/>
          <w:lang w:val="en-US"/>
        </w:rPr>
        <w:t>.</w:t>
      </w:r>
      <w:r w:rsidR="00B57B70" w:rsidRPr="00F968A5">
        <w:rPr>
          <w:color w:val="000000" w:themeColor="text1"/>
          <w:lang w:val="en-US"/>
        </w:rPr>
        <w:t xml:space="preserve"> </w:t>
      </w:r>
    </w:p>
    <w:p w14:paraId="2089831E" w14:textId="77B9DD5E" w:rsidR="006435DB" w:rsidRPr="006435DB" w:rsidRDefault="00987388" w:rsidP="006435DB">
      <w:pPr>
        <w:ind w:firstLine="720"/>
        <w:rPr>
          <w:rFonts w:eastAsia="Calibri"/>
          <w:lang w:val="en-US"/>
        </w:rPr>
      </w:pPr>
      <w:r w:rsidRPr="00987388">
        <w:rPr>
          <w:rFonts w:eastAsia="Calibri"/>
          <w:lang w:val="en-US"/>
        </w:rPr>
        <w:t>In addition to drift rate (v) and starting point (z), four other indices, namely reaction time, accuracy, D-prime, and efficiency, will be included in our study. The analysis of these six indices will be based on the R Project</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&lt;EndNote&gt;&lt;Cite&gt;&lt;Author&gt;R Development Core Team&lt;/Author&gt;&lt;Year&gt;2010&lt;/Year&gt;&lt;RecNum&gt;27&lt;/RecNum&gt;&lt;DisplayText&gt;(R Development Core Team, 2010)&lt;/DisplayText&gt;&lt;record&gt;&lt;rec-number&gt;27&lt;/rec-number&gt;&lt;foreign-keys&gt;&lt;key app="EN" db-id="w5e5sta9arwa50eztf0vzr0zf55zr00xd9ae" timestamp="1675771454"&gt;27&lt;/key&gt;&lt;/foreign-keys&gt;&lt;ref-type name="Journal Article"&gt;17&lt;/ref-type&gt;&lt;contributors&gt;&lt;authors&gt;&lt;author&gt;R Development Core Team,&lt;/author&gt;&lt;/authors&gt;&lt;/contributors&gt;&lt;titles&gt;&lt;title&gt;R: A language and enviornment for statistical computing. In R Foundation for Statisticial Computing&lt;/title&gt;&lt;/titles&gt;&lt;dates&gt;&lt;year&gt;2010&lt;/year&gt;&lt;/dates&gt;&lt;urls&gt;&lt;/urls&gt;&lt;/record&gt;&lt;/Cite&gt;&lt;/EndNote&gt;</w:instrText>
      </w:r>
      <w:r w:rsidR="00981E08">
        <w:rPr>
          <w:rFonts w:eastAsia="Calibri"/>
          <w:lang w:val="en-US"/>
        </w:rPr>
        <w:fldChar w:fldCharType="separate"/>
      </w:r>
      <w:r w:rsidR="00981E08">
        <w:rPr>
          <w:rFonts w:eastAsia="Calibri"/>
          <w:noProof/>
          <w:lang w:val="en-US"/>
        </w:rPr>
        <w:t>(R Development Core Team, 2010)</w:t>
      </w:r>
      <w:r w:rsidR="00981E08">
        <w:rPr>
          <w:rFonts w:eastAsia="Calibri"/>
          <w:lang w:val="en-US"/>
        </w:rPr>
        <w:fldChar w:fldCharType="end"/>
      </w:r>
      <w:r w:rsidR="00981E08">
        <w:rPr>
          <w:rFonts w:eastAsia="Calibri"/>
          <w:lang w:val="en-US"/>
        </w:rPr>
        <w:t xml:space="preserve">. </w:t>
      </w:r>
      <w:r w:rsidRPr="00987388">
        <w:rPr>
          <w:rFonts w:eastAsia="Calibri"/>
          <w:lang w:val="en-US"/>
        </w:rPr>
        <w:t>We will calculate the SPE for each of these indices and use the "psych" package</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981E08">
        <w:rPr>
          <w:rFonts w:eastAsia="Calibri"/>
          <w:lang w:val="en-US"/>
        </w:rPr>
        <w:fldChar w:fldCharType="separate"/>
      </w:r>
      <w:r w:rsidR="00981E08">
        <w:rPr>
          <w:rFonts w:eastAsia="Calibri"/>
          <w:noProof/>
          <w:lang w:val="en-US"/>
        </w:rPr>
        <w:t>(William Revelle, 2022)</w:t>
      </w:r>
      <w:r w:rsidR="00981E08">
        <w:rPr>
          <w:rFonts w:eastAsia="Calibri"/>
          <w:lang w:val="en-US"/>
        </w:rPr>
        <w:fldChar w:fldCharType="end"/>
      </w:r>
      <w:r w:rsidRPr="00987388">
        <w:t xml:space="preserve"> </w:t>
      </w:r>
      <w:r w:rsidRPr="00987388">
        <w:rPr>
          <w:rFonts w:eastAsia="Calibri"/>
          <w:lang w:val="en-US"/>
        </w:rPr>
        <w:t>to calculate their Intraclass Correlation Coefficient (ICC) and our own program to calculate their split-half reliability.</w:t>
      </w:r>
    </w:p>
    <w:p w14:paraId="78FF2123" w14:textId="33C6CC5B" w:rsidR="00704C8C" w:rsidRPr="00FF3620" w:rsidRDefault="00704C8C" w:rsidP="004D6313">
      <w:pPr>
        <w:pStyle w:val="3"/>
        <w:rPr>
          <w:rFonts w:eastAsia="Calibri"/>
          <w:lang w:val="en-US"/>
        </w:rPr>
      </w:pPr>
      <w:bookmarkStart w:id="44" w:name="_Toc127199613"/>
      <w:r w:rsidRPr="00FF3620">
        <w:rPr>
          <w:rFonts w:eastAsia="Calibri"/>
          <w:lang w:val="en-US"/>
        </w:rPr>
        <w:t>Data pre-processing</w:t>
      </w:r>
      <w:bookmarkEnd w:id="44"/>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b"/>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b"/>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b"/>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b"/>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b"/>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b"/>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b"/>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45" w:name="_Toc127199614"/>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45"/>
      <w:r w:rsidRPr="004D6313">
        <w:rPr>
          <w:rFonts w:eastAsia="Calibri"/>
          <w:lang w:val="en-US"/>
        </w:rPr>
        <w:t xml:space="preserve"> </w:t>
      </w:r>
    </w:p>
    <w:p w14:paraId="07FBCE9C" w14:textId="3A3921E7" w:rsidR="003A496A" w:rsidRDefault="00FD0EFA" w:rsidP="008B6BFC">
      <w:pPr>
        <w:ind w:firstLine="720"/>
        <w:rPr>
          <w:rFonts w:eastAsia="Calibri"/>
          <w:lang w:val="en-US"/>
        </w:rPr>
      </w:pPr>
      <w:r w:rsidRPr="00FD0EFA">
        <w:rPr>
          <w:rFonts w:eastAsia="Calibri"/>
          <w:lang w:val="en-US"/>
        </w:rPr>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31EE60F6" w14:textId="77777777" w:rsidR="00887B0F" w:rsidRPr="00987388" w:rsidRDefault="00887B0F" w:rsidP="00987388">
      <w:pPr>
        <w:rPr>
          <w:rFonts w:eastAsiaTheme="minorEastAsia" w:hint="eastAsia"/>
          <w:lang w:val="en-US"/>
        </w:rPr>
      </w:pPr>
    </w:p>
    <w:p w14:paraId="22C26480" w14:textId="5A6EEC9C"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sidR="001F635C">
        <w:rPr>
          <w:rFonts w:eastAsiaTheme="minorEastAsia"/>
          <w:color w:val="000000" w:themeColor="text1"/>
          <w:lang w:val="en-US" w:eastAsia="nl-NL"/>
        </w:rPr>
        <w:t>1</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7E6787" w:rsidP="003A496A">
            <w:pPr>
              <w:jc w:val="center"/>
              <w:rPr>
                <w:rFonts w:eastAsiaTheme="minorEastAsia"/>
                <w:color w:val="000000" w:themeColor="text1"/>
              </w:rPr>
            </w:pPr>
            <m:oMathPara>
              <m:oMath>
                <m:f>
                  <m:fPr>
                    <m:ctrlPr>
                      <w:ins w:id="46" w:author="Zheng Liu" w:date="2022-05-16T20:07:00Z">
                        <w:rPr>
                          <w:rFonts w:ascii="Cambria Math" w:eastAsiaTheme="minorEastAsia" w:hAnsi="Cambria Math"/>
                          <w:color w:val="000000" w:themeColor="text1"/>
                        </w:rPr>
                      </w:ins>
                    </m:ctrlPr>
                  </m:fPr>
                  <m:num>
                    <m:nary>
                      <m:naryPr>
                        <m:chr m:val="∑"/>
                        <m:limLoc m:val="undOvr"/>
                        <m:subHide m:val="1"/>
                        <m:supHide m:val="1"/>
                        <m:ctrlPr>
                          <w:ins w:id="47"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lastRenderedPageBreak/>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3110AB5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3C5D6AE8"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lastRenderedPageBreak/>
              <w:t>Accuracy (ACC)</w:t>
            </w:r>
          </w:p>
        </w:tc>
        <w:tc>
          <w:tcPr>
            <w:tcW w:w="1275" w:type="pct"/>
            <w:vAlign w:val="center"/>
          </w:tcPr>
          <w:p w14:paraId="78E35FDF" w14:textId="77777777" w:rsidR="003A496A" w:rsidRPr="00F74C9E" w:rsidRDefault="007E6787" w:rsidP="003A496A">
            <w:pPr>
              <w:jc w:val="center"/>
              <w:rPr>
                <w:rFonts w:eastAsiaTheme="minorEastAsia"/>
                <w:color w:val="000000" w:themeColor="text1"/>
              </w:rPr>
            </w:pPr>
            <m:oMathPara>
              <m:oMath>
                <m:f>
                  <m:fPr>
                    <m:ctrlPr>
                      <w:ins w:id="48"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49"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50"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B18468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5494B395"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7E6787" w:rsidP="003A496A">
            <w:pPr>
              <w:jc w:val="center"/>
              <w:rPr>
                <w:rFonts w:eastAsiaTheme="minorEastAsia"/>
                <w:color w:val="000000" w:themeColor="text1"/>
              </w:rPr>
            </w:pPr>
            <m:oMathPara>
              <m:oMath>
                <m:f>
                  <m:fPr>
                    <m:ctrlPr>
                      <w:ins w:id="51"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405FD06D" w:rsidR="003A496A" w:rsidRPr="00F74C9E" w:rsidRDefault="00534451" w:rsidP="003A496A">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&amp;amp;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&amp; Eysenck, 2008)</w:t>
            </w:r>
            <w:r>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51CE4EE8" w:rsidR="003C7C1D" w:rsidRPr="00F74C9E" w:rsidRDefault="00534451" w:rsidP="00B3449B">
            <w:pPr>
              <w:jc w:val="center"/>
              <w:rPr>
                <w:rFonts w:eastAsia="楷体_GB2312"/>
              </w:rPr>
            </w:pPr>
            <w:r>
              <w:rPr>
                <w:rFonts w:eastAsia="楷体_GB2312"/>
              </w:rPr>
              <w:fldChar w:fldCharType="begin"/>
            </w:r>
            <w:r w:rsidR="00B3449B">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sidR="00B3449B">
              <w:rPr>
                <w:rFonts w:eastAsia="楷体_GB2312"/>
                <w:noProof/>
              </w:rPr>
              <w:t>Golubickis et al. (2017)</w:t>
            </w:r>
            <w:r>
              <w:rPr>
                <w:rFonts w:eastAsia="楷体_GB2312"/>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42953764" w:rsidR="003C7C1D" w:rsidRPr="00F74C9E" w:rsidRDefault="00B3449B" w:rsidP="005F1BBA">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07FC25ED" w:rsidR="00001E83" w:rsidRDefault="003A496A" w:rsidP="000C6133">
      <w:r w:rsidRPr="00AA584D">
        <w:rPr>
          <w:i/>
          <w:iCs/>
          <w:lang w:val="en-US"/>
        </w:rPr>
        <w:lastRenderedPageBreak/>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3"/>
        <w:rPr>
          <w:rFonts w:eastAsia="Calibri"/>
          <w:lang w:val="en-US"/>
        </w:rPr>
      </w:pPr>
      <w:bookmarkStart w:id="52" w:name="_Toc127199615"/>
      <w:r w:rsidRPr="00FF3620">
        <w:rPr>
          <w:rFonts w:eastAsia="Calibri"/>
          <w:lang w:val="en-US"/>
        </w:rPr>
        <w:t>Reliability of indices in SALT as individual-level/group-level</w:t>
      </w:r>
      <w:bookmarkEnd w:id="52"/>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commentRangeStart w:id="53"/>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commentRangeEnd w:id="53"/>
      <w:r>
        <w:rPr>
          <w:rStyle w:val="a6"/>
        </w:rPr>
        <w:commentReference w:id="53"/>
      </w:r>
      <w:bookmarkStart w:id="54" w:name="_GoBack"/>
      <w:bookmarkEnd w:id="54"/>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7E6787" w:rsidP="00D07D09">
      <w:pPr>
        <w:rPr>
          <w:rFonts w:eastAsia="Calibri"/>
        </w:rPr>
      </w:pPr>
      <m:oMathPara>
        <m:oMath>
          <m:eqArr>
            <m:eqArrPr>
              <m:ctrlPr>
                <w:ins w:id="55" w:author="Zheng Liu" w:date="2022-05-16T20:07:00Z">
                  <w:rPr>
                    <w:rFonts w:ascii="Cambria Math" w:eastAsia="Calibri" w:hAnsi="Cambria Math"/>
                  </w:rPr>
                </w:ins>
              </m:ctrlPr>
            </m:eqArrPr>
            <m:e>
              <m:f>
                <m:fPr>
                  <m:ctrlPr>
                    <w:ins w:id="56" w:author="Zheng Liu" w:date="2022-05-16T20:07:00Z">
                      <w:rPr>
                        <w:rFonts w:ascii="Cambria Math" w:eastAsia="Calibri" w:hAnsi="Cambria Math"/>
                      </w:rPr>
                    </w:ins>
                  </m:ctrlPr>
                </m:fPr>
                <m:num>
                  <m:sSub>
                    <m:sSubPr>
                      <m:ctrlPr>
                        <w:ins w:id="5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58"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5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60" w:author="Zheng Liu" w:date="2022-05-16T20:07:00Z">
                          <w:rPr>
                            <w:rFonts w:ascii="Cambria Math" w:eastAsia="Calibri" w:hAnsi="Cambria Math"/>
                            <w:i/>
                          </w:rPr>
                        </w:ins>
                      </m:ctrlPr>
                    </m:dPr>
                    <m:e>
                      <m:r>
                        <w:rPr>
                          <w:rFonts w:ascii="Cambria Math" w:eastAsia="Calibri" w:hAnsi="Cambria Math"/>
                        </w:rPr>
                        <m:t>k-1</m:t>
                      </m:r>
                    </m:e>
                  </m:d>
                  <m:sSub>
                    <m:sSubPr>
                      <m:ctrlPr>
                        <w:ins w:id="61"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62"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63" w:author="Zheng Liu" w:date="2022-05-16T20:07:00Z">
                          <w:rPr>
                            <w:rFonts w:ascii="Cambria Math" w:eastAsia="Calibri" w:hAnsi="Cambria Math"/>
                          </w:rPr>
                        </w:ins>
                      </m:ctrlPr>
                    </m:dPr>
                    <m:e>
                      <m:sSub>
                        <m:sSubPr>
                          <m:ctrlPr>
                            <w:ins w:id="64"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65"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66"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67"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m</w:t>
      </w:r>
      <w:proofErr w:type="spellStart"/>
      <w:r w:rsidRPr="007036EB">
        <w:rPr>
          <w:color w:val="000000"/>
          <w:sz w:val="22"/>
          <w:szCs w:val="22"/>
        </w:rPr>
        <w:t>ean</w:t>
      </w:r>
      <w:proofErr w:type="spellEnd"/>
      <w:r w:rsidRPr="007036EB">
        <w:rPr>
          <w:color w:val="000000"/>
          <w:sz w:val="22"/>
          <w:szCs w:val="22"/>
        </w:rPr>
        <w:t xml:space="preserve"> square for error; </w:t>
      </w:r>
      <m:oMath>
        <m:sSub>
          <m:sSubPr>
            <m:ctrlPr>
              <w:ins w:id="68"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 xml:space="preserve">-level SPE across </w:t>
      </w:r>
      <w:r w:rsidR="008250E4" w:rsidRPr="002B0D83">
        <w:rPr>
          <w:color w:val="000000" w:themeColor="text1"/>
          <w:lang w:val="en-US"/>
        </w:rPr>
        <w:lastRenderedPageBreak/>
        <w:t>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7E6787" w:rsidP="002B0D83">
      <w:pPr>
        <w:spacing w:after="240"/>
      </w:pPr>
      <m:oMathPara>
        <m:oMath>
          <m:f>
            <m:fPr>
              <m:ctrlPr>
                <w:ins w:id="69" w:author="Zheng Liu" w:date="2022-05-16T20:07:00Z">
                  <w:rPr>
                    <w:rFonts w:ascii="Cambria Math" w:hAnsi="Cambria Math"/>
                  </w:rPr>
                </w:ins>
              </m:ctrlPr>
            </m:fPr>
            <m:num>
              <m:sSub>
                <m:sSubPr>
                  <m:ctrlPr>
                    <w:ins w:id="70"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71"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72"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73" w:author="Zheng Liu" w:date="2022-05-16T20:07:00Z">
                      <w:rPr>
                        <w:rFonts w:ascii="Cambria Math" w:hAnsi="Cambria Math"/>
                      </w:rPr>
                    </w:ins>
                  </m:ctrlPr>
                </m:fPr>
                <m:num>
                  <m:sSub>
                    <m:sSubPr>
                      <m:ctrlPr>
                        <w:ins w:id="74"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75"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76"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77"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78"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0664B815"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w:t>
      </w:r>
      <w:proofErr w:type="spellStart"/>
      <w:r w:rsidR="00B3449B">
        <w:rPr>
          <w:noProof/>
          <w:color w:val="000000" w:themeColor="text1"/>
          <w:lang w:val="en-US"/>
        </w:rPr>
        <w:t>Cicchetti</w:t>
      </w:r>
      <w:proofErr w:type="spellEnd"/>
      <w:r w:rsidR="00B3449B">
        <w:rPr>
          <w:noProof/>
          <w:color w:val="000000" w:themeColor="text1"/>
          <w:lang w:val="en-US"/>
        </w:rPr>
        <w:t xml:space="preserve"> &amp; Sparrow, 1981; Kupper &amp; Hafner, 1989)</w:t>
      </w:r>
      <w:r w:rsidR="00B3449B">
        <w:rPr>
          <w:color w:val="000000" w:themeColor="text1"/>
          <w:lang w:val="en-US"/>
        </w:rPr>
        <w:fldChar w:fldCharType="end"/>
      </w:r>
      <w:r w:rsidR="002F4F19">
        <w:rPr>
          <w:color w:val="000000" w:themeColor="text1"/>
          <w:lang w:val="en-US"/>
        </w:rPr>
        <w:t xml:space="preserve">. </w:t>
      </w:r>
    </w:p>
    <w:p w14:paraId="0DAD4EE1" w14:textId="77777777" w:rsidR="00D86C42" w:rsidRPr="00D86C42" w:rsidRDefault="00D86C42" w:rsidP="008724B2">
      <w:pPr>
        <w:rPr>
          <w:rFonts w:eastAsiaTheme="minorEastAsia" w:hint="eastAsia"/>
          <w:b/>
          <w:bCs/>
          <w:color w:val="000000" w:themeColor="text1"/>
          <w:u w:val="single"/>
          <w:lang w:val="en-US"/>
        </w:rPr>
      </w:pPr>
    </w:p>
    <w:p w14:paraId="0D6F2BD5" w14:textId="0004A5DD" w:rsidR="00B84CD9" w:rsidRPr="00464832" w:rsidRDefault="00464832" w:rsidP="004D6313">
      <w:pPr>
        <w:pStyle w:val="3"/>
        <w:rPr>
          <w:highlight w:val="yellow"/>
          <w:lang w:val="en-US"/>
        </w:rPr>
      </w:pPr>
      <w:bookmarkStart w:id="79" w:name="_Toc127199616"/>
      <w:r w:rsidRPr="00464832">
        <w:rPr>
          <w:highlight w:val="yellow"/>
          <w:lang w:val="en-US"/>
        </w:rPr>
        <w:t>Split-half reliability of SPE in SALT</w:t>
      </w:r>
      <w:bookmarkEnd w:id="79"/>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461BE306" w:rsidR="00464832" w:rsidRDefault="00980A67" w:rsidP="00464832">
      <w:pPr>
        <w:ind w:firstLine="720"/>
        <w:rPr>
          <w:color w:val="000000"/>
        </w:rPr>
      </w:pPr>
      <w:r w:rsidRPr="006C6CA7">
        <w:rPr>
          <w:color w:val="000000"/>
        </w:rPr>
        <w:t xml:space="preserve">First, the data will be stratified according to Session, Match, and Identity. If not stratified, directly </w:t>
      </w:r>
      <w:r w:rsidR="006C6CA7" w:rsidRPr="006C6CA7">
        <w:rPr>
          <w:color w:val="000000"/>
        </w:rPr>
        <w:t>splitting</w:t>
      </w:r>
      <w:r w:rsidRPr="006C6CA7">
        <w:rPr>
          <w:color w:val="000000"/>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w:t>
      </w:r>
      <w:proofErr w:type="gramStart"/>
      <w:r w:rsidRPr="006C6CA7">
        <w:rPr>
          <w:color w:val="000000"/>
        </w:rPr>
        <w:t>permutated</w:t>
      </w:r>
      <w:proofErr w:type="gramEnd"/>
      <w:r w:rsidRPr="006C6CA7">
        <w:rPr>
          <w:color w:val="000000"/>
        </w:rPr>
        <w:t xml:space="preserve">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80" w:name="_8ky6xw9d7iji" w:colFirst="0" w:colLast="0"/>
      <w:bookmarkStart w:id="81" w:name="_Toc127199617"/>
      <w:bookmarkEnd w:id="80"/>
      <w:r>
        <w:rPr>
          <w:rFonts w:ascii="Calibri" w:eastAsia="Calibri" w:hAnsi="Calibri" w:cs="Calibri"/>
          <w:b/>
          <w:sz w:val="42"/>
          <w:szCs w:val="42"/>
        </w:rPr>
        <w:t>Data availability</w:t>
      </w:r>
      <w:bookmarkEnd w:id="81"/>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 xml:space="preserve">nce Framework () and </w:t>
      </w:r>
      <w:proofErr w:type="spellStart"/>
      <w:r w:rsidR="0014261E">
        <w:rPr>
          <w:color w:val="000000"/>
        </w:rPr>
        <w:t>GitHub</w:t>
      </w:r>
      <w:proofErr w:type="spellEnd"/>
      <w:r w:rsidR="0014261E">
        <w:rPr>
          <w:color w:val="000000"/>
        </w:rPr>
        <w:t xml:space="preserve">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82" w:name="_v3xn7y51vn90" w:colFirst="0" w:colLast="0"/>
      <w:bookmarkStart w:id="83" w:name="_Toc127199618"/>
      <w:bookmarkEnd w:id="82"/>
      <w:r>
        <w:rPr>
          <w:rFonts w:ascii="Calibri" w:eastAsia="Calibri" w:hAnsi="Calibri" w:cs="Calibri"/>
          <w:b/>
          <w:sz w:val="42"/>
          <w:szCs w:val="42"/>
        </w:rPr>
        <w:t>Code availability</w:t>
      </w:r>
      <w:bookmarkEnd w:id="83"/>
    </w:p>
    <w:p w14:paraId="32DA3EE1" w14:textId="1C1BD72D" w:rsidR="00586F83" w:rsidRDefault="00D17E28" w:rsidP="0014261E">
      <w:pPr>
        <w:ind w:firstLine="720"/>
        <w:rPr>
          <w:rFonts w:eastAsiaTheme="minorEastAsia"/>
          <w:color w:val="000000"/>
        </w:rPr>
      </w:pPr>
      <w:r w:rsidRPr="00E16B36">
        <w:rPr>
          <w:color w:val="000000"/>
        </w:rPr>
        <w:lastRenderedPageBreak/>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 xml:space="preserve">Open Science Framework () and </w:t>
      </w:r>
      <w:proofErr w:type="spellStart"/>
      <w:r w:rsidRPr="00E16B36">
        <w:rPr>
          <w:color w:val="000000"/>
        </w:rPr>
        <w:t>GitHub</w:t>
      </w:r>
      <w:proofErr w:type="spellEnd"/>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84" w:name="_wv0gj0dgrmeo" w:colFirst="0" w:colLast="0"/>
      <w:bookmarkStart w:id="85" w:name="_Toc127199619"/>
      <w:bookmarkEnd w:id="84"/>
      <w:r>
        <w:rPr>
          <w:rFonts w:ascii="Calibri" w:eastAsia="Calibri" w:hAnsi="Calibri" w:cs="Calibri"/>
          <w:b/>
          <w:sz w:val="42"/>
          <w:szCs w:val="42"/>
        </w:rPr>
        <w:t>Results</w:t>
      </w:r>
      <w:bookmarkEnd w:id="85"/>
    </w:p>
    <w:p w14:paraId="73D191D2" w14:textId="48E51348" w:rsidR="00586F83" w:rsidRPr="0014261E" w:rsidRDefault="00464832" w:rsidP="0014261E">
      <w:pPr>
        <w:pStyle w:val="2"/>
        <w:rPr>
          <w:rFonts w:cs="Calibri"/>
          <w:highlight w:val="yellow"/>
          <w:lang w:val="en-US"/>
        </w:rPr>
      </w:pPr>
      <w:bookmarkStart w:id="86" w:name="_Toc127199620"/>
      <w:r w:rsidRPr="0014261E">
        <w:rPr>
          <w:highlight w:val="yellow"/>
          <w:lang w:val="en-US"/>
        </w:rPr>
        <w:t>Descriptive Statistics</w:t>
      </w:r>
      <w:bookmarkEnd w:id="86"/>
    </w:p>
    <w:p w14:paraId="77C3AA0B" w14:textId="62ED4E15" w:rsidR="0014261E" w:rsidRPr="0014261E" w:rsidRDefault="0014261E" w:rsidP="0014261E">
      <w:pPr>
        <w:ind w:firstLine="720"/>
        <w:rPr>
          <w:rFonts w:eastAsiaTheme="minorEastAsia"/>
          <w:color w:val="000000"/>
        </w:rPr>
      </w:pPr>
      <w:r w:rsidRPr="006C6CA7">
        <w:rPr>
          <w:color w:val="000000"/>
        </w:rPr>
        <w:t>As shown in Table 1, we performed descriptive statistics on the six indicators for each Sessions.</w:t>
      </w:r>
    </w:p>
    <w:p w14:paraId="0F4A8353" w14:textId="32A4D6A7" w:rsidR="0014261E" w:rsidRPr="0014261E" w:rsidRDefault="0014261E" w:rsidP="0014261E">
      <w:pPr>
        <w:rPr>
          <w:rFonts w:eastAsiaTheme="minorEastAsia"/>
          <w:lang w:val="en-US"/>
        </w:rPr>
      </w:pPr>
      <w:r w:rsidRPr="0014261E">
        <w:rPr>
          <w:rFonts w:eastAsiaTheme="minorEastAsia"/>
          <w:lang w:val="en-US"/>
        </w:rPr>
        <w:t>Table 3 Descriptive Statistics</w:t>
      </w:r>
    </w:p>
    <w:tbl>
      <w:tblPr>
        <w:tblStyle w:val="ae"/>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6D77010" w:rsidR="00464832" w:rsidRPr="00464832" w:rsidRDefault="00464832" w:rsidP="00464832">
            <w:pPr>
              <w:rPr>
                <w:color w:val="000000"/>
                <w:lang w:val="en"/>
              </w:rPr>
            </w:pPr>
            <w:r w:rsidRPr="00464832">
              <w:rPr>
                <w:rFonts w:hint="eastAsia"/>
                <w:color w:val="000000"/>
                <w:lang w:val="en"/>
              </w:rPr>
              <w:t>D</w:t>
            </w:r>
            <w:r w:rsidR="007D56D6">
              <w:rPr>
                <w:color w:val="000000"/>
                <w:lang w:val="en"/>
              </w:rPr>
              <w:t>-</w:t>
            </w:r>
            <w:r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464832">
              <w:rPr>
                <w:rFonts w:hint="eastAsia"/>
                <w:color w:val="000000"/>
                <w:lang w:val="en"/>
              </w:rPr>
              <w:t>v(ms)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464832">
              <w:rPr>
                <w:rFonts w:hint="eastAsia"/>
                <w:color w:val="000000"/>
                <w:lang w:val="en"/>
              </w:rPr>
              <w:t>z(ms)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6C6CA7" w:rsidRDefault="00464832" w:rsidP="00464832">
      <w:pPr>
        <w:rPr>
          <w:rFonts w:eastAsiaTheme="minorEastAsia"/>
          <w:color w:val="000000"/>
        </w:rPr>
      </w:pPr>
      <w:r w:rsidRPr="006C6CA7">
        <w:rPr>
          <w:rFonts w:eastAsiaTheme="minorEastAsia" w:hint="eastAsia"/>
          <w:color w:val="000000"/>
        </w:rPr>
        <w:t>R</w:t>
      </w:r>
      <w:r w:rsidRPr="006C6CA7">
        <w:rPr>
          <w:rFonts w:eastAsiaTheme="minorEastAsia"/>
          <w:color w:val="000000"/>
        </w:rPr>
        <w:t>T reaction time, ACC accuracy</w:t>
      </w:r>
      <w:r w:rsidRPr="006C6CA7">
        <w:rPr>
          <w:rFonts w:eastAsiaTheme="minorEastAsia" w:hint="eastAsia"/>
          <w:color w:val="000000"/>
        </w:rPr>
        <w:t>,</w:t>
      </w:r>
      <w:r w:rsidRPr="006C6CA7">
        <w:rPr>
          <w:rFonts w:eastAsiaTheme="minorEastAsia"/>
          <w:color w:val="000000"/>
        </w:rPr>
        <w:t xml:space="preserve"> </w:t>
      </w:r>
      <w:r w:rsidRPr="006C6CA7">
        <w:rPr>
          <w:rFonts w:eastAsia="宋体" w:cs="PMingLiU" w:hint="eastAsia"/>
          <w:lang w:val="en-US"/>
        </w:rPr>
        <w:t>v</w:t>
      </w:r>
      <w:r w:rsidRPr="006C6CA7">
        <w:rPr>
          <w:rFonts w:eastAsia="宋体" w:cs="PMingLiU"/>
          <w:lang w:val="en-US"/>
        </w:rPr>
        <w:t xml:space="preserve"> drift rate, z starting point</w:t>
      </w:r>
    </w:p>
    <w:p w14:paraId="11820C32" w14:textId="77777777" w:rsidR="00980A67" w:rsidRPr="0014261E" w:rsidRDefault="00980A67" w:rsidP="0014261E">
      <w:pPr>
        <w:rPr>
          <w:rFonts w:eastAsiaTheme="minorEastAsia"/>
          <w:color w:val="000000"/>
          <w:highlight w:val="yellow"/>
        </w:rPr>
      </w:pPr>
    </w:p>
    <w:p w14:paraId="1BAC6F70" w14:textId="44D967FA" w:rsidR="0014261E" w:rsidRPr="0014261E" w:rsidRDefault="00464832" w:rsidP="0014261E">
      <w:pPr>
        <w:pStyle w:val="2"/>
        <w:rPr>
          <w:highlight w:val="yellow"/>
          <w:lang w:val="en-US"/>
        </w:rPr>
      </w:pPr>
      <w:bookmarkStart w:id="87" w:name="_Toc127199621"/>
      <w:proofErr w:type="gramStart"/>
      <w:r w:rsidRPr="00464832">
        <w:rPr>
          <w:rFonts w:hint="eastAsia"/>
          <w:highlight w:val="yellow"/>
          <w:lang w:val="en-US"/>
        </w:rPr>
        <w:t>I</w:t>
      </w:r>
      <w:r w:rsidRPr="00464832">
        <w:rPr>
          <w:highlight w:val="yellow"/>
          <w:lang w:val="en-US"/>
        </w:rPr>
        <w:t>CC(</w:t>
      </w:r>
      <w:proofErr w:type="gramEnd"/>
      <w:r w:rsidRPr="00464832">
        <w:rPr>
          <w:highlight w:val="yellow"/>
          <w:lang w:val="en-US"/>
        </w:rPr>
        <w:t>Intraclass correlation coefficient)</w:t>
      </w:r>
      <w:bookmarkEnd w:id="87"/>
    </w:p>
    <w:p w14:paraId="6F83D7EA" w14:textId="03145907" w:rsidR="001B6382" w:rsidRPr="006C6CA7" w:rsidRDefault="001B6382" w:rsidP="00980A67">
      <w:pPr>
        <w:ind w:firstLine="720"/>
        <w:rPr>
          <w:rFonts w:eastAsia="宋体" w:cs="PMingLiU"/>
          <w:lang w:val="en-US"/>
        </w:rPr>
      </w:pPr>
      <w:r w:rsidRPr="006C6CA7">
        <w:rPr>
          <w:rFonts w:eastAsia="宋体" w:cs="PMingLiU"/>
          <w:lang w:val="en-US"/>
        </w:rPr>
        <w:t>Intraclass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673D23F9" w:rsidR="00464832" w:rsidRPr="006C6CA7" w:rsidRDefault="00464832" w:rsidP="00980A67">
      <w:pPr>
        <w:ind w:firstLine="720"/>
        <w:rPr>
          <w:rFonts w:eastAsia="宋体" w:cs="PMingLiU"/>
          <w:lang w:val="en-US"/>
        </w:rPr>
      </w:pPr>
      <w:r w:rsidRPr="006C6CA7">
        <w:rPr>
          <w:rFonts w:eastAsia="宋体" w:cs="PMingLiU"/>
          <w:lang w:val="en-US"/>
        </w:rPr>
        <w:t>The present study aimed to investigate the stability of six indices, including reaction time (RT), accuracy (ACC), Dprime, Efficiency, drift rate (v) and starting point (z)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lastRenderedPageBreak/>
        <w:drawing>
          <wp:inline distT="0" distB="0" distL="0" distR="0" wp14:anchorId="00093F73" wp14:editId="32E167E4">
            <wp:extent cx="5581815" cy="310100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9988" cy="3116661"/>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070A15AF" w:rsidR="00841431" w:rsidRPr="006C6CA7" w:rsidRDefault="006C6CA7" w:rsidP="00841431">
      <w:pPr>
        <w:jc w:val="center"/>
        <w:rPr>
          <w:rFonts w:eastAsia="宋体" w:cs="PMingLiU"/>
          <w:lang w:val="en-US"/>
        </w:rPr>
      </w:pPr>
      <w:r w:rsidRPr="006C6CA7">
        <w:rPr>
          <w:rFonts w:eastAsia="宋体" w:cs="PMingLiU"/>
          <w:lang w:val="en-US"/>
        </w:rPr>
        <w:t>Figure</w:t>
      </w:r>
      <w:r w:rsidR="00841431" w:rsidRPr="006C6CA7">
        <w:rPr>
          <w:rFonts w:eastAsia="宋体" w:cs="PMingLiU" w:hint="eastAsia"/>
          <w:lang w:val="en-US"/>
        </w:rPr>
        <w:t>.</w:t>
      </w:r>
      <w:r w:rsidR="00841431" w:rsidRPr="006C6CA7">
        <w:rPr>
          <w:rFonts w:eastAsia="宋体" w:cs="PMingLiU"/>
          <w:lang w:val="en-US"/>
        </w:rPr>
        <w:t xml:space="preserve"> </w:t>
      </w:r>
      <w:r w:rsidRPr="006C6CA7">
        <w:rPr>
          <w:rFonts w:eastAsia="宋体" w:cs="PMingLiU"/>
          <w:lang w:val="en-US"/>
        </w:rPr>
        <w:t>2 ICC2 and ICC2k</w:t>
      </w:r>
    </w:p>
    <w:p w14:paraId="0512A707" w14:textId="77777777" w:rsidR="00841431" w:rsidRPr="00F45E2A" w:rsidRDefault="00841431" w:rsidP="00841431">
      <w:pPr>
        <w:jc w:val="center"/>
        <w:rPr>
          <w:rFonts w:eastAsia="宋体" w:cs="PMingLiU"/>
          <w:highlight w:val="yellow"/>
          <w:lang w:val="en-US"/>
        </w:rPr>
      </w:pPr>
    </w:p>
    <w:p w14:paraId="76D76944" w14:textId="77777777" w:rsidR="0014261E" w:rsidRPr="0014261E" w:rsidRDefault="0014261E" w:rsidP="0014261E">
      <w:pPr>
        <w:ind w:firstLine="720"/>
        <w:rPr>
          <w:b/>
          <w:bCs/>
          <w:color w:val="000000" w:themeColor="text1"/>
          <w:u w:val="single"/>
          <w:lang w:val="en-US"/>
        </w:rPr>
      </w:pPr>
    </w:p>
    <w:p w14:paraId="35FFBF57" w14:textId="77777777" w:rsidR="00464832" w:rsidRPr="00464832" w:rsidRDefault="00464832" w:rsidP="0014261E">
      <w:pPr>
        <w:pStyle w:val="2"/>
        <w:rPr>
          <w:highlight w:val="yellow"/>
          <w:lang w:val="en-US"/>
        </w:rPr>
      </w:pPr>
      <w:bookmarkStart w:id="88" w:name="_Toc127199622"/>
      <w:r w:rsidRPr="00464832">
        <w:rPr>
          <w:highlight w:val="yellow"/>
          <w:lang w:val="en-US"/>
        </w:rPr>
        <w:t>Split-Half Reliability</w:t>
      </w:r>
      <w:bookmarkEnd w:id="88"/>
    </w:p>
    <w:p w14:paraId="7F43B088" w14:textId="00E250FB" w:rsidR="00841431" w:rsidRPr="006C6CA7" w:rsidRDefault="00ED1D9F" w:rsidP="00ED1D9F">
      <w:pPr>
        <w:ind w:firstLine="720"/>
        <w:rPr>
          <w:rFonts w:eastAsia="宋体"/>
          <w:lang w:val="en-US"/>
        </w:rPr>
      </w:pPr>
      <w:r w:rsidRPr="006C6CA7">
        <w:rPr>
          <w:rFonts w:eastAsia="宋体"/>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05CFA069">
            <wp:extent cx="3506972" cy="35462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2119" cy="3571710"/>
                    </a:xfrm>
                    <a:prstGeom prst="rect">
                      <a:avLst/>
                    </a:prstGeom>
                  </pic:spPr>
                </pic:pic>
              </a:graphicData>
            </a:graphic>
          </wp:inline>
        </w:drawing>
      </w:r>
    </w:p>
    <w:p w14:paraId="212F911F" w14:textId="77777777" w:rsidR="00943774" w:rsidRDefault="00943774" w:rsidP="006C6CA7">
      <w:pPr>
        <w:jc w:val="center"/>
        <w:rPr>
          <w:rFonts w:eastAsia="宋体" w:cs="PMingLiU"/>
          <w:lang w:val="en-US"/>
        </w:rPr>
      </w:pPr>
    </w:p>
    <w:p w14:paraId="17AFA8FD" w14:textId="024F35E5" w:rsidR="006C6CA7" w:rsidRPr="006C6CA7" w:rsidRDefault="006C6CA7" w:rsidP="006C6CA7">
      <w:pPr>
        <w:jc w:val="center"/>
        <w:rPr>
          <w:rFonts w:eastAsia="宋体" w:cs="PMingLiU"/>
          <w:lang w:val="en-US"/>
        </w:rPr>
      </w:pPr>
      <w:r w:rsidRPr="006C6CA7">
        <w:rPr>
          <w:rFonts w:eastAsia="宋体" w:cs="PMingLiU"/>
          <w:lang w:val="en-US"/>
        </w:rPr>
        <w:t>Figure</w:t>
      </w:r>
      <w:r w:rsidRPr="006C6CA7">
        <w:rPr>
          <w:rFonts w:eastAsia="宋体" w:cs="PMingLiU" w:hint="eastAsia"/>
          <w:lang w:val="en-US"/>
        </w:rPr>
        <w:t>.</w:t>
      </w:r>
      <w:r w:rsidRPr="006C6CA7">
        <w:rPr>
          <w:rFonts w:eastAsia="宋体" w:cs="PMingLiU"/>
          <w:lang w:val="en-US"/>
        </w:rPr>
        <w:t xml:space="preserve"> </w:t>
      </w:r>
      <w:r>
        <w:rPr>
          <w:rFonts w:eastAsia="宋体" w:cs="PMingLiU"/>
          <w:lang w:val="en-US"/>
        </w:rPr>
        <w:t>2</w:t>
      </w:r>
      <w:r w:rsidRPr="006C6CA7">
        <w:rPr>
          <w:rFonts w:eastAsia="宋体" w:cs="PMingLiU"/>
          <w:lang w:val="en-US"/>
        </w:rPr>
        <w:t xml:space="preserve"> </w:t>
      </w:r>
      <w:r>
        <w:rPr>
          <w:rFonts w:eastAsia="宋体" w:cs="PMingLiU"/>
          <w:lang w:val="en-US"/>
        </w:rPr>
        <w:t>Monte Carlo-based Split-Half Reliability</w:t>
      </w:r>
    </w:p>
    <w:p w14:paraId="29FCD2A4" w14:textId="77777777" w:rsidR="00841431" w:rsidRDefault="00841431" w:rsidP="00841431">
      <w:pPr>
        <w:jc w:val="center"/>
        <w:rPr>
          <w:rFonts w:eastAsia="宋体"/>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89" w:name="_n45umupwgeta" w:colFirst="0" w:colLast="0"/>
      <w:bookmarkStart w:id="90" w:name="_Toc127199623"/>
      <w:bookmarkEnd w:id="89"/>
      <w:r>
        <w:rPr>
          <w:rFonts w:ascii="Calibri" w:eastAsia="Calibri" w:hAnsi="Calibri" w:cs="Calibri"/>
          <w:b/>
          <w:sz w:val="42"/>
          <w:szCs w:val="42"/>
        </w:rPr>
        <w:t>Discussion</w:t>
      </w:r>
      <w:bookmarkEnd w:id="90"/>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91" w:name="_55me02ptpjfj" w:colFirst="0" w:colLast="0"/>
      <w:bookmarkEnd w:id="91"/>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92" w:name="_mdjadefs2vka" w:colFirst="0" w:colLast="0"/>
      <w:bookmarkEnd w:id="92"/>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93" w:name="_Toc127199624"/>
      <w:r>
        <w:rPr>
          <w:rFonts w:ascii="Calibri" w:eastAsia="Calibri" w:hAnsi="Calibri" w:cs="Calibri"/>
          <w:b/>
          <w:sz w:val="42"/>
          <w:szCs w:val="42"/>
        </w:rPr>
        <w:lastRenderedPageBreak/>
        <w:t>Acknowledgements</w:t>
      </w:r>
      <w:bookmarkEnd w:id="93"/>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94" w:name="_wvd57wep2hh3" w:colFirst="0" w:colLast="0"/>
      <w:bookmarkEnd w:id="94"/>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95" w:name="_ridkkf2yzxxx" w:colFirst="0" w:colLast="0"/>
      <w:bookmarkStart w:id="96" w:name="_Toc127199625"/>
      <w:bookmarkEnd w:id="95"/>
      <w:r>
        <w:rPr>
          <w:rFonts w:ascii="Calibri" w:eastAsia="Calibri" w:hAnsi="Calibri" w:cs="Calibri"/>
          <w:b/>
          <w:sz w:val="42"/>
          <w:szCs w:val="42"/>
        </w:rPr>
        <w:t>Author contributions</w:t>
      </w:r>
      <w:bookmarkEnd w:id="96"/>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97" w:name="_Toc127199626"/>
      <w:r w:rsidRPr="003E7247">
        <w:rPr>
          <w:rFonts w:ascii="Calibri" w:eastAsia="Calibri" w:hAnsi="Calibri" w:cs="Calibri"/>
          <w:b/>
          <w:sz w:val="42"/>
          <w:szCs w:val="42"/>
        </w:rPr>
        <w:t>Competing interests</w:t>
      </w:r>
      <w:bookmarkEnd w:id="97"/>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98" w:name="_Toc127199627"/>
      <w:r>
        <w:rPr>
          <w:rFonts w:ascii="Calibri" w:eastAsia="Calibri" w:hAnsi="Calibri" w:cs="Calibri"/>
          <w:b/>
          <w:sz w:val="42"/>
          <w:szCs w:val="42"/>
        </w:rPr>
        <w:t>Figures</w:t>
      </w:r>
      <w:bookmarkEnd w:id="98"/>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99" w:name="_wbmlk2iy1qsw" w:colFirst="0" w:colLast="0"/>
      <w:bookmarkEnd w:id="99"/>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100" w:name="_1r3wz94tf58i" w:colFirst="0" w:colLast="0"/>
      <w:bookmarkStart w:id="101" w:name="_Toc127199628"/>
      <w:bookmarkEnd w:id="100"/>
      <w:r>
        <w:rPr>
          <w:rFonts w:ascii="Calibri" w:eastAsia="Calibri" w:hAnsi="Calibri" w:cs="Calibri"/>
          <w:b/>
          <w:sz w:val="42"/>
          <w:szCs w:val="42"/>
        </w:rPr>
        <w:t>Figure Legends</w:t>
      </w:r>
      <w:bookmarkEnd w:id="101"/>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102" w:name="_5v980ihlaje4" w:colFirst="0" w:colLast="0"/>
      <w:bookmarkEnd w:id="102"/>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103" w:name="_Toc127199629"/>
      <w:r>
        <w:rPr>
          <w:rFonts w:ascii="Calibri" w:eastAsia="Calibri" w:hAnsi="Calibri" w:cs="Calibri"/>
          <w:b/>
          <w:sz w:val="42"/>
          <w:szCs w:val="42"/>
        </w:rPr>
        <w:lastRenderedPageBreak/>
        <w:t>Supplementary information</w:t>
      </w:r>
      <w:bookmarkEnd w:id="103"/>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75EC8790" w14:textId="3AC10ECF" w:rsidR="00586F83" w:rsidRPr="0014261E" w:rsidRDefault="003E7247" w:rsidP="0014261E">
      <w:pPr>
        <w:rPr>
          <w:rFonts w:eastAsia="Calibri"/>
          <w:lang w:val="en-US"/>
        </w:rPr>
      </w:pPr>
      <w:bookmarkStart w:id="104" w:name="_dz5w9vw0a4hh" w:colFirst="0" w:colLast="0"/>
      <w:bookmarkEnd w:id="104"/>
      <w:r w:rsidRPr="003E7247">
        <w:rPr>
          <w:rFonts w:eastAsia="Calibri"/>
          <w:lang w:val="en-US"/>
        </w:rPr>
        <w:t xml:space="preserve">Supplementary Table 1 </w:t>
      </w:r>
      <w:r w:rsidR="00BA0079" w:rsidRPr="003E7247">
        <w:rPr>
          <w:rFonts w:eastAsia="Calibri"/>
          <w:lang w:val="en-US"/>
        </w:rPr>
        <w:t>Design Table</w:t>
      </w:r>
      <w:r w:rsidR="00BA0079">
        <w:rPr>
          <w:rFonts w:ascii="Calibri" w:eastAsia="Calibri" w:hAnsi="Calibri" w:cs="Calibri"/>
          <w:i/>
          <w:sz w:val="20"/>
          <w:szCs w:val="20"/>
        </w:rPr>
        <w:t xml:space="preserve"> </w:t>
      </w:r>
    </w:p>
    <w:tbl>
      <w:tblPr>
        <w:tblStyle w:val="10"/>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proofErr w:type="gramStart"/>
            <w:r w:rsidR="008724B2">
              <w:rPr>
                <w:color w:val="000000" w:themeColor="text1"/>
                <w:lang w:val="en-US"/>
              </w:rPr>
              <w:t>efficiency</w:t>
            </w:r>
            <w:proofErr w:type="gramEnd"/>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proofErr w:type="spellStart"/>
            <w:r>
              <w:rPr>
                <w:color w:val="000000"/>
              </w:rPr>
              <w:t>Satterthwaite’s</w:t>
            </w:r>
            <w:proofErr w:type="spellEnd"/>
            <w:r>
              <w:rPr>
                <w:color w:val="000000"/>
              </w:rPr>
              <w:t xml:space="preserve">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486B08BC" w14:textId="4ACD36B0" w:rsidR="003E7247" w:rsidRDefault="003E7247">
      <w:pPr>
        <w:spacing w:line="276" w:lineRule="auto"/>
        <w:rPr>
          <w:rFonts w:eastAsia="Calibri"/>
          <w:b/>
          <w:u w:val="single"/>
        </w:rPr>
      </w:pPr>
      <w:bookmarkStart w:id="105" w:name="_7gc9ix103005" w:colFirst="0" w:colLast="0"/>
      <w:bookmarkEnd w:id="105"/>
      <w:r>
        <w:rPr>
          <w:rFonts w:eastAsia="Calibri"/>
          <w:b/>
          <w:u w:val="single"/>
        </w:rPr>
        <w:br w:type="page"/>
      </w:r>
    </w:p>
    <w:p w14:paraId="3DB7D7B4" w14:textId="77777777" w:rsidR="00841431" w:rsidRDefault="00841431">
      <w:pPr>
        <w:rPr>
          <w:rFonts w:eastAsia="Calibri"/>
          <w:b/>
          <w:u w:val="single"/>
        </w:rPr>
      </w:pPr>
    </w:p>
    <w:p w14:paraId="6F4DEB54" w14:textId="6ECC9D72" w:rsidR="003E7247" w:rsidRPr="0014261E" w:rsidRDefault="003E7247" w:rsidP="003E7247">
      <w:pPr>
        <w:rPr>
          <w:rFonts w:eastAsiaTheme="minorEastAsia"/>
          <w:lang w:val="en-US"/>
        </w:rPr>
      </w:pPr>
      <w:r w:rsidRPr="003E7247">
        <w:rPr>
          <w:rFonts w:eastAsia="Calibri"/>
          <w:lang w:val="en-US"/>
        </w:rPr>
        <w:t xml:space="preserve">Supplementary Table </w:t>
      </w:r>
      <w:r>
        <w:rPr>
          <w:rFonts w:eastAsia="Calibri"/>
          <w:lang w:val="en-US"/>
        </w:rPr>
        <w:t>2</w:t>
      </w:r>
      <w:r w:rsidRPr="003E7247">
        <w:rPr>
          <w:rFonts w:eastAsia="Calibri"/>
          <w:lang w:val="en-US"/>
        </w:rPr>
        <w:t xml:space="preserve"> </w:t>
      </w:r>
      <w:r w:rsidR="00C72B7E" w:rsidRPr="003E7247">
        <w:rPr>
          <w:rFonts w:eastAsia="Calibri"/>
          <w:lang w:val="en-US"/>
        </w:rPr>
        <w:t>Split-Half Reliability of Other Split Method</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C72B7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44D73233"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ADAB5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c>
          <w:tcPr>
            <w:tcW w:w="0" w:type="auto"/>
            <w:noWrap/>
            <w:hideMark/>
          </w:tcPr>
          <w:p w14:paraId="3793EAA6" w14:textId="77777777" w:rsidR="00841431" w:rsidRPr="00C72B7E" w:rsidRDefault="00841431">
            <w:pPr>
              <w:rPr>
                <w:rFonts w:ascii="Calibri" w:eastAsia="Calibri" w:hAnsi="Calibri" w:cs="Calibri"/>
                <w:lang w:val="en"/>
              </w:rPr>
            </w:pPr>
          </w:p>
        </w:tc>
        <w:tc>
          <w:tcPr>
            <w:tcW w:w="0" w:type="auto"/>
            <w:tcBorders>
              <w:top w:val="single" w:sz="12" w:space="0" w:color="auto"/>
              <w:bottom w:val="single" w:sz="4" w:space="0" w:color="auto"/>
            </w:tcBorders>
            <w:noWrap/>
            <w:hideMark/>
          </w:tcPr>
          <w:p w14:paraId="409DB04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7C817D8B"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BA3C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r>
      <w:tr w:rsidR="001D3BCE" w:rsidRPr="00C72B7E" w14:paraId="0A1EF993" w14:textId="77777777" w:rsidTr="001D3BCE">
        <w:trPr>
          <w:trHeight w:val="315"/>
        </w:trPr>
        <w:tc>
          <w:tcPr>
            <w:tcW w:w="0" w:type="auto"/>
            <w:tcBorders>
              <w:top w:val="single" w:sz="4" w:space="0" w:color="auto"/>
            </w:tcBorders>
            <w:noWrap/>
            <w:hideMark/>
          </w:tcPr>
          <w:p w14:paraId="4FABBF7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6BCF2FA8" w14:textId="0A677D60" w:rsidR="001D3BCE" w:rsidRPr="00C72B7E" w:rsidRDefault="001D3BCE" w:rsidP="001D3BCE">
            <w:pPr>
              <w:rPr>
                <w:rFonts w:ascii="Calibri" w:eastAsia="Calibri" w:hAnsi="Calibri" w:cs="Calibri"/>
                <w:lang w:val="en"/>
              </w:rPr>
            </w:pPr>
            <w:r w:rsidRPr="00C72B7E">
              <w:t>.01</w:t>
            </w:r>
          </w:p>
        </w:tc>
        <w:tc>
          <w:tcPr>
            <w:tcW w:w="0" w:type="auto"/>
            <w:noWrap/>
            <w:hideMark/>
          </w:tcPr>
          <w:p w14:paraId="066424F7" w14:textId="77777777" w:rsidR="001D3BCE" w:rsidRPr="00C72B7E" w:rsidRDefault="001D3BCE" w:rsidP="001D3BCE">
            <w:pPr>
              <w:rPr>
                <w:rFonts w:ascii="Calibri" w:eastAsia="Calibri" w:hAnsi="Calibri" w:cs="Calibri"/>
                <w:lang w:val="en"/>
              </w:rPr>
            </w:pPr>
          </w:p>
        </w:tc>
        <w:tc>
          <w:tcPr>
            <w:tcW w:w="0" w:type="auto"/>
            <w:tcBorders>
              <w:top w:val="single" w:sz="4" w:space="0" w:color="auto"/>
            </w:tcBorders>
            <w:noWrap/>
            <w:hideMark/>
          </w:tcPr>
          <w:p w14:paraId="4AEABE9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4789BCDB" w14:textId="74CE0C06" w:rsidR="001D3BCE" w:rsidRPr="00C72B7E" w:rsidRDefault="001D3BCE" w:rsidP="001D3BCE">
            <w:pPr>
              <w:rPr>
                <w:rFonts w:ascii="Calibri" w:eastAsia="Calibri" w:hAnsi="Calibri" w:cs="Calibri"/>
                <w:lang w:val="en"/>
              </w:rPr>
            </w:pPr>
            <w:r w:rsidRPr="00C72B7E">
              <w:t>.07</w:t>
            </w:r>
          </w:p>
        </w:tc>
      </w:tr>
      <w:tr w:rsidR="001D3BCE" w:rsidRPr="00C72B7E" w14:paraId="0B3E73B7" w14:textId="77777777" w:rsidTr="00841431">
        <w:trPr>
          <w:trHeight w:val="315"/>
        </w:trPr>
        <w:tc>
          <w:tcPr>
            <w:tcW w:w="0" w:type="auto"/>
            <w:noWrap/>
            <w:hideMark/>
          </w:tcPr>
          <w:p w14:paraId="615931F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35DF18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AC6D679" w14:textId="4E620592" w:rsidR="001D3BCE" w:rsidRPr="00C72B7E" w:rsidRDefault="001D3BCE" w:rsidP="001D3BCE">
            <w:pPr>
              <w:rPr>
                <w:rFonts w:ascii="Calibri" w:eastAsia="Calibri" w:hAnsi="Calibri" w:cs="Calibri"/>
                <w:lang w:val="en"/>
              </w:rPr>
            </w:pPr>
            <w:r w:rsidRPr="00C72B7E">
              <w:t>-.05</w:t>
            </w:r>
          </w:p>
        </w:tc>
        <w:tc>
          <w:tcPr>
            <w:tcW w:w="0" w:type="auto"/>
            <w:noWrap/>
            <w:hideMark/>
          </w:tcPr>
          <w:p w14:paraId="491EB8AC" w14:textId="77777777" w:rsidR="001D3BCE" w:rsidRPr="00C72B7E" w:rsidRDefault="001D3BCE" w:rsidP="001D3BCE">
            <w:pPr>
              <w:rPr>
                <w:rFonts w:ascii="Calibri" w:eastAsia="Calibri" w:hAnsi="Calibri" w:cs="Calibri"/>
                <w:lang w:val="en"/>
              </w:rPr>
            </w:pPr>
          </w:p>
        </w:tc>
        <w:tc>
          <w:tcPr>
            <w:tcW w:w="0" w:type="auto"/>
            <w:noWrap/>
            <w:hideMark/>
          </w:tcPr>
          <w:p w14:paraId="3A9F7AB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1333D5B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699898B" w14:textId="45CD53EC" w:rsidR="001D3BCE" w:rsidRPr="00C72B7E" w:rsidRDefault="001D3BCE" w:rsidP="001D3BCE">
            <w:pPr>
              <w:rPr>
                <w:rFonts w:ascii="Calibri" w:eastAsia="Calibri" w:hAnsi="Calibri" w:cs="Calibri"/>
                <w:lang w:val="en"/>
              </w:rPr>
            </w:pPr>
            <w:r w:rsidRPr="00C72B7E">
              <w:t>-.04</w:t>
            </w:r>
          </w:p>
        </w:tc>
      </w:tr>
      <w:tr w:rsidR="001D3BCE" w:rsidRPr="00C72B7E" w14:paraId="273A2996" w14:textId="77777777" w:rsidTr="00841431">
        <w:trPr>
          <w:trHeight w:val="315"/>
        </w:trPr>
        <w:tc>
          <w:tcPr>
            <w:tcW w:w="0" w:type="auto"/>
            <w:noWrap/>
            <w:hideMark/>
          </w:tcPr>
          <w:p w14:paraId="75E9DB44"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278DAAD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0E03D73" w14:textId="41EF69D5" w:rsidR="001D3BCE" w:rsidRPr="00C72B7E" w:rsidRDefault="001D3BCE" w:rsidP="001D3BCE">
            <w:pPr>
              <w:rPr>
                <w:rFonts w:ascii="Calibri" w:eastAsia="Calibri" w:hAnsi="Calibri" w:cs="Calibri"/>
                <w:lang w:val="en"/>
              </w:rPr>
            </w:pPr>
            <w:r w:rsidRPr="00C72B7E">
              <w:t>.01</w:t>
            </w:r>
          </w:p>
        </w:tc>
        <w:tc>
          <w:tcPr>
            <w:tcW w:w="0" w:type="auto"/>
            <w:noWrap/>
            <w:hideMark/>
          </w:tcPr>
          <w:p w14:paraId="35A2067F" w14:textId="77777777" w:rsidR="001D3BCE" w:rsidRPr="00C72B7E" w:rsidRDefault="001D3BCE" w:rsidP="001D3BCE">
            <w:pPr>
              <w:rPr>
                <w:rFonts w:ascii="Calibri" w:eastAsia="Calibri" w:hAnsi="Calibri" w:cs="Calibri"/>
                <w:lang w:val="en"/>
              </w:rPr>
            </w:pPr>
          </w:p>
        </w:tc>
        <w:tc>
          <w:tcPr>
            <w:tcW w:w="0" w:type="auto"/>
            <w:noWrap/>
            <w:hideMark/>
          </w:tcPr>
          <w:p w14:paraId="23E005F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6450984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2EF0908" w14:textId="72E3FAE0" w:rsidR="001D3BCE" w:rsidRPr="00C72B7E" w:rsidRDefault="001D3BCE" w:rsidP="001D3BCE">
            <w:pPr>
              <w:rPr>
                <w:rFonts w:ascii="Calibri" w:eastAsia="Calibri" w:hAnsi="Calibri" w:cs="Calibri"/>
                <w:lang w:val="en"/>
              </w:rPr>
            </w:pPr>
            <w:r w:rsidRPr="00C72B7E">
              <w:t>.05</w:t>
            </w:r>
          </w:p>
        </w:tc>
      </w:tr>
      <w:tr w:rsidR="001D3BCE" w:rsidRPr="00C72B7E" w14:paraId="60C2EB16" w14:textId="77777777" w:rsidTr="00841431">
        <w:trPr>
          <w:trHeight w:val="315"/>
        </w:trPr>
        <w:tc>
          <w:tcPr>
            <w:tcW w:w="0" w:type="auto"/>
            <w:noWrap/>
            <w:hideMark/>
          </w:tcPr>
          <w:p w14:paraId="7D5A236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60C2073"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4597F3" w14:textId="7D0F4CC3" w:rsidR="001D3BCE" w:rsidRPr="00C72B7E" w:rsidRDefault="001D3BCE" w:rsidP="001D3BCE">
            <w:pPr>
              <w:rPr>
                <w:rFonts w:ascii="Calibri" w:eastAsia="Calibri" w:hAnsi="Calibri" w:cs="Calibri"/>
                <w:lang w:val="en"/>
              </w:rPr>
            </w:pPr>
            <w:r w:rsidRPr="00C72B7E">
              <w:t>.02</w:t>
            </w:r>
          </w:p>
        </w:tc>
        <w:tc>
          <w:tcPr>
            <w:tcW w:w="0" w:type="auto"/>
            <w:noWrap/>
            <w:hideMark/>
          </w:tcPr>
          <w:p w14:paraId="7AE2F348" w14:textId="77777777" w:rsidR="001D3BCE" w:rsidRPr="00C72B7E" w:rsidRDefault="001D3BCE" w:rsidP="001D3BCE">
            <w:pPr>
              <w:rPr>
                <w:rFonts w:ascii="Calibri" w:eastAsia="Calibri" w:hAnsi="Calibri" w:cs="Calibri"/>
                <w:lang w:val="en"/>
              </w:rPr>
            </w:pPr>
          </w:p>
        </w:tc>
        <w:tc>
          <w:tcPr>
            <w:tcW w:w="0" w:type="auto"/>
            <w:noWrap/>
            <w:hideMark/>
          </w:tcPr>
          <w:p w14:paraId="6F9BFF3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4E9B277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3145E084" w14:textId="6FA370D2" w:rsidR="001D3BCE" w:rsidRPr="00C72B7E" w:rsidRDefault="001D3BCE" w:rsidP="001D3BCE">
            <w:pPr>
              <w:rPr>
                <w:rFonts w:ascii="Calibri" w:eastAsia="Calibri" w:hAnsi="Calibri" w:cs="Calibri"/>
                <w:lang w:val="en"/>
              </w:rPr>
            </w:pPr>
            <w:r w:rsidRPr="00C72B7E">
              <w:t>.04</w:t>
            </w:r>
          </w:p>
        </w:tc>
      </w:tr>
      <w:tr w:rsidR="001D3BCE" w:rsidRPr="00C72B7E" w14:paraId="30D1305A" w14:textId="77777777" w:rsidTr="00841431">
        <w:trPr>
          <w:trHeight w:val="315"/>
        </w:trPr>
        <w:tc>
          <w:tcPr>
            <w:tcW w:w="0" w:type="auto"/>
            <w:noWrap/>
            <w:hideMark/>
          </w:tcPr>
          <w:p w14:paraId="30C1A19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F617F65"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2A60EF21" w14:textId="6BEBD055" w:rsidR="001D3BCE" w:rsidRPr="00C72B7E" w:rsidRDefault="001D3BCE" w:rsidP="001D3BCE">
            <w:pPr>
              <w:rPr>
                <w:rFonts w:ascii="Calibri" w:eastAsia="Calibri" w:hAnsi="Calibri" w:cs="Calibri"/>
                <w:lang w:val="en"/>
              </w:rPr>
            </w:pPr>
            <w:r w:rsidRPr="00C72B7E">
              <w:t>-.05</w:t>
            </w:r>
          </w:p>
        </w:tc>
        <w:tc>
          <w:tcPr>
            <w:tcW w:w="0" w:type="auto"/>
            <w:noWrap/>
            <w:hideMark/>
          </w:tcPr>
          <w:p w14:paraId="63C2899F" w14:textId="77777777" w:rsidR="001D3BCE" w:rsidRPr="00C72B7E" w:rsidRDefault="001D3BCE" w:rsidP="001D3BCE">
            <w:pPr>
              <w:rPr>
                <w:rFonts w:ascii="Calibri" w:eastAsia="Calibri" w:hAnsi="Calibri" w:cs="Calibri"/>
                <w:lang w:val="en"/>
              </w:rPr>
            </w:pPr>
          </w:p>
        </w:tc>
        <w:tc>
          <w:tcPr>
            <w:tcW w:w="0" w:type="auto"/>
            <w:noWrap/>
            <w:hideMark/>
          </w:tcPr>
          <w:p w14:paraId="3926814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153AB646"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086F4C5D" w14:textId="71E70073" w:rsidR="001D3BCE" w:rsidRPr="00C72B7E" w:rsidRDefault="001D3BCE" w:rsidP="001D3BCE">
            <w:pPr>
              <w:rPr>
                <w:rFonts w:ascii="Calibri" w:eastAsia="Calibri" w:hAnsi="Calibri" w:cs="Calibri"/>
                <w:lang w:val="en"/>
              </w:rPr>
            </w:pPr>
            <w:r w:rsidRPr="00C72B7E">
              <w:t>-.05</w:t>
            </w:r>
          </w:p>
        </w:tc>
      </w:tr>
      <w:tr w:rsidR="001D3BCE" w:rsidRPr="00C72B7E" w14:paraId="64059B70" w14:textId="77777777" w:rsidTr="00841431">
        <w:trPr>
          <w:trHeight w:val="315"/>
        </w:trPr>
        <w:tc>
          <w:tcPr>
            <w:tcW w:w="0" w:type="auto"/>
            <w:noWrap/>
            <w:hideMark/>
          </w:tcPr>
          <w:p w14:paraId="6438B8B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6F145F3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7B96778E" w14:textId="4825A7DC" w:rsidR="001D3BCE" w:rsidRPr="00C72B7E" w:rsidRDefault="001D3BCE" w:rsidP="001D3BCE">
            <w:pPr>
              <w:rPr>
                <w:rFonts w:ascii="Calibri" w:eastAsia="Calibri" w:hAnsi="Calibri" w:cs="Calibri"/>
                <w:lang w:val="en"/>
              </w:rPr>
            </w:pPr>
            <w:r w:rsidRPr="00C72B7E">
              <w:t>.07</w:t>
            </w:r>
          </w:p>
        </w:tc>
        <w:tc>
          <w:tcPr>
            <w:tcW w:w="0" w:type="auto"/>
            <w:noWrap/>
            <w:hideMark/>
          </w:tcPr>
          <w:p w14:paraId="56757F0A" w14:textId="77777777" w:rsidR="001D3BCE" w:rsidRPr="00C72B7E" w:rsidRDefault="001D3BCE" w:rsidP="001D3BCE">
            <w:pPr>
              <w:rPr>
                <w:rFonts w:ascii="Calibri" w:eastAsia="Calibri" w:hAnsi="Calibri" w:cs="Calibri"/>
                <w:lang w:val="en"/>
              </w:rPr>
            </w:pPr>
          </w:p>
        </w:tc>
        <w:tc>
          <w:tcPr>
            <w:tcW w:w="0" w:type="auto"/>
            <w:noWrap/>
            <w:hideMark/>
          </w:tcPr>
          <w:p w14:paraId="7497979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769F90C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6283594C" w14:textId="6B20DFFF" w:rsidR="001D3BCE" w:rsidRPr="00C72B7E" w:rsidRDefault="001D3BCE" w:rsidP="001D3BCE">
            <w:pPr>
              <w:rPr>
                <w:rFonts w:ascii="Calibri" w:eastAsia="Calibri" w:hAnsi="Calibri" w:cs="Calibri"/>
                <w:lang w:val="en"/>
              </w:rPr>
            </w:pPr>
            <w:r w:rsidRPr="00C72B7E">
              <w:t>.10</w:t>
            </w:r>
          </w:p>
        </w:tc>
      </w:tr>
      <w:tr w:rsidR="001D3BCE" w:rsidRPr="00C72B7E" w14:paraId="28307245" w14:textId="77777777" w:rsidTr="00841431">
        <w:trPr>
          <w:trHeight w:val="315"/>
        </w:trPr>
        <w:tc>
          <w:tcPr>
            <w:tcW w:w="0" w:type="auto"/>
            <w:noWrap/>
            <w:hideMark/>
          </w:tcPr>
          <w:p w14:paraId="462907E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2F22130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4941882E" w14:textId="51824417" w:rsidR="001D3BCE" w:rsidRPr="00C72B7E" w:rsidRDefault="001D3BCE" w:rsidP="001D3BCE">
            <w:pPr>
              <w:rPr>
                <w:rFonts w:ascii="Calibri" w:eastAsia="Calibri" w:hAnsi="Calibri" w:cs="Calibri"/>
                <w:lang w:val="en"/>
              </w:rPr>
            </w:pPr>
            <w:r w:rsidRPr="00C72B7E">
              <w:t>.01</w:t>
            </w:r>
          </w:p>
        </w:tc>
        <w:tc>
          <w:tcPr>
            <w:tcW w:w="0" w:type="auto"/>
            <w:noWrap/>
            <w:hideMark/>
          </w:tcPr>
          <w:p w14:paraId="721217DC" w14:textId="77777777" w:rsidR="001D3BCE" w:rsidRPr="00C72B7E" w:rsidRDefault="001D3BCE" w:rsidP="001D3BCE">
            <w:pPr>
              <w:rPr>
                <w:rFonts w:ascii="Calibri" w:eastAsia="Calibri" w:hAnsi="Calibri" w:cs="Calibri"/>
                <w:lang w:val="en"/>
              </w:rPr>
            </w:pPr>
          </w:p>
        </w:tc>
        <w:tc>
          <w:tcPr>
            <w:tcW w:w="0" w:type="auto"/>
            <w:noWrap/>
            <w:hideMark/>
          </w:tcPr>
          <w:p w14:paraId="3B2A5A3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62D4D82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757C5B" w14:textId="5899E64C" w:rsidR="001D3BCE" w:rsidRPr="00C72B7E" w:rsidRDefault="001D3BCE" w:rsidP="001D3BCE">
            <w:pPr>
              <w:rPr>
                <w:rFonts w:ascii="Calibri" w:eastAsia="Calibri" w:hAnsi="Calibri" w:cs="Calibri"/>
                <w:lang w:val="en"/>
              </w:rPr>
            </w:pPr>
            <w:r w:rsidRPr="00C72B7E">
              <w:t>.07</w:t>
            </w:r>
          </w:p>
        </w:tc>
      </w:tr>
      <w:tr w:rsidR="001D3BCE" w:rsidRPr="00C72B7E" w14:paraId="5C71D621" w14:textId="77777777" w:rsidTr="00841431">
        <w:trPr>
          <w:trHeight w:val="315"/>
        </w:trPr>
        <w:tc>
          <w:tcPr>
            <w:tcW w:w="0" w:type="auto"/>
            <w:noWrap/>
            <w:hideMark/>
          </w:tcPr>
          <w:p w14:paraId="659C984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438AEC7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39EFADB" w14:textId="444D1E1E" w:rsidR="001D3BCE" w:rsidRPr="00C72B7E" w:rsidRDefault="001D3BCE" w:rsidP="001D3BCE">
            <w:pPr>
              <w:rPr>
                <w:rFonts w:ascii="Calibri" w:eastAsia="Calibri" w:hAnsi="Calibri" w:cs="Calibri"/>
                <w:lang w:val="en"/>
              </w:rPr>
            </w:pPr>
            <w:r w:rsidRPr="00C72B7E">
              <w:t>-.08</w:t>
            </w:r>
          </w:p>
        </w:tc>
        <w:tc>
          <w:tcPr>
            <w:tcW w:w="0" w:type="auto"/>
            <w:noWrap/>
            <w:hideMark/>
          </w:tcPr>
          <w:p w14:paraId="450A8B09" w14:textId="77777777" w:rsidR="001D3BCE" w:rsidRPr="00C72B7E" w:rsidRDefault="001D3BCE" w:rsidP="001D3BCE">
            <w:pPr>
              <w:rPr>
                <w:rFonts w:ascii="Calibri" w:eastAsia="Calibri" w:hAnsi="Calibri" w:cs="Calibri"/>
                <w:lang w:val="en"/>
              </w:rPr>
            </w:pPr>
          </w:p>
        </w:tc>
        <w:tc>
          <w:tcPr>
            <w:tcW w:w="0" w:type="auto"/>
            <w:noWrap/>
            <w:hideMark/>
          </w:tcPr>
          <w:p w14:paraId="4084AC3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3CCE981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5CAC637F" w14:textId="58584D06" w:rsidR="001D3BCE" w:rsidRPr="00C72B7E" w:rsidRDefault="001D3BCE" w:rsidP="001D3BCE">
            <w:pPr>
              <w:rPr>
                <w:rFonts w:ascii="Calibri" w:eastAsia="Calibri" w:hAnsi="Calibri" w:cs="Calibri"/>
                <w:lang w:val="en"/>
              </w:rPr>
            </w:pPr>
            <w:r w:rsidRPr="00C72B7E">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26A3E0C8" w14:textId="76C8385A" w:rsidR="001D3BCE" w:rsidRPr="00C72B7E" w:rsidRDefault="001D3BCE" w:rsidP="001D3BCE">
            <w:pPr>
              <w:rPr>
                <w:rFonts w:ascii="Calibri" w:eastAsia="Calibri" w:hAnsi="Calibri" w:cs="Calibri"/>
                <w:lang w:val="en"/>
              </w:rPr>
            </w:pPr>
            <w:r w:rsidRPr="00C72B7E">
              <w:t>-.02</w:t>
            </w:r>
          </w:p>
        </w:tc>
        <w:tc>
          <w:tcPr>
            <w:tcW w:w="0" w:type="auto"/>
            <w:noWrap/>
            <w:hideMark/>
          </w:tcPr>
          <w:p w14:paraId="77F310C6" w14:textId="77777777" w:rsidR="001D3BCE" w:rsidRPr="00C72B7E" w:rsidRDefault="001D3BCE" w:rsidP="001D3BCE">
            <w:pPr>
              <w:rPr>
                <w:rFonts w:ascii="Calibri" w:eastAsia="Calibri" w:hAnsi="Calibri" w:cs="Calibri"/>
                <w:lang w:val="en"/>
              </w:rPr>
            </w:pPr>
          </w:p>
        </w:tc>
        <w:tc>
          <w:tcPr>
            <w:tcW w:w="0" w:type="auto"/>
            <w:tcBorders>
              <w:bottom w:val="single" w:sz="12" w:space="0" w:color="auto"/>
            </w:tcBorders>
            <w:noWrap/>
            <w:hideMark/>
          </w:tcPr>
          <w:p w14:paraId="42D77E0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C72B7E">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106" w:name="_Toc127199630"/>
      <w:r w:rsidRPr="00BA6702">
        <w:rPr>
          <w:rFonts w:ascii="Calibri" w:eastAsia="Calibri" w:hAnsi="Calibri" w:cs="Calibri"/>
          <w:b/>
          <w:sz w:val="42"/>
          <w:szCs w:val="42"/>
        </w:rPr>
        <w:lastRenderedPageBreak/>
        <w:t>References</w:t>
      </w:r>
      <w:bookmarkEnd w:id="106"/>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74ED5AD5" w14:textId="2365A666" w:rsidR="00D86C42" w:rsidRPr="00D86C42" w:rsidRDefault="00B03D7E" w:rsidP="00D86C42">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D86C42" w:rsidRPr="00D86C42">
        <w:rPr>
          <w:noProof/>
        </w:rPr>
        <w:t xml:space="preserve">Amodeo, L., et al. (2021). A comparison of self-bias measures across cognitive domains. </w:t>
      </w:r>
      <w:r w:rsidR="00D86C42" w:rsidRPr="00D86C42">
        <w:rPr>
          <w:i/>
          <w:noProof/>
        </w:rPr>
        <w:t>BMC Psychology, 9</w:t>
      </w:r>
      <w:r w:rsidR="00D86C42" w:rsidRPr="00D86C42">
        <w:rPr>
          <w:noProof/>
        </w:rPr>
        <w:t xml:space="preserve">(1), 1-132. </w:t>
      </w:r>
      <w:hyperlink r:id="rId19" w:history="1">
        <w:r w:rsidR="00D86C42" w:rsidRPr="00D86C42">
          <w:rPr>
            <w:rStyle w:val="aa"/>
            <w:noProof/>
          </w:rPr>
          <w:t>https://doi.org/10.1186/s40359-021-00639-x</w:t>
        </w:r>
      </w:hyperlink>
      <w:r w:rsidR="00D86C42" w:rsidRPr="00D86C42">
        <w:rPr>
          <w:noProof/>
        </w:rPr>
        <w:t xml:space="preserve"> </w:t>
      </w:r>
    </w:p>
    <w:p w14:paraId="560464CA" w14:textId="77777777" w:rsidR="00D86C42" w:rsidRPr="00D86C42" w:rsidRDefault="00D86C42" w:rsidP="00D86C42">
      <w:pPr>
        <w:pStyle w:val="EndNoteBibliography"/>
        <w:rPr>
          <w:noProof/>
        </w:rPr>
      </w:pPr>
    </w:p>
    <w:p w14:paraId="5A0BD754" w14:textId="77777777" w:rsidR="00D86C42" w:rsidRPr="00D86C42" w:rsidRDefault="00D86C42" w:rsidP="00D86C42">
      <w:pPr>
        <w:pStyle w:val="EndNoteBibliography"/>
        <w:ind w:left="720" w:hanging="720"/>
        <w:rPr>
          <w:noProof/>
        </w:rPr>
      </w:pPr>
      <w:r w:rsidRPr="00D86C42">
        <w:rPr>
          <w:noProof/>
        </w:rPr>
        <w:t xml:space="preserve">Cicchetti, D.V., &amp; Sparrow, S.A. (1981). Developing criteria for establishing interrater reliability of specific items: applications to assessment of adaptive behavior. </w:t>
      </w:r>
      <w:r w:rsidRPr="00D86C42">
        <w:rPr>
          <w:i/>
          <w:noProof/>
        </w:rPr>
        <w:t>Am J Ment Defic, 86</w:t>
      </w:r>
      <w:r w:rsidRPr="00D86C42">
        <w:rPr>
          <w:noProof/>
        </w:rPr>
        <w:t xml:space="preserve">(2), 127-137. </w:t>
      </w:r>
    </w:p>
    <w:p w14:paraId="13B716F7" w14:textId="77777777" w:rsidR="00D86C42" w:rsidRPr="00D86C42" w:rsidRDefault="00D86C42" w:rsidP="00D86C42">
      <w:pPr>
        <w:pStyle w:val="EndNoteBibliography"/>
        <w:rPr>
          <w:noProof/>
        </w:rPr>
      </w:pPr>
    </w:p>
    <w:p w14:paraId="4852A8D7" w14:textId="413CDECD" w:rsidR="00D86C42" w:rsidRPr="00D86C42" w:rsidRDefault="00D86C42" w:rsidP="00D86C42">
      <w:pPr>
        <w:pStyle w:val="EndNoteBibliography"/>
        <w:ind w:left="720" w:hanging="720"/>
        <w:rPr>
          <w:noProof/>
        </w:rPr>
      </w:pPr>
      <w:r w:rsidRPr="00D86C42">
        <w:rPr>
          <w:noProof/>
        </w:rPr>
        <w:t xml:space="preserve">Craik, F.I.M., &amp; Tulving, E. (1975). Depth of processing and the retention of words in episodic memory. </w:t>
      </w:r>
      <w:r w:rsidRPr="00D86C42">
        <w:rPr>
          <w:i/>
          <w:noProof/>
        </w:rPr>
        <w:t>Journal of Experimental Psychology: General, 104</w:t>
      </w:r>
      <w:r w:rsidRPr="00D86C42">
        <w:rPr>
          <w:noProof/>
        </w:rPr>
        <w:t xml:space="preserve">(3), 268-294. </w:t>
      </w:r>
      <w:hyperlink r:id="rId20" w:history="1">
        <w:r w:rsidRPr="00D86C42">
          <w:rPr>
            <w:rStyle w:val="aa"/>
            <w:noProof/>
          </w:rPr>
          <w:t>https://doi.org/10.1037/0096-3445.104.3.268</w:t>
        </w:r>
      </w:hyperlink>
      <w:r w:rsidRPr="00D86C42">
        <w:rPr>
          <w:noProof/>
        </w:rPr>
        <w:t xml:space="preserve"> </w:t>
      </w:r>
    </w:p>
    <w:p w14:paraId="53741A08" w14:textId="77777777" w:rsidR="00D86C42" w:rsidRPr="00D86C42" w:rsidRDefault="00D86C42" w:rsidP="00D86C42">
      <w:pPr>
        <w:pStyle w:val="EndNoteBibliography"/>
        <w:rPr>
          <w:noProof/>
        </w:rPr>
      </w:pPr>
    </w:p>
    <w:p w14:paraId="01E98A81" w14:textId="734E544F" w:rsidR="00D86C42" w:rsidRPr="00D86C42" w:rsidRDefault="00D86C42" w:rsidP="00D86C42">
      <w:pPr>
        <w:pStyle w:val="EndNoteBibliography"/>
        <w:ind w:left="720" w:hanging="720"/>
        <w:rPr>
          <w:noProof/>
        </w:rPr>
      </w:pPr>
      <w:r w:rsidRPr="00D86C42">
        <w:rPr>
          <w:noProof/>
        </w:rPr>
        <w:t xml:space="preserve">Cunningham, S.J., &amp; Turk, D.J. (2017, Jun). Editorial: A review of self-processing biases in cognition. </w:t>
      </w:r>
      <w:r w:rsidRPr="00D86C42">
        <w:rPr>
          <w:i/>
          <w:noProof/>
        </w:rPr>
        <w:t>Quarterly journal of experimental psychology, 70</w:t>
      </w:r>
      <w:r w:rsidRPr="00D86C42">
        <w:rPr>
          <w:noProof/>
        </w:rPr>
        <w:t xml:space="preserve">(6), 987-995. </w:t>
      </w:r>
      <w:hyperlink r:id="rId21" w:history="1">
        <w:r w:rsidRPr="00D86C42">
          <w:rPr>
            <w:rStyle w:val="aa"/>
            <w:noProof/>
          </w:rPr>
          <w:t>https://doi.org/10.1080/17470218.2016.1276609</w:t>
        </w:r>
      </w:hyperlink>
      <w:r w:rsidRPr="00D86C42">
        <w:rPr>
          <w:noProof/>
        </w:rPr>
        <w:t xml:space="preserve"> </w:t>
      </w:r>
    </w:p>
    <w:p w14:paraId="178844A7" w14:textId="77777777" w:rsidR="00D86C42" w:rsidRPr="00D86C42" w:rsidRDefault="00D86C42" w:rsidP="00D86C42">
      <w:pPr>
        <w:pStyle w:val="EndNoteBibliography"/>
        <w:rPr>
          <w:noProof/>
        </w:rPr>
      </w:pPr>
    </w:p>
    <w:p w14:paraId="65AAA409" w14:textId="2EAD167E" w:rsidR="00D86C42" w:rsidRPr="00D86C42" w:rsidRDefault="00D86C42" w:rsidP="00D86C42">
      <w:pPr>
        <w:pStyle w:val="EndNoteBibliography"/>
        <w:ind w:left="720" w:hanging="720"/>
        <w:rPr>
          <w:noProof/>
        </w:rPr>
      </w:pPr>
      <w:r w:rsidRPr="00D86C42">
        <w:rPr>
          <w:noProof/>
        </w:rPr>
        <w:t xml:space="preserve">Cunningham, S.J., et al. (2008). Yours or mine? Ownership and memory. </w:t>
      </w:r>
      <w:r w:rsidRPr="00D86C42">
        <w:rPr>
          <w:i/>
          <w:noProof/>
        </w:rPr>
        <w:t>Consciousness and cognition, 17</w:t>
      </w:r>
      <w:r w:rsidRPr="00D86C42">
        <w:rPr>
          <w:noProof/>
        </w:rPr>
        <w:t xml:space="preserve">(1), 312-318. </w:t>
      </w:r>
      <w:hyperlink r:id="rId22" w:history="1">
        <w:r w:rsidRPr="00D86C42">
          <w:rPr>
            <w:rStyle w:val="aa"/>
            <w:noProof/>
          </w:rPr>
          <w:t>https://doi.org/10.1016/j.concog.2007.04.003</w:t>
        </w:r>
      </w:hyperlink>
      <w:r w:rsidRPr="00D86C42">
        <w:rPr>
          <w:noProof/>
        </w:rPr>
        <w:t xml:space="preserve"> </w:t>
      </w:r>
    </w:p>
    <w:p w14:paraId="39F35421" w14:textId="77777777" w:rsidR="00D86C42" w:rsidRPr="00D86C42" w:rsidRDefault="00D86C42" w:rsidP="00D86C42">
      <w:pPr>
        <w:pStyle w:val="EndNoteBibliography"/>
        <w:rPr>
          <w:noProof/>
        </w:rPr>
      </w:pPr>
    </w:p>
    <w:p w14:paraId="27A41215" w14:textId="3E182261" w:rsidR="00D86C42" w:rsidRPr="00D86C42" w:rsidRDefault="00D86C42" w:rsidP="00D86C42">
      <w:pPr>
        <w:pStyle w:val="EndNoteBibliography"/>
        <w:ind w:left="720" w:hanging="720"/>
        <w:rPr>
          <w:noProof/>
        </w:rPr>
      </w:pPr>
      <w:r w:rsidRPr="00D86C42">
        <w:rPr>
          <w:noProof/>
        </w:rPr>
        <w:t xml:space="preserve">Desebrock, C., et al. (2018, Oct). Self-reference in action: Arm-movement responses are enhanced in perceptual matching. </w:t>
      </w:r>
      <w:r w:rsidRPr="00D86C42">
        <w:rPr>
          <w:i/>
          <w:noProof/>
        </w:rPr>
        <w:t>Acta psychologica, 190</w:t>
      </w:r>
      <w:r w:rsidRPr="00D86C42">
        <w:rPr>
          <w:noProof/>
        </w:rPr>
        <w:t xml:space="preserve">, 258-266. </w:t>
      </w:r>
      <w:hyperlink r:id="rId23" w:history="1">
        <w:r w:rsidRPr="00D86C42">
          <w:rPr>
            <w:rStyle w:val="aa"/>
            <w:noProof/>
          </w:rPr>
          <w:t>https://doi.org/10.1016/j.actpsy.2018.08.009</w:t>
        </w:r>
      </w:hyperlink>
      <w:r w:rsidRPr="00D86C42">
        <w:rPr>
          <w:noProof/>
        </w:rPr>
        <w:t xml:space="preserve"> </w:t>
      </w:r>
    </w:p>
    <w:p w14:paraId="7DB1001A" w14:textId="77777777" w:rsidR="00D86C42" w:rsidRPr="00D86C42" w:rsidRDefault="00D86C42" w:rsidP="00D86C42">
      <w:pPr>
        <w:pStyle w:val="EndNoteBibliography"/>
        <w:rPr>
          <w:noProof/>
        </w:rPr>
      </w:pPr>
    </w:p>
    <w:p w14:paraId="4C462566" w14:textId="77777777" w:rsidR="00D86C42" w:rsidRPr="00D86C42" w:rsidRDefault="00D86C42" w:rsidP="00D86C42">
      <w:pPr>
        <w:pStyle w:val="EndNoteBibliography"/>
        <w:ind w:left="720" w:hanging="720"/>
        <w:rPr>
          <w:noProof/>
        </w:rPr>
      </w:pPr>
      <w:r w:rsidRPr="00D86C42">
        <w:rPr>
          <w:noProof/>
        </w:rPr>
        <w:t xml:space="preserve">Fisher, R.A. (1992). Statistical methods for research workers. </w:t>
      </w:r>
      <w:r w:rsidRPr="00D86C42">
        <w:rPr>
          <w:i/>
          <w:noProof/>
        </w:rPr>
        <w:t>Springer New York</w:t>
      </w:r>
      <w:r w:rsidRPr="00D86C42">
        <w:rPr>
          <w:noProof/>
        </w:rPr>
        <w:t xml:space="preserve">. </w:t>
      </w:r>
    </w:p>
    <w:p w14:paraId="67CC35E3" w14:textId="77777777" w:rsidR="00D86C42" w:rsidRPr="00D86C42" w:rsidRDefault="00D86C42" w:rsidP="00D86C42">
      <w:pPr>
        <w:pStyle w:val="EndNoteBibliography"/>
        <w:rPr>
          <w:noProof/>
        </w:rPr>
      </w:pPr>
    </w:p>
    <w:p w14:paraId="3924F257" w14:textId="123DC038" w:rsidR="00D86C42" w:rsidRPr="00D86C42" w:rsidRDefault="00D86C42" w:rsidP="00D86C42">
      <w:pPr>
        <w:pStyle w:val="EndNoteBibliography"/>
        <w:ind w:left="720" w:hanging="720"/>
        <w:rPr>
          <w:noProof/>
        </w:rPr>
      </w:pPr>
      <w:r w:rsidRPr="00D86C42">
        <w:rPr>
          <w:noProof/>
        </w:rPr>
        <w:t xml:space="preserve">Gillespie‐Smith, K., et al. (2018). The I in autism: Severity and social functioning in autism are related to self‐processing. </w:t>
      </w:r>
      <w:r w:rsidRPr="00D86C42">
        <w:rPr>
          <w:i/>
          <w:noProof/>
        </w:rPr>
        <w:t>British journal of developmental psychology, 36</w:t>
      </w:r>
      <w:r w:rsidRPr="00D86C42">
        <w:rPr>
          <w:noProof/>
        </w:rPr>
        <w:t xml:space="preserve">(1), 127-141. </w:t>
      </w:r>
      <w:hyperlink r:id="rId24" w:history="1">
        <w:r w:rsidRPr="00D86C42">
          <w:rPr>
            <w:rStyle w:val="aa"/>
            <w:noProof/>
          </w:rPr>
          <w:t>https://doi.org/10.1111/bjdp.12219</w:t>
        </w:r>
      </w:hyperlink>
      <w:r w:rsidRPr="00D86C42">
        <w:rPr>
          <w:noProof/>
        </w:rPr>
        <w:t xml:space="preserve"> </w:t>
      </w:r>
    </w:p>
    <w:p w14:paraId="7B87BB3E" w14:textId="77777777" w:rsidR="00D86C42" w:rsidRPr="00D86C42" w:rsidRDefault="00D86C42" w:rsidP="00D86C42">
      <w:pPr>
        <w:pStyle w:val="EndNoteBibliography"/>
        <w:rPr>
          <w:noProof/>
        </w:rPr>
      </w:pPr>
    </w:p>
    <w:p w14:paraId="17381B27" w14:textId="56FF701A" w:rsidR="00D86C42" w:rsidRPr="00D86C42" w:rsidRDefault="00D86C42" w:rsidP="00D86C42">
      <w:pPr>
        <w:pStyle w:val="EndNoteBibliography"/>
        <w:ind w:left="720" w:hanging="720"/>
        <w:rPr>
          <w:noProof/>
        </w:rPr>
      </w:pPr>
      <w:r w:rsidRPr="00D86C42">
        <w:rPr>
          <w:noProof/>
        </w:rPr>
        <w:t xml:space="preserve">Golubickis, M., et al. (2017). Self-prioritization and perceptual matching: The effects of temporal construal. </w:t>
      </w:r>
      <w:r w:rsidRPr="00D86C42">
        <w:rPr>
          <w:i/>
          <w:noProof/>
        </w:rPr>
        <w:t>Mem Cognit, 45</w:t>
      </w:r>
      <w:r w:rsidRPr="00D86C42">
        <w:rPr>
          <w:noProof/>
        </w:rPr>
        <w:t xml:space="preserve">(7), 1223-1239. </w:t>
      </w:r>
      <w:hyperlink r:id="rId25" w:history="1">
        <w:r w:rsidRPr="00D86C42">
          <w:rPr>
            <w:rStyle w:val="aa"/>
            <w:noProof/>
          </w:rPr>
          <w:t>https://doi.org/10.3758/s13421-017-0722-3</w:t>
        </w:r>
      </w:hyperlink>
      <w:r w:rsidRPr="00D86C42">
        <w:rPr>
          <w:noProof/>
        </w:rPr>
        <w:t xml:space="preserve"> </w:t>
      </w:r>
    </w:p>
    <w:p w14:paraId="7F6327E2" w14:textId="77777777" w:rsidR="00D86C42" w:rsidRPr="00D86C42" w:rsidRDefault="00D86C42" w:rsidP="00D86C42">
      <w:pPr>
        <w:pStyle w:val="EndNoteBibliography"/>
        <w:rPr>
          <w:noProof/>
        </w:rPr>
      </w:pPr>
    </w:p>
    <w:p w14:paraId="561CE844" w14:textId="63426966" w:rsidR="00D86C42" w:rsidRPr="00D86C42" w:rsidRDefault="00D86C42" w:rsidP="00D86C42">
      <w:pPr>
        <w:pStyle w:val="EndNoteBibliography"/>
        <w:ind w:left="720" w:hanging="720"/>
        <w:rPr>
          <w:noProof/>
        </w:rPr>
      </w:pPr>
      <w:r w:rsidRPr="00D86C42">
        <w:rPr>
          <w:noProof/>
        </w:rPr>
        <w:t xml:space="preserve">Hu, C.-P., et al. (2020). Good Me Bad Me: Prioritization of the Good-Self During Perceptual Decision-Making. </w:t>
      </w:r>
      <w:r w:rsidRPr="00D86C42">
        <w:rPr>
          <w:i/>
          <w:noProof/>
        </w:rPr>
        <w:t>Collabra. Psychology, 6</w:t>
      </w:r>
      <w:r w:rsidRPr="00D86C42">
        <w:rPr>
          <w:noProof/>
        </w:rPr>
        <w:t xml:space="preserve">(1), 20. </w:t>
      </w:r>
      <w:hyperlink r:id="rId26" w:history="1">
        <w:r w:rsidRPr="00D86C42">
          <w:rPr>
            <w:rStyle w:val="aa"/>
            <w:noProof/>
          </w:rPr>
          <w:t>https://doi.org/10.1525/collabra.301</w:t>
        </w:r>
      </w:hyperlink>
      <w:r w:rsidRPr="00D86C42">
        <w:rPr>
          <w:noProof/>
        </w:rPr>
        <w:t xml:space="preserve"> </w:t>
      </w:r>
    </w:p>
    <w:p w14:paraId="6BAB5C82" w14:textId="77777777" w:rsidR="00D86C42" w:rsidRPr="00D86C42" w:rsidRDefault="00D86C42" w:rsidP="00D86C42">
      <w:pPr>
        <w:pStyle w:val="EndNoteBibliography"/>
        <w:rPr>
          <w:noProof/>
        </w:rPr>
      </w:pPr>
    </w:p>
    <w:p w14:paraId="76AF0F35" w14:textId="5E49708C" w:rsidR="00D86C42" w:rsidRPr="00D86C42" w:rsidRDefault="00D86C42" w:rsidP="00D86C42">
      <w:pPr>
        <w:pStyle w:val="EndNoteBibliography"/>
        <w:ind w:left="720" w:hanging="720"/>
        <w:rPr>
          <w:noProof/>
        </w:rPr>
      </w:pPr>
      <w:r w:rsidRPr="00D86C42">
        <w:rPr>
          <w:noProof/>
        </w:rPr>
        <w:t xml:space="preserve">Humphreys, G.W., &amp; Sui, J. (2015). The salient self: Social saliency effects based on self-bias. </w:t>
      </w:r>
      <w:r w:rsidRPr="00D86C42">
        <w:rPr>
          <w:i/>
          <w:noProof/>
        </w:rPr>
        <w:t>Journal of cognitive psychology, 27</w:t>
      </w:r>
      <w:r w:rsidRPr="00D86C42">
        <w:rPr>
          <w:noProof/>
        </w:rPr>
        <w:t xml:space="preserve">(2), 129-140. </w:t>
      </w:r>
      <w:hyperlink r:id="rId27" w:history="1">
        <w:r w:rsidRPr="00D86C42">
          <w:rPr>
            <w:rStyle w:val="aa"/>
            <w:noProof/>
          </w:rPr>
          <w:t>https://doi.org/10.1080/20445911.2014.996156</w:t>
        </w:r>
      </w:hyperlink>
      <w:r w:rsidRPr="00D86C42">
        <w:rPr>
          <w:noProof/>
        </w:rPr>
        <w:t xml:space="preserve"> </w:t>
      </w:r>
    </w:p>
    <w:p w14:paraId="2B39975C" w14:textId="77777777" w:rsidR="00D86C42" w:rsidRPr="00D86C42" w:rsidRDefault="00D86C42" w:rsidP="00D86C42">
      <w:pPr>
        <w:pStyle w:val="EndNoteBibliography"/>
        <w:rPr>
          <w:noProof/>
        </w:rPr>
      </w:pPr>
    </w:p>
    <w:p w14:paraId="552CAA05" w14:textId="5745C307" w:rsidR="00D86C42" w:rsidRPr="00D86C42" w:rsidRDefault="00D86C42" w:rsidP="00D86C42">
      <w:pPr>
        <w:pStyle w:val="EndNoteBibliography"/>
        <w:ind w:left="720" w:hanging="720"/>
        <w:rPr>
          <w:noProof/>
        </w:rPr>
      </w:pPr>
      <w:r w:rsidRPr="00D86C42">
        <w:rPr>
          <w:noProof/>
        </w:rPr>
        <w:t xml:space="preserve">Jiang, M., et al. (2019). Cultural Orientation of Self-Bias in Perceptual Matching. </w:t>
      </w:r>
      <w:r w:rsidRPr="00D86C42">
        <w:rPr>
          <w:i/>
          <w:noProof/>
        </w:rPr>
        <w:t>Front Psychol, 10</w:t>
      </w:r>
      <w:r w:rsidRPr="00D86C42">
        <w:rPr>
          <w:noProof/>
        </w:rPr>
        <w:t xml:space="preserve">, 1469. </w:t>
      </w:r>
      <w:hyperlink r:id="rId28" w:history="1">
        <w:r w:rsidRPr="00D86C42">
          <w:rPr>
            <w:rStyle w:val="aa"/>
            <w:noProof/>
          </w:rPr>
          <w:t>https://doi.org/10.3389/fpsyg.2019.01469</w:t>
        </w:r>
      </w:hyperlink>
      <w:r w:rsidRPr="00D86C42">
        <w:rPr>
          <w:noProof/>
        </w:rPr>
        <w:t xml:space="preserve"> </w:t>
      </w:r>
    </w:p>
    <w:p w14:paraId="22129CB5" w14:textId="77777777" w:rsidR="00D86C42" w:rsidRPr="00D86C42" w:rsidRDefault="00D86C42" w:rsidP="00D86C42">
      <w:pPr>
        <w:pStyle w:val="EndNoteBibliography"/>
        <w:rPr>
          <w:noProof/>
        </w:rPr>
      </w:pPr>
    </w:p>
    <w:p w14:paraId="2A91240D" w14:textId="605F38C6" w:rsidR="00D86C42" w:rsidRPr="00D86C42" w:rsidRDefault="00D86C42" w:rsidP="00D86C42">
      <w:pPr>
        <w:pStyle w:val="EndNoteBibliography"/>
        <w:ind w:left="720" w:hanging="720"/>
        <w:rPr>
          <w:noProof/>
        </w:rPr>
      </w:pPr>
      <w:r w:rsidRPr="00D86C42">
        <w:rPr>
          <w:noProof/>
        </w:rPr>
        <w:t xml:space="preserve">Kahveci, S., et al. (2022). Reliability of reaction time tasks: how should it be computed? </w:t>
      </w:r>
      <w:r w:rsidRPr="00D86C42">
        <w:rPr>
          <w:i/>
          <w:noProof/>
        </w:rPr>
        <w:t>Preprint</w:t>
      </w:r>
      <w:r w:rsidRPr="00D86C42">
        <w:rPr>
          <w:noProof/>
        </w:rPr>
        <w:t xml:space="preserve">, 1-30. </w:t>
      </w:r>
      <w:hyperlink r:id="rId29" w:history="1">
        <w:r w:rsidRPr="00D86C42">
          <w:rPr>
            <w:rStyle w:val="aa"/>
            <w:noProof/>
          </w:rPr>
          <w:t>https://doi.org/10.31234/osf.io/ta59r</w:t>
        </w:r>
      </w:hyperlink>
      <w:r w:rsidRPr="00D86C42">
        <w:rPr>
          <w:noProof/>
        </w:rPr>
        <w:t xml:space="preserve"> </w:t>
      </w:r>
    </w:p>
    <w:p w14:paraId="110069BD" w14:textId="77777777" w:rsidR="00D86C42" w:rsidRPr="00D86C42" w:rsidRDefault="00D86C42" w:rsidP="00D86C42">
      <w:pPr>
        <w:pStyle w:val="EndNoteBibliography"/>
        <w:rPr>
          <w:noProof/>
        </w:rPr>
      </w:pPr>
    </w:p>
    <w:p w14:paraId="0E4D0889" w14:textId="304089DD" w:rsidR="00D86C42" w:rsidRPr="00D86C42" w:rsidRDefault="00D86C42" w:rsidP="00D86C42">
      <w:pPr>
        <w:pStyle w:val="EndNoteBibliography"/>
        <w:ind w:left="720" w:hanging="720"/>
        <w:rPr>
          <w:noProof/>
        </w:rPr>
      </w:pPr>
      <w:r w:rsidRPr="00D86C42">
        <w:rPr>
          <w:noProof/>
        </w:rPr>
        <w:t xml:space="preserve">Keenan, J.P., et al. (2000). Self-recognition and the right prefrontal cortex. </w:t>
      </w:r>
      <w:r w:rsidRPr="00D86C42">
        <w:rPr>
          <w:i/>
          <w:noProof/>
        </w:rPr>
        <w:t>Trends in cognitive sciences, 4</w:t>
      </w:r>
      <w:r w:rsidRPr="00D86C42">
        <w:rPr>
          <w:noProof/>
        </w:rPr>
        <w:t xml:space="preserve">(9), 338-344. </w:t>
      </w:r>
      <w:hyperlink r:id="rId30" w:history="1">
        <w:r w:rsidRPr="00D86C42">
          <w:rPr>
            <w:rStyle w:val="aa"/>
            <w:noProof/>
          </w:rPr>
          <w:t>https://doi.org/10.1016/S1364-6613</w:t>
        </w:r>
      </w:hyperlink>
      <w:r w:rsidRPr="00D86C42">
        <w:rPr>
          <w:noProof/>
        </w:rPr>
        <w:t xml:space="preserve"> (00)01521-7 </w:t>
      </w:r>
    </w:p>
    <w:p w14:paraId="78000607" w14:textId="77777777" w:rsidR="00D86C42" w:rsidRPr="00D86C42" w:rsidRDefault="00D86C42" w:rsidP="00D86C42">
      <w:pPr>
        <w:pStyle w:val="EndNoteBibliography"/>
        <w:rPr>
          <w:noProof/>
        </w:rPr>
      </w:pPr>
    </w:p>
    <w:p w14:paraId="3CBB76DA" w14:textId="6CE1FFF5" w:rsidR="00D86C42" w:rsidRPr="00D86C42" w:rsidRDefault="00D86C42" w:rsidP="00D86C42">
      <w:pPr>
        <w:pStyle w:val="EndNoteBibliography"/>
        <w:ind w:left="720" w:hanging="720"/>
        <w:rPr>
          <w:noProof/>
        </w:rPr>
      </w:pPr>
      <w:r w:rsidRPr="00D86C42">
        <w:rPr>
          <w:noProof/>
        </w:rPr>
        <w:t xml:space="preserve">Kircher, T.T., et al. (2000). Towards a functional neuroanatomy of self processing: effects of faces and words. </w:t>
      </w:r>
      <w:r w:rsidRPr="00D86C42">
        <w:rPr>
          <w:i/>
          <w:noProof/>
        </w:rPr>
        <w:t>Cognitive Brain Research, 10</w:t>
      </w:r>
      <w:r w:rsidRPr="00D86C42">
        <w:rPr>
          <w:noProof/>
        </w:rPr>
        <w:t xml:space="preserve">(1-2), 133-144. </w:t>
      </w:r>
      <w:hyperlink r:id="rId31" w:history="1">
        <w:r w:rsidRPr="00D86C42">
          <w:rPr>
            <w:rStyle w:val="aa"/>
            <w:noProof/>
          </w:rPr>
          <w:t>https://doi.org/10.1016/S0926-6410(00)00036-7</w:t>
        </w:r>
      </w:hyperlink>
      <w:r w:rsidRPr="00D86C42">
        <w:rPr>
          <w:noProof/>
        </w:rPr>
        <w:t xml:space="preserve"> </w:t>
      </w:r>
    </w:p>
    <w:p w14:paraId="58F700B8" w14:textId="77777777" w:rsidR="00D86C42" w:rsidRPr="00D86C42" w:rsidRDefault="00D86C42" w:rsidP="00D86C42">
      <w:pPr>
        <w:pStyle w:val="EndNoteBibliography"/>
        <w:rPr>
          <w:noProof/>
        </w:rPr>
      </w:pPr>
    </w:p>
    <w:p w14:paraId="0D508E3A" w14:textId="12654EFB" w:rsidR="00D86C42" w:rsidRPr="00D86C42" w:rsidRDefault="00D86C42" w:rsidP="00D86C42">
      <w:pPr>
        <w:pStyle w:val="EndNoteBibliography"/>
        <w:ind w:left="720" w:hanging="720"/>
        <w:rPr>
          <w:noProof/>
        </w:rPr>
      </w:pPr>
      <w:r w:rsidRPr="00D86C42">
        <w:rPr>
          <w:noProof/>
        </w:rPr>
        <w:t xml:space="preserve">Koo, T.K., &amp; Li, M.Y. (2016). A Guideline of Selecting and Reporting Intraclass Correlation Coefficients for Reliability Research. </w:t>
      </w:r>
      <w:r w:rsidRPr="00D86C42">
        <w:rPr>
          <w:i/>
          <w:noProof/>
        </w:rPr>
        <w:t>Journal of chiropractic medicine, 15</w:t>
      </w:r>
      <w:r w:rsidRPr="00D86C42">
        <w:rPr>
          <w:noProof/>
        </w:rPr>
        <w:t xml:space="preserve">(2), 155-163. </w:t>
      </w:r>
      <w:hyperlink r:id="rId32" w:history="1">
        <w:r w:rsidRPr="00D86C42">
          <w:rPr>
            <w:rStyle w:val="aa"/>
            <w:noProof/>
          </w:rPr>
          <w:t>https://doi.org/10.1016/j.jcm.2016.02.012</w:t>
        </w:r>
      </w:hyperlink>
      <w:r w:rsidRPr="00D86C42">
        <w:rPr>
          <w:noProof/>
        </w:rPr>
        <w:t xml:space="preserve"> </w:t>
      </w:r>
    </w:p>
    <w:p w14:paraId="00895F5E" w14:textId="77777777" w:rsidR="00D86C42" w:rsidRPr="00D86C42" w:rsidRDefault="00D86C42" w:rsidP="00D86C42">
      <w:pPr>
        <w:pStyle w:val="EndNoteBibliography"/>
        <w:rPr>
          <w:noProof/>
        </w:rPr>
      </w:pPr>
    </w:p>
    <w:p w14:paraId="0D05FA6D" w14:textId="2C9C388D" w:rsidR="00D86C42" w:rsidRPr="00D86C42" w:rsidRDefault="00D86C42" w:rsidP="00D86C42">
      <w:pPr>
        <w:pStyle w:val="EndNoteBibliography"/>
        <w:ind w:left="720" w:hanging="720"/>
        <w:rPr>
          <w:noProof/>
        </w:rPr>
      </w:pPr>
      <w:r w:rsidRPr="00D86C42">
        <w:rPr>
          <w:noProof/>
        </w:rPr>
        <w:t xml:space="preserve">Kupper, L.L., &amp; Hafner, K.b. (1989). On Assessing Interrater Agreement for Multiple Attribute Responses. </w:t>
      </w:r>
      <w:r w:rsidRPr="00D86C42">
        <w:rPr>
          <w:i/>
          <w:noProof/>
        </w:rPr>
        <w:t>Biometrics, 45</w:t>
      </w:r>
      <w:r w:rsidRPr="00D86C42">
        <w:rPr>
          <w:noProof/>
        </w:rPr>
        <w:t xml:space="preserve">(3), 957-967. </w:t>
      </w:r>
      <w:hyperlink r:id="rId33" w:history="1">
        <w:r w:rsidRPr="00D86C42">
          <w:rPr>
            <w:rStyle w:val="aa"/>
            <w:noProof/>
          </w:rPr>
          <w:t>https://doi.org/10.2307/2531695</w:t>
        </w:r>
      </w:hyperlink>
      <w:r w:rsidRPr="00D86C42">
        <w:rPr>
          <w:noProof/>
        </w:rPr>
        <w:t xml:space="preserve"> </w:t>
      </w:r>
    </w:p>
    <w:p w14:paraId="7086A35B" w14:textId="77777777" w:rsidR="00D86C42" w:rsidRPr="00D86C42" w:rsidRDefault="00D86C42" w:rsidP="00D86C42">
      <w:pPr>
        <w:pStyle w:val="EndNoteBibliography"/>
        <w:rPr>
          <w:noProof/>
        </w:rPr>
      </w:pPr>
    </w:p>
    <w:p w14:paraId="438A7EF4" w14:textId="75263F1A" w:rsidR="00D86C42" w:rsidRPr="00D86C42" w:rsidRDefault="00D86C42" w:rsidP="00D86C42">
      <w:pPr>
        <w:pStyle w:val="EndNoteBibliography"/>
        <w:ind w:left="720" w:hanging="720"/>
        <w:rPr>
          <w:noProof/>
        </w:rPr>
      </w:pPr>
      <w:r w:rsidRPr="00D86C42">
        <w:rPr>
          <w:noProof/>
        </w:rPr>
        <w:t xml:space="preserve">Liu, Y.S., et al. (2022). Depression screening using a non-verbal self-association task: A machine-learning based pilot study. </w:t>
      </w:r>
      <w:r w:rsidRPr="00D86C42">
        <w:rPr>
          <w:i/>
          <w:noProof/>
        </w:rPr>
        <w:t>Journal of Affective Disorders, 310</w:t>
      </w:r>
      <w:r w:rsidRPr="00D86C42">
        <w:rPr>
          <w:noProof/>
        </w:rPr>
        <w:t xml:space="preserve">, 87-95. </w:t>
      </w:r>
      <w:hyperlink r:id="rId34" w:history="1">
        <w:r w:rsidRPr="00D86C42">
          <w:rPr>
            <w:rStyle w:val="aa"/>
            <w:noProof/>
          </w:rPr>
          <w:t>https://doi.org/10.1016/j.jad.2022.04.122</w:t>
        </w:r>
      </w:hyperlink>
      <w:r w:rsidRPr="00D86C42">
        <w:rPr>
          <w:noProof/>
        </w:rPr>
        <w:t xml:space="preserve"> </w:t>
      </w:r>
    </w:p>
    <w:p w14:paraId="1AEDAC38" w14:textId="77777777" w:rsidR="00D86C42" w:rsidRPr="00D86C42" w:rsidRDefault="00D86C42" w:rsidP="00D86C42">
      <w:pPr>
        <w:pStyle w:val="EndNoteBibliography"/>
        <w:rPr>
          <w:noProof/>
        </w:rPr>
      </w:pPr>
    </w:p>
    <w:p w14:paraId="7E3D4BEC" w14:textId="77BE8CFD" w:rsidR="00D86C42" w:rsidRPr="00D86C42" w:rsidRDefault="00D86C42" w:rsidP="00D86C42">
      <w:pPr>
        <w:pStyle w:val="EndNoteBibliography"/>
        <w:ind w:left="720" w:hanging="720"/>
        <w:rPr>
          <w:noProof/>
        </w:rPr>
      </w:pPr>
      <w:r w:rsidRPr="00D86C42">
        <w:rPr>
          <w:noProof/>
        </w:rPr>
        <w:t xml:space="preserve">Macrae, C.N., et al. (2017). Self-Relevance Prioritizes Access to Visual Awareness. </w:t>
      </w:r>
      <w:r w:rsidRPr="00D86C42">
        <w:rPr>
          <w:i/>
          <w:noProof/>
        </w:rPr>
        <w:t>Journal of experimental psychology. Human perception and performance, 43</w:t>
      </w:r>
      <w:r w:rsidRPr="00D86C42">
        <w:rPr>
          <w:noProof/>
        </w:rPr>
        <w:t xml:space="preserve">(3), 438-443. </w:t>
      </w:r>
      <w:hyperlink r:id="rId35" w:history="1">
        <w:r w:rsidRPr="00D86C42">
          <w:rPr>
            <w:rStyle w:val="aa"/>
            <w:noProof/>
          </w:rPr>
          <w:t>https://doi.org/10.1037/xhp0000361</w:t>
        </w:r>
      </w:hyperlink>
      <w:r w:rsidRPr="00D86C42">
        <w:rPr>
          <w:noProof/>
        </w:rPr>
        <w:t xml:space="preserve"> </w:t>
      </w:r>
    </w:p>
    <w:p w14:paraId="79E7B959" w14:textId="77777777" w:rsidR="00D86C42" w:rsidRPr="00D86C42" w:rsidRDefault="00D86C42" w:rsidP="00D86C42">
      <w:pPr>
        <w:pStyle w:val="EndNoteBibliography"/>
        <w:rPr>
          <w:noProof/>
        </w:rPr>
      </w:pPr>
    </w:p>
    <w:p w14:paraId="1A80F819" w14:textId="78CDD453" w:rsidR="00D86C42" w:rsidRPr="00D86C42" w:rsidRDefault="00D86C42" w:rsidP="00D86C42">
      <w:pPr>
        <w:pStyle w:val="EndNoteBibliography"/>
        <w:ind w:left="720" w:hanging="720"/>
        <w:rPr>
          <w:noProof/>
        </w:rPr>
      </w:pPr>
      <w:r w:rsidRPr="00D86C42">
        <w:rPr>
          <w:noProof/>
        </w:rPr>
        <w:t xml:space="preserve">Maire, H., et al. (2020). A Developmental Study of the Self‐Prioritization Effect in Children Between 6 and 10 Years of Age. </w:t>
      </w:r>
      <w:r w:rsidRPr="00D86C42">
        <w:rPr>
          <w:i/>
          <w:noProof/>
        </w:rPr>
        <w:t>Child development, 91</w:t>
      </w:r>
      <w:r w:rsidRPr="00D86C42">
        <w:rPr>
          <w:noProof/>
        </w:rPr>
        <w:t xml:space="preserve">(3), 694-704. </w:t>
      </w:r>
      <w:hyperlink r:id="rId36" w:history="1">
        <w:r w:rsidRPr="00D86C42">
          <w:rPr>
            <w:rStyle w:val="aa"/>
            <w:noProof/>
          </w:rPr>
          <w:t>https://doi.org/10.1111/cdev.13352</w:t>
        </w:r>
      </w:hyperlink>
      <w:r w:rsidRPr="00D86C42">
        <w:rPr>
          <w:noProof/>
        </w:rPr>
        <w:t xml:space="preserve"> </w:t>
      </w:r>
    </w:p>
    <w:p w14:paraId="7059967F" w14:textId="77777777" w:rsidR="00D86C42" w:rsidRPr="00D86C42" w:rsidRDefault="00D86C42" w:rsidP="00D86C42">
      <w:pPr>
        <w:pStyle w:val="EndNoteBibliography"/>
        <w:rPr>
          <w:noProof/>
        </w:rPr>
      </w:pPr>
    </w:p>
    <w:p w14:paraId="61CA300C" w14:textId="5342BE6F" w:rsidR="00D86C42" w:rsidRPr="00D86C42" w:rsidRDefault="00D86C42" w:rsidP="00D86C42">
      <w:pPr>
        <w:pStyle w:val="EndNoteBibliography"/>
        <w:ind w:left="720" w:hanging="720"/>
        <w:rPr>
          <w:noProof/>
        </w:rPr>
      </w:pPr>
      <w:r w:rsidRPr="00D86C42">
        <w:rPr>
          <w:noProof/>
        </w:rPr>
        <w:t xml:space="preserve">Nijhof, A.D., &amp; Bird, G. (2019). Self‐processing in individuals with autism spectrum disorder. </w:t>
      </w:r>
      <w:r w:rsidRPr="00D86C42">
        <w:rPr>
          <w:i/>
          <w:noProof/>
        </w:rPr>
        <w:t>Autism research, 12</w:t>
      </w:r>
      <w:r w:rsidRPr="00D86C42">
        <w:rPr>
          <w:noProof/>
        </w:rPr>
        <w:t xml:space="preserve">(11), 1580-1584. </w:t>
      </w:r>
      <w:hyperlink r:id="rId37" w:history="1">
        <w:r w:rsidRPr="00D86C42">
          <w:rPr>
            <w:rStyle w:val="aa"/>
            <w:noProof/>
          </w:rPr>
          <w:t>https://doi.org/10.1002/aur.2200</w:t>
        </w:r>
      </w:hyperlink>
      <w:r w:rsidRPr="00D86C42">
        <w:rPr>
          <w:noProof/>
        </w:rPr>
        <w:t xml:space="preserve"> </w:t>
      </w:r>
    </w:p>
    <w:p w14:paraId="7B345D6F" w14:textId="77777777" w:rsidR="00D86C42" w:rsidRPr="00D86C42" w:rsidRDefault="00D86C42" w:rsidP="00D86C42">
      <w:pPr>
        <w:pStyle w:val="EndNoteBibliography"/>
        <w:rPr>
          <w:noProof/>
        </w:rPr>
      </w:pPr>
    </w:p>
    <w:p w14:paraId="760DE425" w14:textId="4E0105B9" w:rsidR="00D86C42" w:rsidRPr="00D86C42" w:rsidRDefault="00D86C42" w:rsidP="00D86C42">
      <w:pPr>
        <w:pStyle w:val="EndNoteBibliography"/>
        <w:ind w:left="720" w:hanging="720"/>
        <w:rPr>
          <w:noProof/>
        </w:rPr>
      </w:pPr>
      <w:r w:rsidRPr="00D86C42">
        <w:rPr>
          <w:noProof/>
        </w:rPr>
        <w:t xml:space="preserve">Parsons, S., et al. (2019). Psychological Science Needs a Standard Practice of Reporting the Reliability of Cognitive-Behavioral Measurements. </w:t>
      </w:r>
      <w:r w:rsidRPr="00D86C42">
        <w:rPr>
          <w:i/>
          <w:noProof/>
        </w:rPr>
        <w:t>Advances in methods and practices in psychological science, 2</w:t>
      </w:r>
      <w:r w:rsidRPr="00D86C42">
        <w:rPr>
          <w:noProof/>
        </w:rPr>
        <w:t xml:space="preserve">(4), 378-395. </w:t>
      </w:r>
      <w:hyperlink r:id="rId38" w:history="1">
        <w:r w:rsidRPr="00D86C42">
          <w:rPr>
            <w:rStyle w:val="aa"/>
            <w:noProof/>
          </w:rPr>
          <w:t>https://doi.org/10.1177/2515245919879695</w:t>
        </w:r>
      </w:hyperlink>
      <w:r w:rsidRPr="00D86C42">
        <w:rPr>
          <w:noProof/>
        </w:rPr>
        <w:t xml:space="preserve"> </w:t>
      </w:r>
    </w:p>
    <w:p w14:paraId="3FC00EB0" w14:textId="77777777" w:rsidR="00D86C42" w:rsidRPr="00D86C42" w:rsidRDefault="00D86C42" w:rsidP="00D86C42">
      <w:pPr>
        <w:pStyle w:val="EndNoteBibliography"/>
        <w:rPr>
          <w:noProof/>
        </w:rPr>
      </w:pPr>
    </w:p>
    <w:p w14:paraId="15FB6BB7" w14:textId="77777777" w:rsidR="00D86C42" w:rsidRPr="00D86C42" w:rsidRDefault="00D86C42" w:rsidP="00D86C42">
      <w:pPr>
        <w:pStyle w:val="EndNoteBibliography"/>
        <w:ind w:left="720" w:hanging="720"/>
        <w:rPr>
          <w:noProof/>
        </w:rPr>
      </w:pPr>
      <w:r w:rsidRPr="00D86C42">
        <w:rPr>
          <w:noProof/>
        </w:rPr>
        <w:t xml:space="preserve">R Development Core Team. (2010). R: A language and enviornment for statistical computing. In R Foundation for Statisticial Computing. </w:t>
      </w:r>
    </w:p>
    <w:p w14:paraId="26768421" w14:textId="77777777" w:rsidR="00D86C42" w:rsidRPr="00D86C42" w:rsidRDefault="00D86C42" w:rsidP="00D86C42">
      <w:pPr>
        <w:pStyle w:val="EndNoteBibliography"/>
        <w:rPr>
          <w:noProof/>
        </w:rPr>
      </w:pPr>
    </w:p>
    <w:p w14:paraId="1D1CD01F" w14:textId="1FFD160D" w:rsidR="00D86C42" w:rsidRPr="00D86C42" w:rsidRDefault="00D86C42" w:rsidP="00D86C42">
      <w:pPr>
        <w:pStyle w:val="EndNoteBibliography"/>
        <w:ind w:left="720" w:hanging="720"/>
        <w:rPr>
          <w:noProof/>
        </w:rPr>
      </w:pPr>
      <w:r w:rsidRPr="00D86C42">
        <w:rPr>
          <w:noProof/>
        </w:rPr>
        <w:t xml:space="preserve">Rogers, T.B., et al. (1977, Sep). Self-reference and the encoding of personal information. </w:t>
      </w:r>
      <w:r w:rsidRPr="00D86C42">
        <w:rPr>
          <w:i/>
          <w:noProof/>
        </w:rPr>
        <w:t>J Pers Soc Psychol, 35</w:t>
      </w:r>
      <w:r w:rsidRPr="00D86C42">
        <w:rPr>
          <w:noProof/>
        </w:rPr>
        <w:t xml:space="preserve">(9), 677-688. </w:t>
      </w:r>
      <w:hyperlink r:id="rId39" w:history="1">
        <w:r w:rsidRPr="00D86C42">
          <w:rPr>
            <w:rStyle w:val="aa"/>
            <w:noProof/>
          </w:rPr>
          <w:t>https://doi.org/10.1037//0022-3514.35.9.677</w:t>
        </w:r>
      </w:hyperlink>
      <w:r w:rsidRPr="00D86C42">
        <w:rPr>
          <w:noProof/>
        </w:rPr>
        <w:t xml:space="preserve"> </w:t>
      </w:r>
    </w:p>
    <w:p w14:paraId="544DF0FD" w14:textId="77777777" w:rsidR="00D86C42" w:rsidRPr="00D86C42" w:rsidRDefault="00D86C42" w:rsidP="00D86C42">
      <w:pPr>
        <w:pStyle w:val="EndNoteBibliography"/>
        <w:rPr>
          <w:noProof/>
        </w:rPr>
      </w:pPr>
    </w:p>
    <w:p w14:paraId="4CACE67F" w14:textId="63C1F260" w:rsidR="00D86C42" w:rsidRPr="00D86C42" w:rsidRDefault="00D86C42" w:rsidP="00D86C42">
      <w:pPr>
        <w:pStyle w:val="EndNoteBibliography"/>
        <w:ind w:left="720" w:hanging="720"/>
        <w:rPr>
          <w:noProof/>
        </w:rPr>
      </w:pPr>
      <w:r w:rsidRPr="00D86C42">
        <w:rPr>
          <w:noProof/>
        </w:rPr>
        <w:t xml:space="preserve">Schäfer, S., &amp; Frings, C. (2019). Understanding self-prioritisation: the prioritisation of self-relevant stimuli and its relation to the individual self-esteem. </w:t>
      </w:r>
      <w:r w:rsidRPr="00D86C42">
        <w:rPr>
          <w:i/>
          <w:noProof/>
        </w:rPr>
        <w:t>Journal of cognitive psychology, 31</w:t>
      </w:r>
      <w:r w:rsidRPr="00D86C42">
        <w:rPr>
          <w:noProof/>
        </w:rPr>
        <w:t xml:space="preserve">(8), 813-824. </w:t>
      </w:r>
      <w:hyperlink r:id="rId40" w:history="1">
        <w:r w:rsidRPr="00D86C42">
          <w:rPr>
            <w:rStyle w:val="aa"/>
            <w:noProof/>
          </w:rPr>
          <w:t>https://doi.org/10.1080/20445911.2019.1686393</w:t>
        </w:r>
      </w:hyperlink>
      <w:r w:rsidRPr="00D86C42">
        <w:rPr>
          <w:noProof/>
        </w:rPr>
        <w:t xml:space="preserve"> </w:t>
      </w:r>
    </w:p>
    <w:p w14:paraId="24B2FBE2" w14:textId="77777777" w:rsidR="00D86C42" w:rsidRPr="00D86C42" w:rsidRDefault="00D86C42" w:rsidP="00D86C42">
      <w:pPr>
        <w:pStyle w:val="EndNoteBibliography"/>
        <w:rPr>
          <w:noProof/>
        </w:rPr>
      </w:pPr>
    </w:p>
    <w:p w14:paraId="7A9DC9B1" w14:textId="7E0269C6" w:rsidR="00D86C42" w:rsidRPr="00D86C42" w:rsidRDefault="00D86C42" w:rsidP="00D86C42">
      <w:pPr>
        <w:pStyle w:val="EndNoteBibliography"/>
        <w:ind w:left="720" w:hanging="720"/>
        <w:rPr>
          <w:noProof/>
        </w:rPr>
      </w:pPr>
      <w:r w:rsidRPr="00D86C42">
        <w:rPr>
          <w:noProof/>
        </w:rPr>
        <w:lastRenderedPageBreak/>
        <w:t xml:space="preserve">Sel, A., et al. (2019). Self-Association and Attentional Processing Regarding Perceptually Salient Items. </w:t>
      </w:r>
      <w:r w:rsidRPr="00D86C42">
        <w:rPr>
          <w:i/>
          <w:noProof/>
        </w:rPr>
        <w:t>Review of philosophy and psychology, 10</w:t>
      </w:r>
      <w:r w:rsidRPr="00D86C42">
        <w:rPr>
          <w:noProof/>
        </w:rPr>
        <w:t xml:space="preserve">(4), 735-746. </w:t>
      </w:r>
      <w:hyperlink r:id="rId41" w:history="1">
        <w:r w:rsidRPr="00D86C42">
          <w:rPr>
            <w:rStyle w:val="aa"/>
            <w:noProof/>
          </w:rPr>
          <w:t>https://doi.org/10.1007/s13164-018-0430-3</w:t>
        </w:r>
      </w:hyperlink>
      <w:r w:rsidRPr="00D86C42">
        <w:rPr>
          <w:noProof/>
        </w:rPr>
        <w:t xml:space="preserve"> </w:t>
      </w:r>
    </w:p>
    <w:p w14:paraId="0E111376" w14:textId="77777777" w:rsidR="00D86C42" w:rsidRPr="00D86C42" w:rsidRDefault="00D86C42" w:rsidP="00D86C42">
      <w:pPr>
        <w:pStyle w:val="EndNoteBibliography"/>
        <w:rPr>
          <w:noProof/>
        </w:rPr>
      </w:pPr>
    </w:p>
    <w:p w14:paraId="2A26A7C4" w14:textId="6EEF8889" w:rsidR="00D86C42" w:rsidRPr="00D86C42" w:rsidRDefault="00D86C42" w:rsidP="00D86C42">
      <w:pPr>
        <w:pStyle w:val="EndNoteBibliography"/>
        <w:ind w:left="720" w:hanging="720"/>
        <w:rPr>
          <w:noProof/>
        </w:rPr>
      </w:pPr>
      <w:r w:rsidRPr="00D86C42">
        <w:rPr>
          <w:noProof/>
        </w:rPr>
        <w:t xml:space="preserve">Shapiro, K.L., et al. (1997). Personal names and the attentional blink: a visual "cocktail party" effect. </w:t>
      </w:r>
      <w:r w:rsidRPr="00D86C42">
        <w:rPr>
          <w:i/>
          <w:noProof/>
        </w:rPr>
        <w:t>J Exp Psychol Hum Percept Perform, 23</w:t>
      </w:r>
      <w:r w:rsidRPr="00D86C42">
        <w:rPr>
          <w:noProof/>
        </w:rPr>
        <w:t xml:space="preserve">(2), 504-514. </w:t>
      </w:r>
      <w:hyperlink r:id="rId42" w:history="1">
        <w:r w:rsidRPr="00D86C42">
          <w:rPr>
            <w:rStyle w:val="aa"/>
            <w:noProof/>
          </w:rPr>
          <w:t>https://doi.org/10.1037//0096-1523.23.2.504</w:t>
        </w:r>
      </w:hyperlink>
      <w:r w:rsidRPr="00D86C42">
        <w:rPr>
          <w:noProof/>
        </w:rPr>
        <w:t xml:space="preserve"> </w:t>
      </w:r>
    </w:p>
    <w:p w14:paraId="775FD899" w14:textId="77777777" w:rsidR="00D86C42" w:rsidRPr="00D86C42" w:rsidRDefault="00D86C42" w:rsidP="00D86C42">
      <w:pPr>
        <w:pStyle w:val="EndNoteBibliography"/>
        <w:rPr>
          <w:noProof/>
        </w:rPr>
      </w:pPr>
    </w:p>
    <w:p w14:paraId="6F91F39C" w14:textId="2F5D145C" w:rsidR="00D86C42" w:rsidRPr="00D86C42" w:rsidRDefault="00D86C42" w:rsidP="00D86C42">
      <w:pPr>
        <w:pStyle w:val="EndNoteBibliography"/>
        <w:ind w:left="720" w:hanging="720"/>
        <w:rPr>
          <w:noProof/>
        </w:rPr>
      </w:pPr>
      <w:r w:rsidRPr="00D86C42">
        <w:rPr>
          <w:noProof/>
        </w:rPr>
        <w:t xml:space="preserve">Stoeber, J., &amp; Eysenck, M.W. (2008). Perfectionism and efficiency: Accuracy, response bias, and invested time in proof-reading performance. </w:t>
      </w:r>
      <w:r w:rsidRPr="00D86C42">
        <w:rPr>
          <w:i/>
          <w:noProof/>
        </w:rPr>
        <w:t>Journal of research in personality, 42</w:t>
      </w:r>
      <w:r w:rsidRPr="00D86C42">
        <w:rPr>
          <w:noProof/>
        </w:rPr>
        <w:t xml:space="preserve">(6), 1673-1678. </w:t>
      </w:r>
      <w:hyperlink r:id="rId43" w:history="1">
        <w:r w:rsidRPr="00D86C42">
          <w:rPr>
            <w:rStyle w:val="aa"/>
            <w:noProof/>
          </w:rPr>
          <w:t>https://doi.org/10.1016/j.jrp.2008.08.001</w:t>
        </w:r>
      </w:hyperlink>
      <w:r w:rsidRPr="00D86C42">
        <w:rPr>
          <w:noProof/>
        </w:rPr>
        <w:t xml:space="preserve"> </w:t>
      </w:r>
    </w:p>
    <w:p w14:paraId="049B6E70" w14:textId="77777777" w:rsidR="00D86C42" w:rsidRPr="00D86C42" w:rsidRDefault="00D86C42" w:rsidP="00D86C42">
      <w:pPr>
        <w:pStyle w:val="EndNoteBibliography"/>
        <w:rPr>
          <w:noProof/>
        </w:rPr>
      </w:pPr>
    </w:p>
    <w:p w14:paraId="06B0F678" w14:textId="0BD6597F" w:rsidR="00D86C42" w:rsidRPr="00D86C42" w:rsidRDefault="00D86C42" w:rsidP="00D86C42">
      <w:pPr>
        <w:pStyle w:val="EndNoteBibliography"/>
        <w:ind w:left="720" w:hanging="720"/>
        <w:rPr>
          <w:noProof/>
        </w:rPr>
      </w:pPr>
      <w:r w:rsidRPr="00D86C42">
        <w:rPr>
          <w:noProof/>
        </w:rPr>
        <w:t xml:space="preserve">Sui, J., et al. (2012). Perceptual effects of social salience: Evidence from self-prioritization effects on perceptual matching. </w:t>
      </w:r>
      <w:r w:rsidRPr="00D86C42">
        <w:rPr>
          <w:i/>
          <w:noProof/>
        </w:rPr>
        <w:t>Journal of experimental psychology. Human perception and performance, 38</w:t>
      </w:r>
      <w:r w:rsidRPr="00D86C42">
        <w:rPr>
          <w:noProof/>
        </w:rPr>
        <w:t xml:space="preserve">(5), 1105-1117. </w:t>
      </w:r>
      <w:hyperlink r:id="rId44" w:history="1">
        <w:r w:rsidRPr="00D86C42">
          <w:rPr>
            <w:rStyle w:val="aa"/>
            <w:noProof/>
          </w:rPr>
          <w:t>https://doi.org/10.1037/a0029792</w:t>
        </w:r>
      </w:hyperlink>
      <w:r w:rsidRPr="00D86C42">
        <w:rPr>
          <w:noProof/>
        </w:rPr>
        <w:t xml:space="preserve"> </w:t>
      </w:r>
    </w:p>
    <w:p w14:paraId="752E2CA7" w14:textId="77777777" w:rsidR="00D86C42" w:rsidRPr="00D86C42" w:rsidRDefault="00D86C42" w:rsidP="00D86C42">
      <w:pPr>
        <w:pStyle w:val="EndNoteBibliography"/>
        <w:rPr>
          <w:noProof/>
        </w:rPr>
      </w:pPr>
    </w:p>
    <w:p w14:paraId="70212495" w14:textId="664ADED2" w:rsidR="00D86C42" w:rsidRPr="00D86C42" w:rsidRDefault="00D86C42" w:rsidP="00D86C42">
      <w:pPr>
        <w:pStyle w:val="EndNoteBibliography"/>
        <w:ind w:left="720" w:hanging="720"/>
        <w:rPr>
          <w:noProof/>
        </w:rPr>
      </w:pPr>
      <w:r w:rsidRPr="00D86C42">
        <w:rPr>
          <w:noProof/>
        </w:rPr>
        <w:t xml:space="preserve">Sui, J., &amp; Humphreys, G.W. (2013, Nov). Self-referential processing is distinct from semantic elaboration: Evidence from long-term memory effects in a patient with amnesia and semantic impairments. </w:t>
      </w:r>
      <w:r w:rsidRPr="00D86C42">
        <w:rPr>
          <w:i/>
          <w:noProof/>
        </w:rPr>
        <w:t>Neuropsychologia, 51</w:t>
      </w:r>
      <w:r w:rsidRPr="00D86C42">
        <w:rPr>
          <w:noProof/>
        </w:rPr>
        <w:t xml:space="preserve">(13), 2663-2673. </w:t>
      </w:r>
      <w:hyperlink r:id="rId45" w:history="1">
        <w:r w:rsidRPr="00D86C42">
          <w:rPr>
            <w:rStyle w:val="aa"/>
            <w:noProof/>
          </w:rPr>
          <w:t>https://doi.org/10.1016/j.neuropsychologia.2013.07.025</w:t>
        </w:r>
      </w:hyperlink>
      <w:r w:rsidRPr="00D86C42">
        <w:rPr>
          <w:noProof/>
        </w:rPr>
        <w:t xml:space="preserve"> </w:t>
      </w:r>
    </w:p>
    <w:p w14:paraId="0FCD1B90" w14:textId="77777777" w:rsidR="00D86C42" w:rsidRPr="00D86C42" w:rsidRDefault="00D86C42" w:rsidP="00D86C42">
      <w:pPr>
        <w:pStyle w:val="EndNoteBibliography"/>
        <w:rPr>
          <w:noProof/>
        </w:rPr>
      </w:pPr>
    </w:p>
    <w:p w14:paraId="06F13742" w14:textId="14436E8A" w:rsidR="00D86C42" w:rsidRPr="00D86C42" w:rsidRDefault="00D86C42" w:rsidP="00D86C42">
      <w:pPr>
        <w:pStyle w:val="EndNoteBibliography"/>
        <w:ind w:left="720" w:hanging="720"/>
        <w:rPr>
          <w:noProof/>
        </w:rPr>
      </w:pPr>
      <w:r w:rsidRPr="00D86C42">
        <w:rPr>
          <w:noProof/>
        </w:rPr>
        <w:t xml:space="preserve">Sui, J., &amp; Humphreys, G.W. (2017). The self survives extinction: Self-association biases attention in patients with visual extinction. </w:t>
      </w:r>
      <w:r w:rsidRPr="00D86C42">
        <w:rPr>
          <w:i/>
          <w:noProof/>
        </w:rPr>
        <w:t>Cortex, 95</w:t>
      </w:r>
      <w:r w:rsidRPr="00D86C42">
        <w:rPr>
          <w:noProof/>
        </w:rPr>
        <w:t xml:space="preserve">, 248-256. </w:t>
      </w:r>
      <w:hyperlink r:id="rId46" w:history="1">
        <w:r w:rsidRPr="00D86C42">
          <w:rPr>
            <w:rStyle w:val="aa"/>
            <w:noProof/>
          </w:rPr>
          <w:t>https://doi.org/10.1016/j.cortex.2017.08.006</w:t>
        </w:r>
      </w:hyperlink>
      <w:r w:rsidRPr="00D86C42">
        <w:rPr>
          <w:noProof/>
        </w:rPr>
        <w:t xml:space="preserve"> </w:t>
      </w:r>
    </w:p>
    <w:p w14:paraId="5DAB2A19" w14:textId="77777777" w:rsidR="00D86C42" w:rsidRPr="00D86C42" w:rsidRDefault="00D86C42" w:rsidP="00D86C42">
      <w:pPr>
        <w:pStyle w:val="EndNoteBibliography"/>
        <w:rPr>
          <w:noProof/>
        </w:rPr>
      </w:pPr>
    </w:p>
    <w:p w14:paraId="4980093D" w14:textId="7D2959A7" w:rsidR="00D86C42" w:rsidRPr="00D86C42" w:rsidRDefault="00D86C42" w:rsidP="00D86C42">
      <w:pPr>
        <w:pStyle w:val="EndNoteBibliography"/>
        <w:ind w:left="720" w:hanging="720"/>
        <w:rPr>
          <w:noProof/>
        </w:rPr>
      </w:pPr>
      <w:r w:rsidRPr="00D86C42">
        <w:rPr>
          <w:noProof/>
        </w:rPr>
        <w:t xml:space="preserve">Sui, J., et al. (2016). Negative mood disrupts self- and reward-biases in perceptual matching. </w:t>
      </w:r>
      <w:r w:rsidRPr="00D86C42">
        <w:rPr>
          <w:i/>
          <w:noProof/>
        </w:rPr>
        <w:t>Q J Exp Psychol, 69</w:t>
      </w:r>
      <w:r w:rsidRPr="00D86C42">
        <w:rPr>
          <w:noProof/>
        </w:rPr>
        <w:t xml:space="preserve">(7), 1438-1448. </w:t>
      </w:r>
      <w:hyperlink r:id="rId47" w:history="1">
        <w:r w:rsidRPr="00D86C42">
          <w:rPr>
            <w:rStyle w:val="aa"/>
            <w:noProof/>
          </w:rPr>
          <w:t>https://doi.org/10.1080/17470218.2015.1122069</w:t>
        </w:r>
      </w:hyperlink>
      <w:r w:rsidRPr="00D86C42">
        <w:rPr>
          <w:noProof/>
        </w:rPr>
        <w:t xml:space="preserve"> </w:t>
      </w:r>
    </w:p>
    <w:p w14:paraId="270A1E45" w14:textId="77777777" w:rsidR="00D86C42" w:rsidRPr="00D86C42" w:rsidRDefault="00D86C42" w:rsidP="00D86C42">
      <w:pPr>
        <w:pStyle w:val="EndNoteBibliography"/>
        <w:rPr>
          <w:noProof/>
        </w:rPr>
      </w:pPr>
    </w:p>
    <w:p w14:paraId="33B28314" w14:textId="7AB05B54" w:rsidR="00D86C42" w:rsidRPr="00D86C42" w:rsidRDefault="00D86C42" w:rsidP="00D86C42">
      <w:pPr>
        <w:pStyle w:val="EndNoteBibliography"/>
        <w:ind w:left="720" w:hanging="720"/>
        <w:rPr>
          <w:noProof/>
        </w:rPr>
      </w:pPr>
      <w:r w:rsidRPr="00D86C42">
        <w:rPr>
          <w:noProof/>
        </w:rPr>
        <w:t xml:space="preserve">Symons, C.S., &amp; Johnson, B.T. (1997, May). The self-reference effect in memory: a meta-analysis. </w:t>
      </w:r>
      <w:r w:rsidRPr="00D86C42">
        <w:rPr>
          <w:i/>
          <w:noProof/>
        </w:rPr>
        <w:t>Psychological Bulletin, 121</w:t>
      </w:r>
      <w:r w:rsidRPr="00D86C42">
        <w:rPr>
          <w:noProof/>
        </w:rPr>
        <w:t xml:space="preserve">(3), 371-394. </w:t>
      </w:r>
      <w:hyperlink r:id="rId48" w:history="1">
        <w:r w:rsidRPr="00D86C42">
          <w:rPr>
            <w:rStyle w:val="aa"/>
            <w:noProof/>
          </w:rPr>
          <w:t>https://doi.org/10.1037/0033-2909.121.3.371</w:t>
        </w:r>
      </w:hyperlink>
      <w:r w:rsidRPr="00D86C42">
        <w:rPr>
          <w:noProof/>
        </w:rPr>
        <w:t xml:space="preserve"> </w:t>
      </w:r>
    </w:p>
    <w:p w14:paraId="65173973" w14:textId="77777777" w:rsidR="00D86C42" w:rsidRPr="00D86C42" w:rsidRDefault="00D86C42" w:rsidP="00D86C42">
      <w:pPr>
        <w:pStyle w:val="EndNoteBibliography"/>
        <w:rPr>
          <w:noProof/>
        </w:rPr>
      </w:pPr>
    </w:p>
    <w:p w14:paraId="7A71FF2F" w14:textId="3481C384" w:rsidR="00D86C42" w:rsidRPr="00D86C42" w:rsidRDefault="00D86C42" w:rsidP="00D86C42">
      <w:pPr>
        <w:pStyle w:val="EndNoteBibliography"/>
        <w:ind w:left="720" w:hanging="720"/>
        <w:rPr>
          <w:noProof/>
        </w:rPr>
      </w:pPr>
      <w:r w:rsidRPr="00D86C42">
        <w:rPr>
          <w:noProof/>
        </w:rPr>
        <w:t xml:space="preserve">Turk, D.J., et al. (2002). Mike or me? Self-recognition in a split-brain patient. </w:t>
      </w:r>
      <w:r w:rsidRPr="00D86C42">
        <w:rPr>
          <w:i/>
          <w:noProof/>
        </w:rPr>
        <w:t>Nature neuroscience, 5</w:t>
      </w:r>
      <w:r w:rsidRPr="00D86C42">
        <w:rPr>
          <w:noProof/>
        </w:rPr>
        <w:t xml:space="preserve">(9), 841-842. </w:t>
      </w:r>
      <w:hyperlink r:id="rId49" w:history="1">
        <w:r w:rsidRPr="00D86C42">
          <w:rPr>
            <w:rStyle w:val="aa"/>
            <w:noProof/>
          </w:rPr>
          <w:t>https://doi.org/10.1038/nn907</w:t>
        </w:r>
      </w:hyperlink>
      <w:r w:rsidRPr="00D86C42">
        <w:rPr>
          <w:noProof/>
        </w:rPr>
        <w:t xml:space="preserve"> </w:t>
      </w:r>
    </w:p>
    <w:p w14:paraId="77DFB5E2" w14:textId="77777777" w:rsidR="00D86C42" w:rsidRPr="00D86C42" w:rsidRDefault="00D86C42" w:rsidP="00D86C42">
      <w:pPr>
        <w:pStyle w:val="EndNoteBibliography"/>
        <w:rPr>
          <w:noProof/>
        </w:rPr>
      </w:pPr>
    </w:p>
    <w:p w14:paraId="59E68283" w14:textId="0F1D732B" w:rsidR="00D86C42" w:rsidRPr="00D86C42" w:rsidRDefault="00D86C42" w:rsidP="00D86C42">
      <w:pPr>
        <w:pStyle w:val="EndNoteBibliography"/>
        <w:ind w:left="720" w:hanging="720"/>
        <w:rPr>
          <w:noProof/>
        </w:rPr>
      </w:pPr>
      <w:r w:rsidRPr="00D86C42">
        <w:rPr>
          <w:noProof/>
        </w:rPr>
        <w:t xml:space="preserve">Van Bockstaele, B., et al. (2020). Reliability and validity of measures of attentional bias towards threat in unselected student samples: seek, but will you find? </w:t>
      </w:r>
      <w:r w:rsidRPr="00D86C42">
        <w:rPr>
          <w:i/>
          <w:noProof/>
        </w:rPr>
        <w:t>Cognition and Emotion, 34</w:t>
      </w:r>
      <w:r w:rsidRPr="00D86C42">
        <w:rPr>
          <w:noProof/>
        </w:rPr>
        <w:t xml:space="preserve">(2), 217-228. </w:t>
      </w:r>
      <w:hyperlink r:id="rId50" w:history="1">
        <w:r w:rsidRPr="00D86C42">
          <w:rPr>
            <w:rStyle w:val="aa"/>
            <w:noProof/>
          </w:rPr>
          <w:t>https://doi.org/10.1080/02699931.2019.1609423</w:t>
        </w:r>
      </w:hyperlink>
      <w:r w:rsidRPr="00D86C42">
        <w:rPr>
          <w:noProof/>
        </w:rPr>
        <w:t xml:space="preserve"> </w:t>
      </w:r>
    </w:p>
    <w:p w14:paraId="0C9A722F" w14:textId="77777777" w:rsidR="00D86C42" w:rsidRPr="00D86C42" w:rsidRDefault="00D86C42" w:rsidP="00D86C42">
      <w:pPr>
        <w:pStyle w:val="EndNoteBibliography"/>
        <w:rPr>
          <w:noProof/>
        </w:rPr>
      </w:pPr>
    </w:p>
    <w:p w14:paraId="38E69877" w14:textId="16A5B02B" w:rsidR="00D86C42" w:rsidRPr="00D86C42" w:rsidRDefault="00D86C42" w:rsidP="00D86C42">
      <w:pPr>
        <w:pStyle w:val="EndNoteBibliography"/>
        <w:ind w:left="720" w:hanging="720"/>
        <w:rPr>
          <w:noProof/>
        </w:rPr>
      </w:pPr>
      <w:r w:rsidRPr="00D86C42">
        <w:rPr>
          <w:noProof/>
        </w:rPr>
        <w:t xml:space="preserve">Wiecki, T.V., et al. (2013). HDDM: Hierarchical Bayesian estimation of the Drift-Diffusion Model in Python. </w:t>
      </w:r>
      <w:r w:rsidRPr="00D86C42">
        <w:rPr>
          <w:i/>
          <w:noProof/>
        </w:rPr>
        <w:t>Frontiers in neuroinformatics, 7</w:t>
      </w:r>
      <w:r w:rsidRPr="00D86C42">
        <w:rPr>
          <w:noProof/>
        </w:rPr>
        <w:t xml:space="preserve">, 14. </w:t>
      </w:r>
      <w:hyperlink r:id="rId51" w:history="1">
        <w:r w:rsidRPr="00D86C42">
          <w:rPr>
            <w:rStyle w:val="aa"/>
            <w:noProof/>
          </w:rPr>
          <w:t>https://doi.org/10.3389/fninf.2013.00014</w:t>
        </w:r>
      </w:hyperlink>
      <w:r w:rsidRPr="00D86C42">
        <w:rPr>
          <w:noProof/>
        </w:rPr>
        <w:t xml:space="preserve"> </w:t>
      </w:r>
    </w:p>
    <w:p w14:paraId="538BF0B5" w14:textId="77777777" w:rsidR="00D86C42" w:rsidRPr="00D86C42" w:rsidRDefault="00D86C42" w:rsidP="00D86C42">
      <w:pPr>
        <w:pStyle w:val="EndNoteBibliography"/>
        <w:rPr>
          <w:noProof/>
        </w:rPr>
      </w:pPr>
    </w:p>
    <w:p w14:paraId="5A2A1A09" w14:textId="5370FDA3" w:rsidR="00D86C42" w:rsidRPr="00D86C42" w:rsidRDefault="00D86C42" w:rsidP="00D86C42">
      <w:pPr>
        <w:pStyle w:val="EndNoteBibliography"/>
        <w:ind w:left="720" w:hanging="720"/>
        <w:rPr>
          <w:noProof/>
        </w:rPr>
      </w:pPr>
      <w:r w:rsidRPr="00D86C42">
        <w:rPr>
          <w:noProof/>
        </w:rPr>
        <w:t xml:space="preserve">William Revelle. (2022). psych: Procedures for Psychological, Psychometric, and Personality Research. </w:t>
      </w:r>
      <w:hyperlink r:id="rId52" w:history="1">
        <w:r w:rsidRPr="00D86C42">
          <w:rPr>
            <w:rStyle w:val="aa"/>
            <w:noProof/>
          </w:rPr>
          <w:t>https://doi.org/CRAN.R-project.org/package=psych</w:t>
        </w:r>
      </w:hyperlink>
      <w:r w:rsidRPr="00D86C42">
        <w:rPr>
          <w:noProof/>
        </w:rPr>
        <w:t xml:space="preserve"> </w:t>
      </w:r>
    </w:p>
    <w:p w14:paraId="52DAC005" w14:textId="77777777" w:rsidR="00D86C42" w:rsidRPr="00D86C42" w:rsidRDefault="00D86C42" w:rsidP="00D86C42">
      <w:pPr>
        <w:pStyle w:val="EndNoteBibliography"/>
        <w:rPr>
          <w:noProof/>
        </w:rPr>
      </w:pPr>
    </w:p>
    <w:p w14:paraId="4549C5CB" w14:textId="632035CE" w:rsidR="00D86C42" w:rsidRPr="00D86C42" w:rsidRDefault="00D86C42" w:rsidP="00D86C42">
      <w:pPr>
        <w:pStyle w:val="EndNoteBibliography"/>
        <w:ind w:left="720" w:hanging="720"/>
        <w:rPr>
          <w:noProof/>
        </w:rPr>
      </w:pPr>
      <w:r w:rsidRPr="00D86C42">
        <w:rPr>
          <w:noProof/>
        </w:rPr>
        <w:lastRenderedPageBreak/>
        <w:t xml:space="preserve">Yankouskaya, A., et al. (2020). Intertwining personal and reward relevance: evidence from the drift-diffusion model. </w:t>
      </w:r>
      <w:r w:rsidRPr="00D86C42">
        <w:rPr>
          <w:i/>
          <w:noProof/>
        </w:rPr>
        <w:t>Psychol Res, 84</w:t>
      </w:r>
      <w:r w:rsidRPr="00D86C42">
        <w:rPr>
          <w:noProof/>
        </w:rPr>
        <w:t xml:space="preserve">(1), 32-50. </w:t>
      </w:r>
      <w:hyperlink r:id="rId53" w:history="1">
        <w:r w:rsidRPr="00D86C42">
          <w:rPr>
            <w:rStyle w:val="aa"/>
            <w:noProof/>
          </w:rPr>
          <w:t>https://doi.org/10.1007/s00426-018-0979-6</w:t>
        </w:r>
      </w:hyperlink>
      <w:r w:rsidRPr="00D86C42">
        <w:rPr>
          <w:noProof/>
        </w:rPr>
        <w:t xml:space="preserve"> </w:t>
      </w:r>
    </w:p>
    <w:p w14:paraId="3D9E73DD" w14:textId="77777777" w:rsidR="00D86C42" w:rsidRPr="00D86C42" w:rsidRDefault="00D86C42" w:rsidP="00D86C42">
      <w:pPr>
        <w:pStyle w:val="EndNoteBibliography"/>
        <w:rPr>
          <w:noProof/>
        </w:rPr>
      </w:pPr>
    </w:p>
    <w:p w14:paraId="55268D77" w14:textId="3A35D0F7"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Microsoft 帐户" w:date="2023-02-13T14:49:00Z" w:initials="M帐">
    <w:p w14:paraId="6A72E72C" w14:textId="658F78AC" w:rsidR="001C5230" w:rsidRPr="001C5230" w:rsidRDefault="001C5230">
      <w:pPr>
        <w:pStyle w:val="a7"/>
        <w:rPr>
          <w:rFonts w:eastAsiaTheme="minorEastAsia" w:hint="eastAsia"/>
        </w:rPr>
      </w:pPr>
      <w:r>
        <w:rPr>
          <w:rStyle w:val="a6"/>
        </w:rPr>
        <w:annotationRef/>
      </w:r>
      <w:r>
        <w:rPr>
          <w:rFonts w:eastAsiaTheme="minorEastAsia" w:hint="eastAsia"/>
        </w:rPr>
        <w:t>S</w:t>
      </w:r>
      <w:r>
        <w:rPr>
          <w:rFonts w:eastAsiaTheme="minorEastAsia"/>
        </w:rPr>
        <w:t>PE</w:t>
      </w:r>
      <w:r>
        <w:rPr>
          <w:rFonts w:eastAsiaTheme="minorEastAsia"/>
        </w:rPr>
        <w:t>是什么</w:t>
      </w:r>
    </w:p>
  </w:comment>
  <w:comment w:id="15" w:author="Microsoft 帐户" w:date="2023-02-13T14:50:00Z" w:initials="M帐">
    <w:p w14:paraId="0F0B8B50" w14:textId="206AA628" w:rsidR="001C5230" w:rsidRPr="001C5230" w:rsidRDefault="001C5230">
      <w:pPr>
        <w:pStyle w:val="a7"/>
        <w:rPr>
          <w:rFonts w:asciiTheme="minorEastAsia" w:eastAsiaTheme="minorEastAsia" w:hAnsiTheme="minorEastAsia"/>
        </w:rPr>
      </w:pPr>
      <w:r>
        <w:rPr>
          <w:rStyle w:val="a6"/>
        </w:rPr>
        <w:annotationRef/>
      </w:r>
      <w:proofErr w:type="spellStart"/>
      <w:r>
        <w:t>SALT</w:t>
      </w:r>
      <w:r w:rsidRPr="001C5230">
        <w:rPr>
          <w:rFonts w:asciiTheme="minorEastAsia" w:eastAsiaTheme="minorEastAsia" w:hAnsiTheme="minorEastAsia"/>
        </w:rPr>
        <w:t>为什么诞生</w:t>
      </w:r>
      <w:proofErr w:type="spellEnd"/>
    </w:p>
  </w:comment>
  <w:comment w:id="16" w:author="Microsoft 帐户" w:date="2023-02-13T14:51:00Z" w:initials="M帐">
    <w:p w14:paraId="207C7013" w14:textId="2340C424" w:rsidR="001C5230" w:rsidRPr="001C5230" w:rsidRDefault="001C5230">
      <w:pPr>
        <w:pStyle w:val="a7"/>
        <w:rPr>
          <w:rFonts w:eastAsiaTheme="minorEastAsia" w:hint="eastAsia"/>
        </w:rPr>
      </w:pPr>
      <w:r>
        <w:rPr>
          <w:rStyle w:val="a6"/>
        </w:rPr>
        <w:annotationRef/>
      </w:r>
      <w:r>
        <w:rPr>
          <w:rFonts w:eastAsiaTheme="minorEastAsia" w:hint="eastAsia"/>
        </w:rPr>
        <w:t>S</w:t>
      </w:r>
      <w:r>
        <w:rPr>
          <w:rFonts w:eastAsiaTheme="minorEastAsia"/>
        </w:rPr>
        <w:t xml:space="preserve">ALT </w:t>
      </w:r>
      <w:r>
        <w:rPr>
          <w:rFonts w:eastAsiaTheme="minorEastAsia"/>
        </w:rPr>
        <w:t>被广泛使用</w:t>
      </w:r>
    </w:p>
  </w:comment>
  <w:comment w:id="17" w:author="Microsoft 帐户" w:date="2023-02-13T15:14:00Z" w:initials="M帐">
    <w:p w14:paraId="6F01177B" w14:textId="36FBCB73" w:rsidR="003C440B" w:rsidRPr="003C440B" w:rsidRDefault="003C440B">
      <w:pPr>
        <w:pStyle w:val="a7"/>
        <w:rPr>
          <w:rFonts w:eastAsiaTheme="minorEastAsia" w:hint="eastAsia"/>
        </w:rPr>
      </w:pPr>
      <w:r>
        <w:rPr>
          <w:rStyle w:val="a6"/>
        </w:rPr>
        <w:annotationRef/>
      </w:r>
      <w:r>
        <w:rPr>
          <w:rFonts w:eastAsiaTheme="minorEastAsia" w:hint="eastAsia"/>
        </w:rPr>
        <w:t>需要对</w:t>
      </w:r>
      <w:r>
        <w:rPr>
          <w:rFonts w:eastAsiaTheme="minorEastAsia" w:hint="eastAsia"/>
        </w:rPr>
        <w:t>S</w:t>
      </w:r>
      <w:r>
        <w:rPr>
          <w:rFonts w:eastAsiaTheme="minorEastAsia"/>
        </w:rPr>
        <w:t>ALT</w:t>
      </w:r>
      <w:r>
        <w:rPr>
          <w:rFonts w:eastAsiaTheme="minorEastAsia"/>
        </w:rPr>
        <w:t>进行信度评估</w:t>
      </w:r>
    </w:p>
  </w:comment>
  <w:comment w:id="18" w:author="Microsoft 帐户" w:date="2023-02-08T17:41:00Z" w:initials="M帐">
    <w:p w14:paraId="0358616A" w14:textId="77777777" w:rsidR="007E6787" w:rsidRPr="007D360C" w:rsidRDefault="007E6787" w:rsidP="007D360C">
      <w:pPr>
        <w:pStyle w:val="a7"/>
        <w:rPr>
          <w:rFonts w:asciiTheme="minorEastAsia" w:eastAsiaTheme="minorEastAsia" w:hAnsiTheme="minorEastAsia"/>
        </w:rPr>
      </w:pPr>
      <w:r>
        <w:rPr>
          <w:rStyle w:val="a6"/>
        </w:rPr>
        <w:annotationRef/>
      </w:r>
      <w:r w:rsidRPr="007D360C">
        <w:rPr>
          <w:rFonts w:asciiTheme="minorEastAsia" w:eastAsiaTheme="minorEastAsia" w:hAnsiTheme="minorEastAsia"/>
        </w:rPr>
        <w:t>因此，本文旨在证明</w:t>
      </w:r>
      <w:r>
        <w:rPr>
          <w:rFonts w:asciiTheme="minorEastAsia" w:eastAsiaTheme="minorEastAsia" w:hAnsiTheme="minorEastAsia" w:hint="eastAsia"/>
        </w:rPr>
        <w:t>S</w:t>
      </w:r>
      <w:r>
        <w:rPr>
          <w:rFonts w:asciiTheme="minorEastAsia" w:eastAsiaTheme="minorEastAsia" w:hAnsiTheme="minorEastAsia"/>
        </w:rPr>
        <w:t>ALT的稳定性，以及找到最好的评估稳定性的指标</w:t>
      </w:r>
    </w:p>
    <w:p w14:paraId="130BA72E" w14:textId="41195180" w:rsidR="007E6787" w:rsidRPr="007D360C" w:rsidRDefault="007E6787">
      <w:pPr>
        <w:pStyle w:val="a7"/>
      </w:pPr>
    </w:p>
  </w:comment>
  <w:comment w:id="23" w:author="Microsoft 帐户" w:date="2023-02-08T18:16:00Z" w:initials="M帐">
    <w:p w14:paraId="79B6B04A" w14:textId="2B80D5FA" w:rsidR="007E6787" w:rsidRPr="003B37EF" w:rsidRDefault="007E6787">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伦理</w:t>
      </w:r>
    </w:p>
  </w:comment>
  <w:comment w:id="29" w:author="Microsoft 帐户" w:date="2023-02-08T18:17:00Z" w:initials="M帐">
    <w:p w14:paraId="38A68EF9" w14:textId="60351707" w:rsidR="007E6787" w:rsidRPr="003B37EF" w:rsidRDefault="007E6787">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被试</w:t>
      </w:r>
    </w:p>
  </w:comment>
  <w:comment w:id="32" w:author="Microsoft 帐户" w:date="2023-02-08T18:18:00Z" w:initials="M帐">
    <w:p w14:paraId="396F228E" w14:textId="601BAEAB" w:rsidR="007E6787" w:rsidRPr="003B37EF" w:rsidRDefault="007E6787">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测量变量</w:t>
      </w:r>
    </w:p>
  </w:comment>
  <w:comment w:id="34" w:author="Microsoft 帐户" w:date="2023-02-08T18:22:00Z" w:initials="M帐">
    <w:p w14:paraId="753A96D7" w14:textId="5D8B42C2" w:rsidR="007E6787" w:rsidRPr="003B37EF" w:rsidRDefault="007E6787">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具体流程</w:t>
      </w:r>
    </w:p>
  </w:comment>
  <w:comment w:id="38" w:author="Microsoft 帐户" w:date="2023-02-08T18:39:00Z" w:initials="M帐">
    <w:p w14:paraId="7F588151" w14:textId="1E45F123" w:rsidR="007E6787" w:rsidRPr="004A5D32" w:rsidRDefault="007E6787">
      <w:pPr>
        <w:pStyle w:val="a7"/>
        <w:rPr>
          <w:rFonts w:asciiTheme="minorEastAsia" w:eastAsiaTheme="minorEastAsia" w:hAnsiTheme="minorEastAsia"/>
        </w:rPr>
      </w:pPr>
      <w:r>
        <w:rPr>
          <w:rStyle w:val="a6"/>
        </w:rPr>
        <w:annotationRef/>
      </w:r>
      <w:r w:rsidRPr="004A5D32">
        <w:rPr>
          <w:rFonts w:asciiTheme="minorEastAsia" w:eastAsiaTheme="minorEastAsia" w:hAnsiTheme="minorEastAsia"/>
        </w:rPr>
        <w:t>避免偏见，使用模拟数据</w:t>
      </w:r>
    </w:p>
  </w:comment>
  <w:comment w:id="53" w:author="Microsoft 帐户" w:date="2023-02-08T19:39:00Z" w:initials="M帐">
    <w:p w14:paraId="176BFAF1" w14:textId="4884F223" w:rsidR="007E6787" w:rsidRPr="00FD0EFA" w:rsidRDefault="007E6787">
      <w:pPr>
        <w:pStyle w:val="a7"/>
        <w:rPr>
          <w:rFonts w:eastAsiaTheme="minorEastAsia"/>
        </w:rPr>
      </w:pPr>
      <w:r>
        <w:rPr>
          <w:rStyle w:val="a6"/>
        </w:rPr>
        <w:annotationRef/>
      </w:r>
      <w:r>
        <w:rPr>
          <w:rFonts w:eastAsiaTheme="minorEastAsia" w:hint="eastAsia"/>
        </w:rPr>
        <w:t>I</w:t>
      </w:r>
      <w:r>
        <w:rPr>
          <w:rFonts w:eastAsiaTheme="minorEastAsia"/>
        </w:rPr>
        <w:t>CC</w:t>
      </w:r>
      <w:r>
        <w:rPr>
          <w:rFonts w:eastAsiaTheme="minorEastAsia"/>
        </w:rPr>
        <w:t>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2E72C" w15:done="0"/>
  <w15:commentEx w15:paraId="0F0B8B50" w15:done="0"/>
  <w15:commentEx w15:paraId="207C7013" w15:done="0"/>
  <w15:commentEx w15:paraId="6F01177B" w15:done="0"/>
  <w15:commentEx w15:paraId="130BA72E" w15:done="0"/>
  <w15:commentEx w15:paraId="79B6B04A" w15:done="0"/>
  <w15:commentEx w15:paraId="38A68EF9" w15:done="0"/>
  <w15:commentEx w15:paraId="396F228E" w15:done="0"/>
  <w15:commentEx w15:paraId="753A96D7" w15:done="0"/>
  <w15:commentEx w15:paraId="7F588151" w15:done="0"/>
  <w15:commentEx w15:paraId="176BFA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8955A" w14:textId="77777777" w:rsidR="00BE08EF" w:rsidRDefault="00BE08EF" w:rsidP="009E4B8F">
      <w:r>
        <w:separator/>
      </w:r>
    </w:p>
  </w:endnote>
  <w:endnote w:type="continuationSeparator" w:id="0">
    <w:p w14:paraId="45598B56" w14:textId="77777777" w:rsidR="00BE08EF" w:rsidRDefault="00BE08EF"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Content>
      <w:p w14:paraId="06CB6D3C" w14:textId="052D918D" w:rsidR="007E6787" w:rsidRDefault="007E6787">
        <w:pPr>
          <w:pStyle w:val="af2"/>
          <w:jc w:val="right"/>
        </w:pPr>
        <w:r>
          <w:fldChar w:fldCharType="begin"/>
        </w:r>
        <w:r>
          <w:instrText>PAGE   \* MERGEFORMAT</w:instrText>
        </w:r>
        <w:r>
          <w:fldChar w:fldCharType="separate"/>
        </w:r>
        <w:r w:rsidR="004939D4" w:rsidRPr="004939D4">
          <w:rPr>
            <w:noProof/>
            <w:lang w:val="zh-CN"/>
          </w:rPr>
          <w:t>19</w:t>
        </w:r>
        <w:r>
          <w:fldChar w:fldCharType="end"/>
        </w:r>
      </w:p>
    </w:sdtContent>
  </w:sdt>
  <w:p w14:paraId="06775F18" w14:textId="77777777" w:rsidR="007E6787" w:rsidRDefault="007E6787">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7E6787" w:rsidRDefault="007E6787">
    <w:pPr>
      <w:pStyle w:val="af2"/>
      <w:jc w:val="right"/>
    </w:pPr>
  </w:p>
  <w:p w14:paraId="6AFC4939" w14:textId="77777777" w:rsidR="007E6787" w:rsidRDefault="007E6787">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07D40" w14:textId="77777777" w:rsidR="00BE08EF" w:rsidRDefault="00BE08EF" w:rsidP="009E4B8F">
      <w:r>
        <w:separator/>
      </w:r>
    </w:p>
  </w:footnote>
  <w:footnote w:type="continuationSeparator" w:id="0">
    <w:p w14:paraId="775C84B7" w14:textId="77777777" w:rsidR="00BE08EF" w:rsidRDefault="00BE08EF" w:rsidP="009E4B8F">
      <w:r>
        <w:continuationSeparator/>
      </w:r>
    </w:p>
  </w:footnote>
  <w:footnote w:id="1">
    <w:p w14:paraId="4A394686" w14:textId="77777777" w:rsidR="007E6787" w:rsidRPr="009006E7" w:rsidRDefault="007E6787" w:rsidP="007169CC">
      <w:pPr>
        <w:pStyle w:val="af4"/>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12"/>
  </w:num>
  <w:num w:numId="4">
    <w:abstractNumId w:val="6"/>
  </w:num>
  <w:num w:numId="5">
    <w:abstractNumId w:val="3"/>
  </w:num>
  <w:num w:numId="6">
    <w:abstractNumId w:val="7"/>
  </w:num>
  <w:num w:numId="7">
    <w:abstractNumId w:val="10"/>
  </w:num>
  <w:num w:numId="8">
    <w:abstractNumId w:val="4"/>
  </w:num>
  <w:num w:numId="9">
    <w:abstractNumId w:val="1"/>
  </w:num>
  <w:num w:numId="10">
    <w:abstractNumId w:val="13"/>
  </w:num>
  <w:num w:numId="11">
    <w:abstractNumId w:val="8"/>
  </w:num>
  <w:num w:numId="12">
    <w:abstractNumId w:val="11"/>
  </w:num>
  <w:num w:numId="13">
    <w:abstractNumId w:val="9"/>
  </w:num>
  <w:num w:numId="14">
    <w:abstractNumId w:val="14"/>
  </w:num>
  <w:num w:numId="15">
    <w:abstractNumId w:val="17"/>
  </w:num>
  <w:num w:numId="16">
    <w:abstractNumId w:val="16"/>
  </w:num>
  <w:num w:numId="17">
    <w:abstractNumId w:val="18"/>
  </w:num>
  <w:num w:numId="18">
    <w:abstractNumId w:val="0"/>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0d2b37b484eb8a22"/>
  </w15:person>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2&lt;/item&gt;&lt;item&gt;3&lt;/item&gt;&lt;item&gt;4&lt;/item&gt;&lt;item&gt;5&lt;/item&gt;&lt;item&gt;6&lt;/item&gt;&lt;item&gt;7&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record-ids&gt;&lt;/item&gt;&lt;/Libraries&gt;"/>
  </w:docVars>
  <w:rsids>
    <w:rsidRoot w:val="00586F83"/>
    <w:rsid w:val="00001E83"/>
    <w:rsid w:val="00021E19"/>
    <w:rsid w:val="000357BB"/>
    <w:rsid w:val="00036E76"/>
    <w:rsid w:val="00037C92"/>
    <w:rsid w:val="00044E08"/>
    <w:rsid w:val="00047102"/>
    <w:rsid w:val="00062B92"/>
    <w:rsid w:val="00065DE7"/>
    <w:rsid w:val="000705AC"/>
    <w:rsid w:val="0008759E"/>
    <w:rsid w:val="00087F58"/>
    <w:rsid w:val="000929AA"/>
    <w:rsid w:val="000A3AA5"/>
    <w:rsid w:val="000A796C"/>
    <w:rsid w:val="000B1E4F"/>
    <w:rsid w:val="000C0391"/>
    <w:rsid w:val="000C6133"/>
    <w:rsid w:val="000D0D36"/>
    <w:rsid w:val="000D5F23"/>
    <w:rsid w:val="000D7B8C"/>
    <w:rsid w:val="000E1EA8"/>
    <w:rsid w:val="000E23B2"/>
    <w:rsid w:val="000F5265"/>
    <w:rsid w:val="001038AC"/>
    <w:rsid w:val="00106148"/>
    <w:rsid w:val="00110A2C"/>
    <w:rsid w:val="00112C28"/>
    <w:rsid w:val="00137FE0"/>
    <w:rsid w:val="00140158"/>
    <w:rsid w:val="0014261E"/>
    <w:rsid w:val="00152010"/>
    <w:rsid w:val="00176296"/>
    <w:rsid w:val="00187EF0"/>
    <w:rsid w:val="001B6382"/>
    <w:rsid w:val="001C5230"/>
    <w:rsid w:val="001D3BCE"/>
    <w:rsid w:val="001D411B"/>
    <w:rsid w:val="001F11EF"/>
    <w:rsid w:val="001F635C"/>
    <w:rsid w:val="00221B60"/>
    <w:rsid w:val="00221EEF"/>
    <w:rsid w:val="0022601F"/>
    <w:rsid w:val="00237555"/>
    <w:rsid w:val="0026148B"/>
    <w:rsid w:val="00266CB0"/>
    <w:rsid w:val="00274792"/>
    <w:rsid w:val="00287B7D"/>
    <w:rsid w:val="00292844"/>
    <w:rsid w:val="002A24A2"/>
    <w:rsid w:val="002A502B"/>
    <w:rsid w:val="002B0D83"/>
    <w:rsid w:val="002B775B"/>
    <w:rsid w:val="002C66D3"/>
    <w:rsid w:val="002C7D79"/>
    <w:rsid w:val="002E1B64"/>
    <w:rsid w:val="002F14FF"/>
    <w:rsid w:val="002F4F19"/>
    <w:rsid w:val="002F7130"/>
    <w:rsid w:val="002F7FF4"/>
    <w:rsid w:val="00306640"/>
    <w:rsid w:val="003362CF"/>
    <w:rsid w:val="00336CAE"/>
    <w:rsid w:val="003416AE"/>
    <w:rsid w:val="003462C9"/>
    <w:rsid w:val="00361DF5"/>
    <w:rsid w:val="00393D7B"/>
    <w:rsid w:val="00397282"/>
    <w:rsid w:val="003A496A"/>
    <w:rsid w:val="003B37EF"/>
    <w:rsid w:val="003C440B"/>
    <w:rsid w:val="003C6808"/>
    <w:rsid w:val="003C7A71"/>
    <w:rsid w:val="003C7C1D"/>
    <w:rsid w:val="003E5A46"/>
    <w:rsid w:val="003E7247"/>
    <w:rsid w:val="003F1584"/>
    <w:rsid w:val="003F502B"/>
    <w:rsid w:val="003F58EF"/>
    <w:rsid w:val="003F6597"/>
    <w:rsid w:val="003F7AF3"/>
    <w:rsid w:val="00411743"/>
    <w:rsid w:val="00423B48"/>
    <w:rsid w:val="00435C3B"/>
    <w:rsid w:val="004462D7"/>
    <w:rsid w:val="00447A9D"/>
    <w:rsid w:val="00462681"/>
    <w:rsid w:val="00464832"/>
    <w:rsid w:val="0048043F"/>
    <w:rsid w:val="004877AB"/>
    <w:rsid w:val="004939D4"/>
    <w:rsid w:val="004A0F42"/>
    <w:rsid w:val="004A287E"/>
    <w:rsid w:val="004A5D32"/>
    <w:rsid w:val="004A6685"/>
    <w:rsid w:val="004B509B"/>
    <w:rsid w:val="004C2AE4"/>
    <w:rsid w:val="004D6313"/>
    <w:rsid w:val="004E69F8"/>
    <w:rsid w:val="005003A8"/>
    <w:rsid w:val="005127C0"/>
    <w:rsid w:val="005134E3"/>
    <w:rsid w:val="00532C42"/>
    <w:rsid w:val="00534451"/>
    <w:rsid w:val="00566DCB"/>
    <w:rsid w:val="00572E87"/>
    <w:rsid w:val="00586F83"/>
    <w:rsid w:val="00591489"/>
    <w:rsid w:val="005B0893"/>
    <w:rsid w:val="005B4062"/>
    <w:rsid w:val="005F08BA"/>
    <w:rsid w:val="005F1BBA"/>
    <w:rsid w:val="005F54D7"/>
    <w:rsid w:val="006000E5"/>
    <w:rsid w:val="006003C8"/>
    <w:rsid w:val="006027EF"/>
    <w:rsid w:val="006032E0"/>
    <w:rsid w:val="00605300"/>
    <w:rsid w:val="0060663B"/>
    <w:rsid w:val="00621522"/>
    <w:rsid w:val="00626F77"/>
    <w:rsid w:val="0063143D"/>
    <w:rsid w:val="006435DB"/>
    <w:rsid w:val="00652B0B"/>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37B46"/>
    <w:rsid w:val="00741641"/>
    <w:rsid w:val="00765793"/>
    <w:rsid w:val="007A0640"/>
    <w:rsid w:val="007A202A"/>
    <w:rsid w:val="007A65E5"/>
    <w:rsid w:val="007B5640"/>
    <w:rsid w:val="007C7866"/>
    <w:rsid w:val="007D360C"/>
    <w:rsid w:val="007D3F54"/>
    <w:rsid w:val="007D56D6"/>
    <w:rsid w:val="007E6787"/>
    <w:rsid w:val="007E6D71"/>
    <w:rsid w:val="007F16E1"/>
    <w:rsid w:val="007F6374"/>
    <w:rsid w:val="008218D0"/>
    <w:rsid w:val="008250E4"/>
    <w:rsid w:val="0082596E"/>
    <w:rsid w:val="00830968"/>
    <w:rsid w:val="00841431"/>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30861"/>
    <w:rsid w:val="00943774"/>
    <w:rsid w:val="00953534"/>
    <w:rsid w:val="009565C3"/>
    <w:rsid w:val="009665CE"/>
    <w:rsid w:val="00980A67"/>
    <w:rsid w:val="00981E08"/>
    <w:rsid w:val="00987388"/>
    <w:rsid w:val="009A4047"/>
    <w:rsid w:val="009B63AA"/>
    <w:rsid w:val="009C4840"/>
    <w:rsid w:val="009D6D8C"/>
    <w:rsid w:val="009E4B8F"/>
    <w:rsid w:val="009F0C32"/>
    <w:rsid w:val="009F687D"/>
    <w:rsid w:val="00A05A24"/>
    <w:rsid w:val="00A05A7E"/>
    <w:rsid w:val="00A170FB"/>
    <w:rsid w:val="00A576F1"/>
    <w:rsid w:val="00A70E01"/>
    <w:rsid w:val="00A72ABC"/>
    <w:rsid w:val="00A7372B"/>
    <w:rsid w:val="00A91C0C"/>
    <w:rsid w:val="00A97072"/>
    <w:rsid w:val="00AA584D"/>
    <w:rsid w:val="00AA63FD"/>
    <w:rsid w:val="00AB55D9"/>
    <w:rsid w:val="00AB6487"/>
    <w:rsid w:val="00AB6CE2"/>
    <w:rsid w:val="00AC51AF"/>
    <w:rsid w:val="00AD1429"/>
    <w:rsid w:val="00AD233C"/>
    <w:rsid w:val="00AE16B0"/>
    <w:rsid w:val="00AE49ED"/>
    <w:rsid w:val="00AE57DF"/>
    <w:rsid w:val="00AF450F"/>
    <w:rsid w:val="00AF6518"/>
    <w:rsid w:val="00B03D7E"/>
    <w:rsid w:val="00B12772"/>
    <w:rsid w:val="00B12EEE"/>
    <w:rsid w:val="00B149E1"/>
    <w:rsid w:val="00B3449B"/>
    <w:rsid w:val="00B41B99"/>
    <w:rsid w:val="00B57B70"/>
    <w:rsid w:val="00B65E47"/>
    <w:rsid w:val="00B70AB1"/>
    <w:rsid w:val="00B7253B"/>
    <w:rsid w:val="00B75B57"/>
    <w:rsid w:val="00B8289A"/>
    <w:rsid w:val="00B84CD9"/>
    <w:rsid w:val="00BA0079"/>
    <w:rsid w:val="00BA5FBB"/>
    <w:rsid w:val="00BA6702"/>
    <w:rsid w:val="00BA711E"/>
    <w:rsid w:val="00BB1095"/>
    <w:rsid w:val="00BB44B3"/>
    <w:rsid w:val="00BB7262"/>
    <w:rsid w:val="00BD4097"/>
    <w:rsid w:val="00BD454B"/>
    <w:rsid w:val="00BE08EF"/>
    <w:rsid w:val="00BF29D8"/>
    <w:rsid w:val="00BF3307"/>
    <w:rsid w:val="00BF4393"/>
    <w:rsid w:val="00C0575A"/>
    <w:rsid w:val="00C072A2"/>
    <w:rsid w:val="00C21FB5"/>
    <w:rsid w:val="00C4178B"/>
    <w:rsid w:val="00C5262E"/>
    <w:rsid w:val="00C62E98"/>
    <w:rsid w:val="00C63AF9"/>
    <w:rsid w:val="00C70E59"/>
    <w:rsid w:val="00C71EBF"/>
    <w:rsid w:val="00C72B7E"/>
    <w:rsid w:val="00C72C42"/>
    <w:rsid w:val="00C856D2"/>
    <w:rsid w:val="00C9151A"/>
    <w:rsid w:val="00CB44B5"/>
    <w:rsid w:val="00CE05DC"/>
    <w:rsid w:val="00CF7456"/>
    <w:rsid w:val="00D0006C"/>
    <w:rsid w:val="00D07D09"/>
    <w:rsid w:val="00D17E28"/>
    <w:rsid w:val="00D20F9E"/>
    <w:rsid w:val="00D22DC1"/>
    <w:rsid w:val="00D7046D"/>
    <w:rsid w:val="00D71923"/>
    <w:rsid w:val="00D72BC3"/>
    <w:rsid w:val="00D818FC"/>
    <w:rsid w:val="00D86C42"/>
    <w:rsid w:val="00D879C5"/>
    <w:rsid w:val="00DA34FF"/>
    <w:rsid w:val="00DB10F9"/>
    <w:rsid w:val="00DB6B64"/>
    <w:rsid w:val="00DD7F9E"/>
    <w:rsid w:val="00DE3FB7"/>
    <w:rsid w:val="00DE7811"/>
    <w:rsid w:val="00DF37F7"/>
    <w:rsid w:val="00DF3A26"/>
    <w:rsid w:val="00E052BF"/>
    <w:rsid w:val="00E062A0"/>
    <w:rsid w:val="00E13C1B"/>
    <w:rsid w:val="00E16B36"/>
    <w:rsid w:val="00E1757A"/>
    <w:rsid w:val="00E20CB5"/>
    <w:rsid w:val="00E23A77"/>
    <w:rsid w:val="00E30EB5"/>
    <w:rsid w:val="00E323E3"/>
    <w:rsid w:val="00E32D1B"/>
    <w:rsid w:val="00E43E04"/>
    <w:rsid w:val="00E461E3"/>
    <w:rsid w:val="00E82C40"/>
    <w:rsid w:val="00E852DC"/>
    <w:rsid w:val="00E90BE7"/>
    <w:rsid w:val="00EA1E96"/>
    <w:rsid w:val="00EB6A4B"/>
    <w:rsid w:val="00EC3E0C"/>
    <w:rsid w:val="00ED1D9F"/>
    <w:rsid w:val="00ED4A8F"/>
    <w:rsid w:val="00ED4B44"/>
    <w:rsid w:val="00ED5960"/>
    <w:rsid w:val="00EF5BEF"/>
    <w:rsid w:val="00F038D1"/>
    <w:rsid w:val="00F072D2"/>
    <w:rsid w:val="00F240E5"/>
    <w:rsid w:val="00F36BBB"/>
    <w:rsid w:val="00F461EB"/>
    <w:rsid w:val="00F661EF"/>
    <w:rsid w:val="00F72D2A"/>
    <w:rsid w:val="00F74C9E"/>
    <w:rsid w:val="00F75B5A"/>
    <w:rsid w:val="00F83882"/>
    <w:rsid w:val="00FA60F8"/>
    <w:rsid w:val="00FB2473"/>
    <w:rsid w:val="00FB39E0"/>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doi.org/10.1525/collabra.301" TargetMode="External"/><Relationship Id="rId39" Type="http://schemas.openxmlformats.org/officeDocument/2006/relationships/hyperlink" Target="https://doi.org/10.1037//0022-3514.35.9.677" TargetMode="External"/><Relationship Id="rId21" Type="http://schemas.openxmlformats.org/officeDocument/2006/relationships/hyperlink" Target="https://doi.org/10.1080/17470218.2016.1276609" TargetMode="External"/><Relationship Id="rId34" Type="http://schemas.openxmlformats.org/officeDocument/2006/relationships/hyperlink" Target="https://doi.org/10.1016/j.jad.2022.04.122" TargetMode="External"/><Relationship Id="rId42" Type="http://schemas.openxmlformats.org/officeDocument/2006/relationships/hyperlink" Target="https://doi.org/10.1037//0096-1523.23.2.504" TargetMode="External"/><Relationship Id="rId47" Type="http://schemas.openxmlformats.org/officeDocument/2006/relationships/hyperlink" Target="https://doi.org/10.1080/17470218.2015.1122069" TargetMode="External"/><Relationship Id="rId50" Type="http://schemas.openxmlformats.org/officeDocument/2006/relationships/hyperlink" Target="https://doi.org/10.1080/02699931.2019.1609423" TargetMode="Externa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doi.org/10.3758/s13421-017-0722-3" TargetMode="External"/><Relationship Id="rId33" Type="http://schemas.openxmlformats.org/officeDocument/2006/relationships/hyperlink" Target="https://doi.org/10.2307/2531695" TargetMode="External"/><Relationship Id="rId38" Type="http://schemas.openxmlformats.org/officeDocument/2006/relationships/hyperlink" Target="https://doi.org/10.1177/2515245919879695" TargetMode="External"/><Relationship Id="rId46" Type="http://schemas.openxmlformats.org/officeDocument/2006/relationships/hyperlink" Target="https://doi.org/10.1016/j.cortex.2017.08.006"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37/0096-3445.104.3.268" TargetMode="External"/><Relationship Id="rId29" Type="http://schemas.openxmlformats.org/officeDocument/2006/relationships/hyperlink" Target="https://doi.org/10.31234/osf.io/ta59r" TargetMode="External"/><Relationship Id="rId41" Type="http://schemas.openxmlformats.org/officeDocument/2006/relationships/hyperlink" Target="https://doi.org/10.1007/s13164-018-0430-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111/bjdp.12219" TargetMode="External"/><Relationship Id="rId32" Type="http://schemas.openxmlformats.org/officeDocument/2006/relationships/hyperlink" Target="https://doi.org/10.1016/j.jcm.2016.02.012" TargetMode="External"/><Relationship Id="rId37" Type="http://schemas.openxmlformats.org/officeDocument/2006/relationships/hyperlink" Target="https://doi.org/10.1002/aur.2200" TargetMode="External"/><Relationship Id="rId40" Type="http://schemas.openxmlformats.org/officeDocument/2006/relationships/hyperlink" Target="https://doi.org/10.1080/20445911.2019.1686393" TargetMode="External"/><Relationship Id="rId45" Type="http://schemas.openxmlformats.org/officeDocument/2006/relationships/hyperlink" Target="https://doi.org/10.1016/j.neuropsychologia.2013.07.025" TargetMode="External"/><Relationship Id="rId53" Type="http://schemas.openxmlformats.org/officeDocument/2006/relationships/hyperlink" Target="https://doi.org/10.1007/s00426-018-0979-6" TargetMode="External"/><Relationship Id="rId5" Type="http://schemas.openxmlformats.org/officeDocument/2006/relationships/webSettings" Target="webSettings.xml"/><Relationship Id="rId15" Type="http://schemas.openxmlformats.org/officeDocument/2006/relationships/hyperlink" Target="https://osf.io/mhdsn/" TargetMode="External"/><Relationship Id="rId23" Type="http://schemas.openxmlformats.org/officeDocument/2006/relationships/hyperlink" Target="https://doi.org/10.1016/j.actpsy.2018.08.009" TargetMode="External"/><Relationship Id="rId28" Type="http://schemas.openxmlformats.org/officeDocument/2006/relationships/hyperlink" Target="https://doi.org/10.3389/fpsyg.2019.01469" TargetMode="External"/><Relationship Id="rId36" Type="http://schemas.openxmlformats.org/officeDocument/2006/relationships/hyperlink" Target="https://doi.org/10.1111/cdev.13352" TargetMode="External"/><Relationship Id="rId49" Type="http://schemas.openxmlformats.org/officeDocument/2006/relationships/hyperlink" Target="https://doi.org/10.1038/nn907" TargetMode="External"/><Relationship Id="rId10" Type="http://schemas.openxmlformats.org/officeDocument/2006/relationships/footer" Target="footer2.xml"/><Relationship Id="rId19" Type="http://schemas.openxmlformats.org/officeDocument/2006/relationships/hyperlink" Target="https://doi.org/10.1186/s40359-021-00639-x" TargetMode="External"/><Relationship Id="rId31" Type="http://schemas.openxmlformats.org/officeDocument/2006/relationships/hyperlink" Target="https://doi.org/10.1016/S0926-6410(00)00036-7" TargetMode="External"/><Relationship Id="rId44" Type="http://schemas.openxmlformats.org/officeDocument/2006/relationships/hyperlink" Target="https://doi.org/10.1037/a0029792" TargetMode="External"/><Relationship Id="rId52" Type="http://schemas.openxmlformats.org/officeDocument/2006/relationships/hyperlink" Target="https://doi.org/CRAN.R-project.org/package=psy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016/j.concog.2007.04.003" TargetMode="External"/><Relationship Id="rId27" Type="http://schemas.openxmlformats.org/officeDocument/2006/relationships/hyperlink" Target="https://doi.org/10.1080/20445911.2014.996156" TargetMode="External"/><Relationship Id="rId30" Type="http://schemas.openxmlformats.org/officeDocument/2006/relationships/hyperlink" Target="https://doi.org/10.1016/S1364-6613" TargetMode="External"/><Relationship Id="rId35" Type="http://schemas.openxmlformats.org/officeDocument/2006/relationships/hyperlink" Target="https://doi.org/10.1037/xhp0000361" TargetMode="External"/><Relationship Id="rId43" Type="http://schemas.openxmlformats.org/officeDocument/2006/relationships/hyperlink" Target="https://doi.org/10.1016/j.jrp.2008.08.001" TargetMode="External"/><Relationship Id="rId48" Type="http://schemas.openxmlformats.org/officeDocument/2006/relationships/hyperlink" Target="https://doi.org/10.1037/0033-2909.121.3.371" TargetMode="External"/><Relationship Id="rId56"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s://doi.org/10.3389/fninf.2013.0001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71EA2-5DB2-43F8-8933-9E4EE044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21</Pages>
  <Words>10111</Words>
  <Characters>57633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6</cp:revision>
  <dcterms:created xsi:type="dcterms:W3CDTF">2023-02-13T06:45:00Z</dcterms:created>
  <dcterms:modified xsi:type="dcterms:W3CDTF">2023-02-13T08:54:00Z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