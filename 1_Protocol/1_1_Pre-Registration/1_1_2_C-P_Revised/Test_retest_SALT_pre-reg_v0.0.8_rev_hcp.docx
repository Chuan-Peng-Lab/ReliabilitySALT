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23E56F02" w14:textId="77777777" w:rsidR="004939D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7199601" w:history="1">
            <w:r w:rsidR="004939D4" w:rsidRPr="007C31E7">
              <w:rPr>
                <w:rStyle w:val="aa"/>
                <w:rFonts w:ascii="Calibri" w:eastAsia="Calibri" w:hAnsi="Calibri" w:cs="Calibri"/>
                <w:noProof/>
              </w:rPr>
              <w:t>Abstract</w:t>
            </w:r>
            <w:r w:rsidR="004939D4">
              <w:rPr>
                <w:noProof/>
                <w:webHidden/>
              </w:rPr>
              <w:tab/>
            </w:r>
            <w:r w:rsidR="004939D4">
              <w:rPr>
                <w:noProof/>
                <w:webHidden/>
              </w:rPr>
              <w:fldChar w:fldCharType="begin"/>
            </w:r>
            <w:r w:rsidR="004939D4">
              <w:rPr>
                <w:noProof/>
                <w:webHidden/>
              </w:rPr>
              <w:instrText xml:space="preserve"> PAGEREF _Toc127199601 \h </w:instrText>
            </w:r>
            <w:r w:rsidR="004939D4">
              <w:rPr>
                <w:noProof/>
                <w:webHidden/>
              </w:rPr>
            </w:r>
            <w:r w:rsidR="004939D4">
              <w:rPr>
                <w:noProof/>
                <w:webHidden/>
              </w:rPr>
              <w:fldChar w:fldCharType="separate"/>
            </w:r>
            <w:r w:rsidR="004939D4">
              <w:rPr>
                <w:noProof/>
                <w:webHidden/>
              </w:rPr>
              <w:t>1</w:t>
            </w:r>
            <w:r w:rsidR="004939D4">
              <w:rPr>
                <w:noProof/>
                <w:webHidden/>
              </w:rPr>
              <w:fldChar w:fldCharType="end"/>
            </w:r>
          </w:hyperlink>
        </w:p>
        <w:p w14:paraId="33E06D5A"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02" w:history="1">
            <w:r w:rsidR="004939D4" w:rsidRPr="007C31E7">
              <w:rPr>
                <w:rStyle w:val="aa"/>
                <w:rFonts w:ascii="Calibri" w:eastAsia="Calibri" w:hAnsi="Calibri" w:cs="Calibri"/>
                <w:noProof/>
                <w:highlight w:val="yellow"/>
              </w:rPr>
              <w:t>Introduction</w:t>
            </w:r>
            <w:r w:rsidR="004939D4">
              <w:rPr>
                <w:noProof/>
                <w:webHidden/>
              </w:rPr>
              <w:tab/>
            </w:r>
            <w:r w:rsidR="004939D4">
              <w:rPr>
                <w:noProof/>
                <w:webHidden/>
              </w:rPr>
              <w:fldChar w:fldCharType="begin"/>
            </w:r>
            <w:r w:rsidR="004939D4">
              <w:rPr>
                <w:noProof/>
                <w:webHidden/>
              </w:rPr>
              <w:instrText xml:space="preserve"> PAGEREF _Toc127199602 \h </w:instrText>
            </w:r>
            <w:r w:rsidR="004939D4">
              <w:rPr>
                <w:noProof/>
                <w:webHidden/>
              </w:rPr>
            </w:r>
            <w:r w:rsidR="004939D4">
              <w:rPr>
                <w:noProof/>
                <w:webHidden/>
              </w:rPr>
              <w:fldChar w:fldCharType="separate"/>
            </w:r>
            <w:r w:rsidR="004939D4">
              <w:rPr>
                <w:noProof/>
                <w:webHidden/>
              </w:rPr>
              <w:t>2</w:t>
            </w:r>
            <w:r w:rsidR="004939D4">
              <w:rPr>
                <w:noProof/>
                <w:webHidden/>
              </w:rPr>
              <w:fldChar w:fldCharType="end"/>
            </w:r>
          </w:hyperlink>
        </w:p>
        <w:p w14:paraId="43CFF66E"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03" w:history="1">
            <w:r w:rsidR="004939D4" w:rsidRPr="007C31E7">
              <w:rPr>
                <w:rStyle w:val="aa"/>
                <w:rFonts w:ascii="Calibri" w:eastAsia="Calibri" w:hAnsi="Calibri" w:cs="Calibri"/>
                <w:noProof/>
              </w:rPr>
              <w:t>Methods</w:t>
            </w:r>
            <w:r w:rsidR="004939D4">
              <w:rPr>
                <w:noProof/>
                <w:webHidden/>
              </w:rPr>
              <w:tab/>
            </w:r>
            <w:r w:rsidR="004939D4">
              <w:rPr>
                <w:noProof/>
                <w:webHidden/>
              </w:rPr>
              <w:fldChar w:fldCharType="begin"/>
            </w:r>
            <w:r w:rsidR="004939D4">
              <w:rPr>
                <w:noProof/>
                <w:webHidden/>
              </w:rPr>
              <w:instrText xml:space="preserve"> PAGEREF _Toc127199603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C2DA08C"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04" w:history="1">
            <w:r w:rsidR="004939D4" w:rsidRPr="007C31E7">
              <w:rPr>
                <w:rStyle w:val="aa"/>
                <w:noProof/>
              </w:rPr>
              <w:t>Ethics information</w:t>
            </w:r>
            <w:r w:rsidR="004939D4">
              <w:rPr>
                <w:noProof/>
                <w:webHidden/>
              </w:rPr>
              <w:tab/>
            </w:r>
            <w:r w:rsidR="004939D4">
              <w:rPr>
                <w:noProof/>
                <w:webHidden/>
              </w:rPr>
              <w:fldChar w:fldCharType="begin"/>
            </w:r>
            <w:r w:rsidR="004939D4">
              <w:rPr>
                <w:noProof/>
                <w:webHidden/>
              </w:rPr>
              <w:instrText xml:space="preserve"> PAGEREF _Toc127199604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D74D262"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05" w:history="1">
            <w:r w:rsidR="004939D4" w:rsidRPr="007C31E7">
              <w:rPr>
                <w:rStyle w:val="aa"/>
                <w:noProof/>
              </w:rPr>
              <w:t>Secondary Data Description</w:t>
            </w:r>
            <w:r w:rsidR="004939D4">
              <w:rPr>
                <w:noProof/>
                <w:webHidden/>
              </w:rPr>
              <w:tab/>
            </w:r>
            <w:r w:rsidR="004939D4">
              <w:rPr>
                <w:noProof/>
                <w:webHidden/>
              </w:rPr>
              <w:fldChar w:fldCharType="begin"/>
            </w:r>
            <w:r w:rsidR="004939D4">
              <w:rPr>
                <w:noProof/>
                <w:webHidden/>
              </w:rPr>
              <w:instrText xml:space="preserve"> PAGEREF _Toc127199605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25B7C3EF"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06" w:history="1">
            <w:r w:rsidR="004939D4" w:rsidRPr="007C31E7">
              <w:rPr>
                <w:rStyle w:val="aa"/>
                <w:noProof/>
              </w:rPr>
              <w:t>Data Collection Procedures</w:t>
            </w:r>
            <w:r w:rsidR="004939D4">
              <w:rPr>
                <w:noProof/>
                <w:webHidden/>
              </w:rPr>
              <w:tab/>
            </w:r>
            <w:r w:rsidR="004939D4">
              <w:rPr>
                <w:noProof/>
                <w:webHidden/>
              </w:rPr>
              <w:fldChar w:fldCharType="begin"/>
            </w:r>
            <w:r w:rsidR="004939D4">
              <w:rPr>
                <w:noProof/>
                <w:webHidden/>
              </w:rPr>
              <w:instrText xml:space="preserve"> PAGEREF _Toc127199606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5E4627F"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07" w:history="1">
            <w:r w:rsidR="004939D4" w:rsidRPr="007C31E7">
              <w:rPr>
                <w:rStyle w:val="aa"/>
                <w:noProof/>
              </w:rPr>
              <w:t>Experimental design</w:t>
            </w:r>
            <w:r w:rsidR="004939D4">
              <w:rPr>
                <w:noProof/>
                <w:webHidden/>
              </w:rPr>
              <w:tab/>
            </w:r>
            <w:r w:rsidR="004939D4">
              <w:rPr>
                <w:noProof/>
                <w:webHidden/>
              </w:rPr>
              <w:fldChar w:fldCharType="begin"/>
            </w:r>
            <w:r w:rsidR="004939D4">
              <w:rPr>
                <w:noProof/>
                <w:webHidden/>
              </w:rPr>
              <w:instrText xml:space="preserve"> PAGEREF _Toc127199607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75A35E3A"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08" w:history="1">
            <w:r w:rsidR="004939D4" w:rsidRPr="007C31E7">
              <w:rPr>
                <w:rStyle w:val="aa"/>
                <w:noProof/>
              </w:rPr>
              <w:t>Measured Variables</w:t>
            </w:r>
            <w:r w:rsidR="004939D4">
              <w:rPr>
                <w:noProof/>
                <w:webHidden/>
              </w:rPr>
              <w:tab/>
            </w:r>
            <w:r w:rsidR="004939D4">
              <w:rPr>
                <w:noProof/>
                <w:webHidden/>
              </w:rPr>
              <w:fldChar w:fldCharType="begin"/>
            </w:r>
            <w:r w:rsidR="004939D4">
              <w:rPr>
                <w:noProof/>
                <w:webHidden/>
              </w:rPr>
              <w:instrText xml:space="preserve"> PAGEREF _Toc127199608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1762CAD6"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09" w:history="1">
            <w:r w:rsidR="004939D4" w:rsidRPr="007C31E7">
              <w:rPr>
                <w:rStyle w:val="aa"/>
                <w:noProof/>
              </w:rPr>
              <w:t>Stimuli and materials</w:t>
            </w:r>
            <w:r w:rsidR="004939D4">
              <w:rPr>
                <w:noProof/>
                <w:webHidden/>
              </w:rPr>
              <w:tab/>
            </w:r>
            <w:r w:rsidR="004939D4">
              <w:rPr>
                <w:noProof/>
                <w:webHidden/>
              </w:rPr>
              <w:fldChar w:fldCharType="begin"/>
            </w:r>
            <w:r w:rsidR="004939D4">
              <w:rPr>
                <w:noProof/>
                <w:webHidden/>
              </w:rPr>
              <w:instrText xml:space="preserve"> PAGEREF _Toc127199609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440C3FA5"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10" w:history="1">
            <w:r w:rsidR="004939D4" w:rsidRPr="007C31E7">
              <w:rPr>
                <w:rStyle w:val="aa"/>
                <w:noProof/>
                <w:highlight w:val="yellow"/>
              </w:rPr>
              <w:t>Procedure</w:t>
            </w:r>
            <w:r w:rsidR="004939D4">
              <w:rPr>
                <w:noProof/>
                <w:webHidden/>
              </w:rPr>
              <w:tab/>
            </w:r>
            <w:r w:rsidR="004939D4">
              <w:rPr>
                <w:noProof/>
                <w:webHidden/>
              </w:rPr>
              <w:fldChar w:fldCharType="begin"/>
            </w:r>
            <w:r w:rsidR="004939D4">
              <w:rPr>
                <w:noProof/>
                <w:webHidden/>
              </w:rPr>
              <w:instrText xml:space="preserve"> PAGEREF _Toc127199610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24F276DB"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11" w:history="1">
            <w:r w:rsidR="004939D4" w:rsidRPr="007C31E7">
              <w:rPr>
                <w:rStyle w:val="aa"/>
                <w:noProof/>
              </w:rPr>
              <w:t>Pilot data simulated data</w:t>
            </w:r>
            <w:r w:rsidR="004939D4">
              <w:rPr>
                <w:noProof/>
                <w:webHidden/>
              </w:rPr>
              <w:tab/>
            </w:r>
            <w:r w:rsidR="004939D4">
              <w:rPr>
                <w:noProof/>
                <w:webHidden/>
              </w:rPr>
              <w:fldChar w:fldCharType="begin"/>
            </w:r>
            <w:r w:rsidR="004939D4">
              <w:rPr>
                <w:noProof/>
                <w:webHidden/>
              </w:rPr>
              <w:instrText xml:space="preserve"> PAGEREF _Toc127199611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04C68834"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12" w:history="1">
            <w:r w:rsidR="004939D4" w:rsidRPr="007C31E7">
              <w:rPr>
                <w:rStyle w:val="aa"/>
                <w:noProof/>
                <w:highlight w:val="yellow"/>
              </w:rPr>
              <w:t>Analysis Plan</w:t>
            </w:r>
            <w:r w:rsidR="004939D4">
              <w:rPr>
                <w:noProof/>
                <w:webHidden/>
              </w:rPr>
              <w:tab/>
            </w:r>
            <w:r w:rsidR="004939D4">
              <w:rPr>
                <w:noProof/>
                <w:webHidden/>
              </w:rPr>
              <w:fldChar w:fldCharType="begin"/>
            </w:r>
            <w:r w:rsidR="004939D4">
              <w:rPr>
                <w:noProof/>
                <w:webHidden/>
              </w:rPr>
              <w:instrText xml:space="preserve"> PAGEREF _Toc127199612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F63E1CC" w14:textId="77777777" w:rsidR="004939D4" w:rsidRDefault="0076560C">
          <w:pPr>
            <w:pStyle w:val="30"/>
            <w:tabs>
              <w:tab w:val="right" w:leader="dot" w:pos="9350"/>
            </w:tabs>
            <w:rPr>
              <w:rFonts w:eastAsiaTheme="minorEastAsia" w:cstheme="minorBidi"/>
              <w:noProof/>
              <w:kern w:val="2"/>
              <w:sz w:val="24"/>
              <w:szCs w:val="22"/>
              <w:lang w:val="en-US" w:eastAsia="zh-TW"/>
            </w:rPr>
          </w:pPr>
          <w:hyperlink w:anchor="_Toc127199613" w:history="1">
            <w:r w:rsidR="004939D4" w:rsidRPr="007C31E7">
              <w:rPr>
                <w:rStyle w:val="aa"/>
                <w:rFonts w:eastAsia="Calibri"/>
                <w:noProof/>
                <w:lang w:val="en-US"/>
              </w:rPr>
              <w:t>Data pre-processing</w:t>
            </w:r>
            <w:r w:rsidR="004939D4">
              <w:rPr>
                <w:noProof/>
                <w:webHidden/>
              </w:rPr>
              <w:tab/>
            </w:r>
            <w:r w:rsidR="004939D4">
              <w:rPr>
                <w:noProof/>
                <w:webHidden/>
              </w:rPr>
              <w:fldChar w:fldCharType="begin"/>
            </w:r>
            <w:r w:rsidR="004939D4">
              <w:rPr>
                <w:noProof/>
                <w:webHidden/>
              </w:rPr>
              <w:instrText xml:space="preserve"> PAGEREF _Toc127199613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5DA1DB6" w14:textId="77777777" w:rsidR="004939D4" w:rsidRDefault="0076560C">
          <w:pPr>
            <w:pStyle w:val="30"/>
            <w:tabs>
              <w:tab w:val="right" w:leader="dot" w:pos="9350"/>
            </w:tabs>
            <w:rPr>
              <w:rFonts w:eastAsiaTheme="minorEastAsia" w:cstheme="minorBidi"/>
              <w:noProof/>
              <w:kern w:val="2"/>
              <w:sz w:val="24"/>
              <w:szCs w:val="22"/>
              <w:lang w:val="en-US" w:eastAsia="zh-TW"/>
            </w:rPr>
          </w:pPr>
          <w:hyperlink w:anchor="_Toc127199614" w:history="1">
            <w:r w:rsidR="004939D4" w:rsidRPr="007C31E7">
              <w:rPr>
                <w:rStyle w:val="aa"/>
                <w:rFonts w:eastAsia="Calibri"/>
                <w:noProof/>
                <w:lang w:val="en-US"/>
              </w:rPr>
              <w:t>Calculation of indices &amp; quantifying SPE in the SALT</w:t>
            </w:r>
            <w:r w:rsidR="004939D4">
              <w:rPr>
                <w:noProof/>
                <w:webHidden/>
              </w:rPr>
              <w:tab/>
            </w:r>
            <w:r w:rsidR="004939D4">
              <w:rPr>
                <w:noProof/>
                <w:webHidden/>
              </w:rPr>
              <w:fldChar w:fldCharType="begin"/>
            </w:r>
            <w:r w:rsidR="004939D4">
              <w:rPr>
                <w:noProof/>
                <w:webHidden/>
              </w:rPr>
              <w:instrText xml:space="preserve"> PAGEREF _Toc127199614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5BB29759" w14:textId="77777777" w:rsidR="004939D4" w:rsidRDefault="0076560C">
          <w:pPr>
            <w:pStyle w:val="30"/>
            <w:tabs>
              <w:tab w:val="right" w:leader="dot" w:pos="9350"/>
            </w:tabs>
            <w:rPr>
              <w:rFonts w:eastAsiaTheme="minorEastAsia" w:cstheme="minorBidi"/>
              <w:noProof/>
              <w:kern w:val="2"/>
              <w:sz w:val="24"/>
              <w:szCs w:val="22"/>
              <w:lang w:val="en-US" w:eastAsia="zh-TW"/>
            </w:rPr>
          </w:pPr>
          <w:hyperlink w:anchor="_Toc127199615" w:history="1">
            <w:r w:rsidR="004939D4" w:rsidRPr="007C31E7">
              <w:rPr>
                <w:rStyle w:val="aa"/>
                <w:rFonts w:eastAsia="Calibri"/>
                <w:noProof/>
                <w:lang w:val="en-US"/>
              </w:rPr>
              <w:t>Reliability of indices in SALT as individual-level/group-level</w:t>
            </w:r>
            <w:r w:rsidR="004939D4">
              <w:rPr>
                <w:noProof/>
                <w:webHidden/>
              </w:rPr>
              <w:tab/>
            </w:r>
            <w:r w:rsidR="004939D4">
              <w:rPr>
                <w:noProof/>
                <w:webHidden/>
              </w:rPr>
              <w:fldChar w:fldCharType="begin"/>
            </w:r>
            <w:r w:rsidR="004939D4">
              <w:rPr>
                <w:noProof/>
                <w:webHidden/>
              </w:rPr>
              <w:instrText xml:space="preserve"> PAGEREF _Toc127199615 \h </w:instrText>
            </w:r>
            <w:r w:rsidR="004939D4">
              <w:rPr>
                <w:noProof/>
                <w:webHidden/>
              </w:rPr>
            </w:r>
            <w:r w:rsidR="004939D4">
              <w:rPr>
                <w:noProof/>
                <w:webHidden/>
              </w:rPr>
              <w:fldChar w:fldCharType="separate"/>
            </w:r>
            <w:r w:rsidR="004939D4">
              <w:rPr>
                <w:noProof/>
                <w:webHidden/>
              </w:rPr>
              <w:t>7</w:t>
            </w:r>
            <w:r w:rsidR="004939D4">
              <w:rPr>
                <w:noProof/>
                <w:webHidden/>
              </w:rPr>
              <w:fldChar w:fldCharType="end"/>
            </w:r>
          </w:hyperlink>
        </w:p>
        <w:p w14:paraId="6D650F11" w14:textId="77777777" w:rsidR="004939D4" w:rsidRDefault="0076560C">
          <w:pPr>
            <w:pStyle w:val="30"/>
            <w:tabs>
              <w:tab w:val="right" w:leader="dot" w:pos="9350"/>
            </w:tabs>
            <w:rPr>
              <w:rFonts w:eastAsiaTheme="minorEastAsia" w:cstheme="minorBidi"/>
              <w:noProof/>
              <w:kern w:val="2"/>
              <w:sz w:val="24"/>
              <w:szCs w:val="22"/>
              <w:lang w:val="en-US" w:eastAsia="zh-TW"/>
            </w:rPr>
          </w:pPr>
          <w:hyperlink w:anchor="_Toc127199616" w:history="1">
            <w:r w:rsidR="004939D4" w:rsidRPr="007C31E7">
              <w:rPr>
                <w:rStyle w:val="aa"/>
                <w:noProof/>
                <w:highlight w:val="yellow"/>
                <w:lang w:val="en-US"/>
              </w:rPr>
              <w:t>Split-half reliability of SPE in SALT</w:t>
            </w:r>
            <w:r w:rsidR="004939D4">
              <w:rPr>
                <w:noProof/>
                <w:webHidden/>
              </w:rPr>
              <w:tab/>
            </w:r>
            <w:r w:rsidR="004939D4">
              <w:rPr>
                <w:noProof/>
                <w:webHidden/>
              </w:rPr>
              <w:fldChar w:fldCharType="begin"/>
            </w:r>
            <w:r w:rsidR="004939D4">
              <w:rPr>
                <w:noProof/>
                <w:webHidden/>
              </w:rPr>
              <w:instrText xml:space="preserve"> PAGEREF _Toc127199616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8FFE1EE"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17" w:history="1">
            <w:r w:rsidR="004939D4" w:rsidRPr="007C31E7">
              <w:rPr>
                <w:rStyle w:val="aa"/>
                <w:rFonts w:ascii="Calibri" w:eastAsia="Calibri" w:hAnsi="Calibri" w:cs="Calibri"/>
                <w:noProof/>
              </w:rPr>
              <w:t>Data availability</w:t>
            </w:r>
            <w:r w:rsidR="004939D4">
              <w:rPr>
                <w:noProof/>
                <w:webHidden/>
              </w:rPr>
              <w:tab/>
            </w:r>
            <w:r w:rsidR="004939D4">
              <w:rPr>
                <w:noProof/>
                <w:webHidden/>
              </w:rPr>
              <w:fldChar w:fldCharType="begin"/>
            </w:r>
            <w:r w:rsidR="004939D4">
              <w:rPr>
                <w:noProof/>
                <w:webHidden/>
              </w:rPr>
              <w:instrText xml:space="preserve"> PAGEREF _Toc127199617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6B8B50E2"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18" w:history="1">
            <w:r w:rsidR="004939D4" w:rsidRPr="007C31E7">
              <w:rPr>
                <w:rStyle w:val="aa"/>
                <w:rFonts w:ascii="Calibri" w:eastAsia="Calibri" w:hAnsi="Calibri" w:cs="Calibri"/>
                <w:noProof/>
              </w:rPr>
              <w:t>Code availability</w:t>
            </w:r>
            <w:r w:rsidR="004939D4">
              <w:rPr>
                <w:noProof/>
                <w:webHidden/>
              </w:rPr>
              <w:tab/>
            </w:r>
            <w:r w:rsidR="004939D4">
              <w:rPr>
                <w:noProof/>
                <w:webHidden/>
              </w:rPr>
              <w:fldChar w:fldCharType="begin"/>
            </w:r>
            <w:r w:rsidR="004939D4">
              <w:rPr>
                <w:noProof/>
                <w:webHidden/>
              </w:rPr>
              <w:instrText xml:space="preserve"> PAGEREF _Toc127199618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AAADDBE"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19" w:history="1">
            <w:r w:rsidR="004939D4" w:rsidRPr="007C31E7">
              <w:rPr>
                <w:rStyle w:val="aa"/>
                <w:rFonts w:ascii="Calibri" w:eastAsia="Calibri" w:hAnsi="Calibri" w:cs="Calibri"/>
                <w:noProof/>
              </w:rPr>
              <w:t>Results</w:t>
            </w:r>
            <w:r w:rsidR="004939D4">
              <w:rPr>
                <w:noProof/>
                <w:webHidden/>
              </w:rPr>
              <w:tab/>
            </w:r>
            <w:r w:rsidR="004939D4">
              <w:rPr>
                <w:noProof/>
                <w:webHidden/>
              </w:rPr>
              <w:fldChar w:fldCharType="begin"/>
            </w:r>
            <w:r w:rsidR="004939D4">
              <w:rPr>
                <w:noProof/>
                <w:webHidden/>
              </w:rPr>
              <w:instrText xml:space="preserve"> PAGEREF _Toc127199619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6809B4BD"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20" w:history="1">
            <w:r w:rsidR="004939D4" w:rsidRPr="007C31E7">
              <w:rPr>
                <w:rStyle w:val="aa"/>
                <w:noProof/>
                <w:highlight w:val="yellow"/>
                <w:lang w:val="en-US"/>
              </w:rPr>
              <w:t>Descriptive Statistics</w:t>
            </w:r>
            <w:r w:rsidR="004939D4">
              <w:rPr>
                <w:noProof/>
                <w:webHidden/>
              </w:rPr>
              <w:tab/>
            </w:r>
            <w:r w:rsidR="004939D4">
              <w:rPr>
                <w:noProof/>
                <w:webHidden/>
              </w:rPr>
              <w:fldChar w:fldCharType="begin"/>
            </w:r>
            <w:r w:rsidR="004939D4">
              <w:rPr>
                <w:noProof/>
                <w:webHidden/>
              </w:rPr>
              <w:instrText xml:space="preserve"> PAGEREF _Toc127199620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57679405"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21" w:history="1">
            <w:r w:rsidR="004939D4" w:rsidRPr="007C31E7">
              <w:rPr>
                <w:rStyle w:val="aa"/>
                <w:noProof/>
                <w:highlight w:val="yellow"/>
                <w:lang w:val="en-US"/>
              </w:rPr>
              <w:t>ICC(Intraclass correlation coefficient)</w:t>
            </w:r>
            <w:r w:rsidR="004939D4">
              <w:rPr>
                <w:noProof/>
                <w:webHidden/>
              </w:rPr>
              <w:tab/>
            </w:r>
            <w:r w:rsidR="004939D4">
              <w:rPr>
                <w:noProof/>
                <w:webHidden/>
              </w:rPr>
              <w:fldChar w:fldCharType="begin"/>
            </w:r>
            <w:r w:rsidR="004939D4">
              <w:rPr>
                <w:noProof/>
                <w:webHidden/>
              </w:rPr>
              <w:instrText xml:space="preserve"> PAGEREF _Toc127199621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3BA66A18" w14:textId="77777777" w:rsidR="004939D4" w:rsidRDefault="0076560C">
          <w:pPr>
            <w:pStyle w:val="20"/>
            <w:tabs>
              <w:tab w:val="right" w:leader="dot" w:pos="9350"/>
            </w:tabs>
            <w:rPr>
              <w:rFonts w:eastAsiaTheme="minorEastAsia" w:cstheme="minorBidi"/>
              <w:b w:val="0"/>
              <w:bCs w:val="0"/>
              <w:noProof/>
              <w:kern w:val="2"/>
              <w:sz w:val="24"/>
              <w:lang w:val="en-US" w:eastAsia="zh-TW"/>
            </w:rPr>
          </w:pPr>
          <w:hyperlink w:anchor="_Toc127199622" w:history="1">
            <w:r w:rsidR="004939D4" w:rsidRPr="007C31E7">
              <w:rPr>
                <w:rStyle w:val="aa"/>
                <w:noProof/>
                <w:highlight w:val="yellow"/>
                <w:lang w:val="en-US"/>
              </w:rPr>
              <w:t>Split-Half Reliability</w:t>
            </w:r>
            <w:r w:rsidR="004939D4">
              <w:rPr>
                <w:noProof/>
                <w:webHidden/>
              </w:rPr>
              <w:tab/>
            </w:r>
            <w:r w:rsidR="004939D4">
              <w:rPr>
                <w:noProof/>
                <w:webHidden/>
              </w:rPr>
              <w:fldChar w:fldCharType="begin"/>
            </w:r>
            <w:r w:rsidR="004939D4">
              <w:rPr>
                <w:noProof/>
                <w:webHidden/>
              </w:rPr>
              <w:instrText xml:space="preserve"> PAGEREF _Toc127199622 \h </w:instrText>
            </w:r>
            <w:r w:rsidR="004939D4">
              <w:rPr>
                <w:noProof/>
                <w:webHidden/>
              </w:rPr>
            </w:r>
            <w:r w:rsidR="004939D4">
              <w:rPr>
                <w:noProof/>
                <w:webHidden/>
              </w:rPr>
              <w:fldChar w:fldCharType="separate"/>
            </w:r>
            <w:r w:rsidR="004939D4">
              <w:rPr>
                <w:noProof/>
                <w:webHidden/>
              </w:rPr>
              <w:t>10</w:t>
            </w:r>
            <w:r w:rsidR="004939D4">
              <w:rPr>
                <w:noProof/>
                <w:webHidden/>
              </w:rPr>
              <w:fldChar w:fldCharType="end"/>
            </w:r>
          </w:hyperlink>
        </w:p>
        <w:p w14:paraId="7A40F23B"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23" w:history="1">
            <w:r w:rsidR="004939D4" w:rsidRPr="007C31E7">
              <w:rPr>
                <w:rStyle w:val="aa"/>
                <w:rFonts w:ascii="Calibri" w:eastAsia="Calibri" w:hAnsi="Calibri" w:cs="Calibri"/>
                <w:noProof/>
              </w:rPr>
              <w:t>Discussion</w:t>
            </w:r>
            <w:r w:rsidR="004939D4">
              <w:rPr>
                <w:noProof/>
                <w:webHidden/>
              </w:rPr>
              <w:tab/>
            </w:r>
            <w:r w:rsidR="004939D4">
              <w:rPr>
                <w:noProof/>
                <w:webHidden/>
              </w:rPr>
              <w:fldChar w:fldCharType="begin"/>
            </w:r>
            <w:r w:rsidR="004939D4">
              <w:rPr>
                <w:noProof/>
                <w:webHidden/>
              </w:rPr>
              <w:instrText xml:space="preserve"> PAGEREF _Toc127199623 \h </w:instrText>
            </w:r>
            <w:r w:rsidR="004939D4">
              <w:rPr>
                <w:noProof/>
                <w:webHidden/>
              </w:rPr>
            </w:r>
            <w:r w:rsidR="004939D4">
              <w:rPr>
                <w:noProof/>
                <w:webHidden/>
              </w:rPr>
              <w:fldChar w:fldCharType="separate"/>
            </w:r>
            <w:r w:rsidR="004939D4">
              <w:rPr>
                <w:noProof/>
                <w:webHidden/>
              </w:rPr>
              <w:t>11</w:t>
            </w:r>
            <w:r w:rsidR="004939D4">
              <w:rPr>
                <w:noProof/>
                <w:webHidden/>
              </w:rPr>
              <w:fldChar w:fldCharType="end"/>
            </w:r>
          </w:hyperlink>
        </w:p>
        <w:p w14:paraId="2899C7A2"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24" w:history="1">
            <w:r w:rsidR="004939D4" w:rsidRPr="007C31E7">
              <w:rPr>
                <w:rStyle w:val="aa"/>
                <w:rFonts w:ascii="Calibri" w:eastAsia="Calibri" w:hAnsi="Calibri" w:cs="Calibri"/>
                <w:noProof/>
              </w:rPr>
              <w:t>Acknowledgements</w:t>
            </w:r>
            <w:r w:rsidR="004939D4">
              <w:rPr>
                <w:noProof/>
                <w:webHidden/>
              </w:rPr>
              <w:tab/>
            </w:r>
            <w:r w:rsidR="004939D4">
              <w:rPr>
                <w:noProof/>
                <w:webHidden/>
              </w:rPr>
              <w:fldChar w:fldCharType="begin"/>
            </w:r>
            <w:r w:rsidR="004939D4">
              <w:rPr>
                <w:noProof/>
                <w:webHidden/>
              </w:rPr>
              <w:instrText xml:space="preserve"> PAGEREF _Toc127199624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2E8C519E"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25" w:history="1">
            <w:r w:rsidR="004939D4" w:rsidRPr="007C31E7">
              <w:rPr>
                <w:rStyle w:val="aa"/>
                <w:rFonts w:ascii="Calibri" w:eastAsia="Calibri" w:hAnsi="Calibri" w:cs="Calibri"/>
                <w:noProof/>
              </w:rPr>
              <w:t>Author contributions</w:t>
            </w:r>
            <w:r w:rsidR="004939D4">
              <w:rPr>
                <w:noProof/>
                <w:webHidden/>
              </w:rPr>
              <w:tab/>
            </w:r>
            <w:r w:rsidR="004939D4">
              <w:rPr>
                <w:noProof/>
                <w:webHidden/>
              </w:rPr>
              <w:fldChar w:fldCharType="begin"/>
            </w:r>
            <w:r w:rsidR="004939D4">
              <w:rPr>
                <w:noProof/>
                <w:webHidden/>
              </w:rPr>
              <w:instrText xml:space="preserve"> PAGEREF _Toc127199625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5823E3FA"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26" w:history="1">
            <w:r w:rsidR="004939D4" w:rsidRPr="007C31E7">
              <w:rPr>
                <w:rStyle w:val="aa"/>
                <w:rFonts w:ascii="Calibri" w:eastAsia="Calibri" w:hAnsi="Calibri" w:cs="Calibri"/>
                <w:noProof/>
              </w:rPr>
              <w:t>Competing interests</w:t>
            </w:r>
            <w:r w:rsidR="004939D4">
              <w:rPr>
                <w:noProof/>
                <w:webHidden/>
              </w:rPr>
              <w:tab/>
            </w:r>
            <w:r w:rsidR="004939D4">
              <w:rPr>
                <w:noProof/>
                <w:webHidden/>
              </w:rPr>
              <w:fldChar w:fldCharType="begin"/>
            </w:r>
            <w:r w:rsidR="004939D4">
              <w:rPr>
                <w:noProof/>
                <w:webHidden/>
              </w:rPr>
              <w:instrText xml:space="preserve"> PAGEREF _Toc127199626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73EDD5E5"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27" w:history="1">
            <w:r w:rsidR="004939D4" w:rsidRPr="007C31E7">
              <w:rPr>
                <w:rStyle w:val="aa"/>
                <w:rFonts w:ascii="Calibri" w:eastAsia="Calibri" w:hAnsi="Calibri" w:cs="Calibri"/>
                <w:noProof/>
              </w:rPr>
              <w:t>Figures</w:t>
            </w:r>
            <w:r w:rsidR="004939D4">
              <w:rPr>
                <w:noProof/>
                <w:webHidden/>
              </w:rPr>
              <w:tab/>
            </w:r>
            <w:r w:rsidR="004939D4">
              <w:rPr>
                <w:noProof/>
                <w:webHidden/>
              </w:rPr>
              <w:fldChar w:fldCharType="begin"/>
            </w:r>
            <w:r w:rsidR="004939D4">
              <w:rPr>
                <w:noProof/>
                <w:webHidden/>
              </w:rPr>
              <w:instrText xml:space="preserve"> PAGEREF _Toc127199627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6339780"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28" w:history="1">
            <w:r w:rsidR="004939D4" w:rsidRPr="007C31E7">
              <w:rPr>
                <w:rStyle w:val="aa"/>
                <w:rFonts w:ascii="Calibri" w:eastAsia="Calibri" w:hAnsi="Calibri" w:cs="Calibri"/>
                <w:noProof/>
              </w:rPr>
              <w:t>Figure Legends</w:t>
            </w:r>
            <w:r w:rsidR="004939D4">
              <w:rPr>
                <w:noProof/>
                <w:webHidden/>
              </w:rPr>
              <w:tab/>
            </w:r>
            <w:r w:rsidR="004939D4">
              <w:rPr>
                <w:noProof/>
                <w:webHidden/>
              </w:rPr>
              <w:fldChar w:fldCharType="begin"/>
            </w:r>
            <w:r w:rsidR="004939D4">
              <w:rPr>
                <w:noProof/>
                <w:webHidden/>
              </w:rPr>
              <w:instrText xml:space="preserve"> PAGEREF _Toc127199628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447ACCC"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29" w:history="1">
            <w:r w:rsidR="004939D4" w:rsidRPr="007C31E7">
              <w:rPr>
                <w:rStyle w:val="aa"/>
                <w:rFonts w:ascii="Calibri" w:eastAsia="Calibri" w:hAnsi="Calibri" w:cs="Calibri"/>
                <w:noProof/>
              </w:rPr>
              <w:t>Supplementary information</w:t>
            </w:r>
            <w:r w:rsidR="004939D4">
              <w:rPr>
                <w:noProof/>
                <w:webHidden/>
              </w:rPr>
              <w:tab/>
            </w:r>
            <w:r w:rsidR="004939D4">
              <w:rPr>
                <w:noProof/>
                <w:webHidden/>
              </w:rPr>
              <w:fldChar w:fldCharType="begin"/>
            </w:r>
            <w:r w:rsidR="004939D4">
              <w:rPr>
                <w:noProof/>
                <w:webHidden/>
              </w:rPr>
              <w:instrText xml:space="preserve"> PAGEREF _Toc127199629 \h </w:instrText>
            </w:r>
            <w:r w:rsidR="004939D4">
              <w:rPr>
                <w:noProof/>
                <w:webHidden/>
              </w:rPr>
            </w:r>
            <w:r w:rsidR="004939D4">
              <w:rPr>
                <w:noProof/>
                <w:webHidden/>
              </w:rPr>
              <w:fldChar w:fldCharType="separate"/>
            </w:r>
            <w:r w:rsidR="004939D4">
              <w:rPr>
                <w:noProof/>
                <w:webHidden/>
              </w:rPr>
              <w:t>13</w:t>
            </w:r>
            <w:r w:rsidR="004939D4">
              <w:rPr>
                <w:noProof/>
                <w:webHidden/>
              </w:rPr>
              <w:fldChar w:fldCharType="end"/>
            </w:r>
          </w:hyperlink>
        </w:p>
        <w:p w14:paraId="4CBCB06D" w14:textId="77777777" w:rsidR="004939D4" w:rsidRDefault="0076560C">
          <w:pPr>
            <w:pStyle w:val="11"/>
            <w:tabs>
              <w:tab w:val="right" w:leader="dot" w:pos="9350"/>
            </w:tabs>
            <w:rPr>
              <w:rFonts w:eastAsiaTheme="minorEastAsia" w:cstheme="minorBidi"/>
              <w:b w:val="0"/>
              <w:bCs w:val="0"/>
              <w:i w:val="0"/>
              <w:iCs w:val="0"/>
              <w:noProof/>
              <w:kern w:val="2"/>
              <w:szCs w:val="22"/>
              <w:lang w:val="en-US" w:eastAsia="zh-TW"/>
            </w:rPr>
          </w:pPr>
          <w:hyperlink w:anchor="_Toc127199630" w:history="1">
            <w:r w:rsidR="004939D4" w:rsidRPr="007C31E7">
              <w:rPr>
                <w:rStyle w:val="aa"/>
                <w:rFonts w:ascii="Calibri" w:eastAsia="Calibri" w:hAnsi="Calibri" w:cs="Calibri"/>
                <w:noProof/>
              </w:rPr>
              <w:t>References</w:t>
            </w:r>
            <w:r w:rsidR="004939D4">
              <w:rPr>
                <w:noProof/>
                <w:webHidden/>
              </w:rPr>
              <w:tab/>
            </w:r>
            <w:r w:rsidR="004939D4">
              <w:rPr>
                <w:noProof/>
                <w:webHidden/>
              </w:rPr>
              <w:fldChar w:fldCharType="begin"/>
            </w:r>
            <w:r w:rsidR="004939D4">
              <w:rPr>
                <w:noProof/>
                <w:webHidden/>
              </w:rPr>
              <w:instrText xml:space="preserve"> PAGEREF _Toc127199630 \h </w:instrText>
            </w:r>
            <w:r w:rsidR="004939D4">
              <w:rPr>
                <w:noProof/>
                <w:webHidden/>
              </w:rPr>
            </w:r>
            <w:r w:rsidR="004939D4">
              <w:rPr>
                <w:noProof/>
                <w:webHidden/>
              </w:rPr>
              <w:fldChar w:fldCharType="separate"/>
            </w:r>
            <w:r w:rsidR="004939D4">
              <w:rPr>
                <w:noProof/>
                <w:webHidden/>
              </w:rPr>
              <w:t>16</w:t>
            </w:r>
            <w:r w:rsidR="004939D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7199601"/>
      <w:bookmarkEnd w:id="9"/>
      <w:r>
        <w:rPr>
          <w:rFonts w:ascii="Calibri" w:eastAsia="Calibri" w:hAnsi="Calibri" w:cs="Calibri"/>
          <w:b/>
          <w:sz w:val="42"/>
          <w:szCs w:val="42"/>
        </w:rPr>
        <w:t>Abstract</w:t>
      </w:r>
      <w:bookmarkEnd w:id="10"/>
    </w:p>
    <w:p w14:paraId="4E8F9595" w14:textId="4D04D61A" w:rsidR="004B5654" w:rsidRDefault="004B5654" w:rsidP="004B5654">
      <w:pPr>
        <w:ind w:firstLine="720"/>
        <w:rPr>
          <w:ins w:id="11" w:author="Microsoft 帐户" w:date="2023-02-21T16:41:00Z"/>
        </w:rPr>
      </w:pPr>
      <w:bookmarkStart w:id="12" w:name="_zhvngomkrtk6" w:colFirst="0" w:colLast="0"/>
      <w:bookmarkEnd w:id="12"/>
      <w:commentRangeStart w:id="13"/>
      <w:del w:id="14" w:author="Chuan-Peng Hu" w:date="2023-02-21T09:18:00Z">
        <w:r w:rsidRPr="004B5654" w:rsidDel="00221BBD">
          <w:delText xml:space="preserve">This paper aims to investigate the self-prioritization effect (SPE), which refers to </w:delText>
        </w:r>
      </w:del>
      <w:ins w:id="15" w:author="Chuan-Peng Hu" w:date="2023-02-21T09:18:00Z">
        <w:r w:rsidR="00221BBD">
          <w:t>People</w:t>
        </w:r>
      </w:ins>
      <w:ins w:id="16" w:author="Chuan-Peng Hu" w:date="2023-02-21T09:20:00Z">
        <w:r w:rsidR="00221BBD">
          <w:t>’s</w:t>
        </w:r>
      </w:ins>
      <w:ins w:id="17" w:author="Chuan-Peng Hu" w:date="2023-02-21T09:18:00Z">
        <w:r w:rsidR="00221BBD">
          <w:t xml:space="preserve"> perform</w:t>
        </w:r>
      </w:ins>
      <w:ins w:id="18" w:author="Chuan-Peng Hu" w:date="2023-02-21T09:20:00Z">
        <w:r w:rsidR="00221BBD">
          <w:t>ance is</w:t>
        </w:r>
      </w:ins>
      <w:ins w:id="19" w:author="Chuan-Peng Hu" w:date="2023-02-21T09:18:00Z">
        <w:r w:rsidR="00221BBD">
          <w:t xml:space="preserve"> better </w:t>
        </w:r>
      </w:ins>
      <w:ins w:id="20" w:author="Chuan-Peng Hu" w:date="2023-02-21T09:21:00Z">
        <w:r w:rsidR="00221BBD">
          <w:t xml:space="preserve">in </w:t>
        </w:r>
      </w:ins>
      <w:ins w:id="21" w:author="Chuan-Peng Hu" w:date="2023-02-21T09:18:00Z">
        <w:r w:rsidR="00221BBD">
          <w:t>cognitive</w:t>
        </w:r>
      </w:ins>
      <w:ins w:id="22" w:author="Chuan-Peng Hu" w:date="2023-02-21T09:19:00Z">
        <w:r w:rsidR="00221BBD">
          <w:t xml:space="preserve"> tasks when the stimulus is </w:t>
        </w:r>
      </w:ins>
      <w:del w:id="23" w:author="Chuan-Peng Hu" w:date="2023-02-21T09:19:00Z">
        <w:r w:rsidRPr="004B5654" w:rsidDel="00221BBD">
          <w:delText xml:space="preserve">faster responses to </w:delText>
        </w:r>
      </w:del>
      <w:r w:rsidRPr="004B5654">
        <w:t xml:space="preserve">self-relevant </w:t>
      </w:r>
      <w:del w:id="24" w:author="Chuan-Peng Hu" w:date="2023-02-21T09:19:00Z">
        <w:r w:rsidRPr="004B5654" w:rsidDel="00221BBD">
          <w:delText>information</w:delText>
        </w:r>
      </w:del>
      <w:ins w:id="25" w:author="Chuan-Peng Hu" w:date="2023-02-21T09:19:00Z">
        <w:r w:rsidR="00221BBD">
          <w:t>than when the stimuli is not self-relevant</w:t>
        </w:r>
      </w:ins>
      <w:r w:rsidRPr="004B5654">
        <w:t>.</w:t>
      </w:r>
      <w:ins w:id="26" w:author="Chuan-Peng Hu" w:date="2023-02-21T09:19:00Z">
        <w:r w:rsidR="00221BBD">
          <w:t xml:space="preserve"> </w:t>
        </w:r>
        <w:r w:rsidR="00221BBD" w:rsidRPr="004B5654">
          <w:t xml:space="preserve">This </w:t>
        </w:r>
        <w:r w:rsidR="00221BBD">
          <w:t xml:space="preserve">phenomenom is refered as </w:t>
        </w:r>
        <w:r w:rsidR="00221BBD" w:rsidRPr="004B5654">
          <w:t>self-prioritization effect (SPE)</w:t>
        </w:r>
        <w:r w:rsidR="00221BBD">
          <w:t>.</w:t>
        </w:r>
      </w:ins>
      <w:r w:rsidRPr="004B5654">
        <w:t xml:space="preserve"> </w:t>
      </w:r>
      <w:ins w:id="27" w:author="Chuan-Peng Hu" w:date="2023-02-21T09:21:00Z">
        <w:r w:rsidR="00221BBD">
          <w:t xml:space="preserve">Recently, social-associative learning task (SALT) </w:t>
        </w:r>
      </w:ins>
      <w:ins w:id="28" w:author="Chuan-Peng Hu" w:date="2023-02-21T09:22:00Z">
        <w:r w:rsidR="00221BBD">
          <w:t xml:space="preserve">is widely used </w:t>
        </w:r>
      </w:ins>
      <w:ins w:id="29" w:author="Chuan-Peng Hu" w:date="2023-02-21T09:21:00Z">
        <w:r w:rsidR="00221BBD">
          <w:t>to invetatigate the mechanism underlying the s</w:t>
        </w:r>
      </w:ins>
      <w:ins w:id="30" w:author="Chuan-Peng Hu" w:date="2023-02-21T09:22:00Z">
        <w:r w:rsidR="00221BBD">
          <w:t>elf-prioritization effect, because it eliminate the familiarity e</w:t>
        </w:r>
      </w:ins>
      <w:ins w:id="31" w:author="Chuan-Peng Hu" w:date="2023-02-21T09:23:00Z">
        <w:r w:rsidR="00221BBD">
          <w:t>ffect and its simplicity</w:t>
        </w:r>
      </w:ins>
      <w:ins w:id="32" w:author="Chuan-Peng Hu" w:date="2023-02-21T09:22:00Z">
        <w:r w:rsidR="00221BBD">
          <w:t xml:space="preserve">. </w:t>
        </w:r>
      </w:ins>
      <w:del w:id="33" w:author="Chuan-Peng Hu" w:date="2023-02-21T09:23:00Z">
        <w:r w:rsidRPr="004B5654" w:rsidDel="00221BBD">
          <w:delText xml:space="preserve">We used the SALT paradigm, which involves matching labels and shapes to oneself, a friend, or a stranger. The study revealed the existence of the SPE effect in the SALT paradigm. </w:delText>
        </w:r>
      </w:del>
      <w:r w:rsidRPr="004B5654">
        <w:t xml:space="preserve">Despite its wide use, </w:t>
      </w:r>
      <w:ins w:id="34" w:author="Chuan-Peng Hu" w:date="2023-02-21T09:30:00Z">
        <w:r w:rsidR="009A7065">
          <w:t>there is no consensus on how should researchers</w:t>
        </w:r>
      </w:ins>
      <w:ins w:id="35" w:author="Chuan-Peng Hu" w:date="2023-02-21T09:31:00Z">
        <w:r w:rsidR="009A7065">
          <w:t xml:space="preserve"> quantify the SPE when using the</w:t>
        </w:r>
      </w:ins>
      <w:ins w:id="36" w:author="Chuan-Peng Hu" w:date="2023-02-21T09:25:00Z">
        <w:r w:rsidR="00221BBD">
          <w:t xml:space="preserve"> </w:t>
        </w:r>
      </w:ins>
      <w:del w:id="37" w:author="Chuan-Peng Hu" w:date="2023-02-21T09:25:00Z">
        <w:r w:rsidRPr="004B5654" w:rsidDel="00221BBD">
          <w:delText xml:space="preserve">the </w:delText>
        </w:r>
      </w:del>
      <w:r w:rsidRPr="004B5654">
        <w:t>SALT</w:t>
      </w:r>
      <w:del w:id="38" w:author="Chuan-Peng Hu" w:date="2023-02-21T09:31:00Z">
        <w:r w:rsidRPr="004B5654" w:rsidDel="009A7065">
          <w:delText xml:space="preserve"> </w:delText>
        </w:r>
      </w:del>
      <w:ins w:id="39" w:author="Chuan-Peng Hu" w:date="2023-02-21T09:32:00Z">
        <w:r w:rsidR="009A7065">
          <w:t>. A</w:t>
        </w:r>
      </w:ins>
      <w:ins w:id="40" w:author="Chuan-Peng Hu" w:date="2023-02-21T09:31:00Z">
        <w:r w:rsidR="009A7065">
          <w:t>s a simple button-pressing task</w:t>
        </w:r>
      </w:ins>
      <w:ins w:id="41" w:author="Chuan-Peng Hu" w:date="2023-02-21T09:26:00Z">
        <w:r w:rsidR="00221BBD">
          <w:t xml:space="preserve">, </w:t>
        </w:r>
      </w:ins>
      <w:ins w:id="42" w:author="Chuan-Peng Hu" w:date="2023-02-21T09:39:00Z">
        <w:r w:rsidR="00836199">
          <w:t xml:space="preserve">SALT </w:t>
        </w:r>
      </w:ins>
      <w:ins w:id="43" w:author="Chuan-Peng Hu" w:date="2023-02-21T09:26:00Z">
        <w:r w:rsidR="00221BBD">
          <w:t>yields</w:t>
        </w:r>
      </w:ins>
      <w:ins w:id="44" w:author="Chuan-Peng Hu" w:date="2023-02-21T09:31:00Z">
        <w:r w:rsidR="009A7065">
          <w:t xml:space="preserve"> two direct</w:t>
        </w:r>
      </w:ins>
      <w:ins w:id="45" w:author="Chuan-Peng Hu" w:date="2023-02-21T09:26:00Z">
        <w:r w:rsidR="00221BBD">
          <w:t xml:space="preserve"> outcomes</w:t>
        </w:r>
      </w:ins>
      <w:ins w:id="46" w:author="Chuan-Peng Hu" w:date="2023-02-21T09:31:00Z">
        <w:r w:rsidR="009A7065">
          <w:t xml:space="preserve">, </w:t>
        </w:r>
      </w:ins>
      <w:ins w:id="47" w:author="Chuan-Peng Hu" w:date="2023-02-21T09:27:00Z">
        <w:r w:rsidR="00221BBD" w:rsidRPr="004B5654">
          <w:t>reaction time</w:t>
        </w:r>
      </w:ins>
      <w:ins w:id="48" w:author="Chuan-Peng Hu" w:date="2023-02-21T09:31:00Z">
        <w:r w:rsidR="009A7065">
          <w:t xml:space="preserve"> and</w:t>
        </w:r>
      </w:ins>
      <w:ins w:id="49" w:author="Chuan-Peng Hu" w:date="2023-02-21T09:27:00Z">
        <w:r w:rsidR="00221BBD" w:rsidRPr="004B5654">
          <w:t xml:space="preserve"> accuracy</w:t>
        </w:r>
      </w:ins>
      <w:ins w:id="50" w:author="Chuan-Peng Hu" w:date="2023-02-21T09:39:00Z">
        <w:r w:rsidR="00836199">
          <w:t>, which can be used to quantify SPE</w:t>
        </w:r>
      </w:ins>
      <w:ins w:id="51" w:author="Chuan-Peng Hu" w:date="2023-02-21T09:32:00Z">
        <w:r w:rsidR="009A7065">
          <w:t xml:space="preserve">. </w:t>
        </w:r>
      </w:ins>
      <w:ins w:id="52" w:author="Chuan-Peng Hu" w:date="2023-02-21T09:39:00Z">
        <w:r w:rsidR="00836199">
          <w:t>Moreover, b</w:t>
        </w:r>
      </w:ins>
      <w:ins w:id="53" w:author="Chuan-Peng Hu" w:date="2023-02-21T09:32:00Z">
        <w:r w:rsidR="009A7065">
          <w:t>ased on these two outcomes, multiple</w:t>
        </w:r>
      </w:ins>
      <w:ins w:id="54" w:author="Chuan-Peng Hu" w:date="2023-02-21T09:35:00Z">
        <w:r w:rsidR="009A7065">
          <w:t xml:space="preserve"> indirect</w:t>
        </w:r>
      </w:ins>
      <w:ins w:id="55" w:author="Chuan-Peng Hu" w:date="2023-02-21T09:32:00Z">
        <w:r w:rsidR="009A7065">
          <w:t xml:space="preserve"> indices </w:t>
        </w:r>
      </w:ins>
      <w:ins w:id="56" w:author="Chuan-Peng Hu" w:date="2023-02-21T09:39:00Z">
        <w:r w:rsidR="00836199">
          <w:t>can be</w:t>
        </w:r>
      </w:ins>
      <w:ins w:id="57" w:author="Chuan-Peng Hu" w:date="2023-02-21T09:32:00Z">
        <w:r w:rsidR="009A7065">
          <w:t xml:space="preserve"> derived: sensitivity, </w:t>
        </w:r>
      </w:ins>
      <w:ins w:id="58" w:author="Chuan-Peng Hu" w:date="2023-02-21T09:27:00Z">
        <w:r w:rsidR="00221BBD" w:rsidRPr="009A7065">
          <w:rPr>
            <w:i/>
            <w:iCs/>
            <w:rPrChange w:id="59" w:author="Chuan-Peng Hu" w:date="2023-02-21T09:32:00Z">
              <w:rPr/>
            </w:rPrChange>
          </w:rPr>
          <w:t>d</w:t>
        </w:r>
      </w:ins>
      <w:ins w:id="60" w:author="Chuan-Peng Hu" w:date="2023-02-21T09:32:00Z">
        <w:r w:rsidR="009A7065">
          <w:t xml:space="preserve"> </w:t>
        </w:r>
      </w:ins>
      <w:ins w:id="61" w:author="Chuan-Peng Hu" w:date="2023-02-21T09:27:00Z">
        <w:r w:rsidR="00221BBD" w:rsidRPr="004B5654">
          <w:t>prime</w:t>
        </w:r>
      </w:ins>
      <w:ins w:id="62" w:author="Chuan-Peng Hu" w:date="2023-02-21T09:32:00Z">
        <w:r w:rsidR="009A7065">
          <w:t xml:space="preserve">, under the </w:t>
        </w:r>
      </w:ins>
      <w:ins w:id="63" w:author="Chuan-Peng Hu" w:date="2023-02-21T09:27:00Z">
        <w:r w:rsidR="00221BBD">
          <w:t>singal-dete</w:t>
        </w:r>
      </w:ins>
      <w:ins w:id="64" w:author="Chuan-Peng Hu" w:date="2023-02-21T09:28:00Z">
        <w:r w:rsidR="00221BBD">
          <w:t>ction thoery</w:t>
        </w:r>
      </w:ins>
      <w:ins w:id="65" w:author="Chuan-Peng Hu" w:date="2023-02-21T09:33:00Z">
        <w:r w:rsidR="009A7065">
          <w:t>; direct combination of reaction times and accuracy, the</w:t>
        </w:r>
      </w:ins>
      <w:ins w:id="66" w:author="Chuan-Peng Hu" w:date="2023-02-21T09:27:00Z">
        <w:r w:rsidR="00221BBD" w:rsidRPr="004B5654">
          <w:t xml:space="preserve"> efficiency</w:t>
        </w:r>
      </w:ins>
      <w:ins w:id="67" w:author="Chuan-Peng Hu" w:date="2023-02-21T09:33:00Z">
        <w:r w:rsidR="009A7065">
          <w:t xml:space="preserve"> index</w:t>
        </w:r>
      </w:ins>
      <w:ins w:id="68" w:author="Chuan-Peng Hu" w:date="2023-02-21T09:40:00Z">
        <w:r w:rsidR="00836199">
          <w:t>;</w:t>
        </w:r>
      </w:ins>
      <w:ins w:id="69" w:author="Chuan-Peng Hu" w:date="2023-02-21T09:33:00Z">
        <w:r w:rsidR="009A7065">
          <w:t xml:space="preserve"> and </w:t>
        </w:r>
      </w:ins>
      <w:ins w:id="70" w:author="Chuan-Peng Hu" w:date="2023-02-21T09:27:00Z">
        <w:r w:rsidR="00221BBD" w:rsidRPr="004B5654">
          <w:t>drift rate (</w:t>
        </w:r>
        <w:r w:rsidR="00221BBD" w:rsidRPr="002D30D8">
          <w:rPr>
            <w:i/>
            <w:iCs/>
            <w:rPrChange w:id="71" w:author="Chuan-Peng Hu" w:date="2023-02-21T09:38:00Z">
              <w:rPr/>
            </w:rPrChange>
          </w:rPr>
          <w:t>v</w:t>
        </w:r>
        <w:r w:rsidR="00221BBD" w:rsidRPr="004B5654">
          <w:t>) and starting point (</w:t>
        </w:r>
        <w:r w:rsidR="00221BBD" w:rsidRPr="002D30D8">
          <w:rPr>
            <w:i/>
            <w:iCs/>
            <w:rPrChange w:id="72" w:author="Chuan-Peng Hu" w:date="2023-02-21T09:38:00Z">
              <w:rPr/>
            </w:rPrChange>
          </w:rPr>
          <w:t>z</w:t>
        </w:r>
        <w:r w:rsidR="00221BBD" w:rsidRPr="004B5654">
          <w:t>)</w:t>
        </w:r>
      </w:ins>
      <w:ins w:id="73" w:author="Chuan-Peng Hu" w:date="2023-02-21T09:28:00Z">
        <w:r w:rsidR="00221BBD">
          <w:t xml:space="preserve"> estimated </w:t>
        </w:r>
      </w:ins>
      <w:ins w:id="74" w:author="Chuan-Peng Hu" w:date="2023-02-21T09:40:00Z">
        <w:r w:rsidR="00836199">
          <w:t>using</w:t>
        </w:r>
      </w:ins>
      <w:ins w:id="75" w:author="Chuan-Peng Hu" w:date="2023-02-21T09:28:00Z">
        <w:r w:rsidR="00221BBD">
          <w:t xml:space="preserve"> drift-diffusion model</w:t>
        </w:r>
      </w:ins>
      <w:ins w:id="76" w:author="Chuan-Peng Hu" w:date="2023-02-21T09:40:00Z">
        <w:r w:rsidR="00836199">
          <w:t>s</w:t>
        </w:r>
      </w:ins>
      <w:ins w:id="77" w:author="Chuan-Peng Hu" w:date="2023-02-21T09:34:00Z">
        <w:r w:rsidR="009A7065">
          <w:t>. A</w:t>
        </w:r>
      </w:ins>
      <w:ins w:id="78" w:author="Chuan-Peng Hu" w:date="2023-02-21T09:28:00Z">
        <w:r w:rsidR="009A7065">
          <w:t xml:space="preserve">ll these </w:t>
        </w:r>
      </w:ins>
      <w:ins w:id="79" w:author="Chuan-Peng Hu" w:date="2023-02-21T09:26:00Z">
        <w:r w:rsidR="00221BBD">
          <w:t>are used</w:t>
        </w:r>
      </w:ins>
      <w:ins w:id="80" w:author="Chuan-Peng Hu" w:date="2023-02-21T09:28:00Z">
        <w:r w:rsidR="009A7065">
          <w:t xml:space="preserve"> for </w:t>
        </w:r>
      </w:ins>
      <w:ins w:id="81" w:author="Chuan-Peng Hu" w:date="2023-02-21T09:29:00Z">
        <w:r w:rsidR="009A7065">
          <w:t>calculating the</w:t>
        </w:r>
      </w:ins>
      <w:ins w:id="82" w:author="Chuan-Peng Hu" w:date="2023-02-21T09:26:00Z">
        <w:r w:rsidR="00221BBD">
          <w:t xml:space="preserve"> </w:t>
        </w:r>
      </w:ins>
      <w:ins w:id="83" w:author="Chuan-Peng Hu" w:date="2023-02-21T09:27:00Z">
        <w:r w:rsidR="00221BBD">
          <w:t>SPE in the literature</w:t>
        </w:r>
      </w:ins>
      <w:ins w:id="84" w:author="Chuan-Peng Hu" w:date="2023-02-21T09:29:00Z">
        <w:r w:rsidR="009A7065">
          <w:t xml:space="preserve"> </w:t>
        </w:r>
      </w:ins>
      <w:ins w:id="85" w:author="Chuan-Peng Hu" w:date="2023-02-21T09:40:00Z">
        <w:r w:rsidR="00836199">
          <w:t>and it is unknown which can</w:t>
        </w:r>
      </w:ins>
      <w:ins w:id="86" w:author="Chuan-Peng Hu" w:date="2023-02-21T09:41:00Z">
        <w:r w:rsidR="00836199">
          <w:t xml:space="preserve"> reliably</w:t>
        </w:r>
      </w:ins>
      <w:ins w:id="87" w:author="Chuan-Peng Hu" w:date="2023-02-21T09:29:00Z">
        <w:r w:rsidR="009A7065">
          <w:t xml:space="preserve"> capture the SPE effect</w:t>
        </w:r>
      </w:ins>
      <w:ins w:id="88" w:author="Chuan-Peng Hu" w:date="2023-02-21T09:34:00Z">
        <w:r w:rsidR="009A7065">
          <w:t xml:space="preserve">. </w:t>
        </w:r>
      </w:ins>
      <w:del w:id="89" w:author="Chuan-Peng Hu" w:date="2023-02-21T09:23:00Z">
        <w:r w:rsidRPr="004B5654" w:rsidDel="00221BBD">
          <w:delText xml:space="preserve">paradigm </w:delText>
        </w:r>
      </w:del>
      <w:del w:id="90" w:author="Chuan-Peng Hu" w:date="2023-02-21T09:35:00Z">
        <w:r w:rsidRPr="004B5654" w:rsidDel="009A7065">
          <w:delText xml:space="preserve">has not been </w:delText>
        </w:r>
      </w:del>
      <w:del w:id="91" w:author="Chuan-Peng Hu" w:date="2023-02-21T09:23:00Z">
        <w:r w:rsidRPr="004B5654" w:rsidDel="00221BBD">
          <w:delText xml:space="preserve">thoroughly </w:delText>
        </w:r>
      </w:del>
      <w:del w:id="92" w:author="Chuan-Peng Hu" w:date="2023-02-21T09:35:00Z">
        <w:r w:rsidRPr="004B5654" w:rsidDel="009A7065">
          <w:delText>tested</w:delText>
        </w:r>
      </w:del>
      <w:del w:id="93" w:author="Chuan-Peng Hu" w:date="2023-02-21T09:24:00Z">
        <w:r w:rsidRPr="004B5654" w:rsidDel="00221BBD">
          <w:delText xml:space="preserve"> for reliability</w:delText>
        </w:r>
      </w:del>
      <w:del w:id="94" w:author="Chuan-Peng Hu" w:date="2023-02-21T09:35:00Z">
        <w:r w:rsidRPr="004B5654" w:rsidDel="009A7065">
          <w:delText xml:space="preserve">. </w:delText>
        </w:r>
      </w:del>
      <w:r w:rsidRPr="004B5654">
        <w:t>T</w:t>
      </w:r>
      <w:ins w:id="95" w:author="Chuan-Peng Hu" w:date="2023-02-21T09:24:00Z">
        <w:r w:rsidR="00221BBD">
          <w:t>o fill the gap</w:t>
        </w:r>
      </w:ins>
      <w:del w:id="96" w:author="Chuan-Peng Hu" w:date="2023-02-21T09:24:00Z">
        <w:r w:rsidRPr="004B5654" w:rsidDel="00221BBD">
          <w:delText>herefore</w:delText>
        </w:r>
      </w:del>
      <w:r w:rsidRPr="004B5654">
        <w:t xml:space="preserve">, we </w:t>
      </w:r>
      <w:ins w:id="97" w:author="Chuan-Peng Hu" w:date="2023-02-21T09:24:00Z">
        <w:r w:rsidR="00221BBD">
          <w:t>plan to re-analyze existing data where participant performed SALT for multiple session. We</w:t>
        </w:r>
      </w:ins>
      <w:ins w:id="98" w:author="Chuan-Peng Hu" w:date="2023-02-21T09:25:00Z">
        <w:r w:rsidR="00221BBD">
          <w:t xml:space="preserve"> </w:t>
        </w:r>
      </w:ins>
      <w:del w:id="99" w:author="Chuan-Peng Hu" w:date="2023-02-21T09:35:00Z">
        <w:r w:rsidRPr="004B5654" w:rsidDel="009A7065">
          <w:delText xml:space="preserve">used six experiment </w:delText>
        </w:r>
        <w:r w:rsidR="0010158A" w:rsidDel="009A7065">
          <w:delText>indexes</w:delText>
        </w:r>
        <w:r w:rsidRPr="004B5654" w:rsidDel="009A7065">
          <w:delText xml:space="preserve">, including </w:delText>
        </w:r>
      </w:del>
      <w:ins w:id="100" w:author="Chuan-Peng Hu" w:date="2023-02-21T09:35:00Z">
        <w:r w:rsidR="009A7065">
          <w:t>calculated the reliability of these six indic</w:t>
        </w:r>
      </w:ins>
      <w:ins w:id="101" w:author="Chuan-Peng Hu" w:date="2023-02-21T09:36:00Z">
        <w:r w:rsidR="009A7065">
          <w:t xml:space="preserve">es, </w:t>
        </w:r>
      </w:ins>
      <w:r w:rsidRPr="004B5654">
        <w:t>reaction time, accuracy, d-prime, efficiency, drift rate (v), and starting point (z)</w:t>
      </w:r>
      <w:del w:id="102" w:author="Chuan-Peng Hu" w:date="2023-02-21T09:36:00Z">
        <w:r w:rsidRPr="004B5654" w:rsidDel="009A7065">
          <w:delText>, to estimate the size of the SPE in the SALT paradigm</w:delText>
        </w:r>
      </w:del>
      <w:r w:rsidRPr="004B5654">
        <w:t xml:space="preserve">. </w:t>
      </w:r>
      <w:ins w:id="103" w:author="Chuan-Peng Hu" w:date="2023-02-21T09:36:00Z">
        <w:r w:rsidR="009A7065">
          <w:t xml:space="preserve">More specifically, </w:t>
        </w:r>
      </w:ins>
      <w:del w:id="104" w:author="Chuan-Peng Hu" w:date="2023-02-21T09:36:00Z">
        <w:r w:rsidRPr="004B5654" w:rsidDel="009A7065">
          <w:delText xml:space="preserve">We </w:delText>
        </w:r>
      </w:del>
      <w:ins w:id="105" w:author="Chuan-Peng Hu" w:date="2023-02-21T09:36:00Z">
        <w:r w:rsidR="009A7065">
          <w:t>w</w:t>
        </w:r>
        <w:r w:rsidR="009A7065" w:rsidRPr="004B5654">
          <w:t xml:space="preserve">e </w:t>
        </w:r>
        <w:r w:rsidR="009A7065">
          <w:t xml:space="preserve">will </w:t>
        </w:r>
      </w:ins>
      <w:del w:id="106" w:author="Chuan-Peng Hu" w:date="2023-02-21T09:36:00Z">
        <w:r w:rsidRPr="004B5654" w:rsidDel="009A7065">
          <w:delText xml:space="preserve">then </w:delText>
        </w:r>
      </w:del>
      <w:r w:rsidRPr="004B5654">
        <w:t>analyze</w:t>
      </w:r>
      <w:del w:id="107" w:author="Chuan-Peng Hu" w:date="2023-02-21T09:36:00Z">
        <w:r w:rsidRPr="004B5654" w:rsidDel="009A7065">
          <w:delText>d</w:delText>
        </w:r>
      </w:del>
      <w:r w:rsidRPr="004B5654">
        <w:t xml:space="preserve"> the </w:t>
      </w:r>
      <w:del w:id="108" w:author="Chuan-Peng Hu" w:date="2023-02-21T09:36:00Z">
        <w:r w:rsidRPr="004B5654" w:rsidDel="009A7065">
          <w:delText xml:space="preserve">stability </w:delText>
        </w:r>
      </w:del>
      <w:ins w:id="109" w:author="Chuan-Peng Hu" w:date="2023-02-21T09:36:00Z">
        <w:r w:rsidR="009A7065">
          <w:t>reliability</w:t>
        </w:r>
        <w:r w:rsidR="009A7065" w:rsidRPr="004B5654">
          <w:t xml:space="preserve"> </w:t>
        </w:r>
      </w:ins>
      <w:r w:rsidRPr="004B5654">
        <w:t>of these SPE</w:t>
      </w:r>
      <w:ins w:id="110" w:author="Chuan-Peng Hu" w:date="2023-02-21T09:36:00Z">
        <w:r w:rsidR="009A7065">
          <w:t xml:space="preserve"> indices</w:t>
        </w:r>
      </w:ins>
      <w:del w:id="111" w:author="Chuan-Peng Hu" w:date="2023-02-21T09:36:00Z">
        <w:r w:rsidRPr="004B5654" w:rsidDel="009A7065">
          <w:delText>s</w:delText>
        </w:r>
      </w:del>
      <w:r w:rsidRPr="004B5654">
        <w:t xml:space="preserve"> </w:t>
      </w:r>
      <w:del w:id="112" w:author="Chuan-Peng Hu" w:date="2023-02-21T09:36:00Z">
        <w:r w:rsidRPr="004B5654" w:rsidDel="009A7065">
          <w:delText xml:space="preserve">across six </w:delText>
        </w:r>
        <w:r w:rsidR="0010158A" w:rsidDel="009A7065">
          <w:delText>session</w:delText>
        </w:r>
        <w:r w:rsidRPr="004B5654" w:rsidDel="009A7065">
          <w:delText>s</w:delText>
        </w:r>
      </w:del>
      <w:ins w:id="113" w:author="Chuan-Peng Hu" w:date="2023-02-21T09:37:00Z">
        <w:r w:rsidR="009A7065">
          <w:t xml:space="preserve">by both </w:t>
        </w:r>
      </w:ins>
      <w:del w:id="114" w:author="Chuan-Peng Hu" w:date="2023-02-21T09:36:00Z">
        <w:r w:rsidRPr="004B5654" w:rsidDel="009A7065">
          <w:delText xml:space="preserve"> </w:delText>
        </w:r>
      </w:del>
      <w:del w:id="115" w:author="Chuan-Peng Hu" w:date="2023-02-21T09:37:00Z">
        <w:r w:rsidRPr="004B5654" w:rsidDel="009A7065">
          <w:delText xml:space="preserve">using </w:delText>
        </w:r>
      </w:del>
      <w:r w:rsidRPr="004B5654">
        <w:t xml:space="preserve">intraclass correlation coefficient (ICC) and split-half reliability. Our results </w:t>
      </w:r>
      <w:del w:id="116" w:author="Chuan-Peng Hu" w:date="2023-02-21T09:37:00Z">
        <w:r w:rsidRPr="004B5654" w:rsidDel="009A7065">
          <w:delText xml:space="preserve">showed </w:delText>
        </w:r>
      </w:del>
      <w:ins w:id="117" w:author="Chuan-Peng Hu" w:date="2023-02-21T09:37:00Z">
        <w:r w:rsidR="009A7065">
          <w:t>will reveal</w:t>
        </w:r>
        <w:r w:rsidR="009A7065" w:rsidRPr="004B5654">
          <w:t xml:space="preserve"> </w:t>
        </w:r>
        <w:r w:rsidR="009A7065">
          <w:t xml:space="preserve">the reliability of each </w:t>
        </w:r>
      </w:ins>
      <w:ins w:id="118" w:author="Chuan-Peng Hu" w:date="2023-02-21T09:38:00Z">
        <w:r w:rsidR="009A7065">
          <w:lastRenderedPageBreak/>
          <w:t xml:space="preserve">SPE </w:t>
        </w:r>
      </w:ins>
      <w:ins w:id="119" w:author="Chuan-Peng Hu" w:date="2023-02-21T09:37:00Z">
        <w:r w:rsidR="009A7065">
          <w:t>indicies</w:t>
        </w:r>
      </w:ins>
      <w:ins w:id="120" w:author="Chuan-Peng Hu" w:date="2023-02-21T09:38:00Z">
        <w:r w:rsidR="009A7065">
          <w:t xml:space="preserve"> and provide a benchmark for future studies</w:t>
        </w:r>
      </w:ins>
      <w:del w:id="121" w:author="Chuan-Peng Hu" w:date="2023-02-21T09:37:00Z">
        <w:r w:rsidRPr="004B5654" w:rsidDel="009A7065">
          <w:delText>that the SALT paradigm has stable SPEs over time, with the most reliable index being reaction time</w:delText>
        </w:r>
      </w:del>
      <w:r w:rsidRPr="004B5654">
        <w:t>.</w:t>
      </w:r>
      <w:commentRangeEnd w:id="13"/>
      <w:r w:rsidR="00836199">
        <w:rPr>
          <w:rStyle w:val="a6"/>
        </w:rPr>
        <w:commentReference w:id="13"/>
      </w:r>
    </w:p>
    <w:p w14:paraId="160708E2" w14:textId="77777777" w:rsidR="008D7A9C" w:rsidRPr="008D7A9C" w:rsidRDefault="008D7A9C" w:rsidP="008D7A9C">
      <w:pPr>
        <w:ind w:firstLine="720"/>
        <w:rPr>
          <w:ins w:id="122" w:author="Microsoft 帐户" w:date="2023-02-21T16:41:00Z"/>
          <w:rPrChange w:id="123" w:author="Microsoft 帐户" w:date="2023-02-21T16:41:00Z">
            <w:rPr>
              <w:ins w:id="124" w:author="Microsoft 帐户" w:date="2023-02-21T16:41:00Z"/>
            </w:rPr>
          </w:rPrChange>
        </w:rPr>
      </w:pPr>
      <w:ins w:id="125" w:author="Microsoft 帐户" w:date="2023-02-21T16:41:00Z">
        <w:r w:rsidRPr="008D7A9C">
          <w:t>People’s performance is better in cogn</w:t>
        </w:r>
        <w:r w:rsidRPr="008D7A9C">
          <w:rPr>
            <w:rPrChange w:id="126" w:author="Microsoft 帐户" w:date="2023-02-21T16:41:00Z">
              <w:rPr/>
            </w:rPrChange>
          </w:rPr>
          <w:t>itive tasks when the stimulus is self-relevant than when the stimuli is not self-relevant. This phenomenon is referred as self-prioritization effect (SPE). Recently, social-associative learning task (SALT) is widely used to investigate the mechanism underlying the self-prioritization effect, because it eliminate the familiarity effect and its simplicity. Des</w:t>
        </w:r>
        <w:bookmarkStart w:id="127" w:name="_GoBack"/>
        <w:bookmarkEnd w:id="127"/>
        <w:r w:rsidRPr="008D7A9C">
          <w:rPr>
            <w:rPrChange w:id="128" w:author="Microsoft 帐户" w:date="2023-02-21T16:41:00Z">
              <w:rPr/>
            </w:rPrChange>
          </w:rPr>
          <w:t xml:space="preserve">pite its wide use, there is no consensus on how should researchers quantify the SPE when using the SALT. As a simple button-pressing task, SALT yields two direct outcomes, reaction time and accuracy, which can be used to quantify SPE. Moreover, based on these two outcomes, multiple indirect indices can be derived: sensitivity, </w:t>
        </w:r>
        <w:r w:rsidRPr="008D7A9C">
          <w:rPr>
            <w:i/>
            <w:rPrChange w:id="129" w:author="Microsoft 帐户" w:date="2023-02-21T16:41:00Z">
              <w:rPr>
                <w:i/>
              </w:rPr>
            </w:rPrChange>
          </w:rPr>
          <w:t>d</w:t>
        </w:r>
        <w:r w:rsidRPr="008D7A9C">
          <w:rPr>
            <w:rPrChange w:id="130" w:author="Microsoft 帐户" w:date="2023-02-21T16:41:00Z">
              <w:rPr/>
            </w:rPrChange>
          </w:rPr>
          <w:t xml:space="preserve"> prime, under the signal-detection theory; direct combination of reaction times and accuracy, the efficiency index; and drift rate (</w:t>
        </w:r>
        <w:r w:rsidRPr="008D7A9C">
          <w:rPr>
            <w:i/>
            <w:rPrChange w:id="131" w:author="Microsoft 帐户" w:date="2023-02-21T16:41:00Z">
              <w:rPr>
                <w:i/>
              </w:rPr>
            </w:rPrChange>
          </w:rPr>
          <w:t>v</w:t>
        </w:r>
        <w:r w:rsidRPr="008D7A9C">
          <w:rPr>
            <w:rPrChange w:id="132" w:author="Microsoft 帐户" w:date="2023-02-21T16:41:00Z">
              <w:rPr/>
            </w:rPrChange>
          </w:rPr>
          <w:t>) and starting point (</w:t>
        </w:r>
        <w:r w:rsidRPr="008D7A9C">
          <w:rPr>
            <w:i/>
            <w:rPrChange w:id="133" w:author="Microsoft 帐户" w:date="2023-02-21T16:41:00Z">
              <w:rPr>
                <w:i/>
              </w:rPr>
            </w:rPrChange>
          </w:rPr>
          <w:t>z</w:t>
        </w:r>
        <w:r w:rsidRPr="008D7A9C">
          <w:rPr>
            <w:rPrChange w:id="134" w:author="Microsoft 帐户" w:date="2023-02-21T16:41:00Z">
              <w:rPr/>
            </w:rPrChange>
          </w:rPr>
          <w:t>) estimated using drift-diffusion models. All these are used for calculating the SPE in the literature and it is unknown which can reliably capture the SPE effect. To fill the gap, we plan to re-analyze existing data where participant performed SALT for multiple session. We calculated the reliability of these six indexes, reaction time, accuracy, d-prime, efficiency, drift rate (</w:t>
        </w:r>
        <w:r w:rsidRPr="008D7A9C">
          <w:rPr>
            <w:i/>
            <w:rPrChange w:id="135" w:author="Microsoft 帐户" w:date="2023-02-21T16:41:00Z">
              <w:rPr>
                <w:i/>
              </w:rPr>
            </w:rPrChange>
          </w:rPr>
          <w:t>v</w:t>
        </w:r>
        <w:r w:rsidRPr="008D7A9C">
          <w:rPr>
            <w:rPrChange w:id="136" w:author="Microsoft 帐户" w:date="2023-02-21T16:41:00Z">
              <w:rPr/>
            </w:rPrChange>
          </w:rPr>
          <w:t>), and starting point (</w:t>
        </w:r>
        <w:r w:rsidRPr="008D7A9C">
          <w:rPr>
            <w:i/>
            <w:rPrChange w:id="137" w:author="Microsoft 帐户" w:date="2023-02-21T16:41:00Z">
              <w:rPr>
                <w:i/>
              </w:rPr>
            </w:rPrChange>
          </w:rPr>
          <w:t>z</w:t>
        </w:r>
        <w:r w:rsidRPr="008D7A9C">
          <w:rPr>
            <w:rPrChange w:id="138" w:author="Microsoft 帐户" w:date="2023-02-21T16:41:00Z">
              <w:rPr/>
            </w:rPrChange>
          </w:rPr>
          <w:t>). More specifically, we will analyze the reliability of these SPE indexes by both intraclass correlation coefficient (ICC) and split-half reliability. Our results will reveal the reliability of each SPE indexes and provide a benchmark for future studies.</w:t>
        </w:r>
      </w:ins>
    </w:p>
    <w:p w14:paraId="628D9882" w14:textId="77777777" w:rsidR="008D7A9C" w:rsidRPr="008D7A9C" w:rsidRDefault="008D7A9C" w:rsidP="004B5654">
      <w:pPr>
        <w:ind w:firstLine="720"/>
      </w:pPr>
    </w:p>
    <w:p w14:paraId="2C261C19" w14:textId="77777777" w:rsidR="004B5654" w:rsidRDefault="004B5654">
      <w:pPr>
        <w:spacing w:line="276" w:lineRule="auto"/>
      </w:pPr>
      <w:r>
        <w:br w:type="page"/>
      </w:r>
    </w:p>
    <w:p w14:paraId="00C34696" w14:textId="77777777" w:rsidR="00C62E98" w:rsidRPr="00C62E98" w:rsidRDefault="00C62E98" w:rsidP="00C62E98">
      <w:pPr>
        <w:rPr>
          <w:rFonts w:eastAsiaTheme="minorEastAsia"/>
        </w:rPr>
      </w:pP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39" w:name="_xrrl8ars2nrl" w:colFirst="0" w:colLast="0"/>
      <w:bookmarkStart w:id="140" w:name="_Toc127199602"/>
      <w:bookmarkEnd w:id="139"/>
      <w:r w:rsidRPr="004939D4">
        <w:rPr>
          <w:rFonts w:ascii="Calibri" w:eastAsia="Calibri" w:hAnsi="Calibri" w:cs="Calibri"/>
          <w:b/>
          <w:sz w:val="42"/>
          <w:szCs w:val="42"/>
          <w:highlight w:val="yellow"/>
        </w:rPr>
        <w:t>Introduction</w:t>
      </w:r>
      <w:bookmarkEnd w:id="140"/>
    </w:p>
    <w:p w14:paraId="4184D766" w14:textId="52987109" w:rsidR="001C5230" w:rsidRDefault="00DB6B64" w:rsidP="001C5230">
      <w:pPr>
        <w:ind w:firstLine="720"/>
        <w:rPr>
          <w:color w:val="000000" w:themeColor="text1"/>
          <w:lang w:val="en-US"/>
        </w:rPr>
      </w:pPr>
      <w:r w:rsidRPr="00DB6B64">
        <w:rPr>
          <w:color w:val="000000" w:themeColor="text1"/>
        </w:rPr>
        <w:t xml:space="preserve">The </w:t>
      </w:r>
      <w:r w:rsidRPr="00B40719">
        <w:rPr>
          <w:b/>
          <w:color w:val="000000" w:themeColor="text1"/>
          <w:highlight w:val="cyan"/>
        </w:rPr>
        <w:t>Self-Prioritization Effect (SPE)</w:t>
      </w:r>
      <w:r w:rsidRPr="00DB6B64">
        <w:rPr>
          <w:b/>
          <w:color w:val="000000" w:themeColor="text1"/>
        </w:rPr>
        <w:t xml:space="preserve"> </w:t>
      </w:r>
      <w:r w:rsidRPr="00DB6B64">
        <w:rPr>
          <w:color w:val="000000" w:themeColor="text1"/>
        </w:rPr>
        <w:t xml:space="preserve">has long been established as a phenomenon </w:t>
      </w:r>
      <w:r w:rsidR="00B01E6B">
        <w:rPr>
          <w:color w:val="000000" w:themeColor="text1"/>
        </w:rPr>
        <w:t>which</w:t>
      </w:r>
      <w:r w:rsidR="00B01E6B" w:rsidRPr="00B01E6B">
        <w:rPr>
          <w:color w:val="000000" w:themeColor="text1"/>
        </w:rPr>
        <w:t xml:space="preserve"> has been found in many classi</w:t>
      </w:r>
      <w:r w:rsidR="00B01E6B">
        <w:rPr>
          <w:color w:val="000000" w:themeColor="text1"/>
        </w:rPr>
        <w:t>c paradigms of the last century.</w:t>
      </w:r>
      <w:r w:rsidR="00B01E6B" w:rsidRPr="00B01E6B">
        <w:t xml:space="preserve"> </w:t>
      </w:r>
      <w:r w:rsidR="00B01E6B" w:rsidRPr="00B01E6B">
        <w:rPr>
          <w:color w:val="000000" w:themeColor="text1"/>
        </w:rPr>
        <w:t>For example, in memory studies, information related to the self is always easier to recall</w:t>
      </w:r>
      <w:r w:rsidR="008C02EA">
        <w:rPr>
          <w:color w:val="000000" w:themeColor="text1"/>
        </w:rPr>
        <w:t xml:space="preserve"> </w:t>
      </w:r>
      <w:r w:rsidR="00AA63FD">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 </w:instrText>
      </w:r>
      <w:r w:rsidR="00B01E6B">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EN.CITE.DATA </w:instrText>
      </w:r>
      <w:r w:rsidR="00B01E6B">
        <w:rPr>
          <w:color w:val="000000" w:themeColor="text1"/>
        </w:rPr>
      </w:r>
      <w:r w:rsidR="00B01E6B">
        <w:rPr>
          <w:color w:val="000000" w:themeColor="text1"/>
        </w:rPr>
        <w:fldChar w:fldCharType="end"/>
      </w:r>
      <w:r w:rsidR="00AA63FD">
        <w:rPr>
          <w:color w:val="000000" w:themeColor="text1"/>
        </w:rPr>
      </w:r>
      <w:r w:rsidR="00AA63FD">
        <w:rPr>
          <w:color w:val="000000" w:themeColor="text1"/>
        </w:rPr>
        <w:fldChar w:fldCharType="separate"/>
      </w:r>
      <w:r w:rsidR="00B01E6B">
        <w:rPr>
          <w:noProof/>
          <w:color w:val="000000" w:themeColor="text1"/>
        </w:rPr>
        <w:t>(Conway &amp; Dewhurst, 1995; Craik &amp; Tulving, 1975; Rogers et al., 1977; Symons &amp; Johnson, 1997)</w:t>
      </w:r>
      <w:r w:rsidR="00AA63FD">
        <w:rPr>
          <w:color w:val="000000" w:themeColor="text1"/>
        </w:rPr>
        <w:fldChar w:fldCharType="end"/>
      </w:r>
      <w:r w:rsidR="007C7866" w:rsidRPr="00F968A5">
        <w:rPr>
          <w:color w:val="000000" w:themeColor="text1"/>
          <w:lang w:val="en-US"/>
        </w:rPr>
        <w:t xml:space="preserve">. </w:t>
      </w:r>
      <w:r w:rsidR="00B40719">
        <w:rPr>
          <w:color w:val="000000" w:themeColor="text1"/>
          <w:lang w:val="en-US"/>
        </w:rPr>
        <w:t>And i</w:t>
      </w:r>
      <w:r w:rsidR="00B01E6B" w:rsidRPr="00B01E6B">
        <w:rPr>
          <w:color w:val="000000" w:themeColor="text1"/>
          <w:lang w:val="en-US"/>
        </w:rPr>
        <w:t xml:space="preserve">n the </w:t>
      </w:r>
      <w:r w:rsidR="00B40719" w:rsidRPr="00B40719">
        <w:rPr>
          <w:color w:val="000000" w:themeColor="text1"/>
          <w:lang w:val="en-US"/>
        </w:rPr>
        <w:t>dichotic listening tasks</w:t>
      </w:r>
      <w:r w:rsidR="00B01E6B" w:rsidRPr="00B01E6B">
        <w:rPr>
          <w:color w:val="000000" w:themeColor="text1"/>
          <w:lang w:val="en-US"/>
        </w:rPr>
        <w:t>, subjects can recognize their own name from auditory information even with insufficient cognitive resources</w:t>
      </w:r>
      <w:ins w:id="141" w:author="Chuan-Peng Hu" w:date="2023-02-21T09:41:00Z">
        <w:r w:rsidR="00093FFA">
          <w:rPr>
            <w:color w:val="000000" w:themeColor="text1"/>
            <w:lang w:val="en-US"/>
          </w:rPr>
          <w:t xml:space="preserve"> </w:t>
        </w:r>
      </w:ins>
      <w:r w:rsidR="00B01E6B">
        <w:rPr>
          <w:color w:val="000000" w:themeColor="text1"/>
          <w:lang w:val="en-US"/>
        </w:rPr>
        <w:fldChar w:fldCharType="begin"/>
      </w:r>
      <w:r w:rsidR="00B01E6B">
        <w:rPr>
          <w:color w:val="000000" w:themeColor="text1"/>
          <w:lang w:val="en-US"/>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B01E6B">
        <w:rPr>
          <w:color w:val="000000" w:themeColor="text1"/>
          <w:lang w:val="en-US"/>
        </w:rPr>
        <w:fldChar w:fldCharType="separate"/>
      </w:r>
      <w:r w:rsidR="00B01E6B">
        <w:rPr>
          <w:noProof/>
          <w:color w:val="000000" w:themeColor="text1"/>
          <w:lang w:val="en-US"/>
        </w:rPr>
        <w:t>(Cherry, 1953; Moray, 1959)</w:t>
      </w:r>
      <w:r w:rsidR="00B01E6B">
        <w:rPr>
          <w:color w:val="000000" w:themeColor="text1"/>
          <w:lang w:val="en-US"/>
        </w:rPr>
        <w:fldChar w:fldCharType="end"/>
      </w:r>
      <w:r w:rsidR="00B01E6B">
        <w:rPr>
          <w:color w:val="000000" w:themeColor="text1"/>
          <w:lang w:val="en-US"/>
        </w:rPr>
        <w:t xml:space="preserve">. </w:t>
      </w:r>
      <w:commentRangeStart w:id="142"/>
      <w:r w:rsidR="00B40719" w:rsidRPr="00B40719">
        <w:rPr>
          <w:color w:val="000000" w:themeColor="text1"/>
          <w:lang w:val="en-US"/>
        </w:rPr>
        <w:t>After entering the 21st century,</w:t>
      </w:r>
      <w:commentRangeEnd w:id="142"/>
      <w:r w:rsidR="00093FFA">
        <w:rPr>
          <w:rStyle w:val="a6"/>
        </w:rPr>
        <w:commentReference w:id="142"/>
      </w:r>
      <w:r w:rsidR="00B40719" w:rsidRPr="00B40719">
        <w:rPr>
          <w:color w:val="000000" w:themeColor="text1"/>
          <w:lang w:val="en-US"/>
        </w:rPr>
        <w:t xml:space="preserve"> the </w:t>
      </w:r>
      <w:r w:rsidR="00B40719">
        <w:rPr>
          <w:color w:val="000000" w:themeColor="text1"/>
          <w:lang w:val="en-US"/>
        </w:rPr>
        <w:t xml:space="preserve">SPE </w:t>
      </w:r>
      <w:r w:rsidR="00B40719" w:rsidRPr="00B40719">
        <w:rPr>
          <w:color w:val="000000" w:themeColor="text1"/>
          <w:lang w:val="en-US"/>
        </w:rPr>
        <w:t>has also been found in many experiments</w:t>
      </w:r>
      <w:r w:rsidR="00B40719">
        <w:rPr>
          <w:color w:val="000000" w:themeColor="text1"/>
          <w:lang w:val="en-US"/>
        </w:rPr>
        <w:t xml:space="preserve">. </w:t>
      </w:r>
      <w:r w:rsidR="00B40719" w:rsidRPr="00B01E6B">
        <w:rPr>
          <w:color w:val="000000" w:themeColor="text1"/>
        </w:rPr>
        <w:t>For example,</w:t>
      </w:r>
      <w:r w:rsidR="00B40719">
        <w:rPr>
          <w:color w:val="000000" w:themeColor="text1"/>
        </w:rPr>
        <w:t xml:space="preserve"> </w:t>
      </w:r>
      <w:r w:rsidR="00B40719" w:rsidRPr="00B40719">
        <w:rPr>
          <w:color w:val="000000" w:themeColor="text1"/>
          <w:lang w:val="en-US"/>
        </w:rPr>
        <w:t>many studies demonstrating that humans have better recognition ability for their own faces</w:t>
      </w:r>
      <w:r w:rsidR="00A47915">
        <w:rPr>
          <w:color w:val="000000" w:themeColor="text1"/>
          <w:lang w:val="en-US"/>
        </w:rPr>
        <w:t xml:space="preserve"> </w: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 </w:instrTex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EN.CITE.DATA </w:instrText>
      </w:r>
      <w:r w:rsidR="00A47915">
        <w:rPr>
          <w:color w:val="000000" w:themeColor="text1"/>
          <w:lang w:val="en-US"/>
        </w:rPr>
      </w:r>
      <w:r w:rsidR="00A47915">
        <w:rPr>
          <w:color w:val="000000" w:themeColor="text1"/>
          <w:lang w:val="en-US"/>
        </w:rPr>
        <w:fldChar w:fldCharType="end"/>
      </w:r>
      <w:r w:rsidR="00A47915">
        <w:rPr>
          <w:color w:val="000000" w:themeColor="text1"/>
          <w:lang w:val="en-US"/>
        </w:rPr>
      </w:r>
      <w:r w:rsidR="00A47915">
        <w:rPr>
          <w:color w:val="000000" w:themeColor="text1"/>
          <w:lang w:val="en-US"/>
        </w:rPr>
        <w:fldChar w:fldCharType="separate"/>
      </w:r>
      <w:r w:rsidR="00A47915">
        <w:rPr>
          <w:noProof/>
          <w:color w:val="000000" w:themeColor="text1"/>
          <w:lang w:val="en-US"/>
        </w:rPr>
        <w:t>(Keenan et al., 2000; Kircher et al., 2000; Turk et al., 2002)</w:t>
      </w:r>
      <w:r w:rsidR="00A47915">
        <w:rPr>
          <w:color w:val="000000" w:themeColor="text1"/>
          <w:lang w:val="en-US"/>
        </w:rPr>
        <w:fldChar w:fldCharType="end"/>
      </w:r>
      <w:r w:rsidR="00A47915">
        <w:rPr>
          <w:color w:val="000000" w:themeColor="text1"/>
          <w:lang w:val="en-US"/>
        </w:rPr>
        <w:t>.</w:t>
      </w:r>
      <w:r w:rsidR="00A47915" w:rsidRPr="00A47915">
        <w:rPr>
          <w:color w:val="000000" w:themeColor="text1"/>
          <w:lang w:val="en-US"/>
        </w:rPr>
        <w:t xml:space="preserve"> The </w:t>
      </w:r>
      <w:r w:rsidR="00B40719">
        <w:rPr>
          <w:color w:val="000000" w:themeColor="text1"/>
          <w:lang w:val="en-US"/>
        </w:rPr>
        <w:t>SPE</w:t>
      </w:r>
      <w:r w:rsidR="00A47915" w:rsidRPr="00A47915">
        <w:rPr>
          <w:color w:val="000000" w:themeColor="text1"/>
          <w:lang w:val="en-US"/>
        </w:rPr>
        <w:t xml:space="preserve"> has also been observed in sound recognition, with research showing that individuals perceive their own voice as more attractive</w:t>
      </w:r>
      <w:r w:rsidR="00B40719">
        <w:rPr>
          <w:color w:val="000000" w:themeColor="text1"/>
          <w:lang w:val="en-US"/>
        </w:rPr>
        <w:t xml:space="preserve"> </w:t>
      </w:r>
      <w:r w:rsidR="00A47915">
        <w:rPr>
          <w:color w:val="000000" w:themeColor="text1"/>
          <w:lang w:val="en-US"/>
        </w:rPr>
        <w:fldChar w:fldCharType="begin"/>
      </w:r>
      <w:r w:rsidR="00A47915">
        <w:rPr>
          <w:color w:val="000000" w:themeColor="text1"/>
          <w:lang w:val="en-US"/>
        </w:rPr>
        <w:instrText xml:space="preserve"> ADDIN EN.CITE &lt;EndNote&gt;&lt;Cite&gt;&lt;Author&gt;Hughes&lt;/Author&gt;&lt;Year&gt;2013&lt;/Year&gt;&lt;RecNum&gt;49&lt;/RecNum&gt;&lt;DisplayText&gt;(Hughes &amp;amp; Harrison, 2013)&lt;/DisplayText&gt;&lt;record&gt;&lt;rec-number&gt;49&lt;/rec-number&gt;&lt;foreign-keys&gt;&lt;key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EndNote&gt;</w:instrText>
      </w:r>
      <w:r w:rsidR="00A47915">
        <w:rPr>
          <w:color w:val="000000" w:themeColor="text1"/>
          <w:lang w:val="en-US"/>
        </w:rPr>
        <w:fldChar w:fldCharType="separate"/>
      </w:r>
      <w:r w:rsidR="00A47915">
        <w:rPr>
          <w:noProof/>
          <w:color w:val="000000" w:themeColor="text1"/>
          <w:lang w:val="en-US"/>
        </w:rPr>
        <w:t>(Hughes &amp; Harrison, 2013)</w:t>
      </w:r>
      <w:r w:rsidR="00A47915">
        <w:rPr>
          <w:color w:val="000000" w:themeColor="text1"/>
          <w:lang w:val="en-US"/>
        </w:rPr>
        <w:fldChar w:fldCharType="end"/>
      </w:r>
      <w:r w:rsidR="00A47915" w:rsidRPr="00A47915">
        <w:rPr>
          <w:color w:val="000000" w:themeColor="text1"/>
          <w:lang w:val="en-US"/>
        </w:rPr>
        <w:t xml:space="preserve"> and respond faster to their own voice compared to others'</w:t>
      </w:r>
      <w:r w:rsidR="00B40719">
        <w:rPr>
          <w:color w:val="000000" w:themeColor="text1"/>
          <w:lang w:val="en-US"/>
        </w:rPr>
        <w:t xml:space="preserve"> </w:t>
      </w:r>
      <w:r w:rsidR="00A93AA8">
        <w:rPr>
          <w:color w:val="000000" w:themeColor="text1"/>
          <w:lang w:val="en-US"/>
        </w:rPr>
        <w:fldChar w:fldCharType="begin"/>
      </w:r>
      <w:r w:rsidR="00A93AA8">
        <w:rPr>
          <w:color w:val="000000" w:themeColor="text1"/>
          <w:lang w:val="en-US"/>
        </w:rPr>
        <w:instrText xml:space="preserve"> ADDIN EN.CITE &lt;EndNote&gt;&lt;Cite&gt;&lt;Author&gt;Payne&lt;/Author&gt;&lt;Year&gt;2021&lt;/Year&gt;&lt;RecNum&gt;50&lt;/RecNum&gt;&lt;DisplayText&gt;(Payne et al., 2021)&lt;/DisplayText&gt;&lt;record&gt;&lt;rec-number&gt;50&lt;/rec-number&gt;&lt;foreign-keys&gt;&lt;key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A93AA8">
        <w:rPr>
          <w:color w:val="000000" w:themeColor="text1"/>
          <w:lang w:val="en-US"/>
        </w:rPr>
        <w:fldChar w:fldCharType="separate"/>
      </w:r>
      <w:r w:rsidR="00A93AA8">
        <w:rPr>
          <w:noProof/>
          <w:color w:val="000000" w:themeColor="text1"/>
          <w:lang w:val="en-US"/>
        </w:rPr>
        <w:t>(Payne et al., 2021)</w:t>
      </w:r>
      <w:r w:rsidR="00A93AA8">
        <w:rPr>
          <w:color w:val="000000" w:themeColor="text1"/>
          <w:lang w:val="en-US"/>
        </w:rPr>
        <w:fldChar w:fldCharType="end"/>
      </w:r>
      <w:r w:rsidR="00A47915" w:rsidRPr="00A47915">
        <w:rPr>
          <w:color w:val="000000" w:themeColor="text1"/>
          <w:lang w:val="en-US"/>
        </w:rPr>
        <w:t>.</w:t>
      </w:r>
    </w:p>
    <w:p w14:paraId="131B953D" w14:textId="4B86BF71" w:rsidR="001C5230" w:rsidRDefault="00287F19" w:rsidP="001C5230">
      <w:pPr>
        <w:ind w:firstLine="720"/>
        <w:rPr>
          <w:color w:val="000000" w:themeColor="text1"/>
        </w:rPr>
      </w:pPr>
      <w:ins w:id="143" w:author="Chuan-Peng Hu" w:date="2023-02-21T09:42:00Z">
        <w:r>
          <w:rPr>
            <w:color w:val="000000" w:themeColor="text1"/>
          </w:rPr>
          <w:t>[</w:t>
        </w:r>
      </w:ins>
      <w:ins w:id="144" w:author="Chuan-Peng Hu" w:date="2023-02-21T09:43:00Z">
        <w:r>
          <w:rPr>
            <w:color w:val="000000" w:themeColor="text1"/>
          </w:rPr>
          <w:t>one or two sentences that bridging</w:t>
        </w:r>
      </w:ins>
      <w:ins w:id="145" w:author="Chuan-Peng Hu" w:date="2023-02-21T09:42:00Z">
        <w:r>
          <w:rPr>
            <w:color w:val="000000" w:themeColor="text1"/>
          </w:rPr>
          <w:t xml:space="preserve"> the previous paragraph</w:t>
        </w:r>
      </w:ins>
      <w:ins w:id="146" w:author="Chuan-Peng Hu" w:date="2023-02-21T09:43:00Z">
        <w:r>
          <w:rPr>
            <w:color w:val="000000" w:themeColor="text1"/>
          </w:rPr>
          <w:t xml:space="preserve"> with the current one</w:t>
        </w:r>
      </w:ins>
      <w:ins w:id="147" w:author="Chuan-Peng Hu" w:date="2023-02-21T09:42:00Z">
        <w:r>
          <w:rPr>
            <w:color w:val="000000" w:themeColor="text1"/>
          </w:rPr>
          <w:t xml:space="preserve">] </w:t>
        </w:r>
      </w:ins>
      <w:r w:rsidR="00B40719" w:rsidRPr="00B40719">
        <w:rPr>
          <w:color w:val="000000" w:themeColor="text1"/>
        </w:rPr>
        <w:t xml:space="preserve">The </w:t>
      </w:r>
      <w:r w:rsidR="00B40719" w:rsidRPr="00B40719">
        <w:rPr>
          <w:b/>
          <w:color w:val="000000" w:themeColor="text1"/>
          <w:highlight w:val="cyan"/>
        </w:rPr>
        <w:t>Self-Associative Learning Task (SALT)</w:t>
      </w:r>
      <w:r w:rsidR="00B40719" w:rsidRPr="00B40719">
        <w:rPr>
          <w:color w:val="000000" w:themeColor="text1"/>
        </w:rPr>
        <w:t xml:space="preserve"> developed by</w:t>
      </w:r>
      <w:r w:rsidR="00B40719">
        <w:rPr>
          <w:color w:val="000000" w:themeColor="text1"/>
        </w:rPr>
        <w:t xml:space="preserve"> </w:t>
      </w:r>
      <w:r w:rsidR="00F661EF">
        <w:rPr>
          <w:color w:val="000000" w:themeColor="text1"/>
        </w:rPr>
        <w:fldChar w:fldCharType="begin"/>
      </w:r>
      <w:r w:rsidR="00F661EF">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F661EF">
        <w:rPr>
          <w:noProof/>
          <w:color w:val="000000" w:themeColor="text1"/>
        </w:rPr>
        <w:t>Sui et al. (2012)</w:t>
      </w:r>
      <w:r w:rsidR="00F661EF">
        <w:rPr>
          <w:color w:val="000000" w:themeColor="text1"/>
        </w:rPr>
        <w:fldChar w:fldCharType="end"/>
      </w:r>
      <w:r w:rsidR="00F661EF">
        <w:rPr>
          <w:color w:val="000000" w:themeColor="text1"/>
        </w:rPr>
        <w:t xml:space="preserve"> </w:t>
      </w:r>
      <w:r w:rsidR="00B40719" w:rsidRPr="00B40719">
        <w:rPr>
          <w:color w:val="000000" w:themeColor="text1"/>
        </w:rPr>
        <w:t>also found the Self-Prioritization Effect (SPE)</w:t>
      </w:r>
      <w:r w:rsidR="007C7866" w:rsidRPr="00F968A5">
        <w:rPr>
          <w:color w:val="000000" w:themeColor="text1"/>
        </w:rPr>
        <w:t xml:space="preserve">. </w:t>
      </w:r>
      <w:r w:rsidR="002A502B" w:rsidRPr="002A502B">
        <w:rPr>
          <w:color w:val="000000" w:themeColor="text1"/>
          <w:lang w:val="en-US"/>
        </w:rPr>
        <w:t>In th</w:t>
      </w:r>
      <w:r w:rsidR="00F661EF">
        <w:rPr>
          <w:color w:val="000000" w:themeColor="text1"/>
          <w:lang w:val="en-US"/>
        </w:rPr>
        <w:t>is task</w:t>
      </w:r>
      <w:r w:rsidR="002A502B" w:rsidRPr="002A502B">
        <w:rPr>
          <w:color w:val="000000" w:themeColor="text1"/>
          <w:lang w:val="en-US"/>
        </w:rPr>
        <w:t xml:space="preserve">, participants first associate geometrical shapes (e.g., triangle, square, and circle) with labels </w:t>
      </w:r>
      <w:r w:rsidR="002F14FF">
        <w:rPr>
          <w:color w:val="000000" w:themeColor="text1"/>
          <w:lang w:val="en-US"/>
        </w:rPr>
        <w:t xml:space="preserve">of persons </w:t>
      </w:r>
      <w:r w:rsidR="002A502B" w:rsidRPr="002A502B">
        <w:rPr>
          <w:color w:val="000000" w:themeColor="text1"/>
          <w:lang w:val="en-US"/>
        </w:rPr>
        <w:t>(e.g., "</w:t>
      </w:r>
      <w:r w:rsidR="002F14FF">
        <w:rPr>
          <w:color w:val="000000" w:themeColor="text1"/>
          <w:lang w:val="en-US"/>
        </w:rPr>
        <w:t>You," "friend," and "stranger"),</w:t>
      </w:r>
      <w:r w:rsidR="002A502B" w:rsidRPr="002A502B">
        <w:rPr>
          <w:color w:val="000000" w:themeColor="text1"/>
          <w:lang w:val="en-US"/>
        </w:rPr>
        <w:t xml:space="preserve"> </w:t>
      </w:r>
      <w:r w:rsidR="002F14FF">
        <w:rPr>
          <w:color w:val="000000" w:themeColor="text1"/>
          <w:lang w:val="en-US"/>
        </w:rPr>
        <w:t>and then finish a perceptual matching task in which</w:t>
      </w:r>
      <w:r w:rsidR="002A502B" w:rsidRPr="002A502B">
        <w:rPr>
          <w:color w:val="000000" w:themeColor="text1"/>
          <w:lang w:val="en-US"/>
        </w:rPr>
        <w:t xml:space="preserve"> </w:t>
      </w:r>
      <w:r w:rsidR="002F14FF" w:rsidRPr="002A502B">
        <w:rPr>
          <w:color w:val="000000" w:themeColor="text1"/>
          <w:lang w:val="en-US"/>
        </w:rPr>
        <w:t>participants decide if the shape-label pairs</w:t>
      </w:r>
      <w:r w:rsidR="002F14FF">
        <w:rPr>
          <w:color w:val="000000" w:themeColor="text1"/>
          <w:lang w:val="en-US"/>
        </w:rPr>
        <w:t xml:space="preserve"> presented on the screen</w:t>
      </w:r>
      <w:r w:rsidR="002F14FF" w:rsidRPr="002A502B">
        <w:rPr>
          <w:color w:val="000000" w:themeColor="text1"/>
          <w:lang w:val="en-US"/>
        </w:rPr>
        <w:t xml:space="preserve"> match</w:t>
      </w:r>
      <w:r w:rsidR="002F14FF">
        <w:rPr>
          <w:color w:val="000000" w:themeColor="text1"/>
          <w:lang w:val="en-US"/>
        </w:rPr>
        <w:t xml:space="preserve"> the learned association or not</w:t>
      </w:r>
      <w:r w:rsidR="002A502B" w:rsidRPr="002A502B">
        <w:rPr>
          <w:color w:val="000000" w:themeColor="text1"/>
          <w:lang w:val="en-US"/>
        </w:rPr>
        <w:t xml:space="preserve">. Typically, </w:t>
      </w:r>
      <w:r w:rsidR="002F14FF">
        <w:rPr>
          <w:color w:val="000000" w:themeColor="text1"/>
          <w:lang w:val="en-US"/>
        </w:rPr>
        <w:t>shapes associated with the self is performed better, with</w:t>
      </w:r>
      <w:r w:rsidR="002A502B" w:rsidRPr="002A502B">
        <w:rPr>
          <w:color w:val="000000" w:themeColor="text1"/>
          <w:lang w:val="en-US"/>
        </w:rPr>
        <w:t xml:space="preserve"> faster response times, better accuracy, and</w:t>
      </w:r>
      <w:r w:rsidR="002F14FF">
        <w:rPr>
          <w:color w:val="000000" w:themeColor="text1"/>
          <w:lang w:val="en-US"/>
        </w:rPr>
        <w:t>/or</w:t>
      </w:r>
      <w:r w:rsidR="002A502B" w:rsidRPr="002A502B">
        <w:rPr>
          <w:color w:val="000000" w:themeColor="text1"/>
          <w:lang w:val="en-US"/>
        </w:rPr>
        <w:t xml:space="preserve"> higher sensitivity scores </w:t>
      </w:r>
      <w:r w:rsidR="002F14FF">
        <w:rPr>
          <w:color w:val="000000" w:themeColor="text1"/>
          <w:lang w:val="en-US"/>
        </w:rPr>
        <w:t>as</w:t>
      </w:r>
      <w:r w:rsidR="002A502B" w:rsidRPr="002A502B">
        <w:rPr>
          <w:color w:val="000000" w:themeColor="text1"/>
          <w:lang w:val="en-US"/>
        </w:rPr>
        <w:t xml:space="preserve"> compared to friend and stranger shapes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r w:rsidR="00A93AA8" w:rsidRPr="00A93AA8">
        <w:rPr>
          <w:color w:val="000000" w:themeColor="text1"/>
        </w:rPr>
        <w:t xml:space="preserve">In this </w:t>
      </w:r>
      <w:r w:rsidR="00A93AA8">
        <w:rPr>
          <w:color w:val="000000" w:themeColor="text1"/>
          <w:lang w:val="en-US"/>
        </w:rPr>
        <w:t>task</w:t>
      </w:r>
      <w:r w:rsidR="00A93AA8" w:rsidRPr="00A93AA8">
        <w:rPr>
          <w:color w:val="000000" w:themeColor="text1"/>
        </w:rPr>
        <w:t xml:space="preserve"> paradigm, self-relevance was dissociated from stimulus familiarity, addressing the previous ambiguity of whether the SPE is driven by self-relevance or stimulus familiarity.</w:t>
      </w:r>
    </w:p>
    <w:p w14:paraId="758F490F" w14:textId="12F1A091" w:rsidR="00113DE1" w:rsidRDefault="002A502B" w:rsidP="00F82EA9">
      <w:pPr>
        <w:ind w:firstLine="720"/>
        <w:rPr>
          <w:color w:val="000000" w:themeColor="text1"/>
          <w:lang w:val="en-US"/>
        </w:rPr>
      </w:pPr>
      <w:commentRangeStart w:id="148"/>
      <w:r w:rsidRPr="00B40719">
        <w:rPr>
          <w:color w:val="000000" w:themeColor="text1"/>
          <w:highlight w:val="cyan"/>
          <w:lang w:val="en-US"/>
        </w:rPr>
        <w:t>The use</w:t>
      </w:r>
      <w:r w:rsidRPr="00B14C30">
        <w:rPr>
          <w:color w:val="000000" w:themeColor="text1"/>
          <w:lang w:val="en-US"/>
        </w:rPr>
        <w:t xml:space="preserve"> of the self-associative learning </w:t>
      </w:r>
      <w:r w:rsidR="001C5230" w:rsidRPr="00B14C30">
        <w:rPr>
          <w:color w:val="000000" w:themeColor="text1"/>
          <w:lang w:val="en-US"/>
        </w:rPr>
        <w:t>task</w:t>
      </w:r>
      <w:r w:rsidRPr="00B14C30">
        <w:rPr>
          <w:color w:val="000000" w:themeColor="text1"/>
          <w:lang w:val="en-US"/>
        </w:rPr>
        <w:t xml:space="preserve"> has </w:t>
      </w:r>
      <w:r w:rsidRPr="005159A5">
        <w:rPr>
          <w:color w:val="000000" w:themeColor="text1"/>
          <w:highlight w:val="cyan"/>
          <w:lang w:val="en-US"/>
        </w:rPr>
        <w:t>increased greatly</w:t>
      </w:r>
      <w:r w:rsidRPr="00B14C30">
        <w:rPr>
          <w:color w:val="000000" w:themeColor="text1"/>
          <w:lang w:val="en-US"/>
        </w:rPr>
        <w:t xml:space="preserve"> in recent years, due to its convenience in studying powerful top-down processing and avoiding the confounding influence of stimuli familiarity. </w:t>
      </w:r>
      <w:r w:rsidR="001B69F0" w:rsidRPr="001B69F0">
        <w:rPr>
          <w:color w:val="000000" w:themeColor="text1"/>
          <w:lang w:val="en-US"/>
        </w:rPr>
        <w:t>Some studies consider more detailed issues. Other studies apply this experiment to broader fields.</w:t>
      </w:r>
      <w:r w:rsidR="001B69F0">
        <w:rPr>
          <w:color w:val="000000" w:themeColor="text1"/>
          <w:lang w:val="en-US"/>
        </w:rPr>
        <w:t xml:space="preserve"> </w:t>
      </w:r>
      <w:r w:rsidR="001B69F0" w:rsidRPr="001B69F0">
        <w:rPr>
          <w:color w:val="000000" w:themeColor="text1"/>
          <w:lang w:val="en-US"/>
        </w:rPr>
        <w:t xml:space="preserve">For example, some articles discuss identity labels in greater depth. </w:t>
      </w:r>
      <w:r w:rsidR="007F70C1" w:rsidRPr="007F70C1">
        <w:rPr>
          <w:color w:val="000000" w:themeColor="text1"/>
          <w:lang w:val="en-US"/>
        </w:rPr>
        <w:t>Some studies discuss the importance of the characters involved in the identity labels to the participants themselves</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351E46">
        <w:rPr>
          <w:color w:val="000000" w:themeColor="text1"/>
          <w:lang w:val="en-US"/>
        </w:rPr>
        <w:fldChar w:fldCharType="separate"/>
      </w:r>
      <w:r w:rsidR="00351E46">
        <w:rPr>
          <w:noProof/>
          <w:color w:val="000000" w:themeColor="text1"/>
          <w:lang w:val="en-US"/>
        </w:rPr>
        <w:t>(Golubickis et al., 2020)</w:t>
      </w:r>
      <w:r w:rsidR="00351E46">
        <w:rPr>
          <w:color w:val="000000" w:themeColor="text1"/>
          <w:lang w:val="en-US"/>
        </w:rPr>
        <w:fldChar w:fldCharType="end"/>
      </w:r>
      <w:r w:rsidR="007F70C1" w:rsidRPr="007F70C1">
        <w:rPr>
          <w:color w:val="000000" w:themeColor="text1"/>
          <w:lang w:val="en-US"/>
        </w:rPr>
        <w:t>, while others expand self-relevant labels to include the past self, present self, and future self</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351E46">
        <w:rPr>
          <w:color w:val="000000" w:themeColor="text1"/>
          <w:lang w:val="en-US"/>
        </w:rPr>
        <w:fldChar w:fldCharType="separate"/>
      </w:r>
      <w:r w:rsidR="00351E46">
        <w:rPr>
          <w:noProof/>
          <w:color w:val="000000" w:themeColor="text1"/>
          <w:lang w:val="en-US"/>
        </w:rPr>
        <w:t>(Golubickis et al., 2017)</w:t>
      </w:r>
      <w:r w:rsidR="00351E46">
        <w:rPr>
          <w:color w:val="000000" w:themeColor="text1"/>
          <w:lang w:val="en-US"/>
        </w:rPr>
        <w:fldChar w:fldCharType="end"/>
      </w:r>
      <w:r w:rsidR="007F70C1" w:rsidRPr="007F70C1">
        <w:rPr>
          <w:color w:val="000000" w:themeColor="text1"/>
          <w:lang w:val="en-US"/>
        </w:rPr>
        <w:t>. Additionally, some studies divide self-labels into "good self" and "bad self</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351E46">
        <w:rPr>
          <w:color w:val="000000" w:themeColor="text1"/>
          <w:lang w:val="en-US"/>
        </w:rPr>
        <w:fldChar w:fldCharType="separate"/>
      </w:r>
      <w:r w:rsidR="00351E46">
        <w:rPr>
          <w:noProof/>
          <w:color w:val="000000" w:themeColor="text1"/>
          <w:lang w:val="en-US"/>
        </w:rPr>
        <w:t>(Hu et al., 2020)</w:t>
      </w:r>
      <w:r w:rsidR="00351E46">
        <w:rPr>
          <w:color w:val="000000" w:themeColor="text1"/>
          <w:lang w:val="en-US"/>
        </w:rPr>
        <w:fldChar w:fldCharType="end"/>
      </w:r>
      <w:r w:rsidR="007F70C1" w:rsidRPr="007F70C1">
        <w:rPr>
          <w:color w:val="000000" w:themeColor="text1"/>
          <w:lang w:val="en-US"/>
        </w:rPr>
        <w:t>.</w:t>
      </w:r>
      <w:r w:rsidR="007F70C1">
        <w:rPr>
          <w:color w:val="000000" w:themeColor="text1"/>
          <w:lang w:val="en-US"/>
        </w:rPr>
        <w:t xml:space="preserve"> </w:t>
      </w:r>
      <w:r w:rsidR="009A6A09" w:rsidRPr="009A6A09">
        <w:rPr>
          <w:color w:val="000000" w:themeColor="text1"/>
          <w:lang w:val="en-US"/>
        </w:rPr>
        <w:t xml:space="preserve">Some articles also consider whether the </w:t>
      </w:r>
      <w:r w:rsidR="009A6A09">
        <w:rPr>
          <w:color w:val="000000" w:themeColor="text1"/>
          <w:lang w:val="en-US"/>
        </w:rPr>
        <w:t>SPE</w:t>
      </w:r>
      <w:r w:rsidR="009A6A09" w:rsidRPr="009A6A09">
        <w:rPr>
          <w:color w:val="000000" w:themeColor="text1"/>
          <w:lang w:val="en-US"/>
        </w:rPr>
        <w:t xml:space="preserve"> occurs when the label is the participant's </w:t>
      </w:r>
      <w:r w:rsidR="00CA2067" w:rsidRPr="009A6A09">
        <w:rPr>
          <w:color w:val="000000" w:themeColor="text1"/>
          <w:lang w:val="en-US"/>
        </w:rPr>
        <w:t>in-group</w:t>
      </w:r>
      <w:r w:rsidR="009A6A09" w:rsidRPr="009A6A09">
        <w:rPr>
          <w:color w:val="000000" w:themeColor="text1"/>
          <w:lang w:val="en-US"/>
        </w:rPr>
        <w:t>, that is, whether the "we" label also elicits an SPE</w:t>
      </w:r>
      <w:r w:rsidR="001B69F0" w:rsidRPr="001B69F0">
        <w:rPr>
          <w:color w:val="000000" w:themeColor="text1"/>
          <w:lang w:val="en-US"/>
        </w:rPr>
        <w:t xml:space="preserve">. For example, </w:t>
      </w:r>
      <w:r w:rsidR="001B69F0">
        <w:rPr>
          <w:color w:val="000000" w:themeColor="text1"/>
          <w:lang w:val="en-US"/>
        </w:rPr>
        <w:fldChar w:fldCharType="begin"/>
      </w:r>
      <w:r w:rsidR="007F70C1">
        <w:rPr>
          <w:color w:val="000000" w:themeColor="text1"/>
          <w:lang w:val="en-US"/>
        </w:rPr>
        <w:instrText xml:space="preserve"> ADDIN EN.CITE &lt;EndNote&gt;&lt;Cite AuthorYear="1"&gt;&lt;Author&gt;Constable&lt;/Author&gt;&lt;Year&gt;2019&lt;/Year&gt;&lt;RecNum&gt;51&lt;/RecNum&gt;&lt;DisplayText&gt;Constable et al. (2019)&lt;/DisplayText&gt;&lt;record&gt;&lt;rec-number&gt;51&lt;/rec-number&gt;&lt;foreign-keys&gt;&lt;key app="EN" db-id="w5e5sta9arwa50eztf0vzr0zf55zr00xd9ae" timestamp="1676546103"&gt;51&lt;/key&gt;&lt;/foreign-keys&gt;&lt;ref-type name="Journal Article"&gt;17&lt;/ref-type&gt;&lt;contributors&gt;&lt;authors&gt;&lt;author&gt;Constable, M. D.&lt;/author&gt;&lt;author&gt;Elekes, F.&lt;/author&gt;&lt;author&gt;Sebanz, N.&lt;/author&gt;&lt;author&gt;Knoblich, G.&lt;/author&gt;&lt;/authors&gt;&lt;/contributors&gt;&lt;titles&gt;&lt;title&gt;Relevant for us? We-prioritization in cognitive processing&lt;/title&gt;&lt;secondary-title&gt;Journal of Experimental Psychology: Human Perception and Performance&lt;/secondary-title&gt;&lt;/titles&gt;&lt;periodical&gt;&lt;full-title&gt;Journal of Experimental Psychology: Human Perception and Performance&lt;/full-title&gt;&lt;/periodical&gt;&lt;volume&gt;45&lt;/volume&gt;&lt;number&gt;12&lt;/number&gt;&lt;section&gt;1549&lt;/section&gt;&lt;dates&gt;&lt;year&gt;2019&lt;/year&gt;&lt;/dates&gt;&lt;urls&gt;&lt;/urls&gt;&lt;electronic-resource-num&gt;10.1037/xhp0000691&lt;/electronic-resource-num&gt;&lt;/record&gt;&lt;/Cite&gt;&lt;/EndNote&gt;</w:instrText>
      </w:r>
      <w:r w:rsidR="001B69F0">
        <w:rPr>
          <w:color w:val="000000" w:themeColor="text1"/>
          <w:lang w:val="en-US"/>
        </w:rPr>
        <w:fldChar w:fldCharType="separate"/>
      </w:r>
      <w:r w:rsidR="007F70C1">
        <w:rPr>
          <w:noProof/>
          <w:color w:val="000000" w:themeColor="text1"/>
          <w:lang w:val="en-US"/>
        </w:rPr>
        <w:t>Constable et al. (2019)</w:t>
      </w:r>
      <w:r w:rsidR="001B69F0">
        <w:rPr>
          <w:color w:val="000000" w:themeColor="text1"/>
          <w:lang w:val="en-US"/>
        </w:rPr>
        <w:fldChar w:fldCharType="end"/>
      </w:r>
      <w:r w:rsidR="001B69F0">
        <w:rPr>
          <w:color w:val="000000" w:themeColor="text1"/>
          <w:lang w:val="en-US"/>
        </w:rPr>
        <w:t xml:space="preserve"> and </w:t>
      </w:r>
      <w:r w:rsidR="001B69F0">
        <w:rPr>
          <w:color w:val="000000" w:themeColor="text1"/>
          <w:lang w:val="en-US"/>
        </w:rPr>
        <w:fldChar w:fldCharType="begin"/>
      </w:r>
      <w:r w:rsidR="001B69F0">
        <w:rPr>
          <w:color w:val="000000" w:themeColor="text1"/>
          <w:lang w:val="en-US"/>
        </w:rPr>
        <w:instrText xml:space="preserve"> ADDIN EN.CITE &lt;EndNote&gt;&lt;Cite AuthorYear="1"&gt;&lt;Author&gt;Enock&lt;/Author&gt;&lt;Year&gt;2018&lt;/Year&gt;&lt;RecNum&gt;52&lt;/RecNum&gt;&lt;DisplayText&gt;Enock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1B69F0">
        <w:rPr>
          <w:color w:val="000000" w:themeColor="text1"/>
          <w:lang w:val="en-US"/>
        </w:rPr>
        <w:fldChar w:fldCharType="separate"/>
      </w:r>
      <w:r w:rsidR="001B69F0">
        <w:rPr>
          <w:noProof/>
          <w:color w:val="000000" w:themeColor="text1"/>
          <w:lang w:val="en-US"/>
        </w:rPr>
        <w:t>Enock et al. (2018)</w:t>
      </w:r>
      <w:r w:rsidR="001B69F0">
        <w:rPr>
          <w:color w:val="000000" w:themeColor="text1"/>
          <w:lang w:val="en-US"/>
        </w:rPr>
        <w:fldChar w:fldCharType="end"/>
      </w:r>
      <w:r w:rsidR="001B69F0">
        <w:rPr>
          <w:color w:val="000000" w:themeColor="text1"/>
          <w:lang w:val="en-US"/>
        </w:rPr>
        <w:t xml:space="preserve"> </w:t>
      </w:r>
      <w:r w:rsidR="001B69F0" w:rsidRPr="001B69F0">
        <w:rPr>
          <w:color w:val="000000" w:themeColor="text1"/>
          <w:lang w:val="en-US"/>
        </w:rPr>
        <w:t xml:space="preserve">both found that people also exhibit an advantage for the "we" (group) label of their </w:t>
      </w:r>
      <w:r w:rsidR="00CA2067" w:rsidRPr="001B69F0">
        <w:rPr>
          <w:color w:val="000000" w:themeColor="text1"/>
          <w:lang w:val="en-US"/>
        </w:rPr>
        <w:t>in-group</w:t>
      </w:r>
      <w:r w:rsidR="001B69F0" w:rsidRPr="001B69F0">
        <w:rPr>
          <w:color w:val="000000" w:themeColor="text1"/>
          <w:lang w:val="en-US"/>
        </w:rPr>
        <w:t xml:space="preserve">. However, this group advantage does not extend to any particular individual within the group  </w:t>
      </w:r>
      <w:r w:rsidR="001B69F0" w:rsidRPr="00B14C30">
        <w:rPr>
          <w:color w:val="000000" w:themeColor="text1"/>
          <w:lang w:val="en-US"/>
        </w:rPr>
        <w:fldChar w:fldCharType="begin"/>
      </w:r>
      <w:r w:rsidR="001B69F0" w:rsidRPr="00B14C30">
        <w:rPr>
          <w:color w:val="000000" w:themeColor="text1"/>
          <w:lang w:val="en-US"/>
        </w:rPr>
        <w:instrText xml:space="preserve"> ADDIN EN.CITE &lt;EndNote&gt;&lt;Cite&gt;&lt;Author&gt;Constable&lt;/Author&gt;&lt;Year&gt;2020&lt;/Year&gt;&lt;RecNum&gt;53&lt;/RecNum&gt;&lt;DisplayText&gt;(Constable &amp;amp; Knoblich, 2020)&lt;/DisplayText&gt;&lt;record&gt;&lt;rec-number&gt;53&lt;/rec-number&gt;&lt;foreign-keys&gt;&lt;key app="EN" db-id="w5e5sta9arwa50eztf0vzr0zf55zr00xd9ae" timestamp="1676546351"&gt;53&lt;/key&gt;&lt;/foreign-keys&gt;&lt;ref-type name="Journal Article"&gt;17&lt;/ref-type&gt;&lt;contributors&gt;&lt;authors&gt;&lt;author&gt;Constable, M. D.&lt;/author&gt;&lt;author&gt;Knoblich, G. &lt;/author&gt;&lt;/authors&gt;&lt;/contributors&gt;&lt;titles&gt;&lt;title&gt;Sticking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urls&gt;&lt;/urls&gt;&lt;electronic-resource-num&gt;10.1016/j.actpsy.2020.103167&lt;/electronic-resource-num&gt;&lt;/record&gt;&lt;/Cite&gt;&lt;/EndNote&gt;</w:instrText>
      </w:r>
      <w:r w:rsidR="001B69F0" w:rsidRPr="00B14C30">
        <w:rPr>
          <w:color w:val="000000" w:themeColor="text1"/>
          <w:lang w:val="en-US"/>
        </w:rPr>
        <w:fldChar w:fldCharType="separate"/>
      </w:r>
      <w:r w:rsidR="001B69F0" w:rsidRPr="00B14C30">
        <w:rPr>
          <w:noProof/>
          <w:color w:val="000000" w:themeColor="text1"/>
          <w:lang w:val="en-US"/>
        </w:rPr>
        <w:t>(Constable &amp; Knoblich, 2020)</w:t>
      </w:r>
      <w:r w:rsidR="001B69F0" w:rsidRPr="00B14C30">
        <w:rPr>
          <w:color w:val="000000" w:themeColor="text1"/>
          <w:lang w:val="en-US"/>
        </w:rPr>
        <w:fldChar w:fldCharType="end"/>
      </w:r>
      <w:r w:rsidR="001B69F0" w:rsidRPr="001B69F0">
        <w:rPr>
          <w:color w:val="000000" w:themeColor="text1"/>
          <w:lang w:val="en-US"/>
        </w:rPr>
        <w:t>. In recent years, further research has continued to explore this group advantage effect</w:t>
      </w:r>
      <w:r w:rsidR="00351E46">
        <w:rPr>
          <w:color w:val="000000" w:themeColor="text1"/>
          <w:lang w:val="en-US"/>
        </w:rPr>
        <w:t xml:space="preserve"> </w:t>
      </w:r>
      <w:r w:rsidR="00351E46">
        <w:rPr>
          <w:color w:val="000000" w:themeColor="text1"/>
          <w:lang w:val="en-US"/>
        </w:rPr>
        <w:fldChar w:fldCharType="begin"/>
      </w:r>
      <w:r w:rsidR="00351E46">
        <w:rPr>
          <w:color w:val="000000" w:themeColor="text1"/>
          <w:lang w:val="en-US"/>
        </w:rPr>
        <w:instrText xml:space="preserve"> ADDIN EN.CITE &lt;EndNote&gt;&lt;Cite&gt;&lt;Author&gt;Enock&lt;/Author&gt;&lt;Year&gt;2020&lt;/Year&gt;&lt;RecNum&gt;58&lt;/RecNum&gt;&lt;DisplayText&gt;(Enock et al., 2020)&lt;/DisplayText&gt;&lt;record&gt;&lt;rec-number&gt;58&lt;/rec-number&gt;&lt;foreign-keys&gt;&lt;key app="EN" db-id="w5e5sta9arwa50eztf0vzr0zf55zr00xd9ae" timestamp="1676626598"&gt;58&lt;/key&gt;&lt;/foreign-keys&gt;&lt;ref-type name="Journal Article"&gt;17&lt;/ref-type&gt;&lt;contributors&gt;&lt;authors&gt;&lt;author&gt;Enock, F. E.&lt;/author&gt;&lt;author&gt;Hewstone, M. R.&lt;/author&gt;&lt;author&gt;Lockwood, P. L.&lt;/author&gt;&lt;author&gt;Sui, J.&lt;/author&gt;&lt;/authors&gt;&lt;/contributors&gt;&lt;titles&gt;&lt;title&gt;Overlap in processing advantages for minimal ingroups and the self&lt;/title&gt;&lt;secondary-title&gt;Scientific Reports&lt;/secondary-title&gt;&lt;/titles&gt;&lt;periodical&gt;&lt;full-title&gt;Scientific Reports&lt;/full-title&gt;&lt;/periodical&gt;&lt;pages&gt;18933&lt;/pages&gt;&lt;volume&gt;10&lt;/volume&gt;&lt;number&gt;1&lt;/number&gt;&lt;dates&gt;&lt;year&gt;2020&lt;/year&gt;&lt;/dates&gt;&lt;urls&gt;&lt;/urls&gt;&lt;/record&gt;&lt;/Cite&gt;&lt;/EndNote&gt;</w:instrText>
      </w:r>
      <w:r w:rsidR="00351E46">
        <w:rPr>
          <w:color w:val="000000" w:themeColor="text1"/>
          <w:lang w:val="en-US"/>
        </w:rPr>
        <w:fldChar w:fldCharType="separate"/>
      </w:r>
      <w:r w:rsidR="00351E46">
        <w:rPr>
          <w:noProof/>
          <w:color w:val="000000" w:themeColor="text1"/>
          <w:lang w:val="en-US"/>
        </w:rPr>
        <w:t>(Enock et al., 2020)</w:t>
      </w:r>
      <w:r w:rsidR="00351E46">
        <w:rPr>
          <w:color w:val="000000" w:themeColor="text1"/>
          <w:lang w:val="en-US"/>
        </w:rPr>
        <w:fldChar w:fldCharType="end"/>
      </w:r>
      <w:r w:rsidR="001B69F0" w:rsidRPr="001B69F0">
        <w:rPr>
          <w:color w:val="000000" w:themeColor="text1"/>
          <w:lang w:val="en-US"/>
        </w:rPr>
        <w:t>.</w:t>
      </w:r>
      <w:r w:rsidR="00F82EA9">
        <w:rPr>
          <w:rFonts w:eastAsiaTheme="minorEastAsia" w:hint="eastAsia"/>
          <w:color w:val="000000" w:themeColor="text1"/>
          <w:lang w:val="en-US"/>
        </w:rPr>
        <w:t xml:space="preserve"> </w:t>
      </w:r>
      <w:r w:rsidR="00113DE1" w:rsidRPr="00113DE1">
        <w:rPr>
          <w:color w:val="000000" w:themeColor="text1"/>
          <w:lang w:val="en-US"/>
        </w:rPr>
        <w:t>In addition, some studies have applied SALT to other fields. For example, in the field of neuroscience, researchers are interested in understanding which brain regions are active when SPE oc</w:t>
      </w:r>
      <w:r w:rsidR="00113DE1">
        <w:rPr>
          <w:color w:val="000000" w:themeColor="text1"/>
          <w:lang w:val="en-US"/>
        </w:rPr>
        <w:t>cur</w:t>
      </w:r>
      <w:r w:rsidR="00232EC9">
        <w:rPr>
          <w:color w:val="000000" w:themeColor="text1"/>
          <w:lang w:val="en-US"/>
        </w:rPr>
        <w:fldChar w:fldCharType="begin"/>
      </w:r>
      <w:r w:rsidR="00232EC9">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232EC9">
        <w:rPr>
          <w:color w:val="000000" w:themeColor="text1"/>
          <w:lang w:val="en-US"/>
        </w:rPr>
        <w:fldChar w:fldCharType="separate"/>
      </w:r>
      <w:r w:rsidR="00232EC9">
        <w:rPr>
          <w:noProof/>
          <w:color w:val="000000" w:themeColor="text1"/>
          <w:lang w:val="en-US"/>
        </w:rPr>
        <w:t>(Feng et al., 2018; Humphreys &amp; Sui, 2015)</w:t>
      </w:r>
      <w:r w:rsidR="00232EC9">
        <w:rPr>
          <w:color w:val="000000" w:themeColor="text1"/>
          <w:lang w:val="en-US"/>
        </w:rPr>
        <w:fldChar w:fldCharType="end"/>
      </w:r>
      <w:r w:rsidR="00113DE1">
        <w:rPr>
          <w:color w:val="000000" w:themeColor="text1"/>
          <w:lang w:val="en-US"/>
        </w:rPr>
        <w:t>. In the field of physiology</w:t>
      </w:r>
      <w:r w:rsidR="00113DE1" w:rsidRPr="00113DE1">
        <w:rPr>
          <w:color w:val="000000" w:themeColor="text1"/>
          <w:lang w:val="en-US"/>
        </w:rPr>
        <w:t>, studies have discussed gender differences in SPE due to oxytocin</w:t>
      </w:r>
      <w:r w:rsidR="00232EC9">
        <w:rPr>
          <w:color w:val="000000" w:themeColor="text1"/>
          <w:lang w:val="en-US"/>
        </w:rPr>
        <w:t xml:space="preserve"> </w:t>
      </w:r>
      <w:r w:rsidR="00232EC9">
        <w:rPr>
          <w:color w:val="000000" w:themeColor="text1"/>
          <w:lang w:val="en-US"/>
        </w:rPr>
        <w:fldChar w:fldCharType="begin"/>
      </w:r>
      <w:r w:rsidR="00151830">
        <w:rPr>
          <w:color w:val="000000" w:themeColor="text1"/>
          <w:lang w:val="en-US"/>
        </w:rPr>
        <w:instrText xml:space="preserve"> ADDIN EN.CITE &lt;EndNote&gt;&lt;Cite&gt;&lt;Author&gt;Feng&lt;/Author&gt;&lt;Year&gt;2020&lt;/Year&gt;&lt;RecNum&gt;60&lt;/RecNum&gt;&lt;DisplayText&gt;(C. Feng et al., 2020)&lt;/DisplayText&gt;&lt;record&gt;&lt;rec-number&gt;60&lt;/rec-number&gt;&lt;foreign-keys&gt;&lt;key app="EN" db-id="w5e5sta9arwa50eztf0vzr0zf55zr00xd9ae" timestamp="1676627007"&gt;60&lt;/key&gt;&lt;/foreign-keys&gt;&lt;ref-type name="Journal Article"&gt;17&lt;/ref-type&gt;&lt;contributors&gt;&lt;authors&gt;&lt;author&gt;Feng, C.&lt;/author&gt;&lt;author&gt;Zhou, X.&lt;/author&gt;&lt;author&gt;Zhu, X.&lt;/author&gt;&lt;author&gt;Zhu, R.&lt;/author&gt;&lt;author&gt;Han, S.&lt;/author&gt;&lt;author&gt;Luo, Y. J.&lt;/author&gt;&lt;/authors&gt;&lt;/contributors&gt;&lt;titles&gt;&lt;title&gt; 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urls&gt;&lt;/urls&gt;&lt;electronic-resource-num&gt;10.1016/j.psyneuen.2020.104804&lt;/electronic-resource-num&gt;&lt;/record&gt;&lt;/Cite&gt;&lt;/EndNote&gt;</w:instrText>
      </w:r>
      <w:r w:rsidR="00232EC9">
        <w:rPr>
          <w:color w:val="000000" w:themeColor="text1"/>
          <w:lang w:val="en-US"/>
        </w:rPr>
        <w:fldChar w:fldCharType="separate"/>
      </w:r>
      <w:r w:rsidR="00151830">
        <w:rPr>
          <w:noProof/>
          <w:color w:val="000000" w:themeColor="text1"/>
          <w:lang w:val="en-US"/>
        </w:rPr>
        <w:t>(C. Feng et al., 2020)</w:t>
      </w:r>
      <w:r w:rsidR="00232EC9">
        <w:rPr>
          <w:color w:val="000000" w:themeColor="text1"/>
          <w:lang w:val="en-US"/>
        </w:rPr>
        <w:fldChar w:fldCharType="end"/>
      </w:r>
      <w:r w:rsidR="00113DE1" w:rsidRPr="00113DE1">
        <w:rPr>
          <w:color w:val="000000" w:themeColor="text1"/>
          <w:lang w:val="en-US"/>
        </w:rPr>
        <w:t>. And in the field of clinical research, SALT has also been used to understand atypical self-processing in populations such as those with autism or depression</w:t>
      </w:r>
      <w:r w:rsidR="00113DE1" w:rsidRPr="002A502B">
        <w:rPr>
          <w:color w:val="000000" w:themeColor="text1"/>
          <w:lang w:val="en-US"/>
        </w:rPr>
        <w:t xml:space="preserve"> </w:t>
      </w:r>
      <w:r w:rsidR="00113DE1">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113DE1">
        <w:rPr>
          <w:color w:val="000000" w:themeColor="text1"/>
          <w:lang w:val="en-US"/>
        </w:rPr>
        <w:instrText xml:space="preserve"> ADDIN EN.CITE </w:instrText>
      </w:r>
      <w:r w:rsidR="00113DE1">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113DE1">
        <w:rPr>
          <w:color w:val="000000" w:themeColor="text1"/>
          <w:lang w:val="en-US"/>
        </w:rPr>
        <w:instrText xml:space="preserve"> ADDIN EN.CITE.DATA </w:instrText>
      </w:r>
      <w:r w:rsidR="00113DE1">
        <w:rPr>
          <w:color w:val="000000" w:themeColor="text1"/>
          <w:lang w:val="en-US"/>
        </w:rPr>
      </w:r>
      <w:r w:rsidR="00113DE1">
        <w:rPr>
          <w:color w:val="000000" w:themeColor="text1"/>
          <w:lang w:val="en-US"/>
        </w:rPr>
        <w:fldChar w:fldCharType="end"/>
      </w:r>
      <w:r w:rsidR="00113DE1">
        <w:rPr>
          <w:color w:val="000000" w:themeColor="text1"/>
          <w:lang w:val="en-US"/>
        </w:rPr>
      </w:r>
      <w:r w:rsidR="00113DE1">
        <w:rPr>
          <w:color w:val="000000" w:themeColor="text1"/>
          <w:lang w:val="en-US"/>
        </w:rPr>
        <w:fldChar w:fldCharType="separate"/>
      </w:r>
      <w:r w:rsidR="00113DE1">
        <w:rPr>
          <w:noProof/>
          <w:color w:val="000000" w:themeColor="text1"/>
          <w:lang w:val="en-US"/>
        </w:rPr>
        <w:t>(Gillespie‐Smith et al., 2018; Nijhof &amp; Bird, 2019; Sui &amp; Humphreys, 2017)</w:t>
      </w:r>
      <w:r w:rsidR="00113DE1">
        <w:rPr>
          <w:color w:val="000000" w:themeColor="text1"/>
          <w:lang w:val="en-US"/>
        </w:rPr>
        <w:fldChar w:fldCharType="end"/>
      </w:r>
      <w:r w:rsidR="001B69F0" w:rsidRPr="001B69F0">
        <w:rPr>
          <w:color w:val="000000" w:themeColor="text1"/>
          <w:lang w:val="en-US"/>
        </w:rPr>
        <w:t xml:space="preserve">. </w:t>
      </w:r>
      <w:r w:rsidR="009A6A09" w:rsidRPr="009A6A09">
        <w:rPr>
          <w:color w:val="000000" w:themeColor="text1"/>
          <w:lang w:val="en-US"/>
        </w:rPr>
        <w:t>In the field of cross-cultural research</w:t>
      </w:r>
      <w:r w:rsidR="00113DE1" w:rsidRPr="00113DE1">
        <w:rPr>
          <w:color w:val="000000" w:themeColor="text1"/>
          <w:lang w:val="en-US"/>
        </w:rPr>
        <w:t xml:space="preserve">, </w:t>
      </w:r>
      <w:r w:rsidR="00232EC9">
        <w:rPr>
          <w:color w:val="000000" w:themeColor="text1"/>
          <w:lang w:val="en-US"/>
        </w:rPr>
        <w:fldChar w:fldCharType="begin"/>
      </w:r>
      <w:r w:rsidR="00232EC9">
        <w:rPr>
          <w:color w:val="000000" w:themeColor="text1"/>
          <w:lang w:val="en-US"/>
        </w:rPr>
        <w:instrText xml:space="preserve"> ADDIN EN.CITE &lt;EndNote&gt;&lt;Cite AuthorYear="1"&gt;&lt;Author&gt;Jiang&lt;/Author&gt;&lt;Year&gt;2019&lt;/Year&gt;&lt;RecNum&gt;15&lt;/RecNum&gt;&lt;DisplayText&gt;Jiang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232EC9">
        <w:rPr>
          <w:color w:val="000000" w:themeColor="text1"/>
          <w:lang w:val="en-US"/>
        </w:rPr>
        <w:fldChar w:fldCharType="separate"/>
      </w:r>
      <w:r w:rsidR="00232EC9">
        <w:rPr>
          <w:noProof/>
          <w:color w:val="000000" w:themeColor="text1"/>
          <w:lang w:val="en-US"/>
        </w:rPr>
        <w:t>Jiang et al. (2019)</w:t>
      </w:r>
      <w:r w:rsidR="00232EC9">
        <w:rPr>
          <w:color w:val="000000" w:themeColor="text1"/>
          <w:lang w:val="en-US"/>
        </w:rPr>
        <w:fldChar w:fldCharType="end"/>
      </w:r>
      <w:r w:rsidR="00113DE1" w:rsidRPr="00113DE1">
        <w:rPr>
          <w:color w:val="000000" w:themeColor="text1"/>
          <w:lang w:val="en-US"/>
        </w:rPr>
        <w:t xml:space="preserve"> </w:t>
      </w:r>
      <w:r w:rsidR="009A6A09" w:rsidRPr="009A6A09">
        <w:rPr>
          <w:color w:val="000000" w:themeColor="text1"/>
          <w:lang w:val="en-US"/>
        </w:rPr>
        <w:t>found that individuals from individualistic cultures show a stronger self-positivity effect compared to those from collectivistic cultures</w:t>
      </w:r>
      <w:r w:rsidR="00113DE1" w:rsidRPr="00113DE1">
        <w:rPr>
          <w:color w:val="000000" w:themeColor="text1"/>
          <w:lang w:val="en-US"/>
        </w:rPr>
        <w:t>.</w:t>
      </w:r>
      <w:r w:rsidR="00F82EA9">
        <w:rPr>
          <w:color w:val="000000" w:themeColor="text1"/>
          <w:lang w:val="en-US"/>
        </w:rPr>
        <w:t xml:space="preserve"> And</w:t>
      </w:r>
      <w:r w:rsidR="00113DE1" w:rsidRPr="00113DE1">
        <w:rPr>
          <w:color w:val="000000" w:themeColor="text1"/>
          <w:lang w:val="en-US"/>
        </w:rPr>
        <w:t xml:space="preserve"> </w:t>
      </w:r>
      <w:r w:rsidR="00232EC9">
        <w:rPr>
          <w:color w:val="000000" w:themeColor="text1"/>
          <w:lang w:val="en-US"/>
        </w:rPr>
        <w:fldChar w:fldCharType="begin"/>
      </w:r>
      <w:r w:rsidR="00232EC9">
        <w:rPr>
          <w:color w:val="000000" w:themeColor="text1"/>
          <w:lang w:val="en-US"/>
        </w:rPr>
        <w:instrText xml:space="preserve"> ADDIN EN.CITE &lt;EndNote&gt;&lt;Cite AuthorYear="1"&gt;&lt;Author&gt;Ivaz&lt;/Author&gt;&lt;Year&gt;2016&lt;/Year&gt;&lt;RecNum&gt;61&lt;/RecNum&gt;&lt;DisplayText&gt;Ivaz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232EC9">
        <w:rPr>
          <w:color w:val="000000" w:themeColor="text1"/>
          <w:lang w:val="en-US"/>
        </w:rPr>
        <w:fldChar w:fldCharType="separate"/>
      </w:r>
      <w:r w:rsidR="00232EC9">
        <w:rPr>
          <w:noProof/>
          <w:color w:val="000000" w:themeColor="text1"/>
          <w:lang w:val="en-US"/>
        </w:rPr>
        <w:t>Ivaz et al. (2016)</w:t>
      </w:r>
      <w:r w:rsidR="00232EC9">
        <w:rPr>
          <w:color w:val="000000" w:themeColor="text1"/>
          <w:lang w:val="en-US"/>
        </w:rPr>
        <w:fldChar w:fldCharType="end"/>
      </w:r>
      <w:r w:rsidR="00232EC9">
        <w:rPr>
          <w:color w:val="000000" w:themeColor="text1"/>
          <w:lang w:val="en-US"/>
        </w:rPr>
        <w:t xml:space="preserve"> </w:t>
      </w:r>
      <w:r w:rsidR="00232EC9" w:rsidRPr="00232EC9">
        <w:rPr>
          <w:color w:val="000000" w:themeColor="text1"/>
          <w:lang w:val="en-US"/>
        </w:rPr>
        <w:t xml:space="preserve">found </w:t>
      </w:r>
      <w:r w:rsidR="00232EC9" w:rsidRPr="00232EC9">
        <w:rPr>
          <w:color w:val="000000" w:themeColor="text1"/>
          <w:lang w:val="en-US"/>
        </w:rPr>
        <w:lastRenderedPageBreak/>
        <w:t>that a more pronounced self-positivity effect was observed when the label in the experimental stimulus was in the participant's native language</w:t>
      </w:r>
      <w:r w:rsidR="00232EC9">
        <w:rPr>
          <w:color w:val="000000" w:themeColor="text1"/>
          <w:lang w:val="en-US"/>
        </w:rPr>
        <w:t xml:space="preserve"> rather than a foreign language</w:t>
      </w:r>
      <w:r w:rsidR="00113DE1">
        <w:rPr>
          <w:color w:val="000000" w:themeColor="text1"/>
          <w:lang w:val="en-US"/>
        </w:rPr>
        <w:t>. M</w:t>
      </w:r>
      <w:r w:rsidR="00113DE1" w:rsidRPr="00113DE1">
        <w:rPr>
          <w:color w:val="000000" w:themeColor="text1"/>
          <w:lang w:val="en-US"/>
        </w:rPr>
        <w:t>oreover, the SALT paradigm has also been applied to the field of child development</w:t>
      </w:r>
      <w:r w:rsidR="00232EC9">
        <w:rPr>
          <w:color w:val="000000" w:themeColor="text1"/>
          <w:lang w:val="en-US"/>
        </w:rPr>
        <w:t xml:space="preserve"> </w:t>
      </w:r>
      <w:r w:rsidR="007F70C1">
        <w:rPr>
          <w:color w:val="000000" w:themeColor="text1"/>
          <w:lang w:val="en-US"/>
        </w:rPr>
        <w:fldChar w:fldCharType="begin"/>
      </w:r>
      <w:r w:rsidR="00F82EA9">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7F70C1">
        <w:rPr>
          <w:color w:val="000000" w:themeColor="text1"/>
          <w:lang w:val="en-US"/>
        </w:rPr>
        <w:fldChar w:fldCharType="separate"/>
      </w:r>
      <w:r w:rsidR="00F82EA9">
        <w:rPr>
          <w:noProof/>
          <w:color w:val="000000" w:themeColor="text1"/>
          <w:lang w:val="en-US"/>
        </w:rPr>
        <w:t>(Maire et al., 2020; Zhou et al., 2019)</w:t>
      </w:r>
      <w:r w:rsidR="007F70C1">
        <w:rPr>
          <w:color w:val="000000" w:themeColor="text1"/>
          <w:lang w:val="en-US"/>
        </w:rPr>
        <w:fldChar w:fldCharType="end"/>
      </w:r>
      <w:r w:rsidR="007F70C1" w:rsidRPr="00F968A5">
        <w:rPr>
          <w:color w:val="000000" w:themeColor="text1"/>
          <w:lang w:val="en-US"/>
        </w:rPr>
        <w:t>.</w:t>
      </w:r>
      <w:commentRangeEnd w:id="148"/>
      <w:r w:rsidR="0067288B">
        <w:rPr>
          <w:rStyle w:val="a6"/>
        </w:rPr>
        <w:commentReference w:id="148"/>
      </w:r>
    </w:p>
    <w:p w14:paraId="4D66C3DB" w14:textId="1E910790" w:rsidR="00CA2067" w:rsidRDefault="00CA2067" w:rsidP="00E30EB5">
      <w:pPr>
        <w:ind w:firstLine="720"/>
        <w:rPr>
          <w:color w:val="000000" w:themeColor="text1"/>
          <w:lang w:val="en-US"/>
        </w:rPr>
      </w:pPr>
      <w:r w:rsidRPr="00CA2067">
        <w:rPr>
          <w:color w:val="000000" w:themeColor="text1"/>
          <w:lang w:val="en-US"/>
        </w:rPr>
        <w:t xml:space="preserve">Despite the widespread use of SALT, there is </w:t>
      </w:r>
      <w:r w:rsidRPr="00CA2067">
        <w:rPr>
          <w:color w:val="000000" w:themeColor="text1"/>
          <w:highlight w:val="cyan"/>
          <w:lang w:val="en-US"/>
        </w:rPr>
        <w:t>little reporting on the reliability</w:t>
      </w:r>
      <w:r w:rsidRPr="00CA2067">
        <w:rPr>
          <w:color w:val="000000" w:themeColor="text1"/>
          <w:lang w:val="en-US"/>
        </w:rPr>
        <w:t xml:space="preserve"> of experimental paradigms, as is the case with many behavioral experiments in psychology that involve indirect measurement</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C440B">
        <w:rPr>
          <w:color w:val="000000" w:themeColor="text1"/>
          <w:lang w:val="en-US"/>
        </w:rPr>
        <w:fldChar w:fldCharType="separate"/>
      </w:r>
      <w:r w:rsidR="003C440B">
        <w:rPr>
          <w:noProof/>
          <w:color w:val="000000" w:themeColor="text1"/>
          <w:lang w:val="en-US"/>
        </w:rPr>
        <w:t>(Kahveci et al., 2022)</w:t>
      </w:r>
      <w:r w:rsidR="003C440B">
        <w:rPr>
          <w:color w:val="000000" w:themeColor="text1"/>
          <w:lang w:val="en-US"/>
        </w:rPr>
        <w:fldChar w:fldCharType="end"/>
      </w:r>
      <w:r w:rsidR="00E323E3" w:rsidRPr="00E323E3">
        <w:rPr>
          <w:color w:val="000000" w:themeColor="text1"/>
          <w:lang w:val="en-US"/>
        </w:rPr>
        <w:t xml:space="preserve">. </w:t>
      </w:r>
      <w:r w:rsidRPr="00CA2067">
        <w:rPr>
          <w:color w:val="000000" w:themeColor="text1"/>
          <w:lang w:val="en-US"/>
        </w:rPr>
        <w:t>However, in order to accurately assess human perceptual abilities, cognitive experiment paradigm</w:t>
      </w:r>
      <w:r>
        <w:rPr>
          <w:color w:val="000000" w:themeColor="text1"/>
          <w:lang w:val="en-US"/>
        </w:rPr>
        <w:t>s</w:t>
      </w:r>
      <w:r w:rsidRPr="00CA2067">
        <w:rPr>
          <w:color w:val="000000" w:themeColor="text1"/>
          <w:lang w:val="en-US"/>
        </w:rPr>
        <w:t xml:space="preserve"> must have high reliability, and the results of each measurement must be consistent</w:t>
      </w:r>
      <w:r>
        <w:rPr>
          <w:color w:val="000000" w:themeColor="text1"/>
          <w:lang w:val="en-US"/>
        </w:rPr>
        <w:t xml:space="preserve"> </w:t>
      </w:r>
      <w:r>
        <w:rPr>
          <w:color w:val="000000" w:themeColor="text1"/>
          <w:lang w:val="en-US"/>
        </w:rPr>
        <w:fldChar w:fldCharType="begin"/>
      </w:r>
      <w:r>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Pr>
          <w:color w:val="000000" w:themeColor="text1"/>
          <w:lang w:val="en-US"/>
        </w:rPr>
        <w:fldChar w:fldCharType="separate"/>
      </w:r>
      <w:r>
        <w:rPr>
          <w:noProof/>
          <w:color w:val="000000" w:themeColor="text1"/>
          <w:lang w:val="en-US"/>
        </w:rPr>
        <w:t>(Parsons et al., 2019)</w:t>
      </w:r>
      <w:r>
        <w:rPr>
          <w:color w:val="000000" w:themeColor="text1"/>
          <w:lang w:val="en-US"/>
        </w:rPr>
        <w:fldChar w:fldCharType="end"/>
      </w:r>
      <w:r w:rsidRPr="00F968A5">
        <w:rPr>
          <w:color w:val="000000" w:themeColor="text1"/>
          <w:lang w:val="en-US"/>
        </w:rPr>
        <w:t>.</w:t>
      </w:r>
      <w:r w:rsidRPr="00CA2067">
        <w:t xml:space="preserve"> </w:t>
      </w:r>
      <w:r w:rsidRPr="00CA2067">
        <w:rPr>
          <w:color w:val="000000" w:themeColor="text1"/>
          <w:lang w:val="en-US"/>
        </w:rPr>
        <w:t>In particular, if SALT is to be used in clinical settings, such as for diagnosing depression</w:t>
      </w:r>
      <w:r>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Pr="00CA2067">
        <w:t xml:space="preserve"> </w:t>
      </w:r>
      <w:r w:rsidRPr="00CA2067">
        <w:rPr>
          <w:color w:val="000000" w:themeColor="text1"/>
          <w:lang w:val="en-US"/>
        </w:rPr>
        <w:t xml:space="preserve">, it is necessary to establish its reliability over time. Therefore, we aim to </w:t>
      </w:r>
      <w:r w:rsidRPr="00CA2067">
        <w:rPr>
          <w:color w:val="000000" w:themeColor="text1"/>
          <w:highlight w:val="cyan"/>
          <w:lang w:val="en-US"/>
        </w:rPr>
        <w:t>verify the reliability</w:t>
      </w:r>
      <w:r w:rsidRPr="00CA2067">
        <w:rPr>
          <w:color w:val="000000" w:themeColor="text1"/>
          <w:lang w:val="en-US"/>
        </w:rPr>
        <w:t xml:space="preserve"> of the Self-Prioritization Effect in the Self-Associative Learning Task by reanalyzing the data from 34 participants who repeated the experiment six times</w:t>
      </w:r>
      <w:r>
        <w:rPr>
          <w:color w:val="000000" w:themeColor="text1"/>
          <w:lang w:val="en-US"/>
        </w:rPr>
        <w:t>.</w:t>
      </w:r>
      <w:r w:rsidRPr="00CA2067">
        <w:rPr>
          <w:color w:val="000000" w:themeColor="text1"/>
          <w:lang w:val="en-US"/>
        </w:rPr>
        <w:t xml:space="preserve"> </w:t>
      </w:r>
    </w:p>
    <w:p w14:paraId="4A8896EC" w14:textId="08267EBB" w:rsidR="00925572" w:rsidRDefault="004D73E0" w:rsidP="00E30EB5">
      <w:pPr>
        <w:ind w:firstLine="720"/>
        <w:rPr>
          <w:color w:val="000000" w:themeColor="text1"/>
          <w:lang w:val="en-US"/>
        </w:rPr>
      </w:pPr>
      <w:r w:rsidRPr="004D73E0">
        <w:rPr>
          <w:color w:val="000000" w:themeColor="text1"/>
          <w:lang w:val="en-US"/>
        </w:rPr>
        <w:t xml:space="preserve">There are </w:t>
      </w:r>
      <w:r w:rsidRPr="00925572">
        <w:rPr>
          <w:color w:val="000000" w:themeColor="text1"/>
          <w:highlight w:val="cyan"/>
          <w:lang w:val="en-US"/>
        </w:rPr>
        <w:t>several ways to measure SPE</w:t>
      </w:r>
      <w:r>
        <w:rPr>
          <w:color w:val="000000" w:themeColor="text1"/>
          <w:lang w:val="en-US"/>
        </w:rPr>
        <w:t>.</w:t>
      </w:r>
      <w:r w:rsidR="00837453" w:rsidRPr="00837453">
        <w:rPr>
          <w:color w:val="000000" w:themeColor="text1"/>
          <w:lang w:val="en-US"/>
        </w:rPr>
        <w:t xml:space="preserve"> </w:t>
      </w:r>
      <w:r w:rsidR="00D8704B">
        <w:rPr>
          <w:color w:val="000000" w:themeColor="text1"/>
          <w:lang w:val="en-US"/>
        </w:rPr>
        <w:fldChar w:fldCharType="begin"/>
      </w:r>
      <w:r w:rsidR="00D8704B">
        <w:rPr>
          <w:color w:val="000000" w:themeColor="text1"/>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D8704B">
        <w:rPr>
          <w:color w:val="000000" w:themeColor="text1"/>
          <w:lang w:val="en-US"/>
        </w:rPr>
        <w:fldChar w:fldCharType="separate"/>
      </w:r>
      <w:r w:rsidR="00D8704B">
        <w:rPr>
          <w:noProof/>
          <w:color w:val="000000" w:themeColor="text1"/>
          <w:lang w:val="en-US"/>
        </w:rPr>
        <w:t>Sui et al. (2012)</w:t>
      </w:r>
      <w:r w:rsidR="00D8704B">
        <w:rPr>
          <w:color w:val="000000" w:themeColor="text1"/>
          <w:lang w:val="en-US"/>
        </w:rPr>
        <w:fldChar w:fldCharType="end"/>
      </w:r>
      <w:r>
        <w:rPr>
          <w:color w:val="000000" w:themeColor="text1"/>
          <w:lang w:val="en-US"/>
        </w:rPr>
        <w:t xml:space="preserve"> </w:t>
      </w:r>
      <w:r w:rsidRPr="004D73E0">
        <w:rPr>
          <w:color w:val="000000" w:themeColor="text1"/>
          <w:lang w:val="en-US"/>
        </w:rPr>
        <w:t xml:space="preserve">proposed three methods to evaluate SPE using the Self-Associative Learning Task (SALT): differences in reaction time, accuracy, and effect size (d) between self and other in matching conditions (label and shape matching). </w:t>
      </w:r>
      <w:r>
        <w:rPr>
          <w:color w:val="000000" w:themeColor="text1"/>
          <w:lang w:val="en-US"/>
        </w:rPr>
        <w:fldChar w:fldCharType="begin"/>
      </w:r>
      <w:r>
        <w:rPr>
          <w:color w:val="000000" w:themeColor="text1"/>
          <w:lang w:val="en-US"/>
        </w:rPr>
        <w:instrText xml:space="preserve"> ADDIN EN.CITE &lt;EndNote&gt;&lt;Cite AuthorYear="1"&gt;&lt;Author&gt;Stoeber&lt;/Author&gt;&lt;Year&gt;2008&lt;/Year&gt;&lt;RecNum&gt;32&lt;/RecNum&gt;&lt;DisplayText&gt;Stoeber and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color w:val="000000" w:themeColor="text1"/>
          <w:lang w:val="en-US"/>
        </w:rPr>
        <w:fldChar w:fldCharType="separate"/>
      </w:r>
      <w:r>
        <w:rPr>
          <w:noProof/>
          <w:color w:val="000000" w:themeColor="text1"/>
          <w:lang w:val="en-US"/>
        </w:rPr>
        <w:t>Stoeber and Eysenck (2008)</w:t>
      </w:r>
      <w:r>
        <w:rPr>
          <w:color w:val="000000" w:themeColor="text1"/>
          <w:lang w:val="en-US"/>
        </w:rPr>
        <w:fldChar w:fldCharType="end"/>
      </w:r>
      <w:r w:rsidR="00837453" w:rsidRPr="00837453">
        <w:rPr>
          <w:color w:val="000000" w:themeColor="text1"/>
          <w:lang w:val="en-US"/>
        </w:rPr>
        <w:t xml:space="preserve"> </w:t>
      </w:r>
      <w:r w:rsidR="00925572">
        <w:rPr>
          <w:color w:val="000000" w:themeColor="text1"/>
          <w:lang w:val="en-US"/>
        </w:rPr>
        <w:t>i</w:t>
      </w:r>
      <w:r w:rsidR="00925572" w:rsidRPr="00925572">
        <w:rPr>
          <w:color w:val="000000" w:themeColor="text1"/>
          <w:lang w:val="en-US"/>
        </w:rPr>
        <w:t>ntroduced efficiency, which is the ratio of average response time to accuracy, and th</w:t>
      </w:r>
      <w:r w:rsidR="00925572">
        <w:rPr>
          <w:color w:val="000000" w:themeColor="text1"/>
          <w:lang w:val="en-US"/>
        </w:rPr>
        <w:t xml:space="preserve">is index was later adopted by </w:t>
      </w:r>
      <w:r w:rsidR="00925572">
        <w:rPr>
          <w:color w:val="000000" w:themeColor="text1"/>
          <w:lang w:val="en-US"/>
        </w:rPr>
        <w:fldChar w:fldCharType="begin"/>
      </w:r>
      <w:r w:rsidR="00925572">
        <w:rPr>
          <w:color w:val="000000" w:themeColor="text1"/>
          <w:lang w:val="en-US"/>
        </w:rPr>
        <w:instrText xml:space="preserve"> ADDIN EN.CITE &lt;EndNote&gt;&lt;Cite AuthorYear="1"&gt;&lt;Author&gt;Humphreys&lt;/Author&gt;&lt;Year&gt;2015&lt;/Year&gt;&lt;RecNum&gt;14&lt;/RecNum&gt;&lt;DisplayText&gt;Humphreys and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925572">
        <w:rPr>
          <w:color w:val="000000" w:themeColor="text1"/>
          <w:lang w:val="en-US"/>
        </w:rPr>
        <w:fldChar w:fldCharType="separate"/>
      </w:r>
      <w:r w:rsidR="00925572">
        <w:rPr>
          <w:noProof/>
          <w:color w:val="000000" w:themeColor="text1"/>
          <w:lang w:val="en-US"/>
        </w:rPr>
        <w:t>Humphreys and Sui (2015)</w:t>
      </w:r>
      <w:r w:rsidR="00925572">
        <w:rPr>
          <w:color w:val="000000" w:themeColor="text1"/>
          <w:lang w:val="en-US"/>
        </w:rPr>
        <w:fldChar w:fldCharType="end"/>
      </w:r>
      <w:r w:rsidR="00925572" w:rsidRPr="00925572">
        <w:rPr>
          <w:color w:val="000000" w:themeColor="text1"/>
          <w:lang w:val="en-US"/>
        </w:rPr>
        <w:t xml:space="preserve"> in SALT </w:t>
      </w:r>
      <w:r w:rsidR="00925572">
        <w:rPr>
          <w:color w:val="000000" w:themeColor="text1"/>
          <w:lang w:val="en-US"/>
        </w:rPr>
        <w:t>as one of the indicators of SPE</w:t>
      </w:r>
      <w:r w:rsidRPr="004D73E0">
        <w:rPr>
          <w:color w:val="000000" w:themeColor="text1"/>
          <w:lang w:val="en-US"/>
        </w:rPr>
        <w:t>. More recently,</w:t>
      </w:r>
      <w:r w:rsidR="00837453" w:rsidRPr="00837453">
        <w:rPr>
          <w:color w:val="000000" w:themeColor="text1"/>
          <w:lang w:val="en-US"/>
        </w:rPr>
        <w:t xml:space="preserve"> </w:t>
      </w:r>
      <w:r w:rsidR="00D8704B">
        <w:rPr>
          <w:color w:val="000000" w:themeColor="text1"/>
          <w:lang w:val="en-US"/>
        </w:rPr>
        <w:fldChar w:fldCharType="begin"/>
      </w:r>
      <w:r w:rsidR="00D8704B">
        <w:rPr>
          <w:color w:val="000000" w:themeColor="text1"/>
          <w:lang w:val="en-US"/>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8704B">
        <w:rPr>
          <w:color w:val="000000" w:themeColor="text1"/>
          <w:lang w:val="en-US"/>
        </w:rPr>
        <w:fldChar w:fldCharType="separate"/>
      </w:r>
      <w:r w:rsidR="00D8704B">
        <w:rPr>
          <w:noProof/>
          <w:color w:val="000000" w:themeColor="text1"/>
          <w:lang w:val="en-US"/>
        </w:rPr>
        <w:t>Golubickis et al. (2017)</w:t>
      </w:r>
      <w:r w:rsidR="00D8704B">
        <w:rPr>
          <w:color w:val="000000" w:themeColor="text1"/>
          <w:lang w:val="en-US"/>
        </w:rPr>
        <w:fldChar w:fldCharType="end"/>
      </w:r>
      <w:r w:rsidR="00D8704B">
        <w:rPr>
          <w:color w:val="000000" w:themeColor="text1"/>
          <w:lang w:val="en-US"/>
        </w:rPr>
        <w:t xml:space="preserve"> </w:t>
      </w:r>
      <w:r w:rsidRPr="004D73E0">
        <w:rPr>
          <w:color w:val="000000" w:themeColor="text1"/>
          <w:lang w:val="en-US"/>
        </w:rPr>
        <w:t>introduced the drift rate (v) and starting point (z) of DDM as one of the indexes in SPE.</w:t>
      </w:r>
      <w:r w:rsidR="00837453" w:rsidRPr="00837453">
        <w:rPr>
          <w:color w:val="000000" w:themeColor="text1"/>
          <w:lang w:val="en-US"/>
        </w:rPr>
        <w:t xml:space="preserve"> </w:t>
      </w:r>
    </w:p>
    <w:p w14:paraId="48CA8F5B" w14:textId="77777777" w:rsidR="000E3D12" w:rsidRDefault="00925572" w:rsidP="00E30EB5">
      <w:pPr>
        <w:ind w:firstLine="720"/>
        <w:rPr>
          <w:color w:val="000000" w:themeColor="text1"/>
          <w:lang w:val="en-US"/>
        </w:rPr>
      </w:pPr>
      <w:r w:rsidRPr="00925572">
        <w:rPr>
          <w:color w:val="000000" w:themeColor="text1"/>
          <w:lang w:val="en-US"/>
        </w:rPr>
        <w:t>However, in subsequent studies using SALT, only one or a few indexes were often select</w:t>
      </w:r>
      <w:r>
        <w:rPr>
          <w:color w:val="000000" w:themeColor="text1"/>
          <w:lang w:val="en-US"/>
        </w:rPr>
        <w:t>ed to represent the SPE in SALT</w:t>
      </w:r>
      <w:r w:rsidR="00837453" w:rsidRPr="00837453">
        <w:rPr>
          <w:color w:val="000000" w:themeColor="text1"/>
          <w:lang w:val="en-US"/>
        </w:rPr>
        <w:t>.</w:t>
      </w:r>
      <w:r w:rsidR="00151830" w:rsidRPr="00151830">
        <w:t xml:space="preserve"> </w:t>
      </w:r>
      <w:r>
        <w:t xml:space="preserve">For example, </w:t>
      </w:r>
      <w:r w:rsidRPr="00151830">
        <w:rPr>
          <w:color w:val="000000" w:themeColor="text1"/>
          <w:lang w:val="en-US"/>
        </w:rPr>
        <w:t>most</w:t>
      </w:r>
      <w:r w:rsidR="00151830" w:rsidRPr="00151830">
        <w:rPr>
          <w:color w:val="000000" w:themeColor="text1"/>
          <w:lang w:val="en-US"/>
        </w:rPr>
        <w:t xml:space="preserve"> studies report SPE on both response time and accuracy</w:t>
      </w:r>
      <w:r w:rsidR="00151830">
        <w:rPr>
          <w:color w:val="000000" w:themeColor="text1"/>
          <w:lang w:val="en-US"/>
        </w:rPr>
        <w:t xml:space="preserve"> </w:t>
      </w:r>
      <w:r w:rsidR="00151830">
        <w:rPr>
          <w:color w:val="000000" w:themeColor="text1"/>
          <w:lang w:val="en-US"/>
        </w:rPr>
        <w:fldChar w:fldCharType="begin">
          <w:fldData xml:space="preserve">PEVuZE5vdGU+PENpdGU+PEF1dGhvcj5DaGlhcmVsbGE8L0F1dGhvcj48WWVhcj4yMDIwPC9ZZWFy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bWF0Y2hpbmc8L3RpdGxlPjxzZWNvbmRhcnktdGl0bGU+QWN0YSBQc3ljaG9sb2dpY2E8L3NlY29u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</w:fldData>
        </w:fldChar>
      </w:r>
      <w:r w:rsidR="00151830">
        <w:rPr>
          <w:color w:val="000000" w:themeColor="text1"/>
          <w:lang w:val="en-US"/>
        </w:rPr>
        <w:instrText xml:space="preserve"> ADDIN EN.CITE </w:instrText>
      </w:r>
      <w:r w:rsidR="00151830">
        <w:rPr>
          <w:color w:val="000000" w:themeColor="text1"/>
          <w:lang w:val="en-US"/>
        </w:rPr>
        <w:fldChar w:fldCharType="begin">
          <w:fldData xml:space="preserve">PEVuZE5vdGU+PENpdGU+PEF1dGhvcj5DaGlhcmVsbGE8L0F1dGhvcj48WWVhcj4yMDIwPC9ZZWFy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bWF0Y2hpbmc8L3RpdGxlPjxzZWNvbmRhcnktdGl0bGU+QWN0YSBQc3ljaG9sb2dpY2E8L3NlY29u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</w:fldData>
        </w:fldChar>
      </w:r>
      <w:r w:rsidR="00151830">
        <w:rPr>
          <w:color w:val="000000" w:themeColor="text1"/>
          <w:lang w:val="en-US"/>
        </w:rPr>
        <w:instrText xml:space="preserve"> ADDIN EN.CITE.DATA </w:instrText>
      </w:r>
      <w:r w:rsidR="00151830">
        <w:rPr>
          <w:color w:val="000000" w:themeColor="text1"/>
          <w:lang w:val="en-US"/>
        </w:rPr>
      </w:r>
      <w:r w:rsidR="00151830">
        <w:rPr>
          <w:color w:val="000000" w:themeColor="text1"/>
          <w:lang w:val="en-US"/>
        </w:rPr>
        <w:fldChar w:fldCharType="end"/>
      </w:r>
      <w:r w:rsidR="00151830">
        <w:rPr>
          <w:color w:val="000000" w:themeColor="text1"/>
          <w:lang w:val="en-US"/>
        </w:rPr>
      </w:r>
      <w:r w:rsidR="00151830">
        <w:rPr>
          <w:color w:val="000000" w:themeColor="text1"/>
          <w:lang w:val="en-US"/>
        </w:rPr>
        <w:fldChar w:fldCharType="separate"/>
      </w:r>
      <w:r w:rsidR="00151830">
        <w:rPr>
          <w:noProof/>
          <w:color w:val="000000" w:themeColor="text1"/>
          <w:lang w:val="en-US"/>
        </w:rPr>
        <w:t>(Chiarella et al., 2020; Dalmaso et al., 2019; Desebrock et al., 2018; Golubickis et al., 2020)</w:t>
      </w:r>
      <w:r w:rsidR="00151830">
        <w:rPr>
          <w:color w:val="000000" w:themeColor="text1"/>
          <w:lang w:val="en-US"/>
        </w:rPr>
        <w:fldChar w:fldCharType="end"/>
      </w:r>
      <w:r w:rsidR="00151830" w:rsidRPr="00151830">
        <w:rPr>
          <w:color w:val="000000" w:themeColor="text1"/>
          <w:lang w:val="en-US"/>
        </w:rPr>
        <w:t>, but there are relatively few studies that report SPE based on d-prime</w:t>
      </w:r>
      <w:r w:rsidR="00151830">
        <w:rPr>
          <w:color w:val="000000" w:themeColor="text1"/>
          <w:lang w:val="en-US"/>
        </w:rPr>
        <w:fldChar w:fldCharType="begin"/>
      </w:r>
      <w:r w:rsidR="00151830">
        <w:rPr>
          <w:color w:val="000000" w:themeColor="text1"/>
          <w:lang w:val="en-US"/>
        </w:rPr>
        <w:instrText xml:space="preserve"> ADDIN EN.CITE &lt;EndNote&gt;&lt;Cite&gt;&lt;Author&gt;Cheng&lt;/Author&gt;&lt;Year&gt;2019&lt;/Year&gt;&lt;RecNum&gt;67&lt;/RecNum&gt;&lt;DisplayText&gt;(Cheng &amp;amp; Tseng, 2019; Enock et al., 2020)&lt;/DisplayText&gt;&lt;record&gt;&lt;rec-number&gt;67&lt;/rec-number&gt;&lt;foreign-keys&gt;&lt;key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Cite&gt;&lt;Author&gt;Enock&lt;/Author&gt;&lt;Year&gt;2020&lt;/Year&gt;&lt;RecNum&gt;58&lt;/RecNum&gt;&lt;record&gt;&lt;rec-number&gt;58&lt;/rec-number&gt;&lt;foreign-keys&gt;&lt;key app="EN" db-id="w5e5sta9arwa50eztf0vzr0zf55zr00xd9ae" timestamp="1676626598"&gt;58&lt;/key&gt;&lt;/foreign-keys&gt;&lt;ref-type name="Journal Article"&gt;17&lt;/ref-type&gt;&lt;contributors&gt;&lt;authors&gt;&lt;author&gt;Enock, F. E.&lt;/author&gt;&lt;author&gt;Hewstone, M. R.&lt;/author&gt;&lt;author&gt;Lockwood, P. L.&lt;/author&gt;&lt;author&gt;Sui, J.&lt;/author&gt;&lt;/authors&gt;&lt;/contributors&gt;&lt;titles&gt;&lt;title&gt;Overlap in processing advantages for minimal ingroups and the self&lt;/title&gt;&lt;secondary-title&gt;Scientific Reports&lt;/secondary-title&gt;&lt;/titles&gt;&lt;periodical&gt;&lt;full-title&gt;Scientific Reports&lt;/full-title&gt;&lt;/periodical&gt;&lt;pages&gt;18933&lt;/pages&gt;&lt;volume&gt;10&lt;/volume&gt;&lt;number&gt;1&lt;/number&gt;&lt;dates&gt;&lt;year&gt;2020&lt;/year&gt;&lt;/dates&gt;&lt;urls&gt;&lt;/urls&gt;&lt;/record&gt;&lt;/Cite&gt;&lt;/EndNote&gt;</w:instrText>
      </w:r>
      <w:r w:rsidR="00151830">
        <w:rPr>
          <w:color w:val="000000" w:themeColor="text1"/>
          <w:lang w:val="en-US"/>
        </w:rPr>
        <w:fldChar w:fldCharType="separate"/>
      </w:r>
      <w:r w:rsidR="00151830">
        <w:rPr>
          <w:noProof/>
          <w:color w:val="000000" w:themeColor="text1"/>
          <w:lang w:val="en-US"/>
        </w:rPr>
        <w:t>(Cheng &amp; Tseng, 2019; Enock et al., 2020)</w:t>
      </w:r>
      <w:r w:rsidR="00151830">
        <w:rPr>
          <w:color w:val="000000" w:themeColor="text1"/>
          <w:lang w:val="en-US"/>
        </w:rPr>
        <w:fldChar w:fldCharType="end"/>
      </w:r>
      <w:r w:rsidR="00151830" w:rsidRPr="00151830">
        <w:rPr>
          <w:color w:val="000000" w:themeColor="text1"/>
          <w:lang w:val="en-US"/>
        </w:rPr>
        <w:t xml:space="preserve"> or efficiency</w:t>
      </w:r>
      <w:r w:rsidR="00151830">
        <w:rPr>
          <w:color w:val="000000" w:themeColor="text1"/>
          <w:lang w:val="en-US"/>
        </w:rPr>
        <w:t xml:space="preserve"> </w:t>
      </w:r>
      <w:r w:rsidR="00151830">
        <w:rPr>
          <w:color w:val="000000" w:themeColor="text1"/>
          <w:lang w:val="en-US"/>
        </w:rPr>
        <w:fldChar w:fldCharType="begin"/>
      </w:r>
      <w:r w:rsidR="00151830">
        <w:rPr>
          <w:color w:val="000000" w:themeColor="text1"/>
          <w:lang w:val="en-US"/>
        </w:rPr>
        <w:instrText xml:space="preserve"> ADDIN EN.CITE &lt;EndNote&gt;&lt;Cite&gt;&lt;Author&gt;Feng&lt;/Author&gt;&lt;Year&gt;2020&lt;/Year&gt;&lt;RecNum&gt;72&lt;/RecNum&gt;&lt;DisplayText&gt;(Chunliang 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151830">
        <w:rPr>
          <w:color w:val="000000" w:themeColor="text1"/>
          <w:lang w:val="en-US"/>
        </w:rPr>
        <w:fldChar w:fldCharType="separate"/>
      </w:r>
      <w:r w:rsidR="00151830">
        <w:rPr>
          <w:noProof/>
          <w:color w:val="000000" w:themeColor="text1"/>
          <w:lang w:val="en-US"/>
        </w:rPr>
        <w:t>(Chunliang Feng et al., 2020)</w:t>
      </w:r>
      <w:r w:rsidR="00151830">
        <w:rPr>
          <w:color w:val="000000" w:themeColor="text1"/>
          <w:lang w:val="en-US"/>
        </w:rPr>
        <w:fldChar w:fldCharType="end"/>
      </w:r>
      <w:r w:rsidR="00151830" w:rsidRPr="00151830">
        <w:rPr>
          <w:color w:val="000000" w:themeColor="text1"/>
          <w:lang w:val="en-US"/>
        </w:rPr>
        <w:t xml:space="preserve">. </w:t>
      </w:r>
      <w:r w:rsidRPr="00925572">
        <w:rPr>
          <w:color w:val="000000" w:themeColor="text1"/>
          <w:lang w:val="en-US"/>
        </w:rPr>
        <w:t>What's concerning is the scarcity of studies that report on SPE using drift rate (v</w:t>
      </w:r>
      <w:r>
        <w:rPr>
          <w:color w:val="000000" w:themeColor="text1"/>
          <w:lang w:val="en-US"/>
        </w:rPr>
        <w:t>) and starting point (z) of DDM</w:t>
      </w:r>
      <w:r w:rsidR="00151830">
        <w:rPr>
          <w:color w:val="000000" w:themeColor="text1"/>
          <w:lang w:val="en-US"/>
        </w:rPr>
        <w:t xml:space="preserve"> </w:t>
      </w:r>
      <w:r w:rsidR="00151830">
        <w:rPr>
          <w:color w:val="000000" w:themeColor="text1"/>
          <w:lang w:val="en-US"/>
        </w:rPr>
        <w:fldChar w:fldCharType="begin"/>
      </w:r>
      <w:r w:rsidR="00151830">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151830">
        <w:rPr>
          <w:color w:val="000000" w:themeColor="text1"/>
          <w:lang w:val="en-US"/>
        </w:rPr>
        <w:fldChar w:fldCharType="separate"/>
      </w:r>
      <w:r w:rsidR="00151830">
        <w:rPr>
          <w:noProof/>
          <w:color w:val="000000" w:themeColor="text1"/>
          <w:lang w:val="en-US"/>
        </w:rPr>
        <w:t>(Golubickis et al., 2017)</w:t>
      </w:r>
      <w:r w:rsidR="00151830">
        <w:rPr>
          <w:color w:val="000000" w:themeColor="text1"/>
          <w:lang w:val="en-US"/>
        </w:rPr>
        <w:fldChar w:fldCharType="end"/>
      </w:r>
      <w:r w:rsidR="00151830" w:rsidRPr="00151830">
        <w:rPr>
          <w:color w:val="000000" w:themeColor="text1"/>
          <w:lang w:val="en-US"/>
        </w:rPr>
        <w:t>.</w:t>
      </w:r>
      <w:r w:rsidR="00837453" w:rsidRPr="00837453">
        <w:rPr>
          <w:color w:val="000000" w:themeColor="text1"/>
          <w:lang w:val="en-US"/>
        </w:rPr>
        <w:t xml:space="preserve"> </w:t>
      </w:r>
      <w:r w:rsidR="000E3D12" w:rsidRPr="000E3D12">
        <w:rPr>
          <w:color w:val="000000" w:themeColor="text1"/>
          <w:lang w:val="en-US"/>
        </w:rPr>
        <w:t xml:space="preserve">Therefore, as the </w:t>
      </w:r>
      <w:r w:rsidR="000E3D12" w:rsidRPr="000E3D12">
        <w:rPr>
          <w:color w:val="000000" w:themeColor="text1"/>
          <w:highlight w:val="cyan"/>
          <w:lang w:val="en-US"/>
        </w:rPr>
        <w:t>most reliable index among various SPE</w:t>
      </w:r>
      <w:r w:rsidR="000E3D12" w:rsidRPr="000E3D12">
        <w:rPr>
          <w:color w:val="000000" w:themeColor="text1"/>
          <w:lang w:val="en-US"/>
        </w:rPr>
        <w:t xml:space="preserve"> indexes remains unclear, this study aims to identify it.</w:t>
      </w:r>
    </w:p>
    <w:p w14:paraId="0E053385" w14:textId="4DDFD23B" w:rsidR="007D360C" w:rsidRPr="00E30EB5" w:rsidRDefault="004D73E0" w:rsidP="00E30EB5">
      <w:pPr>
        <w:ind w:firstLine="720"/>
        <w:rPr>
          <w:rFonts w:eastAsiaTheme="minorEastAsia"/>
          <w:color w:val="000000" w:themeColor="text1"/>
          <w:lang w:val="en-US"/>
        </w:rPr>
      </w:pPr>
      <w:r w:rsidRPr="004D73E0">
        <w:rPr>
          <w:color w:val="000000" w:themeColor="text1"/>
          <w:lang w:val="en-US"/>
        </w:rPr>
        <w:t>In general</w:t>
      </w:r>
      <w:r>
        <w:rPr>
          <w:color w:val="000000" w:themeColor="text1"/>
          <w:lang w:val="en-US"/>
        </w:rPr>
        <w:t>, our research aims to</w:t>
      </w:r>
      <w:r w:rsidRPr="004D73E0">
        <w:rPr>
          <w:color w:val="000000" w:themeColor="text1"/>
          <w:lang w:val="en-US"/>
        </w:rPr>
        <w:t xml:space="preserve"> verify the reliability of the Self-Prioritization Effect in the Self-Associative Learning Task</w:t>
      </w:r>
      <w:r>
        <w:rPr>
          <w:color w:val="000000" w:themeColor="text1"/>
          <w:lang w:val="en-US"/>
        </w:rPr>
        <w:t xml:space="preserve"> and </w:t>
      </w:r>
      <w:r w:rsidRPr="00837453">
        <w:rPr>
          <w:color w:val="000000" w:themeColor="text1"/>
          <w:lang w:val="en-US"/>
        </w:rPr>
        <w:t xml:space="preserve">find the most reliable </w:t>
      </w:r>
      <w:r>
        <w:rPr>
          <w:color w:val="000000" w:themeColor="text1"/>
          <w:lang w:val="en-US"/>
        </w:rPr>
        <w:t>index</w:t>
      </w:r>
      <w:r w:rsidRPr="00837453">
        <w:rPr>
          <w:color w:val="000000" w:themeColor="text1"/>
          <w:lang w:val="en-US"/>
        </w:rPr>
        <w:t xml:space="preserve"> among various SPE </w:t>
      </w:r>
      <w:r>
        <w:rPr>
          <w:color w:val="000000" w:themeColor="text1"/>
          <w:lang w:val="en-US"/>
        </w:rPr>
        <w:t>indexes</w:t>
      </w:r>
      <w:r w:rsidR="007D360C" w:rsidRPr="007D360C">
        <w:rPr>
          <w:color w:val="000000" w:themeColor="text1"/>
          <w:lang w:val="en-US"/>
        </w:rPr>
        <w:t>. To achieve this, we will re-analyze a pre-existing dataset, where participants associated three shapes with labels for themselves, a friend, or a stranger, over six testing sessions with one-week intervals.</w:t>
      </w:r>
    </w:p>
    <w:p w14:paraId="65D2E7BC" w14:textId="77777777" w:rsidR="003C440B" w:rsidRDefault="003C440B" w:rsidP="008D06CF">
      <w:pPr>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78E404D4" w:rsidR="00586F83" w:rsidRDefault="00E30EB5" w:rsidP="00E30EB5">
      <w:pPr>
        <w:ind w:firstLine="720"/>
        <w:rPr>
          <w:color w:val="000000" w:themeColor="text1"/>
          <w:lang w:val="en-US"/>
        </w:rPr>
      </w:pPr>
      <w:r w:rsidRPr="00E30EB5">
        <w:rPr>
          <w:color w:val="000000" w:themeColor="text1"/>
          <w:lang w:val="en-US"/>
        </w:rPr>
        <w:t>We aim to test our hypotheses using Intraclas</w:t>
      </w:r>
      <w:r w:rsidR="004877AB">
        <w:rPr>
          <w:color w:val="000000" w:themeColor="text1"/>
          <w:lang w:val="en-US"/>
        </w:rPr>
        <w:t>s Correlation Coefficient (ICC)</w:t>
      </w:r>
      <w:r w:rsidRPr="00E30EB5">
        <w:rPr>
          <w:color w:val="000000" w:themeColor="text1"/>
          <w:lang w:val="en-US"/>
        </w:rPr>
        <w:t xml:space="preserve">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49" w:name="_bsc1vmk9soyy" w:colFirst="0" w:colLast="0"/>
      <w:bookmarkStart w:id="150" w:name="_Toc127199603"/>
      <w:bookmarkEnd w:id="149"/>
      <w:r>
        <w:rPr>
          <w:rFonts w:ascii="Calibri" w:eastAsia="Calibri" w:hAnsi="Calibri" w:cs="Calibri"/>
          <w:b/>
          <w:sz w:val="42"/>
          <w:szCs w:val="42"/>
        </w:rPr>
        <w:lastRenderedPageBreak/>
        <w:t>Methods</w:t>
      </w:r>
      <w:bookmarkEnd w:id="150"/>
    </w:p>
    <w:p w14:paraId="50A33AEB" w14:textId="77777777" w:rsidR="00586F83" w:rsidRDefault="00586F83"/>
    <w:p w14:paraId="21181F51" w14:textId="1A9234F4" w:rsidR="00586F83" w:rsidRPr="0014261E" w:rsidRDefault="00BA0079" w:rsidP="0014261E">
      <w:pPr>
        <w:pStyle w:val="2"/>
      </w:pPr>
      <w:bookmarkStart w:id="151" w:name="_14xkv2erys4h" w:colFirst="0" w:colLast="0"/>
      <w:bookmarkStart w:id="152" w:name="_Toc127199604"/>
      <w:bookmarkEnd w:id="151"/>
      <w:r w:rsidRPr="0014261E">
        <w:t>Ethics information</w:t>
      </w:r>
      <w:bookmarkEnd w:id="152"/>
    </w:p>
    <w:p w14:paraId="067B0AF2" w14:textId="4027737D" w:rsidR="00DE3FB7" w:rsidRDefault="007169CC" w:rsidP="00B70AB1">
      <w:pPr>
        <w:ind w:firstLine="720"/>
        <w:rPr>
          <w:rFonts w:eastAsia="Calibri"/>
          <w:lang w:val="en-US"/>
        </w:rPr>
      </w:pPr>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153" w:name="_bobtrkgl8pi0" w:colFirst="0" w:colLast="0"/>
      <w:bookmarkStart w:id="154" w:name="_Toc102561438"/>
      <w:bookmarkStart w:id="155" w:name="_Toc127199605"/>
      <w:bookmarkEnd w:id="153"/>
      <w:r w:rsidRPr="0014261E">
        <w:t xml:space="preserve">Secondary </w:t>
      </w:r>
      <w:r w:rsidR="00B70AB1" w:rsidRPr="0014261E">
        <w:t>Data Description</w:t>
      </w:r>
      <w:bookmarkEnd w:id="154"/>
      <w:bookmarkEnd w:id="155"/>
    </w:p>
    <w:p w14:paraId="11F3ADBD" w14:textId="777B24A2" w:rsidR="007169CC" w:rsidRPr="007169CC" w:rsidRDefault="007169CC" w:rsidP="00B70AB1">
      <w:pPr>
        <w:ind w:firstLine="720"/>
        <w:rPr>
          <w:rFonts w:eastAsia="Calibri"/>
          <w:b/>
          <w:lang w:val="en-US"/>
        </w:rPr>
      </w:pPr>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2"/>
      </w:pPr>
      <w:bookmarkStart w:id="156" w:name="_Toc102561443"/>
      <w:bookmarkStart w:id="157" w:name="_Toc127199606"/>
      <w:r w:rsidRPr="0014261E">
        <w:t>Data Collection Procedures</w:t>
      </w:r>
      <w:bookmarkEnd w:id="156"/>
      <w:bookmarkEnd w:id="157"/>
    </w:p>
    <w:p w14:paraId="4AC47637" w14:textId="2BF22306" w:rsidR="007169CC" w:rsidRPr="00F072D2" w:rsidRDefault="007169CC" w:rsidP="00F072D2">
      <w:pPr>
        <w:ind w:firstLine="720"/>
        <w:rPr>
          <w:bCs/>
        </w:rPr>
      </w:pPr>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p>
    <w:p w14:paraId="705C64CA" w14:textId="77777777" w:rsidR="00B70AB1" w:rsidRDefault="00B70AB1" w:rsidP="00B70AB1">
      <w:pPr>
        <w:rPr>
          <w:bCs/>
        </w:rPr>
      </w:pPr>
    </w:p>
    <w:p w14:paraId="23939BFC" w14:textId="77777777" w:rsidR="00B70AB1" w:rsidRPr="0014261E" w:rsidRDefault="00B70AB1" w:rsidP="0014261E">
      <w:pPr>
        <w:pStyle w:val="2"/>
      </w:pPr>
      <w:bookmarkStart w:id="158" w:name="_Toc127199607"/>
      <w:r w:rsidRPr="0014261E">
        <w:t>Experimental design</w:t>
      </w:r>
      <w:bookmarkEnd w:id="158"/>
      <w:r w:rsidRPr="0014261E">
        <w:t xml:space="preserve"> </w:t>
      </w:r>
    </w:p>
    <w:p w14:paraId="4E7EDC0F" w14:textId="3CDBE8E5" w:rsidR="00B70AB1" w:rsidRDefault="00F83882" w:rsidP="003E7247">
      <w:pPr>
        <w:ind w:firstLine="720"/>
      </w:pPr>
      <w:r>
        <w:t>The origin e</w:t>
      </w:r>
      <w:r w:rsidR="007169CC" w:rsidRPr="007169CC">
        <w:t>x</w:t>
      </w:r>
      <w:r>
        <w:t xml:space="preserve">periment </w:t>
      </w:r>
      <w:r w:rsidR="007169CC" w:rsidRPr="007169CC">
        <w:t>is a four-factor design, with 2 levels of match vs. non-match, 3 levels of identity (self, friend, stranger), 4 levels of emotion (control, neutral, happy, sad), and 6 repeated sessions. Its purpose is to examine the self-bias effect under different emotions (happy, sad, neutral, control).</w:t>
      </w:r>
      <w:r>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r w:rsidRPr="00F83882">
        <w:t xml:space="preserve">, we will not consider the variable of emotion in </w:t>
      </w:r>
      <w:r>
        <w:t>this paper.</w:t>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2"/>
      </w:pPr>
      <w:bookmarkStart w:id="159" w:name="_Toc127199608"/>
      <w:r w:rsidRPr="0014261E">
        <w:t>Measured Variables</w:t>
      </w:r>
      <w:bookmarkEnd w:id="159"/>
      <w:r w:rsidRPr="0014261E">
        <w:t xml:space="preserve"> </w:t>
      </w:r>
    </w:p>
    <w:p w14:paraId="168BD03A" w14:textId="7C81611D" w:rsidR="00B70AB1" w:rsidRDefault="007169CC" w:rsidP="007169CC">
      <w:pPr>
        <w:ind w:firstLine="720"/>
        <w:rPr>
          <w:bCs/>
          <w:lang w:val="en-US"/>
        </w:rPr>
      </w:pPr>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2"/>
      </w:pPr>
      <w:bookmarkStart w:id="160" w:name="_Toc127199609"/>
      <w:r w:rsidRPr="0014261E">
        <w:lastRenderedPageBreak/>
        <w:t>Stimuli and materials</w:t>
      </w:r>
      <w:bookmarkEnd w:id="160"/>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on the shapes. Before starting the formal trials, each participant went through a training session with 24 practice trials. After the training, each participant completed 6 blocks of 60 trials in the matching task, with 2 match types (match/mismatch) × 3 shape associations, for a total of 60 trials per association. Participants had a short break after each block, lasting up to 60 seconds.</w:t>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67E53114"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2"/>
      </w:pPr>
      <w:bookmarkStart w:id="161" w:name="_Toc127199610"/>
      <w:r w:rsidRPr="00D86C42">
        <w:rPr>
          <w:highlight w:val="yellow"/>
        </w:rPr>
        <w:t>Procedure</w:t>
      </w:r>
      <w:bookmarkEnd w:id="161"/>
    </w:p>
    <w:p w14:paraId="3AAACB47" w14:textId="08D811FA" w:rsidR="00B70AB1" w:rsidRPr="00B70AB1" w:rsidRDefault="009B63AA" w:rsidP="00F83882">
      <w:pPr>
        <w:ind w:firstLine="720"/>
        <w:rPr>
          <w:rFonts w:eastAsia="Calibri"/>
        </w:rPr>
      </w:pPr>
      <w:r w:rsidRPr="003B37EF">
        <w:rPr>
          <w:bCs/>
          <w:lang w:val="en-US"/>
        </w:rPr>
        <w:t xml:space="preserve">Participants were given informed consent and took part in 80-minute experiments. They repeated the same experiment five times in the following five weeks. </w:t>
      </w:r>
      <w:r w:rsidR="00F83882" w:rsidRPr="00F83882">
        <w:rPr>
          <w:bCs/>
          <w:lang w:val="en-US"/>
        </w:rPr>
        <w:t xml:space="preserve">Additionally, the </w:t>
      </w:r>
      <w:r w:rsidR="00F83882" w:rsidRPr="00F83882">
        <w:rPr>
          <w:bCs/>
          <w:lang w:val="en-US"/>
        </w:rPr>
        <w:lastRenderedPageBreak/>
        <w:t xml:space="preserve">participants also filled out some self-report </w:t>
      </w:r>
      <w:r w:rsidR="00F83882">
        <w:rPr>
          <w:bCs/>
          <w:lang w:val="en-US"/>
        </w:rPr>
        <w:t>scale</w:t>
      </w:r>
      <w:r w:rsidR="00F83882" w:rsidRPr="00F83882">
        <w:rPr>
          <w:bCs/>
          <w:lang w:val="en-US"/>
        </w:rPr>
        <w:t>s, which are not included in the analysis of experiment reliability, so they will not be discussed further.</w:t>
      </w:r>
    </w:p>
    <w:p w14:paraId="05999AD7" w14:textId="6DBBD1C5" w:rsidR="00586F83" w:rsidRPr="0014261E" w:rsidRDefault="00BA0079" w:rsidP="0014261E">
      <w:pPr>
        <w:pStyle w:val="2"/>
      </w:pPr>
      <w:bookmarkStart w:id="162" w:name="_c49m91hl2d4p" w:colFirst="0" w:colLast="0"/>
      <w:bookmarkStart w:id="163" w:name="_Toc127199611"/>
      <w:bookmarkEnd w:id="162"/>
      <w:r w:rsidRPr="0014261E">
        <w:t>Pilot data</w:t>
      </w:r>
      <w:r w:rsidR="007D3F54" w:rsidRPr="0014261E">
        <w:t xml:space="preserve"> simulated data</w:t>
      </w:r>
      <w:bookmarkEnd w:id="163"/>
      <w:r w:rsidR="007D3F54" w:rsidRPr="0014261E">
        <w:t xml:space="preserve"> </w:t>
      </w:r>
    </w:p>
    <w:p w14:paraId="08BF8E5F" w14:textId="1AAFBAB6" w:rsidR="00661D7C" w:rsidRPr="008E2954" w:rsidRDefault="009B63AA" w:rsidP="008E2954">
      <w:pPr>
        <w:ind w:firstLine="720"/>
        <w:rPr>
          <w:rFonts w:eastAsia="Calibri"/>
          <w:lang w:val="en-US"/>
        </w:rPr>
      </w:pPr>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5"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F75B5A">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164" w:name="_mo5wam9lyrd2" w:colFirst="0" w:colLast="0"/>
      <w:bookmarkStart w:id="165" w:name="_af2debhp0apz" w:colFirst="0" w:colLast="0"/>
      <w:bookmarkStart w:id="166" w:name="_x5xzkvo93gpg" w:colFirst="0" w:colLast="0"/>
      <w:bookmarkEnd w:id="164"/>
      <w:bookmarkEnd w:id="165"/>
      <w:bookmarkEnd w:id="166"/>
    </w:p>
    <w:p w14:paraId="7070CA1A" w14:textId="2FD80DBB" w:rsidR="00586F83" w:rsidRPr="0014261E" w:rsidRDefault="00BA0079" w:rsidP="0014261E">
      <w:pPr>
        <w:pStyle w:val="2"/>
      </w:pPr>
      <w:bookmarkStart w:id="167" w:name="_5w73peohap5j" w:colFirst="0" w:colLast="0"/>
      <w:bookmarkStart w:id="168" w:name="_Toc127199612"/>
      <w:bookmarkEnd w:id="167"/>
      <w:r w:rsidRPr="00D86C42">
        <w:rPr>
          <w:highlight w:val="yellow"/>
        </w:rPr>
        <w:t>Analysis Plan</w:t>
      </w:r>
      <w:bookmarkEnd w:id="168"/>
    </w:p>
    <w:p w14:paraId="4F6AFFA6" w14:textId="252A01DA" w:rsidR="00B57B70" w:rsidRPr="00981E08" w:rsidRDefault="00987388" w:rsidP="00981E08">
      <w:pPr>
        <w:ind w:firstLine="720"/>
        <w:rPr>
          <w:rFonts w:eastAsia="Calibri"/>
          <w:lang w:val="en-US"/>
        </w:rPr>
      </w:pPr>
      <w:r w:rsidRPr="00987388">
        <w:rPr>
          <w:color w:val="000000" w:themeColor="text1"/>
          <w:lang w:val="en-US"/>
        </w:rPr>
        <w:t xml:space="preserve">The drift-diffusion model was applied to evaluate the reaction times and accuracy. Our behavioral data analysis will utilize </w:t>
      </w:r>
      <w:r w:rsidR="00381708">
        <w:rPr>
          <w:color w:val="000000" w:themeColor="text1"/>
          <w:lang w:val="en-US"/>
        </w:rPr>
        <w:t>“</w:t>
      </w:r>
      <w:r w:rsidR="00381708" w:rsidRPr="00381708">
        <w:rPr>
          <w:color w:val="000000" w:themeColor="text1"/>
          <w:lang w:val="en-US"/>
        </w:rPr>
        <w:t>hausekeep</w:t>
      </w:r>
      <w:r w:rsidR="00381708">
        <w:rPr>
          <w:color w:val="000000" w:themeColor="text1"/>
          <w:lang w:val="en-US"/>
        </w:rPr>
        <w:t>”</w:t>
      </w:r>
      <w:r w:rsidRPr="00987388">
        <w:rPr>
          <w:color w:val="000000" w:themeColor="text1"/>
          <w:lang w:val="en-US"/>
        </w:rPr>
        <w:t xml:space="preserve">, </w:t>
      </w:r>
      <w:r w:rsidR="00381708">
        <w:rPr>
          <w:color w:val="000000" w:themeColor="text1"/>
          <w:lang w:val="en-US"/>
        </w:rPr>
        <w:t>an R package</w:t>
      </w:r>
      <w:r w:rsidRPr="00987388">
        <w:rPr>
          <w:rFonts w:eastAsia="Calibri"/>
          <w:lang w:val="en-US"/>
        </w:rPr>
        <w:t xml:space="preserve"> to fit the data into the DDM. As a result of this model, we will be able to obtain two indices, the drift rate (v) indicating faster evidence accumulation and the starting point (z) reflecting a bias in the beginning of information accumulation, which w</w:t>
      </w:r>
      <w:r>
        <w:rPr>
          <w:rFonts w:eastAsia="Calibri"/>
          <w:lang w:val="en-US"/>
        </w:rPr>
        <w:t>ill be included in the analysis</w:t>
      </w:r>
      <w:r w:rsidR="00B57B70" w:rsidRPr="00B57B70">
        <w:rPr>
          <w:color w:val="000000" w:themeColor="text1"/>
          <w:lang w:val="en-US"/>
        </w:rPr>
        <w:t xml:space="preserve"> </w: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 </w:instrTex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EN.CITE.DATA </w:instrText>
      </w:r>
      <w:r w:rsidR="00B57B70" w:rsidRPr="00B57B70">
        <w:rPr>
          <w:color w:val="000000" w:themeColor="text1"/>
          <w:lang w:val="en-US"/>
        </w:rPr>
      </w:r>
      <w:r w:rsidR="00B57B70" w:rsidRPr="00B57B70">
        <w:rPr>
          <w:color w:val="000000" w:themeColor="text1"/>
          <w:lang w:val="en-US"/>
        </w:rPr>
        <w:fldChar w:fldCharType="end"/>
      </w:r>
      <w:r w:rsidR="00B57B70" w:rsidRPr="00B57B70">
        <w:rPr>
          <w:color w:val="000000" w:themeColor="text1"/>
          <w:lang w:val="en-US"/>
        </w:rPr>
      </w:r>
      <w:r w:rsidR="00B57B70" w:rsidRPr="00B57B70">
        <w:rPr>
          <w:color w:val="000000" w:themeColor="text1"/>
          <w:lang w:val="en-US"/>
        </w:rPr>
        <w:fldChar w:fldCharType="separate"/>
      </w:r>
      <w:r w:rsidR="00B57B70" w:rsidRPr="00B57B70">
        <w:rPr>
          <w:noProof/>
          <w:color w:val="000000" w:themeColor="text1"/>
          <w:lang w:val="en-US"/>
        </w:rPr>
        <w:t>(Golubickis et al., 2017; Macrae et al., 2017; Yankouskaya et al., 2020)</w:t>
      </w:r>
      <w:r w:rsidR="00B57B70" w:rsidRPr="00B57B70">
        <w:rPr>
          <w:color w:val="000000" w:themeColor="text1"/>
          <w:lang w:val="en-US"/>
        </w:rPr>
        <w:fldChar w:fldCharType="end"/>
      </w:r>
      <w:r w:rsidR="00B57B70" w:rsidRPr="00B57B70">
        <w:rPr>
          <w:color w:val="000000" w:themeColor="text1"/>
          <w:lang w:val="en-US"/>
        </w:rPr>
        <w:t>.</w:t>
      </w:r>
      <w:r w:rsidR="00B57B70" w:rsidRPr="00F968A5">
        <w:rPr>
          <w:color w:val="000000" w:themeColor="text1"/>
          <w:lang w:val="en-US"/>
        </w:rPr>
        <w:t xml:space="preserve"> </w:t>
      </w:r>
    </w:p>
    <w:p w14:paraId="2089831E" w14:textId="77B9DD5E" w:rsidR="006435DB" w:rsidRDefault="00987388" w:rsidP="006435DB">
      <w:pPr>
        <w:ind w:firstLine="720"/>
        <w:rPr>
          <w:rFonts w:eastAsia="Calibri"/>
          <w:lang w:val="en-US"/>
        </w:rPr>
      </w:pPr>
      <w:r w:rsidRPr="00987388">
        <w:rPr>
          <w:rFonts w:eastAsia="Calibri"/>
          <w:lang w:val="en-US"/>
        </w:rPr>
        <w:t>In addition to drift rate (v) and starting point (z), four other indices, namely reaction time, accuracy, D-prime, and efficiency, will be included in our study. The analysis of these six indices will be based on the R Project</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&lt;EndNote&gt;&lt;Cite&gt;&lt;Author&gt;R Development Core Team&lt;/Author&gt;&lt;Year&gt;2010&lt;/Year&gt;&lt;RecNum&gt;27&lt;/RecNum&gt;&lt;DisplayText&gt;(R Development Core 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981E08">
        <w:rPr>
          <w:rFonts w:eastAsia="Calibri"/>
          <w:lang w:val="en-US"/>
        </w:rPr>
        <w:fldChar w:fldCharType="separate"/>
      </w:r>
      <w:r w:rsidR="00981E08">
        <w:rPr>
          <w:rFonts w:eastAsia="Calibri"/>
          <w:noProof/>
          <w:lang w:val="en-US"/>
        </w:rPr>
        <w:t>(R Development Core Team, 2010)</w:t>
      </w:r>
      <w:r w:rsidR="00981E08">
        <w:rPr>
          <w:rFonts w:eastAsia="Calibri"/>
          <w:lang w:val="en-US"/>
        </w:rPr>
        <w:fldChar w:fldCharType="end"/>
      </w:r>
      <w:r w:rsidR="00981E08">
        <w:rPr>
          <w:rFonts w:eastAsia="Calibri"/>
          <w:lang w:val="en-US"/>
        </w:rPr>
        <w:t xml:space="preserve">. </w:t>
      </w:r>
      <w:r w:rsidRPr="00987388">
        <w:rPr>
          <w:rFonts w:eastAsia="Calibri"/>
          <w:lang w:val="en-US"/>
        </w:rPr>
        <w:t>We will calculate the SPE for each of these indices and use the "psych" package</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981E08">
        <w:rPr>
          <w:rFonts w:eastAsia="Calibri"/>
          <w:lang w:val="en-US"/>
        </w:rPr>
        <w:fldChar w:fldCharType="separate"/>
      </w:r>
      <w:r w:rsidR="00981E08">
        <w:rPr>
          <w:rFonts w:eastAsia="Calibri"/>
          <w:noProof/>
          <w:lang w:val="en-US"/>
        </w:rPr>
        <w:t>(William Revelle, 2022)</w:t>
      </w:r>
      <w:r w:rsidR="00981E08">
        <w:rPr>
          <w:rFonts w:eastAsia="Calibri"/>
          <w:lang w:val="en-US"/>
        </w:rPr>
        <w:fldChar w:fldCharType="end"/>
      </w:r>
      <w:r w:rsidRPr="00987388">
        <w:t xml:space="preserve"> </w:t>
      </w:r>
      <w:r w:rsidRPr="00987388">
        <w:rPr>
          <w:rFonts w:eastAsia="Calibri"/>
          <w:lang w:val="en-US"/>
        </w:rPr>
        <w:t>to calculate their Intraclass Correlation Coefficient (ICC) and our own program to calculate their split-half reliability.</w:t>
      </w:r>
    </w:p>
    <w:p w14:paraId="3B5BEEDD" w14:textId="55FA9B84" w:rsidR="003400D7" w:rsidRDefault="003400D7" w:rsidP="003400D7">
      <w:pPr>
        <w:ind w:firstLine="720"/>
        <w:jc w:val="center"/>
        <w:rPr>
          <w:rFonts w:eastAsiaTheme="minorEastAsia"/>
          <w:lang w:val="en-US"/>
        </w:rPr>
      </w:pPr>
      <w:r>
        <w:rPr>
          <w:rFonts w:eastAsia="Calibri"/>
          <w:noProof/>
          <w:lang w:val="en-US" w:eastAsia="zh-TW"/>
        </w:rPr>
        <w:lastRenderedPageBreak/>
        <w:drawing>
          <wp:inline distT="0" distB="0" distL="0" distR="0" wp14:anchorId="0A2D0002" wp14:editId="5CB6B50D">
            <wp:extent cx="3409950" cy="3343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_Chart.png"/>
                    <pic:cNvPicPr/>
                  </pic:nvPicPr>
                  <pic:blipFill rotWithShape="1">
                    <a:blip r:embed="rId17">
                      <a:extLst>
                        <a:ext uri="{28A0092B-C50C-407E-A947-70E740481C1C}">
                          <a14:useLocalDpi xmlns:a14="http://schemas.microsoft.com/office/drawing/2010/main" val="0"/>
                        </a:ext>
                      </a:extLst>
                    </a:blip>
                    <a:srcRect l="22116" r="20513"/>
                    <a:stretch/>
                  </pic:blipFill>
                  <pic:spPr bwMode="auto">
                    <a:xfrm>
                      <a:off x="0" y="0"/>
                      <a:ext cx="3409950" cy="3343275"/>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5C2559A9" w:rsidR="003400D7" w:rsidRPr="003400D7" w:rsidRDefault="003400D7" w:rsidP="003400D7">
      <w:pPr>
        <w:ind w:firstLine="720"/>
        <w:jc w:val="center"/>
        <w:rPr>
          <w:rFonts w:eastAsiaTheme="minorEastAsia"/>
          <w:lang w:val="en-US"/>
        </w:rPr>
      </w:pPr>
      <w:r w:rsidRPr="003400D7">
        <w:rPr>
          <w:rFonts w:eastAsia="MS Mincho"/>
          <w:b/>
          <w:color w:val="000000"/>
          <w:lang w:val="en-US" w:eastAsia="de-DE"/>
        </w:rPr>
        <w:t>Figure 3.</w:t>
      </w:r>
      <w:r>
        <w:rPr>
          <w:rFonts w:eastAsia="MS Mincho"/>
          <w:color w:val="000000"/>
          <w:lang w:val="en-US" w:eastAsia="de-DE"/>
        </w:rPr>
        <w:t xml:space="preserve"> Flow Chart</w:t>
      </w:r>
    </w:p>
    <w:p w14:paraId="78FF2123" w14:textId="33C6CC5B" w:rsidR="00704C8C" w:rsidRPr="00FF3620" w:rsidRDefault="00704C8C" w:rsidP="004D6313">
      <w:pPr>
        <w:pStyle w:val="3"/>
        <w:rPr>
          <w:rFonts w:eastAsia="Calibri"/>
          <w:lang w:val="en-US"/>
        </w:rPr>
      </w:pPr>
      <w:bookmarkStart w:id="169" w:name="_Toc127199613"/>
      <w:r w:rsidRPr="00FF3620">
        <w:rPr>
          <w:rFonts w:eastAsia="Calibri"/>
          <w:lang w:val="en-US"/>
        </w:rPr>
        <w:t>Data pre-processing</w:t>
      </w:r>
      <w:bookmarkEnd w:id="169"/>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170" w:name="_Toc127199614"/>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170"/>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31EE60F6" w14:textId="77777777" w:rsidR="00887B0F" w:rsidRPr="00987388" w:rsidRDefault="00887B0F" w:rsidP="00987388">
      <w:pPr>
        <w:rPr>
          <w:rFonts w:eastAsiaTheme="minorEastAsia"/>
          <w:lang w:val="en-US"/>
        </w:rPr>
      </w:pPr>
    </w:p>
    <w:p w14:paraId="759E89FC" w14:textId="77777777" w:rsidR="003400D7" w:rsidRDefault="003400D7">
      <w:pPr>
        <w:spacing w:line="276" w:lineRule="auto"/>
        <w:rPr>
          <w:rFonts w:eastAsiaTheme="minorEastAsia"/>
          <w:color w:val="000000" w:themeColor="text1"/>
          <w:lang w:val="en-US" w:eastAsia="nl-NL"/>
        </w:rPr>
      </w:pPr>
      <w:r>
        <w:rPr>
          <w:rFonts w:eastAsiaTheme="minorEastAsia"/>
          <w:color w:val="000000" w:themeColor="text1"/>
          <w:lang w:val="en-US" w:eastAsia="nl-NL"/>
        </w:rPr>
        <w:br w:type="page"/>
      </w:r>
    </w:p>
    <w:p w14:paraId="22C26480" w14:textId="1FED81F0"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lastRenderedPageBreak/>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76560C" w:rsidP="003A496A">
            <w:pPr>
              <w:jc w:val="center"/>
              <w:rPr>
                <w:rFonts w:eastAsiaTheme="minorEastAsia"/>
                <w:color w:val="000000" w:themeColor="text1"/>
              </w:rPr>
            </w:pPr>
            <m:oMathPara>
              <m:oMath>
                <m:f>
                  <m:fPr>
                    <m:ctrlPr>
                      <w:ins w:id="171" w:author="Zheng Liu" w:date="2022-05-16T20:07:00Z">
                        <w:rPr>
                          <w:rFonts w:ascii="Cambria Math" w:eastAsiaTheme="minorEastAsia" w:hAnsi="Cambria Math"/>
                          <w:color w:val="000000" w:themeColor="text1"/>
                        </w:rPr>
                      </w:ins>
                    </m:ctrlPr>
                  </m:fPr>
                  <m:num>
                    <m:nary>
                      <m:naryPr>
                        <m:chr m:val="∑"/>
                        <m:limLoc m:val="undOvr"/>
                        <m:subHide m:val="1"/>
                        <m:supHide m:val="1"/>
                        <m:ctrlPr>
                          <w:ins w:id="172"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76560C" w:rsidP="003A496A">
            <w:pPr>
              <w:jc w:val="center"/>
              <w:rPr>
                <w:rFonts w:eastAsiaTheme="minorEastAsia"/>
                <w:color w:val="000000" w:themeColor="text1"/>
              </w:rPr>
            </w:pPr>
            <m:oMathPara>
              <m:oMath>
                <m:f>
                  <m:fPr>
                    <m:ctrlPr>
                      <w:ins w:id="173"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174"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m:t>
                        </m:r>
                        <m:r>
                          <w:rPr>
                            <w:rFonts w:ascii="Cambria Math" w:eastAsiaTheme="minorEastAsia" w:hAnsi="Cambria Math"/>
                            <w:color w:val="000000" w:themeColor="text1"/>
                          </w:rPr>
                          <m:t xml:space="preserve"> </m:t>
                        </m:r>
                        <m:r>
                          <w:rPr>
                            <w:rFonts w:ascii="Cambria Math" w:eastAsiaTheme="minorEastAsia" w:hAnsi="Cambria Math"/>
                            <w:color w:val="000000" w:themeColor="text1"/>
                          </w:rPr>
                          <m:t>response</m:t>
                        </m:r>
                      </m:e>
                    </m:d>
                  </m:num>
                  <m:den>
                    <m:r>
                      <w:rPr>
                        <w:rFonts w:ascii="Cambria Math" w:eastAsiaTheme="minorEastAsia" w:hAnsi="Cambria Math" w:hint="eastAsia"/>
                        <w:color w:val="000000" w:themeColor="text1"/>
                        <w:lang w:eastAsia="zh-CN"/>
                      </w:rPr>
                      <m:t>n</m:t>
                    </m:r>
                    <m:d>
                      <m:dPr>
                        <m:ctrlPr>
                          <w:ins w:id="175"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m:t>
                        </m:r>
                        <m:r>
                          <w:rPr>
                            <w:rFonts w:ascii="Cambria Math" w:eastAsiaTheme="minorEastAsia" w:hAnsi="Cambria Math"/>
                            <w:color w:val="000000" w:themeColor="text1"/>
                          </w:rPr>
                          <m:t xml:space="preserve"> </m:t>
                        </m:r>
                        <m:r>
                          <w:rPr>
                            <w:rFonts w:ascii="Cambria Math" w:eastAsiaTheme="minorEastAsia" w:hAnsi="Cambria Math"/>
                            <w:color w:val="000000" w:themeColor="text1"/>
                          </w:rPr>
                          <m:t>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76560C" w:rsidP="003A496A">
            <w:pPr>
              <w:jc w:val="center"/>
              <w:rPr>
                <w:rFonts w:eastAsiaTheme="minorEastAsia"/>
                <w:color w:val="000000" w:themeColor="text1"/>
              </w:rPr>
            </w:pPr>
            <m:oMathPara>
              <m:oMath>
                <m:f>
                  <m:fPr>
                    <m:ctrlPr>
                      <w:ins w:id="176"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m:t>
                    </m:r>
                    <m:r>
                      <w:rPr>
                        <w:rFonts w:ascii="Cambria Math" w:eastAsiaTheme="minorEastAsia" w:hAnsi="Cambria Math"/>
                        <w:color w:val="000000" w:themeColor="text1"/>
                      </w:rPr>
                      <m:t xml:space="preserve"> </m:t>
                    </m:r>
                    <m:r>
                      <w:rPr>
                        <w:rFonts w:ascii="Cambria Math" w:eastAsiaTheme="minorEastAsia" w:hAnsi="Cambria Math"/>
                        <w:color w:val="000000" w:themeColor="text1"/>
                      </w:rPr>
                      <m:t>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1CF44100" w:rsidR="003A496A" w:rsidRPr="00F74C9E" w:rsidRDefault="00534451" w:rsidP="003A496A">
            <w:pPr>
              <w:jc w:val="center"/>
              <w:rPr>
                <w:rFonts w:eastAsia="楷体_GB2312"/>
                <w:noProof/>
              </w:rPr>
            </w:pPr>
            <w:r>
              <w:rPr>
                <w:rFonts w:eastAsia="楷体_GB2312"/>
                <w:noProof/>
              </w:rPr>
              <w:fldChar w:fldCharType="begin"/>
            </w:r>
            <w:r w:rsidR="00785F09">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sidR="00785F09">
              <w:rPr>
                <w:rFonts w:eastAsia="楷体_GB2312"/>
                <w:noProof/>
              </w:rPr>
              <w:t>Humphreys and Sui (2015); Stoeber and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6043E236" w:rsidR="00001E83" w:rsidRDefault="003A496A" w:rsidP="000C6133">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177" w:name="_Toc127199615"/>
      <w:r w:rsidRPr="00FF3620">
        <w:rPr>
          <w:rFonts w:eastAsia="Calibri"/>
          <w:lang w:val="en-US"/>
        </w:rPr>
        <w:t>Reliability of indices in SALT as individual-level/group-level</w:t>
      </w:r>
      <w:bookmarkEnd w:id="177"/>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76560C" w:rsidP="00D07D09">
      <w:pPr>
        <w:rPr>
          <w:rFonts w:eastAsia="Calibri"/>
        </w:rPr>
      </w:pPr>
      <m:oMathPara>
        <m:oMath>
          <m:eqArr>
            <m:eqArrPr>
              <m:ctrlPr>
                <w:ins w:id="178" w:author="Zheng Liu" w:date="2022-05-16T20:07:00Z">
                  <w:rPr>
                    <w:rFonts w:ascii="Cambria Math" w:eastAsia="Calibri" w:hAnsi="Cambria Math"/>
                  </w:rPr>
                </w:ins>
              </m:ctrlPr>
            </m:eqArrPr>
            <m:e>
              <m:f>
                <m:fPr>
                  <m:ctrlPr>
                    <w:ins w:id="179" w:author="Zheng Liu" w:date="2022-05-16T20:07:00Z">
                      <w:rPr>
                        <w:rFonts w:ascii="Cambria Math" w:eastAsia="Calibri" w:hAnsi="Cambria Math"/>
                      </w:rPr>
                    </w:ins>
                  </m:ctrlPr>
                </m:fPr>
                <m:num>
                  <m:sSub>
                    <m:sSubPr>
                      <m:ctrlPr>
                        <w:ins w:id="18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181"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18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183" w:author="Zheng Liu" w:date="2022-05-16T20:07:00Z">
                          <w:rPr>
                            <w:rFonts w:ascii="Cambria Math" w:eastAsia="Calibri" w:hAnsi="Cambria Math"/>
                            <w:i/>
                          </w:rPr>
                        </w:ins>
                      </m:ctrlPr>
                    </m:dPr>
                    <m:e>
                      <m:r>
                        <w:rPr>
                          <w:rFonts w:ascii="Cambria Math" w:eastAsia="Calibri" w:hAnsi="Cambria Math"/>
                        </w:rPr>
                        <m:t>k</m:t>
                      </m:r>
                      <m:r>
                        <w:rPr>
                          <w:rFonts w:ascii="Cambria Math" w:eastAsia="Calibri" w:hAnsi="Cambria Math"/>
                        </w:rPr>
                        <m:t>-</m:t>
                      </m:r>
                      <m:r>
                        <w:rPr>
                          <w:rFonts w:ascii="Cambria Math" w:eastAsia="Calibri" w:hAnsi="Cambria Math"/>
                        </w:rPr>
                        <m:t>1</m:t>
                      </m:r>
                    </m:e>
                  </m:d>
                  <m:sSub>
                    <m:sSubPr>
                      <m:ctrlPr>
                        <w:ins w:id="18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185"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186" w:author="Zheng Liu" w:date="2022-05-16T20:07:00Z">
                          <w:rPr>
                            <w:rFonts w:ascii="Cambria Math" w:eastAsia="Calibri" w:hAnsi="Cambria Math"/>
                          </w:rPr>
                        </w:ins>
                      </m:ctrlPr>
                    </m:dPr>
                    <m:e>
                      <m:sSub>
                        <m:sSubPr>
                          <m:ctrlPr>
                            <w:ins w:id="18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188"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lastRenderedPageBreak/>
        <w:t>Note.</w:t>
      </w:r>
      <w:r w:rsidRPr="007036EB">
        <w:rPr>
          <w:rFonts w:ascii="Cambria Math" w:eastAsia="Calibri" w:hAnsi="Cambria Math"/>
          <w:sz w:val="22"/>
          <w:szCs w:val="22"/>
        </w:rPr>
        <w:t xml:space="preserve"> </w:t>
      </w:r>
      <m:oMath>
        <m:sSub>
          <m:sSubPr>
            <m:ctrlPr>
              <w:ins w:id="189"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190"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191"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76560C" w:rsidP="002B0D83">
      <w:pPr>
        <w:spacing w:after="240"/>
      </w:pPr>
      <m:oMathPara>
        <m:oMath>
          <m:f>
            <m:fPr>
              <m:ctrlPr>
                <w:ins w:id="192" w:author="Zheng Liu" w:date="2022-05-16T20:07:00Z">
                  <w:rPr>
                    <w:rFonts w:ascii="Cambria Math" w:hAnsi="Cambria Math"/>
                  </w:rPr>
                </w:ins>
              </m:ctrlPr>
            </m:fPr>
            <m:num>
              <m:sSub>
                <m:sSubPr>
                  <m:ctrlPr>
                    <w:ins w:id="19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19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195" w:author="Zheng Liu" w:date="2022-05-16T20:07:00Z">
                      <w:rPr>
                        <w:rFonts w:ascii="Cambria Math" w:hAnsi="Cambria Math"/>
                      </w:rPr>
                    </w:ins>
                  </m:ctrlPr>
                </m:sSubPr>
                <m:e>
                  <m:r>
                    <m:rPr>
                      <m:sty m:val="p"/>
                    </m:rPr>
                    <w:rPr>
                      <w:rFonts w:ascii="Cambria Math" w:hAnsi="Cambria Math"/>
                    </w:rPr>
                    <m:t>M</m:t>
                  </m:r>
                  <m:r>
                    <m:rPr>
                      <m:sty m:val="p"/>
                    </m:rPr>
                    <w:rPr>
                      <w:rFonts w:ascii="Cambria Math" w:hAnsi="Cambria Math"/>
                    </w:rPr>
                    <m:t>S</m:t>
                  </m:r>
                </m:e>
                <m:sub>
                  <m:r>
                    <m:rPr>
                      <m:sty m:val="p"/>
                    </m:rPr>
                    <w:rPr>
                      <w:rFonts w:ascii="Cambria Math" w:hAnsi="Cambria Math"/>
                    </w:rPr>
                    <m:t>R</m:t>
                  </m:r>
                </m:sub>
              </m:sSub>
              <m:r>
                <w:rPr>
                  <w:rFonts w:ascii="Cambria Math" w:hAnsi="Cambria Math"/>
                </w:rPr>
                <m:t>+</m:t>
              </m:r>
              <m:f>
                <m:fPr>
                  <m:ctrlPr>
                    <w:ins w:id="196" w:author="Zheng Liu" w:date="2022-05-16T20:07:00Z">
                      <w:rPr>
                        <w:rFonts w:ascii="Cambria Math" w:hAnsi="Cambria Math"/>
                      </w:rPr>
                    </w:ins>
                  </m:ctrlPr>
                </m:fPr>
                <m:num>
                  <m:sSub>
                    <m:sSubPr>
                      <m:ctrlPr>
                        <w:ins w:id="19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198"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199"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20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20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716E52DE"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202" w:name="_Toc127199616"/>
      <w:r w:rsidRPr="00464832">
        <w:rPr>
          <w:highlight w:val="yellow"/>
          <w:lang w:val="en-US"/>
        </w:rPr>
        <w:t>Split-half reliability of SPE in SALT</w:t>
      </w:r>
      <w:bookmarkEnd w:id="202"/>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203" w:name="_8ky6xw9d7iji" w:colFirst="0" w:colLast="0"/>
      <w:bookmarkStart w:id="204" w:name="_Toc127199617"/>
      <w:bookmarkEnd w:id="203"/>
      <w:r>
        <w:rPr>
          <w:rFonts w:ascii="Calibri" w:eastAsia="Calibri" w:hAnsi="Calibri" w:cs="Calibri"/>
          <w:b/>
          <w:sz w:val="42"/>
          <w:szCs w:val="42"/>
        </w:rPr>
        <w:t>Data availability</w:t>
      </w:r>
      <w:bookmarkEnd w:id="204"/>
    </w:p>
    <w:p w14:paraId="625BF74F" w14:textId="6793969F" w:rsidR="00586F83" w:rsidRDefault="00AE49ED" w:rsidP="0014261E">
      <w:pPr>
        <w:ind w:firstLine="720"/>
        <w:rPr>
          <w:color w:val="000000"/>
        </w:rPr>
      </w:pPr>
      <w:r w:rsidRPr="00E16B36">
        <w:rPr>
          <w:color w:val="000000"/>
        </w:rPr>
        <w:lastRenderedPageBreak/>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205" w:name="_v3xn7y51vn90" w:colFirst="0" w:colLast="0"/>
      <w:bookmarkStart w:id="206" w:name="_Toc127199618"/>
      <w:bookmarkEnd w:id="205"/>
      <w:r>
        <w:rPr>
          <w:rFonts w:ascii="Calibri" w:eastAsia="Calibri" w:hAnsi="Calibri" w:cs="Calibri"/>
          <w:b/>
          <w:sz w:val="42"/>
          <w:szCs w:val="42"/>
        </w:rPr>
        <w:t>Code availability</w:t>
      </w:r>
      <w:bookmarkEnd w:id="206"/>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207" w:name="_wv0gj0dgrmeo" w:colFirst="0" w:colLast="0"/>
      <w:bookmarkStart w:id="208" w:name="_Toc127199619"/>
      <w:bookmarkEnd w:id="207"/>
      <w:r>
        <w:rPr>
          <w:rFonts w:ascii="Calibri" w:eastAsia="Calibri" w:hAnsi="Calibri" w:cs="Calibri"/>
          <w:b/>
          <w:sz w:val="42"/>
          <w:szCs w:val="42"/>
        </w:rPr>
        <w:t>Results</w:t>
      </w:r>
      <w:bookmarkEnd w:id="208"/>
    </w:p>
    <w:p w14:paraId="73D191D2" w14:textId="48E51348" w:rsidR="00586F83" w:rsidRPr="0014261E" w:rsidRDefault="00464832" w:rsidP="0014261E">
      <w:pPr>
        <w:pStyle w:val="2"/>
        <w:rPr>
          <w:rFonts w:cs="Calibri"/>
          <w:highlight w:val="yellow"/>
          <w:lang w:val="en-US"/>
        </w:rPr>
      </w:pPr>
      <w:bookmarkStart w:id="209" w:name="_Toc127199620"/>
      <w:r w:rsidRPr="0014261E">
        <w:rPr>
          <w:highlight w:val="yellow"/>
          <w:lang w:val="en-US"/>
        </w:rPr>
        <w:t>Descriptive Statistics</w:t>
      </w:r>
      <w:bookmarkEnd w:id="209"/>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C6CA7">
        <w:rPr>
          <w:rFonts w:eastAsia="宋体" w:cs="PMingLiU" w:hint="eastAsia"/>
          <w:lang w:val="en-US"/>
        </w:rPr>
        <w:t>v</w:t>
      </w:r>
      <w:r w:rsidRPr="006C6CA7">
        <w:rPr>
          <w:rFonts w:eastAsia="宋体" w:cs="PMingLiU"/>
          <w:lang w:val="en-US"/>
        </w:rPr>
        <w:t xml:space="preserve"> drift rate, z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210" w:name="_Toc127199621"/>
      <w:r w:rsidRPr="00464832">
        <w:rPr>
          <w:rFonts w:hint="eastAsia"/>
          <w:highlight w:val="yellow"/>
          <w:lang w:val="en-US"/>
        </w:rPr>
        <w:t>I</w:t>
      </w:r>
      <w:r w:rsidRPr="00464832">
        <w:rPr>
          <w:highlight w:val="yellow"/>
          <w:lang w:val="en-US"/>
        </w:rPr>
        <w:t>CC(Intraclass correlation coefficient)</w:t>
      </w:r>
      <w:bookmarkEnd w:id="210"/>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6C6CA7" w:rsidRDefault="00464832" w:rsidP="00980A67">
      <w:pPr>
        <w:ind w:firstLine="720"/>
        <w:rPr>
          <w:rFonts w:eastAsia="宋体" w:cs="PMingLiU"/>
          <w:lang w:val="en-US"/>
        </w:rPr>
      </w:pPr>
      <w:r w:rsidRPr="006C6CA7">
        <w:rPr>
          <w:rFonts w:eastAsia="宋体" w:cs="PMingLiU"/>
          <w:lang w:val="en-US"/>
        </w:rPr>
        <w:t>The present study aimed to investigate the stability of six indices, including reaction time (RT), accuracy (ACC), Dprime, Efficiency, drift rate (v) and starting point (z)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57FE8401" w:rsidR="00841431" w:rsidRPr="006C6CA7" w:rsidRDefault="006C6CA7" w:rsidP="00841431">
      <w:pPr>
        <w:jc w:val="center"/>
        <w:rPr>
          <w:rFonts w:eastAsia="宋体" w:cs="PMingLiU"/>
          <w:lang w:val="en-US"/>
        </w:rPr>
      </w:pPr>
      <w:r w:rsidRPr="003400D7">
        <w:rPr>
          <w:rFonts w:eastAsia="宋体" w:cs="PMingLiU"/>
          <w:b/>
          <w:lang w:val="en-US"/>
        </w:rPr>
        <w:t>Figure</w:t>
      </w:r>
      <w:r w:rsidR="003400D7" w:rsidRPr="003400D7">
        <w:rPr>
          <w:rFonts w:eastAsia="宋体" w:cs="PMingLiU"/>
          <w:b/>
          <w:lang w:val="en-US"/>
        </w:rPr>
        <w:t xml:space="preserve"> 4.</w:t>
      </w:r>
      <w:r w:rsidRPr="006C6CA7">
        <w:rPr>
          <w:rFonts w:eastAsia="宋体" w:cs="PMingLiU"/>
          <w:lang w:val="en-US"/>
        </w:rPr>
        <w:t xml:space="preserve"> ICC2 and ICC2k</w:t>
      </w:r>
    </w:p>
    <w:p w14:paraId="0512A707" w14:textId="77777777" w:rsidR="00841431" w:rsidRPr="00F45E2A" w:rsidRDefault="00841431" w:rsidP="00841431">
      <w:pPr>
        <w:jc w:val="center"/>
        <w:rPr>
          <w:rFonts w:eastAsia="宋体" w:cs="PMingLiU"/>
          <w:highlight w:val="yellow"/>
          <w:lang w:val="en-US"/>
        </w:rPr>
      </w:pP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211" w:name="_Toc127199622"/>
      <w:r w:rsidRPr="00464832">
        <w:rPr>
          <w:highlight w:val="yellow"/>
          <w:lang w:val="en-US"/>
        </w:rPr>
        <w:t>Split-Half Reliability</w:t>
      </w:r>
      <w:bookmarkEnd w:id="211"/>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7B742BA9">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7FF3FA8C" w:rsidR="006C6CA7" w:rsidRPr="006C6CA7" w:rsidRDefault="006C6CA7" w:rsidP="006C6CA7">
      <w:pPr>
        <w:jc w:val="center"/>
        <w:rPr>
          <w:rFonts w:eastAsia="宋体" w:cs="PMingLiU"/>
          <w:lang w:val="en-US"/>
        </w:rPr>
      </w:pPr>
      <w:r w:rsidRPr="003400D7">
        <w:rPr>
          <w:rFonts w:eastAsia="宋体" w:cs="PMingLiU"/>
          <w:b/>
          <w:lang w:val="en-US"/>
        </w:rPr>
        <w:t xml:space="preserve">Figure </w:t>
      </w:r>
      <w:r w:rsidR="003400D7" w:rsidRPr="003400D7">
        <w:rPr>
          <w:rFonts w:eastAsia="宋体" w:cs="PMingLiU"/>
          <w:b/>
          <w:lang w:val="en-US"/>
        </w:rPr>
        <w:t>5.</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212" w:name="_n45umupwgeta" w:colFirst="0" w:colLast="0"/>
      <w:bookmarkStart w:id="213" w:name="_Toc127199623"/>
      <w:bookmarkEnd w:id="212"/>
      <w:r>
        <w:rPr>
          <w:rFonts w:ascii="Calibri" w:eastAsia="Calibri" w:hAnsi="Calibri" w:cs="Calibri"/>
          <w:b/>
          <w:sz w:val="42"/>
          <w:szCs w:val="42"/>
        </w:rPr>
        <w:t>Discussion</w:t>
      </w:r>
      <w:bookmarkEnd w:id="213"/>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214" w:name="_55me02ptpjfj" w:colFirst="0" w:colLast="0"/>
      <w:bookmarkEnd w:id="214"/>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215" w:name="_mdjadefs2vka" w:colFirst="0" w:colLast="0"/>
      <w:bookmarkEnd w:id="215"/>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216" w:name="_Toc127199624"/>
      <w:r>
        <w:rPr>
          <w:rFonts w:ascii="Calibri" w:eastAsia="Calibri" w:hAnsi="Calibri" w:cs="Calibri"/>
          <w:b/>
          <w:sz w:val="42"/>
          <w:szCs w:val="42"/>
        </w:rPr>
        <w:lastRenderedPageBreak/>
        <w:t>Acknowledgements</w:t>
      </w:r>
      <w:bookmarkEnd w:id="216"/>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217" w:name="_wvd57wep2hh3" w:colFirst="0" w:colLast="0"/>
      <w:bookmarkEnd w:id="217"/>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218" w:name="_ridkkf2yzxxx" w:colFirst="0" w:colLast="0"/>
      <w:bookmarkStart w:id="219" w:name="_Toc127199625"/>
      <w:bookmarkEnd w:id="218"/>
      <w:r>
        <w:rPr>
          <w:rFonts w:ascii="Calibri" w:eastAsia="Calibri" w:hAnsi="Calibri" w:cs="Calibri"/>
          <w:b/>
          <w:sz w:val="42"/>
          <w:szCs w:val="42"/>
        </w:rPr>
        <w:t>Author contributions</w:t>
      </w:r>
      <w:bookmarkEnd w:id="219"/>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220" w:name="_Toc127199626"/>
      <w:r w:rsidRPr="003E7247">
        <w:rPr>
          <w:rFonts w:ascii="Calibri" w:eastAsia="Calibri" w:hAnsi="Calibri" w:cs="Calibri"/>
          <w:b/>
          <w:sz w:val="42"/>
          <w:szCs w:val="42"/>
        </w:rPr>
        <w:t>Competing interests</w:t>
      </w:r>
      <w:bookmarkEnd w:id="220"/>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221" w:name="_Toc127199627"/>
      <w:r>
        <w:rPr>
          <w:rFonts w:ascii="Calibri" w:eastAsia="Calibri" w:hAnsi="Calibri" w:cs="Calibri"/>
          <w:b/>
          <w:sz w:val="42"/>
          <w:szCs w:val="42"/>
        </w:rPr>
        <w:t>Figures</w:t>
      </w:r>
      <w:bookmarkEnd w:id="221"/>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222" w:name="_wbmlk2iy1qsw" w:colFirst="0" w:colLast="0"/>
      <w:bookmarkEnd w:id="222"/>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223" w:name="_1r3wz94tf58i" w:colFirst="0" w:colLast="0"/>
      <w:bookmarkStart w:id="224" w:name="_Toc127199628"/>
      <w:bookmarkEnd w:id="223"/>
      <w:r>
        <w:rPr>
          <w:rFonts w:ascii="Calibri" w:eastAsia="Calibri" w:hAnsi="Calibri" w:cs="Calibri"/>
          <w:b/>
          <w:sz w:val="42"/>
          <w:szCs w:val="42"/>
        </w:rPr>
        <w:t>Figure Legends</w:t>
      </w:r>
      <w:bookmarkEnd w:id="224"/>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225" w:name="_5v980ihlaje4" w:colFirst="0" w:colLast="0"/>
      <w:bookmarkEnd w:id="225"/>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226" w:name="_Toc127199629"/>
      <w:r>
        <w:rPr>
          <w:rFonts w:ascii="Calibri" w:eastAsia="Calibri" w:hAnsi="Calibri" w:cs="Calibri"/>
          <w:b/>
          <w:sz w:val="42"/>
          <w:szCs w:val="42"/>
        </w:rPr>
        <w:lastRenderedPageBreak/>
        <w:t>Supplementary information</w:t>
      </w:r>
      <w:bookmarkEnd w:id="226"/>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227" w:name="_dz5w9vw0a4hh" w:colFirst="0" w:colLast="0"/>
      <w:bookmarkEnd w:id="227"/>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efficiency)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a two-way multiple raters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r>
              <w:rPr>
                <w:color w:val="000000"/>
              </w:rPr>
              <w:t xml:space="preserve">Satterthwaite’s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228" w:name="_7gc9ix103005" w:colFirst="0" w:colLast="0"/>
      <w:bookmarkEnd w:id="228"/>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SH_r</w:t>
            </w:r>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SH_r</w:t>
            </w:r>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229" w:name="_Toc127199630"/>
      <w:r w:rsidRPr="00BA6702">
        <w:rPr>
          <w:rFonts w:ascii="Calibri" w:eastAsia="Calibri" w:hAnsi="Calibri" w:cs="Calibri"/>
          <w:b/>
          <w:sz w:val="42"/>
          <w:szCs w:val="42"/>
        </w:rPr>
        <w:lastRenderedPageBreak/>
        <w:t>References</w:t>
      </w:r>
      <w:bookmarkEnd w:id="229"/>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6EC77546" w14:textId="77777777" w:rsidR="00381708" w:rsidRPr="00381708" w:rsidRDefault="00B03D7E" w:rsidP="00381708">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381708" w:rsidRPr="00381708">
        <w:rPr>
          <w:noProof/>
        </w:rPr>
        <w:t xml:space="preserve">Cheng, M., &amp; Tseng, C.-h. (2019). Saliency at first sight: instant identity referential advantage toward a newly met partner. </w:t>
      </w:r>
      <w:r w:rsidR="00381708" w:rsidRPr="00381708">
        <w:rPr>
          <w:i/>
          <w:noProof/>
        </w:rPr>
        <w:t>Cognitive Research: Principles and Implications, 4</w:t>
      </w:r>
      <w:r w:rsidR="00381708" w:rsidRPr="00381708">
        <w:rPr>
          <w:noProof/>
        </w:rPr>
        <w:t xml:space="preserve">(1), 1-18. </w:t>
      </w:r>
    </w:p>
    <w:p w14:paraId="7157EDA7" w14:textId="77777777" w:rsidR="00381708" w:rsidRPr="00381708" w:rsidRDefault="00381708" w:rsidP="00381708">
      <w:pPr>
        <w:pStyle w:val="EndNoteBibliography"/>
        <w:rPr>
          <w:noProof/>
        </w:rPr>
      </w:pPr>
    </w:p>
    <w:p w14:paraId="1C01B8D3" w14:textId="574357C6" w:rsidR="00381708" w:rsidRPr="00381708" w:rsidRDefault="00381708" w:rsidP="00381708">
      <w:pPr>
        <w:pStyle w:val="EndNoteBibliography"/>
        <w:ind w:left="720" w:hanging="720"/>
        <w:rPr>
          <w:noProof/>
        </w:rPr>
      </w:pPr>
      <w:r w:rsidRPr="00381708">
        <w:rPr>
          <w:noProof/>
        </w:rPr>
        <w:t xml:space="preserve">Cherry, E.C. (1953). Some experiments on the recognition of speech, with one and with two ears. </w:t>
      </w:r>
      <w:r w:rsidRPr="00381708">
        <w:rPr>
          <w:i/>
          <w:noProof/>
        </w:rPr>
        <w:t>The Journal of the acoustical society of America, 25</w:t>
      </w:r>
      <w:r w:rsidRPr="00381708">
        <w:rPr>
          <w:noProof/>
        </w:rPr>
        <w:t xml:space="preserve">(5), 975-979. </w:t>
      </w:r>
      <w:hyperlink r:id="rId20" w:history="1">
        <w:r w:rsidRPr="00381708">
          <w:rPr>
            <w:rStyle w:val="aa"/>
            <w:noProof/>
          </w:rPr>
          <w:t>https://doi.org/10.1121/1.1907229</w:t>
        </w:r>
      </w:hyperlink>
      <w:r w:rsidRPr="00381708">
        <w:rPr>
          <w:noProof/>
        </w:rPr>
        <w:t xml:space="preserve"> </w:t>
      </w:r>
    </w:p>
    <w:p w14:paraId="1B3526E2" w14:textId="77777777" w:rsidR="00381708" w:rsidRPr="00381708" w:rsidRDefault="00381708" w:rsidP="00381708">
      <w:pPr>
        <w:pStyle w:val="EndNoteBibliography"/>
        <w:rPr>
          <w:noProof/>
        </w:rPr>
      </w:pPr>
    </w:p>
    <w:p w14:paraId="7B6E3475" w14:textId="77777777" w:rsidR="00381708" w:rsidRPr="00381708" w:rsidRDefault="00381708" w:rsidP="00381708">
      <w:pPr>
        <w:pStyle w:val="EndNoteBibliography"/>
        <w:ind w:left="720" w:hanging="720"/>
        <w:rPr>
          <w:noProof/>
        </w:rPr>
      </w:pPr>
      <w:r w:rsidRPr="00381708">
        <w:rPr>
          <w:noProof/>
        </w:rPr>
        <w:t xml:space="preserve">Chiarella, S.G., et al. (2020). Mindfulness meditation weakens attachment to self: Evidence from a self vs other binding task. </w:t>
      </w:r>
      <w:r w:rsidRPr="00381708">
        <w:rPr>
          <w:i/>
          <w:noProof/>
        </w:rPr>
        <w:t>Mindfulness, 11</w:t>
      </w:r>
      <w:r w:rsidRPr="00381708">
        <w:rPr>
          <w:noProof/>
        </w:rPr>
        <w:t xml:space="preserve">, 2411-2422. </w:t>
      </w:r>
    </w:p>
    <w:p w14:paraId="0E3D9A3B" w14:textId="77777777" w:rsidR="00381708" w:rsidRPr="00381708" w:rsidRDefault="00381708" w:rsidP="00381708">
      <w:pPr>
        <w:pStyle w:val="EndNoteBibliography"/>
        <w:rPr>
          <w:noProof/>
        </w:rPr>
      </w:pPr>
    </w:p>
    <w:p w14:paraId="3723BF10" w14:textId="77777777" w:rsidR="00381708" w:rsidRPr="00381708" w:rsidRDefault="00381708" w:rsidP="00381708">
      <w:pPr>
        <w:pStyle w:val="EndNoteBibliography"/>
        <w:ind w:left="720" w:hanging="720"/>
        <w:rPr>
          <w:noProof/>
        </w:rPr>
      </w:pPr>
      <w:r w:rsidRPr="00381708">
        <w:rPr>
          <w:noProof/>
        </w:rPr>
        <w:t xml:space="preserve">Cicchetti, D.V., &amp; Sparrow, S.A. (1981). Developing criteria for establishing interrater reliability of specific items: applications to assessment of adaptive behavior. </w:t>
      </w:r>
      <w:r w:rsidRPr="00381708">
        <w:rPr>
          <w:i/>
          <w:noProof/>
        </w:rPr>
        <w:t>Am J Ment Defic, 86</w:t>
      </w:r>
      <w:r w:rsidRPr="00381708">
        <w:rPr>
          <w:noProof/>
        </w:rPr>
        <w:t xml:space="preserve">(2), 127-137. </w:t>
      </w:r>
    </w:p>
    <w:p w14:paraId="618584B4" w14:textId="77777777" w:rsidR="00381708" w:rsidRPr="00381708" w:rsidRDefault="00381708" w:rsidP="00381708">
      <w:pPr>
        <w:pStyle w:val="EndNoteBibliography"/>
        <w:rPr>
          <w:noProof/>
        </w:rPr>
      </w:pPr>
    </w:p>
    <w:p w14:paraId="3BE7D3A4" w14:textId="0D94FC4E" w:rsidR="00381708" w:rsidRPr="00381708" w:rsidRDefault="00381708" w:rsidP="00381708">
      <w:pPr>
        <w:pStyle w:val="EndNoteBibliography"/>
        <w:ind w:left="720" w:hanging="720"/>
        <w:rPr>
          <w:noProof/>
        </w:rPr>
      </w:pPr>
      <w:r w:rsidRPr="00381708">
        <w:rPr>
          <w:noProof/>
        </w:rPr>
        <w:t xml:space="preserve">Constable, M.D., et al. (2019). Relevant for us? We-prioritization in cognitive processing. </w:t>
      </w:r>
      <w:r w:rsidRPr="00381708">
        <w:rPr>
          <w:i/>
          <w:noProof/>
        </w:rPr>
        <w:t>Journal of Experimental Psychology: Human Perception and Performance, 45</w:t>
      </w:r>
      <w:r w:rsidRPr="00381708">
        <w:rPr>
          <w:noProof/>
        </w:rPr>
        <w:t xml:space="preserve">(12). </w:t>
      </w:r>
      <w:hyperlink r:id="rId21" w:history="1">
        <w:r w:rsidRPr="00381708">
          <w:rPr>
            <w:rStyle w:val="aa"/>
            <w:noProof/>
          </w:rPr>
          <w:t>https://doi.org/10.1037/xhp0000691</w:t>
        </w:r>
      </w:hyperlink>
      <w:r w:rsidRPr="00381708">
        <w:rPr>
          <w:noProof/>
        </w:rPr>
        <w:t xml:space="preserve"> </w:t>
      </w:r>
    </w:p>
    <w:p w14:paraId="222804A0" w14:textId="77777777" w:rsidR="00381708" w:rsidRPr="00381708" w:rsidRDefault="00381708" w:rsidP="00381708">
      <w:pPr>
        <w:pStyle w:val="EndNoteBibliography"/>
        <w:rPr>
          <w:noProof/>
        </w:rPr>
      </w:pPr>
    </w:p>
    <w:p w14:paraId="2AD37CC9" w14:textId="14E5290F" w:rsidR="00381708" w:rsidRPr="00381708" w:rsidRDefault="00381708" w:rsidP="00381708">
      <w:pPr>
        <w:pStyle w:val="EndNoteBibliography"/>
        <w:ind w:left="720" w:hanging="720"/>
        <w:rPr>
          <w:noProof/>
        </w:rPr>
      </w:pPr>
      <w:r w:rsidRPr="00381708">
        <w:rPr>
          <w:noProof/>
        </w:rPr>
        <w:t xml:space="preserve">Constable, M.D., &amp; Knoblich, G. (2020). Sticking together? Re-binding previous other-associated stimuli interferes with self-verification but not partner-verification. </w:t>
      </w:r>
      <w:r w:rsidRPr="00381708">
        <w:rPr>
          <w:i/>
          <w:noProof/>
        </w:rPr>
        <w:t>Acta psychologica, 210</w:t>
      </w:r>
      <w:r w:rsidRPr="00381708">
        <w:rPr>
          <w:noProof/>
        </w:rPr>
        <w:t xml:space="preserve">, 103167. </w:t>
      </w:r>
      <w:hyperlink r:id="rId22" w:history="1">
        <w:r w:rsidRPr="00381708">
          <w:rPr>
            <w:rStyle w:val="aa"/>
            <w:noProof/>
          </w:rPr>
          <w:t>https://doi.org/10.1016/j.actpsy.2020.103167</w:t>
        </w:r>
      </w:hyperlink>
      <w:r w:rsidRPr="00381708">
        <w:rPr>
          <w:noProof/>
        </w:rPr>
        <w:t xml:space="preserve"> </w:t>
      </w:r>
    </w:p>
    <w:p w14:paraId="21911954" w14:textId="77777777" w:rsidR="00381708" w:rsidRPr="00381708" w:rsidRDefault="00381708" w:rsidP="00381708">
      <w:pPr>
        <w:pStyle w:val="EndNoteBibliography"/>
        <w:rPr>
          <w:noProof/>
        </w:rPr>
      </w:pPr>
    </w:p>
    <w:p w14:paraId="599F8D7C" w14:textId="4B5261C4" w:rsidR="00381708" w:rsidRPr="00381708" w:rsidRDefault="00381708" w:rsidP="00381708">
      <w:pPr>
        <w:pStyle w:val="EndNoteBibliography"/>
        <w:ind w:left="720" w:hanging="720"/>
        <w:rPr>
          <w:noProof/>
        </w:rPr>
      </w:pPr>
      <w:r w:rsidRPr="00381708">
        <w:rPr>
          <w:noProof/>
        </w:rPr>
        <w:t xml:space="preserve">Conway, M.A., &amp; Dewhurst, S.A. (1995). The self and recollective experience. </w:t>
      </w:r>
      <w:r w:rsidRPr="00381708">
        <w:rPr>
          <w:i/>
          <w:noProof/>
        </w:rPr>
        <w:t>Applied Cognitive Psychology, 9</w:t>
      </w:r>
      <w:r w:rsidRPr="00381708">
        <w:rPr>
          <w:noProof/>
        </w:rPr>
        <w:t xml:space="preserve">(1), 1-19. </w:t>
      </w:r>
      <w:hyperlink r:id="rId23" w:history="1">
        <w:r w:rsidRPr="00381708">
          <w:rPr>
            <w:rStyle w:val="aa"/>
            <w:noProof/>
          </w:rPr>
          <w:t>https://doi.org/10.1002/acp.2350090102</w:t>
        </w:r>
      </w:hyperlink>
      <w:r w:rsidRPr="00381708">
        <w:rPr>
          <w:noProof/>
        </w:rPr>
        <w:t xml:space="preserve"> </w:t>
      </w:r>
    </w:p>
    <w:p w14:paraId="7BCE06D3" w14:textId="77777777" w:rsidR="00381708" w:rsidRPr="00381708" w:rsidRDefault="00381708" w:rsidP="00381708">
      <w:pPr>
        <w:pStyle w:val="EndNoteBibliography"/>
        <w:rPr>
          <w:noProof/>
        </w:rPr>
      </w:pPr>
    </w:p>
    <w:p w14:paraId="571A8FA8" w14:textId="25914D49" w:rsidR="00381708" w:rsidRPr="00381708" w:rsidRDefault="00381708" w:rsidP="00381708">
      <w:pPr>
        <w:pStyle w:val="EndNoteBibliography"/>
        <w:ind w:left="720" w:hanging="720"/>
        <w:rPr>
          <w:noProof/>
        </w:rPr>
      </w:pPr>
      <w:r w:rsidRPr="00381708">
        <w:rPr>
          <w:noProof/>
        </w:rPr>
        <w:t xml:space="preserve">Craik, F.I.M., &amp; Tulving, E. (1975). Depth of processing and the retention of words in episodic memory. </w:t>
      </w:r>
      <w:r w:rsidRPr="00381708">
        <w:rPr>
          <w:i/>
          <w:noProof/>
        </w:rPr>
        <w:t>Journal of Experimental Psychology: General, 104</w:t>
      </w:r>
      <w:r w:rsidRPr="00381708">
        <w:rPr>
          <w:noProof/>
        </w:rPr>
        <w:t xml:space="preserve">(3), 268-294. </w:t>
      </w:r>
      <w:hyperlink r:id="rId24" w:history="1">
        <w:r w:rsidRPr="00381708">
          <w:rPr>
            <w:rStyle w:val="aa"/>
            <w:noProof/>
          </w:rPr>
          <w:t>https://doi.org/10.1037/0096-3445.104.3.268</w:t>
        </w:r>
      </w:hyperlink>
      <w:r w:rsidRPr="00381708">
        <w:rPr>
          <w:noProof/>
        </w:rPr>
        <w:t xml:space="preserve"> </w:t>
      </w:r>
    </w:p>
    <w:p w14:paraId="4E4126D2" w14:textId="77777777" w:rsidR="00381708" w:rsidRPr="00381708" w:rsidRDefault="00381708" w:rsidP="00381708">
      <w:pPr>
        <w:pStyle w:val="EndNoteBibliography"/>
        <w:rPr>
          <w:noProof/>
        </w:rPr>
      </w:pPr>
    </w:p>
    <w:p w14:paraId="7258A5FC" w14:textId="77777777" w:rsidR="00381708" w:rsidRPr="00381708" w:rsidRDefault="00381708" w:rsidP="00381708">
      <w:pPr>
        <w:pStyle w:val="EndNoteBibliography"/>
        <w:ind w:left="720" w:hanging="720"/>
        <w:rPr>
          <w:noProof/>
        </w:rPr>
      </w:pPr>
      <w:r w:rsidRPr="00381708">
        <w:rPr>
          <w:noProof/>
        </w:rPr>
        <w:t xml:space="preserve">Dalmaso, M., et al. (2019). Self-related shapes can hold the eyes. </w:t>
      </w:r>
      <w:r w:rsidRPr="00381708">
        <w:rPr>
          <w:i/>
          <w:noProof/>
        </w:rPr>
        <w:t>Quarterly journal of experimental psychology, 72</w:t>
      </w:r>
      <w:r w:rsidRPr="00381708">
        <w:rPr>
          <w:noProof/>
        </w:rPr>
        <w:t xml:space="preserve">(9), 2249-2260. </w:t>
      </w:r>
    </w:p>
    <w:p w14:paraId="598400AB" w14:textId="77777777" w:rsidR="00381708" w:rsidRPr="00381708" w:rsidRDefault="00381708" w:rsidP="00381708">
      <w:pPr>
        <w:pStyle w:val="EndNoteBibliography"/>
        <w:rPr>
          <w:noProof/>
        </w:rPr>
      </w:pPr>
    </w:p>
    <w:p w14:paraId="2EEFC8E4" w14:textId="77777777" w:rsidR="00381708" w:rsidRPr="00381708" w:rsidRDefault="00381708" w:rsidP="00381708">
      <w:pPr>
        <w:pStyle w:val="EndNoteBibliography"/>
        <w:ind w:left="720" w:hanging="720"/>
        <w:rPr>
          <w:noProof/>
        </w:rPr>
      </w:pPr>
      <w:r w:rsidRPr="00381708">
        <w:rPr>
          <w:noProof/>
        </w:rPr>
        <w:t xml:space="preserve">Desebrock, C., et al. (2018). Self-reference in action: Arm-movement responses are enhanced in perceptual matching. </w:t>
      </w:r>
      <w:r w:rsidRPr="00381708">
        <w:rPr>
          <w:i/>
          <w:noProof/>
        </w:rPr>
        <w:t>Acta psychologica, 190</w:t>
      </w:r>
      <w:r w:rsidRPr="00381708">
        <w:rPr>
          <w:noProof/>
        </w:rPr>
        <w:t xml:space="preserve">, 258-266. </w:t>
      </w:r>
    </w:p>
    <w:p w14:paraId="0EECEBBA" w14:textId="77777777" w:rsidR="00381708" w:rsidRPr="00381708" w:rsidRDefault="00381708" w:rsidP="00381708">
      <w:pPr>
        <w:pStyle w:val="EndNoteBibliography"/>
        <w:rPr>
          <w:noProof/>
        </w:rPr>
      </w:pPr>
    </w:p>
    <w:p w14:paraId="14618936" w14:textId="0DAFA7AB" w:rsidR="00381708" w:rsidRPr="00381708" w:rsidRDefault="00381708" w:rsidP="00381708">
      <w:pPr>
        <w:pStyle w:val="EndNoteBibliography"/>
        <w:ind w:left="720" w:hanging="720"/>
        <w:rPr>
          <w:noProof/>
        </w:rPr>
      </w:pPr>
      <w:r w:rsidRPr="00381708">
        <w:rPr>
          <w:noProof/>
        </w:rPr>
        <w:t xml:space="preserve">Enock, F., et al. (2018). Self and team prioritisation effects in perceptual matching: Evidence for a shared representation. </w:t>
      </w:r>
      <w:r w:rsidRPr="00381708">
        <w:rPr>
          <w:i/>
          <w:noProof/>
        </w:rPr>
        <w:t>Acta psychologica, 182</w:t>
      </w:r>
      <w:r w:rsidRPr="00381708">
        <w:rPr>
          <w:noProof/>
        </w:rPr>
        <w:t xml:space="preserve">, 107-118. </w:t>
      </w:r>
      <w:hyperlink r:id="rId25" w:history="1">
        <w:r w:rsidRPr="00381708">
          <w:rPr>
            <w:rStyle w:val="aa"/>
            <w:noProof/>
          </w:rPr>
          <w:t>https://doi.org/10.1016/j.actpsy.2017.11.011</w:t>
        </w:r>
      </w:hyperlink>
      <w:r w:rsidRPr="00381708">
        <w:rPr>
          <w:noProof/>
        </w:rPr>
        <w:t xml:space="preserve"> </w:t>
      </w:r>
    </w:p>
    <w:p w14:paraId="41BEB749" w14:textId="77777777" w:rsidR="00381708" w:rsidRPr="00381708" w:rsidRDefault="00381708" w:rsidP="00381708">
      <w:pPr>
        <w:pStyle w:val="EndNoteBibliography"/>
        <w:rPr>
          <w:noProof/>
        </w:rPr>
      </w:pPr>
    </w:p>
    <w:p w14:paraId="71F510AD" w14:textId="77777777" w:rsidR="00381708" w:rsidRPr="00381708" w:rsidRDefault="00381708" w:rsidP="00381708">
      <w:pPr>
        <w:pStyle w:val="EndNoteBibliography"/>
        <w:ind w:left="720" w:hanging="720"/>
        <w:rPr>
          <w:noProof/>
        </w:rPr>
      </w:pPr>
      <w:r w:rsidRPr="00381708">
        <w:rPr>
          <w:noProof/>
        </w:rPr>
        <w:t xml:space="preserve">Enock, F.E., et al. (2020). Overlap in processing advantages for minimal ingroups and the self. </w:t>
      </w:r>
      <w:r w:rsidRPr="00381708">
        <w:rPr>
          <w:i/>
          <w:noProof/>
        </w:rPr>
        <w:t>Scientific Reports, 10</w:t>
      </w:r>
      <w:r w:rsidRPr="00381708">
        <w:rPr>
          <w:noProof/>
        </w:rPr>
        <w:t xml:space="preserve">(1), 18933. </w:t>
      </w:r>
    </w:p>
    <w:p w14:paraId="1116E176" w14:textId="77777777" w:rsidR="00381708" w:rsidRPr="00381708" w:rsidRDefault="00381708" w:rsidP="00381708">
      <w:pPr>
        <w:pStyle w:val="EndNoteBibliography"/>
        <w:rPr>
          <w:noProof/>
        </w:rPr>
      </w:pPr>
    </w:p>
    <w:p w14:paraId="46F5FF2D" w14:textId="15BC3B36" w:rsidR="00381708" w:rsidRPr="00381708" w:rsidRDefault="00381708" w:rsidP="00381708">
      <w:pPr>
        <w:pStyle w:val="EndNoteBibliography"/>
        <w:ind w:left="720" w:hanging="720"/>
        <w:rPr>
          <w:noProof/>
        </w:rPr>
      </w:pPr>
      <w:r w:rsidRPr="00381708">
        <w:rPr>
          <w:noProof/>
        </w:rPr>
        <w:t xml:space="preserve">Feng, C., et al. (2018). Neural representations of the multidimensional self in the cortical midline structures. </w:t>
      </w:r>
      <w:r w:rsidRPr="00381708">
        <w:rPr>
          <w:i/>
          <w:noProof/>
        </w:rPr>
        <w:t>NeuroImage, 183</w:t>
      </w:r>
      <w:r w:rsidRPr="00381708">
        <w:rPr>
          <w:noProof/>
        </w:rPr>
        <w:t xml:space="preserve">, 291-299. </w:t>
      </w:r>
      <w:hyperlink r:id="rId26" w:history="1">
        <w:r w:rsidRPr="00381708">
          <w:rPr>
            <w:rStyle w:val="aa"/>
            <w:noProof/>
          </w:rPr>
          <w:t>https://doi.org/10.1016/j.neuroimage.2018.08.018</w:t>
        </w:r>
      </w:hyperlink>
      <w:r w:rsidRPr="00381708">
        <w:rPr>
          <w:noProof/>
        </w:rPr>
        <w:t xml:space="preserve"> </w:t>
      </w:r>
    </w:p>
    <w:p w14:paraId="71D69354" w14:textId="77777777" w:rsidR="00381708" w:rsidRPr="00381708" w:rsidRDefault="00381708" w:rsidP="00381708">
      <w:pPr>
        <w:pStyle w:val="EndNoteBibliography"/>
        <w:rPr>
          <w:noProof/>
        </w:rPr>
      </w:pPr>
    </w:p>
    <w:p w14:paraId="101B0A95" w14:textId="77777777" w:rsidR="00381708" w:rsidRPr="00381708" w:rsidRDefault="00381708" w:rsidP="00381708">
      <w:pPr>
        <w:pStyle w:val="EndNoteBibliography"/>
        <w:ind w:left="720" w:hanging="720"/>
        <w:rPr>
          <w:noProof/>
        </w:rPr>
      </w:pPr>
      <w:r w:rsidRPr="00381708">
        <w:rPr>
          <w:noProof/>
        </w:rPr>
        <w:t xml:space="preserve">Feng, C., et al. (2020). Effect of intranasal oxytocin administration on self-other distinction: Modulations by psychological distance and gender. </w:t>
      </w:r>
      <w:r w:rsidRPr="00381708">
        <w:rPr>
          <w:i/>
          <w:noProof/>
        </w:rPr>
        <w:t>Psychoneuroendocrinology, 120</w:t>
      </w:r>
      <w:r w:rsidRPr="00381708">
        <w:rPr>
          <w:noProof/>
        </w:rPr>
        <w:t xml:space="preserve">, 104804. </w:t>
      </w:r>
    </w:p>
    <w:p w14:paraId="39C9C4E6" w14:textId="77777777" w:rsidR="00381708" w:rsidRPr="00381708" w:rsidRDefault="00381708" w:rsidP="00381708">
      <w:pPr>
        <w:pStyle w:val="EndNoteBibliography"/>
        <w:rPr>
          <w:noProof/>
        </w:rPr>
      </w:pPr>
    </w:p>
    <w:p w14:paraId="3C7B946A" w14:textId="2A394B6A" w:rsidR="00381708" w:rsidRPr="00381708" w:rsidRDefault="00381708" w:rsidP="00381708">
      <w:pPr>
        <w:pStyle w:val="EndNoteBibliography"/>
        <w:ind w:left="720" w:hanging="720"/>
        <w:rPr>
          <w:noProof/>
        </w:rPr>
      </w:pPr>
      <w:r w:rsidRPr="00381708">
        <w:rPr>
          <w:noProof/>
        </w:rPr>
        <w:t xml:space="preserve">Feng, C., et al. (2020). Effect of intranasal oxytocin administration on self-other distinction: Modulations by psychological distance and gender. </w:t>
      </w:r>
      <w:r w:rsidRPr="00381708">
        <w:rPr>
          <w:i/>
          <w:noProof/>
        </w:rPr>
        <w:t>Psychoneuroendocrinology, 120</w:t>
      </w:r>
      <w:r w:rsidRPr="00381708">
        <w:rPr>
          <w:noProof/>
        </w:rPr>
        <w:t xml:space="preserve">, 104804. </w:t>
      </w:r>
      <w:hyperlink r:id="rId27" w:history="1">
        <w:r w:rsidRPr="00381708">
          <w:rPr>
            <w:rStyle w:val="aa"/>
            <w:noProof/>
          </w:rPr>
          <w:t>https://doi.org/10.1016/j.psyneuen.2020.104804</w:t>
        </w:r>
      </w:hyperlink>
      <w:r w:rsidRPr="00381708">
        <w:rPr>
          <w:noProof/>
        </w:rPr>
        <w:t xml:space="preserve"> </w:t>
      </w:r>
    </w:p>
    <w:p w14:paraId="5FC5F098" w14:textId="77777777" w:rsidR="00381708" w:rsidRPr="00381708" w:rsidRDefault="00381708" w:rsidP="00381708">
      <w:pPr>
        <w:pStyle w:val="EndNoteBibliography"/>
        <w:rPr>
          <w:noProof/>
        </w:rPr>
      </w:pPr>
    </w:p>
    <w:p w14:paraId="28A4D9E9" w14:textId="77777777" w:rsidR="00381708" w:rsidRPr="00381708" w:rsidRDefault="00381708" w:rsidP="00381708">
      <w:pPr>
        <w:pStyle w:val="EndNoteBibliography"/>
        <w:ind w:left="720" w:hanging="720"/>
        <w:rPr>
          <w:noProof/>
        </w:rPr>
      </w:pPr>
      <w:r w:rsidRPr="00381708">
        <w:rPr>
          <w:noProof/>
        </w:rPr>
        <w:t xml:space="preserve">Fisher, R.A. (1992). Statistical methods for research workers. </w:t>
      </w:r>
      <w:r w:rsidRPr="00381708">
        <w:rPr>
          <w:i/>
          <w:noProof/>
        </w:rPr>
        <w:t>Springer New York</w:t>
      </w:r>
      <w:r w:rsidRPr="00381708">
        <w:rPr>
          <w:noProof/>
        </w:rPr>
        <w:t xml:space="preserve">. </w:t>
      </w:r>
    </w:p>
    <w:p w14:paraId="16B0C1AC" w14:textId="77777777" w:rsidR="00381708" w:rsidRPr="00381708" w:rsidRDefault="00381708" w:rsidP="00381708">
      <w:pPr>
        <w:pStyle w:val="EndNoteBibliography"/>
        <w:rPr>
          <w:noProof/>
        </w:rPr>
      </w:pPr>
    </w:p>
    <w:p w14:paraId="74F3CDF5" w14:textId="6FC66CBD" w:rsidR="00381708" w:rsidRPr="00381708" w:rsidRDefault="00381708" w:rsidP="00381708">
      <w:pPr>
        <w:pStyle w:val="EndNoteBibliography"/>
        <w:ind w:left="720" w:hanging="720"/>
        <w:rPr>
          <w:noProof/>
        </w:rPr>
      </w:pPr>
      <w:r w:rsidRPr="00381708">
        <w:rPr>
          <w:noProof/>
        </w:rPr>
        <w:t xml:space="preserve">Gillespie‐Smith, K., et al. (2018). The I in autism: Severity and social functioning in autism are related to self‐processing. </w:t>
      </w:r>
      <w:r w:rsidRPr="00381708">
        <w:rPr>
          <w:i/>
          <w:noProof/>
        </w:rPr>
        <w:t>British journal of developmental psychology, 36</w:t>
      </w:r>
      <w:r w:rsidRPr="00381708">
        <w:rPr>
          <w:noProof/>
        </w:rPr>
        <w:t xml:space="preserve">(1), 127-141. </w:t>
      </w:r>
      <w:hyperlink r:id="rId28" w:history="1">
        <w:r w:rsidRPr="00381708">
          <w:rPr>
            <w:rStyle w:val="aa"/>
            <w:noProof/>
          </w:rPr>
          <w:t>https://doi.org/10.1111/bjdp.12219</w:t>
        </w:r>
      </w:hyperlink>
      <w:r w:rsidRPr="00381708">
        <w:rPr>
          <w:noProof/>
        </w:rPr>
        <w:t xml:space="preserve"> </w:t>
      </w:r>
    </w:p>
    <w:p w14:paraId="1E531E33" w14:textId="77777777" w:rsidR="00381708" w:rsidRPr="00381708" w:rsidRDefault="00381708" w:rsidP="00381708">
      <w:pPr>
        <w:pStyle w:val="EndNoteBibliography"/>
        <w:rPr>
          <w:noProof/>
        </w:rPr>
      </w:pPr>
    </w:p>
    <w:p w14:paraId="05315ACE" w14:textId="4226328A" w:rsidR="00381708" w:rsidRPr="00381708" w:rsidRDefault="00381708" w:rsidP="00381708">
      <w:pPr>
        <w:pStyle w:val="EndNoteBibliography"/>
        <w:ind w:left="720" w:hanging="720"/>
        <w:rPr>
          <w:noProof/>
        </w:rPr>
      </w:pPr>
      <w:r w:rsidRPr="00381708">
        <w:rPr>
          <w:noProof/>
        </w:rPr>
        <w:t xml:space="preserve">Golubickis, M., et al. (2020). Parts of me: Identity-relevance moderates self-prioritization. </w:t>
      </w:r>
      <w:r w:rsidRPr="00381708">
        <w:rPr>
          <w:i/>
          <w:noProof/>
        </w:rPr>
        <w:t>Consciousness and cognition, 77</w:t>
      </w:r>
      <w:r w:rsidRPr="00381708">
        <w:rPr>
          <w:noProof/>
        </w:rPr>
        <w:t xml:space="preserve">, 102848. </w:t>
      </w:r>
      <w:hyperlink r:id="rId29" w:history="1">
        <w:r w:rsidRPr="00381708">
          <w:rPr>
            <w:rStyle w:val="aa"/>
            <w:noProof/>
          </w:rPr>
          <w:t>https://doi.org/10.1016/j.concog.2019.102848</w:t>
        </w:r>
      </w:hyperlink>
      <w:r w:rsidRPr="00381708">
        <w:rPr>
          <w:noProof/>
        </w:rPr>
        <w:t xml:space="preserve"> </w:t>
      </w:r>
    </w:p>
    <w:p w14:paraId="1C8AEE90" w14:textId="77777777" w:rsidR="00381708" w:rsidRPr="00381708" w:rsidRDefault="00381708" w:rsidP="00381708">
      <w:pPr>
        <w:pStyle w:val="EndNoteBibliography"/>
        <w:rPr>
          <w:noProof/>
        </w:rPr>
      </w:pPr>
    </w:p>
    <w:p w14:paraId="0B908194" w14:textId="2758C542" w:rsidR="00381708" w:rsidRPr="00381708" w:rsidRDefault="00381708" w:rsidP="00381708">
      <w:pPr>
        <w:pStyle w:val="EndNoteBibliography"/>
        <w:ind w:left="720" w:hanging="720"/>
        <w:rPr>
          <w:noProof/>
        </w:rPr>
      </w:pPr>
      <w:r w:rsidRPr="00381708">
        <w:rPr>
          <w:noProof/>
        </w:rPr>
        <w:t xml:space="preserve">Golubickis, M., et al. (2017). Self-prioritization and perceptual matching: The effects of temporal construal. </w:t>
      </w:r>
      <w:r w:rsidRPr="00381708">
        <w:rPr>
          <w:i/>
          <w:noProof/>
        </w:rPr>
        <w:t>Mem Cognit, 45</w:t>
      </w:r>
      <w:r w:rsidRPr="00381708">
        <w:rPr>
          <w:noProof/>
        </w:rPr>
        <w:t xml:space="preserve">(7), 1223-1239. </w:t>
      </w:r>
      <w:hyperlink r:id="rId30" w:history="1">
        <w:r w:rsidRPr="00381708">
          <w:rPr>
            <w:rStyle w:val="aa"/>
            <w:noProof/>
          </w:rPr>
          <w:t>https://doi.org/10.3758/s13421-017-0722-3</w:t>
        </w:r>
      </w:hyperlink>
      <w:r w:rsidRPr="00381708">
        <w:rPr>
          <w:noProof/>
        </w:rPr>
        <w:t xml:space="preserve"> </w:t>
      </w:r>
    </w:p>
    <w:p w14:paraId="25FCCC28" w14:textId="77777777" w:rsidR="00381708" w:rsidRPr="00381708" w:rsidRDefault="00381708" w:rsidP="00381708">
      <w:pPr>
        <w:pStyle w:val="EndNoteBibliography"/>
        <w:rPr>
          <w:noProof/>
        </w:rPr>
      </w:pPr>
    </w:p>
    <w:p w14:paraId="6A50C9FA" w14:textId="00C130E5" w:rsidR="00381708" w:rsidRPr="00381708" w:rsidRDefault="00381708" w:rsidP="00381708">
      <w:pPr>
        <w:pStyle w:val="EndNoteBibliography"/>
        <w:ind w:left="720" w:hanging="720"/>
        <w:rPr>
          <w:noProof/>
        </w:rPr>
      </w:pPr>
      <w:r w:rsidRPr="00381708">
        <w:rPr>
          <w:noProof/>
        </w:rPr>
        <w:t xml:space="preserve">Hu, C.-P., et al. (2020). Good Me Bad Me: Prioritization of the Good-Self During Perceptual Decision-Making. </w:t>
      </w:r>
      <w:r w:rsidRPr="00381708">
        <w:rPr>
          <w:i/>
          <w:noProof/>
        </w:rPr>
        <w:t>Collabra. Psychology, 6</w:t>
      </w:r>
      <w:r w:rsidRPr="00381708">
        <w:rPr>
          <w:noProof/>
        </w:rPr>
        <w:t xml:space="preserve">(1), 20. </w:t>
      </w:r>
      <w:hyperlink r:id="rId31" w:history="1">
        <w:r w:rsidRPr="00381708">
          <w:rPr>
            <w:rStyle w:val="aa"/>
            <w:noProof/>
          </w:rPr>
          <w:t>https://doi.org/10.1525/collabra.301</w:t>
        </w:r>
      </w:hyperlink>
      <w:r w:rsidRPr="00381708">
        <w:rPr>
          <w:noProof/>
        </w:rPr>
        <w:t xml:space="preserve"> </w:t>
      </w:r>
    </w:p>
    <w:p w14:paraId="0A259A4D" w14:textId="77777777" w:rsidR="00381708" w:rsidRPr="00381708" w:rsidRDefault="00381708" w:rsidP="00381708">
      <w:pPr>
        <w:pStyle w:val="EndNoteBibliography"/>
        <w:rPr>
          <w:noProof/>
        </w:rPr>
      </w:pPr>
    </w:p>
    <w:p w14:paraId="0E0ECB41" w14:textId="171BB25D" w:rsidR="00381708" w:rsidRPr="00381708" w:rsidRDefault="00381708" w:rsidP="00381708">
      <w:pPr>
        <w:pStyle w:val="EndNoteBibliography"/>
        <w:ind w:left="720" w:hanging="720"/>
        <w:rPr>
          <w:noProof/>
        </w:rPr>
      </w:pPr>
      <w:r w:rsidRPr="00381708">
        <w:rPr>
          <w:noProof/>
        </w:rPr>
        <w:t xml:space="preserve">Hughes, S.M., &amp; Harrison, M.A. (2013). I like my voice better: Self-enhancement bias in perceptions of voice attractiveness. </w:t>
      </w:r>
      <w:r w:rsidRPr="00381708">
        <w:rPr>
          <w:i/>
          <w:noProof/>
        </w:rPr>
        <w:t>Perception, 42</w:t>
      </w:r>
      <w:r w:rsidRPr="00381708">
        <w:rPr>
          <w:noProof/>
        </w:rPr>
        <w:t xml:space="preserve">(9), 941-949. </w:t>
      </w:r>
      <w:hyperlink r:id="rId32" w:history="1">
        <w:r w:rsidRPr="00381708">
          <w:rPr>
            <w:rStyle w:val="aa"/>
            <w:noProof/>
          </w:rPr>
          <w:t>https://doi.org/10.1068/p7526</w:t>
        </w:r>
      </w:hyperlink>
      <w:r w:rsidRPr="00381708">
        <w:rPr>
          <w:noProof/>
        </w:rPr>
        <w:t xml:space="preserve"> </w:t>
      </w:r>
    </w:p>
    <w:p w14:paraId="301B03CE" w14:textId="77777777" w:rsidR="00381708" w:rsidRPr="00381708" w:rsidRDefault="00381708" w:rsidP="00381708">
      <w:pPr>
        <w:pStyle w:val="EndNoteBibliography"/>
        <w:rPr>
          <w:noProof/>
        </w:rPr>
      </w:pPr>
    </w:p>
    <w:p w14:paraId="6B4EEB4F" w14:textId="27FF86BE" w:rsidR="00381708" w:rsidRPr="00381708" w:rsidRDefault="00381708" w:rsidP="00381708">
      <w:pPr>
        <w:pStyle w:val="EndNoteBibliography"/>
        <w:ind w:left="720" w:hanging="720"/>
        <w:rPr>
          <w:noProof/>
        </w:rPr>
      </w:pPr>
      <w:r w:rsidRPr="00381708">
        <w:rPr>
          <w:noProof/>
        </w:rPr>
        <w:t xml:space="preserve">Humphreys, G.W., &amp; Sui, J. (2015). The salient self: Social saliency effects based on self-bias. </w:t>
      </w:r>
      <w:r w:rsidRPr="00381708">
        <w:rPr>
          <w:i/>
          <w:noProof/>
        </w:rPr>
        <w:t>Journal of cognitive psychology, 27</w:t>
      </w:r>
      <w:r w:rsidRPr="00381708">
        <w:rPr>
          <w:noProof/>
        </w:rPr>
        <w:t xml:space="preserve">(2), 129-140. </w:t>
      </w:r>
      <w:hyperlink r:id="rId33" w:history="1">
        <w:r w:rsidRPr="00381708">
          <w:rPr>
            <w:rStyle w:val="aa"/>
            <w:noProof/>
          </w:rPr>
          <w:t>https://doi.org/10.1080/20445911.2014.996156</w:t>
        </w:r>
      </w:hyperlink>
      <w:r w:rsidRPr="00381708">
        <w:rPr>
          <w:noProof/>
        </w:rPr>
        <w:t xml:space="preserve"> </w:t>
      </w:r>
    </w:p>
    <w:p w14:paraId="7B777BC9" w14:textId="77777777" w:rsidR="00381708" w:rsidRPr="00381708" w:rsidRDefault="00381708" w:rsidP="00381708">
      <w:pPr>
        <w:pStyle w:val="EndNoteBibliography"/>
        <w:rPr>
          <w:noProof/>
        </w:rPr>
      </w:pPr>
    </w:p>
    <w:p w14:paraId="065A37C3" w14:textId="23E9374B" w:rsidR="00381708" w:rsidRPr="00381708" w:rsidRDefault="00381708" w:rsidP="00381708">
      <w:pPr>
        <w:pStyle w:val="EndNoteBibliography"/>
        <w:ind w:left="720" w:hanging="720"/>
        <w:rPr>
          <w:noProof/>
        </w:rPr>
      </w:pPr>
      <w:r w:rsidRPr="00381708">
        <w:rPr>
          <w:noProof/>
        </w:rPr>
        <w:t xml:space="preserve">Ivaz, L., et al. (2016). The emotional impact of being myself: Emotions and foreign-language processing. </w:t>
      </w:r>
      <w:r w:rsidRPr="00381708">
        <w:rPr>
          <w:i/>
          <w:noProof/>
        </w:rPr>
        <w:t>Journal of Experimental Psychology: Learning, Memory, and Cognition, 42</w:t>
      </w:r>
      <w:r w:rsidRPr="00381708">
        <w:rPr>
          <w:noProof/>
        </w:rPr>
        <w:t xml:space="preserve">(3), 489. </w:t>
      </w:r>
      <w:hyperlink r:id="rId34" w:history="1">
        <w:r w:rsidRPr="00381708">
          <w:rPr>
            <w:rStyle w:val="aa"/>
            <w:noProof/>
          </w:rPr>
          <w:t>https://doi.org/10.1037/xlm0000179</w:t>
        </w:r>
      </w:hyperlink>
      <w:r w:rsidRPr="00381708">
        <w:rPr>
          <w:noProof/>
        </w:rPr>
        <w:t xml:space="preserve"> </w:t>
      </w:r>
    </w:p>
    <w:p w14:paraId="514AB16D" w14:textId="77777777" w:rsidR="00381708" w:rsidRPr="00381708" w:rsidRDefault="00381708" w:rsidP="00381708">
      <w:pPr>
        <w:pStyle w:val="EndNoteBibliography"/>
        <w:rPr>
          <w:noProof/>
        </w:rPr>
      </w:pPr>
    </w:p>
    <w:p w14:paraId="01FB0363" w14:textId="3E59CDF4" w:rsidR="00381708" w:rsidRPr="00381708" w:rsidRDefault="00381708" w:rsidP="00381708">
      <w:pPr>
        <w:pStyle w:val="EndNoteBibliography"/>
        <w:ind w:left="720" w:hanging="720"/>
        <w:rPr>
          <w:noProof/>
        </w:rPr>
      </w:pPr>
      <w:r w:rsidRPr="00381708">
        <w:rPr>
          <w:noProof/>
        </w:rPr>
        <w:t xml:space="preserve">Jiang, M., et al. (2019). Cultural Orientation of Self-Bias in Perceptual Matching. </w:t>
      </w:r>
      <w:r w:rsidRPr="00381708">
        <w:rPr>
          <w:i/>
          <w:noProof/>
        </w:rPr>
        <w:t>Front Psychol, 10</w:t>
      </w:r>
      <w:r w:rsidRPr="00381708">
        <w:rPr>
          <w:noProof/>
        </w:rPr>
        <w:t xml:space="preserve">, 1469. </w:t>
      </w:r>
      <w:hyperlink r:id="rId35" w:history="1">
        <w:r w:rsidRPr="00381708">
          <w:rPr>
            <w:rStyle w:val="aa"/>
            <w:noProof/>
          </w:rPr>
          <w:t>https://doi.org/10.3389/fpsyg.2019.01469</w:t>
        </w:r>
      </w:hyperlink>
      <w:r w:rsidRPr="00381708">
        <w:rPr>
          <w:noProof/>
        </w:rPr>
        <w:t xml:space="preserve"> </w:t>
      </w:r>
    </w:p>
    <w:p w14:paraId="2484DA76" w14:textId="77777777" w:rsidR="00381708" w:rsidRPr="00381708" w:rsidRDefault="00381708" w:rsidP="00381708">
      <w:pPr>
        <w:pStyle w:val="EndNoteBibliography"/>
        <w:rPr>
          <w:noProof/>
        </w:rPr>
      </w:pPr>
    </w:p>
    <w:p w14:paraId="647CC5C0" w14:textId="049DAA1A" w:rsidR="00381708" w:rsidRPr="00381708" w:rsidRDefault="00381708" w:rsidP="00381708">
      <w:pPr>
        <w:pStyle w:val="EndNoteBibliography"/>
        <w:ind w:left="720" w:hanging="720"/>
        <w:rPr>
          <w:noProof/>
        </w:rPr>
      </w:pPr>
      <w:r w:rsidRPr="00381708">
        <w:rPr>
          <w:noProof/>
        </w:rPr>
        <w:t xml:space="preserve">Kahveci, S., et al. (2022). Reliability of reaction time tasks: how should it be computed? </w:t>
      </w:r>
      <w:r w:rsidRPr="00381708">
        <w:rPr>
          <w:i/>
          <w:noProof/>
        </w:rPr>
        <w:t>Preprint</w:t>
      </w:r>
      <w:r w:rsidRPr="00381708">
        <w:rPr>
          <w:noProof/>
        </w:rPr>
        <w:t xml:space="preserve">, 1-30. </w:t>
      </w:r>
      <w:hyperlink r:id="rId36" w:history="1">
        <w:r w:rsidRPr="00381708">
          <w:rPr>
            <w:rStyle w:val="aa"/>
            <w:noProof/>
          </w:rPr>
          <w:t>https://doi.org/10.31234/osf.io/ta59r</w:t>
        </w:r>
      </w:hyperlink>
      <w:r w:rsidRPr="00381708">
        <w:rPr>
          <w:noProof/>
        </w:rPr>
        <w:t xml:space="preserve"> </w:t>
      </w:r>
    </w:p>
    <w:p w14:paraId="2A90A57D" w14:textId="77777777" w:rsidR="00381708" w:rsidRPr="00381708" w:rsidRDefault="00381708" w:rsidP="00381708">
      <w:pPr>
        <w:pStyle w:val="EndNoteBibliography"/>
        <w:rPr>
          <w:noProof/>
        </w:rPr>
      </w:pPr>
    </w:p>
    <w:p w14:paraId="39A0D124" w14:textId="132984FB" w:rsidR="00381708" w:rsidRPr="00381708" w:rsidRDefault="00381708" w:rsidP="00381708">
      <w:pPr>
        <w:pStyle w:val="EndNoteBibliography"/>
        <w:ind w:left="720" w:hanging="720"/>
        <w:rPr>
          <w:noProof/>
        </w:rPr>
      </w:pPr>
      <w:r w:rsidRPr="00381708">
        <w:rPr>
          <w:noProof/>
        </w:rPr>
        <w:t xml:space="preserve">Keenan, J.P., et al. (2000). Self-recognition and the right prefrontal cortex. </w:t>
      </w:r>
      <w:r w:rsidRPr="00381708">
        <w:rPr>
          <w:i/>
          <w:noProof/>
        </w:rPr>
        <w:t>Trends in cognitive sciences, 4</w:t>
      </w:r>
      <w:r w:rsidRPr="00381708">
        <w:rPr>
          <w:noProof/>
        </w:rPr>
        <w:t xml:space="preserve">(9), 338-344. </w:t>
      </w:r>
      <w:hyperlink r:id="rId37" w:history="1">
        <w:r w:rsidRPr="00381708">
          <w:rPr>
            <w:rStyle w:val="aa"/>
            <w:noProof/>
          </w:rPr>
          <w:t>https://doi.org/10.1016/S1364-6613</w:t>
        </w:r>
      </w:hyperlink>
      <w:r w:rsidRPr="00381708">
        <w:rPr>
          <w:noProof/>
        </w:rPr>
        <w:t xml:space="preserve"> (00)01521-7 </w:t>
      </w:r>
    </w:p>
    <w:p w14:paraId="0F4D9FC5" w14:textId="77777777" w:rsidR="00381708" w:rsidRPr="00381708" w:rsidRDefault="00381708" w:rsidP="00381708">
      <w:pPr>
        <w:pStyle w:val="EndNoteBibliography"/>
        <w:rPr>
          <w:noProof/>
        </w:rPr>
      </w:pPr>
    </w:p>
    <w:p w14:paraId="15FD8E2C" w14:textId="784A93F9" w:rsidR="00381708" w:rsidRPr="00381708" w:rsidRDefault="00381708" w:rsidP="00381708">
      <w:pPr>
        <w:pStyle w:val="EndNoteBibliography"/>
        <w:ind w:left="720" w:hanging="720"/>
        <w:rPr>
          <w:noProof/>
        </w:rPr>
      </w:pPr>
      <w:r w:rsidRPr="00381708">
        <w:rPr>
          <w:noProof/>
        </w:rPr>
        <w:lastRenderedPageBreak/>
        <w:t xml:space="preserve">Kircher, T.T., et al. (2000). Towards a functional neuroanatomy of self processing: effects of faces and words. </w:t>
      </w:r>
      <w:r w:rsidRPr="00381708">
        <w:rPr>
          <w:i/>
          <w:noProof/>
        </w:rPr>
        <w:t>Cognitive Brain Research, 10</w:t>
      </w:r>
      <w:r w:rsidRPr="00381708">
        <w:rPr>
          <w:noProof/>
        </w:rPr>
        <w:t xml:space="preserve">(1-2), 133-144. </w:t>
      </w:r>
      <w:hyperlink r:id="rId38" w:history="1">
        <w:r w:rsidRPr="00381708">
          <w:rPr>
            <w:rStyle w:val="aa"/>
            <w:noProof/>
          </w:rPr>
          <w:t>https://doi.org/10.1016/S0926-6410(00)00036-7</w:t>
        </w:r>
      </w:hyperlink>
      <w:r w:rsidRPr="00381708">
        <w:rPr>
          <w:noProof/>
        </w:rPr>
        <w:t xml:space="preserve"> </w:t>
      </w:r>
    </w:p>
    <w:p w14:paraId="37B14C15" w14:textId="77777777" w:rsidR="00381708" w:rsidRPr="00381708" w:rsidRDefault="00381708" w:rsidP="00381708">
      <w:pPr>
        <w:pStyle w:val="EndNoteBibliography"/>
        <w:rPr>
          <w:noProof/>
        </w:rPr>
      </w:pPr>
    </w:p>
    <w:p w14:paraId="4B076CD9" w14:textId="327164B0" w:rsidR="00381708" w:rsidRPr="00381708" w:rsidRDefault="00381708" w:rsidP="00381708">
      <w:pPr>
        <w:pStyle w:val="EndNoteBibliography"/>
        <w:ind w:left="720" w:hanging="720"/>
        <w:rPr>
          <w:noProof/>
        </w:rPr>
      </w:pPr>
      <w:r w:rsidRPr="00381708">
        <w:rPr>
          <w:noProof/>
        </w:rPr>
        <w:t xml:space="preserve">Koo, T.K., &amp; Li, M.Y. (2016). A Guideline of Selecting and Reporting Intraclass Correlation Coefficients for Reliability Research. </w:t>
      </w:r>
      <w:r w:rsidRPr="00381708">
        <w:rPr>
          <w:i/>
          <w:noProof/>
        </w:rPr>
        <w:t>Journal of chiropractic medicine, 15</w:t>
      </w:r>
      <w:r w:rsidRPr="00381708">
        <w:rPr>
          <w:noProof/>
        </w:rPr>
        <w:t xml:space="preserve">(2), 155-163. </w:t>
      </w:r>
      <w:hyperlink r:id="rId39" w:history="1">
        <w:r w:rsidRPr="00381708">
          <w:rPr>
            <w:rStyle w:val="aa"/>
            <w:noProof/>
          </w:rPr>
          <w:t>https://doi.org/10.1016/j.jcm.2016.02.012</w:t>
        </w:r>
      </w:hyperlink>
      <w:r w:rsidRPr="00381708">
        <w:rPr>
          <w:noProof/>
        </w:rPr>
        <w:t xml:space="preserve"> </w:t>
      </w:r>
    </w:p>
    <w:p w14:paraId="2EE3419F" w14:textId="77777777" w:rsidR="00381708" w:rsidRPr="00381708" w:rsidRDefault="00381708" w:rsidP="00381708">
      <w:pPr>
        <w:pStyle w:val="EndNoteBibliography"/>
        <w:rPr>
          <w:noProof/>
        </w:rPr>
      </w:pPr>
    </w:p>
    <w:p w14:paraId="7EFA4E57" w14:textId="658B217B" w:rsidR="00381708" w:rsidRPr="00381708" w:rsidRDefault="00381708" w:rsidP="00381708">
      <w:pPr>
        <w:pStyle w:val="EndNoteBibliography"/>
        <w:ind w:left="720" w:hanging="720"/>
        <w:rPr>
          <w:noProof/>
        </w:rPr>
      </w:pPr>
      <w:r w:rsidRPr="00381708">
        <w:rPr>
          <w:noProof/>
        </w:rPr>
        <w:t xml:space="preserve">Kupper, L.L., &amp; Hafner, K.b. (1989). On Assessing Interrater Agreement for Multiple Attribute Responses. </w:t>
      </w:r>
      <w:r w:rsidRPr="00381708">
        <w:rPr>
          <w:i/>
          <w:noProof/>
        </w:rPr>
        <w:t>Biometrics, 45</w:t>
      </w:r>
      <w:r w:rsidRPr="00381708">
        <w:rPr>
          <w:noProof/>
        </w:rPr>
        <w:t xml:space="preserve">(3), 957-967. </w:t>
      </w:r>
      <w:hyperlink r:id="rId40" w:history="1">
        <w:r w:rsidRPr="00381708">
          <w:rPr>
            <w:rStyle w:val="aa"/>
            <w:noProof/>
          </w:rPr>
          <w:t>https://doi.org/10.2307/2531695</w:t>
        </w:r>
      </w:hyperlink>
      <w:r w:rsidRPr="00381708">
        <w:rPr>
          <w:noProof/>
        </w:rPr>
        <w:t xml:space="preserve"> </w:t>
      </w:r>
    </w:p>
    <w:p w14:paraId="7EA1B623" w14:textId="77777777" w:rsidR="00381708" w:rsidRPr="00381708" w:rsidRDefault="00381708" w:rsidP="00381708">
      <w:pPr>
        <w:pStyle w:val="EndNoteBibliography"/>
        <w:rPr>
          <w:noProof/>
        </w:rPr>
      </w:pPr>
    </w:p>
    <w:p w14:paraId="053FB976" w14:textId="53C68F2B" w:rsidR="00381708" w:rsidRPr="00381708" w:rsidRDefault="00381708" w:rsidP="00381708">
      <w:pPr>
        <w:pStyle w:val="EndNoteBibliography"/>
        <w:ind w:left="720" w:hanging="720"/>
        <w:rPr>
          <w:noProof/>
        </w:rPr>
      </w:pPr>
      <w:r w:rsidRPr="00381708">
        <w:rPr>
          <w:noProof/>
        </w:rPr>
        <w:t xml:space="preserve">Liu, Y.S., et al. (2022). Depression screening using a non-verbal self-association task: A machine-learning based pilot study. </w:t>
      </w:r>
      <w:r w:rsidRPr="00381708">
        <w:rPr>
          <w:i/>
          <w:noProof/>
        </w:rPr>
        <w:t>Journal of Affective Disorders, 310</w:t>
      </w:r>
      <w:r w:rsidRPr="00381708">
        <w:rPr>
          <w:noProof/>
        </w:rPr>
        <w:t xml:space="preserve">, 87-95. </w:t>
      </w:r>
      <w:hyperlink r:id="rId41" w:history="1">
        <w:r w:rsidRPr="00381708">
          <w:rPr>
            <w:rStyle w:val="aa"/>
            <w:noProof/>
          </w:rPr>
          <w:t>https://doi.org/10.1016/j.jad.2022.04.122</w:t>
        </w:r>
      </w:hyperlink>
      <w:r w:rsidRPr="00381708">
        <w:rPr>
          <w:noProof/>
        </w:rPr>
        <w:t xml:space="preserve"> </w:t>
      </w:r>
    </w:p>
    <w:p w14:paraId="273634B2" w14:textId="77777777" w:rsidR="00381708" w:rsidRPr="00381708" w:rsidRDefault="00381708" w:rsidP="00381708">
      <w:pPr>
        <w:pStyle w:val="EndNoteBibliography"/>
        <w:rPr>
          <w:noProof/>
        </w:rPr>
      </w:pPr>
    </w:p>
    <w:p w14:paraId="49B1CAE8" w14:textId="0D016823" w:rsidR="00381708" w:rsidRPr="00381708" w:rsidRDefault="00381708" w:rsidP="00381708">
      <w:pPr>
        <w:pStyle w:val="EndNoteBibliography"/>
        <w:ind w:left="720" w:hanging="720"/>
        <w:rPr>
          <w:noProof/>
        </w:rPr>
      </w:pPr>
      <w:r w:rsidRPr="00381708">
        <w:rPr>
          <w:noProof/>
        </w:rPr>
        <w:t xml:space="preserve">Macrae, C.N., et al. (2017). Self-Relevance Prioritizes Access to Visual Awareness. </w:t>
      </w:r>
      <w:r w:rsidRPr="00381708">
        <w:rPr>
          <w:i/>
          <w:noProof/>
        </w:rPr>
        <w:t>Journal of experimental psychology. Human perception and performance, 43</w:t>
      </w:r>
      <w:r w:rsidRPr="00381708">
        <w:rPr>
          <w:noProof/>
        </w:rPr>
        <w:t xml:space="preserve">(3), 438-443. </w:t>
      </w:r>
      <w:hyperlink r:id="rId42" w:history="1">
        <w:r w:rsidRPr="00381708">
          <w:rPr>
            <w:rStyle w:val="aa"/>
            <w:noProof/>
          </w:rPr>
          <w:t>https://doi.org/10.1037/xhp0000361</w:t>
        </w:r>
      </w:hyperlink>
      <w:r w:rsidRPr="00381708">
        <w:rPr>
          <w:noProof/>
        </w:rPr>
        <w:t xml:space="preserve"> </w:t>
      </w:r>
    </w:p>
    <w:p w14:paraId="64AA92FB" w14:textId="77777777" w:rsidR="00381708" w:rsidRPr="00381708" w:rsidRDefault="00381708" w:rsidP="00381708">
      <w:pPr>
        <w:pStyle w:val="EndNoteBibliography"/>
        <w:rPr>
          <w:noProof/>
        </w:rPr>
      </w:pPr>
    </w:p>
    <w:p w14:paraId="7ECCC1BC" w14:textId="2B4F71C6" w:rsidR="00381708" w:rsidRPr="00381708" w:rsidRDefault="00381708" w:rsidP="00381708">
      <w:pPr>
        <w:pStyle w:val="EndNoteBibliography"/>
        <w:ind w:left="720" w:hanging="720"/>
        <w:rPr>
          <w:noProof/>
        </w:rPr>
      </w:pPr>
      <w:r w:rsidRPr="00381708">
        <w:rPr>
          <w:noProof/>
        </w:rPr>
        <w:t xml:space="preserve">Maire, H., et al. (2020). A Developmental Study of the Self‐Prioritization Effect in Children Between 6 and 10 Years of Age. </w:t>
      </w:r>
      <w:r w:rsidRPr="00381708">
        <w:rPr>
          <w:i/>
          <w:noProof/>
        </w:rPr>
        <w:t>Child development, 91</w:t>
      </w:r>
      <w:r w:rsidRPr="00381708">
        <w:rPr>
          <w:noProof/>
        </w:rPr>
        <w:t xml:space="preserve">(3), 694-704. </w:t>
      </w:r>
      <w:hyperlink r:id="rId43" w:history="1">
        <w:r w:rsidRPr="00381708">
          <w:rPr>
            <w:rStyle w:val="aa"/>
            <w:noProof/>
          </w:rPr>
          <w:t>https://doi.org/10.1111/cdev.13352</w:t>
        </w:r>
      </w:hyperlink>
      <w:r w:rsidRPr="00381708">
        <w:rPr>
          <w:noProof/>
        </w:rPr>
        <w:t xml:space="preserve"> </w:t>
      </w:r>
    </w:p>
    <w:p w14:paraId="4C0EBA25" w14:textId="77777777" w:rsidR="00381708" w:rsidRPr="00381708" w:rsidRDefault="00381708" w:rsidP="00381708">
      <w:pPr>
        <w:pStyle w:val="EndNoteBibliography"/>
        <w:rPr>
          <w:noProof/>
        </w:rPr>
      </w:pPr>
    </w:p>
    <w:p w14:paraId="7894FE44" w14:textId="39194447" w:rsidR="00381708" w:rsidRPr="00381708" w:rsidRDefault="00381708" w:rsidP="00381708">
      <w:pPr>
        <w:pStyle w:val="EndNoteBibliography"/>
        <w:ind w:left="720" w:hanging="720"/>
        <w:rPr>
          <w:noProof/>
        </w:rPr>
      </w:pPr>
      <w:r w:rsidRPr="00381708">
        <w:rPr>
          <w:noProof/>
        </w:rPr>
        <w:t xml:space="preserve">Moray, N. (1959). Attention in dichotic listening: Affective cues and the influence of instructions. </w:t>
      </w:r>
      <w:r w:rsidRPr="00381708">
        <w:rPr>
          <w:i/>
          <w:noProof/>
        </w:rPr>
        <w:t>Quarterly journal of experimental psychology, 11</w:t>
      </w:r>
      <w:r w:rsidRPr="00381708">
        <w:rPr>
          <w:noProof/>
        </w:rPr>
        <w:t xml:space="preserve">(1), 56-60. </w:t>
      </w:r>
      <w:hyperlink r:id="rId44" w:history="1">
        <w:r w:rsidRPr="00381708">
          <w:rPr>
            <w:rStyle w:val="aa"/>
            <w:noProof/>
          </w:rPr>
          <w:t>https://doi.org/10.1080/17470215908416289</w:t>
        </w:r>
      </w:hyperlink>
      <w:r w:rsidRPr="00381708">
        <w:rPr>
          <w:noProof/>
        </w:rPr>
        <w:t xml:space="preserve"> </w:t>
      </w:r>
    </w:p>
    <w:p w14:paraId="12E14C96" w14:textId="77777777" w:rsidR="00381708" w:rsidRPr="00381708" w:rsidRDefault="00381708" w:rsidP="00381708">
      <w:pPr>
        <w:pStyle w:val="EndNoteBibliography"/>
        <w:rPr>
          <w:noProof/>
        </w:rPr>
      </w:pPr>
    </w:p>
    <w:p w14:paraId="0AE1A9B1" w14:textId="5ECEEF9E" w:rsidR="00381708" w:rsidRPr="00381708" w:rsidRDefault="00381708" w:rsidP="00381708">
      <w:pPr>
        <w:pStyle w:val="EndNoteBibliography"/>
        <w:ind w:left="720" w:hanging="720"/>
        <w:rPr>
          <w:noProof/>
        </w:rPr>
      </w:pPr>
      <w:r w:rsidRPr="00381708">
        <w:rPr>
          <w:noProof/>
        </w:rPr>
        <w:t xml:space="preserve">Nijhof, A.D., &amp; Bird, G. (2019). Self‐processing in individuals with autism spectrum disorder. </w:t>
      </w:r>
      <w:r w:rsidRPr="00381708">
        <w:rPr>
          <w:i/>
          <w:noProof/>
        </w:rPr>
        <w:t>Autism research, 12</w:t>
      </w:r>
      <w:r w:rsidRPr="00381708">
        <w:rPr>
          <w:noProof/>
        </w:rPr>
        <w:t xml:space="preserve">(11), 1580-1584. </w:t>
      </w:r>
      <w:hyperlink r:id="rId45" w:history="1">
        <w:r w:rsidRPr="00381708">
          <w:rPr>
            <w:rStyle w:val="aa"/>
            <w:noProof/>
          </w:rPr>
          <w:t>https://doi.org/10.1002/aur.2200</w:t>
        </w:r>
      </w:hyperlink>
      <w:r w:rsidRPr="00381708">
        <w:rPr>
          <w:noProof/>
        </w:rPr>
        <w:t xml:space="preserve"> </w:t>
      </w:r>
    </w:p>
    <w:p w14:paraId="09204F75" w14:textId="77777777" w:rsidR="00381708" w:rsidRPr="00381708" w:rsidRDefault="00381708" w:rsidP="00381708">
      <w:pPr>
        <w:pStyle w:val="EndNoteBibliography"/>
        <w:rPr>
          <w:noProof/>
        </w:rPr>
      </w:pPr>
    </w:p>
    <w:p w14:paraId="4FCB76CE" w14:textId="433A05E4" w:rsidR="00381708" w:rsidRPr="00381708" w:rsidRDefault="00381708" w:rsidP="00381708">
      <w:pPr>
        <w:pStyle w:val="EndNoteBibliography"/>
        <w:ind w:left="720" w:hanging="720"/>
        <w:rPr>
          <w:noProof/>
        </w:rPr>
      </w:pPr>
      <w:r w:rsidRPr="00381708">
        <w:rPr>
          <w:noProof/>
        </w:rPr>
        <w:t xml:space="preserve">Parsons, S., et al. (2019). Psychological Science Needs a Standard Practice of Reporting the Reliability of Cognitive-Behavioral Measurements. </w:t>
      </w:r>
      <w:r w:rsidRPr="00381708">
        <w:rPr>
          <w:i/>
          <w:noProof/>
        </w:rPr>
        <w:t>Advances in methods and practices in psychological science, 2</w:t>
      </w:r>
      <w:r w:rsidRPr="00381708">
        <w:rPr>
          <w:noProof/>
        </w:rPr>
        <w:t xml:space="preserve">(4), 378-395. </w:t>
      </w:r>
      <w:hyperlink r:id="rId46" w:history="1">
        <w:r w:rsidRPr="00381708">
          <w:rPr>
            <w:rStyle w:val="aa"/>
            <w:noProof/>
          </w:rPr>
          <w:t>https://doi.org/10.1177/2515245919879695</w:t>
        </w:r>
      </w:hyperlink>
      <w:r w:rsidRPr="00381708">
        <w:rPr>
          <w:noProof/>
        </w:rPr>
        <w:t xml:space="preserve"> </w:t>
      </w:r>
    </w:p>
    <w:p w14:paraId="61441957" w14:textId="77777777" w:rsidR="00381708" w:rsidRPr="00381708" w:rsidRDefault="00381708" w:rsidP="00381708">
      <w:pPr>
        <w:pStyle w:val="EndNoteBibliography"/>
        <w:rPr>
          <w:noProof/>
        </w:rPr>
      </w:pPr>
    </w:p>
    <w:p w14:paraId="135CC14E" w14:textId="31476F29" w:rsidR="00381708" w:rsidRPr="00381708" w:rsidRDefault="00381708" w:rsidP="00381708">
      <w:pPr>
        <w:pStyle w:val="EndNoteBibliography"/>
        <w:ind w:left="720" w:hanging="720"/>
        <w:rPr>
          <w:noProof/>
        </w:rPr>
      </w:pPr>
      <w:r w:rsidRPr="00381708">
        <w:rPr>
          <w:noProof/>
        </w:rPr>
        <w:t xml:space="preserve">Payne, B., et al. (2021). Perceptual prioritization of self‐associated voices. </w:t>
      </w:r>
      <w:r w:rsidRPr="00381708">
        <w:rPr>
          <w:i/>
          <w:noProof/>
        </w:rPr>
        <w:t>British Journal of Psychology, 112</w:t>
      </w:r>
      <w:r w:rsidRPr="00381708">
        <w:rPr>
          <w:noProof/>
        </w:rPr>
        <w:t xml:space="preserve">(3), 585-610. </w:t>
      </w:r>
      <w:hyperlink r:id="rId47" w:history="1">
        <w:r w:rsidRPr="00381708">
          <w:rPr>
            <w:rStyle w:val="aa"/>
            <w:noProof/>
          </w:rPr>
          <w:t>https://doi.org/10.1111/bjop.12479</w:t>
        </w:r>
      </w:hyperlink>
      <w:r w:rsidRPr="00381708">
        <w:rPr>
          <w:noProof/>
        </w:rPr>
        <w:t xml:space="preserve"> </w:t>
      </w:r>
    </w:p>
    <w:p w14:paraId="422C7927" w14:textId="77777777" w:rsidR="00381708" w:rsidRPr="00381708" w:rsidRDefault="00381708" w:rsidP="00381708">
      <w:pPr>
        <w:pStyle w:val="EndNoteBibliography"/>
        <w:rPr>
          <w:noProof/>
        </w:rPr>
      </w:pPr>
    </w:p>
    <w:p w14:paraId="489DA83C" w14:textId="77777777" w:rsidR="00381708" w:rsidRPr="00381708" w:rsidRDefault="00381708" w:rsidP="00381708">
      <w:pPr>
        <w:pStyle w:val="EndNoteBibliography"/>
        <w:ind w:left="720" w:hanging="720"/>
        <w:rPr>
          <w:noProof/>
        </w:rPr>
      </w:pPr>
      <w:r w:rsidRPr="00381708">
        <w:rPr>
          <w:noProof/>
        </w:rPr>
        <w:t xml:space="preserve">R Development Core Team. (2010). R: A language and enviornment for statistical computing. In R Foundation for Statisticial Computing. </w:t>
      </w:r>
    </w:p>
    <w:p w14:paraId="70EEE076" w14:textId="77777777" w:rsidR="00381708" w:rsidRPr="00381708" w:rsidRDefault="00381708" w:rsidP="00381708">
      <w:pPr>
        <w:pStyle w:val="EndNoteBibliography"/>
        <w:rPr>
          <w:noProof/>
        </w:rPr>
      </w:pPr>
    </w:p>
    <w:p w14:paraId="0F09B8D6" w14:textId="08C0A301" w:rsidR="00381708" w:rsidRPr="00381708" w:rsidRDefault="00381708" w:rsidP="00381708">
      <w:pPr>
        <w:pStyle w:val="EndNoteBibliography"/>
        <w:ind w:left="720" w:hanging="720"/>
        <w:rPr>
          <w:noProof/>
        </w:rPr>
      </w:pPr>
      <w:r w:rsidRPr="00381708">
        <w:rPr>
          <w:noProof/>
        </w:rPr>
        <w:t xml:space="preserve">Rogers, T.B., et al. (1977, Sep). Self-reference and the encoding of personal information. </w:t>
      </w:r>
      <w:r w:rsidRPr="00381708">
        <w:rPr>
          <w:i/>
          <w:noProof/>
        </w:rPr>
        <w:t>J Pers Soc Psychol, 35</w:t>
      </w:r>
      <w:r w:rsidRPr="00381708">
        <w:rPr>
          <w:noProof/>
        </w:rPr>
        <w:t xml:space="preserve">(9), 677-688. </w:t>
      </w:r>
      <w:hyperlink r:id="rId48" w:history="1">
        <w:r w:rsidRPr="00381708">
          <w:rPr>
            <w:rStyle w:val="aa"/>
            <w:noProof/>
          </w:rPr>
          <w:t>https://doi.org/10.1037//0022-3514.35.9.677</w:t>
        </w:r>
      </w:hyperlink>
      <w:r w:rsidRPr="00381708">
        <w:rPr>
          <w:noProof/>
        </w:rPr>
        <w:t xml:space="preserve"> </w:t>
      </w:r>
    </w:p>
    <w:p w14:paraId="618390DC" w14:textId="77777777" w:rsidR="00381708" w:rsidRPr="00381708" w:rsidRDefault="00381708" w:rsidP="00381708">
      <w:pPr>
        <w:pStyle w:val="EndNoteBibliography"/>
        <w:rPr>
          <w:noProof/>
        </w:rPr>
      </w:pPr>
    </w:p>
    <w:p w14:paraId="661890CA" w14:textId="55DEFE1A" w:rsidR="00381708" w:rsidRPr="00381708" w:rsidRDefault="00381708" w:rsidP="00381708">
      <w:pPr>
        <w:pStyle w:val="EndNoteBibliography"/>
        <w:ind w:left="720" w:hanging="720"/>
        <w:rPr>
          <w:noProof/>
        </w:rPr>
      </w:pPr>
      <w:r w:rsidRPr="00381708">
        <w:rPr>
          <w:noProof/>
        </w:rPr>
        <w:t xml:space="preserve">Schäfer, S., &amp; Frings, C. (2019). Understanding self-prioritisation: the prioritisation of self-relevant stimuli and its relation to the individual self-esteem. </w:t>
      </w:r>
      <w:r w:rsidRPr="00381708">
        <w:rPr>
          <w:i/>
          <w:noProof/>
        </w:rPr>
        <w:t>Journal of cognitive psychology, 31</w:t>
      </w:r>
      <w:r w:rsidRPr="00381708">
        <w:rPr>
          <w:noProof/>
        </w:rPr>
        <w:t xml:space="preserve">(8), 813-824. </w:t>
      </w:r>
      <w:hyperlink r:id="rId49" w:history="1">
        <w:r w:rsidRPr="00381708">
          <w:rPr>
            <w:rStyle w:val="aa"/>
            <w:noProof/>
          </w:rPr>
          <w:t>https://doi.org/10.1080/20445911.2019.1686393</w:t>
        </w:r>
      </w:hyperlink>
      <w:r w:rsidRPr="00381708">
        <w:rPr>
          <w:noProof/>
        </w:rPr>
        <w:t xml:space="preserve"> </w:t>
      </w:r>
    </w:p>
    <w:p w14:paraId="20707BA7" w14:textId="77777777" w:rsidR="00381708" w:rsidRPr="00381708" w:rsidRDefault="00381708" w:rsidP="00381708">
      <w:pPr>
        <w:pStyle w:val="EndNoteBibliography"/>
        <w:rPr>
          <w:noProof/>
        </w:rPr>
      </w:pPr>
    </w:p>
    <w:p w14:paraId="4D868ED5" w14:textId="77323CE0" w:rsidR="00381708" w:rsidRPr="00381708" w:rsidRDefault="00381708" w:rsidP="00381708">
      <w:pPr>
        <w:pStyle w:val="EndNoteBibliography"/>
        <w:ind w:left="720" w:hanging="720"/>
        <w:rPr>
          <w:noProof/>
        </w:rPr>
      </w:pPr>
      <w:r w:rsidRPr="00381708">
        <w:rPr>
          <w:noProof/>
        </w:rPr>
        <w:t xml:space="preserve">Sel, A., et al. (2019). Self-Association and Attentional Processing Regarding Perceptually Salient Items. </w:t>
      </w:r>
      <w:r w:rsidRPr="00381708">
        <w:rPr>
          <w:i/>
          <w:noProof/>
        </w:rPr>
        <w:t>Review of philosophy and psychology, 10</w:t>
      </w:r>
      <w:r w:rsidRPr="00381708">
        <w:rPr>
          <w:noProof/>
        </w:rPr>
        <w:t xml:space="preserve">(4), 735-746. </w:t>
      </w:r>
      <w:hyperlink r:id="rId50" w:history="1">
        <w:r w:rsidRPr="00381708">
          <w:rPr>
            <w:rStyle w:val="aa"/>
            <w:noProof/>
          </w:rPr>
          <w:t>https://doi.org/10.1007/s13164-018-0430-3</w:t>
        </w:r>
      </w:hyperlink>
      <w:r w:rsidRPr="00381708">
        <w:rPr>
          <w:noProof/>
        </w:rPr>
        <w:t xml:space="preserve"> </w:t>
      </w:r>
    </w:p>
    <w:p w14:paraId="45E47298" w14:textId="77777777" w:rsidR="00381708" w:rsidRPr="00381708" w:rsidRDefault="00381708" w:rsidP="00381708">
      <w:pPr>
        <w:pStyle w:val="EndNoteBibliography"/>
        <w:rPr>
          <w:noProof/>
        </w:rPr>
      </w:pPr>
    </w:p>
    <w:p w14:paraId="381BF9AC" w14:textId="1AE9ADB1" w:rsidR="00381708" w:rsidRPr="00381708" w:rsidRDefault="00381708" w:rsidP="00381708">
      <w:pPr>
        <w:pStyle w:val="EndNoteBibliography"/>
        <w:ind w:left="720" w:hanging="720"/>
        <w:rPr>
          <w:noProof/>
        </w:rPr>
      </w:pPr>
      <w:r w:rsidRPr="00381708">
        <w:rPr>
          <w:noProof/>
        </w:rPr>
        <w:t xml:space="preserve">Stoeber, J., &amp; Eysenck, M.W. (2008). Perfectionism and efficiency: Accuracy, response bias, and invested time in proof-reading performance. </w:t>
      </w:r>
      <w:r w:rsidRPr="00381708">
        <w:rPr>
          <w:i/>
          <w:noProof/>
        </w:rPr>
        <w:t>Journal of research in personality, 42</w:t>
      </w:r>
      <w:r w:rsidRPr="00381708">
        <w:rPr>
          <w:noProof/>
        </w:rPr>
        <w:t xml:space="preserve">(6), 1673-1678. </w:t>
      </w:r>
      <w:hyperlink r:id="rId51" w:history="1">
        <w:r w:rsidRPr="00381708">
          <w:rPr>
            <w:rStyle w:val="aa"/>
            <w:noProof/>
          </w:rPr>
          <w:t>https://doi.org/10.1016/j.jrp.2008.08.001</w:t>
        </w:r>
      </w:hyperlink>
      <w:r w:rsidRPr="00381708">
        <w:rPr>
          <w:noProof/>
        </w:rPr>
        <w:t xml:space="preserve"> </w:t>
      </w:r>
    </w:p>
    <w:p w14:paraId="2FE0A07F" w14:textId="77777777" w:rsidR="00381708" w:rsidRPr="00381708" w:rsidRDefault="00381708" w:rsidP="00381708">
      <w:pPr>
        <w:pStyle w:val="EndNoteBibliography"/>
        <w:rPr>
          <w:noProof/>
        </w:rPr>
      </w:pPr>
    </w:p>
    <w:p w14:paraId="034F411B" w14:textId="0B1C2DB5" w:rsidR="00381708" w:rsidRPr="00381708" w:rsidRDefault="00381708" w:rsidP="00381708">
      <w:pPr>
        <w:pStyle w:val="EndNoteBibliography"/>
        <w:ind w:left="720" w:hanging="720"/>
        <w:rPr>
          <w:noProof/>
        </w:rPr>
      </w:pPr>
      <w:r w:rsidRPr="00381708">
        <w:rPr>
          <w:noProof/>
        </w:rPr>
        <w:t xml:space="preserve">Sui, J., et al. (2012). Perceptual effects of social salience: Evidence from self-prioritization effects on perceptual matching. </w:t>
      </w:r>
      <w:r w:rsidRPr="00381708">
        <w:rPr>
          <w:i/>
          <w:noProof/>
        </w:rPr>
        <w:t>Journal of experimental psychology. Human perception and performance, 38</w:t>
      </w:r>
      <w:r w:rsidRPr="00381708">
        <w:rPr>
          <w:noProof/>
        </w:rPr>
        <w:t xml:space="preserve">(5), 1105-1117. </w:t>
      </w:r>
      <w:hyperlink r:id="rId52" w:history="1">
        <w:r w:rsidRPr="00381708">
          <w:rPr>
            <w:rStyle w:val="aa"/>
            <w:noProof/>
          </w:rPr>
          <w:t>https://doi.org/10.1037/a0029792</w:t>
        </w:r>
      </w:hyperlink>
      <w:r w:rsidRPr="00381708">
        <w:rPr>
          <w:noProof/>
        </w:rPr>
        <w:t xml:space="preserve"> </w:t>
      </w:r>
    </w:p>
    <w:p w14:paraId="0795F002" w14:textId="77777777" w:rsidR="00381708" w:rsidRPr="00381708" w:rsidRDefault="00381708" w:rsidP="00381708">
      <w:pPr>
        <w:pStyle w:val="EndNoteBibliography"/>
        <w:rPr>
          <w:noProof/>
        </w:rPr>
      </w:pPr>
    </w:p>
    <w:p w14:paraId="2F573A91" w14:textId="0D157370" w:rsidR="00381708" w:rsidRPr="00381708" w:rsidRDefault="00381708" w:rsidP="00381708">
      <w:pPr>
        <w:pStyle w:val="EndNoteBibliography"/>
        <w:ind w:left="720" w:hanging="720"/>
        <w:rPr>
          <w:noProof/>
        </w:rPr>
      </w:pPr>
      <w:r w:rsidRPr="00381708">
        <w:rPr>
          <w:noProof/>
        </w:rPr>
        <w:t xml:space="preserve">Sui, J., &amp; Humphreys, G.W. (2017). The self survives extinction: Self-association biases attention in patients with visual extinction. </w:t>
      </w:r>
      <w:r w:rsidRPr="00381708">
        <w:rPr>
          <w:i/>
          <w:noProof/>
        </w:rPr>
        <w:t>Cortex, 95</w:t>
      </w:r>
      <w:r w:rsidRPr="00381708">
        <w:rPr>
          <w:noProof/>
        </w:rPr>
        <w:t xml:space="preserve">, 248-256. </w:t>
      </w:r>
      <w:hyperlink r:id="rId53" w:history="1">
        <w:r w:rsidRPr="00381708">
          <w:rPr>
            <w:rStyle w:val="aa"/>
            <w:noProof/>
          </w:rPr>
          <w:t>https://doi.org/10.1016/j.cortex.2017.08.006</w:t>
        </w:r>
      </w:hyperlink>
      <w:r w:rsidRPr="00381708">
        <w:rPr>
          <w:noProof/>
        </w:rPr>
        <w:t xml:space="preserve"> </w:t>
      </w:r>
    </w:p>
    <w:p w14:paraId="6B1D1F7E" w14:textId="77777777" w:rsidR="00381708" w:rsidRPr="00381708" w:rsidRDefault="00381708" w:rsidP="00381708">
      <w:pPr>
        <w:pStyle w:val="EndNoteBibliography"/>
        <w:rPr>
          <w:noProof/>
        </w:rPr>
      </w:pPr>
    </w:p>
    <w:p w14:paraId="687244A8" w14:textId="69218F95" w:rsidR="00381708" w:rsidRPr="00381708" w:rsidRDefault="00381708" w:rsidP="00381708">
      <w:pPr>
        <w:pStyle w:val="EndNoteBibliography"/>
        <w:ind w:left="720" w:hanging="720"/>
        <w:rPr>
          <w:noProof/>
        </w:rPr>
      </w:pPr>
      <w:r w:rsidRPr="00381708">
        <w:rPr>
          <w:noProof/>
        </w:rPr>
        <w:t xml:space="preserve">Sui, J., et al. (2016). Negative mood disrupts self- and reward-biases in perceptual matching. </w:t>
      </w:r>
      <w:r w:rsidRPr="00381708">
        <w:rPr>
          <w:i/>
          <w:noProof/>
        </w:rPr>
        <w:t>Q J Exp Psychol, 69</w:t>
      </w:r>
      <w:r w:rsidRPr="00381708">
        <w:rPr>
          <w:noProof/>
        </w:rPr>
        <w:t xml:space="preserve">(7), 1438-1448. </w:t>
      </w:r>
      <w:hyperlink r:id="rId54" w:history="1">
        <w:r w:rsidRPr="00381708">
          <w:rPr>
            <w:rStyle w:val="aa"/>
            <w:noProof/>
          </w:rPr>
          <w:t>https://doi.org/10.1080/17470218.2015.1122069</w:t>
        </w:r>
      </w:hyperlink>
      <w:r w:rsidRPr="00381708">
        <w:rPr>
          <w:noProof/>
        </w:rPr>
        <w:t xml:space="preserve"> </w:t>
      </w:r>
    </w:p>
    <w:p w14:paraId="39828F84" w14:textId="77777777" w:rsidR="00381708" w:rsidRPr="00381708" w:rsidRDefault="00381708" w:rsidP="00381708">
      <w:pPr>
        <w:pStyle w:val="EndNoteBibliography"/>
        <w:rPr>
          <w:noProof/>
        </w:rPr>
      </w:pPr>
    </w:p>
    <w:p w14:paraId="5F19CFFB" w14:textId="1380479E" w:rsidR="00381708" w:rsidRPr="00381708" w:rsidRDefault="00381708" w:rsidP="00381708">
      <w:pPr>
        <w:pStyle w:val="EndNoteBibliography"/>
        <w:ind w:left="720" w:hanging="720"/>
        <w:rPr>
          <w:noProof/>
        </w:rPr>
      </w:pPr>
      <w:r w:rsidRPr="00381708">
        <w:rPr>
          <w:noProof/>
        </w:rPr>
        <w:t xml:space="preserve">Symons, C.S., &amp; Johnson, B.T. (1997, May). The self-reference effect in memory: a meta-analysis. </w:t>
      </w:r>
      <w:r w:rsidRPr="00381708">
        <w:rPr>
          <w:i/>
          <w:noProof/>
        </w:rPr>
        <w:t>Psychological Bulletin, 121</w:t>
      </w:r>
      <w:r w:rsidRPr="00381708">
        <w:rPr>
          <w:noProof/>
        </w:rPr>
        <w:t xml:space="preserve">(3), 371-394. </w:t>
      </w:r>
      <w:hyperlink r:id="rId55" w:history="1">
        <w:r w:rsidRPr="00381708">
          <w:rPr>
            <w:rStyle w:val="aa"/>
            <w:noProof/>
          </w:rPr>
          <w:t>https://doi.org/10.1037/0033-2909.121.3.371</w:t>
        </w:r>
      </w:hyperlink>
      <w:r w:rsidRPr="00381708">
        <w:rPr>
          <w:noProof/>
        </w:rPr>
        <w:t xml:space="preserve"> </w:t>
      </w:r>
    </w:p>
    <w:p w14:paraId="25628B80" w14:textId="77777777" w:rsidR="00381708" w:rsidRPr="00381708" w:rsidRDefault="00381708" w:rsidP="00381708">
      <w:pPr>
        <w:pStyle w:val="EndNoteBibliography"/>
        <w:rPr>
          <w:noProof/>
        </w:rPr>
      </w:pPr>
    </w:p>
    <w:p w14:paraId="15175373" w14:textId="05A9C629" w:rsidR="00381708" w:rsidRPr="00381708" w:rsidRDefault="00381708" w:rsidP="00381708">
      <w:pPr>
        <w:pStyle w:val="EndNoteBibliography"/>
        <w:ind w:left="720" w:hanging="720"/>
        <w:rPr>
          <w:noProof/>
        </w:rPr>
      </w:pPr>
      <w:r w:rsidRPr="00381708">
        <w:rPr>
          <w:noProof/>
        </w:rPr>
        <w:t xml:space="preserve">Turk, D.J., et al. (2002). Mike or me? Self-recognition in a split-brain patient. </w:t>
      </w:r>
      <w:r w:rsidRPr="00381708">
        <w:rPr>
          <w:i/>
          <w:noProof/>
        </w:rPr>
        <w:t>Nature neuroscience, 5</w:t>
      </w:r>
      <w:r w:rsidRPr="00381708">
        <w:rPr>
          <w:noProof/>
        </w:rPr>
        <w:t xml:space="preserve">(9), 841-842. </w:t>
      </w:r>
      <w:hyperlink r:id="rId56" w:history="1">
        <w:r w:rsidRPr="00381708">
          <w:rPr>
            <w:rStyle w:val="aa"/>
            <w:noProof/>
          </w:rPr>
          <w:t>https://doi.org/10.1038/nn907</w:t>
        </w:r>
      </w:hyperlink>
      <w:r w:rsidRPr="00381708">
        <w:rPr>
          <w:noProof/>
        </w:rPr>
        <w:t xml:space="preserve"> </w:t>
      </w:r>
    </w:p>
    <w:p w14:paraId="1B32B6D9" w14:textId="77777777" w:rsidR="00381708" w:rsidRPr="00381708" w:rsidRDefault="00381708" w:rsidP="00381708">
      <w:pPr>
        <w:pStyle w:val="EndNoteBibliography"/>
        <w:rPr>
          <w:noProof/>
        </w:rPr>
      </w:pPr>
    </w:p>
    <w:p w14:paraId="4A631410" w14:textId="469ACA3E" w:rsidR="00381708" w:rsidRPr="00381708" w:rsidRDefault="00381708" w:rsidP="00381708">
      <w:pPr>
        <w:pStyle w:val="EndNoteBibliography"/>
        <w:ind w:left="720" w:hanging="720"/>
        <w:rPr>
          <w:noProof/>
        </w:rPr>
      </w:pPr>
      <w:r w:rsidRPr="00381708">
        <w:rPr>
          <w:noProof/>
        </w:rPr>
        <w:t xml:space="preserve">William Revelle. (2022). psych: Procedures for Psychological, Psychometric, and Personality Research. </w:t>
      </w:r>
      <w:hyperlink r:id="rId57" w:history="1">
        <w:r w:rsidRPr="00381708">
          <w:rPr>
            <w:rStyle w:val="aa"/>
            <w:noProof/>
          </w:rPr>
          <w:t>https://doi.org/CRAN.R-project.org/package=psych</w:t>
        </w:r>
      </w:hyperlink>
      <w:r w:rsidRPr="00381708">
        <w:rPr>
          <w:noProof/>
        </w:rPr>
        <w:t xml:space="preserve"> </w:t>
      </w:r>
    </w:p>
    <w:p w14:paraId="2DC08205" w14:textId="77777777" w:rsidR="00381708" w:rsidRPr="00381708" w:rsidRDefault="00381708" w:rsidP="00381708">
      <w:pPr>
        <w:pStyle w:val="EndNoteBibliography"/>
        <w:rPr>
          <w:noProof/>
        </w:rPr>
      </w:pPr>
    </w:p>
    <w:p w14:paraId="2DE3A20C" w14:textId="77B2DE80" w:rsidR="00381708" w:rsidRPr="00381708" w:rsidRDefault="00381708" w:rsidP="00381708">
      <w:pPr>
        <w:pStyle w:val="EndNoteBibliography"/>
        <w:ind w:left="720" w:hanging="720"/>
        <w:rPr>
          <w:noProof/>
        </w:rPr>
      </w:pPr>
      <w:r w:rsidRPr="00381708">
        <w:rPr>
          <w:noProof/>
        </w:rPr>
        <w:t xml:space="preserve">Yankouskaya, A., et al. (2020). Intertwining personal and reward relevance: evidence from the drift-diffusion model. </w:t>
      </w:r>
      <w:r w:rsidRPr="00381708">
        <w:rPr>
          <w:i/>
          <w:noProof/>
        </w:rPr>
        <w:t>Psychol Res, 84</w:t>
      </w:r>
      <w:r w:rsidRPr="00381708">
        <w:rPr>
          <w:noProof/>
        </w:rPr>
        <w:t xml:space="preserve">(1), 32-50. </w:t>
      </w:r>
      <w:hyperlink r:id="rId58" w:history="1">
        <w:r w:rsidRPr="00381708">
          <w:rPr>
            <w:rStyle w:val="aa"/>
            <w:noProof/>
          </w:rPr>
          <w:t>https://doi.org/10.1007/s00426-018-0979-6</w:t>
        </w:r>
      </w:hyperlink>
      <w:r w:rsidRPr="00381708">
        <w:rPr>
          <w:noProof/>
        </w:rPr>
        <w:t xml:space="preserve"> </w:t>
      </w:r>
    </w:p>
    <w:p w14:paraId="0C76A335" w14:textId="77777777" w:rsidR="00381708" w:rsidRPr="00381708" w:rsidRDefault="00381708" w:rsidP="00381708">
      <w:pPr>
        <w:pStyle w:val="EndNoteBibliography"/>
        <w:rPr>
          <w:noProof/>
        </w:rPr>
      </w:pPr>
    </w:p>
    <w:p w14:paraId="0418B8EE" w14:textId="7C724CAE" w:rsidR="00381708" w:rsidRPr="00381708" w:rsidRDefault="00381708" w:rsidP="00381708">
      <w:pPr>
        <w:pStyle w:val="EndNoteBibliography"/>
        <w:ind w:left="720" w:hanging="720"/>
        <w:rPr>
          <w:noProof/>
        </w:rPr>
      </w:pPr>
      <w:r w:rsidRPr="00381708">
        <w:rPr>
          <w:noProof/>
        </w:rPr>
        <w:t xml:space="preserve">Zhou, A., et al. (2019). Self-referential processing can modulate visual spatial attention deficits in children with dyslexia. </w:t>
      </w:r>
      <w:r w:rsidRPr="00381708">
        <w:rPr>
          <w:i/>
          <w:noProof/>
        </w:rPr>
        <w:t>Frontiers in Psychology, 10</w:t>
      </w:r>
      <w:r w:rsidRPr="00381708">
        <w:rPr>
          <w:noProof/>
        </w:rPr>
        <w:t xml:space="preserve">, 2270. </w:t>
      </w:r>
      <w:hyperlink r:id="rId59" w:history="1">
        <w:r w:rsidRPr="00381708">
          <w:rPr>
            <w:rStyle w:val="aa"/>
            <w:noProof/>
          </w:rPr>
          <w:t>https://doi.org/10.3389/fpsyg.2019.02270</w:t>
        </w:r>
      </w:hyperlink>
      <w:r w:rsidRPr="00381708">
        <w:rPr>
          <w:noProof/>
        </w:rPr>
        <w:t xml:space="preserve"> </w:t>
      </w:r>
    </w:p>
    <w:p w14:paraId="663ED2F8" w14:textId="77777777" w:rsidR="00381708" w:rsidRPr="00381708" w:rsidRDefault="00381708" w:rsidP="00381708">
      <w:pPr>
        <w:pStyle w:val="EndNoteBibliography"/>
        <w:rPr>
          <w:noProof/>
        </w:rPr>
      </w:pPr>
    </w:p>
    <w:p w14:paraId="55268D77" w14:textId="5E03302C"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Chuan-Peng Hu" w:date="2023-02-21T09:41:00Z" w:initials="CPH">
    <w:p w14:paraId="0C7889A6" w14:textId="77777777" w:rsidR="0067288B" w:rsidRDefault="00836199">
      <w:pPr>
        <w:pStyle w:val="a7"/>
        <w:rPr>
          <w:rFonts w:ascii="宋体" w:eastAsia="宋体" w:hAnsi="宋体" w:cs="宋体"/>
        </w:rPr>
      </w:pPr>
      <w:r>
        <w:rPr>
          <w:rStyle w:val="a6"/>
        </w:rPr>
        <w:annotationRef/>
      </w:r>
      <w:r>
        <w:rPr>
          <w:rFonts w:ascii="宋体" w:eastAsia="宋体" w:hAnsi="宋体" w:cs="宋体" w:hint="eastAsia"/>
        </w:rPr>
        <w:t>还需要精简一下。</w:t>
      </w:r>
    </w:p>
    <w:p w14:paraId="12AF07BA" w14:textId="1CC30587" w:rsidR="0067288B" w:rsidRPr="0067288B" w:rsidRDefault="0067288B">
      <w:pPr>
        <w:pStyle w:val="a7"/>
        <w:rPr>
          <w:rFonts w:ascii="宋体" w:eastAsia="宋体" w:hAnsi="宋体" w:cs="宋体"/>
        </w:rPr>
      </w:pPr>
      <w:r>
        <w:rPr>
          <w:rFonts w:ascii="宋体" w:eastAsia="宋体" w:hAnsi="宋体" w:cs="宋体" w:hint="eastAsia"/>
        </w:rPr>
        <w:t>不过这样思路似乎更清晰了？你看看呢？</w:t>
      </w:r>
    </w:p>
  </w:comment>
  <w:comment w:id="142" w:author="Chuan-Peng Hu" w:date="2023-02-21T09:42:00Z" w:initials="CPH">
    <w:p w14:paraId="2221F7AB" w14:textId="6F371424" w:rsidR="00093FFA" w:rsidRDefault="00093FFA">
      <w:pPr>
        <w:pStyle w:val="a7"/>
      </w:pPr>
      <w:r>
        <w:rPr>
          <w:rStyle w:val="a6"/>
        </w:rPr>
        <w:annotationRef/>
      </w:r>
      <w:r>
        <w:rPr>
          <w:rFonts w:ascii="宋体" w:eastAsia="宋体" w:hAnsi="宋体" w:cs="宋体" w:hint="eastAsia"/>
        </w:rPr>
        <w:t>太中式了</w:t>
      </w:r>
    </w:p>
  </w:comment>
  <w:comment w:id="148" w:author="Chuan-Peng Hu" w:date="2023-02-21T09:43:00Z" w:initials="CPH">
    <w:p w14:paraId="0A9D822F" w14:textId="67C5A690" w:rsidR="0067288B" w:rsidRDefault="0067288B">
      <w:pPr>
        <w:pStyle w:val="a7"/>
      </w:pPr>
      <w:r>
        <w:rPr>
          <w:rStyle w:val="a6"/>
        </w:rPr>
        <w:annotationRef/>
      </w:r>
      <w:r>
        <w:t>this is a bit too long. think clearly about the purpose of this paragraph.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AF07BA" w15:done="0"/>
  <w15:commentEx w15:paraId="2221F7AB" w15:done="0"/>
  <w15:commentEx w15:paraId="0A9D82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1048" w16cex:dateUtc="2023-02-21T01:41:00Z"/>
  <w16cex:commentExtensible w16cex:durableId="279F106E" w16cex:dateUtc="2023-02-21T01:42:00Z"/>
  <w16cex:commentExtensible w16cex:durableId="279F10DE" w16cex:dateUtc="2023-02-2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F07BA" w16cid:durableId="279F1048"/>
  <w16cid:commentId w16cid:paraId="2221F7AB" w16cid:durableId="279F106E"/>
  <w16cid:commentId w16cid:paraId="0A9D822F" w16cid:durableId="279F10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62DC4" w14:textId="77777777" w:rsidR="0076560C" w:rsidRDefault="0076560C" w:rsidP="009E4B8F">
      <w:r>
        <w:separator/>
      </w:r>
    </w:p>
  </w:endnote>
  <w:endnote w:type="continuationSeparator" w:id="0">
    <w:p w14:paraId="47689994" w14:textId="77777777" w:rsidR="0076560C" w:rsidRDefault="0076560C"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EndPr/>
    <w:sdtContent>
      <w:p w14:paraId="06CB6D3C" w14:textId="052D918D" w:rsidR="006320C3" w:rsidRDefault="006320C3">
        <w:pPr>
          <w:pStyle w:val="af2"/>
          <w:jc w:val="right"/>
        </w:pPr>
        <w:r>
          <w:fldChar w:fldCharType="begin"/>
        </w:r>
        <w:r>
          <w:instrText>PAGE   \* MERGEFORMAT</w:instrText>
        </w:r>
        <w:r>
          <w:fldChar w:fldCharType="separate"/>
        </w:r>
        <w:r w:rsidR="008D7A9C" w:rsidRPr="008D7A9C">
          <w:rPr>
            <w:noProof/>
            <w:lang w:val="zh-CN"/>
          </w:rPr>
          <w:t>2</w:t>
        </w:r>
        <w:r>
          <w:fldChar w:fldCharType="end"/>
        </w:r>
      </w:p>
    </w:sdtContent>
  </w:sdt>
  <w:p w14:paraId="06775F18" w14:textId="77777777" w:rsidR="006320C3" w:rsidRDefault="006320C3">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6320C3" w:rsidRDefault="006320C3">
    <w:pPr>
      <w:pStyle w:val="af2"/>
      <w:jc w:val="right"/>
    </w:pPr>
  </w:p>
  <w:p w14:paraId="6AFC4939" w14:textId="77777777" w:rsidR="006320C3" w:rsidRDefault="006320C3">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D4697" w14:textId="77777777" w:rsidR="0076560C" w:rsidRDefault="0076560C" w:rsidP="009E4B8F">
      <w:r>
        <w:separator/>
      </w:r>
    </w:p>
  </w:footnote>
  <w:footnote w:type="continuationSeparator" w:id="0">
    <w:p w14:paraId="285FA212" w14:textId="77777777" w:rsidR="0076560C" w:rsidRDefault="0076560C" w:rsidP="009E4B8F">
      <w:r>
        <w:continuationSeparator/>
      </w:r>
    </w:p>
  </w:footnote>
  <w:footnote w:id="1">
    <w:p w14:paraId="4A394686" w14:textId="77777777" w:rsidR="006320C3" w:rsidRPr="009006E7" w:rsidRDefault="006320C3"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2"/>
  </w:num>
  <w:num w:numId="4">
    <w:abstractNumId w:val="6"/>
  </w:num>
  <w:num w:numId="5">
    <w:abstractNumId w:val="3"/>
  </w:num>
  <w:num w:numId="6">
    <w:abstractNumId w:val="7"/>
  </w:num>
  <w:num w:numId="7">
    <w:abstractNumId w:val="10"/>
  </w:num>
  <w:num w:numId="8">
    <w:abstractNumId w:val="4"/>
  </w:num>
  <w:num w:numId="9">
    <w:abstractNumId w:val="1"/>
  </w:num>
  <w:num w:numId="10">
    <w:abstractNumId w:val="13"/>
  </w:num>
  <w:num w:numId="11">
    <w:abstractNumId w:val="8"/>
  </w:num>
  <w:num w:numId="12">
    <w:abstractNumId w:val="11"/>
  </w:num>
  <w:num w:numId="13">
    <w:abstractNumId w:val="9"/>
  </w:num>
  <w:num w:numId="14">
    <w:abstractNumId w:val="14"/>
  </w:num>
  <w:num w:numId="15">
    <w:abstractNumId w:val="17"/>
  </w:num>
  <w:num w:numId="16">
    <w:abstractNumId w:val="16"/>
  </w:num>
  <w:num w:numId="17">
    <w:abstractNumId w:val="18"/>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0d2b37b484eb8a22"/>
  </w15:person>
  <w15:person w15:author="Chuan-Peng Hu">
    <w15:presenceInfo w15:providerId="Windows Live" w15:userId="b3f3f6a417be6905"/>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0&lt;/item&gt;&lt;item&gt;61&lt;/item&gt;&lt;item&gt;62&lt;/item&gt;&lt;item&gt;63&lt;/item&gt;&lt;item&gt;64&lt;/item&gt;&lt;item&gt;65&lt;/item&gt;&lt;item&gt;67&lt;/item&gt;&lt;item&gt;68&lt;/item&gt;&lt;item&gt;69&lt;/item&gt;&lt;item&gt;70&lt;/item&gt;&lt;item&gt;72&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8759E"/>
    <w:rsid w:val="00087F58"/>
    <w:rsid w:val="000929AA"/>
    <w:rsid w:val="00093FF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224F9"/>
    <w:rsid w:val="00137FE0"/>
    <w:rsid w:val="00140158"/>
    <w:rsid w:val="0014261E"/>
    <w:rsid w:val="00151830"/>
    <w:rsid w:val="00152010"/>
    <w:rsid w:val="00176296"/>
    <w:rsid w:val="00187EF0"/>
    <w:rsid w:val="001B6382"/>
    <w:rsid w:val="001B69F0"/>
    <w:rsid w:val="001C5230"/>
    <w:rsid w:val="001D3BCE"/>
    <w:rsid w:val="001D411B"/>
    <w:rsid w:val="001E2694"/>
    <w:rsid w:val="001F11EF"/>
    <w:rsid w:val="001F635C"/>
    <w:rsid w:val="00221B60"/>
    <w:rsid w:val="00221BBD"/>
    <w:rsid w:val="00221EEF"/>
    <w:rsid w:val="0022601F"/>
    <w:rsid w:val="00232EC9"/>
    <w:rsid w:val="00237555"/>
    <w:rsid w:val="0026148B"/>
    <w:rsid w:val="00266CB0"/>
    <w:rsid w:val="00274792"/>
    <w:rsid w:val="00287B7D"/>
    <w:rsid w:val="00287F19"/>
    <w:rsid w:val="00292844"/>
    <w:rsid w:val="002A24A2"/>
    <w:rsid w:val="002A502B"/>
    <w:rsid w:val="002B0D83"/>
    <w:rsid w:val="002B775B"/>
    <w:rsid w:val="002C66D3"/>
    <w:rsid w:val="002C7D79"/>
    <w:rsid w:val="002D30D8"/>
    <w:rsid w:val="002D6885"/>
    <w:rsid w:val="002E1B64"/>
    <w:rsid w:val="002F14FF"/>
    <w:rsid w:val="002F4F19"/>
    <w:rsid w:val="002F5706"/>
    <w:rsid w:val="002F7130"/>
    <w:rsid w:val="002F7FF4"/>
    <w:rsid w:val="00306640"/>
    <w:rsid w:val="003362CF"/>
    <w:rsid w:val="00336CAE"/>
    <w:rsid w:val="003400D7"/>
    <w:rsid w:val="003416AE"/>
    <w:rsid w:val="003462C9"/>
    <w:rsid w:val="00351E46"/>
    <w:rsid w:val="00361DF5"/>
    <w:rsid w:val="00381708"/>
    <w:rsid w:val="00393D7B"/>
    <w:rsid w:val="00397282"/>
    <w:rsid w:val="003A496A"/>
    <w:rsid w:val="003B37EF"/>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67CD"/>
    <w:rsid w:val="00462681"/>
    <w:rsid w:val="00464832"/>
    <w:rsid w:val="0048043F"/>
    <w:rsid w:val="004877AB"/>
    <w:rsid w:val="004939D4"/>
    <w:rsid w:val="004A0F42"/>
    <w:rsid w:val="004A287E"/>
    <w:rsid w:val="004A5D32"/>
    <w:rsid w:val="004A6685"/>
    <w:rsid w:val="004B509B"/>
    <w:rsid w:val="004B5654"/>
    <w:rsid w:val="004C2AE4"/>
    <w:rsid w:val="004D6313"/>
    <w:rsid w:val="004D73E0"/>
    <w:rsid w:val="004E69F8"/>
    <w:rsid w:val="005003A8"/>
    <w:rsid w:val="005127C0"/>
    <w:rsid w:val="005134E3"/>
    <w:rsid w:val="005159A5"/>
    <w:rsid w:val="00532C42"/>
    <w:rsid w:val="00534451"/>
    <w:rsid w:val="00566DCB"/>
    <w:rsid w:val="00572E87"/>
    <w:rsid w:val="00585510"/>
    <w:rsid w:val="00586F83"/>
    <w:rsid w:val="00591489"/>
    <w:rsid w:val="005B0893"/>
    <w:rsid w:val="005B4062"/>
    <w:rsid w:val="005F08BA"/>
    <w:rsid w:val="005F1BBA"/>
    <w:rsid w:val="005F54D7"/>
    <w:rsid w:val="006000E5"/>
    <w:rsid w:val="006003C8"/>
    <w:rsid w:val="006027EF"/>
    <w:rsid w:val="006032E0"/>
    <w:rsid w:val="00605300"/>
    <w:rsid w:val="0060663B"/>
    <w:rsid w:val="00621522"/>
    <w:rsid w:val="00626F77"/>
    <w:rsid w:val="0063143D"/>
    <w:rsid w:val="006320C3"/>
    <w:rsid w:val="006435DB"/>
    <w:rsid w:val="00652B0B"/>
    <w:rsid w:val="00661D7C"/>
    <w:rsid w:val="006665E1"/>
    <w:rsid w:val="0067288B"/>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37B46"/>
    <w:rsid w:val="00741641"/>
    <w:rsid w:val="0076560C"/>
    <w:rsid w:val="00765793"/>
    <w:rsid w:val="00785F09"/>
    <w:rsid w:val="007A0640"/>
    <w:rsid w:val="007A202A"/>
    <w:rsid w:val="007A65E5"/>
    <w:rsid w:val="007B5640"/>
    <w:rsid w:val="007C7866"/>
    <w:rsid w:val="007D360C"/>
    <w:rsid w:val="007D3F54"/>
    <w:rsid w:val="007D56D6"/>
    <w:rsid w:val="007E6787"/>
    <w:rsid w:val="007E6D71"/>
    <w:rsid w:val="007F16E1"/>
    <w:rsid w:val="007F6374"/>
    <w:rsid w:val="007F70C1"/>
    <w:rsid w:val="008218D0"/>
    <w:rsid w:val="008250E4"/>
    <w:rsid w:val="0082596E"/>
    <w:rsid w:val="00830968"/>
    <w:rsid w:val="00836199"/>
    <w:rsid w:val="00837453"/>
    <w:rsid w:val="00841431"/>
    <w:rsid w:val="008565D6"/>
    <w:rsid w:val="008654AD"/>
    <w:rsid w:val="00871B16"/>
    <w:rsid w:val="008724B2"/>
    <w:rsid w:val="00876459"/>
    <w:rsid w:val="00887B0F"/>
    <w:rsid w:val="008968E6"/>
    <w:rsid w:val="008B6BFC"/>
    <w:rsid w:val="008B7830"/>
    <w:rsid w:val="008C02EA"/>
    <w:rsid w:val="008C2FD8"/>
    <w:rsid w:val="008D06CF"/>
    <w:rsid w:val="008D2627"/>
    <w:rsid w:val="008D7A9C"/>
    <w:rsid w:val="008E2954"/>
    <w:rsid w:val="008F04DC"/>
    <w:rsid w:val="008F62CF"/>
    <w:rsid w:val="009006E7"/>
    <w:rsid w:val="009103CC"/>
    <w:rsid w:val="0091386F"/>
    <w:rsid w:val="00916213"/>
    <w:rsid w:val="00925572"/>
    <w:rsid w:val="009268FA"/>
    <w:rsid w:val="00930861"/>
    <w:rsid w:val="00943774"/>
    <w:rsid w:val="00953534"/>
    <w:rsid w:val="009565C3"/>
    <w:rsid w:val="009665CE"/>
    <w:rsid w:val="00980A67"/>
    <w:rsid w:val="00981E08"/>
    <w:rsid w:val="00987388"/>
    <w:rsid w:val="009A4047"/>
    <w:rsid w:val="009A6A09"/>
    <w:rsid w:val="009A7065"/>
    <w:rsid w:val="009B63AA"/>
    <w:rsid w:val="009C4840"/>
    <w:rsid w:val="009D6D8C"/>
    <w:rsid w:val="009E4B8F"/>
    <w:rsid w:val="009F0C32"/>
    <w:rsid w:val="009F687D"/>
    <w:rsid w:val="00A05A24"/>
    <w:rsid w:val="00A05A7E"/>
    <w:rsid w:val="00A170FB"/>
    <w:rsid w:val="00A47915"/>
    <w:rsid w:val="00A576F1"/>
    <w:rsid w:val="00A655C0"/>
    <w:rsid w:val="00A70E01"/>
    <w:rsid w:val="00A72ABC"/>
    <w:rsid w:val="00A7372B"/>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9ED"/>
    <w:rsid w:val="00AE57DF"/>
    <w:rsid w:val="00AF450F"/>
    <w:rsid w:val="00AF6518"/>
    <w:rsid w:val="00B01E6B"/>
    <w:rsid w:val="00B03D7E"/>
    <w:rsid w:val="00B12772"/>
    <w:rsid w:val="00B12EEE"/>
    <w:rsid w:val="00B149E1"/>
    <w:rsid w:val="00B14C30"/>
    <w:rsid w:val="00B3449B"/>
    <w:rsid w:val="00B40719"/>
    <w:rsid w:val="00B41B99"/>
    <w:rsid w:val="00B57B70"/>
    <w:rsid w:val="00B65E47"/>
    <w:rsid w:val="00B70AB1"/>
    <w:rsid w:val="00B7253B"/>
    <w:rsid w:val="00B75B57"/>
    <w:rsid w:val="00B8289A"/>
    <w:rsid w:val="00B84CD9"/>
    <w:rsid w:val="00BA0079"/>
    <w:rsid w:val="00BA5FBB"/>
    <w:rsid w:val="00BA6702"/>
    <w:rsid w:val="00BA711E"/>
    <w:rsid w:val="00BB1095"/>
    <w:rsid w:val="00BB44B3"/>
    <w:rsid w:val="00BB7262"/>
    <w:rsid w:val="00BD4097"/>
    <w:rsid w:val="00BD454B"/>
    <w:rsid w:val="00BE08EF"/>
    <w:rsid w:val="00BF29D8"/>
    <w:rsid w:val="00BF3307"/>
    <w:rsid w:val="00BF4393"/>
    <w:rsid w:val="00C0575A"/>
    <w:rsid w:val="00C072A2"/>
    <w:rsid w:val="00C21FB5"/>
    <w:rsid w:val="00C4178B"/>
    <w:rsid w:val="00C5262E"/>
    <w:rsid w:val="00C62E98"/>
    <w:rsid w:val="00C63AF9"/>
    <w:rsid w:val="00C70E59"/>
    <w:rsid w:val="00C71EBF"/>
    <w:rsid w:val="00C72B7E"/>
    <w:rsid w:val="00C72C42"/>
    <w:rsid w:val="00C856D2"/>
    <w:rsid w:val="00C9151A"/>
    <w:rsid w:val="00CA2067"/>
    <w:rsid w:val="00CB44B5"/>
    <w:rsid w:val="00CE05DC"/>
    <w:rsid w:val="00CF7456"/>
    <w:rsid w:val="00D0006C"/>
    <w:rsid w:val="00D07D09"/>
    <w:rsid w:val="00D17E28"/>
    <w:rsid w:val="00D20F9E"/>
    <w:rsid w:val="00D22DC1"/>
    <w:rsid w:val="00D7046D"/>
    <w:rsid w:val="00D71923"/>
    <w:rsid w:val="00D72BC3"/>
    <w:rsid w:val="00D818FC"/>
    <w:rsid w:val="00D85925"/>
    <w:rsid w:val="00D86C42"/>
    <w:rsid w:val="00D8704B"/>
    <w:rsid w:val="00D879C5"/>
    <w:rsid w:val="00DA34FF"/>
    <w:rsid w:val="00DB10F9"/>
    <w:rsid w:val="00DB6B64"/>
    <w:rsid w:val="00DD7F9E"/>
    <w:rsid w:val="00DE3FB7"/>
    <w:rsid w:val="00DE7811"/>
    <w:rsid w:val="00DF37F7"/>
    <w:rsid w:val="00DF3A26"/>
    <w:rsid w:val="00E052BF"/>
    <w:rsid w:val="00E062A0"/>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F5BEF"/>
    <w:rsid w:val="00F038D1"/>
    <w:rsid w:val="00F072D2"/>
    <w:rsid w:val="00F240E5"/>
    <w:rsid w:val="00F3285F"/>
    <w:rsid w:val="00F32E51"/>
    <w:rsid w:val="00F36BBB"/>
    <w:rsid w:val="00F461EB"/>
    <w:rsid w:val="00F661EF"/>
    <w:rsid w:val="00F72D2A"/>
    <w:rsid w:val="00F74C9E"/>
    <w:rsid w:val="00F75B5A"/>
    <w:rsid w:val="00F82EA9"/>
    <w:rsid w:val="00F83882"/>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1">
    <w:name w:val="Unresolved Mention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doi.org/10.1016/j.neuroimage.2018.08.018" TargetMode="External"/><Relationship Id="rId39" Type="http://schemas.openxmlformats.org/officeDocument/2006/relationships/hyperlink" Target="https://doi.org/10.1016/j.jcm.2016.02.012" TargetMode="External"/><Relationship Id="rId21" Type="http://schemas.openxmlformats.org/officeDocument/2006/relationships/hyperlink" Target="https://doi.org/10.1037/xhp0000691" TargetMode="External"/><Relationship Id="rId34" Type="http://schemas.openxmlformats.org/officeDocument/2006/relationships/hyperlink" Target="https://doi.org/10.1037/xlm0000179" TargetMode="External"/><Relationship Id="rId42" Type="http://schemas.openxmlformats.org/officeDocument/2006/relationships/hyperlink" Target="https://doi.org/10.1037/xhp0000361" TargetMode="External"/><Relationship Id="rId47" Type="http://schemas.openxmlformats.org/officeDocument/2006/relationships/hyperlink" Target="https://doi.org/10.1111/bjop.12479" TargetMode="External"/><Relationship Id="rId50" Type="http://schemas.openxmlformats.org/officeDocument/2006/relationships/hyperlink" Target="https://doi.org/10.1007/s13164-018-0430-3" TargetMode="External"/><Relationship Id="rId55" Type="http://schemas.openxmlformats.org/officeDocument/2006/relationships/hyperlink" Target="https://doi.org/10.1037/0033-2909.121.3.371" TargetMode="External"/><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121/1.1907229" TargetMode="External"/><Relationship Id="rId29" Type="http://schemas.openxmlformats.org/officeDocument/2006/relationships/hyperlink" Target="https://doi.org/10.1016/j.concog.2019.102848" TargetMode="External"/><Relationship Id="rId41" Type="http://schemas.openxmlformats.org/officeDocument/2006/relationships/hyperlink" Target="https://doi.org/10.1016/j.jad.2022.04.122" TargetMode="External"/><Relationship Id="rId54" Type="http://schemas.openxmlformats.org/officeDocument/2006/relationships/hyperlink" Target="https://doi.org/10.1080/17470218.2015.1122069"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37/0096-3445.104.3.268" TargetMode="External"/><Relationship Id="rId32" Type="http://schemas.openxmlformats.org/officeDocument/2006/relationships/hyperlink" Target="https://doi.org/10.1068/p7526" TargetMode="External"/><Relationship Id="rId37" Type="http://schemas.openxmlformats.org/officeDocument/2006/relationships/hyperlink" Target="https://doi.org/10.1016/S1364-6613" TargetMode="External"/><Relationship Id="rId40" Type="http://schemas.openxmlformats.org/officeDocument/2006/relationships/hyperlink" Target="https://doi.org/10.2307/2531695" TargetMode="External"/><Relationship Id="rId45" Type="http://schemas.openxmlformats.org/officeDocument/2006/relationships/hyperlink" Target="https://doi.org/10.1002/aur.2200" TargetMode="External"/><Relationship Id="rId53" Type="http://schemas.openxmlformats.org/officeDocument/2006/relationships/hyperlink" Target="https://doi.org/10.1016/j.cortex.2017.08.006" TargetMode="External"/><Relationship Id="rId58" Type="http://schemas.openxmlformats.org/officeDocument/2006/relationships/hyperlink" Target="https://doi.org/10.1007/s00426-018-0979-6" TargetMode="External"/><Relationship Id="rId5" Type="http://schemas.openxmlformats.org/officeDocument/2006/relationships/webSettings" Target="webSettings.xml"/><Relationship Id="rId15" Type="http://schemas.openxmlformats.org/officeDocument/2006/relationships/hyperlink" Target="https://osf.io/mhdsn/" TargetMode="External"/><Relationship Id="rId23" Type="http://schemas.openxmlformats.org/officeDocument/2006/relationships/hyperlink" Target="https://doi.org/10.1002/acp.2350090102" TargetMode="External"/><Relationship Id="rId28" Type="http://schemas.openxmlformats.org/officeDocument/2006/relationships/hyperlink" Target="https://doi.org/10.1111/bjdp.12219" TargetMode="External"/><Relationship Id="rId36" Type="http://schemas.openxmlformats.org/officeDocument/2006/relationships/hyperlink" Target="https://doi.org/10.31234/osf.io/ta59r" TargetMode="External"/><Relationship Id="rId49" Type="http://schemas.openxmlformats.org/officeDocument/2006/relationships/hyperlink" Target="https://doi.org/10.1080/20445911.2019.1686393" TargetMode="External"/><Relationship Id="rId57" Type="http://schemas.openxmlformats.org/officeDocument/2006/relationships/hyperlink" Target="https://doi.org/CRAN.R-project.org/package=psych" TargetMode="External"/><Relationship Id="rId61"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doi.org/10.1525/collabra.301" TargetMode="External"/><Relationship Id="rId44" Type="http://schemas.openxmlformats.org/officeDocument/2006/relationships/hyperlink" Target="https://doi.org/10.1080/17470215908416289" TargetMode="External"/><Relationship Id="rId52" Type="http://schemas.openxmlformats.org/officeDocument/2006/relationships/hyperlink" Target="https://doi.org/10.1037/a002979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016/j.actpsy.2020.103167" TargetMode="External"/><Relationship Id="rId27" Type="http://schemas.openxmlformats.org/officeDocument/2006/relationships/hyperlink" Target="https://doi.org/10.1016/j.psyneuen.2020.104804" TargetMode="External"/><Relationship Id="rId30" Type="http://schemas.openxmlformats.org/officeDocument/2006/relationships/hyperlink" Target="https://doi.org/10.3758/s13421-017-0722-3" TargetMode="External"/><Relationship Id="rId35" Type="http://schemas.openxmlformats.org/officeDocument/2006/relationships/hyperlink" Target="https://doi.org/10.3389/fpsyg.2019.01469" TargetMode="External"/><Relationship Id="rId43" Type="http://schemas.openxmlformats.org/officeDocument/2006/relationships/hyperlink" Target="https://doi.org/10.1111/cdev.13352" TargetMode="External"/><Relationship Id="rId48" Type="http://schemas.openxmlformats.org/officeDocument/2006/relationships/hyperlink" Target="https://doi.org/10.1037//0022-3514.35.9.677" TargetMode="External"/><Relationship Id="rId56" Type="http://schemas.openxmlformats.org/officeDocument/2006/relationships/hyperlink" Target="https://doi.org/10.1038/nn907" TargetMode="External"/><Relationship Id="rId64" Type="http://schemas.microsoft.com/office/2016/09/relationships/commentsIds" Target="commentsIds.xml"/><Relationship Id="rId8" Type="http://schemas.openxmlformats.org/officeDocument/2006/relationships/image" Target="media/image1.jpg"/><Relationship Id="rId51" Type="http://schemas.openxmlformats.org/officeDocument/2006/relationships/hyperlink" Target="https://doi.org/10.1016/j.jrp.2008.08.001"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doi.org/10.1016/j.actpsy.2017.11.011" TargetMode="External"/><Relationship Id="rId33" Type="http://schemas.openxmlformats.org/officeDocument/2006/relationships/hyperlink" Target="https://doi.org/10.1080/20445911.2014.996156" TargetMode="External"/><Relationship Id="rId38" Type="http://schemas.openxmlformats.org/officeDocument/2006/relationships/hyperlink" Target="https://doi.org/10.1016/S0926-6410(00)00036-7" TargetMode="External"/><Relationship Id="rId46" Type="http://schemas.openxmlformats.org/officeDocument/2006/relationships/hyperlink" Target="https://doi.org/10.1177/2515245919879695" TargetMode="External"/><Relationship Id="rId59" Type="http://schemas.openxmlformats.org/officeDocument/2006/relationships/hyperlink" Target="https://doi.org/10.3389/fpsyg.2019.02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DE206-E22D-43D2-BC6E-D97A82AF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23</Pages>
  <Words>13806</Words>
  <Characters>78697</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16</cp:revision>
  <dcterms:created xsi:type="dcterms:W3CDTF">2023-02-15T09:43:00Z</dcterms:created>
  <dcterms:modified xsi:type="dcterms:W3CDTF">2023-02-21T08:41:00Z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