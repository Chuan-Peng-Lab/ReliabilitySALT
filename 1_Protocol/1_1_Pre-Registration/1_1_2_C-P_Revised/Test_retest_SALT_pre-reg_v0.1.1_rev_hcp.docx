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207C8809" w14:textId="77777777" w:rsidR="00612DDE" w:rsidRDefault="00943774">
          <w:pPr>
            <w:pStyle w:val="TOC1"/>
            <w:tabs>
              <w:tab w:val="right" w:leader="dot" w:pos="9350"/>
            </w:tabs>
            <w:rPr>
              <w:rFonts w:eastAsiaTheme="minorEastAsia" w:cstheme="minorBid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hyperlink w:anchor="_Toc129008228" w:history="1">
            <w:r w:rsidR="00612DDE" w:rsidRPr="00A330CF">
              <w:rPr>
                <w:rStyle w:val="Hyperlink"/>
                <w:rFonts w:ascii="Calibri" w:eastAsia="Calibri" w:hAnsi="Calibri" w:cs="Calibri"/>
                <w:noProof/>
              </w:rPr>
              <w:t>Abstract</w:t>
            </w:r>
            <w:r w:rsidR="00612DDE">
              <w:rPr>
                <w:noProof/>
                <w:webHidden/>
              </w:rPr>
              <w:tab/>
            </w:r>
            <w:r w:rsidR="00612DDE">
              <w:rPr>
                <w:noProof/>
                <w:webHidden/>
              </w:rPr>
              <w:fldChar w:fldCharType="begin"/>
            </w:r>
            <w:r w:rsidR="00612DDE">
              <w:rPr>
                <w:noProof/>
                <w:webHidden/>
              </w:rPr>
              <w:instrText xml:space="preserve"> PAGEREF _Toc129008228 \h </w:instrText>
            </w:r>
            <w:r w:rsidR="00612DDE">
              <w:rPr>
                <w:noProof/>
                <w:webHidden/>
              </w:rPr>
            </w:r>
            <w:r w:rsidR="00612DDE">
              <w:rPr>
                <w:noProof/>
                <w:webHidden/>
              </w:rPr>
              <w:fldChar w:fldCharType="separate"/>
            </w:r>
            <w:r w:rsidR="00612DDE">
              <w:rPr>
                <w:noProof/>
                <w:webHidden/>
              </w:rPr>
              <w:t>1</w:t>
            </w:r>
            <w:r w:rsidR="00612DDE">
              <w:rPr>
                <w:noProof/>
                <w:webHidden/>
              </w:rPr>
              <w:fldChar w:fldCharType="end"/>
            </w:r>
          </w:hyperlink>
        </w:p>
        <w:p w14:paraId="647B7B90"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29" w:history="1">
            <w:r w:rsidR="00612DDE" w:rsidRPr="00A330CF">
              <w:rPr>
                <w:rStyle w:val="Hyperlink"/>
                <w:rFonts w:ascii="Calibri" w:eastAsia="Calibri" w:hAnsi="Calibri" w:cs="Calibri"/>
                <w:noProof/>
              </w:rPr>
              <w:t>Introduction</w:t>
            </w:r>
            <w:r w:rsidR="00612DDE">
              <w:rPr>
                <w:noProof/>
                <w:webHidden/>
              </w:rPr>
              <w:tab/>
            </w:r>
            <w:r w:rsidR="00612DDE">
              <w:rPr>
                <w:noProof/>
                <w:webHidden/>
              </w:rPr>
              <w:fldChar w:fldCharType="begin"/>
            </w:r>
            <w:r w:rsidR="00612DDE">
              <w:rPr>
                <w:noProof/>
                <w:webHidden/>
              </w:rPr>
              <w:instrText xml:space="preserve"> PAGEREF _Toc129008229 \h </w:instrText>
            </w:r>
            <w:r w:rsidR="00612DDE">
              <w:rPr>
                <w:noProof/>
                <w:webHidden/>
              </w:rPr>
            </w:r>
            <w:r w:rsidR="00612DDE">
              <w:rPr>
                <w:noProof/>
                <w:webHidden/>
              </w:rPr>
              <w:fldChar w:fldCharType="separate"/>
            </w:r>
            <w:r w:rsidR="00612DDE">
              <w:rPr>
                <w:noProof/>
                <w:webHidden/>
              </w:rPr>
              <w:t>2</w:t>
            </w:r>
            <w:r w:rsidR="00612DDE">
              <w:rPr>
                <w:noProof/>
                <w:webHidden/>
              </w:rPr>
              <w:fldChar w:fldCharType="end"/>
            </w:r>
          </w:hyperlink>
        </w:p>
        <w:p w14:paraId="7040294A"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30" w:history="1">
            <w:r w:rsidR="00612DDE" w:rsidRPr="00A330CF">
              <w:rPr>
                <w:rStyle w:val="Hyperlink"/>
                <w:rFonts w:ascii="Calibri" w:eastAsia="Calibri" w:hAnsi="Calibri" w:cs="Calibri"/>
                <w:noProof/>
              </w:rPr>
              <w:t>Methods</w:t>
            </w:r>
            <w:r w:rsidR="00612DDE">
              <w:rPr>
                <w:noProof/>
                <w:webHidden/>
              </w:rPr>
              <w:tab/>
            </w:r>
            <w:r w:rsidR="00612DDE">
              <w:rPr>
                <w:noProof/>
                <w:webHidden/>
              </w:rPr>
              <w:fldChar w:fldCharType="begin"/>
            </w:r>
            <w:r w:rsidR="00612DDE">
              <w:rPr>
                <w:noProof/>
                <w:webHidden/>
              </w:rPr>
              <w:instrText xml:space="preserve"> PAGEREF _Toc129008230 \h </w:instrText>
            </w:r>
            <w:r w:rsidR="00612DDE">
              <w:rPr>
                <w:noProof/>
                <w:webHidden/>
              </w:rPr>
            </w:r>
            <w:r w:rsidR="00612DDE">
              <w:rPr>
                <w:noProof/>
                <w:webHidden/>
              </w:rPr>
              <w:fldChar w:fldCharType="separate"/>
            </w:r>
            <w:r w:rsidR="00612DDE">
              <w:rPr>
                <w:noProof/>
                <w:webHidden/>
              </w:rPr>
              <w:t>3</w:t>
            </w:r>
            <w:r w:rsidR="00612DDE">
              <w:rPr>
                <w:noProof/>
                <w:webHidden/>
              </w:rPr>
              <w:fldChar w:fldCharType="end"/>
            </w:r>
          </w:hyperlink>
        </w:p>
        <w:p w14:paraId="687CDDE3"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31" w:history="1">
            <w:r w:rsidR="00612DDE" w:rsidRPr="00A330CF">
              <w:rPr>
                <w:rStyle w:val="Hyperlink"/>
                <w:noProof/>
              </w:rPr>
              <w:t>Ethics information</w:t>
            </w:r>
            <w:r w:rsidR="00612DDE">
              <w:rPr>
                <w:noProof/>
                <w:webHidden/>
              </w:rPr>
              <w:tab/>
            </w:r>
            <w:r w:rsidR="00612DDE">
              <w:rPr>
                <w:noProof/>
                <w:webHidden/>
              </w:rPr>
              <w:fldChar w:fldCharType="begin"/>
            </w:r>
            <w:r w:rsidR="00612DDE">
              <w:rPr>
                <w:noProof/>
                <w:webHidden/>
              </w:rPr>
              <w:instrText xml:space="preserve"> PAGEREF _Toc129008231 \h </w:instrText>
            </w:r>
            <w:r w:rsidR="00612DDE">
              <w:rPr>
                <w:noProof/>
                <w:webHidden/>
              </w:rPr>
            </w:r>
            <w:r w:rsidR="00612DDE">
              <w:rPr>
                <w:noProof/>
                <w:webHidden/>
              </w:rPr>
              <w:fldChar w:fldCharType="separate"/>
            </w:r>
            <w:r w:rsidR="00612DDE">
              <w:rPr>
                <w:noProof/>
                <w:webHidden/>
              </w:rPr>
              <w:t>3</w:t>
            </w:r>
            <w:r w:rsidR="00612DDE">
              <w:rPr>
                <w:noProof/>
                <w:webHidden/>
              </w:rPr>
              <w:fldChar w:fldCharType="end"/>
            </w:r>
          </w:hyperlink>
        </w:p>
        <w:p w14:paraId="19593DC9"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32" w:history="1">
            <w:r w:rsidR="00612DDE" w:rsidRPr="00A330CF">
              <w:rPr>
                <w:rStyle w:val="Hyperlink"/>
                <w:noProof/>
              </w:rPr>
              <w:t>Secondary Data Description</w:t>
            </w:r>
            <w:r w:rsidR="00612DDE">
              <w:rPr>
                <w:noProof/>
                <w:webHidden/>
              </w:rPr>
              <w:tab/>
            </w:r>
            <w:r w:rsidR="00612DDE">
              <w:rPr>
                <w:noProof/>
                <w:webHidden/>
              </w:rPr>
              <w:fldChar w:fldCharType="begin"/>
            </w:r>
            <w:r w:rsidR="00612DDE">
              <w:rPr>
                <w:noProof/>
                <w:webHidden/>
              </w:rPr>
              <w:instrText xml:space="preserve"> PAGEREF _Toc129008232 \h </w:instrText>
            </w:r>
            <w:r w:rsidR="00612DDE">
              <w:rPr>
                <w:noProof/>
                <w:webHidden/>
              </w:rPr>
            </w:r>
            <w:r w:rsidR="00612DDE">
              <w:rPr>
                <w:noProof/>
                <w:webHidden/>
              </w:rPr>
              <w:fldChar w:fldCharType="separate"/>
            </w:r>
            <w:r w:rsidR="00612DDE">
              <w:rPr>
                <w:noProof/>
                <w:webHidden/>
              </w:rPr>
              <w:t>3</w:t>
            </w:r>
            <w:r w:rsidR="00612DDE">
              <w:rPr>
                <w:noProof/>
                <w:webHidden/>
              </w:rPr>
              <w:fldChar w:fldCharType="end"/>
            </w:r>
          </w:hyperlink>
        </w:p>
        <w:p w14:paraId="0FA40637"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33" w:history="1">
            <w:r w:rsidR="00612DDE" w:rsidRPr="00A330CF">
              <w:rPr>
                <w:rStyle w:val="Hyperlink"/>
                <w:noProof/>
              </w:rPr>
              <w:t>Experimental design</w:t>
            </w:r>
            <w:r w:rsidR="00612DDE">
              <w:rPr>
                <w:noProof/>
                <w:webHidden/>
              </w:rPr>
              <w:tab/>
            </w:r>
            <w:r w:rsidR="00612DDE">
              <w:rPr>
                <w:noProof/>
                <w:webHidden/>
              </w:rPr>
              <w:fldChar w:fldCharType="begin"/>
            </w:r>
            <w:r w:rsidR="00612DDE">
              <w:rPr>
                <w:noProof/>
                <w:webHidden/>
              </w:rPr>
              <w:instrText xml:space="preserve"> PAGEREF _Toc129008233 \h </w:instrText>
            </w:r>
            <w:r w:rsidR="00612DDE">
              <w:rPr>
                <w:noProof/>
                <w:webHidden/>
              </w:rPr>
            </w:r>
            <w:r w:rsidR="00612DDE">
              <w:rPr>
                <w:noProof/>
                <w:webHidden/>
              </w:rPr>
              <w:fldChar w:fldCharType="separate"/>
            </w:r>
            <w:r w:rsidR="00612DDE">
              <w:rPr>
                <w:noProof/>
                <w:webHidden/>
              </w:rPr>
              <w:t>4</w:t>
            </w:r>
            <w:r w:rsidR="00612DDE">
              <w:rPr>
                <w:noProof/>
                <w:webHidden/>
              </w:rPr>
              <w:fldChar w:fldCharType="end"/>
            </w:r>
          </w:hyperlink>
        </w:p>
        <w:p w14:paraId="228F1651"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34" w:history="1">
            <w:r w:rsidR="00612DDE" w:rsidRPr="00A330CF">
              <w:rPr>
                <w:rStyle w:val="Hyperlink"/>
                <w:noProof/>
              </w:rPr>
              <w:t>Stimuli materials and Procedure</w:t>
            </w:r>
            <w:r w:rsidR="00612DDE">
              <w:rPr>
                <w:noProof/>
                <w:webHidden/>
              </w:rPr>
              <w:tab/>
            </w:r>
            <w:r w:rsidR="00612DDE">
              <w:rPr>
                <w:noProof/>
                <w:webHidden/>
              </w:rPr>
              <w:fldChar w:fldCharType="begin"/>
            </w:r>
            <w:r w:rsidR="00612DDE">
              <w:rPr>
                <w:noProof/>
                <w:webHidden/>
              </w:rPr>
              <w:instrText xml:space="preserve"> PAGEREF _Toc129008234 \h </w:instrText>
            </w:r>
            <w:r w:rsidR="00612DDE">
              <w:rPr>
                <w:noProof/>
                <w:webHidden/>
              </w:rPr>
            </w:r>
            <w:r w:rsidR="00612DDE">
              <w:rPr>
                <w:noProof/>
                <w:webHidden/>
              </w:rPr>
              <w:fldChar w:fldCharType="separate"/>
            </w:r>
            <w:r w:rsidR="00612DDE">
              <w:rPr>
                <w:noProof/>
                <w:webHidden/>
              </w:rPr>
              <w:t>4</w:t>
            </w:r>
            <w:r w:rsidR="00612DDE">
              <w:rPr>
                <w:noProof/>
                <w:webHidden/>
              </w:rPr>
              <w:fldChar w:fldCharType="end"/>
            </w:r>
          </w:hyperlink>
        </w:p>
        <w:p w14:paraId="6657ECF4"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35" w:history="1">
            <w:r w:rsidR="00612DDE" w:rsidRPr="00A330CF">
              <w:rPr>
                <w:rStyle w:val="Hyperlink"/>
                <w:noProof/>
              </w:rPr>
              <w:t>Pilot data simulated data</w:t>
            </w:r>
            <w:r w:rsidR="00612DDE">
              <w:rPr>
                <w:noProof/>
                <w:webHidden/>
              </w:rPr>
              <w:tab/>
            </w:r>
            <w:r w:rsidR="00612DDE">
              <w:rPr>
                <w:noProof/>
                <w:webHidden/>
              </w:rPr>
              <w:fldChar w:fldCharType="begin"/>
            </w:r>
            <w:r w:rsidR="00612DDE">
              <w:rPr>
                <w:noProof/>
                <w:webHidden/>
              </w:rPr>
              <w:instrText xml:space="preserve"> PAGEREF _Toc129008235 \h </w:instrText>
            </w:r>
            <w:r w:rsidR="00612DDE">
              <w:rPr>
                <w:noProof/>
                <w:webHidden/>
              </w:rPr>
            </w:r>
            <w:r w:rsidR="00612DDE">
              <w:rPr>
                <w:noProof/>
                <w:webHidden/>
              </w:rPr>
              <w:fldChar w:fldCharType="separate"/>
            </w:r>
            <w:r w:rsidR="00612DDE">
              <w:rPr>
                <w:noProof/>
                <w:webHidden/>
              </w:rPr>
              <w:t>5</w:t>
            </w:r>
            <w:r w:rsidR="00612DDE">
              <w:rPr>
                <w:noProof/>
                <w:webHidden/>
              </w:rPr>
              <w:fldChar w:fldCharType="end"/>
            </w:r>
          </w:hyperlink>
        </w:p>
        <w:p w14:paraId="562A2A13"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36" w:history="1">
            <w:r w:rsidR="00612DDE" w:rsidRPr="00A330CF">
              <w:rPr>
                <w:rStyle w:val="Hyperlink"/>
                <w:noProof/>
              </w:rPr>
              <w:t>Analysis Plan</w:t>
            </w:r>
            <w:r w:rsidR="00612DDE">
              <w:rPr>
                <w:noProof/>
                <w:webHidden/>
              </w:rPr>
              <w:tab/>
            </w:r>
            <w:r w:rsidR="00612DDE">
              <w:rPr>
                <w:noProof/>
                <w:webHidden/>
              </w:rPr>
              <w:fldChar w:fldCharType="begin"/>
            </w:r>
            <w:r w:rsidR="00612DDE">
              <w:rPr>
                <w:noProof/>
                <w:webHidden/>
              </w:rPr>
              <w:instrText xml:space="preserve"> PAGEREF _Toc129008236 \h </w:instrText>
            </w:r>
            <w:r w:rsidR="00612DDE">
              <w:rPr>
                <w:noProof/>
                <w:webHidden/>
              </w:rPr>
            </w:r>
            <w:r w:rsidR="00612DDE">
              <w:rPr>
                <w:noProof/>
                <w:webHidden/>
              </w:rPr>
              <w:fldChar w:fldCharType="separate"/>
            </w:r>
            <w:r w:rsidR="00612DDE">
              <w:rPr>
                <w:noProof/>
                <w:webHidden/>
              </w:rPr>
              <w:t>6</w:t>
            </w:r>
            <w:r w:rsidR="00612DDE">
              <w:rPr>
                <w:noProof/>
                <w:webHidden/>
              </w:rPr>
              <w:fldChar w:fldCharType="end"/>
            </w:r>
          </w:hyperlink>
        </w:p>
        <w:p w14:paraId="2A9D0826" w14:textId="77777777" w:rsidR="00612DDE" w:rsidRDefault="00000000">
          <w:pPr>
            <w:pStyle w:val="TOC3"/>
            <w:tabs>
              <w:tab w:val="right" w:leader="dot" w:pos="9350"/>
            </w:tabs>
            <w:rPr>
              <w:rFonts w:eastAsiaTheme="minorEastAsia" w:cstheme="minorBidi"/>
              <w:noProof/>
              <w:kern w:val="2"/>
              <w:sz w:val="24"/>
              <w:szCs w:val="22"/>
              <w:lang w:val="en-US" w:eastAsia="zh-TW"/>
            </w:rPr>
          </w:pPr>
          <w:hyperlink w:anchor="_Toc129008237" w:history="1">
            <w:r w:rsidR="00612DDE" w:rsidRPr="00A330CF">
              <w:rPr>
                <w:rStyle w:val="Hyperlink"/>
                <w:rFonts w:eastAsia="Calibri"/>
                <w:noProof/>
                <w:lang w:val="en-US"/>
              </w:rPr>
              <w:t>Data pre-processing</w:t>
            </w:r>
            <w:r w:rsidR="00612DDE">
              <w:rPr>
                <w:noProof/>
                <w:webHidden/>
              </w:rPr>
              <w:tab/>
            </w:r>
            <w:r w:rsidR="00612DDE">
              <w:rPr>
                <w:noProof/>
                <w:webHidden/>
              </w:rPr>
              <w:fldChar w:fldCharType="begin"/>
            </w:r>
            <w:r w:rsidR="00612DDE">
              <w:rPr>
                <w:noProof/>
                <w:webHidden/>
              </w:rPr>
              <w:instrText xml:space="preserve"> PAGEREF _Toc129008237 \h </w:instrText>
            </w:r>
            <w:r w:rsidR="00612DDE">
              <w:rPr>
                <w:noProof/>
                <w:webHidden/>
              </w:rPr>
            </w:r>
            <w:r w:rsidR="00612DDE">
              <w:rPr>
                <w:noProof/>
                <w:webHidden/>
              </w:rPr>
              <w:fldChar w:fldCharType="separate"/>
            </w:r>
            <w:r w:rsidR="00612DDE">
              <w:rPr>
                <w:noProof/>
                <w:webHidden/>
              </w:rPr>
              <w:t>7</w:t>
            </w:r>
            <w:r w:rsidR="00612DDE">
              <w:rPr>
                <w:noProof/>
                <w:webHidden/>
              </w:rPr>
              <w:fldChar w:fldCharType="end"/>
            </w:r>
          </w:hyperlink>
        </w:p>
        <w:p w14:paraId="654E6D33" w14:textId="77777777" w:rsidR="00612DDE" w:rsidRDefault="00000000">
          <w:pPr>
            <w:pStyle w:val="TOC3"/>
            <w:tabs>
              <w:tab w:val="right" w:leader="dot" w:pos="9350"/>
            </w:tabs>
            <w:rPr>
              <w:rFonts w:eastAsiaTheme="minorEastAsia" w:cstheme="minorBidi"/>
              <w:noProof/>
              <w:kern w:val="2"/>
              <w:sz w:val="24"/>
              <w:szCs w:val="22"/>
              <w:lang w:val="en-US" w:eastAsia="zh-TW"/>
            </w:rPr>
          </w:pPr>
          <w:hyperlink w:anchor="_Toc129008238" w:history="1">
            <w:r w:rsidR="00612DDE" w:rsidRPr="00A330CF">
              <w:rPr>
                <w:rStyle w:val="Hyperlink"/>
                <w:rFonts w:eastAsia="Calibri"/>
                <w:noProof/>
                <w:lang w:val="en-US"/>
              </w:rPr>
              <w:t>Calculation of indices &amp; quantifying SPE in the SALT</w:t>
            </w:r>
            <w:r w:rsidR="00612DDE">
              <w:rPr>
                <w:noProof/>
                <w:webHidden/>
              </w:rPr>
              <w:tab/>
            </w:r>
            <w:r w:rsidR="00612DDE">
              <w:rPr>
                <w:noProof/>
                <w:webHidden/>
              </w:rPr>
              <w:fldChar w:fldCharType="begin"/>
            </w:r>
            <w:r w:rsidR="00612DDE">
              <w:rPr>
                <w:noProof/>
                <w:webHidden/>
              </w:rPr>
              <w:instrText xml:space="preserve"> PAGEREF _Toc129008238 \h </w:instrText>
            </w:r>
            <w:r w:rsidR="00612DDE">
              <w:rPr>
                <w:noProof/>
                <w:webHidden/>
              </w:rPr>
            </w:r>
            <w:r w:rsidR="00612DDE">
              <w:rPr>
                <w:noProof/>
                <w:webHidden/>
              </w:rPr>
              <w:fldChar w:fldCharType="separate"/>
            </w:r>
            <w:r w:rsidR="00612DDE">
              <w:rPr>
                <w:noProof/>
                <w:webHidden/>
              </w:rPr>
              <w:t>8</w:t>
            </w:r>
            <w:r w:rsidR="00612DDE">
              <w:rPr>
                <w:noProof/>
                <w:webHidden/>
              </w:rPr>
              <w:fldChar w:fldCharType="end"/>
            </w:r>
          </w:hyperlink>
        </w:p>
        <w:p w14:paraId="0CC01DBD" w14:textId="77777777" w:rsidR="00612DDE" w:rsidRDefault="00000000">
          <w:pPr>
            <w:pStyle w:val="TOC3"/>
            <w:tabs>
              <w:tab w:val="right" w:leader="dot" w:pos="9350"/>
            </w:tabs>
            <w:rPr>
              <w:rFonts w:eastAsiaTheme="minorEastAsia" w:cstheme="minorBidi"/>
              <w:noProof/>
              <w:kern w:val="2"/>
              <w:sz w:val="24"/>
              <w:szCs w:val="22"/>
              <w:lang w:val="en-US" w:eastAsia="zh-TW"/>
            </w:rPr>
          </w:pPr>
          <w:hyperlink w:anchor="_Toc129008239" w:history="1">
            <w:r w:rsidR="00612DDE" w:rsidRPr="00A330CF">
              <w:rPr>
                <w:rStyle w:val="Hyperlink"/>
                <w:noProof/>
                <w:lang w:val="en-US"/>
              </w:rPr>
              <w:t>Split-half reliability of SPE in SALT</w:t>
            </w:r>
            <w:r w:rsidR="00612DDE">
              <w:rPr>
                <w:noProof/>
                <w:webHidden/>
              </w:rPr>
              <w:tab/>
            </w:r>
            <w:r w:rsidR="00612DDE">
              <w:rPr>
                <w:noProof/>
                <w:webHidden/>
              </w:rPr>
              <w:fldChar w:fldCharType="begin"/>
            </w:r>
            <w:r w:rsidR="00612DDE">
              <w:rPr>
                <w:noProof/>
                <w:webHidden/>
              </w:rPr>
              <w:instrText xml:space="preserve"> PAGEREF _Toc129008239 \h </w:instrText>
            </w:r>
            <w:r w:rsidR="00612DDE">
              <w:rPr>
                <w:noProof/>
                <w:webHidden/>
              </w:rPr>
            </w:r>
            <w:r w:rsidR="00612DDE">
              <w:rPr>
                <w:noProof/>
                <w:webHidden/>
              </w:rPr>
              <w:fldChar w:fldCharType="separate"/>
            </w:r>
            <w:r w:rsidR="00612DDE">
              <w:rPr>
                <w:noProof/>
                <w:webHidden/>
              </w:rPr>
              <w:t>8</w:t>
            </w:r>
            <w:r w:rsidR="00612DDE">
              <w:rPr>
                <w:noProof/>
                <w:webHidden/>
              </w:rPr>
              <w:fldChar w:fldCharType="end"/>
            </w:r>
          </w:hyperlink>
        </w:p>
        <w:p w14:paraId="414197D4" w14:textId="77777777" w:rsidR="00612DDE" w:rsidRDefault="00000000">
          <w:pPr>
            <w:pStyle w:val="TOC3"/>
            <w:tabs>
              <w:tab w:val="right" w:leader="dot" w:pos="9350"/>
            </w:tabs>
            <w:rPr>
              <w:rFonts w:eastAsiaTheme="minorEastAsia" w:cstheme="minorBidi"/>
              <w:noProof/>
              <w:kern w:val="2"/>
              <w:sz w:val="24"/>
              <w:szCs w:val="22"/>
              <w:lang w:val="en-US" w:eastAsia="zh-TW"/>
            </w:rPr>
          </w:pPr>
          <w:hyperlink w:anchor="_Toc129008240" w:history="1">
            <w:r w:rsidR="00612DDE" w:rsidRPr="00A330CF">
              <w:rPr>
                <w:rStyle w:val="Hyperlink"/>
                <w:rFonts w:eastAsia="Calibri"/>
                <w:noProof/>
                <w:lang w:val="en-US"/>
              </w:rPr>
              <w:t>Test-Retest Reliability (ICC) of SPE in SALT</w:t>
            </w:r>
            <w:r w:rsidR="00612DDE">
              <w:rPr>
                <w:noProof/>
                <w:webHidden/>
              </w:rPr>
              <w:tab/>
            </w:r>
            <w:r w:rsidR="00612DDE">
              <w:rPr>
                <w:noProof/>
                <w:webHidden/>
              </w:rPr>
              <w:fldChar w:fldCharType="begin"/>
            </w:r>
            <w:r w:rsidR="00612DDE">
              <w:rPr>
                <w:noProof/>
                <w:webHidden/>
              </w:rPr>
              <w:instrText xml:space="preserve"> PAGEREF _Toc129008240 \h </w:instrText>
            </w:r>
            <w:r w:rsidR="00612DDE">
              <w:rPr>
                <w:noProof/>
                <w:webHidden/>
              </w:rPr>
            </w:r>
            <w:r w:rsidR="00612DDE">
              <w:rPr>
                <w:noProof/>
                <w:webHidden/>
              </w:rPr>
              <w:fldChar w:fldCharType="separate"/>
            </w:r>
            <w:r w:rsidR="00612DDE">
              <w:rPr>
                <w:noProof/>
                <w:webHidden/>
              </w:rPr>
              <w:t>9</w:t>
            </w:r>
            <w:r w:rsidR="00612DDE">
              <w:rPr>
                <w:noProof/>
                <w:webHidden/>
              </w:rPr>
              <w:fldChar w:fldCharType="end"/>
            </w:r>
          </w:hyperlink>
        </w:p>
        <w:p w14:paraId="0C6A7463"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41" w:history="1">
            <w:r w:rsidR="00612DDE" w:rsidRPr="00A330CF">
              <w:rPr>
                <w:rStyle w:val="Hyperlink"/>
                <w:rFonts w:ascii="Calibri" w:eastAsia="Calibri" w:hAnsi="Calibri" w:cs="Calibri"/>
                <w:noProof/>
              </w:rPr>
              <w:t>Data availability</w:t>
            </w:r>
            <w:r w:rsidR="00612DDE">
              <w:rPr>
                <w:noProof/>
                <w:webHidden/>
              </w:rPr>
              <w:tab/>
            </w:r>
            <w:r w:rsidR="00612DDE">
              <w:rPr>
                <w:noProof/>
                <w:webHidden/>
              </w:rPr>
              <w:fldChar w:fldCharType="begin"/>
            </w:r>
            <w:r w:rsidR="00612DDE">
              <w:rPr>
                <w:noProof/>
                <w:webHidden/>
              </w:rPr>
              <w:instrText xml:space="preserve"> PAGEREF _Toc129008241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6AFFC1AB"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42" w:history="1">
            <w:r w:rsidR="00612DDE" w:rsidRPr="00A330CF">
              <w:rPr>
                <w:rStyle w:val="Hyperlink"/>
                <w:rFonts w:ascii="Calibri" w:eastAsia="Calibri" w:hAnsi="Calibri" w:cs="Calibri"/>
                <w:noProof/>
              </w:rPr>
              <w:t>Code availability</w:t>
            </w:r>
            <w:r w:rsidR="00612DDE">
              <w:rPr>
                <w:noProof/>
                <w:webHidden/>
              </w:rPr>
              <w:tab/>
            </w:r>
            <w:r w:rsidR="00612DDE">
              <w:rPr>
                <w:noProof/>
                <w:webHidden/>
              </w:rPr>
              <w:fldChar w:fldCharType="begin"/>
            </w:r>
            <w:r w:rsidR="00612DDE">
              <w:rPr>
                <w:noProof/>
                <w:webHidden/>
              </w:rPr>
              <w:instrText xml:space="preserve"> PAGEREF _Toc129008242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70B5B6CD"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43" w:history="1">
            <w:r w:rsidR="00612DDE" w:rsidRPr="00A330CF">
              <w:rPr>
                <w:rStyle w:val="Hyperlink"/>
                <w:rFonts w:ascii="Calibri" w:eastAsia="Calibri" w:hAnsi="Calibri" w:cs="Calibri"/>
                <w:noProof/>
              </w:rPr>
              <w:t>Results</w:t>
            </w:r>
            <w:r w:rsidR="00612DDE">
              <w:rPr>
                <w:noProof/>
                <w:webHidden/>
              </w:rPr>
              <w:tab/>
            </w:r>
            <w:r w:rsidR="00612DDE">
              <w:rPr>
                <w:noProof/>
                <w:webHidden/>
              </w:rPr>
              <w:fldChar w:fldCharType="begin"/>
            </w:r>
            <w:r w:rsidR="00612DDE">
              <w:rPr>
                <w:noProof/>
                <w:webHidden/>
              </w:rPr>
              <w:instrText xml:space="preserve"> PAGEREF _Toc129008243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0632D614"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44" w:history="1">
            <w:r w:rsidR="00612DDE" w:rsidRPr="00A330CF">
              <w:rPr>
                <w:rStyle w:val="Hyperlink"/>
                <w:noProof/>
                <w:lang w:val="en-US"/>
              </w:rPr>
              <w:t>Split-Half Reliability (SHR)</w:t>
            </w:r>
            <w:r w:rsidR="00612DDE">
              <w:rPr>
                <w:noProof/>
                <w:webHidden/>
              </w:rPr>
              <w:tab/>
            </w:r>
            <w:r w:rsidR="00612DDE">
              <w:rPr>
                <w:noProof/>
                <w:webHidden/>
              </w:rPr>
              <w:fldChar w:fldCharType="begin"/>
            </w:r>
            <w:r w:rsidR="00612DDE">
              <w:rPr>
                <w:noProof/>
                <w:webHidden/>
              </w:rPr>
              <w:instrText xml:space="preserve"> PAGEREF _Toc129008244 \h </w:instrText>
            </w:r>
            <w:r w:rsidR="00612DDE">
              <w:rPr>
                <w:noProof/>
                <w:webHidden/>
              </w:rPr>
            </w:r>
            <w:r w:rsidR="00612DDE">
              <w:rPr>
                <w:noProof/>
                <w:webHidden/>
              </w:rPr>
              <w:fldChar w:fldCharType="separate"/>
            </w:r>
            <w:r w:rsidR="00612DDE">
              <w:rPr>
                <w:noProof/>
                <w:webHidden/>
              </w:rPr>
              <w:t>10</w:t>
            </w:r>
            <w:r w:rsidR="00612DDE">
              <w:rPr>
                <w:noProof/>
                <w:webHidden/>
              </w:rPr>
              <w:fldChar w:fldCharType="end"/>
            </w:r>
          </w:hyperlink>
        </w:p>
        <w:p w14:paraId="674B7DA1" w14:textId="77777777" w:rsidR="00612DDE" w:rsidRDefault="00000000">
          <w:pPr>
            <w:pStyle w:val="TOC2"/>
            <w:tabs>
              <w:tab w:val="right" w:leader="dot" w:pos="9350"/>
            </w:tabs>
            <w:rPr>
              <w:rFonts w:eastAsiaTheme="minorEastAsia" w:cstheme="minorBidi"/>
              <w:b w:val="0"/>
              <w:bCs w:val="0"/>
              <w:noProof/>
              <w:kern w:val="2"/>
              <w:sz w:val="24"/>
              <w:lang w:val="en-US" w:eastAsia="zh-TW"/>
            </w:rPr>
          </w:pPr>
          <w:hyperlink w:anchor="_Toc129008245" w:history="1">
            <w:r w:rsidR="00612DDE" w:rsidRPr="00A330CF">
              <w:rPr>
                <w:rStyle w:val="Hyperlink"/>
                <w:noProof/>
                <w:lang w:val="en-US"/>
              </w:rPr>
              <w:t>Intraclass correlation coefficient (ICC)</w:t>
            </w:r>
            <w:r w:rsidR="00612DDE">
              <w:rPr>
                <w:noProof/>
                <w:webHidden/>
              </w:rPr>
              <w:tab/>
            </w:r>
            <w:r w:rsidR="00612DDE">
              <w:rPr>
                <w:noProof/>
                <w:webHidden/>
              </w:rPr>
              <w:fldChar w:fldCharType="begin"/>
            </w:r>
            <w:r w:rsidR="00612DDE">
              <w:rPr>
                <w:noProof/>
                <w:webHidden/>
              </w:rPr>
              <w:instrText xml:space="preserve"> PAGEREF _Toc129008245 \h </w:instrText>
            </w:r>
            <w:r w:rsidR="00612DDE">
              <w:rPr>
                <w:noProof/>
                <w:webHidden/>
              </w:rPr>
            </w:r>
            <w:r w:rsidR="00612DDE">
              <w:rPr>
                <w:noProof/>
                <w:webHidden/>
              </w:rPr>
              <w:fldChar w:fldCharType="separate"/>
            </w:r>
            <w:r w:rsidR="00612DDE">
              <w:rPr>
                <w:noProof/>
                <w:webHidden/>
              </w:rPr>
              <w:t>11</w:t>
            </w:r>
            <w:r w:rsidR="00612DDE">
              <w:rPr>
                <w:noProof/>
                <w:webHidden/>
              </w:rPr>
              <w:fldChar w:fldCharType="end"/>
            </w:r>
          </w:hyperlink>
        </w:p>
        <w:p w14:paraId="561F6473"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46" w:history="1">
            <w:r w:rsidR="00612DDE" w:rsidRPr="00A330CF">
              <w:rPr>
                <w:rStyle w:val="Hyperlink"/>
                <w:rFonts w:ascii="Calibri" w:eastAsia="Calibri" w:hAnsi="Calibri" w:cs="Calibri"/>
                <w:noProof/>
              </w:rPr>
              <w:t>Discussion</w:t>
            </w:r>
            <w:r w:rsidR="00612DDE">
              <w:rPr>
                <w:noProof/>
                <w:webHidden/>
              </w:rPr>
              <w:tab/>
            </w:r>
            <w:r w:rsidR="00612DDE">
              <w:rPr>
                <w:noProof/>
                <w:webHidden/>
              </w:rPr>
              <w:fldChar w:fldCharType="begin"/>
            </w:r>
            <w:r w:rsidR="00612DDE">
              <w:rPr>
                <w:noProof/>
                <w:webHidden/>
              </w:rPr>
              <w:instrText xml:space="preserve"> PAGEREF _Toc129008246 \h </w:instrText>
            </w:r>
            <w:r w:rsidR="00612DDE">
              <w:rPr>
                <w:noProof/>
                <w:webHidden/>
              </w:rPr>
            </w:r>
            <w:r w:rsidR="00612DDE">
              <w:rPr>
                <w:noProof/>
                <w:webHidden/>
              </w:rPr>
              <w:fldChar w:fldCharType="separate"/>
            </w:r>
            <w:r w:rsidR="00612DDE">
              <w:rPr>
                <w:noProof/>
                <w:webHidden/>
              </w:rPr>
              <w:t>12</w:t>
            </w:r>
            <w:r w:rsidR="00612DDE">
              <w:rPr>
                <w:noProof/>
                <w:webHidden/>
              </w:rPr>
              <w:fldChar w:fldCharType="end"/>
            </w:r>
          </w:hyperlink>
        </w:p>
        <w:p w14:paraId="0D5D7D40"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47" w:history="1">
            <w:r w:rsidR="00612DDE" w:rsidRPr="00A330CF">
              <w:rPr>
                <w:rStyle w:val="Hyperlink"/>
                <w:rFonts w:ascii="Calibri" w:eastAsia="Calibri" w:hAnsi="Calibri" w:cs="Calibri"/>
                <w:noProof/>
              </w:rPr>
              <w:t>Acknowledgements</w:t>
            </w:r>
            <w:r w:rsidR="00612DDE">
              <w:rPr>
                <w:noProof/>
                <w:webHidden/>
              </w:rPr>
              <w:tab/>
            </w:r>
            <w:r w:rsidR="00612DDE">
              <w:rPr>
                <w:noProof/>
                <w:webHidden/>
              </w:rPr>
              <w:fldChar w:fldCharType="begin"/>
            </w:r>
            <w:r w:rsidR="00612DDE">
              <w:rPr>
                <w:noProof/>
                <w:webHidden/>
              </w:rPr>
              <w:instrText xml:space="preserve"> PAGEREF _Toc129008247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569AC230"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48" w:history="1">
            <w:r w:rsidR="00612DDE" w:rsidRPr="00A330CF">
              <w:rPr>
                <w:rStyle w:val="Hyperlink"/>
                <w:rFonts w:ascii="Calibri" w:eastAsia="Calibri" w:hAnsi="Calibri" w:cs="Calibri"/>
                <w:noProof/>
              </w:rPr>
              <w:t>Author contributions</w:t>
            </w:r>
            <w:r w:rsidR="00612DDE">
              <w:rPr>
                <w:noProof/>
                <w:webHidden/>
              </w:rPr>
              <w:tab/>
            </w:r>
            <w:r w:rsidR="00612DDE">
              <w:rPr>
                <w:noProof/>
                <w:webHidden/>
              </w:rPr>
              <w:fldChar w:fldCharType="begin"/>
            </w:r>
            <w:r w:rsidR="00612DDE">
              <w:rPr>
                <w:noProof/>
                <w:webHidden/>
              </w:rPr>
              <w:instrText xml:space="preserve"> PAGEREF _Toc129008248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0A187F49"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49" w:history="1">
            <w:r w:rsidR="00612DDE" w:rsidRPr="00A330CF">
              <w:rPr>
                <w:rStyle w:val="Hyperlink"/>
                <w:rFonts w:ascii="Calibri" w:eastAsia="Calibri" w:hAnsi="Calibri" w:cs="Calibri"/>
                <w:noProof/>
              </w:rPr>
              <w:t>Competing interests</w:t>
            </w:r>
            <w:r w:rsidR="00612DDE">
              <w:rPr>
                <w:noProof/>
                <w:webHidden/>
              </w:rPr>
              <w:tab/>
            </w:r>
            <w:r w:rsidR="00612DDE">
              <w:rPr>
                <w:noProof/>
                <w:webHidden/>
              </w:rPr>
              <w:fldChar w:fldCharType="begin"/>
            </w:r>
            <w:r w:rsidR="00612DDE">
              <w:rPr>
                <w:noProof/>
                <w:webHidden/>
              </w:rPr>
              <w:instrText xml:space="preserve"> PAGEREF _Toc129008249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68D7D0CF"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50" w:history="1">
            <w:r w:rsidR="00612DDE" w:rsidRPr="00A330CF">
              <w:rPr>
                <w:rStyle w:val="Hyperlink"/>
                <w:rFonts w:ascii="Calibri" w:eastAsia="Calibri" w:hAnsi="Calibri" w:cs="Calibri"/>
                <w:noProof/>
              </w:rPr>
              <w:t>Figures</w:t>
            </w:r>
            <w:r w:rsidR="00612DDE">
              <w:rPr>
                <w:noProof/>
                <w:webHidden/>
              </w:rPr>
              <w:tab/>
            </w:r>
            <w:r w:rsidR="00612DDE">
              <w:rPr>
                <w:noProof/>
                <w:webHidden/>
              </w:rPr>
              <w:fldChar w:fldCharType="begin"/>
            </w:r>
            <w:r w:rsidR="00612DDE">
              <w:rPr>
                <w:noProof/>
                <w:webHidden/>
              </w:rPr>
              <w:instrText xml:space="preserve"> PAGEREF _Toc129008250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3A72855E"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51" w:history="1">
            <w:r w:rsidR="00612DDE" w:rsidRPr="00A330CF">
              <w:rPr>
                <w:rStyle w:val="Hyperlink"/>
                <w:rFonts w:ascii="Calibri" w:eastAsia="Calibri" w:hAnsi="Calibri" w:cs="Calibri"/>
                <w:noProof/>
              </w:rPr>
              <w:t>Figure Legends</w:t>
            </w:r>
            <w:r w:rsidR="00612DDE">
              <w:rPr>
                <w:noProof/>
                <w:webHidden/>
              </w:rPr>
              <w:tab/>
            </w:r>
            <w:r w:rsidR="00612DDE">
              <w:rPr>
                <w:noProof/>
                <w:webHidden/>
              </w:rPr>
              <w:fldChar w:fldCharType="begin"/>
            </w:r>
            <w:r w:rsidR="00612DDE">
              <w:rPr>
                <w:noProof/>
                <w:webHidden/>
              </w:rPr>
              <w:instrText xml:space="preserve"> PAGEREF _Toc129008251 \h </w:instrText>
            </w:r>
            <w:r w:rsidR="00612DDE">
              <w:rPr>
                <w:noProof/>
                <w:webHidden/>
              </w:rPr>
            </w:r>
            <w:r w:rsidR="00612DDE">
              <w:rPr>
                <w:noProof/>
                <w:webHidden/>
              </w:rPr>
              <w:fldChar w:fldCharType="separate"/>
            </w:r>
            <w:r w:rsidR="00612DDE">
              <w:rPr>
                <w:noProof/>
                <w:webHidden/>
              </w:rPr>
              <w:t>13</w:t>
            </w:r>
            <w:r w:rsidR="00612DDE">
              <w:rPr>
                <w:noProof/>
                <w:webHidden/>
              </w:rPr>
              <w:fldChar w:fldCharType="end"/>
            </w:r>
          </w:hyperlink>
        </w:p>
        <w:p w14:paraId="56733DC4"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52" w:history="1">
            <w:r w:rsidR="00612DDE" w:rsidRPr="00A330CF">
              <w:rPr>
                <w:rStyle w:val="Hyperlink"/>
                <w:rFonts w:ascii="Calibri" w:eastAsia="Calibri" w:hAnsi="Calibri" w:cs="Calibri"/>
                <w:noProof/>
              </w:rPr>
              <w:t>Supplementary information</w:t>
            </w:r>
            <w:r w:rsidR="00612DDE">
              <w:rPr>
                <w:noProof/>
                <w:webHidden/>
              </w:rPr>
              <w:tab/>
            </w:r>
            <w:r w:rsidR="00612DDE">
              <w:rPr>
                <w:noProof/>
                <w:webHidden/>
              </w:rPr>
              <w:fldChar w:fldCharType="begin"/>
            </w:r>
            <w:r w:rsidR="00612DDE">
              <w:rPr>
                <w:noProof/>
                <w:webHidden/>
              </w:rPr>
              <w:instrText xml:space="preserve"> PAGEREF _Toc129008252 \h </w:instrText>
            </w:r>
            <w:r w:rsidR="00612DDE">
              <w:rPr>
                <w:noProof/>
                <w:webHidden/>
              </w:rPr>
            </w:r>
            <w:r w:rsidR="00612DDE">
              <w:rPr>
                <w:noProof/>
                <w:webHidden/>
              </w:rPr>
              <w:fldChar w:fldCharType="separate"/>
            </w:r>
            <w:r w:rsidR="00612DDE">
              <w:rPr>
                <w:noProof/>
                <w:webHidden/>
              </w:rPr>
              <w:t>14</w:t>
            </w:r>
            <w:r w:rsidR="00612DDE">
              <w:rPr>
                <w:noProof/>
                <w:webHidden/>
              </w:rPr>
              <w:fldChar w:fldCharType="end"/>
            </w:r>
          </w:hyperlink>
        </w:p>
        <w:p w14:paraId="1E156125" w14:textId="77777777" w:rsidR="00612DDE"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008253" w:history="1">
            <w:r w:rsidR="00612DDE" w:rsidRPr="00A330CF">
              <w:rPr>
                <w:rStyle w:val="Hyperlink"/>
                <w:rFonts w:ascii="Calibri" w:eastAsia="Calibri" w:hAnsi="Calibri" w:cs="Calibri"/>
                <w:noProof/>
              </w:rPr>
              <w:t>References</w:t>
            </w:r>
            <w:r w:rsidR="00612DDE">
              <w:rPr>
                <w:noProof/>
                <w:webHidden/>
              </w:rPr>
              <w:tab/>
            </w:r>
            <w:r w:rsidR="00612DDE">
              <w:rPr>
                <w:noProof/>
                <w:webHidden/>
              </w:rPr>
              <w:fldChar w:fldCharType="begin"/>
            </w:r>
            <w:r w:rsidR="00612DDE">
              <w:rPr>
                <w:noProof/>
                <w:webHidden/>
              </w:rPr>
              <w:instrText xml:space="preserve"> PAGEREF _Toc129008253 \h </w:instrText>
            </w:r>
            <w:r w:rsidR="00612DDE">
              <w:rPr>
                <w:noProof/>
                <w:webHidden/>
              </w:rPr>
            </w:r>
            <w:r w:rsidR="00612DDE">
              <w:rPr>
                <w:noProof/>
                <w:webHidden/>
              </w:rPr>
              <w:fldChar w:fldCharType="separate"/>
            </w:r>
            <w:r w:rsidR="00612DDE">
              <w:rPr>
                <w:noProof/>
                <w:webHidden/>
              </w:rPr>
              <w:t>15</w:t>
            </w:r>
            <w:r w:rsidR="00612DDE">
              <w:rPr>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del w:id="9" w:author="Chuan-Peng Hu" w:date="2023-03-08T22:49:00Z">
        <w:r w:rsidRPr="00274792" w:rsidDel="00CC61E3">
          <w:rPr>
            <w:position w:val="8"/>
            <w:sz w:val="14"/>
            <w:szCs w:val="14"/>
          </w:rPr>
          <w:delText>*</w:delText>
        </w:r>
      </w:del>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NormalWeb"/>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NormalWeb"/>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Hyperlink"/>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NormalWeb"/>
        <w:spacing w:before="0" w:beforeAutospacing="0"/>
      </w:pP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10" w:name="_j32m29iy1uqu" w:colFirst="0" w:colLast="0"/>
      <w:bookmarkStart w:id="11" w:name="_Toc129008228"/>
      <w:bookmarkEnd w:id="10"/>
      <w:r>
        <w:rPr>
          <w:rFonts w:ascii="Calibri" w:eastAsia="Calibri" w:hAnsi="Calibri" w:cs="Calibri"/>
          <w:b/>
          <w:sz w:val="42"/>
          <w:szCs w:val="42"/>
        </w:rPr>
        <w:t>Abstract</w:t>
      </w:r>
      <w:bookmarkEnd w:id="11"/>
    </w:p>
    <w:p w14:paraId="474F6008" w14:textId="262E6C69" w:rsidR="00AE410B" w:rsidRDefault="0045036E" w:rsidP="008137E3">
      <w:pPr>
        <w:ind w:firstLine="720"/>
      </w:pPr>
      <w:bookmarkStart w:id="12" w:name="_zhvngomkrtk6" w:colFirst="0" w:colLast="0"/>
      <w:bookmarkEnd w:id="12"/>
      <w:r w:rsidRPr="0045036E">
        <w:t xml:space="preserve">The self-prioritization effect (SPE) refers to the effect that performance </w:t>
      </w:r>
      <w:del w:id="13" w:author="Chuan-Peng Hu" w:date="2023-03-08T22:49:00Z">
        <w:r w:rsidRPr="0045036E" w:rsidDel="00CC61E3">
          <w:delText xml:space="preserve">in cognitive tasks </w:delText>
        </w:r>
      </w:del>
      <w:r w:rsidRPr="0045036E">
        <w:t>is better when stimuli are related to the self than when they are not</w:t>
      </w:r>
      <w:ins w:id="14" w:author="Chuan-Peng Hu" w:date="2023-03-08T22:50:00Z">
        <w:r w:rsidR="00CC61E3">
          <w:t xml:space="preserve"> </w:t>
        </w:r>
        <w:r w:rsidR="00CC61E3" w:rsidRPr="0045036E">
          <w:t>in cognitive tasks</w:t>
        </w:r>
      </w:ins>
      <w:r w:rsidRPr="0045036E">
        <w:t xml:space="preserve">. The social-associative learning task (SALT) emerged as </w:t>
      </w:r>
      <w:del w:id="15" w:author="Chuan-Peng Hu" w:date="2023-03-08T22:50:00Z">
        <w:r w:rsidRPr="0045036E" w:rsidDel="00CC61E3">
          <w:rPr>
            <w:rFonts w:hint="eastAsia"/>
          </w:rPr>
          <w:delText xml:space="preserve">the </w:delText>
        </w:r>
      </w:del>
      <w:ins w:id="16" w:author="Chuan-Peng Hu" w:date="2023-03-08T22:50:00Z">
        <w:r w:rsidR="00CC61E3">
          <w:rPr>
            <w:rFonts w:hint="eastAsia"/>
          </w:rPr>
          <w:t>a</w:t>
        </w:r>
        <w:r w:rsidR="00CC61E3">
          <w:rPr>
            <w:lang w:val="en-US"/>
          </w:rPr>
          <w:t xml:space="preserve"> </w:t>
        </w:r>
      </w:ins>
      <w:r w:rsidRPr="0045036E">
        <w:t xml:space="preserve">mainstream paradigm to study SPE in the last decade for its simplicity and elimination of familiarity effects. As a simple button-pressing task, SALT yields two direct outcomes: reaction time and accuracy. Indirect indices can be derived from reaction times and accuracy, including sensitivity </w:t>
      </w:r>
      <w:r w:rsidRPr="00CC61E3">
        <w:rPr>
          <w:i/>
          <w:iCs/>
          <w:rPrChange w:id="17" w:author="Chuan-Peng Hu" w:date="2023-03-08T22:51:00Z">
            <w:rPr/>
          </w:rPrChange>
        </w:rPr>
        <w:t>d</w:t>
      </w:r>
      <w:r w:rsidRPr="0045036E">
        <w:t xml:space="preserve"> prime under signal-detection theory, the efficiency index through a direct division between reaction times and accuracy, and drift rate (v) and starting point (z) estimated using drift-diffusion models. All these direct and indirect indices </w:t>
      </w:r>
      <w:ins w:id="18" w:author="Chuan-Peng Hu" w:date="2023-03-08T22:52:00Z">
        <w:r w:rsidR="00CC61E3">
          <w:rPr>
            <w:rFonts w:hint="eastAsia"/>
          </w:rPr>
          <w:t>have</w:t>
        </w:r>
        <w:r w:rsidR="00CC61E3">
          <w:t xml:space="preserve"> </w:t>
        </w:r>
        <w:r w:rsidR="00CC61E3">
          <w:rPr>
            <w:rFonts w:hint="eastAsia"/>
          </w:rPr>
          <w:t>been</w:t>
        </w:r>
      </w:ins>
      <w:del w:id="19" w:author="Chuan-Peng Hu" w:date="2023-03-08T22:52:00Z">
        <w:r w:rsidRPr="0045036E" w:rsidDel="00CC61E3">
          <w:delText>can be</w:delText>
        </w:r>
      </w:del>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20" w:name="_xrrl8ars2nrl" w:colFirst="0" w:colLast="0"/>
      <w:bookmarkStart w:id="21" w:name="_Toc129008229"/>
      <w:bookmarkEnd w:id="20"/>
      <w:r w:rsidRPr="00846C6E">
        <w:rPr>
          <w:rFonts w:ascii="Calibri" w:eastAsia="Calibri" w:hAnsi="Calibri" w:cs="Calibri"/>
          <w:b/>
          <w:sz w:val="42"/>
          <w:szCs w:val="42"/>
        </w:rPr>
        <w:lastRenderedPageBreak/>
        <w:t>Introduction</w:t>
      </w:r>
      <w:bookmarkEnd w:id="21"/>
    </w:p>
    <w:p w14:paraId="113181A5" w14:textId="22EB9BBA" w:rsidR="00BC2FC9" w:rsidRPr="00D26D11" w:rsidRDefault="00CA08B3" w:rsidP="00D26D11">
      <w:pPr>
        <w:ind w:firstLine="720"/>
        <w:rPr>
          <w:rFonts w:eastAsiaTheme="minorEastAsia"/>
          <w:color w:val="000000" w:themeColor="text1"/>
        </w:rPr>
      </w:pPr>
      <w:r w:rsidRPr="00CA08B3">
        <w:rPr>
          <w:color w:val="000000" w:themeColor="text1"/>
        </w:rPr>
        <w:t xml:space="preserve">The Self-Prioritization Effect (SPE) refers to the phenomenon </w:t>
      </w:r>
      <w:del w:id="22" w:author="Chuan-Peng Hu" w:date="2023-03-08T22:53:00Z">
        <w:r w:rsidRPr="00CA08B3" w:rsidDel="00CC61E3">
          <w:rPr>
            <w:color w:val="000000" w:themeColor="text1"/>
          </w:rPr>
          <w:delText xml:space="preserve">where </w:delText>
        </w:r>
      </w:del>
      <w:ins w:id="23" w:author="Chuan-Peng Hu" w:date="2023-03-08T22:53:00Z">
        <w:r w:rsidR="00CC61E3">
          <w:rPr>
            <w:color w:val="000000" w:themeColor="text1"/>
          </w:rPr>
          <w:t>that</w:t>
        </w:r>
        <w:r w:rsidR="00CC61E3" w:rsidRPr="00CA08B3">
          <w:rPr>
            <w:color w:val="000000" w:themeColor="text1"/>
          </w:rPr>
          <w:t xml:space="preserve"> </w:t>
        </w:r>
      </w:ins>
      <w:del w:id="24" w:author="Chuan-Peng Hu" w:date="2023-03-08T22:53:00Z">
        <w:r w:rsidRPr="00CA08B3" w:rsidDel="00CC61E3">
          <w:rPr>
            <w:color w:val="000000" w:themeColor="text1"/>
          </w:rPr>
          <w:delText xml:space="preserve">performance in cognitive tasks </w:delText>
        </w:r>
      </w:del>
      <w:r w:rsidRPr="00CA08B3">
        <w:rPr>
          <w:color w:val="000000" w:themeColor="text1"/>
        </w:rPr>
        <w:t>is better</w:t>
      </w:r>
      <w:r w:rsidR="00BC2FC9" w:rsidRPr="00BC2FC9">
        <w:rPr>
          <w:color w:val="000000" w:themeColor="text1"/>
        </w:rPr>
        <w:t xml:space="preserve"> when stimuli are related to the self than when they are not</w:t>
      </w:r>
      <w:ins w:id="25" w:author="Chuan-Peng Hu" w:date="2023-03-08T22:53:00Z">
        <w:r w:rsidR="00CC61E3">
          <w:rPr>
            <w:color w:val="000000" w:themeColor="text1"/>
          </w:rPr>
          <w:t xml:space="preserve"> </w:t>
        </w:r>
        <w:r w:rsidR="00CC61E3" w:rsidRPr="00CA08B3">
          <w:rPr>
            <w:color w:val="000000" w:themeColor="text1"/>
          </w:rPr>
          <w:t>performance in cognitive tasks</w:t>
        </w:r>
      </w:ins>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del w:id="26" w:author="Chuan-Peng Hu" w:date="2023-03-08T22:54:00Z">
        <w:r w:rsidRPr="00CA08B3" w:rsidDel="00CC61E3">
          <w:rPr>
            <w:color w:val="000000" w:themeColor="text1"/>
          </w:rPr>
          <w:delText xml:space="preserve">During </w:delText>
        </w:r>
      </w:del>
      <w:ins w:id="27" w:author="Chuan-Peng Hu" w:date="2023-03-08T22:54:00Z">
        <w:r w:rsidR="00CC61E3">
          <w:rPr>
            <w:color w:val="000000" w:themeColor="text1"/>
          </w:rPr>
          <w:t>In</w:t>
        </w:r>
        <w:r w:rsidR="00CC61E3" w:rsidRPr="00CA08B3">
          <w:rPr>
            <w:color w:val="000000" w:themeColor="text1"/>
          </w:rPr>
          <w:t xml:space="preserve"> </w:t>
        </w:r>
      </w:ins>
      <w:r w:rsidRPr="00CA08B3">
        <w:rPr>
          <w:color w:val="000000" w:themeColor="text1"/>
        </w:rPr>
        <w:t>the early days of cognitive psychology</w:t>
      </w:r>
      <w:r w:rsidR="00BC2FC9" w:rsidRPr="00BC2FC9">
        <w:rPr>
          <w:color w:val="000000" w:themeColor="text1"/>
        </w:rPr>
        <w:t xml:space="preserve">, </w:t>
      </w:r>
      <w:r w:rsidRPr="00CA08B3">
        <w:rPr>
          <w:color w:val="000000" w:themeColor="text1"/>
        </w:rPr>
        <w:t xml:space="preserve">researchers found that subjects could </w:t>
      </w:r>
      <w:del w:id="28" w:author="Chuan-Peng Hu" w:date="2023-03-08T22:54:00Z">
        <w:r w:rsidRPr="00CA08B3" w:rsidDel="00CC61E3">
          <w:rPr>
            <w:color w:val="000000" w:themeColor="text1"/>
          </w:rPr>
          <w:delText xml:space="preserve">recognize </w:delText>
        </w:r>
      </w:del>
      <w:ins w:id="29" w:author="Chuan-Peng Hu" w:date="2023-03-08T22:55:00Z">
        <w:r w:rsidR="00CC61E3">
          <w:rPr>
            <w:color w:val="000000" w:themeColor="text1"/>
          </w:rPr>
          <w:t>recognize</w:t>
        </w:r>
      </w:ins>
      <w:ins w:id="30" w:author="Chuan-Peng Hu" w:date="2023-03-08T22:54:00Z">
        <w:r w:rsidR="00CC61E3" w:rsidRPr="00CA08B3">
          <w:rPr>
            <w:color w:val="000000" w:themeColor="text1"/>
          </w:rPr>
          <w:t xml:space="preserve"> </w:t>
        </w:r>
      </w:ins>
      <w:r w:rsidRPr="00CA08B3">
        <w:rPr>
          <w:color w:val="000000" w:themeColor="text1"/>
        </w:rPr>
        <w:t>their own name</w:t>
      </w:r>
      <w:ins w:id="31" w:author="Chuan-Peng Hu" w:date="2023-03-08T22:54:00Z">
        <w:r w:rsidR="00CC61E3">
          <w:rPr>
            <w:color w:val="000000" w:themeColor="text1"/>
          </w:rPr>
          <w:t>s</w:t>
        </w:r>
      </w:ins>
      <w:r w:rsidRPr="00CA08B3">
        <w:rPr>
          <w:color w:val="000000" w:themeColor="text1"/>
        </w:rPr>
        <w:t xml:space="preserve"> </w:t>
      </w:r>
      <w:ins w:id="32" w:author="Chuan-Peng Hu" w:date="2023-03-08T22:55:00Z">
        <w:r w:rsidR="00CC61E3">
          <w:rPr>
            <w:color w:val="000000" w:themeColor="text1"/>
          </w:rPr>
          <w:t xml:space="preserve">that mixed with </w:t>
        </w:r>
      </w:ins>
      <w:del w:id="33" w:author="Chuan-Peng Hu" w:date="2023-03-08T22:55:00Z">
        <w:r w:rsidRPr="00CA08B3" w:rsidDel="00CC61E3">
          <w:rPr>
            <w:color w:val="000000" w:themeColor="text1"/>
          </w:rPr>
          <w:delText xml:space="preserve">from </w:delText>
        </w:r>
      </w:del>
      <w:r w:rsidRPr="00CA08B3">
        <w:rPr>
          <w:color w:val="000000" w:themeColor="text1"/>
        </w:rPr>
        <w:t xml:space="preserve">noisy auditory </w:t>
      </w:r>
      <w:del w:id="34" w:author="Chuan-Peng Hu" w:date="2023-03-08T22:55:00Z">
        <w:r w:rsidRPr="00CA08B3" w:rsidDel="00CC61E3">
          <w:rPr>
            <w:color w:val="000000" w:themeColor="text1"/>
          </w:rPr>
          <w:delText xml:space="preserve">information </w:delText>
        </w:r>
      </w:del>
      <w:ins w:id="35" w:author="Chuan-Peng Hu" w:date="2023-03-08T22:55:00Z">
        <w:r w:rsidR="00CC61E3">
          <w:rPr>
            <w:color w:val="000000" w:themeColor="text1"/>
          </w:rPr>
          <w:t>background,</w:t>
        </w:r>
        <w:r w:rsidR="00CC61E3" w:rsidRPr="00CA08B3">
          <w:rPr>
            <w:color w:val="000000" w:themeColor="text1"/>
          </w:rPr>
          <w:t xml:space="preserve"> </w:t>
        </w:r>
      </w:ins>
      <w:r w:rsidRPr="00CA08B3">
        <w:rPr>
          <w:color w:val="000000" w:themeColor="text1"/>
        </w:rPr>
        <w:t xml:space="preserve">even </w:t>
      </w:r>
      <w:ins w:id="36" w:author="Chuan-Peng Hu" w:date="2023-03-08T22:55:00Z">
        <w:r w:rsidR="00CC61E3">
          <w:rPr>
            <w:color w:val="000000" w:themeColor="text1"/>
          </w:rPr>
          <w:t xml:space="preserve">when </w:t>
        </w:r>
      </w:ins>
      <w:del w:id="37" w:author="Chuan-Peng Hu" w:date="2023-03-08T22:56:00Z">
        <w:r w:rsidRPr="00CA08B3" w:rsidDel="00CC61E3">
          <w:rPr>
            <w:color w:val="000000" w:themeColor="text1"/>
          </w:rPr>
          <w:delText xml:space="preserve">with insufficient </w:delText>
        </w:r>
      </w:del>
      <w:ins w:id="38" w:author="Chuan-Peng Hu" w:date="2023-03-08T22:56:00Z">
        <w:r w:rsidR="00CC61E3">
          <w:rPr>
            <w:color w:val="000000" w:themeColor="text1"/>
          </w:rPr>
          <w:t>the self-name is not the target of the task</w:t>
        </w:r>
      </w:ins>
      <w:del w:id="39" w:author="Chuan-Peng Hu" w:date="2023-03-08T22:56:00Z">
        <w:r w:rsidRPr="00CA08B3" w:rsidDel="00CC61E3">
          <w:rPr>
            <w:color w:val="000000" w:themeColor="text1"/>
          </w:rPr>
          <w:delText>cognitive resources,</w:delText>
        </w:r>
      </w:del>
      <w:r w:rsidRPr="00CA08B3">
        <w:rPr>
          <w:color w:val="000000" w:themeColor="text1"/>
        </w:rPr>
        <w:t xml:space="preserve"> in </w:t>
      </w:r>
      <w:del w:id="40" w:author="Chuan-Peng Hu" w:date="2023-03-08T22:56:00Z">
        <w:r w:rsidRPr="00CA08B3" w:rsidDel="00CC61E3">
          <w:rPr>
            <w:color w:val="000000" w:themeColor="text1"/>
          </w:rPr>
          <w:delText xml:space="preserve">the </w:delText>
        </w:r>
      </w:del>
      <w:r w:rsidRPr="00CA08B3">
        <w:rPr>
          <w:color w:val="000000" w:themeColor="text1"/>
        </w:rPr>
        <w:t>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 xml:space="preserve">. </w:t>
      </w:r>
      <w:ins w:id="41" w:author="Chuan-Peng Hu" w:date="2023-03-08T22:56:00Z">
        <w:r w:rsidR="00CC61E3">
          <w:rPr>
            <w:color w:val="000000" w:themeColor="text1"/>
          </w:rPr>
          <w:t>SPE effect was then re</w:t>
        </w:r>
      </w:ins>
      <w:ins w:id="42" w:author="Chuan-Peng Hu" w:date="2023-03-08T22:57:00Z">
        <w:r w:rsidR="00CC61E3">
          <w:rPr>
            <w:color w:val="000000" w:themeColor="text1"/>
          </w:rPr>
          <w:t xml:space="preserve">ported in memory research by </w:t>
        </w:r>
      </w:ins>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del w:id="43" w:author="Chuan-Peng Hu" w:date="2023-03-08T22:57:00Z">
        <w:r w:rsidR="00C611B3" w:rsidDel="00CC61E3">
          <w:rPr>
            <w:color w:val="000000" w:themeColor="text1"/>
          </w:rPr>
          <w:delText xml:space="preserve"> </w:delText>
        </w:r>
        <w:r w:rsidRPr="00CA08B3" w:rsidDel="00CC61E3">
          <w:rPr>
            <w:color w:val="000000" w:themeColor="text1"/>
          </w:rPr>
          <w:delText>discovered the SPE effect in memory</w:delText>
        </w:r>
      </w:del>
      <w:r w:rsidR="00C611B3" w:rsidRPr="00BC2FC9">
        <w:rPr>
          <w:color w:val="000000" w:themeColor="text1"/>
        </w:rPr>
        <w:t xml:space="preserve">, </w:t>
      </w:r>
      <w:del w:id="44" w:author="Chuan-Peng Hu" w:date="2023-03-08T22:57:00Z">
        <w:r w:rsidRPr="00CA08B3" w:rsidDel="00CC61E3">
          <w:rPr>
            <w:color w:val="000000" w:themeColor="text1"/>
          </w:rPr>
          <w:delText xml:space="preserve">where </w:delText>
        </w:r>
      </w:del>
      <w:ins w:id="45" w:author="Chuan-Peng Hu" w:date="2023-03-08T22:57:00Z">
        <w:r w:rsidR="00CC61E3">
          <w:rPr>
            <w:color w:val="000000" w:themeColor="text1"/>
          </w:rPr>
          <w:t>who reported that</w:t>
        </w:r>
        <w:r w:rsidR="00CC61E3" w:rsidRPr="00CA08B3">
          <w:rPr>
            <w:color w:val="000000" w:themeColor="text1"/>
          </w:rPr>
          <w:t xml:space="preserve"> </w:t>
        </w:r>
      </w:ins>
      <w:ins w:id="46" w:author="Chuan-Peng Hu" w:date="2023-03-08T22:58:00Z">
        <w:r w:rsidR="00C74266">
          <w:rPr>
            <w:color w:val="000000" w:themeColor="text1"/>
          </w:rPr>
          <w:t xml:space="preserve">more </w:t>
        </w:r>
      </w:ins>
      <w:del w:id="47" w:author="Chuan-Peng Hu" w:date="2023-03-08T22:57:00Z">
        <w:r w:rsidRPr="00CA08B3" w:rsidDel="00CC61E3">
          <w:rPr>
            <w:color w:val="000000" w:themeColor="text1"/>
          </w:rPr>
          <w:delText xml:space="preserve">information </w:delText>
        </w:r>
      </w:del>
      <w:ins w:id="48" w:author="Chuan-Peng Hu" w:date="2023-03-08T22:57:00Z">
        <w:r w:rsidR="00CC61E3">
          <w:rPr>
            <w:color w:val="000000" w:themeColor="text1"/>
          </w:rPr>
          <w:t>words</w:t>
        </w:r>
        <w:r w:rsidR="00CC61E3" w:rsidRPr="00CA08B3">
          <w:rPr>
            <w:color w:val="000000" w:themeColor="text1"/>
          </w:rPr>
          <w:t xml:space="preserve"> </w:t>
        </w:r>
      </w:ins>
      <w:ins w:id="49" w:author="Chuan-Peng Hu" w:date="2023-03-08T22:58:00Z">
        <w:r w:rsidR="00C74266">
          <w:rPr>
            <w:color w:val="000000" w:themeColor="text1"/>
          </w:rPr>
          <w:t xml:space="preserve">weree recaaled when participants related </w:t>
        </w:r>
      </w:ins>
      <w:del w:id="50" w:author="Chuan-Peng Hu" w:date="2023-03-08T22:57:00Z">
        <w:r w:rsidRPr="00CA08B3" w:rsidDel="00C74266">
          <w:rPr>
            <w:color w:val="000000" w:themeColor="text1"/>
          </w:rPr>
          <w:delText xml:space="preserve">related </w:delText>
        </w:r>
      </w:del>
      <w:ins w:id="51" w:author="Chuan-Peng Hu" w:date="2023-03-08T22:58:00Z">
        <w:r w:rsidR="00C74266">
          <w:rPr>
            <w:color w:val="000000" w:themeColor="text1"/>
          </w:rPr>
          <w:t>them</w:t>
        </w:r>
      </w:ins>
      <w:ins w:id="52" w:author="Chuan-Peng Hu" w:date="2023-03-08T22:57:00Z">
        <w:r w:rsidR="00C74266" w:rsidRPr="00CA08B3">
          <w:rPr>
            <w:color w:val="000000" w:themeColor="text1"/>
          </w:rPr>
          <w:t xml:space="preserve"> </w:t>
        </w:r>
      </w:ins>
      <w:r w:rsidRPr="00CA08B3">
        <w:rPr>
          <w:color w:val="000000" w:themeColor="text1"/>
        </w:rPr>
        <w:t>to the self</w:t>
      </w:r>
      <w:ins w:id="53" w:author="Chuan-Peng Hu" w:date="2023-03-08T22:58:00Z">
        <w:r w:rsidR="00C74266">
          <w:rPr>
            <w:color w:val="000000" w:themeColor="text1"/>
          </w:rPr>
          <w:t xml:space="preserve"> than when participant </w:t>
        </w:r>
      </w:ins>
      <w:ins w:id="54" w:author="Chuan-Peng Hu" w:date="2023-03-08T22:59:00Z">
        <w:r w:rsidR="00C74266">
          <w:rPr>
            <w:color w:val="000000" w:themeColor="text1"/>
          </w:rPr>
          <w:t>process these words in other levels (e.g., semantic)</w:t>
        </w:r>
      </w:ins>
      <w:del w:id="55" w:author="Chuan-Peng Hu" w:date="2023-03-08T22:58:00Z">
        <w:r w:rsidRPr="00CA08B3" w:rsidDel="00C74266">
          <w:rPr>
            <w:color w:val="000000" w:themeColor="text1"/>
          </w:rPr>
          <w:delText xml:space="preserve"> </w:delText>
        </w:r>
      </w:del>
      <w:del w:id="56" w:author="Chuan-Peng Hu" w:date="2023-03-08T22:57:00Z">
        <w:r w:rsidRPr="00CA08B3" w:rsidDel="00C74266">
          <w:rPr>
            <w:color w:val="000000" w:themeColor="text1"/>
          </w:rPr>
          <w:delText xml:space="preserve">is </w:delText>
        </w:r>
      </w:del>
      <w:del w:id="57" w:author="Chuan-Peng Hu" w:date="2023-03-08T22:58:00Z">
        <w:r w:rsidRPr="00CA08B3" w:rsidDel="00C74266">
          <w:rPr>
            <w:color w:val="000000" w:themeColor="text1"/>
          </w:rPr>
          <w:delText>easier to recall</w:delText>
        </w:r>
      </w:del>
      <w:del w:id="58" w:author="Chuan-Peng Hu" w:date="2023-03-08T22:59:00Z">
        <w:r w:rsidRPr="00CA08B3" w:rsidDel="00C74266">
          <w:rPr>
            <w:color w:val="000000" w:themeColor="text1"/>
          </w:rPr>
          <w:delText xml:space="preserve">, and </w:delText>
        </w:r>
      </w:del>
      <w:ins w:id="59" w:author="Chuan-Peng Hu" w:date="2023-03-08T22:59:00Z">
        <w:r w:rsidR="00C74266">
          <w:rPr>
            <w:color w:val="000000" w:themeColor="text1"/>
          </w:rPr>
          <w:t xml:space="preserve">. </w:t>
        </w:r>
      </w:ins>
      <w:del w:id="60" w:author="Chuan-Peng Hu" w:date="2023-03-08T22:59:00Z">
        <w:r w:rsidRPr="00CA08B3" w:rsidDel="00C74266">
          <w:rPr>
            <w:color w:val="000000" w:themeColor="text1"/>
          </w:rPr>
          <w:delText>t</w:delText>
        </w:r>
      </w:del>
      <w:ins w:id="61" w:author="Chuan-Peng Hu" w:date="2023-03-08T22:59:00Z">
        <w:r w:rsidR="00C74266">
          <w:rPr>
            <w:color w:val="000000" w:themeColor="text1"/>
          </w:rPr>
          <w:t>T</w:t>
        </w:r>
      </w:ins>
      <w:r w:rsidRPr="00CA08B3">
        <w:rPr>
          <w:color w:val="000000" w:themeColor="text1"/>
        </w:rPr>
        <w:t>his</w:t>
      </w:r>
      <w:ins w:id="62" w:author="Chuan-Peng Hu" w:date="2023-03-08T22:59:00Z">
        <w:r w:rsidR="00C74266">
          <w:rPr>
            <w:color w:val="000000" w:themeColor="text1"/>
          </w:rPr>
          <w:t xml:space="preserve"> SPE effect in memory</w:t>
        </w:r>
      </w:ins>
      <w:del w:id="63" w:author="Chuan-Peng Hu" w:date="2023-03-08T22:59:00Z">
        <w:r w:rsidRPr="00CA08B3" w:rsidDel="00C74266">
          <w:rPr>
            <w:color w:val="000000" w:themeColor="text1"/>
          </w:rPr>
          <w:delText xml:space="preserve"> finding has since been </w:delText>
        </w:r>
      </w:del>
      <w:ins w:id="64" w:author="Chuan-Peng Hu" w:date="2023-03-08T22:59:00Z">
        <w:r w:rsidR="00C74266">
          <w:rPr>
            <w:color w:val="000000" w:themeColor="text1"/>
          </w:rPr>
          <w:t xml:space="preserve"> was then </w:t>
        </w:r>
      </w:ins>
      <w:r w:rsidRPr="00CA08B3">
        <w:rPr>
          <w:color w:val="000000" w:themeColor="text1"/>
        </w:rPr>
        <w:t xml:space="preserve">replicated in </w:t>
      </w:r>
      <w:del w:id="65" w:author="Chuan-Peng Hu" w:date="2023-03-08T22:59:00Z">
        <w:r w:rsidRPr="00CA08B3" w:rsidDel="00C74266">
          <w:rPr>
            <w:color w:val="000000" w:themeColor="text1"/>
          </w:rPr>
          <w:delText xml:space="preserve">many other </w:delText>
        </w:r>
      </w:del>
      <w:ins w:id="66" w:author="Chuan-Peng Hu" w:date="2023-03-08T22:59:00Z">
        <w:r w:rsidR="00C74266">
          <w:rPr>
            <w:color w:val="000000" w:themeColor="text1"/>
          </w:rPr>
          <w:t>by many other</w:t>
        </w:r>
      </w:ins>
      <w:del w:id="67" w:author="Chuan-Peng Hu" w:date="2023-03-08T22:59:00Z">
        <w:r w:rsidRPr="00CA08B3" w:rsidDel="00C74266">
          <w:rPr>
            <w:color w:val="000000" w:themeColor="text1"/>
          </w:rPr>
          <w:delText>s</w:delText>
        </w:r>
      </w:del>
      <w:del w:id="68" w:author="Chuan-Peng Hu" w:date="2023-03-08T23:00:00Z">
        <w:r w:rsidRPr="00CA08B3" w:rsidDel="00C74266">
          <w:rPr>
            <w:color w:val="000000" w:themeColor="text1"/>
          </w:rPr>
          <w:delText>tudies</w:delText>
        </w:r>
      </w:del>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del w:id="69" w:author="Chuan-Peng Hu" w:date="2023-03-08T23:00:00Z">
        <w:r w:rsidR="00BC2FC9" w:rsidRPr="00BC2FC9" w:rsidDel="00C74266">
          <w:rPr>
            <w:color w:val="000000" w:themeColor="text1"/>
          </w:rPr>
          <w:delText xml:space="preserve">Over </w:delText>
        </w:r>
      </w:del>
      <w:ins w:id="70" w:author="Chuan-Peng Hu" w:date="2023-03-08T23:00:00Z">
        <w:r w:rsidR="00C74266">
          <w:rPr>
            <w:color w:val="000000" w:themeColor="text1"/>
          </w:rPr>
          <w:t>In</w:t>
        </w:r>
        <w:r w:rsidR="00C74266" w:rsidRPr="00BC2FC9">
          <w:rPr>
            <w:color w:val="000000" w:themeColor="text1"/>
          </w:rPr>
          <w:t xml:space="preserve"> </w:t>
        </w:r>
      </w:ins>
      <w:r w:rsidR="00BC2FC9" w:rsidRPr="00BC2FC9">
        <w:rPr>
          <w:color w:val="000000" w:themeColor="text1"/>
        </w:rPr>
        <w:t xml:space="preserve">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ins w:id="71" w:author="Chuan-Peng Hu" w:date="2023-03-08T23:00:00Z">
        <w:r w:rsidR="00C74266">
          <w:rPr>
            <w:color w:val="000000" w:themeColor="text1"/>
          </w:rPr>
          <w:t xml:space="preserve"> </w:t>
        </w:r>
      </w:ins>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ins w:id="72" w:author="Chuan-Peng Hu" w:date="2023-03-08T23:01:00Z">
        <w:r w:rsidR="00C74266">
          <w:rPr>
            <w:color w:val="000000" w:themeColor="text1"/>
          </w:rPr>
          <w:t xml:space="preserve">SPE was found across </w:t>
        </w:r>
      </w:ins>
      <w:del w:id="73" w:author="Chuan-Peng Hu" w:date="2023-03-08T23:00:00Z">
        <w:r w:rsidR="00064C9C" w:rsidRPr="00064C9C" w:rsidDel="00C74266">
          <w:rPr>
            <w:color w:val="000000" w:themeColor="text1"/>
          </w:rPr>
          <w:delText>Additionally</w:delText>
        </w:r>
        <w:r w:rsidR="00BC2FC9" w:rsidRPr="00BC2FC9" w:rsidDel="00C74266">
          <w:rPr>
            <w:color w:val="000000" w:themeColor="text1"/>
          </w:rPr>
          <w:delText xml:space="preserve">, </w:delText>
        </w:r>
        <w:r w:rsidR="00064C9C" w:rsidDel="00C74266">
          <w:rPr>
            <w:color w:val="000000" w:themeColor="text1"/>
          </w:rPr>
          <w:delText>the effect has been</w:delText>
        </w:r>
        <w:r w:rsidR="00BC2FC9" w:rsidRPr="00BC2FC9" w:rsidDel="00C74266">
          <w:rPr>
            <w:color w:val="000000" w:themeColor="text1"/>
          </w:rPr>
          <w:delText xml:space="preserve"> found in</w:delText>
        </w:r>
      </w:del>
      <w:ins w:id="74" w:author="Chuan-Peng Hu" w:date="2023-03-08T23:01:00Z">
        <w:r w:rsidR="00C74266">
          <w:rPr>
            <w:color w:val="000000" w:themeColor="text1"/>
          </w:rPr>
          <w:t>a</w:t>
        </w:r>
      </w:ins>
      <w:ins w:id="75" w:author="Chuan-Peng Hu" w:date="2023-03-08T23:00:00Z">
        <w:r w:rsidR="00C74266">
          <w:rPr>
            <w:color w:val="000000" w:themeColor="text1"/>
          </w:rPr>
          <w:t xml:space="preserve"> variety of cognitive tasks</w:t>
        </w:r>
      </w:ins>
      <w:ins w:id="76" w:author="Chuan-Peng Hu" w:date="2023-03-08T23:01:00Z">
        <w:r w:rsidR="00C74266">
          <w:rPr>
            <w:color w:val="000000" w:themeColor="text1"/>
          </w:rPr>
          <w:t xml:space="preserve">, such as </w:t>
        </w:r>
      </w:ins>
      <w:del w:id="77" w:author="Chuan-Peng Hu" w:date="2023-03-08T23:01:00Z">
        <w:r w:rsidR="00BC2FC9" w:rsidRPr="00BC2FC9" w:rsidDel="00C74266">
          <w:rPr>
            <w:color w:val="000000" w:themeColor="text1"/>
          </w:rPr>
          <w:delText xml:space="preserve"> </w:delText>
        </w:r>
      </w:del>
      <w:r w:rsidR="00BC2FC9" w:rsidRPr="00BC2FC9">
        <w:rPr>
          <w:color w:val="000000" w:themeColor="text1"/>
        </w:rPr>
        <w:t xml:space="preserve">perceptual </w:t>
      </w:r>
      <w:ins w:id="78" w:author="Chuan-Peng Hu" w:date="2023-03-08T23:01:00Z">
        <w:r w:rsidR="00C74266">
          <w:rPr>
            <w:color w:val="000000" w:themeColor="text1"/>
          </w:rPr>
          <w:t xml:space="preserve">decision-making </w:t>
        </w:r>
      </w:ins>
      <w:r w:rsidR="00BC2FC9" w:rsidRPr="00BC2FC9">
        <w:rPr>
          <w:color w:val="000000" w:themeColor="text1"/>
        </w:rPr>
        <w:t>task</w:t>
      </w:r>
      <w:ins w:id="79" w:author="Chuan-Peng Hu" w:date="2023-03-08T23:01:00Z">
        <w:r w:rsidR="00C74266">
          <w:rPr>
            <w:color w:val="000000" w:themeColor="text1"/>
          </w:rPr>
          <w:t xml:space="preserve"> ()</w:t>
        </w:r>
      </w:ins>
      <w:r w:rsidR="00BC2FC9" w:rsidRPr="00BC2FC9">
        <w:rPr>
          <w:color w:val="000000" w:themeColor="text1"/>
        </w:rPr>
        <w:t>, attentional task</w:t>
      </w:r>
      <w:ins w:id="80" w:author="Chuan-Peng Hu" w:date="2023-03-08T23:01:00Z">
        <w:r w:rsidR="00C74266">
          <w:rPr>
            <w:color w:val="000000" w:themeColor="text1"/>
          </w:rPr>
          <w:t xml:space="preserve"> ()</w:t>
        </w:r>
      </w:ins>
      <w:r w:rsidR="00BC2FC9" w:rsidRPr="00BC2FC9">
        <w:rPr>
          <w:color w:val="000000" w:themeColor="text1"/>
        </w:rPr>
        <w:t xml:space="preserve">, </w:t>
      </w:r>
      <w:del w:id="81" w:author="Chuan-Peng Hu" w:date="2023-03-08T23:01:00Z">
        <w:r w:rsidR="00C611B3" w:rsidRPr="00BC2FC9" w:rsidDel="00C74266">
          <w:rPr>
            <w:color w:val="000000" w:themeColor="text1"/>
          </w:rPr>
          <w:delText>memory</w:delText>
        </w:r>
        <w:r w:rsidR="00BC2FC9" w:rsidRPr="00BC2FC9" w:rsidDel="00C74266">
          <w:rPr>
            <w:color w:val="000000" w:themeColor="text1"/>
          </w:rPr>
          <w:delText xml:space="preserve"> task, </w:delText>
        </w:r>
      </w:del>
      <w:r w:rsidR="00BC2FC9" w:rsidRPr="00BC2FC9">
        <w:rPr>
          <w:color w:val="000000" w:themeColor="text1"/>
        </w:rPr>
        <w:t>and social judgment</w:t>
      </w:r>
      <w:r w:rsidR="00C611B3">
        <w:rPr>
          <w:color w:val="000000" w:themeColor="text1"/>
        </w:rPr>
        <w:t xml:space="preserve"> </w: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 </w:instrTex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EN.CITE.DATA </w:instrText>
      </w:r>
      <w:r w:rsidR="009248BD">
        <w:rPr>
          <w:color w:val="000000" w:themeColor="text1"/>
        </w:rPr>
      </w:r>
      <w:r w:rsidR="009248BD">
        <w:rPr>
          <w:color w:val="000000" w:themeColor="text1"/>
        </w:rPr>
        <w:fldChar w:fldCharType="end"/>
      </w:r>
      <w:r w:rsidR="009248BD">
        <w:rPr>
          <w:color w:val="000000" w:themeColor="text1"/>
        </w:rPr>
      </w:r>
      <w:r w:rsidR="009248BD">
        <w:rPr>
          <w:color w:val="000000" w:themeColor="text1"/>
        </w:rPr>
        <w:fldChar w:fldCharType="separate"/>
      </w:r>
      <w:r w:rsidR="009248BD">
        <w:rPr>
          <w:noProof/>
          <w:color w:val="000000" w:themeColor="text1"/>
        </w:rPr>
        <w:t>(Cunningham &amp; Turk, 2017; Desebrock et al., 2018; Sui &amp; Humphreys, 2013)</w:t>
      </w:r>
      <w:r w:rsidR="009248BD">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686B6234"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del w:id="82" w:author="Chuan-Peng Hu" w:date="2023-03-08T23:02:00Z">
        <w:r w:rsidR="00064C9C" w:rsidRPr="00064C9C" w:rsidDel="00C74266">
          <w:rPr>
            <w:color w:val="000000" w:themeColor="text1"/>
          </w:rPr>
          <w:delText>as well as stimuli owned</w:delText>
        </w:r>
      </w:del>
      <w:ins w:id="83" w:author="Chuan-Peng Hu" w:date="2023-03-08T23:02:00Z">
        <w:r w:rsidR="00C74266">
          <w:rPr>
            <w:color w:val="000000" w:themeColor="text1"/>
          </w:rPr>
          <w:t>or</w:t>
        </w:r>
      </w:ins>
      <w:r w:rsidR="00064C9C" w:rsidRPr="00064C9C">
        <w:rPr>
          <w:color w:val="000000" w:themeColor="text1"/>
        </w:rPr>
        <w:t xml:space="preserve"> by others</w:t>
      </w:r>
      <w:del w:id="84" w:author="Chuan-Peng Hu" w:date="2023-03-08T23:02:00Z">
        <w:r w:rsidR="00064C9C" w:rsidRPr="00064C9C" w:rsidDel="00C74266">
          <w:rPr>
            <w:color w:val="000000" w:themeColor="text1"/>
          </w:rPr>
          <w:delText xml:space="preserve"> as the baseline condition</w:delText>
        </w:r>
      </w:del>
      <w:r>
        <w:rPr>
          <w:color w:val="000000" w:themeColor="text1"/>
        </w:rPr>
        <w:t xml:space="preserve">. </w:t>
      </w:r>
      <w:ins w:id="85" w:author="Chuan-Peng Hu" w:date="2023-03-08T23:03:00Z">
        <w:r w:rsidR="00C74266">
          <w:rPr>
            <w:color w:val="000000" w:themeColor="text1"/>
          </w:rPr>
          <w:t xml:space="preserve">In 2012, Sui et al proposed a paradigm </w:t>
        </w:r>
      </w:ins>
      <w:del w:id="86" w:author="Chuan-Peng Hu" w:date="2023-03-08T23:03:00Z">
        <w:r w:rsidR="00064C9C" w:rsidRPr="00064C9C" w:rsidDel="00C74266">
          <w:rPr>
            <w:color w:val="000000" w:themeColor="text1"/>
          </w:rPr>
          <w:delText>This issue has been addressed by the Self-Associative</w:delText>
        </w:r>
        <w:r w:rsidR="00064C9C" w:rsidDel="00C74266">
          <w:rPr>
            <w:color w:val="000000" w:themeColor="text1"/>
          </w:rPr>
          <w:delText xml:space="preserve"> Learning Task (SALT). </w:delText>
        </w:r>
        <w:r w:rsidR="00064C9C" w:rsidRPr="00064C9C" w:rsidDel="00C74266">
          <w:rPr>
            <w:color w:val="000000" w:themeColor="text1"/>
          </w:rPr>
          <w:delText>In SAL</w:delText>
        </w:r>
      </w:del>
      <w:ins w:id="87" w:author="Chuan-Peng Hu" w:date="2023-03-08T23:03:00Z">
        <w:r w:rsidR="00C74266">
          <w:rPr>
            <w:color w:val="000000" w:themeColor="text1"/>
          </w:rPr>
          <w:t>where</w:t>
        </w:r>
      </w:ins>
      <w:del w:id="88" w:author="Chuan-Peng Hu" w:date="2023-03-08T23:03:00Z">
        <w:r w:rsidR="00064C9C" w:rsidRPr="00064C9C" w:rsidDel="00C74266">
          <w:rPr>
            <w:color w:val="000000" w:themeColor="text1"/>
          </w:rPr>
          <w:delText>T,</w:delText>
        </w:r>
      </w:del>
      <w:r w:rsidR="00064C9C" w:rsidRPr="00064C9C">
        <w:rPr>
          <w:color w:val="000000" w:themeColor="text1"/>
        </w:rPr>
        <w:t xml:space="preserve"> participants first associate geometrical shapes (e.g., triangle, square, and circle) with labels of persons (e.g., "You," "friend," and "stranger") and then </w:t>
      </w:r>
      <w:del w:id="89" w:author="Chuan-Peng Hu" w:date="2023-03-08T23:03:00Z">
        <w:r w:rsidR="00064C9C" w:rsidRPr="00064C9C" w:rsidDel="00C74266">
          <w:rPr>
            <w:color w:val="000000" w:themeColor="text1"/>
          </w:rPr>
          <w:delText xml:space="preserve">complete </w:delText>
        </w:r>
      </w:del>
      <w:ins w:id="90" w:author="Chuan-Peng Hu" w:date="2023-03-08T23:03:00Z">
        <w:r w:rsidR="00C74266">
          <w:rPr>
            <w:color w:val="000000" w:themeColor="text1"/>
          </w:rPr>
          <w:t>perform</w:t>
        </w:r>
        <w:r w:rsidR="00C74266" w:rsidRPr="00064C9C">
          <w:rPr>
            <w:color w:val="000000" w:themeColor="text1"/>
          </w:rPr>
          <w:t xml:space="preserve"> </w:t>
        </w:r>
      </w:ins>
      <w:r w:rsidR="00064C9C" w:rsidRPr="00064C9C">
        <w:rPr>
          <w:color w:val="000000" w:themeColor="text1"/>
        </w:rPr>
        <w:t>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ins w:id="91" w:author="Chuan-Peng Hu" w:date="2023-03-08T23:07:00Z">
        <w:r w:rsidR="006315F2">
          <w:rPr>
            <w:color w:val="000000" w:themeColor="text1"/>
          </w:rPr>
          <w:t xml:space="preserve">Because </w:t>
        </w:r>
      </w:ins>
      <w:ins w:id="92" w:author="Chuan-Peng Hu" w:date="2023-03-08T23:08:00Z">
        <w:r w:rsidR="006315F2">
          <w:rPr>
            <w:color w:val="000000" w:themeColor="text1"/>
          </w:rPr>
          <w:t xml:space="preserve">the task requires participants to learn the social meaning of different geomatric shapes, </w:t>
        </w:r>
      </w:ins>
      <w:ins w:id="93" w:author="Chuan-Peng Hu" w:date="2023-03-08T23:09:00Z">
        <w:r w:rsidR="006315F2">
          <w:rPr>
            <w:color w:val="000000" w:themeColor="text1"/>
          </w:rPr>
          <w:t xml:space="preserve">it is called social associative learning task (SALT). In this task, Sui et al (2012) </w:t>
        </w:r>
      </w:ins>
      <w:ins w:id="94" w:author="Chuan-Peng Hu" w:date="2023-03-08T23:04:00Z">
        <w:r w:rsidR="00C74266">
          <w:rPr>
            <w:color w:val="000000" w:themeColor="text1"/>
          </w:rPr>
          <w:t xml:space="preserve">found </w:t>
        </w:r>
      </w:ins>
      <w:del w:id="95" w:author="Chuan-Peng Hu" w:date="2023-03-08T23:04:00Z">
        <w:r w:rsidR="00064C9C" w:rsidRPr="00064C9C" w:rsidDel="00C74266">
          <w:rPr>
            <w:color w:val="000000" w:themeColor="text1"/>
          </w:rPr>
          <w:delText xml:space="preserve">Using SALT, researchers have found </w:delText>
        </w:r>
      </w:del>
      <w:r w:rsidR="00064C9C" w:rsidRPr="00064C9C">
        <w:rPr>
          <w:color w:val="000000" w:themeColor="text1"/>
        </w:rPr>
        <w:t>that shapes associated with the self are performed better, with faster response times, better accuracy, and/or higher sensitivity scores as compared to shapes associated with friends and strangers</w:t>
      </w:r>
      <w:ins w:id="96" w:author="Chuan-Peng Hu" w:date="2023-03-08T23:04:00Z">
        <w:r w:rsidR="00C74266">
          <w:rPr>
            <w:color w:val="000000" w:themeColor="text1"/>
          </w:rPr>
          <w:t xml:space="preserve">. Because the self-relatedness is immediately acquired </w:t>
        </w:r>
      </w:ins>
      <w:ins w:id="97" w:author="Chuan-Peng Hu" w:date="2023-03-08T23:06:00Z">
        <w:r w:rsidR="00C74266">
          <w:rPr>
            <w:color w:val="000000" w:themeColor="text1"/>
          </w:rPr>
          <w:t xml:space="preserve">right before they start the perceptual matching task, this paradigm </w:t>
        </w:r>
      </w:ins>
      <w:ins w:id="98" w:author="Chuan-Peng Hu" w:date="2023-03-08T23:07:00Z">
        <w:r w:rsidR="00C74266">
          <w:rPr>
            <w:color w:val="000000" w:themeColor="text1"/>
          </w:rPr>
          <w:t>eliminated the effect of familiarity of the simuli.</w:t>
        </w:r>
      </w:ins>
      <w:del w:id="99" w:author="Chuan-Peng Hu" w:date="2023-03-08T23:04:00Z">
        <w:r w:rsidR="003C440B" w:rsidDel="00C74266">
          <w:rPr>
            <w:rFonts w:hint="eastAsia"/>
            <w:color w:val="000000" w:themeColor="text1"/>
            <w:lang w:val="en-US"/>
          </w:rPr>
          <w:delText xml:space="preserve"> </w:delText>
        </w:r>
        <w:r w:rsidR="00AD1429" w:rsidDel="00C74266">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sidDel="00C74266">
          <w:rPr>
            <w:color w:val="000000" w:themeColor="text1"/>
            <w:lang w:val="en-US"/>
          </w:rPr>
          <w:delInstrText xml:space="preserve"> ADDIN EN.CITE </w:delInstrText>
        </w:r>
        <w:r w:rsidR="00AD1429" w:rsidDel="00C74266">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sidDel="00C74266">
          <w:rPr>
            <w:color w:val="000000" w:themeColor="text1"/>
            <w:lang w:val="en-US"/>
          </w:rPr>
          <w:delInstrText xml:space="preserve"> ADDIN EN.CITE.DATA </w:delInstrText>
        </w:r>
        <w:r w:rsidR="00AD1429" w:rsidDel="00C74266">
          <w:rPr>
            <w:color w:val="000000" w:themeColor="text1"/>
            <w:lang w:val="en-US"/>
          </w:rPr>
        </w:r>
        <w:r w:rsidR="00AD1429" w:rsidDel="00C74266">
          <w:rPr>
            <w:color w:val="000000" w:themeColor="text1"/>
            <w:lang w:val="en-US"/>
          </w:rPr>
          <w:fldChar w:fldCharType="end"/>
        </w:r>
        <w:r w:rsidR="00AD1429" w:rsidDel="00C74266">
          <w:rPr>
            <w:color w:val="000000" w:themeColor="text1"/>
            <w:lang w:val="en-US"/>
          </w:rPr>
        </w:r>
        <w:r w:rsidR="00AD1429" w:rsidDel="00C74266">
          <w:rPr>
            <w:color w:val="000000" w:themeColor="text1"/>
            <w:lang w:val="en-US"/>
          </w:rPr>
          <w:fldChar w:fldCharType="separate"/>
        </w:r>
        <w:r w:rsidR="00AD1429" w:rsidDel="00C74266">
          <w:rPr>
            <w:noProof/>
            <w:color w:val="000000" w:themeColor="text1"/>
            <w:lang w:val="en-US"/>
          </w:rPr>
          <w:delText>(Schäfer &amp; Frings, 2019; Sel et al., 2019; Sui et al., 2016)</w:delText>
        </w:r>
        <w:r w:rsidR="00AD1429" w:rsidDel="00C74266">
          <w:rPr>
            <w:color w:val="000000" w:themeColor="text1"/>
            <w:lang w:val="en-US"/>
          </w:rPr>
          <w:fldChar w:fldCharType="end"/>
        </w:r>
        <w:r w:rsidDel="00C74266">
          <w:rPr>
            <w:color w:val="000000" w:themeColor="text1"/>
            <w:lang w:val="en-US"/>
          </w:rPr>
          <w:delText>.</w:delText>
        </w:r>
      </w:del>
      <w:r>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6D6FAEB4" w:rsidR="007260C3" w:rsidRDefault="00064C9C" w:rsidP="006545E5">
      <w:pPr>
        <w:ind w:firstLine="720"/>
        <w:rPr>
          <w:color w:val="000000" w:themeColor="text1"/>
          <w:lang w:val="en-US"/>
        </w:rPr>
      </w:pPr>
      <w:del w:id="100" w:author="Chuan-Peng Hu" w:date="2023-03-08T23:10:00Z">
        <w:r w:rsidRPr="00064C9C" w:rsidDel="006315F2">
          <w:rPr>
            <w:color w:val="000000" w:themeColor="text1"/>
            <w:lang w:val="en-US"/>
          </w:rPr>
          <w:delText>Due to its simplicity and the lack of potential confounds from familiarity,</w:delText>
        </w:r>
      </w:del>
      <w:ins w:id="101" w:author="Chuan-Peng Hu" w:date="2023-03-08T23:10:00Z">
        <w:r w:rsidR="006315F2">
          <w:rPr>
            <w:color w:val="000000" w:themeColor="text1"/>
            <w:lang w:val="en-US"/>
          </w:rPr>
          <w:t>Since then,</w:t>
        </w:r>
      </w:ins>
      <w:r w:rsidRPr="00064C9C">
        <w:rPr>
          <w:color w:val="000000" w:themeColor="text1"/>
          <w:lang w:val="en-US"/>
        </w:rPr>
        <w:t xml:space="preserve"> the SALT </w:t>
      </w:r>
      <w:del w:id="102" w:author="Chuan-Peng Hu" w:date="2023-03-08T23:11:00Z">
        <w:r w:rsidRPr="00064C9C" w:rsidDel="006315F2">
          <w:rPr>
            <w:color w:val="000000" w:themeColor="text1"/>
            <w:lang w:val="en-US"/>
          </w:rPr>
          <w:delText xml:space="preserve">paradigm </w:delText>
        </w:r>
      </w:del>
      <w:r w:rsidRPr="00064C9C">
        <w:rPr>
          <w:color w:val="000000" w:themeColor="text1"/>
          <w:lang w:val="en-US"/>
        </w:rPr>
        <w:t>has become the mainstream method for investigating the mechanisms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 xml:space="preserve">Moreover, the SALT </w:t>
      </w:r>
      <w:del w:id="103" w:author="Chuan-Peng Hu" w:date="2023-03-08T23:11:00Z">
        <w:r w:rsidR="004B57E9" w:rsidRPr="004B57E9" w:rsidDel="006315F2">
          <w:rPr>
            <w:color w:val="000000" w:themeColor="text1"/>
            <w:lang w:val="en-US"/>
          </w:rPr>
          <w:delText xml:space="preserve">paradigm </w:delText>
        </w:r>
      </w:del>
      <w:r w:rsidR="004B57E9" w:rsidRPr="004B57E9">
        <w:rPr>
          <w:color w:val="000000" w:themeColor="text1"/>
          <w:lang w:val="en-US"/>
        </w:rPr>
        <w:t>has been applied to various fields</w:t>
      </w:r>
      <w:ins w:id="104" w:author="Chuan-Peng Hu" w:date="2023-03-08T23:12:00Z">
        <w:r w:rsidR="006315F2">
          <w:rPr>
            <w:color w:val="000000" w:themeColor="text1"/>
            <w:lang w:val="en-US"/>
          </w:rPr>
          <w:t>.</w:t>
        </w:r>
      </w:ins>
      <w:del w:id="105" w:author="Chuan-Peng Hu" w:date="2023-03-08T23:12:00Z">
        <w:r w:rsidR="004B57E9" w:rsidRPr="004B57E9" w:rsidDel="006315F2">
          <w:rPr>
            <w:color w:val="000000" w:themeColor="text1"/>
            <w:lang w:val="en-US"/>
          </w:rPr>
          <w:delText>, such as neuroscience, physiology, clinical research, cross-cultural research, and child development</w:delText>
        </w:r>
        <w:r w:rsidR="007260C3" w:rsidRPr="007260C3" w:rsidDel="006315F2">
          <w:rPr>
            <w:color w:val="000000" w:themeColor="text1"/>
            <w:lang w:val="en-US"/>
          </w:rPr>
          <w:delText>.</w:delText>
        </w:r>
      </w:del>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522C7FB4"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w:t>
      </w:r>
      <w:ins w:id="106" w:author="Chuan-Peng Hu" w:date="2023-03-08T23:14:00Z">
        <w:r w:rsidR="006315F2">
          <w:rPr>
            <w:color w:val="000000" w:themeColor="text1"/>
            <w:lang w:val="en-US"/>
          </w:rPr>
          <w:t>,</w:t>
        </w:r>
      </w:ins>
      <w:r w:rsidRPr="009B79B9">
        <w:rPr>
          <w:color w:val="000000" w:themeColor="text1"/>
          <w:lang w:val="en-US"/>
        </w:rPr>
        <w:t xml:space="preserve">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ins w:id="107" w:author="Chuan-Peng Hu" w:date="2023-03-08T23:14:00Z">
        <w:r w:rsidR="006315F2">
          <w:rPr>
            <w:color w:val="000000" w:themeColor="text1"/>
            <w:lang w:val="en-US"/>
          </w:rPr>
          <w:t xml:space="preserve"> (Sui et a., 2012: Hu et al., 2020)</w:t>
        </w:r>
      </w:ins>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69888094"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ListParagraph"/>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ListParagraph"/>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108" w:name="_bsc1vmk9soyy" w:colFirst="0" w:colLast="0"/>
      <w:bookmarkStart w:id="109" w:name="_Toc129008230"/>
      <w:bookmarkEnd w:id="108"/>
      <w:r>
        <w:rPr>
          <w:rFonts w:ascii="Calibri" w:eastAsia="Calibri" w:hAnsi="Calibri" w:cs="Calibri"/>
          <w:b/>
          <w:sz w:val="42"/>
          <w:szCs w:val="42"/>
        </w:rPr>
        <w:t>Methods</w:t>
      </w:r>
      <w:bookmarkEnd w:id="109"/>
    </w:p>
    <w:p w14:paraId="50A33AEB" w14:textId="77777777" w:rsidR="00586F83" w:rsidRDefault="00586F83"/>
    <w:p w14:paraId="21181F51" w14:textId="1A9234F4" w:rsidR="00586F83" w:rsidRPr="0014261E" w:rsidRDefault="00BA0079" w:rsidP="0014261E">
      <w:pPr>
        <w:pStyle w:val="Heading2"/>
      </w:pPr>
      <w:bookmarkStart w:id="110" w:name="_14xkv2erys4h" w:colFirst="0" w:colLast="0"/>
      <w:bookmarkStart w:id="111" w:name="_Toc129008231"/>
      <w:bookmarkEnd w:id="110"/>
      <w:r w:rsidRPr="0014261E">
        <w:t>Ethics information</w:t>
      </w:r>
      <w:bookmarkEnd w:id="111"/>
    </w:p>
    <w:p w14:paraId="067B0AF2" w14:textId="1A198706"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ins w:id="112" w:author="Chuan-Peng Hu" w:date="2023-03-08T23:15:00Z">
        <w:r w:rsidR="004D7DCB">
          <w:rPr>
            <w:rFonts w:eastAsia="Calibri"/>
            <w:lang w:val="en-US"/>
          </w:rPr>
          <w:t xml:space="preserve"> or archived data from our group</w:t>
        </w:r>
      </w:ins>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Heading2"/>
      </w:pPr>
      <w:bookmarkStart w:id="113" w:name="_bobtrkgl8pi0" w:colFirst="0" w:colLast="0"/>
      <w:bookmarkStart w:id="114" w:name="_Toc102561438"/>
      <w:bookmarkStart w:id="115" w:name="_Toc129008232"/>
      <w:bookmarkEnd w:id="113"/>
      <w:r w:rsidRPr="0014261E">
        <w:t xml:space="preserve">Secondary </w:t>
      </w:r>
      <w:r w:rsidR="00B70AB1" w:rsidRPr="0014261E">
        <w:t>Data Description</w:t>
      </w:r>
      <w:bookmarkEnd w:id="114"/>
      <w:bookmarkEnd w:id="115"/>
    </w:p>
    <w:p w14:paraId="11F3ADBD" w14:textId="486BD6A2" w:rsidR="007169CC" w:rsidRPr="007169CC" w:rsidRDefault="00A42DAA" w:rsidP="00B70AB1">
      <w:pPr>
        <w:ind w:firstLine="720"/>
        <w:rPr>
          <w:rFonts w:eastAsia="Calibri"/>
          <w:b/>
          <w:lang w:val="en-US"/>
        </w:rPr>
      </w:pPr>
      <w:ins w:id="116" w:author="Chuan-Peng Hu" w:date="2023-03-08T23:17:00Z">
        <w:r>
          <w:rPr>
            <w:rFonts w:eastAsia="Calibri"/>
            <w:lang w:val="en-US"/>
          </w:rPr>
          <w:t>The data from our group</w:t>
        </w:r>
      </w:ins>
      <w:moveToRangeStart w:id="117" w:author="Chuan-Peng Hu" w:date="2023-03-08T23:17:00Z" w:name="move129209849"/>
      <w:moveTo w:id="118" w:author="Chuan-Peng Hu" w:date="2023-03-08T23:17:00Z">
        <w:del w:id="119" w:author="Chuan-Peng Hu" w:date="2023-03-08T23:17:00Z">
          <w:r w:rsidRPr="0065775C" w:rsidDel="00A42DAA">
            <w:rPr>
              <w:rFonts w:eastAsia="Calibri"/>
              <w:lang w:val="en-US"/>
            </w:rPr>
            <w:delText>In addition, we included data from the experiment conducted</w:delText>
          </w:r>
        </w:del>
      </w:moveTo>
      <w:ins w:id="120" w:author="Chuan-Peng Hu" w:date="2023-03-08T23:17:00Z">
        <w:r>
          <w:rPr>
            <w:rFonts w:eastAsia="Calibri"/>
            <w:lang w:val="en-US"/>
          </w:rPr>
          <w:t xml:space="preserve"> were collected</w:t>
        </w:r>
      </w:ins>
      <w:moveTo w:id="121" w:author="Chuan-Peng Hu" w:date="2023-03-08T23:17:00Z">
        <w:r w:rsidRPr="0065775C">
          <w:rPr>
            <w:rFonts w:eastAsia="Calibri"/>
            <w:lang w:val="en-US"/>
          </w:rPr>
          <w:t xml:space="preserve"> by Hu in 2016</w:t>
        </w:r>
        <w:del w:id="122" w:author="Chuan-Peng Hu" w:date="2023-03-08T23:17:00Z">
          <w:r w:rsidRPr="0065775C" w:rsidDel="00A42DAA">
            <w:rPr>
              <w:rFonts w:eastAsia="Calibri"/>
              <w:lang w:val="en-US"/>
            </w:rPr>
            <w:delText>, making a total of five datasets for analysis</w:delText>
          </w:r>
        </w:del>
        <w:r w:rsidRPr="0065775C">
          <w:rPr>
            <w:rFonts w:eastAsia="Calibri"/>
            <w:lang w:val="en-US"/>
          </w:rPr>
          <w:t>.</w:t>
        </w:r>
      </w:moveTo>
      <w:moveToRangeEnd w:id="117"/>
      <w:ins w:id="123" w:author="Chuan-Peng Hu" w:date="2023-03-08T23:17:00Z">
        <w:r>
          <w:rPr>
            <w:rFonts w:eastAsia="Calibri"/>
            <w:lang w:val="en-US"/>
          </w:rPr>
          <w:t xml:space="preserve"> </w:t>
        </w:r>
      </w:ins>
      <w:r w:rsidR="007660BD" w:rsidRPr="007660BD">
        <w:rPr>
          <w:rFonts w:eastAsia="Calibri"/>
          <w:lang w:val="en-US"/>
        </w:rPr>
        <w:t xml:space="preserve">We </w:t>
      </w:r>
      <w:ins w:id="124" w:author="Chuan-Peng Hu" w:date="2023-03-08T23:17:00Z">
        <w:r>
          <w:rPr>
            <w:rFonts w:eastAsia="Calibri"/>
            <w:lang w:val="en-US"/>
          </w:rPr>
          <w:t xml:space="preserve">also </w:t>
        </w:r>
      </w:ins>
      <w:ins w:id="125" w:author="Chuan-Peng Hu" w:date="2023-03-08T23:18:00Z">
        <w:r w:rsidR="0045556A">
          <w:rPr>
            <w:rFonts w:eastAsia="Calibri"/>
            <w:lang w:val="en-US"/>
          </w:rPr>
          <w:t>extracted the raw data from empirical studies that employed SALT. The articles are screen from an on-goin</w:t>
        </w:r>
      </w:ins>
      <w:ins w:id="126" w:author="Chuan-Peng Hu" w:date="2023-03-08T23:19:00Z">
        <w:r w:rsidR="0045556A">
          <w:rPr>
            <w:rFonts w:eastAsia="Calibri"/>
            <w:lang w:val="en-US"/>
          </w:rPr>
          <w:t xml:space="preserve">g meta-analysis (see protocol: ). All these articles shared their raw data </w:t>
        </w:r>
      </w:ins>
      <w:del w:id="127" w:author="Chuan-Peng Hu" w:date="2023-03-08T23:16:00Z">
        <w:r w:rsidR="007660BD" w:rsidRPr="007660BD" w:rsidDel="00A42DAA">
          <w:rPr>
            <w:rFonts w:eastAsia="Calibri"/>
            <w:lang w:val="en-US"/>
          </w:rPr>
          <w:delText xml:space="preserve">collected </w:delText>
        </w:r>
      </w:del>
      <w:del w:id="128" w:author="Chuan-Peng Hu" w:date="2023-03-08T23:19:00Z">
        <w:r w:rsidR="007660BD" w:rsidRPr="007660BD" w:rsidDel="0045556A">
          <w:rPr>
            <w:rFonts w:eastAsia="Calibri"/>
            <w:lang w:val="en-US"/>
          </w:rPr>
          <w:delText xml:space="preserve">over 100 recent literature related to SALT, and selected </w:delText>
        </w:r>
        <w:r w:rsidR="0065775C" w:rsidDel="0045556A">
          <w:rPr>
            <w:rFonts w:eastAsia="Calibri"/>
            <w:lang w:val="en-US"/>
          </w:rPr>
          <w:delText>5</w:delText>
        </w:r>
        <w:r w:rsidR="007660BD" w:rsidRPr="007660BD" w:rsidDel="0045556A">
          <w:rPr>
            <w:rFonts w:eastAsia="Calibri"/>
            <w:lang w:val="en-US"/>
          </w:rPr>
          <w:delText xml:space="preserve"> articles</w:delText>
        </w:r>
      </w:del>
      <w:ins w:id="129" w:author="Chuan-Peng Hu" w:date="2023-03-08T23:19:00Z">
        <w:r w:rsidR="0045556A">
          <w:rPr>
            <w:rFonts w:eastAsia="Calibri"/>
            <w:lang w:val="en-US"/>
          </w:rPr>
          <w:t xml:space="preserve">publicly </w:t>
        </w:r>
      </w:ins>
      <w:del w:id="130" w:author="Chuan-Peng Hu" w:date="2023-03-08T23:19:00Z">
        <w:r w:rsidR="00846C6E" w:rsidDel="0045556A">
          <w:rPr>
            <w:rFonts w:eastAsia="Calibri"/>
            <w:lang w:val="en-US"/>
          </w:rPr>
          <w:delText xml:space="preserve"> </w:delText>
        </w:r>
      </w:del>
      <w:r w:rsidR="0065775C">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cmxzPjwvcmVjb3JkPjwvQ2l0ZT48L0VuZE5vdGU+
</w:fldData>
        </w:fldChar>
      </w:r>
      <w:r w:rsidR="0065775C">
        <w:rPr>
          <w:rFonts w:eastAsia="Calibri"/>
          <w:lang w:val="en-US"/>
        </w:rPr>
        <w:instrText xml:space="preserve"> ADDIN EN.CITE </w:instrText>
      </w:r>
      <w:r w:rsidR="0065775C">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cmxzPjwvcmVjb3JkPjwvQ2l0ZT48L0VuZE5vdGU+
</w:fldData>
        </w:fldChar>
      </w:r>
      <w:r w:rsidR="0065775C">
        <w:rPr>
          <w:rFonts w:eastAsia="Calibri"/>
          <w:lang w:val="en-US"/>
        </w:rPr>
        <w:instrText xml:space="preserve"> ADDIN EN.CITE.DATA </w:instrText>
      </w:r>
      <w:r w:rsidR="0065775C">
        <w:rPr>
          <w:rFonts w:eastAsia="Calibri"/>
          <w:lang w:val="en-US"/>
        </w:rPr>
      </w:r>
      <w:r w:rsidR="0065775C">
        <w:rPr>
          <w:rFonts w:eastAsia="Calibri"/>
          <w:lang w:val="en-US"/>
        </w:rPr>
        <w:fldChar w:fldCharType="end"/>
      </w:r>
      <w:r w:rsidR="0065775C">
        <w:rPr>
          <w:rFonts w:eastAsia="Calibri"/>
          <w:lang w:val="en-US"/>
        </w:rPr>
      </w:r>
      <w:r w:rsidR="0065775C">
        <w:rPr>
          <w:rFonts w:eastAsia="Calibri"/>
          <w:lang w:val="en-US"/>
        </w:rPr>
        <w:fldChar w:fldCharType="separate"/>
      </w:r>
      <w:r w:rsidR="0065775C">
        <w:rPr>
          <w:rFonts w:eastAsia="Calibri"/>
          <w:noProof/>
          <w:lang w:val="en-US"/>
        </w:rPr>
        <w:t>(Golubickis &amp; Macrae, 2021; Qian et al., 2020; Schäfer &amp; Frings, 2019; Svensson et al., 2022)</w:t>
      </w:r>
      <w:r w:rsidR="0065775C">
        <w:rPr>
          <w:rFonts w:eastAsia="Calibri"/>
          <w:lang w:val="en-US"/>
        </w:rPr>
        <w:fldChar w:fldCharType="end"/>
      </w:r>
      <w:del w:id="131" w:author="Chuan-Peng Hu" w:date="2023-03-08T23:20:00Z">
        <w:r w:rsidR="007660BD" w:rsidRPr="007660BD" w:rsidDel="0045556A">
          <w:rPr>
            <w:rFonts w:eastAsia="Calibri"/>
            <w:lang w:val="en-US"/>
          </w:rPr>
          <w:delText xml:space="preserve"> that had publicly available data</w:delText>
        </w:r>
      </w:del>
      <w:r w:rsidR="007660BD" w:rsidRPr="007660BD">
        <w:rPr>
          <w:rFonts w:eastAsia="Calibri"/>
          <w:lang w:val="en-US"/>
        </w:rPr>
        <w:t xml:space="preserve"> and did not </w:t>
      </w:r>
      <w:del w:id="132" w:author="Chuan-Peng Hu" w:date="2023-03-08T23:20:00Z">
        <w:r w:rsidR="007660BD" w:rsidRPr="007660BD" w:rsidDel="0045556A">
          <w:rPr>
            <w:rFonts w:eastAsia="Calibri"/>
            <w:lang w:val="en-US"/>
          </w:rPr>
          <w:delText>make significant modifications</w:delText>
        </w:r>
      </w:del>
      <w:ins w:id="133" w:author="Chuan-Peng Hu" w:date="2023-03-08T23:20:00Z">
        <w:r w:rsidR="0045556A">
          <w:rPr>
            <w:rFonts w:eastAsia="Calibri"/>
            <w:lang w:val="en-US"/>
          </w:rPr>
          <w:t xml:space="preserve">deviate from </w:t>
        </w:r>
      </w:ins>
      <w:del w:id="134" w:author="Chuan-Peng Hu" w:date="2023-03-08T23:20:00Z">
        <w:r w:rsidR="007660BD" w:rsidRPr="007660BD" w:rsidDel="0045556A">
          <w:rPr>
            <w:rFonts w:eastAsia="Calibri"/>
            <w:lang w:val="en-US"/>
          </w:rPr>
          <w:delText xml:space="preserve"> to </w:delText>
        </w:r>
      </w:del>
      <w:r w:rsidR="007660BD" w:rsidRPr="007660BD">
        <w:rPr>
          <w:rFonts w:eastAsia="Calibri"/>
          <w:lang w:val="en-US"/>
        </w:rPr>
        <w:t>the original experimental paradigm.</w:t>
      </w:r>
      <w:r w:rsidR="007660BD">
        <w:rPr>
          <w:rFonts w:eastAsia="Calibri"/>
          <w:lang w:val="en-US"/>
        </w:rPr>
        <w:t xml:space="preserve"> </w:t>
      </w:r>
      <w:moveFromRangeStart w:id="135" w:author="Chuan-Peng Hu" w:date="2023-03-08T23:17:00Z" w:name="move129209849"/>
      <w:moveFrom w:id="136" w:author="Chuan-Peng Hu" w:date="2023-03-08T23:17:00Z">
        <w:r w:rsidR="0065775C" w:rsidRPr="0065775C" w:rsidDel="00A42DAA">
          <w:rPr>
            <w:rFonts w:eastAsia="Calibri"/>
            <w:lang w:val="en-US"/>
          </w:rPr>
          <w:t>In addition, we included data from the experiment conducted by Hu in 2016, making a total of five datasets for analysis.</w:t>
        </w:r>
      </w:moveFrom>
      <w:moveFromRangeEnd w:id="135"/>
    </w:p>
    <w:p w14:paraId="705C64CA" w14:textId="77777777" w:rsidR="00B70AB1" w:rsidRPr="007660BD" w:rsidRDefault="00B70AB1" w:rsidP="00B70AB1">
      <w:pPr>
        <w:rPr>
          <w:rFonts w:eastAsiaTheme="minorEastAsia"/>
          <w:bCs/>
        </w:rPr>
      </w:pPr>
    </w:p>
    <w:p w14:paraId="6DAA42DB" w14:textId="77777777" w:rsidR="0065775C" w:rsidRPr="00E11383" w:rsidRDefault="0065775C" w:rsidP="0065775C">
      <w:pPr>
        <w:rPr>
          <w:rFonts w:eastAsiaTheme="minorEastAsia"/>
          <w:lang w:val="en-US"/>
        </w:rPr>
      </w:pPr>
    </w:p>
    <w:p w14:paraId="11AECA20" w14:textId="2C799992" w:rsidR="0065775C" w:rsidRDefault="0065775C" w:rsidP="0065775C">
      <w:pPr>
        <w:rPr>
          <w:rFonts w:eastAsia="Calibri"/>
          <w:lang w:val="en-US"/>
        </w:rPr>
      </w:pPr>
      <w:r>
        <w:rPr>
          <w:rFonts w:eastAsia="Calibri"/>
          <w:lang w:val="en-US"/>
        </w:rPr>
        <w:t xml:space="preserve">Table 1. </w:t>
      </w:r>
      <w:r w:rsidR="00710AB4" w:rsidRPr="00710AB4">
        <w:rPr>
          <w:rFonts w:eastAsia="Calibri"/>
          <w:lang w:val="en-US"/>
        </w:rPr>
        <w:t>The computability of SPE index and the reliability test to be carried out</w:t>
      </w:r>
    </w:p>
    <w:tbl>
      <w:tblPr>
        <w:tblStyle w:val="10"/>
        <w:tblW w:w="935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3"/>
        <w:gridCol w:w="896"/>
        <w:gridCol w:w="555"/>
        <w:gridCol w:w="850"/>
        <w:gridCol w:w="993"/>
        <w:gridCol w:w="1236"/>
        <w:gridCol w:w="746"/>
        <w:gridCol w:w="744"/>
        <w:gridCol w:w="825"/>
        <w:gridCol w:w="842"/>
      </w:tblGrid>
      <w:tr w:rsidR="00F731F9" w:rsidRPr="00B75E9C" w14:paraId="0713BB4A" w14:textId="77777777" w:rsidTr="00A5673E">
        <w:trPr>
          <w:trHeight w:val="315"/>
        </w:trPr>
        <w:tc>
          <w:tcPr>
            <w:tcW w:w="166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96"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A5673E">
        <w:trPr>
          <w:trHeight w:val="315"/>
        </w:trPr>
        <w:tc>
          <w:tcPr>
            <w:tcW w:w="166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96"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A84646">
        <w:trPr>
          <w:trHeight w:val="449"/>
        </w:trPr>
        <w:tc>
          <w:tcPr>
            <w:tcW w:w="1663" w:type="dxa"/>
            <w:tcBorders>
              <w:top w:val="single" w:sz="4" w:space="0" w:color="auto"/>
            </w:tcBorders>
            <w:noWrap/>
            <w:vAlign w:val="center"/>
          </w:tcPr>
          <w:p w14:paraId="25EEFCED" w14:textId="77777777" w:rsidR="00F731F9" w:rsidRDefault="0065775C" w:rsidP="00A84646">
            <w:pPr>
              <w:widowControl w:val="0"/>
              <w:jc w:val="center"/>
              <w:rPr>
                <w:rFonts w:eastAsia="SimSun"/>
                <w:szCs w:val="22"/>
              </w:rPr>
            </w:pPr>
            <w:r w:rsidRPr="00B75E9C">
              <w:rPr>
                <w:rFonts w:eastAsia="SimSun" w:hint="eastAsia"/>
                <w:szCs w:val="22"/>
              </w:rPr>
              <w:t>H</w:t>
            </w:r>
            <w:r w:rsidRPr="00B75E9C">
              <w:rPr>
                <w:rFonts w:eastAsia="SimSun"/>
                <w:szCs w:val="22"/>
              </w:rPr>
              <w:t xml:space="preserve">u </w:t>
            </w:r>
          </w:p>
          <w:p w14:paraId="371DDF7F" w14:textId="5C69E511" w:rsidR="0065775C" w:rsidRPr="00B75E9C" w:rsidRDefault="0065775C" w:rsidP="00A84646">
            <w:pPr>
              <w:widowControl w:val="0"/>
              <w:jc w:val="center"/>
              <w:rPr>
                <w:rFonts w:eastAsia="SimSun"/>
                <w:szCs w:val="22"/>
              </w:rPr>
            </w:pPr>
            <w:r w:rsidRPr="00B75E9C">
              <w:rPr>
                <w:rFonts w:eastAsia="SimSun"/>
                <w:szCs w:val="22"/>
              </w:rPr>
              <w:t>(2016)</w:t>
            </w:r>
          </w:p>
        </w:tc>
        <w:tc>
          <w:tcPr>
            <w:tcW w:w="896" w:type="dxa"/>
            <w:tcBorders>
              <w:top w:val="single" w:sz="4" w:space="0" w:color="auto"/>
            </w:tcBorders>
            <w:noWrap/>
            <w:vAlign w:val="center"/>
          </w:tcPr>
          <w:p w14:paraId="1013D83E" w14:textId="77777777" w:rsidR="0065775C" w:rsidRPr="00B75E9C" w:rsidRDefault="0065775C" w:rsidP="00A84646">
            <w:pPr>
              <w:widowControl w:val="0"/>
              <w:jc w:val="center"/>
              <w:rPr>
                <w:rFonts w:eastAsia="SimSun"/>
                <w:szCs w:val="22"/>
              </w:rPr>
            </w:pPr>
            <w:r w:rsidRPr="00B75E9C">
              <w:rPr>
                <w:rFonts w:eastAsia="SimSun"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SimSun"/>
                <w:szCs w:val="22"/>
              </w:rPr>
            </w:pPr>
            <w:r w:rsidRPr="00CA76AB">
              <w:rPr>
                <w:rFonts w:eastAsia="SimSun"/>
                <w:szCs w:val="22"/>
              </w:rPr>
              <w:t>√</w:t>
            </w:r>
          </w:p>
        </w:tc>
      </w:tr>
      <w:tr w:rsidR="0065775C" w:rsidRPr="00B75E9C" w14:paraId="26E87B65" w14:textId="77777777" w:rsidTr="00A84646">
        <w:trPr>
          <w:trHeight w:val="757"/>
        </w:trPr>
        <w:tc>
          <w:tcPr>
            <w:tcW w:w="166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96"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vAlign w:val="center"/>
          </w:tcPr>
          <w:p w14:paraId="41CBCD6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vAlign w:val="center"/>
          </w:tcPr>
          <w:p w14:paraId="4294897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vAlign w:val="center"/>
          </w:tcPr>
          <w:p w14:paraId="576B77C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vAlign w:val="center"/>
          </w:tcPr>
          <w:p w14:paraId="50DEA7F7"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vAlign w:val="center"/>
          </w:tcPr>
          <w:p w14:paraId="08DEA20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vAlign w:val="center"/>
          </w:tcPr>
          <w:p w14:paraId="5FFB6EB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403ED3CD" w14:textId="77777777" w:rsidTr="00A84646">
        <w:trPr>
          <w:trHeight w:val="770"/>
        </w:trPr>
        <w:tc>
          <w:tcPr>
            <w:tcW w:w="166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96"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D11198" w14:textId="77777777" w:rsidTr="00A84646">
        <w:trPr>
          <w:trHeight w:val="642"/>
        </w:trPr>
        <w:tc>
          <w:tcPr>
            <w:tcW w:w="166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96"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07C8DF" w14:textId="77777777" w:rsidTr="00A84646">
        <w:trPr>
          <w:trHeight w:val="566"/>
        </w:trPr>
        <w:tc>
          <w:tcPr>
            <w:tcW w:w="166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96"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23B92CE2" w14:textId="77777777" w:rsidTr="00A84646">
        <w:trPr>
          <w:trHeight w:val="557"/>
        </w:trPr>
        <w:tc>
          <w:tcPr>
            <w:tcW w:w="166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96"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74B57A33" w14:textId="77777777" w:rsidTr="00A84646">
        <w:trPr>
          <w:trHeight w:val="697"/>
        </w:trPr>
        <w:tc>
          <w:tcPr>
            <w:tcW w:w="166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96"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08329D20" w14:textId="77777777" w:rsidTr="00A84646">
        <w:trPr>
          <w:trHeight w:val="551"/>
        </w:trPr>
        <w:tc>
          <w:tcPr>
            <w:tcW w:w="1663" w:type="dxa"/>
            <w:vMerge/>
            <w:noWrap/>
            <w:vAlign w:val="center"/>
            <w:hideMark/>
          </w:tcPr>
          <w:p w14:paraId="711DFE72" w14:textId="77777777" w:rsidR="0065775C" w:rsidRPr="00B75E9C" w:rsidRDefault="0065775C" w:rsidP="00A84646">
            <w:pPr>
              <w:widowControl w:val="0"/>
              <w:jc w:val="center"/>
              <w:rPr>
                <w:rFonts w:eastAsia="PMingLiU"/>
                <w:szCs w:val="22"/>
              </w:rPr>
            </w:pPr>
          </w:p>
        </w:tc>
        <w:tc>
          <w:tcPr>
            <w:tcW w:w="896" w:type="dxa"/>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vAlign w:val="center"/>
          </w:tcPr>
          <w:p w14:paraId="6062AF4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4EA1DC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6485ABAB"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77179E6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6025BD9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22E7761E"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24AB2714" w14:textId="77777777" w:rsidR="0065775C" w:rsidRPr="00CA76AB" w:rsidRDefault="0065775C" w:rsidP="00A84646">
            <w:pPr>
              <w:widowControl w:val="0"/>
              <w:jc w:val="center"/>
              <w:rPr>
                <w:rFonts w:eastAsia="PMingLiU"/>
                <w:szCs w:val="22"/>
              </w:rPr>
            </w:pPr>
          </w:p>
        </w:tc>
        <w:tc>
          <w:tcPr>
            <w:tcW w:w="842" w:type="dxa"/>
            <w:vAlign w:val="center"/>
          </w:tcPr>
          <w:p w14:paraId="5506FD5C" w14:textId="77777777" w:rsidR="0065775C" w:rsidRPr="00CA76AB" w:rsidRDefault="0065775C" w:rsidP="00A84646">
            <w:pPr>
              <w:widowControl w:val="0"/>
              <w:jc w:val="center"/>
              <w:rPr>
                <w:rFonts w:eastAsia="PMingLiU"/>
                <w:szCs w:val="22"/>
              </w:rPr>
            </w:pPr>
            <w:r w:rsidRPr="00CA76AB">
              <w:rPr>
                <w:rFonts w:eastAsia="SimSun"/>
                <w:szCs w:val="22"/>
              </w:rPr>
              <w:t>√</w:t>
            </w:r>
          </w:p>
        </w:tc>
      </w:tr>
    </w:tbl>
    <w:p w14:paraId="18C27AEB" w14:textId="77777777" w:rsidR="0065775C" w:rsidRPr="008331DE" w:rsidRDefault="0065775C" w:rsidP="0065775C"/>
    <w:p w14:paraId="52D6B371" w14:textId="77777777" w:rsidR="0065775C" w:rsidRDefault="0065775C" w:rsidP="0014261E">
      <w:pPr>
        <w:pStyle w:val="Heading2"/>
      </w:pPr>
    </w:p>
    <w:p w14:paraId="23939BFC" w14:textId="77777777" w:rsidR="00B70AB1" w:rsidRPr="0014261E" w:rsidRDefault="00B70AB1" w:rsidP="0014261E">
      <w:pPr>
        <w:pStyle w:val="Heading2"/>
      </w:pPr>
      <w:bookmarkStart w:id="137" w:name="_Toc129008233"/>
      <w:r w:rsidRPr="0014261E">
        <w:t>Experimental design</w:t>
      </w:r>
      <w:bookmarkEnd w:id="137"/>
      <w:r w:rsidRPr="0014261E">
        <w:t xml:space="preserve"> </w:t>
      </w:r>
    </w:p>
    <w:p w14:paraId="1E3A1B40" w14:textId="11F31B2A" w:rsidR="00846C6E" w:rsidRDefault="00F83882" w:rsidP="00846C6E">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ins w:id="138" w:author="Chuan-Peng Hu" w:date="2023-03-08T23:20:00Z">
        <w:r w:rsidR="003D4833">
          <w:t xml:space="preserve"> </w:t>
        </w:r>
      </w:ins>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ins w:id="139" w:author="Chuan-Peng Hu" w:date="2023-03-08T23:21:00Z">
        <w:r w:rsidR="003D4833">
          <w:t>, the experimental design of all included dataset did not signficantly deviate from the original task.</w:t>
        </w:r>
      </w:ins>
      <w:del w:id="140" w:author="Chuan-Peng Hu" w:date="2023-03-08T23:21:00Z">
        <w:r w:rsidDel="003D4833">
          <w:delText>.</w:delText>
        </w:r>
      </w:del>
      <w:r w:rsidR="00E11383">
        <w:t xml:space="preserve"> </w:t>
      </w:r>
    </w:p>
    <w:p w14:paraId="06F33BA0" w14:textId="77777777" w:rsidR="007169CC" w:rsidRPr="002500E2" w:rsidRDefault="007169CC" w:rsidP="007169CC">
      <w:pPr>
        <w:ind w:firstLine="720"/>
        <w:rPr>
          <w:color w:val="000000" w:themeColor="text1"/>
          <w:u w:val="single"/>
        </w:rPr>
      </w:pPr>
    </w:p>
    <w:p w14:paraId="0CBFFD04" w14:textId="362506C7" w:rsidR="00B70AB1" w:rsidRPr="0014261E" w:rsidRDefault="00B70AB1" w:rsidP="0014261E">
      <w:pPr>
        <w:pStyle w:val="Heading2"/>
      </w:pPr>
      <w:bookmarkStart w:id="141" w:name="_Toc129008234"/>
      <w:commentRangeStart w:id="142"/>
      <w:r w:rsidRPr="0014261E">
        <w:t>Stimuli materials</w:t>
      </w:r>
      <w:r w:rsidR="00846C6E">
        <w:t xml:space="preserve"> and Procedure</w:t>
      </w:r>
      <w:bookmarkEnd w:id="141"/>
      <w:commentRangeEnd w:id="142"/>
      <w:r w:rsidR="00E53EE5">
        <w:rPr>
          <w:rStyle w:val="CommentReference"/>
          <w:rFonts w:ascii="Times New Roman" w:eastAsia="Times New Roman" w:hAnsi="Times New Roman"/>
          <w:b w:val="0"/>
        </w:rPr>
        <w:commentReference w:id="142"/>
      </w:r>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lastRenderedPageBreak/>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19ECE4BB" w14:textId="77777777" w:rsidR="00512DA3" w:rsidRPr="00D720C7" w:rsidRDefault="00512DA3" w:rsidP="00D720C7">
      <w:pPr>
        <w:ind w:firstLine="720"/>
        <w:rPr>
          <w:rFonts w:eastAsiaTheme="minorEastAsia"/>
          <w:bCs/>
          <w:lang w:val="en-US"/>
        </w:rPr>
      </w:pPr>
    </w:p>
    <w:p w14:paraId="147B61BE" w14:textId="1140BCA3" w:rsidR="00B70AB1" w:rsidRPr="00C95F25" w:rsidRDefault="00526B00" w:rsidP="00B70AB1">
      <w:pPr>
        <w:rPr>
          <w:rFonts w:eastAsia="MS Mincho"/>
          <w:color w:val="000000"/>
          <w:lang w:val="en-US" w:eastAsia="de-DE"/>
        </w:rPr>
      </w:pPr>
      <w:r>
        <w:rPr>
          <w:rFonts w:eastAsia="MS Mincho"/>
          <w:noProof/>
          <w:color w:val="000000"/>
          <w:lang w:val="en-US" w:eastAsia="zh-TW"/>
        </w:rPr>
        <w:pict w14:anchorId="49594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95pt;height:205.3pt;mso-width-percent:0;mso-height-percent:0;mso-width-percent:0;mso-height-percent:0">
            <v:imagedata r:id="rId16"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247E7C65"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w:t>
      </w:r>
      <w:del w:id="143" w:author="Chuan-Peng Hu" w:date="2023-03-08T23:24:00Z">
        <w:r w:rsidR="00846C6E" w:rsidDel="003D4833">
          <w:rPr>
            <w:rFonts w:eastAsia="MS Mincho"/>
            <w:color w:val="000000"/>
            <w:sz w:val="22"/>
            <w:szCs w:val="22"/>
            <w:lang w:val="en-US" w:eastAsia="de-DE"/>
          </w:rPr>
          <w:delText xml:space="preserve">Process </w:delText>
        </w:r>
      </w:del>
      <w:ins w:id="144" w:author="Chuan-Peng Hu" w:date="2023-03-08T23:24:00Z">
        <w:r w:rsidR="003D4833">
          <w:rPr>
            <w:rFonts w:eastAsia="MS Mincho"/>
            <w:color w:val="000000"/>
            <w:sz w:val="22"/>
            <w:szCs w:val="22"/>
            <w:lang w:val="en-US" w:eastAsia="de-DE"/>
          </w:rPr>
          <w:t>procedure</w:t>
        </w:r>
        <w:r w:rsidR="003D4833">
          <w:rPr>
            <w:rFonts w:eastAsia="MS Mincho"/>
            <w:color w:val="000000"/>
            <w:sz w:val="22"/>
            <w:szCs w:val="22"/>
            <w:lang w:val="en-US" w:eastAsia="de-DE"/>
          </w:rPr>
          <w:t xml:space="preserve"> </w:t>
        </w:r>
      </w:ins>
      <w:r w:rsidR="00846C6E">
        <w:rPr>
          <w:rFonts w:eastAsia="MS Mincho"/>
          <w:color w:val="000000"/>
          <w:sz w:val="22"/>
          <w:szCs w:val="22"/>
          <w:lang w:val="en-US" w:eastAsia="de-DE"/>
        </w:rPr>
        <w:t xml:space="preserve">of </w:t>
      </w:r>
      <w:ins w:id="145" w:author="Chuan-Peng Hu" w:date="2023-03-08T23:24:00Z">
        <w:r w:rsidR="003D4833">
          <w:rPr>
            <w:rFonts w:eastAsia="MS Mincho"/>
            <w:color w:val="000000"/>
            <w:sz w:val="22"/>
            <w:szCs w:val="22"/>
            <w:lang w:val="en-US" w:eastAsia="de-DE"/>
          </w:rPr>
          <w:t xml:space="preserve">the </w:t>
        </w:r>
      </w:ins>
      <w:r w:rsidR="00846C6E">
        <w:rPr>
          <w:rFonts w:eastAsia="MS Mincho"/>
          <w:color w:val="000000"/>
          <w:sz w:val="22"/>
          <w:szCs w:val="22"/>
          <w:lang w:val="en-US" w:eastAsia="de-DE"/>
        </w:rPr>
        <w:t>SALT</w:t>
      </w:r>
      <w:ins w:id="146" w:author="Chuan-Peng Hu" w:date="2023-03-08T23:24:00Z">
        <w:r w:rsidR="003D4833">
          <w:rPr>
            <w:rFonts w:eastAsia="MS Mincho"/>
            <w:color w:val="000000"/>
            <w:sz w:val="22"/>
            <w:szCs w:val="22"/>
            <w:lang w:val="en-US" w:eastAsia="de-DE"/>
          </w:rPr>
          <w:t xml:space="preserve"> in dataset 1 (</w:t>
        </w:r>
        <w:commentRangeStart w:id="147"/>
        <w:r w:rsidR="003D4833">
          <w:rPr>
            <w:rFonts w:eastAsia="MS Mincho"/>
            <w:color w:val="000000"/>
            <w:sz w:val="22"/>
            <w:szCs w:val="22"/>
            <w:lang w:val="en-US" w:eastAsia="de-DE"/>
          </w:rPr>
          <w:t>Hu et al., 2023</w:t>
        </w:r>
      </w:ins>
      <w:commentRangeEnd w:id="147"/>
      <w:ins w:id="148" w:author="Chuan-Peng Hu" w:date="2023-03-08T23:25:00Z">
        <w:r w:rsidR="003D4833">
          <w:rPr>
            <w:rStyle w:val="CommentReference"/>
          </w:rPr>
          <w:commentReference w:id="147"/>
        </w:r>
      </w:ins>
      <w:ins w:id="149" w:author="Chuan-Peng Hu" w:date="2023-03-08T23:24:00Z">
        <w:r w:rsidR="003D4833">
          <w:rPr>
            <w:rFonts w:eastAsia="MS Mincho"/>
            <w:color w:val="000000"/>
            <w:sz w:val="22"/>
            <w:szCs w:val="22"/>
            <w:lang w:val="en-US" w:eastAsia="de-DE"/>
          </w:rPr>
          <w:t>)</w:t>
        </w:r>
      </w:ins>
    </w:p>
    <w:p w14:paraId="1F920B41" w14:textId="77777777" w:rsidR="00B70AB1" w:rsidRPr="007A06B6" w:rsidRDefault="00B70AB1" w:rsidP="00B70AB1">
      <w:pPr>
        <w:rPr>
          <w:bCs/>
        </w:rPr>
      </w:pPr>
    </w:p>
    <w:p w14:paraId="05999AD7" w14:textId="6DBBD1C5" w:rsidR="00586F83" w:rsidRPr="0014261E" w:rsidRDefault="00BA0079" w:rsidP="0014261E">
      <w:pPr>
        <w:pStyle w:val="Heading2"/>
      </w:pPr>
      <w:bookmarkStart w:id="150" w:name="_c49m91hl2d4p" w:colFirst="0" w:colLast="0"/>
      <w:bookmarkStart w:id="151" w:name="_Toc129008235"/>
      <w:bookmarkEnd w:id="150"/>
      <w:r w:rsidRPr="0014261E">
        <w:t>Pilot data</w:t>
      </w:r>
      <w:r w:rsidR="007D3F54" w:rsidRPr="0014261E">
        <w:t xml:space="preserve"> simulated data</w:t>
      </w:r>
      <w:bookmarkEnd w:id="151"/>
      <w:r w:rsidR="007D3F54" w:rsidRPr="0014261E">
        <w:t xml:space="preserve"> </w:t>
      </w:r>
    </w:p>
    <w:p w14:paraId="08BF8E5F" w14:textId="69DABF93" w:rsidR="00661D7C" w:rsidRPr="008E2954" w:rsidRDefault="009B63AA" w:rsidP="008E2954">
      <w:pPr>
        <w:ind w:firstLine="720"/>
        <w:rPr>
          <w:rFonts w:eastAsia="Calibri"/>
          <w:lang w:val="en-US"/>
        </w:rPr>
      </w:pPr>
      <w:r w:rsidRPr="009B63AA">
        <w:rPr>
          <w:bCs/>
          <w:lang w:val="en-US"/>
        </w:rPr>
        <w:t xml:space="preserve">To avoid any potential biases in hypothesis formation, we didn't conduct any statistical analysis on the </w:t>
      </w:r>
      <w:ins w:id="152" w:author="Chuan-Peng Hu" w:date="2023-03-08T23:23:00Z">
        <w:r w:rsidR="003D4833">
          <w:rPr>
            <w:bCs/>
            <w:lang w:val="en-US"/>
          </w:rPr>
          <w:t xml:space="preserve">real </w:t>
        </w:r>
      </w:ins>
      <w:del w:id="153" w:author="Chuan-Peng Hu" w:date="2023-03-08T23:23:00Z">
        <w:r w:rsidRPr="009B63AA" w:rsidDel="003D4833">
          <w:rPr>
            <w:bCs/>
            <w:lang w:val="en-US"/>
          </w:rPr>
          <w:delText xml:space="preserve">primary </w:delText>
        </w:r>
      </w:del>
      <w:r w:rsidRPr="009B63AA">
        <w:rPr>
          <w:bCs/>
          <w:lang w:val="en-US"/>
        </w:rPr>
        <w:t xml:space="preserve">data during stage 1 registration. Instead, we generated a </w:t>
      </w:r>
      <w:del w:id="154" w:author="Chuan-Peng Hu" w:date="2023-03-08T23:23:00Z">
        <w:r w:rsidRPr="009B63AA" w:rsidDel="003D4833">
          <w:rPr>
            <w:bCs/>
            <w:lang w:val="en-US"/>
          </w:rPr>
          <w:delText xml:space="preserve">pilot </w:delText>
        </w:r>
      </w:del>
      <w:ins w:id="155" w:author="Chuan-Peng Hu" w:date="2023-03-08T23:23:00Z">
        <w:r w:rsidR="003D4833">
          <w:rPr>
            <w:bCs/>
            <w:lang w:val="en-US"/>
          </w:rPr>
          <w:t>faked</w:t>
        </w:r>
        <w:r w:rsidR="003D4833" w:rsidRPr="009B63AA">
          <w:rPr>
            <w:bCs/>
            <w:lang w:val="en-US"/>
          </w:rPr>
          <w:t xml:space="preserve"> </w:t>
        </w:r>
      </w:ins>
      <w:r w:rsidRPr="009B63AA">
        <w:rPr>
          <w:bCs/>
          <w:lang w:val="en-US"/>
        </w:rPr>
        <w:t>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7" w:history="1">
        <w:r w:rsidR="004C2AE4" w:rsidRPr="00CF40D7">
          <w:rPr>
            <w:rStyle w:val="Hyperlink"/>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512DA3">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44B59687" w14:textId="77777777" w:rsidR="001B3912" w:rsidRDefault="001B3912" w:rsidP="00187EF0">
      <w:pPr>
        <w:ind w:firstLine="720"/>
        <w:rPr>
          <w:rFonts w:eastAsia="Calibri"/>
          <w:lang w:val="en-US"/>
        </w:rPr>
      </w:pPr>
    </w:p>
    <w:p w14:paraId="4C870DBF" w14:textId="41E03625" w:rsidR="001B3912" w:rsidRDefault="001B3912" w:rsidP="00187EF0">
      <w:pPr>
        <w:ind w:firstLine="720"/>
        <w:rPr>
          <w:rFonts w:eastAsia="Calibri"/>
          <w:lang w:val="en-US"/>
        </w:rPr>
      </w:pPr>
      <w:commentRangeStart w:id="156"/>
      <w:r w:rsidRPr="001B3912">
        <w:rPr>
          <w:rFonts w:eastAsia="Calibri"/>
          <w:lang w:val="en-US"/>
        </w:rPr>
        <w:t xml:space="preserve">In the publicly available data from the </w:t>
      </w:r>
      <w:r w:rsidR="00116E01">
        <w:rPr>
          <w:rFonts w:eastAsia="Calibri"/>
          <w:lang w:val="en-US"/>
        </w:rPr>
        <w:t>5</w:t>
      </w:r>
      <w:r w:rsidRPr="001B3912">
        <w:rPr>
          <w:rFonts w:eastAsia="Calibri"/>
          <w:lang w:val="en-US"/>
        </w:rPr>
        <w:t xml:space="preserve"> studies we collected,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commentRangeEnd w:id="156"/>
      <w:r w:rsidR="003D4833">
        <w:rPr>
          <w:rStyle w:val="CommentReference"/>
        </w:rPr>
        <w:commentReference w:id="156"/>
      </w: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157" w:name="_mo5wam9lyrd2" w:colFirst="0" w:colLast="0"/>
      <w:bookmarkStart w:id="158" w:name="_af2debhp0apz" w:colFirst="0" w:colLast="0"/>
      <w:bookmarkStart w:id="159" w:name="_x5xzkvo93gpg" w:colFirst="0" w:colLast="0"/>
      <w:bookmarkEnd w:id="157"/>
      <w:bookmarkEnd w:id="158"/>
      <w:bookmarkEnd w:id="159"/>
    </w:p>
    <w:p w14:paraId="7070CA1A" w14:textId="2FD80DBB" w:rsidR="00586F83" w:rsidRPr="0014261E" w:rsidRDefault="00BA0079" w:rsidP="0014261E">
      <w:pPr>
        <w:pStyle w:val="Heading2"/>
      </w:pPr>
      <w:bookmarkStart w:id="160" w:name="_5w73peohap5j" w:colFirst="0" w:colLast="0"/>
      <w:bookmarkStart w:id="161" w:name="_Toc129008236"/>
      <w:bookmarkEnd w:id="160"/>
      <w:r w:rsidRPr="00B51E8A">
        <w:t>Analysis Plan</w:t>
      </w:r>
      <w:bookmarkEnd w:id="161"/>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0289FD82"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e will use the "fit_ezddm" function in the "hausekeep" package in R to obtain these two indices. However, these 11 publicly available datasets do not all adhere strictly to the original experimental design of SALT. For example, some experiments did not use the Friend label or the Stranger label. Therefore, we will make some adjustments when calculating the SPE.</w:t>
      </w:r>
    </w:p>
    <w:p w14:paraId="02A68A00" w14:textId="1EDB0769" w:rsidR="00283F57" w:rsidRDefault="00E11383" w:rsidP="006543E3">
      <w:pPr>
        <w:ind w:firstLine="720"/>
        <w:rPr>
          <w:color w:val="000000" w:themeColor="text1"/>
          <w:lang w:val="en-US"/>
        </w:rPr>
      </w:pPr>
      <w:r w:rsidRPr="00251A27">
        <w:rPr>
          <w:color w:val="000000" w:themeColor="text1"/>
          <w:lang w:val="en-US"/>
        </w:rPr>
        <w:t xml:space="preserve">We will only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this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53B7F885" w14:textId="77777777" w:rsidR="00283F57" w:rsidRDefault="00283F57">
      <w:pPr>
        <w:spacing w:line="276" w:lineRule="auto"/>
        <w:rPr>
          <w:color w:val="000000" w:themeColor="text1"/>
          <w:lang w:val="en-US"/>
        </w:rPr>
      </w:pPr>
      <w:r>
        <w:rPr>
          <w:color w:val="000000" w:themeColor="text1"/>
          <w:lang w:val="en-US"/>
        </w:rPr>
        <w:br w:type="page"/>
      </w:r>
    </w:p>
    <w:p w14:paraId="515E0462" w14:textId="77777777" w:rsidR="00C662A1" w:rsidRPr="006543E3" w:rsidRDefault="00C662A1" w:rsidP="006543E3">
      <w:pPr>
        <w:ind w:firstLine="720"/>
        <w:rPr>
          <w:rFonts w:eastAsiaTheme="minorEastAsia"/>
          <w:color w:val="000000" w:themeColor="text1"/>
          <w:lang w:val="en-US"/>
        </w:rPr>
      </w:pPr>
    </w:p>
    <w:p w14:paraId="4A08D001" w14:textId="77777777" w:rsidR="00C662A1" w:rsidRDefault="00C662A1" w:rsidP="004B7584">
      <w:pPr>
        <w:ind w:firstLine="720"/>
        <w:rPr>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9">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Default="003400D7" w:rsidP="00512DA3">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53C5FB0E" w14:textId="77777777" w:rsidR="00283F57" w:rsidRPr="003400D7" w:rsidRDefault="00283F57" w:rsidP="00512DA3">
      <w:pPr>
        <w:jc w:val="center"/>
        <w:rPr>
          <w:rFonts w:eastAsiaTheme="minorEastAsia"/>
          <w:lang w:val="en-US"/>
        </w:rPr>
      </w:pPr>
    </w:p>
    <w:p w14:paraId="78FF2123" w14:textId="33C6CC5B" w:rsidR="00704C8C" w:rsidRPr="00FF3620" w:rsidRDefault="00704C8C" w:rsidP="004D6313">
      <w:pPr>
        <w:pStyle w:val="Heading3"/>
        <w:rPr>
          <w:rFonts w:eastAsia="Calibri"/>
          <w:lang w:val="en-US"/>
        </w:rPr>
      </w:pPr>
      <w:bookmarkStart w:id="162" w:name="_Toc129008237"/>
      <w:r w:rsidRPr="00FF3620">
        <w:rPr>
          <w:rFonts w:eastAsia="Calibri"/>
          <w:lang w:val="en-US"/>
        </w:rPr>
        <w:t>Data pre-processing</w:t>
      </w:r>
      <w:bookmarkEnd w:id="162"/>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ListParagraph"/>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ListParagraph"/>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ListParagraph"/>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ListParagraph"/>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ListParagraph"/>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ListParagraph"/>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ListParagraph"/>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ListParagraph"/>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ListParagraph"/>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ListParagraph"/>
        <w:numPr>
          <w:ilvl w:val="0"/>
          <w:numId w:val="13"/>
        </w:numPr>
        <w:rPr>
          <w:color w:val="000000" w:themeColor="text1"/>
          <w:lang w:val="en-GB"/>
        </w:rPr>
      </w:pPr>
      <w:r>
        <w:rPr>
          <w:color w:val="000000" w:themeColor="text1"/>
          <w:lang w:val="en-GB"/>
        </w:rPr>
        <w:t>TBC</w:t>
      </w:r>
      <w:r w:rsidR="009D5577">
        <w:rPr>
          <w:color w:val="000000" w:themeColor="text1"/>
          <w:lang w:val="en-GB"/>
        </w:rPr>
        <w:t>(maybe)</w:t>
      </w:r>
    </w:p>
    <w:p w14:paraId="24519825" w14:textId="3671BDF1" w:rsidR="00A84646" w:rsidRDefault="00A84646">
      <w:pPr>
        <w:spacing w:line="276" w:lineRule="auto"/>
        <w:rPr>
          <w:color w:val="000000" w:themeColor="text1"/>
          <w:lang w:val="en-GB"/>
        </w:rPr>
      </w:pPr>
      <w:r>
        <w:rPr>
          <w:color w:val="000000" w:themeColor="text1"/>
          <w:lang w:val="en-GB"/>
        </w:rPr>
        <w:br w:type="page"/>
      </w:r>
    </w:p>
    <w:p w14:paraId="449089B0"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Heading3"/>
        <w:rPr>
          <w:rFonts w:eastAsia="Calibri"/>
          <w:lang w:val="en-US"/>
        </w:rPr>
      </w:pPr>
      <w:bookmarkStart w:id="163" w:name="_Toc129008238"/>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163"/>
      <w:r w:rsidRPr="004D6313">
        <w:rPr>
          <w:rFonts w:eastAsia="Calibri"/>
          <w:lang w:val="en-US"/>
        </w:rPr>
        <w:t xml:space="preserve"> </w:t>
      </w:r>
    </w:p>
    <w:p w14:paraId="759E89FC" w14:textId="60FFF978"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 xml:space="preserve">e will calculate six indices based on the cleaned SALT data, which will represent the </w:t>
      </w:r>
      <w:del w:id="164" w:author="Chuan-Peng Hu" w:date="2023-03-08T23:28:00Z">
        <w:r w:rsidRPr="00FC2CA4" w:rsidDel="00232DAA">
          <w:rPr>
            <w:rFonts w:eastAsia="Calibri"/>
            <w:lang w:val="en-US"/>
          </w:rPr>
          <w:delText>Self-Prioritization Effe</w:delText>
        </w:r>
        <w:r w:rsidDel="00232DAA">
          <w:rPr>
            <w:rFonts w:eastAsia="Calibri"/>
            <w:lang w:val="en-US"/>
          </w:rPr>
          <w:delText>ct (</w:delText>
        </w:r>
      </w:del>
      <w:r>
        <w:rPr>
          <w:rFonts w:eastAsia="Calibri"/>
          <w:lang w:val="en-US"/>
        </w:rPr>
        <w:t>SPE</w:t>
      </w:r>
      <w:del w:id="165" w:author="Chuan-Peng Hu" w:date="2023-03-08T23:28:00Z">
        <w:r w:rsidDel="00232DAA">
          <w:rPr>
            <w:rFonts w:eastAsia="Calibri"/>
            <w:lang w:val="en-US"/>
          </w:rPr>
          <w:delText>)</w:delText>
        </w:r>
      </w:del>
      <w:r>
        <w:rPr>
          <w:rFonts w:eastAsia="Calibri"/>
          <w:lang w:val="en-US"/>
        </w:rPr>
        <w:t xml:space="preserv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77777777"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A84646">
        <w:rPr>
          <w:rFonts w:eastAsiaTheme="minorEastAsia"/>
          <w:color w:val="000000" w:themeColor="text1"/>
          <w:lang w:val="en-US" w:eastAsia="nl-NL"/>
        </w:rPr>
        <w:t>2</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4674FE">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KaiTi_GB2312"/>
                <w:b/>
              </w:rPr>
            </w:pPr>
            <w:r>
              <w:rPr>
                <w:rFonts w:eastAsia="KaiTi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KaiTi_GB2312"/>
                <w:b/>
              </w:rPr>
            </w:pPr>
            <w:r w:rsidRPr="00646866">
              <w:rPr>
                <w:rFonts w:eastAsia="KaiTi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KaiTi_GB2312"/>
                <w:b/>
                <w:lang w:eastAsia="zh-CN"/>
              </w:rPr>
            </w:pPr>
            <w:r w:rsidRPr="00646866">
              <w:rPr>
                <w:rFonts w:eastAsia="KaiTi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KaiTi_GB2312"/>
                <w:b/>
              </w:rPr>
            </w:pPr>
            <w:r w:rsidRPr="00646866">
              <w:rPr>
                <w:rFonts w:eastAsia="KaiTi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000000" w:rsidP="004674FE">
            <w:pPr>
              <w:jc w:val="center"/>
              <w:rPr>
                <w:rFonts w:eastAsia="SimSun"/>
              </w:rPr>
            </w:pPr>
            <m:oMathPara>
              <m:oMath>
                <m:box>
                  <m:boxPr>
                    <m:ctrlPr>
                      <w:rPr>
                        <w:rFonts w:ascii="Cambria Math" w:eastAsia="SimSun" w:hAnsi="Cambria Math"/>
                        <w:lang w:val="en" w:eastAsia="zh-CN"/>
                      </w:rPr>
                    </m:ctrlPr>
                  </m:boxPr>
                  <m:e>
                    <m:argPr>
                      <m:argSz m:val="-1"/>
                    </m:argPr>
                    <m:f>
                      <m:fPr>
                        <m:ctrlPr>
                          <w:rPr>
                            <w:rFonts w:ascii="Cambria Math" w:eastAsia="SimSun" w:hAnsi="Cambria Math"/>
                            <w:lang w:val="en" w:eastAsia="zh-CN"/>
                          </w:rPr>
                        </m:ctrlPr>
                      </m:fPr>
                      <m:num>
                        <m:r>
                          <w:rPr>
                            <w:rFonts w:ascii="Cambria Math" w:eastAsia="SimSun"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SimSun"/>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(correct response)</m:t>
                        </m:r>
                      </m:sub>
                    </m:sSub>
                  </m:num>
                  <m:den>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total response</m:t>
                        </m:r>
                      </m:sub>
                    </m:sSub>
                  </m:den>
                </m:f>
              </m:oMath>
            </m:oMathPara>
          </w:p>
        </w:tc>
        <w:tc>
          <w:tcPr>
            <w:tcW w:w="4253" w:type="dxa"/>
            <w:gridSpan w:val="2"/>
            <w:vAlign w:val="center"/>
          </w:tcPr>
          <w:p w14:paraId="03F3CF17"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SimSun"/>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000000" w:rsidP="004674FE">
            <w:pPr>
              <w:jc w:val="center"/>
              <w:rPr>
                <w:rFonts w:eastAsia="SimSun"/>
              </w:rPr>
            </w:pPr>
            <m:oMathPara>
              <m:oMath>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Self</m:t>
                    </m:r>
                  </m:sub>
                </m:sSub>
                <m:r>
                  <m:rPr>
                    <m:sty m:val="p"/>
                  </m:rPr>
                  <w:rPr>
                    <w:rFonts w:ascii="Cambria Math" w:eastAsia="SimSun" w:hAnsi="Cambria Math"/>
                  </w:rPr>
                  <m:t>-</m:t>
                </m:r>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RT</m:t>
                        </m:r>
                      </m:e>
                      <m:sub>
                        <m:r>
                          <w:rPr>
                            <w:rFonts w:ascii="Cambria Math" w:eastAsia="SimSun" w:hAnsi="Cambria Math"/>
                          </w:rPr>
                          <m:t>mean</m:t>
                        </m:r>
                      </m:sub>
                    </m:sSub>
                  </m:num>
                  <m:den>
                    <m:r>
                      <w:rPr>
                        <w:rFonts w:ascii="Cambria Math" w:eastAsia="SimSun" w:hAnsi="Cambria Math"/>
                      </w:rPr>
                      <m:t>ACC</m:t>
                    </m:r>
                  </m:den>
                </m:f>
              </m:oMath>
            </m:oMathPara>
          </w:p>
        </w:tc>
        <w:tc>
          <w:tcPr>
            <w:tcW w:w="4253" w:type="dxa"/>
            <w:gridSpan w:val="2"/>
            <w:vAlign w:val="center"/>
          </w:tcPr>
          <w:p w14:paraId="50075D6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KaiTi_GB2312"/>
                <w:noProof/>
              </w:rPr>
              <w:fldChar w:fldCharType="separate"/>
            </w:r>
            <w:r>
              <w:rPr>
                <w:rFonts w:eastAsia="KaiTi_GB2312"/>
                <w:noProof/>
              </w:rPr>
              <w:t>Humphreys and Sui (2015); Stoeber and Eysenck (2008)</w:t>
            </w:r>
            <w:r>
              <w:rPr>
                <w:rFonts w:eastAsia="KaiTi_GB2312"/>
                <w:noProof/>
              </w:rPr>
              <w:fldChar w:fldCharType="end"/>
            </w:r>
          </w:p>
          <w:p w14:paraId="4532F7EC" w14:textId="77777777" w:rsidR="00376756" w:rsidRPr="00646866" w:rsidRDefault="00376756" w:rsidP="004674FE">
            <w:pPr>
              <w:jc w:val="center"/>
              <w:rPr>
                <w:rFonts w:eastAsia="SimSun"/>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KaiTi_GB2312"/>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SimSun"/>
              </w:rPr>
            </w:pPr>
          </w:p>
        </w:tc>
        <w:tc>
          <w:tcPr>
            <w:tcW w:w="4253" w:type="dxa"/>
            <w:gridSpan w:val="2"/>
            <w:vAlign w:val="center"/>
          </w:tcPr>
          <w:p w14:paraId="4E33F0B4"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KaiTi_GB2312"/>
                <w:noProof/>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9A8C0EE" w14:textId="77777777" w:rsidR="00337060" w:rsidRDefault="00337060" w:rsidP="00FD0EFA">
      <w:pPr>
        <w:ind w:firstLine="720"/>
        <w:rPr>
          <w:color w:val="000000" w:themeColor="text1"/>
          <w:lang w:val="en-US"/>
        </w:rPr>
      </w:pPr>
    </w:p>
    <w:p w14:paraId="7286266F" w14:textId="77777777" w:rsidR="00337060" w:rsidRPr="009D5577" w:rsidRDefault="00337060" w:rsidP="00337060">
      <w:pPr>
        <w:pStyle w:val="Heading3"/>
        <w:rPr>
          <w:lang w:val="en-US"/>
        </w:rPr>
      </w:pPr>
      <w:bookmarkStart w:id="166" w:name="_Toc129008239"/>
      <w:r w:rsidRPr="009D5577">
        <w:rPr>
          <w:lang w:val="en-US"/>
        </w:rPr>
        <w:t>Split-half reliability of SPE in SALT</w:t>
      </w:r>
      <w:bookmarkEnd w:id="166"/>
    </w:p>
    <w:p w14:paraId="1F7D6F68" w14:textId="35BDCB50" w:rsidR="00337060" w:rsidRDefault="00AF6D94" w:rsidP="00337060">
      <w:pPr>
        <w:ind w:firstLine="720"/>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337060">
      <w:pPr>
        <w:ind w:firstLine="720"/>
        <w:rPr>
          <w:color w:val="000000"/>
        </w:rPr>
      </w:pPr>
      <w:r w:rsidRPr="006C6CA7">
        <w:rPr>
          <w:color w:val="000000"/>
        </w:rPr>
        <w:lastRenderedPageBreak/>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337060">
      <w:pPr>
        <w:ind w:firstLine="72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112C28" w:rsidRDefault="00710AB4" w:rsidP="004D6313">
      <w:pPr>
        <w:pStyle w:val="Heading3"/>
        <w:rPr>
          <w:rFonts w:eastAsia="Calibri"/>
          <w:lang w:val="en-US"/>
        </w:rPr>
      </w:pPr>
      <w:bookmarkStart w:id="167" w:name="_Toc129008240"/>
      <w:r>
        <w:rPr>
          <w:rFonts w:eastAsia="Calibri"/>
          <w:lang w:val="en-US"/>
        </w:rPr>
        <w:t xml:space="preserve">Test-Retest </w:t>
      </w:r>
      <w:r w:rsidR="00C9151A" w:rsidRPr="00FF3620">
        <w:rPr>
          <w:rFonts w:eastAsia="Calibri"/>
          <w:lang w:val="en-US"/>
        </w:rPr>
        <w:t>Reliability</w:t>
      </w:r>
      <w:r>
        <w:rPr>
          <w:rFonts w:eastAsia="Calibri"/>
          <w:lang w:val="en-US"/>
        </w:rPr>
        <w:t xml:space="preserve"> (ICC)</w:t>
      </w:r>
      <w:r w:rsidR="00C9151A" w:rsidRPr="00FF3620">
        <w:rPr>
          <w:rFonts w:eastAsia="Calibri"/>
          <w:lang w:val="en-US"/>
        </w:rPr>
        <w:t xml:space="preserve"> of </w:t>
      </w:r>
      <w:r>
        <w:rPr>
          <w:rFonts w:eastAsia="Calibri"/>
          <w:lang w:val="en-US"/>
        </w:rPr>
        <w:t>SPE</w:t>
      </w:r>
      <w:r w:rsidR="00C9151A" w:rsidRPr="00FF3620">
        <w:rPr>
          <w:rFonts w:eastAsia="Calibri"/>
          <w:lang w:val="en-US"/>
        </w:rPr>
        <w:t xml:space="preserve"> in SALT</w:t>
      </w:r>
      <w:bookmarkEnd w:id="167"/>
      <w:r w:rsidR="00C9151A" w:rsidRPr="00FF3620">
        <w:rPr>
          <w:rFonts w:eastAsia="Calibri"/>
          <w:lang w:val="en-US"/>
        </w:rPr>
        <w:t xml:space="preserve"> </w:t>
      </w:r>
    </w:p>
    <w:p w14:paraId="1770E983" w14:textId="4DE31AA0" w:rsidR="002B775B" w:rsidRPr="00FF3620" w:rsidRDefault="00AF6D94" w:rsidP="00FF3620">
      <w:pPr>
        <w:ind w:firstLine="720"/>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A5673E">
      <w:pPr>
        <w:ind w:firstLine="72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68EB413A" w14:textId="77777777" w:rsidR="00A5673E" w:rsidRDefault="00A5673E" w:rsidP="00A5673E">
      <w:pPr>
        <w:rPr>
          <w:i/>
          <w:iCs/>
          <w:sz w:val="22"/>
          <w:szCs w:val="22"/>
          <w:lang w:val="en-US"/>
        </w:rPr>
      </w:pPr>
    </w:p>
    <w:p w14:paraId="24322DFB" w14:textId="77777777" w:rsidR="00A5673E" w:rsidRDefault="00A5673E" w:rsidP="00A5673E">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A5673E">
      <w:pPr>
        <w:ind w:firstLine="72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20BE4C3E" w14:textId="77777777" w:rsidR="00F731F9" w:rsidRDefault="00F731F9" w:rsidP="007036EB">
      <w:pPr>
        <w:rPr>
          <w:i/>
          <w:iCs/>
          <w:sz w:val="22"/>
          <w:szCs w:val="22"/>
          <w:lang w:val="en-US"/>
        </w:rPr>
      </w:pPr>
    </w:p>
    <w:p w14:paraId="29EE8376" w14:textId="66C20CAD" w:rsidR="007036EB" w:rsidRPr="00F731F9" w:rsidRDefault="007036EB" w:rsidP="007036EB">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A2586A5" w:rsidR="00D86C42" w:rsidRDefault="00337060" w:rsidP="00F41AAC">
      <w:pPr>
        <w:ind w:firstLine="72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168" w:name="_8ky6xw9d7iji" w:colFirst="0" w:colLast="0"/>
      <w:bookmarkStart w:id="169" w:name="_Toc129008241"/>
      <w:bookmarkEnd w:id="168"/>
      <w:r>
        <w:rPr>
          <w:rFonts w:ascii="Calibri" w:eastAsia="Calibri" w:hAnsi="Calibri" w:cs="Calibri"/>
          <w:b/>
          <w:sz w:val="42"/>
          <w:szCs w:val="42"/>
        </w:rPr>
        <w:t>Data availability</w:t>
      </w:r>
      <w:bookmarkEnd w:id="169"/>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170" w:name="_v3xn7y51vn90" w:colFirst="0" w:colLast="0"/>
      <w:bookmarkStart w:id="171" w:name="_Toc129008242"/>
      <w:bookmarkEnd w:id="170"/>
      <w:r>
        <w:rPr>
          <w:rFonts w:ascii="Calibri" w:eastAsia="Calibri" w:hAnsi="Calibri" w:cs="Calibri"/>
          <w:b/>
          <w:sz w:val="42"/>
          <w:szCs w:val="42"/>
        </w:rPr>
        <w:t>Code availability</w:t>
      </w:r>
      <w:bookmarkEnd w:id="171"/>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Heading1"/>
        <w:keepNext w:val="0"/>
        <w:keepLines w:val="0"/>
        <w:spacing w:before="0" w:after="0"/>
        <w:rPr>
          <w:rFonts w:ascii="Calibri" w:eastAsia="Calibri" w:hAnsi="Calibri" w:cs="Calibri"/>
          <w:b/>
          <w:sz w:val="42"/>
          <w:szCs w:val="42"/>
        </w:rPr>
      </w:pPr>
      <w:bookmarkStart w:id="172" w:name="_wv0gj0dgrmeo" w:colFirst="0" w:colLast="0"/>
      <w:bookmarkStart w:id="173" w:name="_Toc129008243"/>
      <w:bookmarkEnd w:id="172"/>
      <w:r>
        <w:rPr>
          <w:rFonts w:ascii="Calibri" w:eastAsia="Calibri" w:hAnsi="Calibri" w:cs="Calibri"/>
          <w:b/>
          <w:sz w:val="42"/>
          <w:szCs w:val="42"/>
        </w:rPr>
        <w:t>Results</w:t>
      </w:r>
      <w:bookmarkEnd w:id="173"/>
    </w:p>
    <w:p w14:paraId="32EB2324" w14:textId="5C545A71" w:rsidR="00F41AAC" w:rsidRPr="009D5577" w:rsidRDefault="00F41AAC" w:rsidP="00F41AAC">
      <w:pPr>
        <w:pStyle w:val="Heading2"/>
        <w:rPr>
          <w:lang w:val="en-US"/>
        </w:rPr>
      </w:pPr>
      <w:bookmarkStart w:id="174" w:name="_Toc129008244"/>
      <w:r w:rsidRPr="009D5577">
        <w:rPr>
          <w:lang w:val="en-US"/>
        </w:rPr>
        <w:t>Split-Half Reliability</w:t>
      </w:r>
      <w:r w:rsidR="00AF6D94">
        <w:rPr>
          <w:lang w:val="en-US"/>
        </w:rPr>
        <w:t xml:space="preserve"> (SHR)</w:t>
      </w:r>
      <w:bookmarkEnd w:id="174"/>
    </w:p>
    <w:p w14:paraId="01AFFC24" w14:textId="77777777" w:rsidR="00F41AAC" w:rsidRPr="006C6CA7" w:rsidRDefault="00F41AAC" w:rsidP="00F41AAC">
      <w:pPr>
        <w:ind w:firstLine="720"/>
        <w:rPr>
          <w:rFonts w:eastAsia="SimSun"/>
          <w:lang w:val="en-US"/>
        </w:rPr>
      </w:pPr>
      <w:r w:rsidRPr="006C6CA7">
        <w:rPr>
          <w:rFonts w:eastAsia="SimSun"/>
          <w:lang w:val="en-US"/>
        </w:rPr>
        <w:t>First, we stratified the data based on three variables: Session</w:t>
      </w:r>
      <w:r>
        <w:rPr>
          <w:rFonts w:eastAsia="SimSun"/>
          <w:lang w:val="en-US"/>
        </w:rPr>
        <w:t xml:space="preserve"> (if it has)</w:t>
      </w:r>
      <w:r w:rsidRPr="006C6CA7">
        <w:rPr>
          <w:rFonts w:eastAsia="SimSun"/>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SimSun"/>
          <w:lang w:val="en-US"/>
        </w:rPr>
        <w:t>5</w:t>
      </w:r>
      <w:r w:rsidRPr="006C6CA7">
        <w:rPr>
          <w:rFonts w:eastAsia="SimSun"/>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768ADB2" w14:textId="77777777" w:rsidR="00F41AAC" w:rsidRDefault="00F41AAC" w:rsidP="00F41AAC">
      <w:pPr>
        <w:jc w:val="center"/>
        <w:rPr>
          <w:rFonts w:eastAsia="SimSun"/>
          <w:highlight w:val="yellow"/>
          <w:lang w:val="en-US"/>
        </w:rPr>
      </w:pPr>
      <w:r>
        <w:rPr>
          <w:rFonts w:eastAsia="SimSun"/>
          <w:noProof/>
          <w:lang w:val="en-US" w:eastAsia="zh-TW"/>
        </w:rPr>
        <w:lastRenderedPageBreak/>
        <w:drawing>
          <wp:inline distT="0" distB="0" distL="0" distR="0" wp14:anchorId="7DD8A54C" wp14:editId="7B4A533C">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65DC5D7B" w14:textId="77777777" w:rsidR="00F41AAC" w:rsidRDefault="00F41AAC" w:rsidP="00F41AAC">
      <w:pPr>
        <w:jc w:val="center"/>
        <w:rPr>
          <w:rFonts w:eastAsia="SimSun" w:cs="PMingLiU"/>
          <w:lang w:val="en-US"/>
        </w:rPr>
      </w:pPr>
    </w:p>
    <w:p w14:paraId="002552EE" w14:textId="6D682419" w:rsidR="00F41AAC" w:rsidRDefault="00F41AAC" w:rsidP="00F41AAC">
      <w:pPr>
        <w:jc w:val="center"/>
        <w:rPr>
          <w:rFonts w:eastAsia="SimSun" w:cs="PMingLiU"/>
          <w:lang w:val="en-US"/>
        </w:rPr>
      </w:pPr>
      <w:r w:rsidRPr="003400D7">
        <w:rPr>
          <w:rFonts w:eastAsia="SimSun" w:cs="PMingLiU"/>
          <w:b/>
          <w:lang w:val="en-US"/>
        </w:rPr>
        <w:t>Figure 5.</w:t>
      </w:r>
      <w:r w:rsidRPr="006C6CA7">
        <w:rPr>
          <w:rFonts w:eastAsia="SimSun" w:cs="PMingLiU"/>
          <w:lang w:val="en-US"/>
        </w:rPr>
        <w:t xml:space="preserve"> </w:t>
      </w:r>
      <w:r>
        <w:rPr>
          <w:rFonts w:eastAsia="SimSun" w:cs="PMingLiU"/>
          <w:lang w:val="en-US"/>
        </w:rPr>
        <w:t>Monte Carlo-based Split-Half Reliability</w:t>
      </w:r>
    </w:p>
    <w:p w14:paraId="4F3DC44C" w14:textId="77777777" w:rsidR="00F41AAC" w:rsidRPr="00F41AAC" w:rsidRDefault="00F41AAC" w:rsidP="00F41AAC">
      <w:pPr>
        <w:jc w:val="center"/>
        <w:rPr>
          <w:rFonts w:eastAsia="SimSun" w:cs="PMingLiU"/>
          <w:lang w:val="en-US"/>
        </w:rPr>
      </w:pPr>
    </w:p>
    <w:p w14:paraId="1BAC6F70" w14:textId="77CF10C3" w:rsidR="0014261E" w:rsidRPr="009D5577" w:rsidRDefault="00464832" w:rsidP="0014261E">
      <w:pPr>
        <w:pStyle w:val="Heading2"/>
        <w:rPr>
          <w:lang w:val="en-US"/>
        </w:rPr>
      </w:pPr>
      <w:bookmarkStart w:id="175" w:name="_Toc129008245"/>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175"/>
    </w:p>
    <w:p w14:paraId="6F83D7EA" w14:textId="2769CD81" w:rsidR="001B6382" w:rsidRPr="006C6CA7" w:rsidRDefault="001B6382" w:rsidP="00980A67">
      <w:pPr>
        <w:ind w:firstLine="720"/>
        <w:rPr>
          <w:rFonts w:eastAsia="SimSun" w:cs="PMingLiU"/>
          <w:lang w:val="en-US"/>
        </w:rPr>
      </w:pPr>
      <w:r w:rsidRPr="006C6CA7">
        <w:rPr>
          <w:rFonts w:eastAsia="SimSun"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SimSun" w:cs="PMingLiU"/>
          <w:lang w:val="en-US"/>
        </w:rPr>
        <w:t>We will calculate ICC</w:t>
      </w:r>
      <w:r w:rsidR="004C1584">
        <w:rPr>
          <w:rFonts w:eastAsia="SimSun" w:cs="PMingLiU"/>
          <w:lang w:val="en-US"/>
        </w:rPr>
        <w:t xml:space="preserve"> only</w:t>
      </w:r>
      <w:r w:rsidR="00051F2D" w:rsidRPr="00051F2D">
        <w:rPr>
          <w:rFonts w:eastAsia="SimSun" w:cs="PMingLiU"/>
          <w:lang w:val="en-US"/>
        </w:rPr>
        <w:t xml:space="preserve"> if the study involves </w:t>
      </w:r>
      <w:r w:rsidR="00051F2D" w:rsidRPr="006C6CA7">
        <w:rPr>
          <w:rFonts w:eastAsia="SimSun" w:cs="PMingLiU"/>
          <w:lang w:val="en-US"/>
        </w:rPr>
        <w:t>repeated measurements</w:t>
      </w:r>
      <w:r w:rsidR="00051F2D" w:rsidRPr="00051F2D">
        <w:rPr>
          <w:rFonts w:eastAsia="SimSun" w:cs="PMingLiU"/>
          <w:lang w:val="en-US"/>
        </w:rPr>
        <w:t xml:space="preserve"> of SALT.</w:t>
      </w:r>
      <w:r w:rsidR="00051F2D">
        <w:rPr>
          <w:rFonts w:eastAsia="SimSun" w:cs="PMingLiU"/>
          <w:lang w:val="en-US"/>
        </w:rPr>
        <w:t xml:space="preserve"> </w:t>
      </w:r>
      <w:r w:rsidRPr="006C6CA7">
        <w:rPr>
          <w:rFonts w:eastAsia="SimSun"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01964B2E" w:rsidR="00464832" w:rsidRPr="006C6CA7" w:rsidRDefault="00464832" w:rsidP="00980A67">
      <w:pPr>
        <w:ind w:firstLine="720"/>
        <w:rPr>
          <w:rFonts w:eastAsia="SimSun" w:cs="PMingLiU"/>
          <w:lang w:val="en-US"/>
        </w:rPr>
      </w:pPr>
      <w:r w:rsidRPr="006C6CA7">
        <w:rPr>
          <w:rFonts w:eastAsia="SimSun" w:cs="PMingLiU"/>
          <w:lang w:val="en-US"/>
        </w:rPr>
        <w:t xml:space="preserve">The present study aimed to investigate the stability of six indices, including reaction time (RT), accuracy (ACC), </w:t>
      </w:r>
      <w:r w:rsidR="006545E5" w:rsidRPr="006545E5">
        <w:rPr>
          <w:rFonts w:eastAsia="SimSun" w:cs="PMingLiU"/>
          <w:i/>
          <w:lang w:val="en-US"/>
        </w:rPr>
        <w:t>d</w:t>
      </w:r>
      <w:r w:rsidR="006545E5">
        <w:rPr>
          <w:rFonts w:eastAsia="SimSun" w:cs="PMingLiU"/>
          <w:lang w:val="en-US"/>
        </w:rPr>
        <w:t xml:space="preserve"> </w:t>
      </w:r>
      <w:r w:rsidRPr="006C6CA7">
        <w:rPr>
          <w:rFonts w:eastAsia="SimSun" w:cs="PMingLiU"/>
          <w:lang w:val="en-US"/>
        </w:rPr>
        <w:t>prime, Efficiency, drift rate (</w:t>
      </w:r>
      <w:r w:rsidRPr="006545E5">
        <w:rPr>
          <w:rFonts w:eastAsia="SimSun" w:cs="PMingLiU"/>
          <w:i/>
          <w:lang w:val="en-US"/>
        </w:rPr>
        <w:t>v</w:t>
      </w:r>
      <w:r w:rsidRPr="006C6CA7">
        <w:rPr>
          <w:rFonts w:eastAsia="SimSun" w:cs="PMingLiU"/>
          <w:lang w:val="en-US"/>
        </w:rPr>
        <w:t>) and starting point (</w:t>
      </w:r>
      <w:r w:rsidRPr="006545E5">
        <w:rPr>
          <w:rFonts w:eastAsia="SimSun" w:cs="PMingLiU"/>
          <w:i/>
          <w:lang w:val="en-US"/>
        </w:rPr>
        <w:t>z</w:t>
      </w:r>
      <w:r w:rsidRPr="006C6CA7">
        <w:rPr>
          <w:rFonts w:eastAsia="SimSun" w:cs="PMingLiU"/>
          <w:lang w:val="en-US"/>
        </w:rPr>
        <w:t>) in the diffusion decision model (DDM), across six time sessions.</w:t>
      </w:r>
      <w:r w:rsidR="00BD454B" w:rsidRPr="006C6CA7">
        <w:rPr>
          <w:rFonts w:eastAsia="SimSun"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SimSun" w:cs="PMingLiU"/>
          <w:lang w:val="en-US"/>
        </w:rPr>
        <w:t>4</w:t>
      </w:r>
      <w:r w:rsidR="00BD454B" w:rsidRPr="006C6CA7">
        <w:rPr>
          <w:rFonts w:eastAsia="SimSun" w:cs="PMingLiU"/>
          <w:lang w:val="en-US"/>
        </w:rPr>
        <w:t>, the ICC2 values of the six indices are relatively large and ICC2k values are relatively small, supporting our hypothesis.</w:t>
      </w:r>
    </w:p>
    <w:p w14:paraId="0C5CD539" w14:textId="77777777" w:rsidR="00841431" w:rsidRDefault="00841431" w:rsidP="00464832">
      <w:pPr>
        <w:rPr>
          <w:rFonts w:eastAsia="SimSun" w:cs="PMingLiU"/>
          <w:highlight w:val="yellow"/>
          <w:lang w:val="en-US"/>
        </w:rPr>
      </w:pPr>
    </w:p>
    <w:p w14:paraId="62CB1994" w14:textId="57F22884" w:rsidR="00841431" w:rsidRDefault="00841431" w:rsidP="00841431">
      <w:pPr>
        <w:jc w:val="center"/>
        <w:rPr>
          <w:rFonts w:eastAsia="SimSun" w:cs="PMingLiU"/>
          <w:highlight w:val="yellow"/>
          <w:lang w:val="en-US"/>
        </w:rPr>
      </w:pPr>
      <w:r>
        <w:rPr>
          <w:rFonts w:eastAsia="SimSun"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SimSun" w:cs="PMingLiU"/>
          <w:lang w:val="en-US"/>
        </w:rPr>
      </w:pPr>
    </w:p>
    <w:p w14:paraId="27200C45" w14:textId="57FE8401" w:rsidR="00841431" w:rsidRPr="006C6CA7" w:rsidRDefault="006C6CA7" w:rsidP="00841431">
      <w:pPr>
        <w:jc w:val="center"/>
        <w:rPr>
          <w:rFonts w:eastAsia="SimSun" w:cs="PMingLiU"/>
          <w:lang w:val="en-US"/>
        </w:rPr>
      </w:pPr>
      <w:r w:rsidRPr="003400D7">
        <w:rPr>
          <w:rFonts w:eastAsia="SimSun" w:cs="PMingLiU"/>
          <w:b/>
          <w:lang w:val="en-US"/>
        </w:rPr>
        <w:t>Figure</w:t>
      </w:r>
      <w:r w:rsidR="003400D7" w:rsidRPr="003400D7">
        <w:rPr>
          <w:rFonts w:eastAsia="SimSun" w:cs="PMingLiU"/>
          <w:b/>
          <w:lang w:val="en-US"/>
        </w:rPr>
        <w:t xml:space="preserve"> 4.</w:t>
      </w:r>
      <w:r w:rsidRPr="006C6CA7">
        <w:rPr>
          <w:rFonts w:eastAsia="SimSun" w:cs="PMingLiU"/>
          <w:lang w:val="en-US"/>
        </w:rPr>
        <w:t xml:space="preserve"> ICC2 and ICC2k</w:t>
      </w:r>
    </w:p>
    <w:p w14:paraId="76D76944" w14:textId="77777777" w:rsidR="0014261E" w:rsidRPr="009D5577" w:rsidRDefault="0014261E" w:rsidP="009D5577">
      <w:pPr>
        <w:rPr>
          <w:rFonts w:eastAsiaTheme="minorEastAsia"/>
          <w:b/>
          <w:bCs/>
          <w:color w:val="000000" w:themeColor="text1"/>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176" w:name="_n45umupwgeta" w:colFirst="0" w:colLast="0"/>
      <w:bookmarkStart w:id="177" w:name="_Toc129008246"/>
      <w:bookmarkEnd w:id="176"/>
      <w:r>
        <w:rPr>
          <w:rFonts w:ascii="Calibri" w:eastAsia="Calibri" w:hAnsi="Calibri" w:cs="Calibri"/>
          <w:b/>
          <w:sz w:val="42"/>
          <w:szCs w:val="42"/>
        </w:rPr>
        <w:t>Discussion</w:t>
      </w:r>
      <w:bookmarkEnd w:id="177"/>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178" w:name="_55me02ptpjfj" w:colFirst="0" w:colLast="0"/>
      <w:bookmarkEnd w:id="178"/>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179" w:name="_mdjadefs2vka" w:colFirst="0" w:colLast="0"/>
      <w:bookmarkEnd w:id="179"/>
      <w:r>
        <w:rPr>
          <w:rFonts w:ascii="Calibri" w:eastAsia="Calibri" w:hAnsi="Calibri" w:cs="Calibri"/>
          <w:b/>
          <w:sz w:val="42"/>
          <w:szCs w:val="42"/>
        </w:rPr>
        <w:br w:type="page"/>
      </w:r>
    </w:p>
    <w:p w14:paraId="269FEE3B" w14:textId="798F1A32" w:rsidR="00586F83" w:rsidRDefault="00BA0079">
      <w:pPr>
        <w:pStyle w:val="Heading1"/>
        <w:keepNext w:val="0"/>
        <w:keepLines w:val="0"/>
        <w:spacing w:before="0" w:after="0"/>
        <w:rPr>
          <w:rFonts w:ascii="Calibri" w:eastAsia="Calibri" w:hAnsi="Calibri" w:cs="Calibri"/>
          <w:b/>
          <w:sz w:val="42"/>
          <w:szCs w:val="42"/>
        </w:rPr>
      </w:pPr>
      <w:bookmarkStart w:id="180" w:name="_Toc129008247"/>
      <w:r>
        <w:rPr>
          <w:rFonts w:ascii="Calibri" w:eastAsia="Calibri" w:hAnsi="Calibri" w:cs="Calibri"/>
          <w:b/>
          <w:sz w:val="42"/>
          <w:szCs w:val="42"/>
        </w:rPr>
        <w:lastRenderedPageBreak/>
        <w:t>Acknowledgements</w:t>
      </w:r>
      <w:bookmarkEnd w:id="180"/>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181" w:name="_wvd57wep2hh3" w:colFirst="0" w:colLast="0"/>
      <w:bookmarkEnd w:id="181"/>
    </w:p>
    <w:p w14:paraId="771E3CBA" w14:textId="77777777" w:rsidR="0014261E" w:rsidRPr="0014261E" w:rsidRDefault="0014261E" w:rsidP="0014261E">
      <w:pPr>
        <w:rPr>
          <w:color w:val="000000" w:themeColor="text1"/>
          <w:lang w:val="en-US"/>
        </w:rPr>
      </w:pP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182" w:name="_ridkkf2yzxxx" w:colFirst="0" w:colLast="0"/>
      <w:bookmarkStart w:id="183" w:name="_Toc129008248"/>
      <w:bookmarkEnd w:id="182"/>
      <w:r>
        <w:rPr>
          <w:rFonts w:ascii="Calibri" w:eastAsia="Calibri" w:hAnsi="Calibri" w:cs="Calibri"/>
          <w:b/>
          <w:sz w:val="42"/>
          <w:szCs w:val="42"/>
        </w:rPr>
        <w:t>Author contributions</w:t>
      </w:r>
      <w:bookmarkEnd w:id="183"/>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Heading1"/>
        <w:keepNext w:val="0"/>
        <w:keepLines w:val="0"/>
        <w:spacing w:before="0" w:after="0"/>
        <w:rPr>
          <w:rFonts w:ascii="Calibri" w:eastAsia="Calibri" w:hAnsi="Calibri" w:cs="Calibri"/>
          <w:b/>
          <w:sz w:val="42"/>
          <w:szCs w:val="42"/>
        </w:rPr>
      </w:pPr>
      <w:bookmarkStart w:id="184" w:name="_Toc129008249"/>
      <w:r w:rsidRPr="003E7247">
        <w:rPr>
          <w:rFonts w:ascii="Calibri" w:eastAsia="Calibri" w:hAnsi="Calibri" w:cs="Calibri"/>
          <w:b/>
          <w:sz w:val="42"/>
          <w:szCs w:val="42"/>
        </w:rPr>
        <w:t>Competing interests</w:t>
      </w:r>
      <w:bookmarkEnd w:id="184"/>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Heading1"/>
        <w:keepNext w:val="0"/>
        <w:keepLines w:val="0"/>
        <w:spacing w:before="0" w:after="0"/>
        <w:rPr>
          <w:rFonts w:ascii="Calibri" w:eastAsia="Calibri" w:hAnsi="Calibri" w:cs="Calibri"/>
          <w:b/>
          <w:sz w:val="42"/>
          <w:szCs w:val="42"/>
        </w:rPr>
      </w:pPr>
      <w:bookmarkStart w:id="185" w:name="_Toc129008250"/>
      <w:r>
        <w:rPr>
          <w:rFonts w:ascii="Calibri" w:eastAsia="Calibri" w:hAnsi="Calibri" w:cs="Calibri"/>
          <w:b/>
          <w:sz w:val="42"/>
          <w:szCs w:val="42"/>
        </w:rPr>
        <w:t>Figures</w:t>
      </w:r>
      <w:bookmarkEnd w:id="185"/>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186" w:name="_wbmlk2iy1qsw" w:colFirst="0" w:colLast="0"/>
      <w:bookmarkEnd w:id="186"/>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Heading1"/>
        <w:keepNext w:val="0"/>
        <w:keepLines w:val="0"/>
        <w:spacing w:before="0" w:after="0"/>
        <w:rPr>
          <w:rFonts w:ascii="Calibri" w:eastAsia="Calibri" w:hAnsi="Calibri" w:cs="Calibri"/>
          <w:b/>
          <w:sz w:val="42"/>
          <w:szCs w:val="42"/>
        </w:rPr>
      </w:pPr>
      <w:bookmarkStart w:id="187" w:name="_1r3wz94tf58i" w:colFirst="0" w:colLast="0"/>
      <w:bookmarkStart w:id="188" w:name="_Toc129008251"/>
      <w:bookmarkEnd w:id="187"/>
      <w:r>
        <w:rPr>
          <w:rFonts w:ascii="Calibri" w:eastAsia="Calibri" w:hAnsi="Calibri" w:cs="Calibri"/>
          <w:b/>
          <w:sz w:val="42"/>
          <w:szCs w:val="42"/>
        </w:rPr>
        <w:t>Figure Legends</w:t>
      </w:r>
      <w:bookmarkEnd w:id="188"/>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89" w:name="_5v980ihlaje4" w:colFirst="0" w:colLast="0"/>
      <w:bookmarkEnd w:id="189"/>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Heading1"/>
        <w:keepNext w:val="0"/>
        <w:keepLines w:val="0"/>
        <w:spacing w:before="0" w:after="0"/>
        <w:rPr>
          <w:rFonts w:ascii="Calibri" w:eastAsia="Calibri" w:hAnsi="Calibri" w:cs="Calibri"/>
          <w:b/>
          <w:sz w:val="42"/>
          <w:szCs w:val="42"/>
        </w:rPr>
      </w:pPr>
      <w:bookmarkStart w:id="190" w:name="_Toc129008252"/>
      <w:r>
        <w:rPr>
          <w:rFonts w:ascii="Calibri" w:eastAsia="Calibri" w:hAnsi="Calibri" w:cs="Calibri"/>
          <w:b/>
          <w:sz w:val="42"/>
          <w:szCs w:val="42"/>
        </w:rPr>
        <w:lastRenderedPageBreak/>
        <w:t>Supplementary information</w:t>
      </w:r>
      <w:bookmarkEnd w:id="190"/>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191" w:name="_dz5w9vw0a4hh" w:colFirst="0" w:colLast="0"/>
      <w:bookmarkStart w:id="192" w:name="_7gc9ix103005" w:colFirst="0" w:colLast="0"/>
      <w:bookmarkEnd w:id="191"/>
      <w:bookmarkEnd w:id="192"/>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193" w:name="_Toc129008253"/>
      <w:r w:rsidRPr="00BA6702">
        <w:rPr>
          <w:rFonts w:ascii="Calibri" w:eastAsia="Calibri" w:hAnsi="Calibri" w:cs="Calibri"/>
          <w:b/>
          <w:sz w:val="42"/>
          <w:szCs w:val="42"/>
        </w:rPr>
        <w:lastRenderedPageBreak/>
        <w:t>References</w:t>
      </w:r>
      <w:bookmarkEnd w:id="193"/>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22E47C38" w14:textId="477F11DB" w:rsidR="00710AB4" w:rsidRPr="00710AB4" w:rsidRDefault="00B03D7E" w:rsidP="00710AB4">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710AB4" w:rsidRPr="00710AB4">
        <w:rPr>
          <w:noProof/>
        </w:rPr>
        <w:t xml:space="preserve">Cherry, E.C. (1953). Some experiments on the recognition of speech, with one and with two ears. </w:t>
      </w:r>
      <w:r w:rsidR="00710AB4" w:rsidRPr="00710AB4">
        <w:rPr>
          <w:i/>
          <w:noProof/>
        </w:rPr>
        <w:t>The Journal of the acoustical society of America, 25</w:t>
      </w:r>
      <w:r w:rsidR="00710AB4" w:rsidRPr="00710AB4">
        <w:rPr>
          <w:noProof/>
        </w:rPr>
        <w:t xml:space="preserve">(5), 975-979. </w:t>
      </w:r>
      <w:hyperlink r:id="rId22" w:history="1">
        <w:r w:rsidR="00710AB4" w:rsidRPr="00710AB4">
          <w:rPr>
            <w:rStyle w:val="Hyperlink"/>
            <w:noProof/>
          </w:rPr>
          <w:t>https://doi.org/10.1121/1.1907229</w:t>
        </w:r>
      </w:hyperlink>
      <w:r w:rsidR="00710AB4" w:rsidRPr="00710AB4">
        <w:rPr>
          <w:noProof/>
        </w:rPr>
        <w:t xml:space="preserve"> </w:t>
      </w:r>
    </w:p>
    <w:p w14:paraId="2F8F5A2A" w14:textId="77777777" w:rsidR="00710AB4" w:rsidRPr="00710AB4" w:rsidRDefault="00710AB4" w:rsidP="00710AB4">
      <w:pPr>
        <w:pStyle w:val="EndNoteBibliography"/>
        <w:rPr>
          <w:noProof/>
        </w:rPr>
      </w:pPr>
    </w:p>
    <w:p w14:paraId="71756DD7" w14:textId="77777777" w:rsidR="00710AB4" w:rsidRPr="00710AB4" w:rsidRDefault="00710AB4" w:rsidP="00710AB4">
      <w:pPr>
        <w:pStyle w:val="EndNoteBibliography"/>
        <w:ind w:left="720" w:hanging="720"/>
        <w:rPr>
          <w:noProof/>
        </w:rPr>
      </w:pPr>
      <w:r w:rsidRPr="00710AB4">
        <w:rPr>
          <w:noProof/>
        </w:rPr>
        <w:t xml:space="preserve">Cicchetti, D.V., &amp; Sparrow, S.A. (1981). Developing criteria for establishing interrater reliability of specific items: applications to assessment of adaptive behavior. </w:t>
      </w:r>
      <w:r w:rsidRPr="00710AB4">
        <w:rPr>
          <w:i/>
          <w:noProof/>
        </w:rPr>
        <w:t>Am J Ment Defic, 86</w:t>
      </w:r>
      <w:r w:rsidRPr="00710AB4">
        <w:rPr>
          <w:noProof/>
        </w:rPr>
        <w:t xml:space="preserve">(2), 127-137. </w:t>
      </w:r>
    </w:p>
    <w:p w14:paraId="47AA563D" w14:textId="77777777" w:rsidR="00710AB4" w:rsidRPr="00710AB4" w:rsidRDefault="00710AB4" w:rsidP="00710AB4">
      <w:pPr>
        <w:pStyle w:val="EndNoteBibliography"/>
        <w:rPr>
          <w:noProof/>
        </w:rPr>
      </w:pPr>
    </w:p>
    <w:p w14:paraId="70ACC151" w14:textId="24F44081" w:rsidR="00710AB4" w:rsidRPr="00710AB4" w:rsidRDefault="00710AB4" w:rsidP="00710AB4">
      <w:pPr>
        <w:pStyle w:val="EndNoteBibliography"/>
        <w:ind w:left="720" w:hanging="720"/>
        <w:rPr>
          <w:noProof/>
        </w:rPr>
      </w:pPr>
      <w:r w:rsidRPr="00710AB4">
        <w:rPr>
          <w:noProof/>
        </w:rPr>
        <w:t xml:space="preserve">Constable, M.D., et al. (2019). Relevant for us? We-prioritization in cognitive processing. </w:t>
      </w:r>
      <w:r w:rsidRPr="00710AB4">
        <w:rPr>
          <w:i/>
          <w:noProof/>
        </w:rPr>
        <w:t>Journal of Experimental Psychology: Human Perception and Performance, 45</w:t>
      </w:r>
      <w:r w:rsidRPr="00710AB4">
        <w:rPr>
          <w:noProof/>
        </w:rPr>
        <w:t xml:space="preserve">(12). </w:t>
      </w:r>
      <w:hyperlink r:id="rId23" w:history="1">
        <w:r w:rsidRPr="00710AB4">
          <w:rPr>
            <w:rStyle w:val="Hyperlink"/>
            <w:noProof/>
          </w:rPr>
          <w:t>https://doi.org/10.1037/xhp0000691</w:t>
        </w:r>
      </w:hyperlink>
      <w:r w:rsidRPr="00710AB4">
        <w:rPr>
          <w:noProof/>
        </w:rPr>
        <w:t xml:space="preserve"> </w:t>
      </w:r>
    </w:p>
    <w:p w14:paraId="2CDEB196" w14:textId="77777777" w:rsidR="00710AB4" w:rsidRPr="00710AB4" w:rsidRDefault="00710AB4" w:rsidP="00710AB4">
      <w:pPr>
        <w:pStyle w:val="EndNoteBibliography"/>
        <w:rPr>
          <w:noProof/>
        </w:rPr>
      </w:pPr>
    </w:p>
    <w:p w14:paraId="4ACE6A8C" w14:textId="2A20BE52" w:rsidR="00710AB4" w:rsidRPr="00710AB4" w:rsidRDefault="00710AB4" w:rsidP="00710AB4">
      <w:pPr>
        <w:pStyle w:val="EndNoteBibliography"/>
        <w:ind w:left="720" w:hanging="720"/>
        <w:rPr>
          <w:noProof/>
        </w:rPr>
      </w:pPr>
      <w:r w:rsidRPr="00710AB4">
        <w:rPr>
          <w:noProof/>
        </w:rPr>
        <w:t xml:space="preserve">Constable, M.D., &amp; Knoblich, G. (2020). Sticking together? Re-binding previous other-associated stimuli interferes with self-verification but not partner-verification. </w:t>
      </w:r>
      <w:r w:rsidRPr="00710AB4">
        <w:rPr>
          <w:i/>
          <w:noProof/>
        </w:rPr>
        <w:t>Acta psychologica, 210</w:t>
      </w:r>
      <w:r w:rsidRPr="00710AB4">
        <w:rPr>
          <w:noProof/>
        </w:rPr>
        <w:t xml:space="preserve">, 103167. </w:t>
      </w:r>
      <w:hyperlink r:id="rId24" w:history="1">
        <w:r w:rsidRPr="00710AB4">
          <w:rPr>
            <w:rStyle w:val="Hyperlink"/>
            <w:noProof/>
          </w:rPr>
          <w:t>https://doi.org/10.1016/j.actpsy.2020.103167</w:t>
        </w:r>
      </w:hyperlink>
      <w:r w:rsidRPr="00710AB4">
        <w:rPr>
          <w:noProof/>
        </w:rPr>
        <w:t xml:space="preserve"> </w:t>
      </w:r>
    </w:p>
    <w:p w14:paraId="342E2C54" w14:textId="77777777" w:rsidR="00710AB4" w:rsidRPr="00710AB4" w:rsidRDefault="00710AB4" w:rsidP="00710AB4">
      <w:pPr>
        <w:pStyle w:val="EndNoteBibliography"/>
        <w:rPr>
          <w:noProof/>
        </w:rPr>
      </w:pPr>
    </w:p>
    <w:p w14:paraId="674F108F" w14:textId="77777777" w:rsidR="00710AB4" w:rsidRPr="00710AB4" w:rsidRDefault="00710AB4" w:rsidP="00710AB4">
      <w:pPr>
        <w:pStyle w:val="EndNoteBibliography"/>
        <w:ind w:left="720" w:hanging="720"/>
        <w:rPr>
          <w:noProof/>
        </w:rPr>
      </w:pPr>
      <w:r w:rsidRPr="00710AB4">
        <w:rPr>
          <w:noProof/>
        </w:rPr>
        <w:t xml:space="preserve">Constable, M.D., et al. (2019). It is not in the details: Self-related shapes are rapidly classified but their features are not better remembered. </w:t>
      </w:r>
      <w:r w:rsidRPr="00710AB4">
        <w:rPr>
          <w:i/>
          <w:noProof/>
        </w:rPr>
        <w:t>Memory &amp; Cognition, 47</w:t>
      </w:r>
      <w:r w:rsidRPr="00710AB4">
        <w:rPr>
          <w:noProof/>
        </w:rPr>
        <w:t xml:space="preserve">, 1145-1157. </w:t>
      </w:r>
    </w:p>
    <w:p w14:paraId="7D3CA1D0" w14:textId="77777777" w:rsidR="00710AB4" w:rsidRPr="00710AB4" w:rsidRDefault="00710AB4" w:rsidP="00710AB4">
      <w:pPr>
        <w:pStyle w:val="EndNoteBibliography"/>
        <w:rPr>
          <w:noProof/>
        </w:rPr>
      </w:pPr>
    </w:p>
    <w:p w14:paraId="3E995E54" w14:textId="3E630DC3" w:rsidR="00710AB4" w:rsidRPr="00710AB4" w:rsidRDefault="00710AB4" w:rsidP="00710AB4">
      <w:pPr>
        <w:pStyle w:val="EndNoteBibliography"/>
        <w:ind w:left="720" w:hanging="720"/>
        <w:rPr>
          <w:noProof/>
        </w:rPr>
      </w:pPr>
      <w:r w:rsidRPr="00710AB4">
        <w:rPr>
          <w:noProof/>
        </w:rPr>
        <w:t xml:space="preserve">Conway, M.A., &amp; Dewhurst, S.A. (1995). The self and recollective experience. </w:t>
      </w:r>
      <w:r w:rsidRPr="00710AB4">
        <w:rPr>
          <w:i/>
          <w:noProof/>
        </w:rPr>
        <w:t>Applied Cognitive Psychology, 9</w:t>
      </w:r>
      <w:r w:rsidRPr="00710AB4">
        <w:rPr>
          <w:noProof/>
        </w:rPr>
        <w:t xml:space="preserve">(1), 1-19. </w:t>
      </w:r>
      <w:hyperlink r:id="rId25" w:history="1">
        <w:r w:rsidRPr="00710AB4">
          <w:rPr>
            <w:rStyle w:val="Hyperlink"/>
            <w:noProof/>
          </w:rPr>
          <w:t>https://doi.org/10.1002/acp.2350090102</w:t>
        </w:r>
      </w:hyperlink>
      <w:r w:rsidRPr="00710AB4">
        <w:rPr>
          <w:noProof/>
        </w:rPr>
        <w:t xml:space="preserve"> </w:t>
      </w:r>
    </w:p>
    <w:p w14:paraId="3B61A2E6" w14:textId="77777777" w:rsidR="00710AB4" w:rsidRPr="00710AB4" w:rsidRDefault="00710AB4" w:rsidP="00710AB4">
      <w:pPr>
        <w:pStyle w:val="EndNoteBibliography"/>
        <w:rPr>
          <w:noProof/>
        </w:rPr>
      </w:pPr>
    </w:p>
    <w:p w14:paraId="79A882DD" w14:textId="300229A3" w:rsidR="00710AB4" w:rsidRPr="00710AB4" w:rsidRDefault="00710AB4" w:rsidP="00710AB4">
      <w:pPr>
        <w:pStyle w:val="EndNoteBibliography"/>
        <w:ind w:left="720" w:hanging="720"/>
        <w:rPr>
          <w:noProof/>
        </w:rPr>
      </w:pPr>
      <w:r w:rsidRPr="00710AB4">
        <w:rPr>
          <w:noProof/>
        </w:rPr>
        <w:t xml:space="preserve">Craik, F.I.M., &amp; Tulving, E. (1975). Depth of processing and the retention of words in episodic memory. </w:t>
      </w:r>
      <w:r w:rsidRPr="00710AB4">
        <w:rPr>
          <w:i/>
          <w:noProof/>
        </w:rPr>
        <w:t>Journal of Experimental Psychology: General, 104</w:t>
      </w:r>
      <w:r w:rsidRPr="00710AB4">
        <w:rPr>
          <w:noProof/>
        </w:rPr>
        <w:t xml:space="preserve">(3), 268-294. </w:t>
      </w:r>
      <w:hyperlink r:id="rId26" w:history="1">
        <w:r w:rsidRPr="00710AB4">
          <w:rPr>
            <w:rStyle w:val="Hyperlink"/>
            <w:noProof/>
          </w:rPr>
          <w:t>https://doi.org/10.1037/0096-3445.104.3.268</w:t>
        </w:r>
      </w:hyperlink>
      <w:r w:rsidRPr="00710AB4">
        <w:rPr>
          <w:noProof/>
        </w:rPr>
        <w:t xml:space="preserve"> </w:t>
      </w:r>
    </w:p>
    <w:p w14:paraId="3D54D3E7" w14:textId="77777777" w:rsidR="00710AB4" w:rsidRPr="00710AB4" w:rsidRDefault="00710AB4" w:rsidP="00710AB4">
      <w:pPr>
        <w:pStyle w:val="EndNoteBibliography"/>
        <w:rPr>
          <w:noProof/>
        </w:rPr>
      </w:pPr>
    </w:p>
    <w:p w14:paraId="71843FF5" w14:textId="56D0DD4E" w:rsidR="00710AB4" w:rsidRPr="00710AB4" w:rsidRDefault="00710AB4" w:rsidP="00710AB4">
      <w:pPr>
        <w:pStyle w:val="EndNoteBibliography"/>
        <w:ind w:left="720" w:hanging="720"/>
        <w:rPr>
          <w:noProof/>
        </w:rPr>
      </w:pPr>
      <w:r w:rsidRPr="00710AB4">
        <w:rPr>
          <w:noProof/>
        </w:rPr>
        <w:t xml:space="preserve">Cunningham, S.J., &amp; Turk, D.J. (2017, Jun). Editorial: A review of self-processing biases in cognition. </w:t>
      </w:r>
      <w:r w:rsidRPr="00710AB4">
        <w:rPr>
          <w:i/>
          <w:noProof/>
        </w:rPr>
        <w:t>Quarterly journal of experimental psychology, 70</w:t>
      </w:r>
      <w:r w:rsidRPr="00710AB4">
        <w:rPr>
          <w:noProof/>
        </w:rPr>
        <w:t xml:space="preserve">(6), 987-995. </w:t>
      </w:r>
      <w:hyperlink r:id="rId27" w:history="1">
        <w:r w:rsidRPr="00710AB4">
          <w:rPr>
            <w:rStyle w:val="Hyperlink"/>
            <w:noProof/>
          </w:rPr>
          <w:t>https://doi.org/10.1080/17470218.2016.1276609</w:t>
        </w:r>
      </w:hyperlink>
      <w:r w:rsidRPr="00710AB4">
        <w:rPr>
          <w:noProof/>
        </w:rPr>
        <w:t xml:space="preserve"> </w:t>
      </w:r>
    </w:p>
    <w:p w14:paraId="216A57CB" w14:textId="77777777" w:rsidR="00710AB4" w:rsidRPr="00710AB4" w:rsidRDefault="00710AB4" w:rsidP="00710AB4">
      <w:pPr>
        <w:pStyle w:val="EndNoteBibliography"/>
        <w:rPr>
          <w:noProof/>
        </w:rPr>
      </w:pPr>
    </w:p>
    <w:p w14:paraId="0B93C608" w14:textId="77777777" w:rsidR="00710AB4" w:rsidRPr="00710AB4" w:rsidRDefault="00710AB4" w:rsidP="00710AB4">
      <w:pPr>
        <w:pStyle w:val="EndNoteBibliography"/>
        <w:ind w:left="720" w:hanging="720"/>
        <w:rPr>
          <w:noProof/>
        </w:rPr>
      </w:pPr>
      <w:r w:rsidRPr="00710AB4">
        <w:rPr>
          <w:noProof/>
        </w:rPr>
        <w:t xml:space="preserve">Desebrock, C., et al. (2018). Self-reference in action: Arm-movement responses are enhanced in perceptual matching. </w:t>
      </w:r>
      <w:r w:rsidRPr="00710AB4">
        <w:rPr>
          <w:i/>
          <w:noProof/>
        </w:rPr>
        <w:t>Acta psychologica, 190</w:t>
      </w:r>
      <w:r w:rsidRPr="00710AB4">
        <w:rPr>
          <w:noProof/>
        </w:rPr>
        <w:t xml:space="preserve">, 258-266. </w:t>
      </w:r>
    </w:p>
    <w:p w14:paraId="6C3825F9" w14:textId="77777777" w:rsidR="00710AB4" w:rsidRPr="00710AB4" w:rsidRDefault="00710AB4" w:rsidP="00710AB4">
      <w:pPr>
        <w:pStyle w:val="EndNoteBibliography"/>
        <w:rPr>
          <w:noProof/>
        </w:rPr>
      </w:pPr>
    </w:p>
    <w:p w14:paraId="10E397E0" w14:textId="1E8A5006" w:rsidR="00710AB4" w:rsidRPr="00710AB4" w:rsidRDefault="00710AB4" w:rsidP="00710AB4">
      <w:pPr>
        <w:pStyle w:val="EndNoteBibliography"/>
        <w:ind w:left="720" w:hanging="720"/>
        <w:rPr>
          <w:noProof/>
        </w:rPr>
      </w:pPr>
      <w:r w:rsidRPr="00710AB4">
        <w:rPr>
          <w:noProof/>
        </w:rPr>
        <w:t xml:space="preserve">Enock, F., et al. (2018). Self and team prioritisation effects in perceptual matching: Evidence for a shared representation. </w:t>
      </w:r>
      <w:r w:rsidRPr="00710AB4">
        <w:rPr>
          <w:i/>
          <w:noProof/>
        </w:rPr>
        <w:t>Acta psychologica, 182</w:t>
      </w:r>
      <w:r w:rsidRPr="00710AB4">
        <w:rPr>
          <w:noProof/>
        </w:rPr>
        <w:t xml:space="preserve">, 107-118. </w:t>
      </w:r>
      <w:hyperlink r:id="rId28" w:history="1">
        <w:r w:rsidRPr="00710AB4">
          <w:rPr>
            <w:rStyle w:val="Hyperlink"/>
            <w:noProof/>
          </w:rPr>
          <w:t>https://doi.org/10.1016/j.actpsy.2017.11.011</w:t>
        </w:r>
      </w:hyperlink>
      <w:r w:rsidRPr="00710AB4">
        <w:rPr>
          <w:noProof/>
        </w:rPr>
        <w:t xml:space="preserve"> </w:t>
      </w:r>
    </w:p>
    <w:p w14:paraId="4E711B23" w14:textId="77777777" w:rsidR="00710AB4" w:rsidRPr="00710AB4" w:rsidRDefault="00710AB4" w:rsidP="00710AB4">
      <w:pPr>
        <w:pStyle w:val="EndNoteBibliography"/>
        <w:rPr>
          <w:noProof/>
        </w:rPr>
      </w:pPr>
    </w:p>
    <w:p w14:paraId="2913F279" w14:textId="77777777" w:rsidR="00710AB4" w:rsidRPr="00710AB4" w:rsidRDefault="00710AB4" w:rsidP="00710AB4">
      <w:pPr>
        <w:pStyle w:val="EndNoteBibliography"/>
        <w:ind w:left="720" w:hanging="720"/>
        <w:rPr>
          <w:noProof/>
        </w:rPr>
      </w:pPr>
      <w:r w:rsidRPr="00710AB4">
        <w:rPr>
          <w:noProof/>
        </w:rPr>
        <w:t xml:space="preserve">Enock, F.E., et al. (2020). Overlap in processing advantages for minimal ingroups and the self. </w:t>
      </w:r>
      <w:r w:rsidRPr="00710AB4">
        <w:rPr>
          <w:i/>
          <w:noProof/>
        </w:rPr>
        <w:t>Scientific Reports, 10</w:t>
      </w:r>
      <w:r w:rsidRPr="00710AB4">
        <w:rPr>
          <w:noProof/>
        </w:rPr>
        <w:t xml:space="preserve">(1), 18933. </w:t>
      </w:r>
    </w:p>
    <w:p w14:paraId="11D47067" w14:textId="77777777" w:rsidR="00710AB4" w:rsidRPr="00710AB4" w:rsidRDefault="00710AB4" w:rsidP="00710AB4">
      <w:pPr>
        <w:pStyle w:val="EndNoteBibliography"/>
        <w:rPr>
          <w:noProof/>
        </w:rPr>
      </w:pPr>
    </w:p>
    <w:p w14:paraId="63409307" w14:textId="655645AF" w:rsidR="00710AB4" w:rsidRPr="00710AB4" w:rsidRDefault="00710AB4" w:rsidP="00710AB4">
      <w:pPr>
        <w:pStyle w:val="EndNoteBibliography"/>
        <w:ind w:left="720" w:hanging="720"/>
        <w:rPr>
          <w:noProof/>
        </w:rPr>
      </w:pPr>
      <w:r w:rsidRPr="00710AB4">
        <w:rPr>
          <w:noProof/>
        </w:rPr>
        <w:t xml:space="preserve">Feng, C., et al. (2018). Neural representations of the multidimensional self in the cortical midline structures. </w:t>
      </w:r>
      <w:r w:rsidRPr="00710AB4">
        <w:rPr>
          <w:i/>
          <w:noProof/>
        </w:rPr>
        <w:t>NeuroImage, 183</w:t>
      </w:r>
      <w:r w:rsidRPr="00710AB4">
        <w:rPr>
          <w:noProof/>
        </w:rPr>
        <w:t xml:space="preserve">, 291-299. </w:t>
      </w:r>
      <w:hyperlink r:id="rId29" w:history="1">
        <w:r w:rsidRPr="00710AB4">
          <w:rPr>
            <w:rStyle w:val="Hyperlink"/>
            <w:noProof/>
          </w:rPr>
          <w:t>https://doi.org/10.1016/j.neuroimage.2018.08.018</w:t>
        </w:r>
      </w:hyperlink>
      <w:r w:rsidRPr="00710AB4">
        <w:rPr>
          <w:noProof/>
        </w:rPr>
        <w:t xml:space="preserve"> </w:t>
      </w:r>
    </w:p>
    <w:p w14:paraId="47FF0955" w14:textId="77777777" w:rsidR="00710AB4" w:rsidRPr="00710AB4" w:rsidRDefault="00710AB4" w:rsidP="00710AB4">
      <w:pPr>
        <w:pStyle w:val="EndNoteBibliography"/>
        <w:rPr>
          <w:noProof/>
        </w:rPr>
      </w:pPr>
    </w:p>
    <w:p w14:paraId="471F5914" w14:textId="77777777" w:rsidR="00710AB4" w:rsidRPr="00710AB4" w:rsidRDefault="00710AB4" w:rsidP="00710AB4">
      <w:pPr>
        <w:pStyle w:val="EndNoteBibliography"/>
        <w:ind w:left="720" w:hanging="720"/>
        <w:rPr>
          <w:noProof/>
        </w:rPr>
      </w:pPr>
      <w:r w:rsidRPr="00710AB4">
        <w:rPr>
          <w:noProof/>
        </w:rPr>
        <w:lastRenderedPageBreak/>
        <w:t xml:space="preserve">Feng, C., et al. (2020). Effect of intranasal oxytocin administration on self-other distinction: Modulations by psychological distance and gender. </w:t>
      </w:r>
      <w:r w:rsidRPr="00710AB4">
        <w:rPr>
          <w:i/>
          <w:noProof/>
        </w:rPr>
        <w:t>Psychoneuroendocrinology, 120</w:t>
      </w:r>
      <w:r w:rsidRPr="00710AB4">
        <w:rPr>
          <w:noProof/>
        </w:rPr>
        <w:t xml:space="preserve">, 104804. </w:t>
      </w:r>
    </w:p>
    <w:p w14:paraId="2B18CD7A" w14:textId="77777777" w:rsidR="00710AB4" w:rsidRPr="00710AB4" w:rsidRDefault="00710AB4" w:rsidP="00710AB4">
      <w:pPr>
        <w:pStyle w:val="EndNoteBibliography"/>
        <w:rPr>
          <w:noProof/>
        </w:rPr>
      </w:pPr>
    </w:p>
    <w:p w14:paraId="7896B6A5" w14:textId="77777777" w:rsidR="00710AB4" w:rsidRPr="00710AB4" w:rsidRDefault="00710AB4" w:rsidP="00710AB4">
      <w:pPr>
        <w:pStyle w:val="EndNoteBibliography"/>
        <w:ind w:left="720" w:hanging="720"/>
        <w:rPr>
          <w:noProof/>
        </w:rPr>
      </w:pPr>
      <w:r w:rsidRPr="00710AB4">
        <w:rPr>
          <w:noProof/>
        </w:rPr>
        <w:t xml:space="preserve">Fisher, R.A. (1992). Statistical methods for research workers. </w:t>
      </w:r>
      <w:r w:rsidRPr="00710AB4">
        <w:rPr>
          <w:i/>
          <w:noProof/>
        </w:rPr>
        <w:t>Springer New York</w:t>
      </w:r>
      <w:r w:rsidRPr="00710AB4">
        <w:rPr>
          <w:noProof/>
        </w:rPr>
        <w:t xml:space="preserve">. </w:t>
      </w:r>
    </w:p>
    <w:p w14:paraId="4CD103E0" w14:textId="77777777" w:rsidR="00710AB4" w:rsidRPr="00710AB4" w:rsidRDefault="00710AB4" w:rsidP="00710AB4">
      <w:pPr>
        <w:pStyle w:val="EndNoteBibliography"/>
        <w:rPr>
          <w:noProof/>
        </w:rPr>
      </w:pPr>
    </w:p>
    <w:p w14:paraId="3DF7C931" w14:textId="1547BE21" w:rsidR="00710AB4" w:rsidRPr="00710AB4" w:rsidRDefault="00710AB4" w:rsidP="00710AB4">
      <w:pPr>
        <w:pStyle w:val="EndNoteBibliography"/>
        <w:ind w:left="720" w:hanging="720"/>
        <w:rPr>
          <w:noProof/>
        </w:rPr>
      </w:pPr>
      <w:r w:rsidRPr="00710AB4">
        <w:rPr>
          <w:noProof/>
        </w:rPr>
        <w:t xml:space="preserve">Gillespie‐Smith, K., et al. (2018). The I in autism: Severity and social functioning in autism are related to self‐processing. </w:t>
      </w:r>
      <w:r w:rsidRPr="00710AB4">
        <w:rPr>
          <w:i/>
          <w:noProof/>
        </w:rPr>
        <w:t>British journal of developmental psychology, 36</w:t>
      </w:r>
      <w:r w:rsidRPr="00710AB4">
        <w:rPr>
          <w:noProof/>
        </w:rPr>
        <w:t xml:space="preserve">(1), 127-141. </w:t>
      </w:r>
      <w:hyperlink r:id="rId30" w:history="1">
        <w:r w:rsidRPr="00710AB4">
          <w:rPr>
            <w:rStyle w:val="Hyperlink"/>
            <w:noProof/>
          </w:rPr>
          <w:t>https://doi.org/10.1111/bjdp.12219</w:t>
        </w:r>
      </w:hyperlink>
      <w:r w:rsidRPr="00710AB4">
        <w:rPr>
          <w:noProof/>
        </w:rPr>
        <w:t xml:space="preserve"> </w:t>
      </w:r>
    </w:p>
    <w:p w14:paraId="7ED86191" w14:textId="77777777" w:rsidR="00710AB4" w:rsidRPr="00710AB4" w:rsidRDefault="00710AB4" w:rsidP="00710AB4">
      <w:pPr>
        <w:pStyle w:val="EndNoteBibliography"/>
        <w:rPr>
          <w:noProof/>
        </w:rPr>
      </w:pPr>
    </w:p>
    <w:p w14:paraId="0C7B9621" w14:textId="3634066B" w:rsidR="00710AB4" w:rsidRPr="00710AB4" w:rsidRDefault="00710AB4" w:rsidP="00710AB4">
      <w:pPr>
        <w:pStyle w:val="EndNoteBibliography"/>
        <w:ind w:left="720" w:hanging="720"/>
        <w:rPr>
          <w:noProof/>
        </w:rPr>
      </w:pPr>
      <w:r w:rsidRPr="00710AB4">
        <w:rPr>
          <w:noProof/>
        </w:rPr>
        <w:t xml:space="preserve">Golubickis, M., et al. (2020). Parts of me: Identity-relevance moderates self-prioritization. </w:t>
      </w:r>
      <w:r w:rsidRPr="00710AB4">
        <w:rPr>
          <w:i/>
          <w:noProof/>
        </w:rPr>
        <w:t>Consciousness and cognition, 77</w:t>
      </w:r>
      <w:r w:rsidRPr="00710AB4">
        <w:rPr>
          <w:noProof/>
        </w:rPr>
        <w:t xml:space="preserve">, 102848. </w:t>
      </w:r>
      <w:hyperlink r:id="rId31" w:history="1">
        <w:r w:rsidRPr="00710AB4">
          <w:rPr>
            <w:rStyle w:val="Hyperlink"/>
            <w:noProof/>
          </w:rPr>
          <w:t>https://doi.org/10.1016/j.concog.2019.102848</w:t>
        </w:r>
      </w:hyperlink>
      <w:r w:rsidRPr="00710AB4">
        <w:rPr>
          <w:noProof/>
        </w:rPr>
        <w:t xml:space="preserve"> </w:t>
      </w:r>
    </w:p>
    <w:p w14:paraId="065600AE" w14:textId="77777777" w:rsidR="00710AB4" w:rsidRPr="00710AB4" w:rsidRDefault="00710AB4" w:rsidP="00710AB4">
      <w:pPr>
        <w:pStyle w:val="EndNoteBibliography"/>
        <w:rPr>
          <w:noProof/>
        </w:rPr>
      </w:pPr>
    </w:p>
    <w:p w14:paraId="043F453F" w14:textId="7645A088" w:rsidR="00710AB4" w:rsidRPr="00710AB4" w:rsidRDefault="00710AB4" w:rsidP="00710AB4">
      <w:pPr>
        <w:pStyle w:val="EndNoteBibliography"/>
        <w:ind w:left="720" w:hanging="720"/>
        <w:rPr>
          <w:noProof/>
        </w:rPr>
      </w:pPr>
      <w:r w:rsidRPr="00710AB4">
        <w:rPr>
          <w:noProof/>
        </w:rPr>
        <w:t xml:space="preserve">Golubickis, M., et al. (2017). Self-prioritization and perceptual matching: The effects of temporal construal. </w:t>
      </w:r>
      <w:r w:rsidRPr="00710AB4">
        <w:rPr>
          <w:i/>
          <w:noProof/>
        </w:rPr>
        <w:t>Mem Cognit, 45</w:t>
      </w:r>
      <w:r w:rsidRPr="00710AB4">
        <w:rPr>
          <w:noProof/>
        </w:rPr>
        <w:t xml:space="preserve">(7), 1223-1239. </w:t>
      </w:r>
      <w:hyperlink r:id="rId32" w:history="1">
        <w:r w:rsidRPr="00710AB4">
          <w:rPr>
            <w:rStyle w:val="Hyperlink"/>
            <w:noProof/>
          </w:rPr>
          <w:t>https://doi.org/10.3758/s13421-017-0722-3</w:t>
        </w:r>
      </w:hyperlink>
      <w:r w:rsidRPr="00710AB4">
        <w:rPr>
          <w:noProof/>
        </w:rPr>
        <w:t xml:space="preserve"> </w:t>
      </w:r>
    </w:p>
    <w:p w14:paraId="438ED1C6" w14:textId="77777777" w:rsidR="00710AB4" w:rsidRPr="00710AB4" w:rsidRDefault="00710AB4" w:rsidP="00710AB4">
      <w:pPr>
        <w:pStyle w:val="EndNoteBibliography"/>
        <w:rPr>
          <w:noProof/>
        </w:rPr>
      </w:pPr>
    </w:p>
    <w:p w14:paraId="348A5893" w14:textId="77777777" w:rsidR="00710AB4" w:rsidRPr="00710AB4" w:rsidRDefault="00710AB4" w:rsidP="00710AB4">
      <w:pPr>
        <w:pStyle w:val="EndNoteBibliography"/>
        <w:ind w:left="720" w:hanging="720"/>
        <w:rPr>
          <w:noProof/>
        </w:rPr>
      </w:pPr>
      <w:r w:rsidRPr="00710AB4">
        <w:rPr>
          <w:noProof/>
        </w:rPr>
        <w:t xml:space="preserve">Golubickis, M., &amp; Macrae, C.N. (2021). Judging me and you: Task design modulates self-prioritization. </w:t>
      </w:r>
      <w:r w:rsidRPr="00710AB4">
        <w:rPr>
          <w:i/>
          <w:noProof/>
        </w:rPr>
        <w:t>Acta psychologica, 218</w:t>
      </w:r>
      <w:r w:rsidRPr="00710AB4">
        <w:rPr>
          <w:noProof/>
        </w:rPr>
        <w:t xml:space="preserve">, 103350. </w:t>
      </w:r>
    </w:p>
    <w:p w14:paraId="2E8B5F09" w14:textId="77777777" w:rsidR="00710AB4" w:rsidRPr="00710AB4" w:rsidRDefault="00710AB4" w:rsidP="00710AB4">
      <w:pPr>
        <w:pStyle w:val="EndNoteBibliography"/>
        <w:rPr>
          <w:noProof/>
        </w:rPr>
      </w:pPr>
    </w:p>
    <w:p w14:paraId="2EA797D5" w14:textId="2507D7E2" w:rsidR="00710AB4" w:rsidRPr="00710AB4" w:rsidRDefault="00710AB4" w:rsidP="00710AB4">
      <w:pPr>
        <w:pStyle w:val="EndNoteBibliography"/>
        <w:ind w:left="720" w:hanging="720"/>
        <w:rPr>
          <w:noProof/>
        </w:rPr>
      </w:pPr>
      <w:r w:rsidRPr="00710AB4">
        <w:rPr>
          <w:noProof/>
        </w:rPr>
        <w:t xml:space="preserve">Hu, C.-P., et al. (2020). Good Me Bad Me: Prioritization of the Good-Self During Perceptual Decision-Making. </w:t>
      </w:r>
      <w:r w:rsidRPr="00710AB4">
        <w:rPr>
          <w:i/>
          <w:noProof/>
        </w:rPr>
        <w:t>Collabra. Psychology, 6</w:t>
      </w:r>
      <w:r w:rsidRPr="00710AB4">
        <w:rPr>
          <w:noProof/>
        </w:rPr>
        <w:t xml:space="preserve">(1), 20. </w:t>
      </w:r>
      <w:hyperlink r:id="rId33" w:history="1">
        <w:r w:rsidRPr="00710AB4">
          <w:rPr>
            <w:rStyle w:val="Hyperlink"/>
            <w:noProof/>
          </w:rPr>
          <w:t>https://doi.org/10.1525/collabra.301</w:t>
        </w:r>
      </w:hyperlink>
      <w:r w:rsidRPr="00710AB4">
        <w:rPr>
          <w:noProof/>
        </w:rPr>
        <w:t xml:space="preserve"> </w:t>
      </w:r>
    </w:p>
    <w:p w14:paraId="25484EC6" w14:textId="77777777" w:rsidR="00710AB4" w:rsidRPr="00710AB4" w:rsidRDefault="00710AB4" w:rsidP="00710AB4">
      <w:pPr>
        <w:pStyle w:val="EndNoteBibliography"/>
        <w:rPr>
          <w:noProof/>
        </w:rPr>
      </w:pPr>
    </w:p>
    <w:p w14:paraId="0C0194DD" w14:textId="374338DA" w:rsidR="00710AB4" w:rsidRPr="00710AB4" w:rsidRDefault="00710AB4" w:rsidP="00710AB4">
      <w:pPr>
        <w:pStyle w:val="EndNoteBibliography"/>
        <w:ind w:left="720" w:hanging="720"/>
        <w:rPr>
          <w:noProof/>
        </w:rPr>
      </w:pPr>
      <w:r w:rsidRPr="00710AB4">
        <w:rPr>
          <w:noProof/>
        </w:rPr>
        <w:t xml:space="preserve">Hughes, S.M., &amp; Harrison, M.A. (2013). I like my voice better: Self-enhancement bias in perceptions of voice attractiveness. </w:t>
      </w:r>
      <w:r w:rsidRPr="00710AB4">
        <w:rPr>
          <w:i/>
          <w:noProof/>
        </w:rPr>
        <w:t>Perception, 42</w:t>
      </w:r>
      <w:r w:rsidRPr="00710AB4">
        <w:rPr>
          <w:noProof/>
        </w:rPr>
        <w:t xml:space="preserve">(9), 941-949. </w:t>
      </w:r>
      <w:hyperlink r:id="rId34" w:history="1">
        <w:r w:rsidRPr="00710AB4">
          <w:rPr>
            <w:rStyle w:val="Hyperlink"/>
            <w:noProof/>
          </w:rPr>
          <w:t>https://doi.org/10.1068/p7526</w:t>
        </w:r>
      </w:hyperlink>
      <w:r w:rsidRPr="00710AB4">
        <w:rPr>
          <w:noProof/>
        </w:rPr>
        <w:t xml:space="preserve"> </w:t>
      </w:r>
    </w:p>
    <w:p w14:paraId="4EABE51A" w14:textId="77777777" w:rsidR="00710AB4" w:rsidRPr="00710AB4" w:rsidRDefault="00710AB4" w:rsidP="00710AB4">
      <w:pPr>
        <w:pStyle w:val="EndNoteBibliography"/>
        <w:rPr>
          <w:noProof/>
        </w:rPr>
      </w:pPr>
    </w:p>
    <w:p w14:paraId="30C1E47D" w14:textId="34C5E218" w:rsidR="00710AB4" w:rsidRPr="00710AB4" w:rsidRDefault="00710AB4" w:rsidP="00710AB4">
      <w:pPr>
        <w:pStyle w:val="EndNoteBibliography"/>
        <w:ind w:left="720" w:hanging="720"/>
        <w:rPr>
          <w:noProof/>
        </w:rPr>
      </w:pPr>
      <w:r w:rsidRPr="00710AB4">
        <w:rPr>
          <w:noProof/>
        </w:rPr>
        <w:t xml:space="preserve">Humphreys, G.W., &amp; Sui, J. (2015). The salient self: Social saliency effects based on self-bias. </w:t>
      </w:r>
      <w:r w:rsidRPr="00710AB4">
        <w:rPr>
          <w:i/>
          <w:noProof/>
        </w:rPr>
        <w:t>Journal of cognitive psychology, 27</w:t>
      </w:r>
      <w:r w:rsidRPr="00710AB4">
        <w:rPr>
          <w:noProof/>
        </w:rPr>
        <w:t xml:space="preserve">(2), 129-140. </w:t>
      </w:r>
      <w:hyperlink r:id="rId35" w:history="1">
        <w:r w:rsidRPr="00710AB4">
          <w:rPr>
            <w:rStyle w:val="Hyperlink"/>
            <w:noProof/>
          </w:rPr>
          <w:t>https://doi.org/10.1080/20445911.2014.996156</w:t>
        </w:r>
      </w:hyperlink>
      <w:r w:rsidRPr="00710AB4">
        <w:rPr>
          <w:noProof/>
        </w:rPr>
        <w:t xml:space="preserve"> </w:t>
      </w:r>
    </w:p>
    <w:p w14:paraId="2FEA062A" w14:textId="77777777" w:rsidR="00710AB4" w:rsidRPr="00710AB4" w:rsidRDefault="00710AB4" w:rsidP="00710AB4">
      <w:pPr>
        <w:pStyle w:val="EndNoteBibliography"/>
        <w:rPr>
          <w:noProof/>
        </w:rPr>
      </w:pPr>
    </w:p>
    <w:p w14:paraId="4ECC7616" w14:textId="2902699F" w:rsidR="00710AB4" w:rsidRPr="00710AB4" w:rsidRDefault="00710AB4" w:rsidP="00710AB4">
      <w:pPr>
        <w:pStyle w:val="EndNoteBibliography"/>
        <w:ind w:left="720" w:hanging="720"/>
        <w:rPr>
          <w:noProof/>
        </w:rPr>
      </w:pPr>
      <w:r w:rsidRPr="00710AB4">
        <w:rPr>
          <w:noProof/>
        </w:rPr>
        <w:t xml:space="preserve">Ivaz, L., et al. (2016). The emotional impact of being myself: Emotions and foreign-language processing. </w:t>
      </w:r>
      <w:r w:rsidRPr="00710AB4">
        <w:rPr>
          <w:i/>
          <w:noProof/>
        </w:rPr>
        <w:t>Journal of Experimental Psychology: Learning, Memory, and Cognition, 42</w:t>
      </w:r>
      <w:r w:rsidRPr="00710AB4">
        <w:rPr>
          <w:noProof/>
        </w:rPr>
        <w:t xml:space="preserve">(3), 489. </w:t>
      </w:r>
      <w:hyperlink r:id="rId36" w:history="1">
        <w:r w:rsidRPr="00710AB4">
          <w:rPr>
            <w:rStyle w:val="Hyperlink"/>
            <w:noProof/>
          </w:rPr>
          <w:t>https://doi.org/10.1037/xlm0000179</w:t>
        </w:r>
      </w:hyperlink>
      <w:r w:rsidRPr="00710AB4">
        <w:rPr>
          <w:noProof/>
        </w:rPr>
        <w:t xml:space="preserve"> </w:t>
      </w:r>
    </w:p>
    <w:p w14:paraId="338D58C4" w14:textId="77777777" w:rsidR="00710AB4" w:rsidRPr="00710AB4" w:rsidRDefault="00710AB4" w:rsidP="00710AB4">
      <w:pPr>
        <w:pStyle w:val="EndNoteBibliography"/>
        <w:rPr>
          <w:noProof/>
        </w:rPr>
      </w:pPr>
    </w:p>
    <w:p w14:paraId="35E7D18C" w14:textId="36DB6F25" w:rsidR="00710AB4" w:rsidRPr="00710AB4" w:rsidRDefault="00710AB4" w:rsidP="00710AB4">
      <w:pPr>
        <w:pStyle w:val="EndNoteBibliography"/>
        <w:ind w:left="720" w:hanging="720"/>
        <w:rPr>
          <w:noProof/>
        </w:rPr>
      </w:pPr>
      <w:r w:rsidRPr="00710AB4">
        <w:rPr>
          <w:noProof/>
        </w:rPr>
        <w:t xml:space="preserve">Jiang, M., et al. (2019). Cultural Orientation of Self-Bias in Perceptual Matching. </w:t>
      </w:r>
      <w:r w:rsidRPr="00710AB4">
        <w:rPr>
          <w:i/>
          <w:noProof/>
        </w:rPr>
        <w:t>Front Psychol, 10</w:t>
      </w:r>
      <w:r w:rsidRPr="00710AB4">
        <w:rPr>
          <w:noProof/>
        </w:rPr>
        <w:t xml:space="preserve">, 1469. </w:t>
      </w:r>
      <w:hyperlink r:id="rId37" w:history="1">
        <w:r w:rsidRPr="00710AB4">
          <w:rPr>
            <w:rStyle w:val="Hyperlink"/>
            <w:noProof/>
          </w:rPr>
          <w:t>https://doi.org/10.3389/fpsyg.2019.01469</w:t>
        </w:r>
      </w:hyperlink>
      <w:r w:rsidRPr="00710AB4">
        <w:rPr>
          <w:noProof/>
        </w:rPr>
        <w:t xml:space="preserve"> </w:t>
      </w:r>
    </w:p>
    <w:p w14:paraId="5EFE1274" w14:textId="77777777" w:rsidR="00710AB4" w:rsidRPr="00710AB4" w:rsidRDefault="00710AB4" w:rsidP="00710AB4">
      <w:pPr>
        <w:pStyle w:val="EndNoteBibliography"/>
        <w:rPr>
          <w:noProof/>
        </w:rPr>
      </w:pPr>
    </w:p>
    <w:p w14:paraId="0BA24CBA" w14:textId="01CBBB3F" w:rsidR="00710AB4" w:rsidRPr="00710AB4" w:rsidRDefault="00710AB4" w:rsidP="00710AB4">
      <w:pPr>
        <w:pStyle w:val="EndNoteBibliography"/>
        <w:ind w:left="720" w:hanging="720"/>
        <w:rPr>
          <w:noProof/>
        </w:rPr>
      </w:pPr>
      <w:r w:rsidRPr="00710AB4">
        <w:rPr>
          <w:noProof/>
        </w:rPr>
        <w:t xml:space="preserve">Kahveci, S., et al. (2022). Reliability of reaction time tasks: how should it be computed? </w:t>
      </w:r>
      <w:r w:rsidRPr="00710AB4">
        <w:rPr>
          <w:i/>
          <w:noProof/>
        </w:rPr>
        <w:t>Preprint</w:t>
      </w:r>
      <w:r w:rsidRPr="00710AB4">
        <w:rPr>
          <w:noProof/>
        </w:rPr>
        <w:t xml:space="preserve">, 1-30. </w:t>
      </w:r>
      <w:hyperlink r:id="rId38" w:history="1">
        <w:r w:rsidRPr="00710AB4">
          <w:rPr>
            <w:rStyle w:val="Hyperlink"/>
            <w:noProof/>
          </w:rPr>
          <w:t>https://doi.org/10.31234/osf.io/ta59r</w:t>
        </w:r>
      </w:hyperlink>
      <w:r w:rsidRPr="00710AB4">
        <w:rPr>
          <w:noProof/>
        </w:rPr>
        <w:t xml:space="preserve"> </w:t>
      </w:r>
    </w:p>
    <w:p w14:paraId="27E5687F" w14:textId="77777777" w:rsidR="00710AB4" w:rsidRPr="00710AB4" w:rsidRDefault="00710AB4" w:rsidP="00710AB4">
      <w:pPr>
        <w:pStyle w:val="EndNoteBibliography"/>
        <w:rPr>
          <w:noProof/>
        </w:rPr>
      </w:pPr>
    </w:p>
    <w:p w14:paraId="797E3437" w14:textId="27BB0FD4" w:rsidR="00710AB4" w:rsidRPr="00710AB4" w:rsidRDefault="00710AB4" w:rsidP="00710AB4">
      <w:pPr>
        <w:pStyle w:val="EndNoteBibliography"/>
        <w:ind w:left="720" w:hanging="720"/>
        <w:rPr>
          <w:noProof/>
        </w:rPr>
      </w:pPr>
      <w:r w:rsidRPr="00710AB4">
        <w:rPr>
          <w:noProof/>
        </w:rPr>
        <w:t xml:space="preserve">Keenan, J.P., et al. (2000). Self-recognition and the right prefrontal cortex. </w:t>
      </w:r>
      <w:r w:rsidRPr="00710AB4">
        <w:rPr>
          <w:i/>
          <w:noProof/>
        </w:rPr>
        <w:t>Trends in cognitive sciences, 4</w:t>
      </w:r>
      <w:r w:rsidRPr="00710AB4">
        <w:rPr>
          <w:noProof/>
        </w:rPr>
        <w:t xml:space="preserve">(9), 338-344. </w:t>
      </w:r>
      <w:hyperlink r:id="rId39" w:history="1">
        <w:r w:rsidRPr="00710AB4">
          <w:rPr>
            <w:rStyle w:val="Hyperlink"/>
            <w:noProof/>
          </w:rPr>
          <w:t>https://doi.org/10.1016/S1364-6613</w:t>
        </w:r>
      </w:hyperlink>
      <w:r w:rsidRPr="00710AB4">
        <w:rPr>
          <w:noProof/>
        </w:rPr>
        <w:t xml:space="preserve"> (00)01521-7 </w:t>
      </w:r>
    </w:p>
    <w:p w14:paraId="73079303" w14:textId="77777777" w:rsidR="00710AB4" w:rsidRPr="00710AB4" w:rsidRDefault="00710AB4" w:rsidP="00710AB4">
      <w:pPr>
        <w:pStyle w:val="EndNoteBibliography"/>
        <w:rPr>
          <w:noProof/>
        </w:rPr>
      </w:pPr>
    </w:p>
    <w:p w14:paraId="5AB55397" w14:textId="5B83F12D" w:rsidR="00710AB4" w:rsidRPr="00710AB4" w:rsidRDefault="00710AB4" w:rsidP="00710AB4">
      <w:pPr>
        <w:pStyle w:val="EndNoteBibliography"/>
        <w:ind w:left="720" w:hanging="720"/>
        <w:rPr>
          <w:noProof/>
        </w:rPr>
      </w:pPr>
      <w:r w:rsidRPr="00710AB4">
        <w:rPr>
          <w:noProof/>
        </w:rPr>
        <w:lastRenderedPageBreak/>
        <w:t xml:space="preserve">Kircher, T.T., et al. (2000). Towards a functional neuroanatomy of self processing: effects of faces and words. </w:t>
      </w:r>
      <w:r w:rsidRPr="00710AB4">
        <w:rPr>
          <w:i/>
          <w:noProof/>
        </w:rPr>
        <w:t>Cognitive Brain Research, 10</w:t>
      </w:r>
      <w:r w:rsidRPr="00710AB4">
        <w:rPr>
          <w:noProof/>
        </w:rPr>
        <w:t xml:space="preserve">(1-2), 133-144. </w:t>
      </w:r>
      <w:hyperlink r:id="rId40" w:history="1">
        <w:r w:rsidRPr="00710AB4">
          <w:rPr>
            <w:rStyle w:val="Hyperlink"/>
            <w:noProof/>
          </w:rPr>
          <w:t>https://doi.org/10.1016/S0926-6410(00)00036-7</w:t>
        </w:r>
      </w:hyperlink>
      <w:r w:rsidRPr="00710AB4">
        <w:rPr>
          <w:noProof/>
        </w:rPr>
        <w:t xml:space="preserve"> </w:t>
      </w:r>
    </w:p>
    <w:p w14:paraId="41E5631B" w14:textId="77777777" w:rsidR="00710AB4" w:rsidRPr="00710AB4" w:rsidRDefault="00710AB4" w:rsidP="00710AB4">
      <w:pPr>
        <w:pStyle w:val="EndNoteBibliography"/>
        <w:rPr>
          <w:noProof/>
        </w:rPr>
      </w:pPr>
    </w:p>
    <w:p w14:paraId="070579C7" w14:textId="356CDAA3" w:rsidR="00710AB4" w:rsidRPr="00710AB4" w:rsidRDefault="00710AB4" w:rsidP="00710AB4">
      <w:pPr>
        <w:pStyle w:val="EndNoteBibliography"/>
        <w:ind w:left="720" w:hanging="720"/>
        <w:rPr>
          <w:noProof/>
        </w:rPr>
      </w:pPr>
      <w:r w:rsidRPr="00710AB4">
        <w:rPr>
          <w:noProof/>
        </w:rPr>
        <w:t xml:space="preserve">Koo, T.K., &amp; Li, M.Y. (2016). A Guideline of Selecting and Reporting Intraclass Correlation Coefficients for Reliability Research. </w:t>
      </w:r>
      <w:r w:rsidRPr="00710AB4">
        <w:rPr>
          <w:i/>
          <w:noProof/>
        </w:rPr>
        <w:t>Journal of chiropractic medicine, 15</w:t>
      </w:r>
      <w:r w:rsidRPr="00710AB4">
        <w:rPr>
          <w:noProof/>
        </w:rPr>
        <w:t xml:space="preserve">(2), 155-163. </w:t>
      </w:r>
      <w:hyperlink r:id="rId41" w:history="1">
        <w:r w:rsidRPr="00710AB4">
          <w:rPr>
            <w:rStyle w:val="Hyperlink"/>
            <w:noProof/>
          </w:rPr>
          <w:t>https://doi.org/10.1016/j.jcm.2016.02.012</w:t>
        </w:r>
      </w:hyperlink>
      <w:r w:rsidRPr="00710AB4">
        <w:rPr>
          <w:noProof/>
        </w:rPr>
        <w:t xml:space="preserve"> </w:t>
      </w:r>
    </w:p>
    <w:p w14:paraId="200F7151" w14:textId="77777777" w:rsidR="00710AB4" w:rsidRPr="00710AB4" w:rsidRDefault="00710AB4" w:rsidP="00710AB4">
      <w:pPr>
        <w:pStyle w:val="EndNoteBibliography"/>
        <w:rPr>
          <w:noProof/>
        </w:rPr>
      </w:pPr>
    </w:p>
    <w:p w14:paraId="786CD9AE" w14:textId="0DB3D69C" w:rsidR="00710AB4" w:rsidRPr="00710AB4" w:rsidRDefault="00710AB4" w:rsidP="00710AB4">
      <w:pPr>
        <w:pStyle w:val="EndNoteBibliography"/>
        <w:ind w:left="720" w:hanging="720"/>
        <w:rPr>
          <w:noProof/>
        </w:rPr>
      </w:pPr>
      <w:r w:rsidRPr="00710AB4">
        <w:rPr>
          <w:noProof/>
        </w:rPr>
        <w:t xml:space="preserve">Kupper, L.L., &amp; Hafner, K.b. (1989). On Assessing Interrater Agreement for Multiple Attribute Responses. </w:t>
      </w:r>
      <w:r w:rsidRPr="00710AB4">
        <w:rPr>
          <w:i/>
          <w:noProof/>
        </w:rPr>
        <w:t>Biometrics, 45</w:t>
      </w:r>
      <w:r w:rsidRPr="00710AB4">
        <w:rPr>
          <w:noProof/>
        </w:rPr>
        <w:t xml:space="preserve">(3), 957-967. </w:t>
      </w:r>
      <w:hyperlink r:id="rId42" w:history="1">
        <w:r w:rsidRPr="00710AB4">
          <w:rPr>
            <w:rStyle w:val="Hyperlink"/>
            <w:noProof/>
          </w:rPr>
          <w:t>https://doi.org/10.2307/2531695</w:t>
        </w:r>
      </w:hyperlink>
      <w:r w:rsidRPr="00710AB4">
        <w:rPr>
          <w:noProof/>
        </w:rPr>
        <w:t xml:space="preserve"> </w:t>
      </w:r>
    </w:p>
    <w:p w14:paraId="176CC96E" w14:textId="77777777" w:rsidR="00710AB4" w:rsidRPr="00710AB4" w:rsidRDefault="00710AB4" w:rsidP="00710AB4">
      <w:pPr>
        <w:pStyle w:val="EndNoteBibliography"/>
        <w:rPr>
          <w:noProof/>
        </w:rPr>
      </w:pPr>
    </w:p>
    <w:p w14:paraId="44F8280A" w14:textId="6AED6EE9" w:rsidR="00710AB4" w:rsidRPr="00710AB4" w:rsidRDefault="00710AB4" w:rsidP="00710AB4">
      <w:pPr>
        <w:pStyle w:val="EndNoteBibliography"/>
        <w:ind w:left="720" w:hanging="720"/>
        <w:rPr>
          <w:noProof/>
        </w:rPr>
      </w:pPr>
      <w:r w:rsidRPr="00710AB4">
        <w:rPr>
          <w:noProof/>
        </w:rPr>
        <w:t xml:space="preserve">Liu, Y.S., et al. (2022). Depression screening using a non-verbal self-association task: A machine-learning based pilot study. </w:t>
      </w:r>
      <w:r w:rsidRPr="00710AB4">
        <w:rPr>
          <w:i/>
          <w:noProof/>
        </w:rPr>
        <w:t>Journal of Affective Disorders, 310</w:t>
      </w:r>
      <w:r w:rsidRPr="00710AB4">
        <w:rPr>
          <w:noProof/>
        </w:rPr>
        <w:t xml:space="preserve">, 87-95. </w:t>
      </w:r>
      <w:hyperlink r:id="rId43" w:history="1">
        <w:r w:rsidRPr="00710AB4">
          <w:rPr>
            <w:rStyle w:val="Hyperlink"/>
            <w:noProof/>
          </w:rPr>
          <w:t>https://doi.org/10.1016/j.jad.2022.04.122</w:t>
        </w:r>
      </w:hyperlink>
      <w:r w:rsidRPr="00710AB4">
        <w:rPr>
          <w:noProof/>
        </w:rPr>
        <w:t xml:space="preserve"> </w:t>
      </w:r>
    </w:p>
    <w:p w14:paraId="43A8BF1D" w14:textId="77777777" w:rsidR="00710AB4" w:rsidRPr="00710AB4" w:rsidRDefault="00710AB4" w:rsidP="00710AB4">
      <w:pPr>
        <w:pStyle w:val="EndNoteBibliography"/>
        <w:rPr>
          <w:noProof/>
        </w:rPr>
      </w:pPr>
    </w:p>
    <w:p w14:paraId="3369D3FF" w14:textId="6CD0AE34" w:rsidR="00710AB4" w:rsidRPr="00710AB4" w:rsidRDefault="00710AB4" w:rsidP="00710AB4">
      <w:pPr>
        <w:pStyle w:val="EndNoteBibliography"/>
        <w:ind w:left="720" w:hanging="720"/>
        <w:rPr>
          <w:noProof/>
        </w:rPr>
      </w:pPr>
      <w:r w:rsidRPr="00710AB4">
        <w:rPr>
          <w:noProof/>
        </w:rPr>
        <w:t xml:space="preserve">Macrae, C.N., et al. (2017). Self-Relevance Prioritizes Access to Visual Awareness. </w:t>
      </w:r>
      <w:r w:rsidRPr="00710AB4">
        <w:rPr>
          <w:i/>
          <w:noProof/>
        </w:rPr>
        <w:t>Journal of experimental psychology. Human perception and performance, 43</w:t>
      </w:r>
      <w:r w:rsidRPr="00710AB4">
        <w:rPr>
          <w:noProof/>
        </w:rPr>
        <w:t xml:space="preserve">(3), 438-443. </w:t>
      </w:r>
      <w:hyperlink r:id="rId44" w:history="1">
        <w:r w:rsidRPr="00710AB4">
          <w:rPr>
            <w:rStyle w:val="Hyperlink"/>
            <w:noProof/>
          </w:rPr>
          <w:t>https://doi.org/10.1037/xhp0000361</w:t>
        </w:r>
      </w:hyperlink>
      <w:r w:rsidRPr="00710AB4">
        <w:rPr>
          <w:noProof/>
        </w:rPr>
        <w:t xml:space="preserve"> </w:t>
      </w:r>
    </w:p>
    <w:p w14:paraId="7B2EE8E8" w14:textId="77777777" w:rsidR="00710AB4" w:rsidRPr="00710AB4" w:rsidRDefault="00710AB4" w:rsidP="00710AB4">
      <w:pPr>
        <w:pStyle w:val="EndNoteBibliography"/>
        <w:rPr>
          <w:noProof/>
        </w:rPr>
      </w:pPr>
    </w:p>
    <w:p w14:paraId="5A138058" w14:textId="65FB2C27" w:rsidR="00710AB4" w:rsidRPr="00710AB4" w:rsidRDefault="00710AB4" w:rsidP="00710AB4">
      <w:pPr>
        <w:pStyle w:val="EndNoteBibliography"/>
        <w:ind w:left="720" w:hanging="720"/>
        <w:rPr>
          <w:noProof/>
        </w:rPr>
      </w:pPr>
      <w:r w:rsidRPr="00710AB4">
        <w:rPr>
          <w:noProof/>
        </w:rPr>
        <w:t xml:space="preserve">Maire, H., et al. (2020). A Developmental Study of the Self‐Prioritization Effect in Children Between 6 and 10 Years of Age. </w:t>
      </w:r>
      <w:r w:rsidRPr="00710AB4">
        <w:rPr>
          <w:i/>
          <w:noProof/>
        </w:rPr>
        <w:t>Child development, 91</w:t>
      </w:r>
      <w:r w:rsidRPr="00710AB4">
        <w:rPr>
          <w:noProof/>
        </w:rPr>
        <w:t xml:space="preserve">(3), 694-704. </w:t>
      </w:r>
      <w:hyperlink r:id="rId45" w:history="1">
        <w:r w:rsidRPr="00710AB4">
          <w:rPr>
            <w:rStyle w:val="Hyperlink"/>
            <w:noProof/>
          </w:rPr>
          <w:t>https://doi.org/10.1111/cdev.13352</w:t>
        </w:r>
      </w:hyperlink>
      <w:r w:rsidRPr="00710AB4">
        <w:rPr>
          <w:noProof/>
        </w:rPr>
        <w:t xml:space="preserve"> </w:t>
      </w:r>
    </w:p>
    <w:p w14:paraId="7130D70A" w14:textId="77777777" w:rsidR="00710AB4" w:rsidRPr="00710AB4" w:rsidRDefault="00710AB4" w:rsidP="00710AB4">
      <w:pPr>
        <w:pStyle w:val="EndNoteBibliography"/>
        <w:rPr>
          <w:noProof/>
        </w:rPr>
      </w:pPr>
    </w:p>
    <w:p w14:paraId="35BC0949" w14:textId="4B59FD1C" w:rsidR="00710AB4" w:rsidRPr="00710AB4" w:rsidRDefault="00710AB4" w:rsidP="00710AB4">
      <w:pPr>
        <w:pStyle w:val="EndNoteBibliography"/>
        <w:ind w:left="720" w:hanging="720"/>
        <w:rPr>
          <w:noProof/>
        </w:rPr>
      </w:pPr>
      <w:r w:rsidRPr="00710AB4">
        <w:rPr>
          <w:noProof/>
        </w:rPr>
        <w:t xml:space="preserve">Moray, N. (1959). Attention in dichotic listening: Affective cues and the influence of instructions. </w:t>
      </w:r>
      <w:r w:rsidRPr="00710AB4">
        <w:rPr>
          <w:i/>
          <w:noProof/>
        </w:rPr>
        <w:t>Quarterly journal of experimental psychology, 11</w:t>
      </w:r>
      <w:r w:rsidRPr="00710AB4">
        <w:rPr>
          <w:noProof/>
        </w:rPr>
        <w:t xml:space="preserve">(1), 56-60. </w:t>
      </w:r>
      <w:hyperlink r:id="rId46" w:history="1">
        <w:r w:rsidRPr="00710AB4">
          <w:rPr>
            <w:rStyle w:val="Hyperlink"/>
            <w:noProof/>
          </w:rPr>
          <w:t>https://doi.org/10.1080/17470215908416289</w:t>
        </w:r>
      </w:hyperlink>
      <w:r w:rsidRPr="00710AB4">
        <w:rPr>
          <w:noProof/>
        </w:rPr>
        <w:t xml:space="preserve"> </w:t>
      </w:r>
    </w:p>
    <w:p w14:paraId="3595A780" w14:textId="77777777" w:rsidR="00710AB4" w:rsidRPr="00710AB4" w:rsidRDefault="00710AB4" w:rsidP="00710AB4">
      <w:pPr>
        <w:pStyle w:val="EndNoteBibliography"/>
        <w:rPr>
          <w:noProof/>
        </w:rPr>
      </w:pPr>
    </w:p>
    <w:p w14:paraId="3066C4A1" w14:textId="580FBDA6" w:rsidR="00710AB4" w:rsidRPr="00710AB4" w:rsidRDefault="00710AB4" w:rsidP="00710AB4">
      <w:pPr>
        <w:pStyle w:val="EndNoteBibliography"/>
        <w:ind w:left="720" w:hanging="720"/>
        <w:rPr>
          <w:noProof/>
        </w:rPr>
      </w:pPr>
      <w:r w:rsidRPr="00710AB4">
        <w:rPr>
          <w:noProof/>
        </w:rPr>
        <w:t xml:space="preserve">Nijhof, A.D., &amp; Bird, G. (2019). Self‐processing in individuals with autism spectrum disorder. </w:t>
      </w:r>
      <w:r w:rsidRPr="00710AB4">
        <w:rPr>
          <w:i/>
          <w:noProof/>
        </w:rPr>
        <w:t>Autism research, 12</w:t>
      </w:r>
      <w:r w:rsidRPr="00710AB4">
        <w:rPr>
          <w:noProof/>
        </w:rPr>
        <w:t xml:space="preserve">(11), 1580-1584. </w:t>
      </w:r>
      <w:hyperlink r:id="rId47" w:history="1">
        <w:r w:rsidRPr="00710AB4">
          <w:rPr>
            <w:rStyle w:val="Hyperlink"/>
            <w:noProof/>
          </w:rPr>
          <w:t>https://doi.org/10.1002/aur.2200</w:t>
        </w:r>
      </w:hyperlink>
      <w:r w:rsidRPr="00710AB4">
        <w:rPr>
          <w:noProof/>
        </w:rPr>
        <w:t xml:space="preserve"> </w:t>
      </w:r>
    </w:p>
    <w:p w14:paraId="0BB2901C" w14:textId="77777777" w:rsidR="00710AB4" w:rsidRPr="00710AB4" w:rsidRDefault="00710AB4" w:rsidP="00710AB4">
      <w:pPr>
        <w:pStyle w:val="EndNoteBibliography"/>
        <w:rPr>
          <w:noProof/>
        </w:rPr>
      </w:pPr>
    </w:p>
    <w:p w14:paraId="7F4B30D7" w14:textId="7E8F1309" w:rsidR="00710AB4" w:rsidRPr="00710AB4" w:rsidRDefault="00710AB4" w:rsidP="00710AB4">
      <w:pPr>
        <w:pStyle w:val="EndNoteBibliography"/>
        <w:ind w:left="720" w:hanging="720"/>
        <w:rPr>
          <w:noProof/>
        </w:rPr>
      </w:pPr>
      <w:r w:rsidRPr="00710AB4">
        <w:rPr>
          <w:noProof/>
        </w:rPr>
        <w:t xml:space="preserve">Parsons, S., et al. (2019). Psychological Science Needs a Standard Practice of Reporting the Reliability of Cognitive-Behavioral Measurements. </w:t>
      </w:r>
      <w:r w:rsidRPr="00710AB4">
        <w:rPr>
          <w:i/>
          <w:noProof/>
        </w:rPr>
        <w:t>Advances in methods and practices in psychological science, 2</w:t>
      </w:r>
      <w:r w:rsidRPr="00710AB4">
        <w:rPr>
          <w:noProof/>
        </w:rPr>
        <w:t xml:space="preserve">(4), 378-395. </w:t>
      </w:r>
      <w:hyperlink r:id="rId48" w:history="1">
        <w:r w:rsidRPr="00710AB4">
          <w:rPr>
            <w:rStyle w:val="Hyperlink"/>
            <w:noProof/>
          </w:rPr>
          <w:t>https://doi.org/10.1177/2515245919879695</w:t>
        </w:r>
      </w:hyperlink>
      <w:r w:rsidRPr="00710AB4">
        <w:rPr>
          <w:noProof/>
        </w:rPr>
        <w:t xml:space="preserve"> </w:t>
      </w:r>
    </w:p>
    <w:p w14:paraId="751812D3" w14:textId="77777777" w:rsidR="00710AB4" w:rsidRPr="00710AB4" w:rsidRDefault="00710AB4" w:rsidP="00710AB4">
      <w:pPr>
        <w:pStyle w:val="EndNoteBibliography"/>
        <w:rPr>
          <w:noProof/>
        </w:rPr>
      </w:pPr>
    </w:p>
    <w:p w14:paraId="3D32605E" w14:textId="491B99EC" w:rsidR="00710AB4" w:rsidRPr="00710AB4" w:rsidRDefault="00710AB4" w:rsidP="00710AB4">
      <w:pPr>
        <w:pStyle w:val="EndNoteBibliography"/>
        <w:ind w:left="720" w:hanging="720"/>
        <w:rPr>
          <w:noProof/>
        </w:rPr>
      </w:pPr>
      <w:r w:rsidRPr="00710AB4">
        <w:rPr>
          <w:noProof/>
        </w:rPr>
        <w:t xml:space="preserve">Payne, B., et al. (2021). Perceptual prioritization of self‐associated voices. </w:t>
      </w:r>
      <w:r w:rsidRPr="00710AB4">
        <w:rPr>
          <w:i/>
          <w:noProof/>
        </w:rPr>
        <w:t>British Journal of Psychology, 112</w:t>
      </w:r>
      <w:r w:rsidRPr="00710AB4">
        <w:rPr>
          <w:noProof/>
        </w:rPr>
        <w:t xml:space="preserve">(3), 585-610. </w:t>
      </w:r>
      <w:hyperlink r:id="rId49" w:history="1">
        <w:r w:rsidRPr="00710AB4">
          <w:rPr>
            <w:rStyle w:val="Hyperlink"/>
            <w:noProof/>
          </w:rPr>
          <w:t>https://doi.org/10.1111/bjop.12479</w:t>
        </w:r>
      </w:hyperlink>
      <w:r w:rsidRPr="00710AB4">
        <w:rPr>
          <w:noProof/>
        </w:rPr>
        <w:t xml:space="preserve"> </w:t>
      </w:r>
    </w:p>
    <w:p w14:paraId="52BD393E" w14:textId="77777777" w:rsidR="00710AB4" w:rsidRPr="00710AB4" w:rsidRDefault="00710AB4" w:rsidP="00710AB4">
      <w:pPr>
        <w:pStyle w:val="EndNoteBibliography"/>
        <w:rPr>
          <w:noProof/>
        </w:rPr>
      </w:pPr>
    </w:p>
    <w:p w14:paraId="79CEB721" w14:textId="77777777" w:rsidR="00710AB4" w:rsidRPr="00710AB4" w:rsidRDefault="00710AB4" w:rsidP="00710AB4">
      <w:pPr>
        <w:pStyle w:val="EndNoteBibliography"/>
        <w:ind w:left="720" w:hanging="720"/>
        <w:rPr>
          <w:noProof/>
        </w:rPr>
      </w:pPr>
      <w:r w:rsidRPr="00710AB4">
        <w:rPr>
          <w:noProof/>
        </w:rPr>
        <w:t xml:space="preserve">Qian, H., et al. (2020). Prioritised self-referential processing is modulated by emotional arousal. </w:t>
      </w:r>
      <w:r w:rsidRPr="00710AB4">
        <w:rPr>
          <w:i/>
          <w:noProof/>
        </w:rPr>
        <w:t>Quarterly journal of experimental psychology, 73</w:t>
      </w:r>
      <w:r w:rsidRPr="00710AB4">
        <w:rPr>
          <w:noProof/>
        </w:rPr>
        <w:t xml:space="preserve">(5), 688-697. </w:t>
      </w:r>
    </w:p>
    <w:p w14:paraId="6404C183" w14:textId="77777777" w:rsidR="00710AB4" w:rsidRPr="00710AB4" w:rsidRDefault="00710AB4" w:rsidP="00710AB4">
      <w:pPr>
        <w:pStyle w:val="EndNoteBibliography"/>
        <w:rPr>
          <w:noProof/>
        </w:rPr>
      </w:pPr>
    </w:p>
    <w:p w14:paraId="532D9112" w14:textId="68088C3B" w:rsidR="00710AB4" w:rsidRPr="00710AB4" w:rsidRDefault="00710AB4" w:rsidP="00710AB4">
      <w:pPr>
        <w:pStyle w:val="EndNoteBibliography"/>
        <w:ind w:left="720" w:hanging="720"/>
        <w:rPr>
          <w:noProof/>
        </w:rPr>
      </w:pPr>
      <w:r w:rsidRPr="00710AB4">
        <w:rPr>
          <w:noProof/>
        </w:rPr>
        <w:t xml:space="preserve">R Core Team. (2022). R: A Language and Environment for Statistical Computing. </w:t>
      </w:r>
      <w:hyperlink r:id="rId50" w:history="1">
        <w:r w:rsidRPr="00710AB4">
          <w:rPr>
            <w:rStyle w:val="Hyperlink"/>
            <w:noProof/>
          </w:rPr>
          <w:t>https://www.R-project.org/</w:t>
        </w:r>
      </w:hyperlink>
      <w:r w:rsidRPr="00710AB4">
        <w:rPr>
          <w:noProof/>
        </w:rPr>
        <w:t xml:space="preserve"> </w:t>
      </w:r>
    </w:p>
    <w:p w14:paraId="5FD5F5FD" w14:textId="77777777" w:rsidR="00710AB4" w:rsidRPr="00710AB4" w:rsidRDefault="00710AB4" w:rsidP="00710AB4">
      <w:pPr>
        <w:pStyle w:val="EndNoteBibliography"/>
        <w:rPr>
          <w:noProof/>
        </w:rPr>
      </w:pPr>
    </w:p>
    <w:p w14:paraId="1C44A38D" w14:textId="1D674D5F" w:rsidR="00710AB4" w:rsidRPr="00710AB4" w:rsidRDefault="00710AB4" w:rsidP="00710AB4">
      <w:pPr>
        <w:pStyle w:val="EndNoteBibliography"/>
        <w:ind w:left="720" w:hanging="720"/>
        <w:rPr>
          <w:noProof/>
        </w:rPr>
      </w:pPr>
      <w:r w:rsidRPr="00710AB4">
        <w:rPr>
          <w:noProof/>
        </w:rPr>
        <w:t xml:space="preserve">Rogers, T.B., et al. (1977, Sep). Self-reference and the encoding of personal information. </w:t>
      </w:r>
      <w:r w:rsidRPr="00710AB4">
        <w:rPr>
          <w:i/>
          <w:noProof/>
        </w:rPr>
        <w:t>J Pers Soc Psychol, 35</w:t>
      </w:r>
      <w:r w:rsidRPr="00710AB4">
        <w:rPr>
          <w:noProof/>
        </w:rPr>
        <w:t xml:space="preserve">(9), 677-688. </w:t>
      </w:r>
      <w:hyperlink r:id="rId51" w:history="1">
        <w:r w:rsidRPr="00710AB4">
          <w:rPr>
            <w:rStyle w:val="Hyperlink"/>
            <w:noProof/>
          </w:rPr>
          <w:t>https://doi.org/10.1037//0022-3514.35.9.677</w:t>
        </w:r>
      </w:hyperlink>
      <w:r w:rsidRPr="00710AB4">
        <w:rPr>
          <w:noProof/>
        </w:rPr>
        <w:t xml:space="preserve"> </w:t>
      </w:r>
    </w:p>
    <w:p w14:paraId="76782B75" w14:textId="77777777" w:rsidR="00710AB4" w:rsidRPr="00710AB4" w:rsidRDefault="00710AB4" w:rsidP="00710AB4">
      <w:pPr>
        <w:pStyle w:val="EndNoteBibliography"/>
        <w:rPr>
          <w:noProof/>
        </w:rPr>
      </w:pPr>
    </w:p>
    <w:p w14:paraId="6AF646A3" w14:textId="2E3A2153" w:rsidR="00710AB4" w:rsidRPr="00710AB4" w:rsidRDefault="00710AB4" w:rsidP="00710AB4">
      <w:pPr>
        <w:pStyle w:val="EndNoteBibliography"/>
        <w:ind w:left="720" w:hanging="720"/>
        <w:rPr>
          <w:noProof/>
        </w:rPr>
      </w:pPr>
      <w:r w:rsidRPr="00710AB4">
        <w:rPr>
          <w:noProof/>
        </w:rPr>
        <w:lastRenderedPageBreak/>
        <w:t xml:space="preserve">Schäfer, S., &amp; Frings, C. (2019). Understanding self-prioritisation: the prioritisation of self-relevant stimuli and its relation to the individual self-esteem. </w:t>
      </w:r>
      <w:r w:rsidRPr="00710AB4">
        <w:rPr>
          <w:i/>
          <w:noProof/>
        </w:rPr>
        <w:t>Journal of cognitive psychology, 31</w:t>
      </w:r>
      <w:r w:rsidRPr="00710AB4">
        <w:rPr>
          <w:noProof/>
        </w:rPr>
        <w:t xml:space="preserve">(8), 813-824. </w:t>
      </w:r>
      <w:hyperlink r:id="rId52" w:history="1">
        <w:r w:rsidRPr="00710AB4">
          <w:rPr>
            <w:rStyle w:val="Hyperlink"/>
            <w:noProof/>
          </w:rPr>
          <w:t>https://doi.org/10.1080/20445911.2019.1686393</w:t>
        </w:r>
      </w:hyperlink>
      <w:r w:rsidRPr="00710AB4">
        <w:rPr>
          <w:noProof/>
        </w:rPr>
        <w:t xml:space="preserve"> </w:t>
      </w:r>
    </w:p>
    <w:p w14:paraId="0C954D8E" w14:textId="77777777" w:rsidR="00710AB4" w:rsidRPr="00710AB4" w:rsidRDefault="00710AB4" w:rsidP="00710AB4">
      <w:pPr>
        <w:pStyle w:val="EndNoteBibliography"/>
        <w:rPr>
          <w:noProof/>
        </w:rPr>
      </w:pPr>
    </w:p>
    <w:p w14:paraId="6BB5699D" w14:textId="2E19D0AB" w:rsidR="00710AB4" w:rsidRPr="00710AB4" w:rsidRDefault="00710AB4" w:rsidP="00710AB4">
      <w:pPr>
        <w:pStyle w:val="EndNoteBibliography"/>
        <w:ind w:left="720" w:hanging="720"/>
        <w:rPr>
          <w:noProof/>
        </w:rPr>
      </w:pPr>
      <w:r w:rsidRPr="00710AB4">
        <w:rPr>
          <w:noProof/>
        </w:rPr>
        <w:t xml:space="preserve">Sel, A., et al. (2019). Self-Association and Attentional Processing Regarding Perceptually Salient Items. </w:t>
      </w:r>
      <w:r w:rsidRPr="00710AB4">
        <w:rPr>
          <w:i/>
          <w:noProof/>
        </w:rPr>
        <w:t>Review of philosophy and psychology, 10</w:t>
      </w:r>
      <w:r w:rsidRPr="00710AB4">
        <w:rPr>
          <w:noProof/>
        </w:rPr>
        <w:t xml:space="preserve">(4), 735-746. </w:t>
      </w:r>
      <w:hyperlink r:id="rId53" w:history="1">
        <w:r w:rsidRPr="00710AB4">
          <w:rPr>
            <w:rStyle w:val="Hyperlink"/>
            <w:noProof/>
          </w:rPr>
          <w:t>https://doi.org/10.1007/s13164-018-0430-3</w:t>
        </w:r>
      </w:hyperlink>
      <w:r w:rsidRPr="00710AB4">
        <w:rPr>
          <w:noProof/>
        </w:rPr>
        <w:t xml:space="preserve"> </w:t>
      </w:r>
    </w:p>
    <w:p w14:paraId="364320FC" w14:textId="77777777" w:rsidR="00710AB4" w:rsidRPr="00710AB4" w:rsidRDefault="00710AB4" w:rsidP="00710AB4">
      <w:pPr>
        <w:pStyle w:val="EndNoteBibliography"/>
        <w:rPr>
          <w:noProof/>
        </w:rPr>
      </w:pPr>
    </w:p>
    <w:p w14:paraId="1E588D64" w14:textId="7D4C08C4" w:rsidR="00710AB4" w:rsidRPr="00710AB4" w:rsidRDefault="00710AB4" w:rsidP="00710AB4">
      <w:pPr>
        <w:pStyle w:val="EndNoteBibliography"/>
        <w:ind w:left="720" w:hanging="720"/>
        <w:rPr>
          <w:noProof/>
        </w:rPr>
      </w:pPr>
      <w:r w:rsidRPr="00710AB4">
        <w:rPr>
          <w:noProof/>
        </w:rPr>
        <w:t xml:space="preserve">Stoeber, J., &amp; Eysenck, M.W. (2008). Perfectionism and efficiency: Accuracy, response bias, and invested time in proof-reading performance. </w:t>
      </w:r>
      <w:r w:rsidRPr="00710AB4">
        <w:rPr>
          <w:i/>
          <w:noProof/>
        </w:rPr>
        <w:t>Journal of research in personality, 42</w:t>
      </w:r>
      <w:r w:rsidRPr="00710AB4">
        <w:rPr>
          <w:noProof/>
        </w:rPr>
        <w:t xml:space="preserve">(6), 1673-1678. </w:t>
      </w:r>
      <w:hyperlink r:id="rId54" w:history="1">
        <w:r w:rsidRPr="00710AB4">
          <w:rPr>
            <w:rStyle w:val="Hyperlink"/>
            <w:noProof/>
          </w:rPr>
          <w:t>https://doi.org/10.1016/j.jrp.2008.08.001</w:t>
        </w:r>
      </w:hyperlink>
      <w:r w:rsidRPr="00710AB4">
        <w:rPr>
          <w:noProof/>
        </w:rPr>
        <w:t xml:space="preserve"> </w:t>
      </w:r>
    </w:p>
    <w:p w14:paraId="772474E2" w14:textId="77777777" w:rsidR="00710AB4" w:rsidRPr="00710AB4" w:rsidRDefault="00710AB4" w:rsidP="00710AB4">
      <w:pPr>
        <w:pStyle w:val="EndNoteBibliography"/>
        <w:rPr>
          <w:noProof/>
        </w:rPr>
      </w:pPr>
    </w:p>
    <w:p w14:paraId="71397D60" w14:textId="77777777" w:rsidR="00710AB4" w:rsidRPr="00710AB4" w:rsidRDefault="00710AB4" w:rsidP="00710AB4">
      <w:pPr>
        <w:pStyle w:val="EndNoteBibliography"/>
        <w:ind w:left="720" w:hanging="720"/>
        <w:rPr>
          <w:noProof/>
        </w:rPr>
      </w:pPr>
      <w:r w:rsidRPr="00710AB4">
        <w:rPr>
          <w:noProof/>
        </w:rPr>
        <w:t xml:space="preserve">Strachan, J.W., et al. (2020). It goes with the territory: Ownership across spatial boundaries. </w:t>
      </w:r>
      <w:r w:rsidRPr="00710AB4">
        <w:rPr>
          <w:i/>
          <w:noProof/>
        </w:rPr>
        <w:t>Journal of Experimental Psychology: Human Perception and Performance, 46</w:t>
      </w:r>
      <w:r w:rsidRPr="00710AB4">
        <w:rPr>
          <w:noProof/>
        </w:rPr>
        <w:t xml:space="preserve">(8), 789. </w:t>
      </w:r>
    </w:p>
    <w:p w14:paraId="1AC87EFD" w14:textId="77777777" w:rsidR="00710AB4" w:rsidRPr="00710AB4" w:rsidRDefault="00710AB4" w:rsidP="00710AB4">
      <w:pPr>
        <w:pStyle w:val="EndNoteBibliography"/>
        <w:rPr>
          <w:noProof/>
        </w:rPr>
      </w:pPr>
    </w:p>
    <w:p w14:paraId="0DEC633A" w14:textId="49963877" w:rsidR="00710AB4" w:rsidRPr="00710AB4" w:rsidRDefault="00710AB4" w:rsidP="00710AB4">
      <w:pPr>
        <w:pStyle w:val="EndNoteBibliography"/>
        <w:ind w:left="720" w:hanging="720"/>
        <w:rPr>
          <w:noProof/>
        </w:rPr>
      </w:pPr>
      <w:r w:rsidRPr="00710AB4">
        <w:rPr>
          <w:noProof/>
        </w:rPr>
        <w:t xml:space="preserve">Sui, J., et al. (2012). Perceptual effects of social salience: Evidence from self-prioritization effects on perceptual matching. </w:t>
      </w:r>
      <w:r w:rsidRPr="00710AB4">
        <w:rPr>
          <w:i/>
          <w:noProof/>
        </w:rPr>
        <w:t>Journal of experimental psychology. Human perception and performance, 38</w:t>
      </w:r>
      <w:r w:rsidRPr="00710AB4">
        <w:rPr>
          <w:noProof/>
        </w:rPr>
        <w:t xml:space="preserve">(5), 1105-1117. </w:t>
      </w:r>
      <w:hyperlink r:id="rId55" w:history="1">
        <w:r w:rsidRPr="00710AB4">
          <w:rPr>
            <w:rStyle w:val="Hyperlink"/>
            <w:noProof/>
          </w:rPr>
          <w:t>https://doi.org/10.1037/a0029792</w:t>
        </w:r>
      </w:hyperlink>
      <w:r w:rsidRPr="00710AB4">
        <w:rPr>
          <w:noProof/>
        </w:rPr>
        <w:t xml:space="preserve"> </w:t>
      </w:r>
    </w:p>
    <w:p w14:paraId="724FBA6C" w14:textId="77777777" w:rsidR="00710AB4" w:rsidRPr="00710AB4" w:rsidRDefault="00710AB4" w:rsidP="00710AB4">
      <w:pPr>
        <w:pStyle w:val="EndNoteBibliography"/>
        <w:rPr>
          <w:noProof/>
        </w:rPr>
      </w:pPr>
    </w:p>
    <w:p w14:paraId="393AB76D" w14:textId="4F9CA9AA" w:rsidR="00710AB4" w:rsidRPr="00710AB4" w:rsidRDefault="00710AB4" w:rsidP="00710AB4">
      <w:pPr>
        <w:pStyle w:val="EndNoteBibliography"/>
        <w:ind w:left="720" w:hanging="720"/>
        <w:rPr>
          <w:noProof/>
        </w:rPr>
      </w:pPr>
      <w:r w:rsidRPr="00710AB4">
        <w:rPr>
          <w:noProof/>
        </w:rPr>
        <w:t xml:space="preserve">Sui, J., &amp; Humphreys, G.W. (2013, Nov). Self-referential processing is distinct from semantic elaboration: Evidence from long-term memory effects in a patient with amnesia and semantic impairments. </w:t>
      </w:r>
      <w:r w:rsidRPr="00710AB4">
        <w:rPr>
          <w:i/>
          <w:noProof/>
        </w:rPr>
        <w:t>Neuropsychologia, 51</w:t>
      </w:r>
      <w:r w:rsidRPr="00710AB4">
        <w:rPr>
          <w:noProof/>
        </w:rPr>
        <w:t xml:space="preserve">(13), 2663-2673. </w:t>
      </w:r>
      <w:hyperlink r:id="rId56" w:history="1">
        <w:r w:rsidRPr="00710AB4">
          <w:rPr>
            <w:rStyle w:val="Hyperlink"/>
            <w:noProof/>
          </w:rPr>
          <w:t>https://doi.org/10.1016/j.neuropsychologia.2013.07.025</w:t>
        </w:r>
      </w:hyperlink>
      <w:r w:rsidRPr="00710AB4">
        <w:rPr>
          <w:noProof/>
        </w:rPr>
        <w:t xml:space="preserve"> </w:t>
      </w:r>
    </w:p>
    <w:p w14:paraId="1884F7C7" w14:textId="77777777" w:rsidR="00710AB4" w:rsidRPr="00710AB4" w:rsidRDefault="00710AB4" w:rsidP="00710AB4">
      <w:pPr>
        <w:pStyle w:val="EndNoteBibliography"/>
        <w:rPr>
          <w:noProof/>
        </w:rPr>
      </w:pPr>
    </w:p>
    <w:p w14:paraId="017CA4CE" w14:textId="073514CA" w:rsidR="00710AB4" w:rsidRPr="00710AB4" w:rsidRDefault="00710AB4" w:rsidP="00710AB4">
      <w:pPr>
        <w:pStyle w:val="EndNoteBibliography"/>
        <w:ind w:left="720" w:hanging="720"/>
        <w:rPr>
          <w:noProof/>
        </w:rPr>
      </w:pPr>
      <w:r w:rsidRPr="00710AB4">
        <w:rPr>
          <w:noProof/>
        </w:rPr>
        <w:t xml:space="preserve">Sui, J., &amp; Humphreys, G.W. (2017). The self survives extinction: Self-association biases attention in patients with visual extinction. </w:t>
      </w:r>
      <w:r w:rsidRPr="00710AB4">
        <w:rPr>
          <w:i/>
          <w:noProof/>
        </w:rPr>
        <w:t>Cortex, 95</w:t>
      </w:r>
      <w:r w:rsidRPr="00710AB4">
        <w:rPr>
          <w:noProof/>
        </w:rPr>
        <w:t xml:space="preserve">, 248-256. </w:t>
      </w:r>
      <w:hyperlink r:id="rId57" w:history="1">
        <w:r w:rsidRPr="00710AB4">
          <w:rPr>
            <w:rStyle w:val="Hyperlink"/>
            <w:noProof/>
          </w:rPr>
          <w:t>https://doi.org/10.1016/j.cortex.2017.08.006</w:t>
        </w:r>
      </w:hyperlink>
      <w:r w:rsidRPr="00710AB4">
        <w:rPr>
          <w:noProof/>
        </w:rPr>
        <w:t xml:space="preserve"> </w:t>
      </w:r>
    </w:p>
    <w:p w14:paraId="7E139686" w14:textId="77777777" w:rsidR="00710AB4" w:rsidRPr="00710AB4" w:rsidRDefault="00710AB4" w:rsidP="00710AB4">
      <w:pPr>
        <w:pStyle w:val="EndNoteBibliography"/>
        <w:rPr>
          <w:noProof/>
        </w:rPr>
      </w:pPr>
    </w:p>
    <w:p w14:paraId="06FDF5C0" w14:textId="469C4C75" w:rsidR="00710AB4" w:rsidRPr="00710AB4" w:rsidRDefault="00710AB4" w:rsidP="00710AB4">
      <w:pPr>
        <w:pStyle w:val="EndNoteBibliography"/>
        <w:ind w:left="720" w:hanging="720"/>
        <w:rPr>
          <w:noProof/>
        </w:rPr>
      </w:pPr>
      <w:r w:rsidRPr="00710AB4">
        <w:rPr>
          <w:noProof/>
        </w:rPr>
        <w:t xml:space="preserve">Sui, J., et al. (2016). Negative mood disrupts self- and reward-biases in perceptual matching. </w:t>
      </w:r>
      <w:r w:rsidRPr="00710AB4">
        <w:rPr>
          <w:i/>
          <w:noProof/>
        </w:rPr>
        <w:t>Q J Exp Psychol, 69</w:t>
      </w:r>
      <w:r w:rsidRPr="00710AB4">
        <w:rPr>
          <w:noProof/>
        </w:rPr>
        <w:t xml:space="preserve">(7), 1438-1448. </w:t>
      </w:r>
      <w:hyperlink r:id="rId58" w:history="1">
        <w:r w:rsidRPr="00710AB4">
          <w:rPr>
            <w:rStyle w:val="Hyperlink"/>
            <w:noProof/>
          </w:rPr>
          <w:t>https://doi.org/10.1080/17470218.2015.1122069</w:t>
        </w:r>
      </w:hyperlink>
      <w:r w:rsidRPr="00710AB4">
        <w:rPr>
          <w:noProof/>
        </w:rPr>
        <w:t xml:space="preserve"> </w:t>
      </w:r>
    </w:p>
    <w:p w14:paraId="65A268EA" w14:textId="77777777" w:rsidR="00710AB4" w:rsidRPr="00710AB4" w:rsidRDefault="00710AB4" w:rsidP="00710AB4">
      <w:pPr>
        <w:pStyle w:val="EndNoteBibliography"/>
        <w:rPr>
          <w:noProof/>
        </w:rPr>
      </w:pPr>
    </w:p>
    <w:p w14:paraId="263B307D" w14:textId="77777777" w:rsidR="00710AB4" w:rsidRPr="00710AB4" w:rsidRDefault="00710AB4" w:rsidP="00710AB4">
      <w:pPr>
        <w:pStyle w:val="EndNoteBibliography"/>
        <w:ind w:left="720" w:hanging="720"/>
        <w:rPr>
          <w:noProof/>
        </w:rPr>
      </w:pPr>
      <w:r w:rsidRPr="00710AB4">
        <w:rPr>
          <w:noProof/>
        </w:rPr>
        <w:t xml:space="preserve">Svensson, S.L., et al. (2022). More or less of me and you: self-relevance augments the effects of item probability on stimulus prioritization. </w:t>
      </w:r>
      <w:r w:rsidRPr="00710AB4">
        <w:rPr>
          <w:i/>
          <w:noProof/>
        </w:rPr>
        <w:t>Psychological Research, 86</w:t>
      </w:r>
      <w:r w:rsidRPr="00710AB4">
        <w:rPr>
          <w:noProof/>
        </w:rPr>
        <w:t xml:space="preserve">(4), 1145-1164. </w:t>
      </w:r>
    </w:p>
    <w:p w14:paraId="294BFFD1" w14:textId="77777777" w:rsidR="00710AB4" w:rsidRPr="00710AB4" w:rsidRDefault="00710AB4" w:rsidP="00710AB4">
      <w:pPr>
        <w:pStyle w:val="EndNoteBibliography"/>
        <w:rPr>
          <w:noProof/>
        </w:rPr>
      </w:pPr>
    </w:p>
    <w:p w14:paraId="281ED8D5" w14:textId="0907D92F" w:rsidR="00710AB4" w:rsidRPr="00710AB4" w:rsidRDefault="00710AB4" w:rsidP="00710AB4">
      <w:pPr>
        <w:pStyle w:val="EndNoteBibliography"/>
        <w:ind w:left="720" w:hanging="720"/>
        <w:rPr>
          <w:noProof/>
        </w:rPr>
      </w:pPr>
      <w:r w:rsidRPr="00710AB4">
        <w:rPr>
          <w:noProof/>
        </w:rPr>
        <w:t xml:space="preserve">Symons, C.S., &amp; Johnson, B.T. (1997, May). The self-reference effect in memory: a meta-analysis. </w:t>
      </w:r>
      <w:r w:rsidRPr="00710AB4">
        <w:rPr>
          <w:i/>
          <w:noProof/>
        </w:rPr>
        <w:t>Psychological Bulletin, 121</w:t>
      </w:r>
      <w:r w:rsidRPr="00710AB4">
        <w:rPr>
          <w:noProof/>
        </w:rPr>
        <w:t xml:space="preserve">(3), 371-394. </w:t>
      </w:r>
      <w:hyperlink r:id="rId59" w:history="1">
        <w:r w:rsidRPr="00710AB4">
          <w:rPr>
            <w:rStyle w:val="Hyperlink"/>
            <w:noProof/>
          </w:rPr>
          <w:t>https://doi.org/10.1037/0033-2909.121.3.371</w:t>
        </w:r>
      </w:hyperlink>
      <w:r w:rsidRPr="00710AB4">
        <w:rPr>
          <w:noProof/>
        </w:rPr>
        <w:t xml:space="preserve"> </w:t>
      </w:r>
    </w:p>
    <w:p w14:paraId="0D579E3E" w14:textId="77777777" w:rsidR="00710AB4" w:rsidRPr="00710AB4" w:rsidRDefault="00710AB4" w:rsidP="00710AB4">
      <w:pPr>
        <w:pStyle w:val="EndNoteBibliography"/>
        <w:rPr>
          <w:noProof/>
        </w:rPr>
      </w:pPr>
    </w:p>
    <w:p w14:paraId="43290EE9" w14:textId="617ABF71" w:rsidR="00710AB4" w:rsidRPr="00710AB4" w:rsidRDefault="00710AB4" w:rsidP="00710AB4">
      <w:pPr>
        <w:pStyle w:val="EndNoteBibliography"/>
        <w:ind w:left="720" w:hanging="720"/>
        <w:rPr>
          <w:noProof/>
        </w:rPr>
      </w:pPr>
      <w:r w:rsidRPr="00710AB4">
        <w:rPr>
          <w:noProof/>
        </w:rPr>
        <w:t xml:space="preserve">Turk, D.J., et al. (2002). Mike or me? Self-recognition in a split-brain patient. </w:t>
      </w:r>
      <w:r w:rsidRPr="00710AB4">
        <w:rPr>
          <w:i/>
          <w:noProof/>
        </w:rPr>
        <w:t>Nature neuroscience, 5</w:t>
      </w:r>
      <w:r w:rsidRPr="00710AB4">
        <w:rPr>
          <w:noProof/>
        </w:rPr>
        <w:t xml:space="preserve">(9), 841-842. </w:t>
      </w:r>
      <w:hyperlink r:id="rId60" w:history="1">
        <w:r w:rsidRPr="00710AB4">
          <w:rPr>
            <w:rStyle w:val="Hyperlink"/>
            <w:noProof/>
          </w:rPr>
          <w:t>https://doi.org/10.1038/nn907</w:t>
        </w:r>
      </w:hyperlink>
      <w:r w:rsidRPr="00710AB4">
        <w:rPr>
          <w:noProof/>
        </w:rPr>
        <w:t xml:space="preserve"> </w:t>
      </w:r>
    </w:p>
    <w:p w14:paraId="0FA21308" w14:textId="77777777" w:rsidR="00710AB4" w:rsidRPr="00710AB4" w:rsidRDefault="00710AB4" w:rsidP="00710AB4">
      <w:pPr>
        <w:pStyle w:val="EndNoteBibliography"/>
        <w:rPr>
          <w:noProof/>
        </w:rPr>
      </w:pPr>
    </w:p>
    <w:p w14:paraId="72D0962A" w14:textId="7F513593" w:rsidR="00710AB4" w:rsidRPr="00710AB4" w:rsidRDefault="00710AB4" w:rsidP="00710AB4">
      <w:pPr>
        <w:pStyle w:val="EndNoteBibliography"/>
        <w:ind w:left="720" w:hanging="720"/>
        <w:rPr>
          <w:noProof/>
        </w:rPr>
      </w:pPr>
      <w:r w:rsidRPr="00710AB4">
        <w:rPr>
          <w:noProof/>
        </w:rPr>
        <w:t xml:space="preserve">William Revelle. (2022). psych: Procedures for Psychological, Psychometric, and Personality Research. </w:t>
      </w:r>
      <w:hyperlink r:id="rId61" w:history="1">
        <w:r w:rsidRPr="00710AB4">
          <w:rPr>
            <w:rStyle w:val="Hyperlink"/>
            <w:noProof/>
          </w:rPr>
          <w:t>https://doi.org/CRAN.R-project.org/package=psych</w:t>
        </w:r>
      </w:hyperlink>
      <w:r w:rsidRPr="00710AB4">
        <w:rPr>
          <w:noProof/>
        </w:rPr>
        <w:t xml:space="preserve"> </w:t>
      </w:r>
    </w:p>
    <w:p w14:paraId="5CCF254D" w14:textId="77777777" w:rsidR="00710AB4" w:rsidRPr="00710AB4" w:rsidRDefault="00710AB4" w:rsidP="00710AB4">
      <w:pPr>
        <w:pStyle w:val="EndNoteBibliography"/>
        <w:rPr>
          <w:noProof/>
        </w:rPr>
      </w:pPr>
    </w:p>
    <w:p w14:paraId="79DA1F4B" w14:textId="4B3E69EB" w:rsidR="00710AB4" w:rsidRPr="00710AB4" w:rsidRDefault="00710AB4" w:rsidP="00710AB4">
      <w:pPr>
        <w:pStyle w:val="EndNoteBibliography"/>
        <w:ind w:left="720" w:hanging="720"/>
        <w:rPr>
          <w:noProof/>
        </w:rPr>
      </w:pPr>
      <w:r w:rsidRPr="00710AB4">
        <w:rPr>
          <w:noProof/>
        </w:rPr>
        <w:lastRenderedPageBreak/>
        <w:t xml:space="preserve">Yankouskaya, A., et al. (2020). Intertwining personal and reward relevance: evidence from the drift-diffusion model. </w:t>
      </w:r>
      <w:r w:rsidRPr="00710AB4">
        <w:rPr>
          <w:i/>
          <w:noProof/>
        </w:rPr>
        <w:t>Psychol Res, 84</w:t>
      </w:r>
      <w:r w:rsidRPr="00710AB4">
        <w:rPr>
          <w:noProof/>
        </w:rPr>
        <w:t xml:space="preserve">(1), 32-50. </w:t>
      </w:r>
      <w:hyperlink r:id="rId62" w:history="1">
        <w:r w:rsidRPr="00710AB4">
          <w:rPr>
            <w:rStyle w:val="Hyperlink"/>
            <w:noProof/>
          </w:rPr>
          <w:t>https://doi.org/10.1007/s00426-018-0979-6</w:t>
        </w:r>
      </w:hyperlink>
      <w:r w:rsidRPr="00710AB4">
        <w:rPr>
          <w:noProof/>
        </w:rPr>
        <w:t xml:space="preserve"> </w:t>
      </w:r>
    </w:p>
    <w:p w14:paraId="5E8A96B4" w14:textId="77777777" w:rsidR="00710AB4" w:rsidRPr="00710AB4" w:rsidRDefault="00710AB4" w:rsidP="00710AB4">
      <w:pPr>
        <w:pStyle w:val="EndNoteBibliography"/>
        <w:rPr>
          <w:noProof/>
        </w:rPr>
      </w:pPr>
    </w:p>
    <w:p w14:paraId="7CFE12DF" w14:textId="130D525F" w:rsidR="00710AB4" w:rsidRPr="00710AB4" w:rsidRDefault="00710AB4" w:rsidP="00710AB4">
      <w:pPr>
        <w:pStyle w:val="EndNoteBibliography"/>
        <w:ind w:left="720" w:hanging="720"/>
        <w:rPr>
          <w:noProof/>
        </w:rPr>
      </w:pPr>
      <w:r w:rsidRPr="00710AB4">
        <w:rPr>
          <w:noProof/>
        </w:rPr>
        <w:t xml:space="preserve">Zhou, A., et al. (2019). Self-referential processing can modulate visual spatial attention deficits in children with dyslexia. </w:t>
      </w:r>
      <w:r w:rsidRPr="00710AB4">
        <w:rPr>
          <w:i/>
          <w:noProof/>
        </w:rPr>
        <w:t>Frontiers in Psychology, 10</w:t>
      </w:r>
      <w:r w:rsidRPr="00710AB4">
        <w:rPr>
          <w:noProof/>
        </w:rPr>
        <w:t xml:space="preserve">, 2270. </w:t>
      </w:r>
      <w:hyperlink r:id="rId63" w:history="1">
        <w:r w:rsidRPr="00710AB4">
          <w:rPr>
            <w:rStyle w:val="Hyperlink"/>
            <w:noProof/>
          </w:rPr>
          <w:t>https://doi.org/10.3389/fpsyg.2019.02270</w:t>
        </w:r>
      </w:hyperlink>
      <w:r w:rsidRPr="00710AB4">
        <w:rPr>
          <w:noProof/>
        </w:rPr>
        <w:t xml:space="preserve"> </w:t>
      </w:r>
    </w:p>
    <w:p w14:paraId="03779248" w14:textId="77777777" w:rsidR="00710AB4" w:rsidRPr="00710AB4" w:rsidRDefault="00710AB4" w:rsidP="00710AB4">
      <w:pPr>
        <w:pStyle w:val="EndNoteBibliography"/>
        <w:rPr>
          <w:noProof/>
        </w:rPr>
      </w:pPr>
    </w:p>
    <w:p w14:paraId="55268D77" w14:textId="3A26F451"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2" w:author="Chuan-Peng Hu" w:date="2023-03-08T23:27:00Z" w:initials="CPH">
    <w:p w14:paraId="1554EB4F" w14:textId="4168354E" w:rsidR="00E53EE5" w:rsidRDefault="00E53EE5">
      <w:pPr>
        <w:pStyle w:val="CommentText"/>
        <w:rPr>
          <w:rFonts w:hint="eastAsia"/>
        </w:rPr>
      </w:pPr>
      <w:r>
        <w:rPr>
          <w:rStyle w:val="CommentReference"/>
        </w:rPr>
        <w:annotationRef/>
      </w:r>
      <w:r>
        <w:rPr>
          <w:rFonts w:ascii="SimSun" w:eastAsia="SimSun" w:hAnsi="SimSun" w:cs="SimSun" w:hint="eastAsia"/>
        </w:rPr>
        <w:t>这个部分可能可以与上面的实验设计合并，用一个表格来表示表1中各个实验的刺激、设计、sessions等，表示这些实验没有deviate</w:t>
      </w:r>
      <w:r>
        <w:rPr>
          <w:rFonts w:ascii="SimSun" w:eastAsia="SimSun" w:hAnsi="SimSun" w:cs="SimSun"/>
        </w:rPr>
        <w:t xml:space="preserve"> </w:t>
      </w:r>
      <w:r>
        <w:rPr>
          <w:rFonts w:ascii="SimSun" w:eastAsia="SimSun" w:hAnsi="SimSun" w:cs="SimSun" w:hint="eastAsia"/>
        </w:rPr>
        <w:t>from</w:t>
      </w:r>
      <w:r>
        <w:rPr>
          <w:rFonts w:ascii="SimSun" w:eastAsia="SimSun" w:hAnsi="SimSun" w:cs="SimSun"/>
        </w:rPr>
        <w:t xml:space="preserve"> </w:t>
      </w:r>
      <w:r>
        <w:rPr>
          <w:rFonts w:ascii="SimSun" w:eastAsia="SimSun" w:hAnsi="SimSun" w:cs="SimSun" w:hint="eastAsia"/>
        </w:rPr>
        <w:t>Sui</w:t>
      </w:r>
      <w:r>
        <w:rPr>
          <w:rFonts w:ascii="SimSun" w:eastAsia="SimSun" w:hAnsi="SimSun" w:cs="SimSun"/>
        </w:rPr>
        <w:t xml:space="preserve"> 2012</w:t>
      </w:r>
    </w:p>
  </w:comment>
  <w:comment w:id="147" w:author="Chuan-Peng Hu" w:date="2023-03-08T23:25:00Z" w:initials="CPH">
    <w:p w14:paraId="211E9188" w14:textId="12E483C1" w:rsidR="003D4833" w:rsidRDefault="003D4833">
      <w:pPr>
        <w:pStyle w:val="CommentText"/>
        <w:rPr>
          <w:rFonts w:hint="eastAsia"/>
        </w:rPr>
      </w:pPr>
      <w:r>
        <w:rPr>
          <w:rStyle w:val="CommentReference"/>
        </w:rPr>
        <w:annotationRef/>
      </w:r>
      <w:r>
        <w:rPr>
          <w:rFonts w:ascii="SimSun" w:eastAsia="SimSun" w:hAnsi="SimSun" w:cs="SimSun" w:hint="eastAsia"/>
        </w:rPr>
        <w:t>这个数据好像要先上传后再引用。</w:t>
      </w:r>
    </w:p>
  </w:comment>
  <w:comment w:id="156" w:author="Chuan-Peng Hu" w:date="2023-03-08T23:26:00Z" w:initials="CPH">
    <w:p w14:paraId="5E9486AF" w14:textId="6D845C68" w:rsidR="003D4833" w:rsidRDefault="003D4833">
      <w:pPr>
        <w:pStyle w:val="CommentText"/>
      </w:pPr>
      <w:r>
        <w:rPr>
          <w:rStyle w:val="CommentReference"/>
        </w:rPr>
        <w:annotationRef/>
      </w:r>
      <w:r>
        <w:rPr>
          <w:rFonts w:ascii="SimSun" w:eastAsia="SimSun" w:hAnsi="SimSun" w:cs="SimSun" w:hint="eastAsia"/>
        </w:rPr>
        <w:t>这个地方也可以用表格列出来，见前面实验设计部分的批注。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54EB4F" w15:done="0"/>
  <w15:commentEx w15:paraId="211E9188" w15:done="0"/>
  <w15:commentEx w15:paraId="5E9486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984D" w16cex:dateUtc="2023-03-08T15:27:00Z"/>
  <w16cex:commentExtensible w16cex:durableId="27B397EB" w16cex:dateUtc="2023-03-08T15:25:00Z"/>
  <w16cex:commentExtensible w16cex:durableId="27B3982E" w16cex:dateUtc="2023-03-08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54EB4F" w16cid:durableId="27B3984D"/>
  <w16cid:commentId w16cid:paraId="211E9188" w16cid:durableId="27B397EB"/>
  <w16cid:commentId w16cid:paraId="5E9486AF" w16cid:durableId="27B398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A1A2" w14:textId="77777777" w:rsidR="00526B00" w:rsidRDefault="00526B00" w:rsidP="009E4B8F">
      <w:r>
        <w:separator/>
      </w:r>
    </w:p>
  </w:endnote>
  <w:endnote w:type="continuationSeparator" w:id="0">
    <w:p w14:paraId="518A9F0D" w14:textId="77777777" w:rsidR="00526B00" w:rsidRDefault="00526B00"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notTrueType/>
    <w:pitch w:val="fixed"/>
    <w:sig w:usb0="E00002FF" w:usb1="6AC7FDFB" w:usb2="08000012" w:usb3="00000000" w:csb0="0002009F" w:csb1="00000000"/>
  </w:font>
  <w:font w:name="KaiTi_GB2312">
    <w:altName w:val="楷体_GB2312"/>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8470"/>
      <w:docPartObj>
        <w:docPartGallery w:val="Page Numbers (Bottom of Page)"/>
        <w:docPartUnique/>
      </w:docPartObj>
    </w:sdtPr>
    <w:sdtContent>
      <w:p w14:paraId="06CB6D3C" w14:textId="052D918D" w:rsidR="00710AB4" w:rsidRDefault="00710AB4">
        <w:pPr>
          <w:pStyle w:val="Footer"/>
          <w:jc w:val="right"/>
        </w:pPr>
        <w:r>
          <w:fldChar w:fldCharType="begin"/>
        </w:r>
        <w:r>
          <w:instrText>PAGE   \* MERGEFORMAT</w:instrText>
        </w:r>
        <w:r>
          <w:fldChar w:fldCharType="separate"/>
        </w:r>
        <w:r w:rsidR="00612DDE" w:rsidRPr="00612DDE">
          <w:rPr>
            <w:noProof/>
            <w:lang w:val="zh-CN"/>
          </w:rPr>
          <w:t>1</w:t>
        </w:r>
        <w:r>
          <w:fldChar w:fldCharType="end"/>
        </w:r>
      </w:p>
    </w:sdtContent>
  </w:sdt>
  <w:p w14:paraId="06775F18" w14:textId="77777777" w:rsidR="00710AB4" w:rsidRDefault="00710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DEE7" w14:textId="21DFAD27" w:rsidR="00710AB4" w:rsidRDefault="00710AB4">
    <w:pPr>
      <w:pStyle w:val="Footer"/>
      <w:jc w:val="right"/>
    </w:pPr>
  </w:p>
  <w:p w14:paraId="6AFC4939" w14:textId="77777777" w:rsidR="00710AB4" w:rsidRDefault="00710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81578" w14:textId="77777777" w:rsidR="00526B00" w:rsidRDefault="00526B00" w:rsidP="009E4B8F">
      <w:r>
        <w:separator/>
      </w:r>
    </w:p>
  </w:footnote>
  <w:footnote w:type="continuationSeparator" w:id="0">
    <w:p w14:paraId="53491097" w14:textId="77777777" w:rsidR="00526B00" w:rsidRDefault="00526B00"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667178106">
    <w:abstractNumId w:val="19"/>
  </w:num>
  <w:num w:numId="2" w16cid:durableId="1119495076">
    <w:abstractNumId w:val="3"/>
  </w:num>
  <w:num w:numId="3" w16cid:durableId="1995838211">
    <w:abstractNumId w:val="16"/>
  </w:num>
  <w:num w:numId="4" w16cid:durableId="1195456858">
    <w:abstractNumId w:val="8"/>
  </w:num>
  <w:num w:numId="5" w16cid:durableId="1765570869">
    <w:abstractNumId w:val="4"/>
  </w:num>
  <w:num w:numId="6" w16cid:durableId="1396508689">
    <w:abstractNumId w:val="9"/>
  </w:num>
  <w:num w:numId="7" w16cid:durableId="2071028571">
    <w:abstractNumId w:val="12"/>
  </w:num>
  <w:num w:numId="8" w16cid:durableId="1181161736">
    <w:abstractNumId w:val="5"/>
  </w:num>
  <w:num w:numId="9" w16cid:durableId="1532768168">
    <w:abstractNumId w:val="1"/>
  </w:num>
  <w:num w:numId="10" w16cid:durableId="1548908779">
    <w:abstractNumId w:val="17"/>
  </w:num>
  <w:num w:numId="11" w16cid:durableId="1458336840">
    <w:abstractNumId w:val="10"/>
  </w:num>
  <w:num w:numId="12" w16cid:durableId="416243682">
    <w:abstractNumId w:val="14"/>
  </w:num>
  <w:num w:numId="13" w16cid:durableId="150369428">
    <w:abstractNumId w:val="11"/>
  </w:num>
  <w:num w:numId="14" w16cid:durableId="1139804426">
    <w:abstractNumId w:val="18"/>
  </w:num>
  <w:num w:numId="15" w16cid:durableId="2124880807">
    <w:abstractNumId w:val="21"/>
  </w:num>
  <w:num w:numId="16" w16cid:durableId="1968199236">
    <w:abstractNumId w:val="20"/>
  </w:num>
  <w:num w:numId="17" w16cid:durableId="514342826">
    <w:abstractNumId w:val="22"/>
  </w:num>
  <w:num w:numId="18" w16cid:durableId="1762919518">
    <w:abstractNumId w:val="0"/>
  </w:num>
  <w:num w:numId="19" w16cid:durableId="609899727">
    <w:abstractNumId w:val="7"/>
  </w:num>
  <w:num w:numId="20" w16cid:durableId="1987398472">
    <w:abstractNumId w:val="13"/>
  </w:num>
  <w:num w:numId="21" w16cid:durableId="1311784968">
    <w:abstractNumId w:val="2"/>
  </w:num>
  <w:num w:numId="22" w16cid:durableId="1538354202">
    <w:abstractNumId w:val="15"/>
  </w:num>
  <w:num w:numId="23" w16cid:durableId="1445999615">
    <w:abstractNumId w:val="23"/>
  </w:num>
  <w:num w:numId="24" w16cid:durableId="68551887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4&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81&lt;/item&gt;&lt;item&gt;86&lt;/item&gt;&lt;item&gt;89&lt;/item&gt;&lt;item&gt;90&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16E01"/>
    <w:rsid w:val="001224F9"/>
    <w:rsid w:val="00137FE0"/>
    <w:rsid w:val="00140158"/>
    <w:rsid w:val="0014261E"/>
    <w:rsid w:val="00151830"/>
    <w:rsid w:val="00152010"/>
    <w:rsid w:val="00176296"/>
    <w:rsid w:val="00187EF0"/>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DAA"/>
    <w:rsid w:val="00232EC9"/>
    <w:rsid w:val="00237555"/>
    <w:rsid w:val="00251A27"/>
    <w:rsid w:val="0026148B"/>
    <w:rsid w:val="00266CB0"/>
    <w:rsid w:val="00274792"/>
    <w:rsid w:val="00283F57"/>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282"/>
    <w:rsid w:val="003A496A"/>
    <w:rsid w:val="003B37EF"/>
    <w:rsid w:val="003B6FB4"/>
    <w:rsid w:val="003C440B"/>
    <w:rsid w:val="003C6808"/>
    <w:rsid w:val="003C7A71"/>
    <w:rsid w:val="003C7C1D"/>
    <w:rsid w:val="003D4833"/>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556A"/>
    <w:rsid w:val="004567CD"/>
    <w:rsid w:val="00462681"/>
    <w:rsid w:val="00464832"/>
    <w:rsid w:val="004674FE"/>
    <w:rsid w:val="0048043F"/>
    <w:rsid w:val="004877AB"/>
    <w:rsid w:val="004939D4"/>
    <w:rsid w:val="004A0F42"/>
    <w:rsid w:val="004A287E"/>
    <w:rsid w:val="004A5D32"/>
    <w:rsid w:val="004A6685"/>
    <w:rsid w:val="004B509B"/>
    <w:rsid w:val="004B5654"/>
    <w:rsid w:val="004B57E9"/>
    <w:rsid w:val="004B7584"/>
    <w:rsid w:val="004C1584"/>
    <w:rsid w:val="004C2AE4"/>
    <w:rsid w:val="004D6313"/>
    <w:rsid w:val="004D73E0"/>
    <w:rsid w:val="004D7DCB"/>
    <w:rsid w:val="004E69F8"/>
    <w:rsid w:val="004F624B"/>
    <w:rsid w:val="005003A8"/>
    <w:rsid w:val="005127C0"/>
    <w:rsid w:val="00512DA3"/>
    <w:rsid w:val="005134E3"/>
    <w:rsid w:val="005159A5"/>
    <w:rsid w:val="00526B00"/>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25"/>
    <w:rsid w:val="006003C8"/>
    <w:rsid w:val="006027EF"/>
    <w:rsid w:val="006032E0"/>
    <w:rsid w:val="00605300"/>
    <w:rsid w:val="0060663B"/>
    <w:rsid w:val="00612DDE"/>
    <w:rsid w:val="00616924"/>
    <w:rsid w:val="00621522"/>
    <w:rsid w:val="00623223"/>
    <w:rsid w:val="00626F77"/>
    <w:rsid w:val="0063143D"/>
    <w:rsid w:val="006315F2"/>
    <w:rsid w:val="006320C3"/>
    <w:rsid w:val="00641976"/>
    <w:rsid w:val="006435DB"/>
    <w:rsid w:val="00652B0B"/>
    <w:rsid w:val="006543E3"/>
    <w:rsid w:val="006545E5"/>
    <w:rsid w:val="0065775C"/>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0AB4"/>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D5577"/>
    <w:rsid w:val="009D6D8C"/>
    <w:rsid w:val="009E4B8F"/>
    <w:rsid w:val="009F0C32"/>
    <w:rsid w:val="009F687D"/>
    <w:rsid w:val="009F7FB4"/>
    <w:rsid w:val="00A05A24"/>
    <w:rsid w:val="00A05A7E"/>
    <w:rsid w:val="00A170FB"/>
    <w:rsid w:val="00A20E3C"/>
    <w:rsid w:val="00A42DAA"/>
    <w:rsid w:val="00A47915"/>
    <w:rsid w:val="00A5673E"/>
    <w:rsid w:val="00A576F1"/>
    <w:rsid w:val="00A64EC7"/>
    <w:rsid w:val="00A70E01"/>
    <w:rsid w:val="00A72ABC"/>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E08EF"/>
    <w:rsid w:val="00BF29D8"/>
    <w:rsid w:val="00BF3307"/>
    <w:rsid w:val="00BF4393"/>
    <w:rsid w:val="00C0575A"/>
    <w:rsid w:val="00C072A2"/>
    <w:rsid w:val="00C21FB5"/>
    <w:rsid w:val="00C4178B"/>
    <w:rsid w:val="00C5262E"/>
    <w:rsid w:val="00C611B3"/>
    <w:rsid w:val="00C62E98"/>
    <w:rsid w:val="00C63AF9"/>
    <w:rsid w:val="00C662A1"/>
    <w:rsid w:val="00C70E59"/>
    <w:rsid w:val="00C71EBF"/>
    <w:rsid w:val="00C72B7E"/>
    <w:rsid w:val="00C72C42"/>
    <w:rsid w:val="00C74266"/>
    <w:rsid w:val="00C856D2"/>
    <w:rsid w:val="00C9151A"/>
    <w:rsid w:val="00CA08B3"/>
    <w:rsid w:val="00CA2067"/>
    <w:rsid w:val="00CB44B5"/>
    <w:rsid w:val="00CC61E3"/>
    <w:rsid w:val="00CE05DC"/>
    <w:rsid w:val="00CF7456"/>
    <w:rsid w:val="00D0006C"/>
    <w:rsid w:val="00D07D09"/>
    <w:rsid w:val="00D17E28"/>
    <w:rsid w:val="00D20F9E"/>
    <w:rsid w:val="00D22DC1"/>
    <w:rsid w:val="00D26D11"/>
    <w:rsid w:val="00D33E1E"/>
    <w:rsid w:val="00D56A4F"/>
    <w:rsid w:val="00D7046D"/>
    <w:rsid w:val="00D71923"/>
    <w:rsid w:val="00D720C7"/>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1383"/>
    <w:rsid w:val="00E13C1B"/>
    <w:rsid w:val="00E16B36"/>
    <w:rsid w:val="00E1757A"/>
    <w:rsid w:val="00E20CB5"/>
    <w:rsid w:val="00E23A77"/>
    <w:rsid w:val="00E30EB5"/>
    <w:rsid w:val="00E3133C"/>
    <w:rsid w:val="00E323E3"/>
    <w:rsid w:val="00E32D1B"/>
    <w:rsid w:val="00E43E04"/>
    <w:rsid w:val="00E461E3"/>
    <w:rsid w:val="00E53EE5"/>
    <w:rsid w:val="00E74AA0"/>
    <w:rsid w:val="00E82C40"/>
    <w:rsid w:val="00E852DC"/>
    <w:rsid w:val="00E90BE7"/>
    <w:rsid w:val="00EA1E96"/>
    <w:rsid w:val="00EB6A4B"/>
    <w:rsid w:val="00EC3E0C"/>
    <w:rsid w:val="00ED1D9F"/>
    <w:rsid w:val="00ED4A8F"/>
    <w:rsid w:val="00ED4B44"/>
    <w:rsid w:val="00ED5960"/>
    <w:rsid w:val="00ED77D3"/>
    <w:rsid w:val="00EF5BEF"/>
    <w:rsid w:val="00F038D1"/>
    <w:rsid w:val="00F072D2"/>
    <w:rsid w:val="00F240E5"/>
    <w:rsid w:val="00F3285F"/>
    <w:rsid w:val="00F32E51"/>
    <w:rsid w:val="00F36BBB"/>
    <w:rsid w:val="00F41AAC"/>
    <w:rsid w:val="00F461EB"/>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0">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96-3445.104.3.268" TargetMode="External"/><Relationship Id="rId21" Type="http://schemas.openxmlformats.org/officeDocument/2006/relationships/image" Target="media/image6.png"/><Relationship Id="rId34" Type="http://schemas.openxmlformats.org/officeDocument/2006/relationships/hyperlink" Target="https://doi.org/10.1068/p7526" TargetMode="External"/><Relationship Id="rId42" Type="http://schemas.openxmlformats.org/officeDocument/2006/relationships/hyperlink" Target="https://doi.org/10.2307/2531695" TargetMode="External"/><Relationship Id="rId47" Type="http://schemas.openxmlformats.org/officeDocument/2006/relationships/hyperlink" Target="https://doi.org/10.1002/aur.2200" TargetMode="External"/><Relationship Id="rId50" Type="http://schemas.openxmlformats.org/officeDocument/2006/relationships/hyperlink" Target="https://www.R-project.org/" TargetMode="External"/><Relationship Id="rId55" Type="http://schemas.openxmlformats.org/officeDocument/2006/relationships/hyperlink" Target="https://doi.org/10.1037/a0029792" TargetMode="External"/><Relationship Id="rId63" Type="http://schemas.openxmlformats.org/officeDocument/2006/relationships/hyperlink" Target="https://doi.org/10.3389/fpsyg.2019.0227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i.org/10.1016/j.neuroimage.2018.08.018" TargetMode="External"/><Relationship Id="rId11" Type="http://schemas.openxmlformats.org/officeDocument/2006/relationships/hyperlink" Target="mailto:hu.chuan-peng@nnu.edu.cn" TargetMode="External"/><Relationship Id="rId24" Type="http://schemas.openxmlformats.org/officeDocument/2006/relationships/hyperlink" Target="https://doi.org/10.1016/j.actpsy.2020.103167" TargetMode="External"/><Relationship Id="rId32" Type="http://schemas.openxmlformats.org/officeDocument/2006/relationships/hyperlink" Target="https://doi.org/10.3758/s13421-017-0722-3" TargetMode="External"/><Relationship Id="rId37" Type="http://schemas.openxmlformats.org/officeDocument/2006/relationships/hyperlink" Target="https://doi.org/10.3389/fpsyg.2019.01469" TargetMode="External"/><Relationship Id="rId40" Type="http://schemas.openxmlformats.org/officeDocument/2006/relationships/hyperlink" Target="https://doi.org/10.1016/S0926-6410(00)00036-7" TargetMode="External"/><Relationship Id="rId45" Type="http://schemas.openxmlformats.org/officeDocument/2006/relationships/hyperlink" Target="https://doi.org/10.1111/cdev.13352" TargetMode="External"/><Relationship Id="rId53" Type="http://schemas.openxmlformats.org/officeDocument/2006/relationships/hyperlink" Target="https://doi.org/10.1007/s13164-018-0430-3" TargetMode="External"/><Relationship Id="rId58" Type="http://schemas.openxmlformats.org/officeDocument/2006/relationships/hyperlink" Target="https://doi.org/10.1080/17470218.2015.1122069"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CRAN.R-project.org/package=psych" TargetMode="External"/><Relationship Id="rId1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hyperlink" Target="https://doi.org/10.1121/1.1907229" TargetMode="External"/><Relationship Id="rId27" Type="http://schemas.openxmlformats.org/officeDocument/2006/relationships/hyperlink" Target="https://doi.org/10.1080/17470218.2016.1276609" TargetMode="External"/><Relationship Id="rId30" Type="http://schemas.openxmlformats.org/officeDocument/2006/relationships/hyperlink" Target="https://doi.org/10.1111/bjdp.12219" TargetMode="External"/><Relationship Id="rId35" Type="http://schemas.openxmlformats.org/officeDocument/2006/relationships/hyperlink" Target="https://doi.org/10.1080/20445911.2014.996156" TargetMode="External"/><Relationship Id="rId43" Type="http://schemas.openxmlformats.org/officeDocument/2006/relationships/hyperlink" Target="https://doi.org/10.1016/j.jad.2022.04.122" TargetMode="External"/><Relationship Id="rId48" Type="http://schemas.openxmlformats.org/officeDocument/2006/relationships/hyperlink" Target="https://doi.org/10.1177/2515245919879695" TargetMode="External"/><Relationship Id="rId56" Type="http://schemas.openxmlformats.org/officeDocument/2006/relationships/hyperlink" Target="https://doi.org/10.1016/j.neuropsychologia.2013.07.025" TargetMode="External"/><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doi.org/10.1037//0022-3514.35.9.677"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osf.io/mhdsn/" TargetMode="External"/><Relationship Id="rId25" Type="http://schemas.openxmlformats.org/officeDocument/2006/relationships/hyperlink" Target="https://doi.org/10.1002/acp.2350090102" TargetMode="External"/><Relationship Id="rId33" Type="http://schemas.openxmlformats.org/officeDocument/2006/relationships/hyperlink" Target="https://doi.org/10.1525/collabra.301" TargetMode="External"/><Relationship Id="rId38" Type="http://schemas.openxmlformats.org/officeDocument/2006/relationships/hyperlink" Target="https://doi.org/10.31234/osf.io/ta59r" TargetMode="External"/><Relationship Id="rId46" Type="http://schemas.openxmlformats.org/officeDocument/2006/relationships/hyperlink" Target="https://doi.org/10.1080/17470215908416289" TargetMode="External"/><Relationship Id="rId59" Type="http://schemas.openxmlformats.org/officeDocument/2006/relationships/hyperlink" Target="https://doi.org/10.1037/0033-2909.121.3.371" TargetMode="External"/><Relationship Id="rId20" Type="http://schemas.openxmlformats.org/officeDocument/2006/relationships/image" Target="media/image5.png"/><Relationship Id="rId41" Type="http://schemas.openxmlformats.org/officeDocument/2006/relationships/hyperlink" Target="https://doi.org/10.1016/j.jcm.2016.02.012" TargetMode="External"/><Relationship Id="rId54" Type="http://schemas.openxmlformats.org/officeDocument/2006/relationships/hyperlink" Target="https://doi.org/10.1016/j.jrp.2008.08.001" TargetMode="External"/><Relationship Id="rId62" Type="http://schemas.openxmlformats.org/officeDocument/2006/relationships/hyperlink" Target="https://doi.org/10.1007/s00426-018-097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037/xhp0000691" TargetMode="External"/><Relationship Id="rId28" Type="http://schemas.openxmlformats.org/officeDocument/2006/relationships/hyperlink" Target="https://doi.org/10.1016/j.actpsy.2017.11.011" TargetMode="External"/><Relationship Id="rId36" Type="http://schemas.openxmlformats.org/officeDocument/2006/relationships/hyperlink" Target="https://doi.org/10.1037/xlm0000179" TargetMode="External"/><Relationship Id="rId49" Type="http://schemas.openxmlformats.org/officeDocument/2006/relationships/hyperlink" Target="https://doi.org/10.1111/bjop.12479" TargetMode="External"/><Relationship Id="rId57" Type="http://schemas.openxmlformats.org/officeDocument/2006/relationships/hyperlink" Target="https://doi.org/10.1016/j.cortex.2017.08.006" TargetMode="External"/><Relationship Id="rId10" Type="http://schemas.openxmlformats.org/officeDocument/2006/relationships/footer" Target="footer2.xml"/><Relationship Id="rId31" Type="http://schemas.openxmlformats.org/officeDocument/2006/relationships/hyperlink" Target="https://doi.org/10.1016/j.concog.2019.102848" TargetMode="External"/><Relationship Id="rId44" Type="http://schemas.openxmlformats.org/officeDocument/2006/relationships/hyperlink" Target="https://doi.org/10.1037/xhp0000361" TargetMode="External"/><Relationship Id="rId52" Type="http://schemas.openxmlformats.org/officeDocument/2006/relationships/hyperlink" Target="https://doi.org/10.1080/20445911.2019.1686393" TargetMode="External"/><Relationship Id="rId60" Type="http://schemas.openxmlformats.org/officeDocument/2006/relationships/hyperlink" Target="https://doi.org/10.1038/nn907"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s://doi.org/10.1016/S1364-6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8641-BC0C-48F1-91FD-ADDF607F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21</Pages>
  <Words>12733</Words>
  <Characters>72581</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Chuan-Peng Hu</cp:lastModifiedBy>
  <cp:revision>13</cp:revision>
  <dcterms:created xsi:type="dcterms:W3CDTF">2023-03-06T06:07:00Z</dcterms:created>
  <dcterms:modified xsi:type="dcterms:W3CDTF">2023-03-08T15:29:00Z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