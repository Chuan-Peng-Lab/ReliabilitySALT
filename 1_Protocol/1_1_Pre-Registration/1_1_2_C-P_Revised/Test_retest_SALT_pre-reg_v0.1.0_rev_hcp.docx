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rFonts w:asciiTheme="majorHAnsi" w:hAnsiTheme="majorHAnsi" w:cstheme="majorHAnsi"/>
          <w:noProof/>
        </w:rPr>
      </w:sdtEndPr>
      <w:sdtContent>
        <w:p w14:paraId="6D6F6223" w14:textId="77777777" w:rsidR="00512DA3" w:rsidRPr="00512DA3" w:rsidRDefault="00943774">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r w:rsidRPr="00512DA3">
            <w:rPr>
              <w:rFonts w:asciiTheme="majorHAnsi" w:hAnsiTheme="majorHAnsi" w:cstheme="majorHAnsi"/>
              <w:b w:val="0"/>
              <w:sz w:val="48"/>
              <w:szCs w:val="48"/>
            </w:rPr>
            <w:fldChar w:fldCharType="begin"/>
          </w:r>
          <w:r w:rsidRPr="00512DA3">
            <w:rPr>
              <w:rFonts w:asciiTheme="majorHAnsi" w:hAnsiTheme="majorHAnsi" w:cstheme="majorHAnsi"/>
              <w:b w:val="0"/>
              <w:sz w:val="48"/>
              <w:szCs w:val="48"/>
            </w:rPr>
            <w:instrText xml:space="preserve"> TOC \o "1-3" \h \z \u </w:instrText>
          </w:r>
          <w:r w:rsidRPr="00512DA3">
            <w:rPr>
              <w:rFonts w:asciiTheme="majorHAnsi" w:hAnsiTheme="majorHAnsi" w:cstheme="majorHAnsi"/>
              <w:b w:val="0"/>
              <w:sz w:val="48"/>
              <w:szCs w:val="48"/>
            </w:rPr>
            <w:fldChar w:fldCharType="separate"/>
          </w:r>
          <w:hyperlink w:anchor="_Toc128497277" w:history="1">
            <w:r w:rsidR="00512DA3" w:rsidRPr="00512DA3">
              <w:rPr>
                <w:rStyle w:val="Hyperlink"/>
                <w:rFonts w:asciiTheme="majorHAnsi" w:eastAsia="Calibri" w:hAnsiTheme="majorHAnsi" w:cstheme="majorHAnsi"/>
                <w:noProof/>
              </w:rPr>
              <w:t>Abstract</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_Toc128497277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w:t>
            </w:r>
            <w:r w:rsidR="00512DA3" w:rsidRPr="00512DA3">
              <w:rPr>
                <w:rFonts w:asciiTheme="majorHAnsi" w:hAnsiTheme="majorHAnsi" w:cstheme="majorHAnsi"/>
                <w:noProof/>
                <w:webHidden/>
              </w:rPr>
              <w:fldChar w:fldCharType="end"/>
            </w:r>
          </w:hyperlink>
        </w:p>
        <w:p w14:paraId="6514D3BF"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78" w:history="1">
            <w:r w:rsidR="00512DA3" w:rsidRPr="00512DA3">
              <w:rPr>
                <w:rStyle w:val="Hyperlink"/>
                <w:rFonts w:asciiTheme="majorHAnsi" w:eastAsia="Calibri" w:hAnsiTheme="majorHAnsi" w:cstheme="majorHAnsi"/>
                <w:noProof/>
              </w:rPr>
              <w:t>Introduction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_Toc128497278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2</w:t>
            </w:r>
            <w:r w:rsidR="00512DA3" w:rsidRPr="00512DA3">
              <w:rPr>
                <w:rFonts w:asciiTheme="majorHAnsi" w:hAnsiTheme="majorHAnsi" w:cstheme="majorHAnsi"/>
                <w:noProof/>
                <w:webHidden/>
              </w:rPr>
              <w:fldChar w:fldCharType="end"/>
            </w:r>
          </w:hyperlink>
        </w:p>
        <w:p w14:paraId="6B0C2A1D"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79" w:history="1">
            <w:r w:rsidR="00512DA3" w:rsidRPr="00512DA3">
              <w:rPr>
                <w:rStyle w:val="Hyperlink"/>
                <w:rFonts w:asciiTheme="majorHAnsi" w:eastAsia="Calibri" w:hAnsiTheme="majorHAnsi" w:cstheme="majorHAnsi"/>
                <w:noProof/>
              </w:rPr>
              <w:t>Methods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_Toc128497279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3</w:t>
            </w:r>
            <w:r w:rsidR="00512DA3" w:rsidRPr="00512DA3">
              <w:rPr>
                <w:rFonts w:asciiTheme="majorHAnsi" w:hAnsiTheme="majorHAnsi" w:cstheme="majorHAnsi"/>
                <w:noProof/>
                <w:webHidden/>
              </w:rPr>
              <w:fldChar w:fldCharType="end"/>
            </w:r>
          </w:hyperlink>
        </w:p>
        <w:p w14:paraId="4CB891AC" w14:textId="77777777" w:rsidR="00512DA3" w:rsidRPr="00512DA3" w:rsidRDefault="00000000">
          <w:pPr>
            <w:pStyle w:val="TOC2"/>
            <w:tabs>
              <w:tab w:val="right" w:leader="dot" w:pos="9350"/>
            </w:tabs>
            <w:rPr>
              <w:rFonts w:asciiTheme="majorHAnsi" w:eastAsiaTheme="minorEastAsia" w:hAnsiTheme="majorHAnsi" w:cstheme="majorHAnsi"/>
              <w:b w:val="0"/>
              <w:bCs w:val="0"/>
              <w:noProof/>
              <w:kern w:val="2"/>
              <w:sz w:val="24"/>
              <w:lang w:val="en-US" w:eastAsia="zh-TW"/>
            </w:rPr>
          </w:pPr>
          <w:hyperlink w:anchor="_Toc128497280" w:history="1">
            <w:r w:rsidR="00512DA3" w:rsidRPr="00512DA3">
              <w:rPr>
                <w:rStyle w:val="Hyperlink"/>
                <w:rFonts w:asciiTheme="majorHAnsi" w:hAnsiTheme="majorHAnsi" w:cstheme="majorHAnsi"/>
                <w:noProof/>
              </w:rPr>
              <w:t>Ethics information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_Toc128497280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3</w:t>
            </w:r>
            <w:r w:rsidR="00512DA3" w:rsidRPr="00512DA3">
              <w:rPr>
                <w:rFonts w:asciiTheme="majorHAnsi" w:hAnsiTheme="majorHAnsi" w:cstheme="majorHAnsi"/>
                <w:noProof/>
                <w:webHidden/>
              </w:rPr>
              <w:fldChar w:fldCharType="end"/>
            </w:r>
          </w:hyperlink>
        </w:p>
        <w:p w14:paraId="5FB94621" w14:textId="77777777" w:rsidR="00512DA3" w:rsidRPr="00512DA3" w:rsidRDefault="00000000">
          <w:pPr>
            <w:pStyle w:val="TOC2"/>
            <w:tabs>
              <w:tab w:val="right" w:leader="dot" w:pos="9350"/>
            </w:tabs>
            <w:rPr>
              <w:rFonts w:asciiTheme="majorHAnsi" w:eastAsiaTheme="minorEastAsia" w:hAnsiTheme="majorHAnsi" w:cstheme="majorHAnsi"/>
              <w:b w:val="0"/>
              <w:bCs w:val="0"/>
              <w:noProof/>
              <w:kern w:val="2"/>
              <w:sz w:val="24"/>
              <w:lang w:val="en-US" w:eastAsia="zh-TW"/>
            </w:rPr>
          </w:pPr>
          <w:hyperlink w:anchor="_Toc128497281" w:history="1">
            <w:r w:rsidR="00512DA3" w:rsidRPr="00512DA3">
              <w:rPr>
                <w:rStyle w:val="Hyperlink"/>
                <w:rFonts w:asciiTheme="majorHAnsi" w:hAnsiTheme="majorHAnsi" w:cstheme="majorHAnsi"/>
                <w:noProof/>
              </w:rPr>
              <w:t>Secondary Data Description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_Toc128497281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3</w:t>
            </w:r>
            <w:r w:rsidR="00512DA3" w:rsidRPr="00512DA3">
              <w:rPr>
                <w:rFonts w:asciiTheme="majorHAnsi" w:hAnsiTheme="majorHAnsi" w:cstheme="majorHAnsi"/>
                <w:noProof/>
                <w:webHidden/>
              </w:rPr>
              <w:fldChar w:fldCharType="end"/>
            </w:r>
          </w:hyperlink>
        </w:p>
        <w:p w14:paraId="61C4473D" w14:textId="77777777" w:rsidR="00512DA3" w:rsidRPr="00512DA3" w:rsidRDefault="00000000">
          <w:pPr>
            <w:pStyle w:val="TOC2"/>
            <w:tabs>
              <w:tab w:val="right" w:leader="dot" w:pos="9350"/>
            </w:tabs>
            <w:rPr>
              <w:rFonts w:asciiTheme="majorHAnsi" w:eastAsiaTheme="minorEastAsia" w:hAnsiTheme="majorHAnsi" w:cstheme="majorHAnsi"/>
              <w:b w:val="0"/>
              <w:bCs w:val="0"/>
              <w:noProof/>
              <w:kern w:val="2"/>
              <w:sz w:val="24"/>
              <w:lang w:val="en-US" w:eastAsia="zh-TW"/>
            </w:rPr>
          </w:pPr>
          <w:hyperlink w:anchor="_Toc128497282" w:history="1">
            <w:r w:rsidR="00512DA3" w:rsidRPr="00512DA3">
              <w:rPr>
                <w:rStyle w:val="Hyperlink"/>
                <w:rFonts w:asciiTheme="majorHAnsi" w:hAnsiTheme="majorHAnsi" w:cstheme="majorHAnsi"/>
                <w:noProof/>
              </w:rPr>
              <w:t>Experimental design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_Toc128497282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4</w:t>
            </w:r>
            <w:r w:rsidR="00512DA3" w:rsidRPr="00512DA3">
              <w:rPr>
                <w:rFonts w:asciiTheme="majorHAnsi" w:hAnsiTheme="majorHAnsi" w:cstheme="majorHAnsi"/>
                <w:noProof/>
                <w:webHidden/>
              </w:rPr>
              <w:fldChar w:fldCharType="end"/>
            </w:r>
          </w:hyperlink>
        </w:p>
        <w:p w14:paraId="41EDD48A" w14:textId="77777777" w:rsidR="00512DA3" w:rsidRPr="00512DA3" w:rsidRDefault="00000000">
          <w:pPr>
            <w:pStyle w:val="TOC2"/>
            <w:tabs>
              <w:tab w:val="right" w:leader="dot" w:pos="9350"/>
            </w:tabs>
            <w:rPr>
              <w:rFonts w:asciiTheme="majorHAnsi" w:eastAsiaTheme="minorEastAsia" w:hAnsiTheme="majorHAnsi" w:cstheme="majorHAnsi"/>
              <w:b w:val="0"/>
              <w:bCs w:val="0"/>
              <w:noProof/>
              <w:kern w:val="2"/>
              <w:sz w:val="24"/>
              <w:lang w:val="en-US" w:eastAsia="zh-TW"/>
            </w:rPr>
          </w:pPr>
          <w:hyperlink w:anchor="_Toc128497283" w:history="1">
            <w:r w:rsidR="00512DA3" w:rsidRPr="00512DA3">
              <w:rPr>
                <w:rStyle w:val="Hyperlink"/>
                <w:rFonts w:asciiTheme="majorHAnsi" w:hAnsiTheme="majorHAnsi" w:cstheme="majorHAnsi"/>
                <w:noProof/>
              </w:rPr>
              <w:t>Stimuli materials and Procedure</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_Toc128497283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4</w:t>
            </w:r>
            <w:r w:rsidR="00512DA3" w:rsidRPr="00512DA3">
              <w:rPr>
                <w:rFonts w:asciiTheme="majorHAnsi" w:hAnsiTheme="majorHAnsi" w:cstheme="majorHAnsi"/>
                <w:noProof/>
                <w:webHidden/>
              </w:rPr>
              <w:fldChar w:fldCharType="end"/>
            </w:r>
          </w:hyperlink>
        </w:p>
        <w:p w14:paraId="5BFF82C1" w14:textId="77777777" w:rsidR="00512DA3" w:rsidRPr="00512DA3" w:rsidRDefault="00000000">
          <w:pPr>
            <w:pStyle w:val="TOC2"/>
            <w:tabs>
              <w:tab w:val="right" w:leader="dot" w:pos="9350"/>
            </w:tabs>
            <w:rPr>
              <w:rFonts w:asciiTheme="majorHAnsi" w:eastAsiaTheme="minorEastAsia" w:hAnsiTheme="majorHAnsi" w:cstheme="majorHAnsi"/>
              <w:b w:val="0"/>
              <w:bCs w:val="0"/>
              <w:noProof/>
              <w:kern w:val="2"/>
              <w:sz w:val="24"/>
              <w:lang w:val="en-US" w:eastAsia="zh-TW"/>
            </w:rPr>
          </w:pPr>
          <w:hyperlink w:anchor="_Toc128497284" w:history="1">
            <w:r w:rsidR="00512DA3" w:rsidRPr="00512DA3">
              <w:rPr>
                <w:rStyle w:val="Hyperlink"/>
                <w:rFonts w:asciiTheme="majorHAnsi" w:hAnsiTheme="majorHAnsi" w:cstheme="majorHAnsi"/>
                <w:noProof/>
              </w:rPr>
              <w:t>Pilot data simulated data</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_Toc128497284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5</w:t>
            </w:r>
            <w:r w:rsidR="00512DA3" w:rsidRPr="00512DA3">
              <w:rPr>
                <w:rFonts w:asciiTheme="majorHAnsi" w:hAnsiTheme="majorHAnsi" w:cstheme="majorHAnsi"/>
                <w:noProof/>
                <w:webHidden/>
              </w:rPr>
              <w:fldChar w:fldCharType="end"/>
            </w:r>
          </w:hyperlink>
        </w:p>
        <w:p w14:paraId="74481108" w14:textId="77777777" w:rsidR="00512DA3" w:rsidRPr="00512DA3" w:rsidRDefault="00000000">
          <w:pPr>
            <w:pStyle w:val="TOC2"/>
            <w:tabs>
              <w:tab w:val="right" w:leader="dot" w:pos="9350"/>
            </w:tabs>
            <w:rPr>
              <w:rFonts w:asciiTheme="majorHAnsi" w:eastAsiaTheme="minorEastAsia" w:hAnsiTheme="majorHAnsi" w:cstheme="majorHAnsi"/>
              <w:b w:val="0"/>
              <w:bCs w:val="0"/>
              <w:noProof/>
              <w:kern w:val="2"/>
              <w:sz w:val="24"/>
              <w:lang w:val="en-US" w:eastAsia="zh-TW"/>
            </w:rPr>
          </w:pPr>
          <w:hyperlink w:anchor="_Toc128497285" w:history="1">
            <w:r w:rsidR="00512DA3" w:rsidRPr="00512DA3">
              <w:rPr>
                <w:rStyle w:val="Hyperlink"/>
                <w:rFonts w:asciiTheme="majorHAnsi" w:hAnsiTheme="majorHAnsi" w:cstheme="majorHAnsi"/>
                <w:noProof/>
              </w:rPr>
              <w:t>Analysis Plan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_Toc128497285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5</w:t>
            </w:r>
            <w:r w:rsidR="00512DA3" w:rsidRPr="00512DA3">
              <w:rPr>
                <w:rFonts w:asciiTheme="majorHAnsi" w:hAnsiTheme="majorHAnsi" w:cstheme="majorHAnsi"/>
                <w:noProof/>
                <w:webHidden/>
              </w:rPr>
              <w:fldChar w:fldCharType="end"/>
            </w:r>
          </w:hyperlink>
        </w:p>
        <w:p w14:paraId="0BC267D4" w14:textId="77777777" w:rsidR="00512DA3" w:rsidRPr="00512DA3" w:rsidRDefault="00000000">
          <w:pPr>
            <w:pStyle w:val="TOC3"/>
            <w:tabs>
              <w:tab w:val="right" w:leader="dot" w:pos="9350"/>
            </w:tabs>
            <w:rPr>
              <w:rFonts w:asciiTheme="majorHAnsi" w:eastAsiaTheme="minorEastAsia" w:hAnsiTheme="majorHAnsi" w:cstheme="majorHAnsi"/>
              <w:noProof/>
              <w:kern w:val="2"/>
              <w:sz w:val="24"/>
              <w:szCs w:val="22"/>
              <w:lang w:val="en-US" w:eastAsia="zh-TW"/>
            </w:rPr>
          </w:pPr>
          <w:hyperlink w:anchor="_Toc128497286" w:history="1">
            <w:r w:rsidR="00512DA3" w:rsidRPr="00512DA3">
              <w:rPr>
                <w:rStyle w:val="Hyperlink"/>
                <w:rFonts w:asciiTheme="majorHAnsi" w:eastAsia="Calibri" w:hAnsiTheme="majorHAnsi" w:cstheme="majorHAnsi"/>
                <w:noProof/>
                <w:lang w:val="en-US"/>
              </w:rPr>
              <w:t>Data pre-processing</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_Toc128497286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6</w:t>
            </w:r>
            <w:r w:rsidR="00512DA3" w:rsidRPr="00512DA3">
              <w:rPr>
                <w:rFonts w:asciiTheme="majorHAnsi" w:hAnsiTheme="majorHAnsi" w:cstheme="majorHAnsi"/>
                <w:noProof/>
                <w:webHidden/>
              </w:rPr>
              <w:fldChar w:fldCharType="end"/>
            </w:r>
          </w:hyperlink>
        </w:p>
        <w:p w14:paraId="3C15F6AC" w14:textId="77777777" w:rsidR="00512DA3" w:rsidRPr="00512DA3" w:rsidRDefault="00000000">
          <w:pPr>
            <w:pStyle w:val="TOC3"/>
            <w:tabs>
              <w:tab w:val="right" w:leader="dot" w:pos="9350"/>
            </w:tabs>
            <w:rPr>
              <w:rFonts w:asciiTheme="majorHAnsi" w:eastAsiaTheme="minorEastAsia" w:hAnsiTheme="majorHAnsi" w:cstheme="majorHAnsi"/>
              <w:noProof/>
              <w:kern w:val="2"/>
              <w:sz w:val="24"/>
              <w:szCs w:val="22"/>
              <w:lang w:val="en-US" w:eastAsia="zh-TW"/>
            </w:rPr>
          </w:pPr>
          <w:hyperlink w:anchor="_Toc128497287" w:history="1">
            <w:r w:rsidR="00512DA3" w:rsidRPr="00512DA3">
              <w:rPr>
                <w:rStyle w:val="Hyperlink"/>
                <w:rFonts w:asciiTheme="majorHAnsi" w:eastAsia="Calibri" w:hAnsiTheme="majorHAnsi" w:cstheme="majorHAnsi"/>
                <w:noProof/>
                <w:lang w:val="en-US"/>
              </w:rPr>
              <w:t>Calculation of indices &amp; quantifying SPE in the SALT</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_Toc128497287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7</w:t>
            </w:r>
            <w:r w:rsidR="00512DA3" w:rsidRPr="00512DA3">
              <w:rPr>
                <w:rFonts w:asciiTheme="majorHAnsi" w:hAnsiTheme="majorHAnsi" w:cstheme="majorHAnsi"/>
                <w:noProof/>
                <w:webHidden/>
              </w:rPr>
              <w:fldChar w:fldCharType="end"/>
            </w:r>
          </w:hyperlink>
        </w:p>
        <w:p w14:paraId="31A50957" w14:textId="77777777" w:rsidR="00512DA3" w:rsidRPr="00512DA3" w:rsidRDefault="00000000">
          <w:pPr>
            <w:pStyle w:val="TOC3"/>
            <w:tabs>
              <w:tab w:val="right" w:leader="dot" w:pos="9350"/>
            </w:tabs>
            <w:rPr>
              <w:rFonts w:asciiTheme="majorHAnsi" w:eastAsiaTheme="minorEastAsia" w:hAnsiTheme="majorHAnsi" w:cstheme="majorHAnsi"/>
              <w:noProof/>
              <w:kern w:val="2"/>
              <w:sz w:val="24"/>
              <w:szCs w:val="22"/>
              <w:lang w:val="en-US" w:eastAsia="zh-TW"/>
            </w:rPr>
          </w:pPr>
          <w:hyperlink w:anchor="_Toc128497288" w:history="1">
            <w:r w:rsidR="00512DA3" w:rsidRPr="00512DA3">
              <w:rPr>
                <w:rStyle w:val="Hyperlink"/>
                <w:rFonts w:asciiTheme="majorHAnsi" w:eastAsia="Calibri" w:hAnsiTheme="majorHAnsi" w:cstheme="majorHAnsi"/>
                <w:noProof/>
                <w:lang w:val="en-US"/>
              </w:rPr>
              <w:t>Reliability of indices in SALT as individual-level/group-level</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_Toc128497288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7</w:t>
            </w:r>
            <w:r w:rsidR="00512DA3" w:rsidRPr="00512DA3">
              <w:rPr>
                <w:rFonts w:asciiTheme="majorHAnsi" w:hAnsiTheme="majorHAnsi" w:cstheme="majorHAnsi"/>
                <w:noProof/>
                <w:webHidden/>
              </w:rPr>
              <w:fldChar w:fldCharType="end"/>
            </w:r>
          </w:hyperlink>
        </w:p>
        <w:p w14:paraId="236414D1" w14:textId="77777777" w:rsidR="00512DA3" w:rsidRPr="00512DA3" w:rsidRDefault="00000000">
          <w:pPr>
            <w:pStyle w:val="TOC3"/>
            <w:tabs>
              <w:tab w:val="right" w:leader="dot" w:pos="9350"/>
            </w:tabs>
            <w:rPr>
              <w:rFonts w:asciiTheme="majorHAnsi" w:eastAsiaTheme="minorEastAsia" w:hAnsiTheme="majorHAnsi" w:cstheme="majorHAnsi"/>
              <w:noProof/>
              <w:kern w:val="2"/>
              <w:sz w:val="24"/>
              <w:szCs w:val="22"/>
              <w:lang w:val="en-US" w:eastAsia="zh-TW"/>
            </w:rPr>
          </w:pPr>
          <w:hyperlink w:anchor="_Toc128497289" w:history="1">
            <w:r w:rsidR="00512DA3" w:rsidRPr="00512DA3">
              <w:rPr>
                <w:rStyle w:val="Hyperlink"/>
                <w:rFonts w:asciiTheme="majorHAnsi" w:hAnsiTheme="majorHAnsi" w:cstheme="majorHAnsi"/>
                <w:noProof/>
                <w:lang w:val="en-US"/>
              </w:rPr>
              <w:t>Split-half reliability of SPE in SALT</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_Toc128497289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8</w:t>
            </w:r>
            <w:r w:rsidR="00512DA3" w:rsidRPr="00512DA3">
              <w:rPr>
                <w:rFonts w:asciiTheme="majorHAnsi" w:hAnsiTheme="majorHAnsi" w:cstheme="majorHAnsi"/>
                <w:noProof/>
                <w:webHidden/>
              </w:rPr>
              <w:fldChar w:fldCharType="end"/>
            </w:r>
          </w:hyperlink>
        </w:p>
        <w:p w14:paraId="517F50F8"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0" w:history="1">
            <w:r w:rsidR="00512DA3" w:rsidRPr="00512DA3">
              <w:rPr>
                <w:rStyle w:val="Hyperlink"/>
                <w:rFonts w:asciiTheme="majorHAnsi" w:eastAsia="Calibri" w:hAnsiTheme="majorHAnsi" w:cstheme="majorHAnsi"/>
                <w:noProof/>
              </w:rPr>
              <w:t>Data availability</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_Toc128497290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9</w:t>
            </w:r>
            <w:r w:rsidR="00512DA3" w:rsidRPr="00512DA3">
              <w:rPr>
                <w:rFonts w:asciiTheme="majorHAnsi" w:hAnsiTheme="majorHAnsi" w:cstheme="majorHAnsi"/>
                <w:noProof/>
                <w:webHidden/>
              </w:rPr>
              <w:fldChar w:fldCharType="end"/>
            </w:r>
          </w:hyperlink>
        </w:p>
        <w:p w14:paraId="1C521908"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1" w:history="1">
            <w:r w:rsidR="00512DA3" w:rsidRPr="00512DA3">
              <w:rPr>
                <w:rStyle w:val="Hyperlink"/>
                <w:rFonts w:asciiTheme="majorHAnsi" w:eastAsia="Calibri" w:hAnsiTheme="majorHAnsi" w:cstheme="majorHAnsi"/>
                <w:noProof/>
              </w:rPr>
              <w:t>Code availability</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_Toc128497291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9</w:t>
            </w:r>
            <w:r w:rsidR="00512DA3" w:rsidRPr="00512DA3">
              <w:rPr>
                <w:rFonts w:asciiTheme="majorHAnsi" w:hAnsiTheme="majorHAnsi" w:cstheme="majorHAnsi"/>
                <w:noProof/>
                <w:webHidden/>
              </w:rPr>
              <w:fldChar w:fldCharType="end"/>
            </w:r>
          </w:hyperlink>
        </w:p>
        <w:p w14:paraId="149700B4"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2" w:history="1">
            <w:r w:rsidR="00512DA3" w:rsidRPr="00512DA3">
              <w:rPr>
                <w:rStyle w:val="Hyperlink"/>
                <w:rFonts w:asciiTheme="majorHAnsi" w:eastAsia="Calibri" w:hAnsiTheme="majorHAnsi" w:cstheme="majorHAnsi"/>
                <w:noProof/>
              </w:rPr>
              <w:t>Results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_Toc128497292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9</w:t>
            </w:r>
            <w:r w:rsidR="00512DA3" w:rsidRPr="00512DA3">
              <w:rPr>
                <w:rFonts w:asciiTheme="majorHAnsi" w:hAnsiTheme="majorHAnsi" w:cstheme="majorHAnsi"/>
                <w:noProof/>
                <w:webHidden/>
              </w:rPr>
              <w:fldChar w:fldCharType="end"/>
            </w:r>
          </w:hyperlink>
        </w:p>
        <w:p w14:paraId="0002C718" w14:textId="77777777" w:rsidR="00512DA3" w:rsidRPr="00512DA3" w:rsidRDefault="00000000">
          <w:pPr>
            <w:pStyle w:val="TOC2"/>
            <w:tabs>
              <w:tab w:val="right" w:leader="dot" w:pos="9350"/>
            </w:tabs>
            <w:rPr>
              <w:rFonts w:asciiTheme="majorHAnsi" w:eastAsiaTheme="minorEastAsia" w:hAnsiTheme="majorHAnsi" w:cstheme="majorHAnsi"/>
              <w:b w:val="0"/>
              <w:bCs w:val="0"/>
              <w:noProof/>
              <w:kern w:val="2"/>
              <w:sz w:val="24"/>
              <w:lang w:val="en-US" w:eastAsia="zh-TW"/>
            </w:rPr>
          </w:pPr>
          <w:hyperlink w:anchor="_Toc128497293" w:history="1">
            <w:r w:rsidR="00512DA3" w:rsidRPr="00512DA3">
              <w:rPr>
                <w:rStyle w:val="Hyperlink"/>
                <w:rFonts w:asciiTheme="majorHAnsi" w:hAnsiTheme="majorHAnsi" w:cstheme="majorHAnsi"/>
                <w:noProof/>
                <w:lang w:val="en-US"/>
              </w:rPr>
              <w:t>ICC (Intraclass correlation coefficient)</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_Toc128497293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9</w:t>
            </w:r>
            <w:r w:rsidR="00512DA3" w:rsidRPr="00512DA3">
              <w:rPr>
                <w:rFonts w:asciiTheme="majorHAnsi" w:hAnsiTheme="majorHAnsi" w:cstheme="majorHAnsi"/>
                <w:noProof/>
                <w:webHidden/>
              </w:rPr>
              <w:fldChar w:fldCharType="end"/>
            </w:r>
          </w:hyperlink>
        </w:p>
        <w:p w14:paraId="059CA50F" w14:textId="77777777" w:rsidR="00512DA3" w:rsidRPr="00512DA3" w:rsidRDefault="00000000">
          <w:pPr>
            <w:pStyle w:val="TOC2"/>
            <w:tabs>
              <w:tab w:val="right" w:leader="dot" w:pos="9350"/>
            </w:tabs>
            <w:rPr>
              <w:rFonts w:asciiTheme="majorHAnsi" w:eastAsiaTheme="minorEastAsia" w:hAnsiTheme="majorHAnsi" w:cstheme="majorHAnsi"/>
              <w:b w:val="0"/>
              <w:bCs w:val="0"/>
              <w:noProof/>
              <w:kern w:val="2"/>
              <w:sz w:val="24"/>
              <w:lang w:val="en-US" w:eastAsia="zh-TW"/>
            </w:rPr>
          </w:pPr>
          <w:hyperlink w:anchor="_Toc128497294" w:history="1">
            <w:r w:rsidR="00512DA3" w:rsidRPr="00512DA3">
              <w:rPr>
                <w:rStyle w:val="Hyperlink"/>
                <w:rFonts w:asciiTheme="majorHAnsi" w:hAnsiTheme="majorHAnsi" w:cstheme="majorHAnsi"/>
                <w:noProof/>
                <w:lang w:val="en-US"/>
              </w:rPr>
              <w:t>SHR (Split-Half Reliability)</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_Toc128497294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10</w:t>
            </w:r>
            <w:r w:rsidR="00512DA3" w:rsidRPr="00512DA3">
              <w:rPr>
                <w:rFonts w:asciiTheme="majorHAnsi" w:hAnsiTheme="majorHAnsi" w:cstheme="majorHAnsi"/>
                <w:noProof/>
                <w:webHidden/>
              </w:rPr>
              <w:fldChar w:fldCharType="end"/>
            </w:r>
          </w:hyperlink>
        </w:p>
        <w:p w14:paraId="6574F2E9"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5" w:history="1">
            <w:r w:rsidR="00512DA3" w:rsidRPr="00512DA3">
              <w:rPr>
                <w:rStyle w:val="Hyperlink"/>
                <w:rFonts w:asciiTheme="majorHAnsi" w:eastAsia="Calibri" w:hAnsiTheme="majorHAnsi" w:cstheme="majorHAnsi"/>
                <w:noProof/>
              </w:rPr>
              <w:t>Discussion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_Toc128497295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11</w:t>
            </w:r>
            <w:r w:rsidR="00512DA3" w:rsidRPr="00512DA3">
              <w:rPr>
                <w:rFonts w:asciiTheme="majorHAnsi" w:hAnsiTheme="majorHAnsi" w:cstheme="majorHAnsi"/>
                <w:noProof/>
                <w:webHidden/>
              </w:rPr>
              <w:fldChar w:fldCharType="end"/>
            </w:r>
          </w:hyperlink>
        </w:p>
        <w:p w14:paraId="5297C0BD"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6" w:history="1">
            <w:r w:rsidR="00512DA3" w:rsidRPr="00512DA3">
              <w:rPr>
                <w:rStyle w:val="Hyperlink"/>
                <w:rFonts w:asciiTheme="majorHAnsi" w:eastAsia="Calibri" w:hAnsiTheme="majorHAnsi" w:cstheme="majorHAnsi"/>
                <w:noProof/>
              </w:rPr>
              <w:t>Acknowledgements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_Toc128497296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12</w:t>
            </w:r>
            <w:r w:rsidR="00512DA3" w:rsidRPr="00512DA3">
              <w:rPr>
                <w:rFonts w:asciiTheme="majorHAnsi" w:hAnsiTheme="majorHAnsi" w:cstheme="majorHAnsi"/>
                <w:noProof/>
                <w:webHidden/>
              </w:rPr>
              <w:fldChar w:fldCharType="end"/>
            </w:r>
          </w:hyperlink>
        </w:p>
        <w:p w14:paraId="22C9E934"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7" w:history="1">
            <w:r w:rsidR="00512DA3" w:rsidRPr="00512DA3">
              <w:rPr>
                <w:rStyle w:val="Hyperlink"/>
                <w:rFonts w:asciiTheme="majorHAnsi" w:eastAsia="Calibri" w:hAnsiTheme="majorHAnsi" w:cstheme="majorHAnsi"/>
                <w:noProof/>
              </w:rPr>
              <w:t>Author contributions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_Toc128497297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12</w:t>
            </w:r>
            <w:r w:rsidR="00512DA3" w:rsidRPr="00512DA3">
              <w:rPr>
                <w:rFonts w:asciiTheme="majorHAnsi" w:hAnsiTheme="majorHAnsi" w:cstheme="majorHAnsi"/>
                <w:noProof/>
                <w:webHidden/>
              </w:rPr>
              <w:fldChar w:fldCharType="end"/>
            </w:r>
          </w:hyperlink>
        </w:p>
        <w:p w14:paraId="370441DD"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8" w:history="1">
            <w:r w:rsidR="00512DA3" w:rsidRPr="00512DA3">
              <w:rPr>
                <w:rStyle w:val="Hyperlink"/>
                <w:rFonts w:asciiTheme="majorHAnsi" w:eastAsia="Calibri" w:hAnsiTheme="majorHAnsi" w:cstheme="majorHAnsi"/>
                <w:noProof/>
              </w:rPr>
              <w:t>Competing interests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_Toc128497298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12</w:t>
            </w:r>
            <w:r w:rsidR="00512DA3" w:rsidRPr="00512DA3">
              <w:rPr>
                <w:rFonts w:asciiTheme="majorHAnsi" w:hAnsiTheme="majorHAnsi" w:cstheme="majorHAnsi"/>
                <w:noProof/>
                <w:webHidden/>
              </w:rPr>
              <w:fldChar w:fldCharType="end"/>
            </w:r>
          </w:hyperlink>
        </w:p>
        <w:p w14:paraId="395F8A2F"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9" w:history="1">
            <w:r w:rsidR="00512DA3" w:rsidRPr="00512DA3">
              <w:rPr>
                <w:rStyle w:val="Hyperlink"/>
                <w:rFonts w:asciiTheme="majorHAnsi" w:eastAsia="Calibri" w:hAnsiTheme="majorHAnsi" w:cstheme="majorHAnsi"/>
                <w:noProof/>
              </w:rPr>
              <w:t>Figures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_Toc128497299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12</w:t>
            </w:r>
            <w:r w:rsidR="00512DA3" w:rsidRPr="00512DA3">
              <w:rPr>
                <w:rFonts w:asciiTheme="majorHAnsi" w:hAnsiTheme="majorHAnsi" w:cstheme="majorHAnsi"/>
                <w:noProof/>
                <w:webHidden/>
              </w:rPr>
              <w:fldChar w:fldCharType="end"/>
            </w:r>
          </w:hyperlink>
        </w:p>
        <w:p w14:paraId="2145112E"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300" w:history="1">
            <w:r w:rsidR="00512DA3" w:rsidRPr="00512DA3">
              <w:rPr>
                <w:rStyle w:val="Hyperlink"/>
                <w:rFonts w:asciiTheme="majorHAnsi" w:eastAsia="Calibri" w:hAnsiTheme="majorHAnsi" w:cstheme="majorHAnsi"/>
                <w:noProof/>
              </w:rPr>
              <w:t>Figure Legends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_Toc128497300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12</w:t>
            </w:r>
            <w:r w:rsidR="00512DA3" w:rsidRPr="00512DA3">
              <w:rPr>
                <w:rFonts w:asciiTheme="majorHAnsi" w:hAnsiTheme="majorHAnsi" w:cstheme="majorHAnsi"/>
                <w:noProof/>
                <w:webHidden/>
              </w:rPr>
              <w:fldChar w:fldCharType="end"/>
            </w:r>
          </w:hyperlink>
        </w:p>
        <w:p w14:paraId="71B0DEF6"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301" w:history="1">
            <w:r w:rsidR="00512DA3" w:rsidRPr="00512DA3">
              <w:rPr>
                <w:rStyle w:val="Hyperlink"/>
                <w:rFonts w:asciiTheme="majorHAnsi" w:eastAsia="Calibri" w:hAnsiTheme="majorHAnsi" w:cstheme="majorHAnsi"/>
                <w:noProof/>
              </w:rPr>
              <w:t>Supplementary information</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_Toc128497301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13</w:t>
            </w:r>
            <w:r w:rsidR="00512DA3" w:rsidRPr="00512DA3">
              <w:rPr>
                <w:rFonts w:asciiTheme="majorHAnsi" w:hAnsiTheme="majorHAnsi" w:cstheme="majorHAnsi"/>
                <w:noProof/>
                <w:webHidden/>
              </w:rPr>
              <w:fldChar w:fldCharType="end"/>
            </w:r>
          </w:hyperlink>
        </w:p>
        <w:p w14:paraId="2966679F" w14:textId="77777777" w:rsidR="00512DA3" w:rsidRPr="00512DA3" w:rsidRDefault="00000000">
          <w:pPr>
            <w:pStyle w:val="TOC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302" w:history="1">
            <w:r w:rsidR="00512DA3" w:rsidRPr="00512DA3">
              <w:rPr>
                <w:rStyle w:val="Hyperlink"/>
                <w:rFonts w:asciiTheme="majorHAnsi" w:eastAsia="Calibri" w:hAnsiTheme="majorHAnsi" w:cstheme="majorHAnsi"/>
                <w:noProof/>
              </w:rPr>
              <w:t>References</w:t>
            </w:r>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_Toc128497302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14</w:t>
            </w:r>
            <w:r w:rsidR="00512DA3" w:rsidRPr="00512DA3">
              <w:rPr>
                <w:rFonts w:asciiTheme="majorHAnsi" w:hAnsiTheme="majorHAnsi" w:cstheme="majorHAnsi"/>
                <w:noProof/>
                <w:webHidden/>
              </w:rPr>
              <w:fldChar w:fldCharType="end"/>
            </w:r>
          </w:hyperlink>
        </w:p>
        <w:p w14:paraId="71531895" w14:textId="77777777" w:rsidR="00943774" w:rsidRPr="00512DA3" w:rsidRDefault="00943774" w:rsidP="00943774">
          <w:pPr>
            <w:rPr>
              <w:rFonts w:asciiTheme="majorHAnsi" w:hAnsiTheme="majorHAnsi" w:cstheme="majorHAnsi"/>
              <w:b/>
              <w:bCs/>
              <w:noProof/>
            </w:rPr>
          </w:pPr>
          <w:r w:rsidRPr="00512DA3">
            <w:rPr>
              <w:rFonts w:asciiTheme="majorHAnsi" w:hAnsiTheme="majorHAnsi" w:cstheme="majorHAnsi"/>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897E34F"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Estimating 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NormalWeb"/>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NormalWeb"/>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NormalWeb"/>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NormalWeb"/>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NormalWeb"/>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NormalWeb"/>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Hyperlink"/>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NormalWeb"/>
        <w:spacing w:before="0" w:beforeAutospacing="0"/>
      </w:pPr>
    </w:p>
    <w:p w14:paraId="4FE2B76E" w14:textId="7125EB3F" w:rsidR="00586F83" w:rsidRDefault="00BA0079">
      <w:pPr>
        <w:pStyle w:val="Heading1"/>
        <w:keepNext w:val="0"/>
        <w:keepLines w:val="0"/>
        <w:spacing w:before="0" w:after="0"/>
        <w:rPr>
          <w:rFonts w:ascii="Calibri" w:eastAsia="Calibri" w:hAnsi="Calibri" w:cs="Calibri"/>
          <w:b/>
          <w:sz w:val="42"/>
          <w:szCs w:val="42"/>
        </w:rPr>
      </w:pPr>
      <w:bookmarkStart w:id="9" w:name="_j32m29iy1uqu" w:colFirst="0" w:colLast="0"/>
      <w:bookmarkStart w:id="10" w:name="_Toc128497277"/>
      <w:bookmarkEnd w:id="9"/>
      <w:r>
        <w:rPr>
          <w:rFonts w:ascii="Calibri" w:eastAsia="Calibri" w:hAnsi="Calibri" w:cs="Calibri"/>
          <w:b/>
          <w:sz w:val="42"/>
          <w:szCs w:val="42"/>
        </w:rPr>
        <w:t>Abstract</w:t>
      </w:r>
      <w:bookmarkEnd w:id="10"/>
    </w:p>
    <w:p w14:paraId="474F6008" w14:textId="43F26DA1" w:rsidR="00AE410B" w:rsidRDefault="0045036E" w:rsidP="008137E3">
      <w:pPr>
        <w:ind w:firstLine="720"/>
      </w:pPr>
      <w:bookmarkStart w:id="11" w:name="_zhvngomkrtk6" w:colFirst="0" w:colLast="0"/>
      <w:bookmarkEnd w:id="11"/>
      <w:r w:rsidRPr="0045036E">
        <w:t>The self-prioritization effect (SPE) refers to the effect that performance in cognitive tasks is better when stimuli are related to the self than when they are not. The social-associative learning task (SALT) emerged as the mainstream paradigm to study SPE in the last decade for its simplicity and elimination of familiarity effects. As a simple button-pressing task, SALT yields two direct outcomes: reaction time and accuracy. Indirect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direct and indirect indices can be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Heading1"/>
        <w:keepNext w:val="0"/>
        <w:keepLines w:val="0"/>
        <w:spacing w:before="0" w:after="0"/>
        <w:rPr>
          <w:rFonts w:ascii="Calibri" w:eastAsia="Calibri" w:hAnsi="Calibri" w:cs="Calibri"/>
          <w:b/>
          <w:sz w:val="42"/>
          <w:szCs w:val="42"/>
        </w:rPr>
      </w:pPr>
      <w:bookmarkStart w:id="12" w:name="_xrrl8ars2nrl" w:colFirst="0" w:colLast="0"/>
      <w:bookmarkStart w:id="13" w:name="_Toc128497278"/>
      <w:bookmarkEnd w:id="12"/>
      <w:r w:rsidRPr="00846C6E">
        <w:rPr>
          <w:rFonts w:ascii="Calibri" w:eastAsia="Calibri" w:hAnsi="Calibri" w:cs="Calibri"/>
          <w:b/>
          <w:sz w:val="42"/>
          <w:szCs w:val="42"/>
        </w:rPr>
        <w:lastRenderedPageBreak/>
        <w:t>Introduction</w:t>
      </w:r>
      <w:bookmarkEnd w:id="13"/>
    </w:p>
    <w:p w14:paraId="113181A5" w14:textId="61D61A7F" w:rsidR="00BC2FC9" w:rsidRPr="00D26D11" w:rsidRDefault="00CA08B3" w:rsidP="00D26D11">
      <w:pPr>
        <w:ind w:firstLine="720"/>
        <w:rPr>
          <w:rFonts w:eastAsiaTheme="minorEastAsia"/>
          <w:color w:val="000000" w:themeColor="text1"/>
        </w:rPr>
      </w:pPr>
      <w:r w:rsidRPr="00CA08B3">
        <w:rPr>
          <w:color w:val="000000" w:themeColor="text1"/>
        </w:rPr>
        <w:t>The Self-Prioritization Effect (SPE) refers to the phenomenon where performance in cognitive tasks is better</w:t>
      </w:r>
      <w:r w:rsidR="00BC2FC9" w:rsidRPr="00BC2FC9">
        <w:rPr>
          <w:color w:val="000000" w:themeColor="text1"/>
        </w:rPr>
        <w:t xml:space="preserve"> when stimuli are related to the self than when they are not.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Pr="00CA08B3">
        <w:rPr>
          <w:color w:val="000000" w:themeColor="text1"/>
        </w:rPr>
        <w:t>During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 from noisy auditory information even with insufficient cognitive resources, in the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Pr="00CA08B3">
        <w:rPr>
          <w:color w:val="000000" w:themeColor="text1"/>
        </w:rPr>
        <w:t>discovered the SPE effect in memory</w:t>
      </w:r>
      <w:r w:rsidR="00C611B3" w:rsidRPr="00BC2FC9">
        <w:rPr>
          <w:color w:val="000000" w:themeColor="text1"/>
        </w:rPr>
        <w:t xml:space="preserve">, </w:t>
      </w:r>
      <w:r w:rsidRPr="00CA08B3">
        <w:rPr>
          <w:color w:val="000000" w:themeColor="text1"/>
        </w:rPr>
        <w:t>where information related to the self is easier to recall, and this finding has since been replicated in many other studies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BC2FC9" w:rsidRPr="00BC2FC9">
        <w:rPr>
          <w:color w:val="000000" w:themeColor="text1"/>
        </w:rPr>
        <w:t xml:space="preserve">Over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64C9C" w:rsidRPr="00064C9C">
        <w:rPr>
          <w:color w:val="000000" w:themeColor="text1"/>
        </w:rPr>
        <w:t>Additionally</w:t>
      </w:r>
      <w:r w:rsidR="00BC2FC9" w:rsidRPr="00BC2FC9">
        <w:rPr>
          <w:color w:val="000000" w:themeColor="text1"/>
        </w:rPr>
        <w:t xml:space="preserve">, </w:t>
      </w:r>
      <w:r w:rsidR="00064C9C">
        <w:rPr>
          <w:color w:val="000000" w:themeColor="text1"/>
        </w:rPr>
        <w:t>the effect has been</w:t>
      </w:r>
      <w:r w:rsidR="00BC2FC9" w:rsidRPr="00BC2FC9">
        <w:rPr>
          <w:color w:val="000000" w:themeColor="text1"/>
        </w:rPr>
        <w:t xml:space="preserve"> found in perceptual task, attentional task, </w:t>
      </w:r>
      <w:r w:rsidR="00C611B3" w:rsidRPr="00BC2FC9">
        <w:rPr>
          <w:color w:val="000000" w:themeColor="text1"/>
        </w:rPr>
        <w:t>memory</w:t>
      </w:r>
      <w:r w:rsidR="00BC2FC9" w:rsidRPr="00BC2FC9">
        <w:rPr>
          <w:color w:val="000000" w:themeColor="text1"/>
        </w:rPr>
        <w:t xml:space="preserve"> task, and social judgment</w:t>
      </w:r>
      <w:r w:rsidR="00C611B3">
        <w:rPr>
          <w:color w:val="000000" w:themeColor="text1"/>
        </w:rPr>
        <w:t xml:space="preserve"> </w: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 </w:instrTex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EN.CITE.DATA </w:instrText>
      </w:r>
      <w:r w:rsidR="009248BD">
        <w:rPr>
          <w:color w:val="000000" w:themeColor="text1"/>
        </w:rPr>
      </w:r>
      <w:r w:rsidR="009248BD">
        <w:rPr>
          <w:color w:val="000000" w:themeColor="text1"/>
        </w:rPr>
        <w:fldChar w:fldCharType="end"/>
      </w:r>
      <w:r w:rsidR="009248BD">
        <w:rPr>
          <w:color w:val="000000" w:themeColor="text1"/>
        </w:rPr>
      </w:r>
      <w:r w:rsidR="009248BD">
        <w:rPr>
          <w:color w:val="000000" w:themeColor="text1"/>
        </w:rPr>
        <w:fldChar w:fldCharType="separate"/>
      </w:r>
      <w:r w:rsidR="009248BD">
        <w:rPr>
          <w:noProof/>
          <w:color w:val="000000" w:themeColor="text1"/>
        </w:rPr>
        <w:t>(Cunningham &amp; Turk, 2017; Desebrock et al., 2018; Sui &amp; Humphreys, 2013)</w:t>
      </w:r>
      <w:r w:rsidR="009248BD">
        <w:rPr>
          <w:color w:val="000000" w:themeColor="text1"/>
        </w:rPr>
        <w:fldChar w:fldCharType="end"/>
      </w:r>
      <w:r w:rsidR="00BC2FC9" w:rsidRPr="00BC2FC9">
        <w:rPr>
          <w:color w:val="000000" w:themeColor="text1"/>
        </w:rPr>
        <w:t>.</w:t>
      </w:r>
    </w:p>
    <w:p w14:paraId="44F2A0BF" w14:textId="77777777" w:rsidR="009248BD" w:rsidRDefault="009248BD" w:rsidP="00BC2FC9">
      <w:pPr>
        <w:ind w:firstLine="720"/>
        <w:rPr>
          <w:color w:val="000000" w:themeColor="text1"/>
        </w:rPr>
      </w:pPr>
    </w:p>
    <w:p w14:paraId="131B953D" w14:textId="09DA9F56" w:rsidR="001C5230" w:rsidRPr="00936986" w:rsidRDefault="009248BD" w:rsidP="00D26D11">
      <w:pPr>
        <w:ind w:firstLine="720"/>
        <w:rPr>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it can be challenging to disassociate it from the familiarity effect since most studies use stimuli owned by participants as well as stimuli owned by others as the baseline condition</w:t>
      </w:r>
      <w:r>
        <w:rPr>
          <w:color w:val="000000" w:themeColor="text1"/>
        </w:rPr>
        <w:t xml:space="preserve">. </w:t>
      </w:r>
      <w:r w:rsidR="00064C9C" w:rsidRPr="00064C9C">
        <w:rPr>
          <w:color w:val="000000" w:themeColor="text1"/>
        </w:rPr>
        <w:t>This issue has been addressed by the Self-Associative</w:t>
      </w:r>
      <w:r w:rsidR="00064C9C">
        <w:rPr>
          <w:color w:val="000000" w:themeColor="text1"/>
        </w:rPr>
        <w:t xml:space="preserve"> Learning Task (SALT). </w:t>
      </w:r>
      <w:r w:rsidR="00064C9C" w:rsidRPr="00064C9C">
        <w:rPr>
          <w:color w:val="000000" w:themeColor="text1"/>
        </w:rPr>
        <w:t>In SALT, participants first associate geometrical shapes (e.g., triangle, square, and circle) with labels of persons (e.g., "You," "friend," and "stranger") and then complete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064C9C" w:rsidRPr="00064C9C">
        <w:rPr>
          <w:color w:val="000000" w:themeColor="text1"/>
        </w:rPr>
        <w:t>Using SALT, researchers have found that shapes associated with the self are performed better, with faster response times, better accuracy, and/or higher sensitivity scores as compared to shapes associated with friends and strangers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Pr>
          <w:color w:val="000000" w:themeColor="text1"/>
          <w:lang w:val="en-US"/>
        </w:rPr>
        <w:t xml:space="preserve">. </w:t>
      </w:r>
    </w:p>
    <w:p w14:paraId="4B17C257" w14:textId="77777777" w:rsidR="00936986" w:rsidRPr="00936986" w:rsidRDefault="00936986" w:rsidP="001C5230">
      <w:pPr>
        <w:ind w:firstLine="720"/>
        <w:rPr>
          <w:color w:val="000000" w:themeColor="text1"/>
          <w:lang w:val="en-US"/>
        </w:rPr>
      </w:pPr>
    </w:p>
    <w:p w14:paraId="74881B60" w14:textId="78ABE9DA" w:rsidR="007260C3" w:rsidRDefault="00064C9C" w:rsidP="006545E5">
      <w:pPr>
        <w:ind w:firstLine="720"/>
        <w:rPr>
          <w:color w:val="000000" w:themeColor="text1"/>
          <w:lang w:val="en-US"/>
        </w:rPr>
      </w:pPr>
      <w:r w:rsidRPr="00064C9C">
        <w:rPr>
          <w:color w:val="000000" w:themeColor="text1"/>
          <w:lang w:val="en-US"/>
        </w:rPr>
        <w:t>Due to its simplicity and the lack of potential confounds from familiarity, the SALT paradigm has become the mainstream method for investigating the mechanisms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paradigm has been applied to various fields, such as neuroscience, physiology, clinical research, cross-cultural research, and child development</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D66C3DB" w14:textId="19815E9A" w:rsidR="00CA2067" w:rsidRDefault="009B79B9" w:rsidP="00E30EB5">
      <w:pPr>
        <w:ind w:firstLine="720"/>
        <w:rPr>
          <w:color w:val="000000" w:themeColor="text1"/>
          <w:lang w:val="en-US"/>
        </w:rPr>
      </w:pPr>
      <w:r w:rsidRPr="009B79B9">
        <w:rPr>
          <w:color w:val="000000" w:themeColor="text1"/>
          <w:lang w:val="en-US"/>
        </w:rPr>
        <w:lastRenderedPageBreak/>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4C819744" w14:textId="77777777" w:rsidR="00D26D11" w:rsidRDefault="00D26D11" w:rsidP="00A64EC7">
      <w:pPr>
        <w:ind w:firstLine="720"/>
        <w:rPr>
          <w:color w:val="000000" w:themeColor="text1"/>
          <w:lang w:val="en-US"/>
        </w:rPr>
      </w:pPr>
    </w:p>
    <w:p w14:paraId="65D2E7BC" w14:textId="7E3B27A7" w:rsidR="003C440B" w:rsidRDefault="009B79B9" w:rsidP="00A64EC7">
      <w:pPr>
        <w:ind w:firstLine="72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2294DA4E" w14:textId="77777777" w:rsidR="00D26D11" w:rsidRDefault="00D26D11" w:rsidP="00A64EC7">
      <w:pPr>
        <w:ind w:firstLine="720"/>
        <w:rPr>
          <w:rFonts w:eastAsiaTheme="minorEastAsia"/>
          <w:color w:val="000000" w:themeColor="text1"/>
          <w:lang w:val="en-US"/>
        </w:rPr>
      </w:pPr>
    </w:p>
    <w:p w14:paraId="4F2239EA" w14:textId="493EB1E8" w:rsidR="00A64EC7" w:rsidRDefault="00A64EC7" w:rsidP="00A64EC7">
      <w:pPr>
        <w:ind w:firstLine="720"/>
        <w:rPr>
          <w:rFonts w:eastAsiaTheme="minorEastAsia"/>
          <w:color w:val="000000" w:themeColor="text1"/>
          <w:lang w:val="en-US"/>
        </w:rPr>
      </w:pPr>
      <w:r w:rsidRPr="00A64EC7">
        <w:rPr>
          <w:rFonts w:eastAsiaTheme="minorEastAsia"/>
          <w:color w:val="000000" w:themeColor="text1"/>
          <w:lang w:val="en-US"/>
        </w:rPr>
        <w:t>Given that there are multiple methods for calculating reliability of cognitive tasks, we will calculate the Intraclass Correlation Coefficient (ICC) and Split-Half Reliability for each of the SPE indices mentioned above.</w:t>
      </w:r>
    </w:p>
    <w:p w14:paraId="053BE1D5" w14:textId="77777777" w:rsidR="00A64EC7" w:rsidRPr="00A64EC7" w:rsidRDefault="00A64EC7" w:rsidP="00A64EC7">
      <w:pPr>
        <w:ind w:firstLine="720"/>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ListParagraph"/>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ListParagraph"/>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4B7BC0C5" w:rsidR="00586F83" w:rsidRDefault="00E30EB5" w:rsidP="00E30EB5">
      <w:pPr>
        <w:ind w:firstLine="720"/>
        <w:rPr>
          <w:color w:val="000000" w:themeColor="text1"/>
          <w:lang w:val="en-US"/>
        </w:rPr>
      </w:pPr>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Heading1"/>
        <w:keepNext w:val="0"/>
        <w:keepLines w:val="0"/>
        <w:spacing w:before="0" w:after="0"/>
        <w:rPr>
          <w:rFonts w:ascii="Calibri" w:eastAsia="Calibri" w:hAnsi="Calibri" w:cs="Calibri"/>
          <w:b/>
          <w:sz w:val="42"/>
          <w:szCs w:val="42"/>
        </w:rPr>
      </w:pPr>
      <w:bookmarkStart w:id="14" w:name="_bsc1vmk9soyy" w:colFirst="0" w:colLast="0"/>
      <w:bookmarkStart w:id="15" w:name="_Toc128497279"/>
      <w:bookmarkEnd w:id="14"/>
      <w:r>
        <w:rPr>
          <w:rFonts w:ascii="Calibri" w:eastAsia="Calibri" w:hAnsi="Calibri" w:cs="Calibri"/>
          <w:b/>
          <w:sz w:val="42"/>
          <w:szCs w:val="42"/>
        </w:rPr>
        <w:t>Methods</w:t>
      </w:r>
      <w:bookmarkEnd w:id="15"/>
    </w:p>
    <w:p w14:paraId="50A33AEB" w14:textId="77777777" w:rsidR="00586F83" w:rsidRDefault="00586F83"/>
    <w:p w14:paraId="21181F51" w14:textId="1A9234F4" w:rsidR="00586F83" w:rsidRPr="0014261E" w:rsidRDefault="00BA0079" w:rsidP="0014261E">
      <w:pPr>
        <w:pStyle w:val="Heading2"/>
      </w:pPr>
      <w:bookmarkStart w:id="16" w:name="_14xkv2erys4h" w:colFirst="0" w:colLast="0"/>
      <w:bookmarkStart w:id="17" w:name="_Toc128497280"/>
      <w:bookmarkEnd w:id="16"/>
      <w:r w:rsidRPr="0014261E">
        <w:t>Ethics information</w:t>
      </w:r>
      <w:bookmarkEnd w:id="17"/>
    </w:p>
    <w:p w14:paraId="067B0AF2" w14:textId="3F6DAFA4" w:rsidR="00DE3FB7" w:rsidRDefault="009B6B4B" w:rsidP="00B70AB1">
      <w:pPr>
        <w:ind w:firstLine="720"/>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Heading2"/>
      </w:pPr>
      <w:bookmarkStart w:id="18" w:name="_bobtrkgl8pi0" w:colFirst="0" w:colLast="0"/>
      <w:bookmarkStart w:id="19" w:name="_Toc102561438"/>
      <w:bookmarkStart w:id="20" w:name="_Toc128497281"/>
      <w:bookmarkEnd w:id="18"/>
      <w:r w:rsidRPr="0014261E">
        <w:t xml:space="preserve">Secondary </w:t>
      </w:r>
      <w:r w:rsidR="00B70AB1" w:rsidRPr="0014261E">
        <w:t>Data Description</w:t>
      </w:r>
      <w:bookmarkEnd w:id="19"/>
      <w:bookmarkEnd w:id="20"/>
    </w:p>
    <w:p w14:paraId="11F3ADBD" w14:textId="0A86130C" w:rsidR="007169CC" w:rsidRPr="007169CC" w:rsidRDefault="007660BD" w:rsidP="00B70AB1">
      <w:pPr>
        <w:ind w:firstLine="720"/>
        <w:rPr>
          <w:rFonts w:eastAsia="Calibri"/>
          <w:b/>
          <w:lang w:val="en-US"/>
        </w:rPr>
      </w:pPr>
      <w:r w:rsidRPr="007660BD">
        <w:rPr>
          <w:rFonts w:eastAsia="Calibri"/>
          <w:lang w:val="en-US"/>
        </w:rPr>
        <w:t xml:space="preserve">We collected over 100 recent literature related to SALT, and </w:t>
      </w:r>
      <w:commentRangeStart w:id="21"/>
      <w:r w:rsidRPr="007660BD">
        <w:rPr>
          <w:rFonts w:eastAsia="Calibri"/>
          <w:lang w:val="en-US"/>
        </w:rPr>
        <w:t>selected 11 articles</w:t>
      </w:r>
      <w:r w:rsidR="00846C6E">
        <w:rPr>
          <w:rFonts w:eastAsia="Calibri"/>
          <w:lang w:val="en-US"/>
        </w:rPr>
        <w:t xml:space="preserve"> </w:t>
      </w:r>
      <w:r w:rsidR="00846C6E">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aGVuZyAmYW1wOyBUc2VuZywgMjAxOTsgR29sdWJpY2tpcyAmYW1wOyBNYWNyYWUsIDIwMjE7IE5h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PC9yZWNvcmQ+PC9DaXRlPjxDaXRlPjxBdXRob3I+V2/Fum5pYWs8L0F1dGhvcj48WWVhcj4yMDE4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==
</w:fldData>
        </w:fldChar>
      </w:r>
      <w:r w:rsidR="00846C6E">
        <w:rPr>
          <w:rFonts w:eastAsia="Calibri"/>
          <w:lang w:val="en-US"/>
        </w:rPr>
        <w:instrText xml:space="preserve"> ADDIN EN.CITE </w:instrText>
      </w:r>
      <w:r w:rsidR="00846C6E">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aGVuZyAmYW1wOyBUc2VuZywgMjAxOTsgR29sdWJpY2tpcyAmYW1wOyBNYWNyYWUsIDIwMjE7IE5h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PC9yZWNvcmQ+PC9DaXRlPjxDaXRlPjxBdXRob3I+V2/Fum5pYWs8L0F1dGhvcj48WWVhcj4yMDE4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==
</w:fldData>
        </w:fldChar>
      </w:r>
      <w:r w:rsidR="00846C6E">
        <w:rPr>
          <w:rFonts w:eastAsia="Calibri"/>
          <w:lang w:val="en-US"/>
        </w:rPr>
        <w:instrText xml:space="preserve"> ADDIN EN.CITE.DATA </w:instrText>
      </w:r>
      <w:r w:rsidR="00846C6E">
        <w:rPr>
          <w:rFonts w:eastAsia="Calibri"/>
          <w:lang w:val="en-US"/>
        </w:rPr>
      </w:r>
      <w:r w:rsidR="00846C6E">
        <w:rPr>
          <w:rFonts w:eastAsia="Calibri"/>
          <w:lang w:val="en-US"/>
        </w:rPr>
        <w:fldChar w:fldCharType="end"/>
      </w:r>
      <w:r w:rsidR="00846C6E">
        <w:rPr>
          <w:rFonts w:eastAsia="Calibri"/>
          <w:lang w:val="en-US"/>
        </w:rPr>
      </w:r>
      <w:r w:rsidR="00846C6E">
        <w:rPr>
          <w:rFonts w:eastAsia="Calibri"/>
          <w:lang w:val="en-US"/>
        </w:rPr>
        <w:fldChar w:fldCharType="separate"/>
      </w:r>
      <w:r w:rsidR="00846C6E">
        <w:rPr>
          <w:rFonts w:eastAsia="Calibri"/>
          <w:noProof/>
          <w:lang w:val="en-US"/>
        </w:rPr>
        <w:t>(Bukowski et al., 2021; Cheng &amp; Tseng, 2019; Golubickis &amp; Macrae, 2021; Navon &amp; Makovski, 2021; Orellana-Corrales et al.; Schäfer &amp; Frings, 2019; Schäfer et al., 2019; Schäfer et al., 2021; Schopf, 2020; Svensson et al., 2022; Woźniak et al., 2018)</w:t>
      </w:r>
      <w:r w:rsidR="00846C6E">
        <w:rPr>
          <w:rFonts w:eastAsia="Calibri"/>
          <w:lang w:val="en-US"/>
        </w:rPr>
        <w:fldChar w:fldCharType="end"/>
      </w:r>
      <w:r w:rsidRPr="007660BD">
        <w:rPr>
          <w:rFonts w:eastAsia="Calibri"/>
          <w:lang w:val="en-US"/>
        </w:rPr>
        <w:t xml:space="preserve"> </w:t>
      </w:r>
      <w:commentRangeEnd w:id="21"/>
      <w:r w:rsidR="00A34D66">
        <w:rPr>
          <w:rStyle w:val="CommentReference"/>
        </w:rPr>
        <w:commentReference w:id="21"/>
      </w:r>
      <w:r w:rsidRPr="007660BD">
        <w:rPr>
          <w:rFonts w:eastAsia="Calibri"/>
          <w:lang w:val="en-US"/>
        </w:rPr>
        <w:t>that had publicly available data and did not make significant modifications to the original experimental paradigm.</w:t>
      </w:r>
      <w:r>
        <w:rPr>
          <w:rFonts w:eastAsia="Calibri"/>
          <w:lang w:val="en-US"/>
        </w:rPr>
        <w:t xml:space="preserve"> </w:t>
      </w:r>
    </w:p>
    <w:p w14:paraId="705C64CA" w14:textId="77777777" w:rsidR="00B70AB1" w:rsidRPr="007660BD" w:rsidRDefault="00B70AB1" w:rsidP="00B70AB1">
      <w:pPr>
        <w:rPr>
          <w:rFonts w:eastAsiaTheme="minorEastAsia"/>
          <w:bCs/>
        </w:rPr>
      </w:pPr>
    </w:p>
    <w:p w14:paraId="23939BFC" w14:textId="77777777" w:rsidR="00B70AB1" w:rsidRPr="0014261E" w:rsidRDefault="00B70AB1" w:rsidP="0014261E">
      <w:pPr>
        <w:pStyle w:val="Heading2"/>
      </w:pPr>
      <w:bookmarkStart w:id="22" w:name="_Toc128497282"/>
      <w:r w:rsidRPr="0014261E">
        <w:lastRenderedPageBreak/>
        <w:t>Experimental design</w:t>
      </w:r>
      <w:bookmarkEnd w:id="22"/>
      <w:r w:rsidRPr="0014261E">
        <w:t xml:space="preserve"> </w:t>
      </w:r>
    </w:p>
    <w:p w14:paraId="1E3A1B40" w14:textId="2A342DD2" w:rsidR="00846C6E" w:rsidRDefault="00F83882" w:rsidP="00846C6E">
      <w:pPr>
        <w:ind w:firstLine="720"/>
        <w:rPr>
          <w:rFonts w:eastAsiaTheme="minorEastAsia"/>
        </w:rPr>
      </w:pPr>
      <w:r>
        <w:t>The origin e</w:t>
      </w:r>
      <w:r w:rsidR="007169CC" w:rsidRPr="007169CC">
        <w:t>x</w:t>
      </w:r>
      <w:r>
        <w:t xml:space="preserve">periment </w:t>
      </w:r>
      <w:r w:rsidR="007169CC" w:rsidRPr="007169CC">
        <w:t xml:space="preserve">is a </w:t>
      </w:r>
      <w:r w:rsidR="001B3912">
        <w:t>two</w:t>
      </w:r>
      <w:r w:rsidR="007169CC" w:rsidRPr="007169CC">
        <w:t>-factor design</w:t>
      </w:r>
      <w:r w:rsidR="001B3912">
        <w:fldChar w:fldCharType="begin"/>
      </w:r>
      <w:r w:rsidR="001B3912">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B3912">
        <w:fldChar w:fldCharType="separate"/>
      </w:r>
      <w:r w:rsidR="001B3912">
        <w:rPr>
          <w:noProof/>
        </w:rPr>
        <w:t>(Sui et al., 2012)</w:t>
      </w:r>
      <w:r w:rsidR="001B3912">
        <w:fldChar w:fldCharType="end"/>
      </w:r>
      <w:r w:rsidR="007169CC" w:rsidRPr="007169CC">
        <w:t xml:space="preserve">, with </w:t>
      </w:r>
      <w:r w:rsidR="001B3912">
        <w:t>2 levels of match vs. non-match and</w:t>
      </w:r>
      <w:r w:rsidR="007169CC" w:rsidRPr="007169CC">
        <w:t xml:space="preserve"> 3 levels of id</w:t>
      </w:r>
      <w:r w:rsidR="001B3912">
        <w:t>entity (self, friend and stranger)</w:t>
      </w:r>
      <w:r w:rsidR="007169CC" w:rsidRPr="007169CC">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p>
    <w:p w14:paraId="06F33BA0" w14:textId="77777777" w:rsidR="007169CC" w:rsidRPr="002500E2" w:rsidRDefault="007169CC" w:rsidP="007169CC">
      <w:pPr>
        <w:ind w:firstLine="720"/>
        <w:rPr>
          <w:color w:val="000000" w:themeColor="text1"/>
          <w:u w:val="single"/>
        </w:rPr>
      </w:pPr>
    </w:p>
    <w:p w14:paraId="0CBFFD04" w14:textId="362506C7" w:rsidR="00B70AB1" w:rsidRPr="0014261E" w:rsidRDefault="00B70AB1" w:rsidP="0014261E">
      <w:pPr>
        <w:pStyle w:val="Heading2"/>
      </w:pPr>
      <w:bookmarkStart w:id="23" w:name="_Toc128497283"/>
      <w:r w:rsidRPr="0014261E">
        <w:t>Stimuli materials</w:t>
      </w:r>
      <w:r w:rsidR="00846C6E">
        <w:t xml:space="preserve"> and Procedure</w:t>
      </w:r>
      <w:bookmarkEnd w:id="23"/>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6D83C12F" w14:textId="77777777" w:rsidR="00D720C7" w:rsidRDefault="00D720C7" w:rsidP="00D720C7">
      <w:pPr>
        <w:ind w:firstLine="720"/>
        <w:rPr>
          <w:rFonts w:eastAsiaTheme="minorEastAsia"/>
          <w:bCs/>
          <w:lang w:val="en-US"/>
        </w:rPr>
      </w:pPr>
      <w:r w:rsidRPr="00D720C7">
        <w:rPr>
          <w:bCs/>
          <w:lang w:val="en-US"/>
        </w:rPr>
        <w:t xml:space="preserve">The experiment was divided into two phases following the method of </w:t>
      </w:r>
      <w:r>
        <w:rPr>
          <w:bCs/>
          <w:lang w:val="en-US"/>
        </w:rPr>
        <w:fldChar w:fldCharType="begin"/>
      </w:r>
      <w:r>
        <w:rPr>
          <w:bCs/>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bCs/>
          <w:lang w:val="en-US"/>
        </w:rPr>
        <w:fldChar w:fldCharType="separate"/>
      </w:r>
      <w:r>
        <w:rPr>
          <w:bCs/>
          <w:noProof/>
          <w:lang w:val="en-US"/>
        </w:rPr>
        <w:t>Sui et al. (2012)</w:t>
      </w:r>
      <w:r>
        <w:rPr>
          <w:bCs/>
          <w:lang w:val="en-US"/>
        </w:rPr>
        <w:fldChar w:fldCharType="end"/>
      </w:r>
      <w:r w:rsidRPr="00D720C7">
        <w:rPr>
          <w:bCs/>
          <w:lang w:val="en-US"/>
        </w:rPr>
        <w:t>. 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09A05351" w14:textId="729716E4" w:rsidR="00D720C7" w:rsidRDefault="00D720C7" w:rsidP="00D720C7">
      <w:pPr>
        <w:ind w:firstLine="720"/>
        <w:rPr>
          <w:bCs/>
          <w:lang w:val="en-US"/>
        </w:rPr>
      </w:pPr>
      <w:r w:rsidRPr="00D720C7">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p>
    <w:p w14:paraId="19ECE4BB" w14:textId="77777777" w:rsidR="00512DA3" w:rsidRPr="00D720C7" w:rsidRDefault="00512DA3" w:rsidP="00D720C7">
      <w:pPr>
        <w:ind w:firstLine="720"/>
        <w:rPr>
          <w:rFonts w:eastAsiaTheme="minorEastAsia"/>
          <w:bCs/>
          <w:lang w:val="en-US"/>
        </w:rPr>
      </w:pPr>
    </w:p>
    <w:p w14:paraId="147B61BE" w14:textId="1140BCA3" w:rsidR="00B70AB1" w:rsidRPr="00C95F25" w:rsidRDefault="00847E85" w:rsidP="00B70AB1">
      <w:pPr>
        <w:rPr>
          <w:rFonts w:eastAsia="MS Mincho"/>
          <w:color w:val="000000"/>
          <w:lang w:val="en-US" w:eastAsia="de-DE"/>
        </w:rPr>
      </w:pPr>
      <w:r>
        <w:rPr>
          <w:rFonts w:eastAsia="MS Mincho"/>
          <w:noProof/>
          <w:color w:val="000000"/>
          <w:lang w:val="en-US" w:eastAsia="zh-TW"/>
        </w:rPr>
        <w:pict w14:anchorId="48709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65pt;height:205.3pt;mso-width-percent:0;mso-height-percent:0;mso-width-percent:0;mso-height-percent:0">
            <v:imagedata r:id="rId16" o:title="fig 1" croptop="7801f" cropbottom="6555f"/>
          </v:shape>
        </w:pict>
      </w:r>
    </w:p>
    <w:p w14:paraId="10F4C9C2" w14:textId="77777777" w:rsidR="00512DA3" w:rsidRDefault="00512DA3" w:rsidP="00512DA3">
      <w:pPr>
        <w:jc w:val="center"/>
        <w:rPr>
          <w:rFonts w:eastAsia="MS Mincho"/>
          <w:b/>
          <w:bCs/>
          <w:color w:val="000000"/>
          <w:sz w:val="22"/>
          <w:szCs w:val="22"/>
          <w:lang w:val="en-US" w:eastAsia="de-DE"/>
        </w:rPr>
      </w:pPr>
    </w:p>
    <w:p w14:paraId="5C6165FA" w14:textId="12DA24E7" w:rsidR="00B70AB1" w:rsidRPr="00AB627E" w:rsidRDefault="00B70AB1" w:rsidP="00512D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846C6E">
        <w:rPr>
          <w:rFonts w:eastAsia="MS Mincho"/>
          <w:color w:val="000000"/>
          <w:sz w:val="22"/>
          <w:szCs w:val="22"/>
          <w:lang w:val="en-US" w:eastAsia="de-DE"/>
        </w:rPr>
        <w:t xml:space="preserve"> Experimental Process of SALT</w:t>
      </w:r>
    </w:p>
    <w:p w14:paraId="1F920B41" w14:textId="77777777" w:rsidR="00B70AB1" w:rsidRPr="007A06B6" w:rsidRDefault="00B70AB1" w:rsidP="00B70AB1">
      <w:pPr>
        <w:rPr>
          <w:bCs/>
        </w:rPr>
      </w:pPr>
    </w:p>
    <w:p w14:paraId="05999AD7" w14:textId="6DBBD1C5" w:rsidR="00586F83" w:rsidRPr="0014261E" w:rsidRDefault="00BA0079" w:rsidP="0014261E">
      <w:pPr>
        <w:pStyle w:val="Heading2"/>
      </w:pPr>
      <w:bookmarkStart w:id="24" w:name="_c49m91hl2d4p" w:colFirst="0" w:colLast="0"/>
      <w:bookmarkStart w:id="25" w:name="_Toc128497284"/>
      <w:bookmarkEnd w:id="24"/>
      <w:r w:rsidRPr="0014261E">
        <w:lastRenderedPageBreak/>
        <w:t>Pilot data</w:t>
      </w:r>
      <w:r w:rsidR="007D3F54" w:rsidRPr="0014261E">
        <w:t xml:space="preserve"> simulated data</w:t>
      </w:r>
      <w:bookmarkEnd w:id="25"/>
      <w:r w:rsidR="007D3F54" w:rsidRPr="0014261E">
        <w:t xml:space="preserve"> </w:t>
      </w:r>
    </w:p>
    <w:p w14:paraId="08BF8E5F" w14:textId="1AAFBAB6" w:rsidR="00661D7C" w:rsidRPr="008E2954" w:rsidRDefault="009B63AA" w:rsidP="008E2954">
      <w:pPr>
        <w:ind w:firstLine="720"/>
        <w:rPr>
          <w:rFonts w:eastAsia="Calibri"/>
          <w:lang w:val="en-US"/>
        </w:rPr>
      </w:pPr>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7" w:history="1">
        <w:r w:rsidR="004C2AE4" w:rsidRPr="00CF40D7">
          <w:rPr>
            <w:rStyle w:val="Hyperlink"/>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512DA3">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44B59687" w14:textId="77777777" w:rsidR="001B3912" w:rsidRDefault="001B3912" w:rsidP="00187EF0">
      <w:pPr>
        <w:ind w:firstLine="720"/>
        <w:rPr>
          <w:rFonts w:eastAsia="Calibri"/>
          <w:lang w:val="en-US"/>
        </w:rPr>
      </w:pPr>
    </w:p>
    <w:p w14:paraId="4C870DBF" w14:textId="2F11A515" w:rsidR="001B3912" w:rsidRDefault="001B3912" w:rsidP="00187EF0">
      <w:pPr>
        <w:ind w:firstLine="720"/>
        <w:rPr>
          <w:rFonts w:eastAsia="Calibri"/>
          <w:lang w:val="en-US"/>
        </w:rPr>
      </w:pPr>
      <w:r w:rsidRPr="001B3912">
        <w:rPr>
          <w:rFonts w:eastAsia="Calibri"/>
          <w:lang w:val="en-US"/>
        </w:rPr>
        <w:t>In the publicly available data from the 11 studies we collected,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26" w:name="_mo5wam9lyrd2" w:colFirst="0" w:colLast="0"/>
      <w:bookmarkStart w:id="27" w:name="_af2debhp0apz" w:colFirst="0" w:colLast="0"/>
      <w:bookmarkStart w:id="28" w:name="_x5xzkvo93gpg" w:colFirst="0" w:colLast="0"/>
      <w:bookmarkEnd w:id="26"/>
      <w:bookmarkEnd w:id="27"/>
      <w:bookmarkEnd w:id="28"/>
    </w:p>
    <w:p w14:paraId="7070CA1A" w14:textId="2FD80DBB" w:rsidR="00586F83" w:rsidRPr="0014261E" w:rsidRDefault="00BA0079" w:rsidP="0014261E">
      <w:pPr>
        <w:pStyle w:val="Heading2"/>
      </w:pPr>
      <w:bookmarkStart w:id="29" w:name="_5w73peohap5j" w:colFirst="0" w:colLast="0"/>
      <w:bookmarkStart w:id="30" w:name="_Toc128497285"/>
      <w:bookmarkEnd w:id="29"/>
      <w:r w:rsidRPr="00B51E8A">
        <w:t>Analysis Plan</w:t>
      </w:r>
      <w:bookmarkEnd w:id="30"/>
    </w:p>
    <w:p w14:paraId="7AA64C6D" w14:textId="251235EC" w:rsidR="00251A27" w:rsidRDefault="00251A27" w:rsidP="004B7584">
      <w:pPr>
        <w:ind w:firstLine="720"/>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197D9947" w:rsidR="00C662A1" w:rsidRDefault="006543E3" w:rsidP="004B7584">
      <w:pPr>
        <w:ind w:firstLine="72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Reaction time and accuracy can be obtained directly from the datasets, while D-prime and efficiency will be calculated based on reaction time and accuracy using a simple formula (see Table 1).</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e will use the "fit_ezddm" function in the "hausekeep" package in R to obtain these two indices. However, these 11 publicly available datasets do not all adhere strictly to the original experimental design of SALT. For example, some experiments did not use the Friend label or the Stranger label. Therefore, we will make some adjustments when calculating the SPE.</w:t>
      </w:r>
    </w:p>
    <w:p w14:paraId="02A68A00" w14:textId="76F427D3" w:rsidR="00C662A1" w:rsidRPr="006543E3" w:rsidRDefault="00251A27" w:rsidP="006543E3">
      <w:pPr>
        <w:ind w:firstLine="720"/>
        <w:rPr>
          <w:rFonts w:eastAsiaTheme="minorEastAsia"/>
          <w:color w:val="000000" w:themeColor="text1"/>
          <w:lang w:val="en-US"/>
        </w:rPr>
      </w:pPr>
      <w:r w:rsidRPr="00251A27">
        <w:rPr>
          <w:color w:val="000000" w:themeColor="text1"/>
          <w:lang w:val="en-US"/>
        </w:rPr>
        <w:lastRenderedPageBreak/>
        <w:t xml:space="preserve">If the data was obtained by conducting multiple SALT experiments at a certain time interval, we will calculate the Intraclass Correlation Coefficient (ICC) for these SPE values to evaluate the </w:t>
      </w:r>
      <w:r>
        <w:rPr>
          <w:color w:val="000000" w:themeColor="text1"/>
          <w:lang w:val="en-US"/>
        </w:rPr>
        <w:t xml:space="preserve">test-retest reliability of these six indices. </w:t>
      </w:r>
      <w:r w:rsidRPr="00251A27">
        <w:rPr>
          <w:color w:val="000000" w:themeColor="text1"/>
          <w:lang w:val="en-US"/>
        </w:rPr>
        <w:t>Specifically</w:t>
      </w:r>
      <w:r>
        <w:rPr>
          <w:color w:val="000000" w:themeColor="text1"/>
          <w:lang w:val="en-US"/>
        </w:rPr>
        <w:t>, w</w:t>
      </w:r>
      <w:r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Pr="00251A27">
        <w:rPr>
          <w:color w:val="000000" w:themeColor="text1"/>
          <w:lang w:val="en-US"/>
        </w:rPr>
        <w:t>.</w:t>
      </w:r>
      <w:r>
        <w:rPr>
          <w:color w:val="000000" w:themeColor="text1"/>
          <w:lang w:val="en-US"/>
        </w:rPr>
        <w:t xml:space="preserve"> </w:t>
      </w:r>
      <w:r w:rsidRPr="00251A27">
        <w:rPr>
          <w:color w:val="000000" w:themeColor="text1"/>
          <w:lang w:val="en-US"/>
        </w:rPr>
        <w:t xml:space="preserve">If the SALT experiment </w:t>
      </w:r>
      <w:r>
        <w:rPr>
          <w:color w:val="000000" w:themeColor="text1"/>
          <w:lang w:val="en-US"/>
        </w:rPr>
        <w:t>was</w:t>
      </w:r>
      <w:r w:rsidRPr="00251A27">
        <w:rPr>
          <w:color w:val="000000" w:themeColor="text1"/>
          <w:lang w:val="en-US"/>
        </w:rPr>
        <w:t xml:space="preserve"> not repeated</w:t>
      </w:r>
      <w:r>
        <w:rPr>
          <w:color w:val="000000" w:themeColor="text1"/>
          <w:lang w:val="en-US"/>
        </w:rPr>
        <w:t xml:space="preserve"> in a study, </w:t>
      </w:r>
      <w:r w:rsidRPr="00251A27">
        <w:rPr>
          <w:color w:val="000000" w:themeColor="text1"/>
          <w:lang w:val="en-US"/>
        </w:rPr>
        <w:t>we will only calculate the split-half reliability for this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w:t>
      </w:r>
      <w:r w:rsidR="006543E3">
        <w:rPr>
          <w:color w:val="000000" w:themeColor="text1"/>
          <w:lang w:val="en-US"/>
        </w:rPr>
        <w:t>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p>
    <w:p w14:paraId="4A08D001" w14:textId="77777777" w:rsidR="00C662A1" w:rsidRDefault="00C662A1" w:rsidP="004B7584">
      <w:pPr>
        <w:ind w:firstLine="720"/>
        <w:rPr>
          <w:color w:val="000000" w:themeColor="text1"/>
          <w:lang w:val="en-US"/>
        </w:rPr>
      </w:pPr>
    </w:p>
    <w:p w14:paraId="3B5BEEDD" w14:textId="3412D3D0" w:rsidR="003400D7" w:rsidRDefault="0081338D" w:rsidP="0081338D">
      <w:pPr>
        <w:jc w:val="center"/>
        <w:rPr>
          <w:rFonts w:eastAsiaTheme="minorEastAsia"/>
          <w:lang w:val="en-US"/>
        </w:rPr>
      </w:pPr>
      <w:r>
        <w:rPr>
          <w:rFonts w:eastAsiaTheme="minorEastAsia"/>
          <w:noProof/>
          <w:lang w:val="en-US" w:eastAsia="zh-TW"/>
        </w:rPr>
        <w:drawing>
          <wp:inline distT="0" distB="0" distL="0" distR="0" wp14:anchorId="51548ECE" wp14:editId="133708D9">
            <wp:extent cx="5845448" cy="17335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_chart.png"/>
                    <pic:cNvPicPr/>
                  </pic:nvPicPr>
                  <pic:blipFill rotWithShape="1">
                    <a:blip r:embed="rId19">
                      <a:extLst>
                        <a:ext uri="{28A0092B-C50C-407E-A947-70E740481C1C}">
                          <a14:useLocalDpi xmlns:a14="http://schemas.microsoft.com/office/drawing/2010/main" val="0"/>
                        </a:ext>
                      </a:extLst>
                    </a:blip>
                    <a:srcRect t="24501" r="11379" b="28775"/>
                    <a:stretch/>
                  </pic:blipFill>
                  <pic:spPr bwMode="auto">
                    <a:xfrm>
                      <a:off x="0" y="0"/>
                      <a:ext cx="5863739" cy="1738974"/>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2E09F170" w:rsidR="003400D7" w:rsidRPr="003400D7" w:rsidRDefault="003400D7" w:rsidP="00512DA3">
      <w:pPr>
        <w:jc w:val="center"/>
        <w:rPr>
          <w:rFonts w:eastAsiaTheme="minorEastAsia"/>
          <w:lang w:val="en-US"/>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p>
    <w:p w14:paraId="78FF2123" w14:textId="33C6CC5B" w:rsidR="00704C8C" w:rsidRPr="00FF3620" w:rsidRDefault="00704C8C" w:rsidP="004D6313">
      <w:pPr>
        <w:pStyle w:val="Heading3"/>
        <w:rPr>
          <w:rFonts w:eastAsia="Calibri"/>
          <w:lang w:val="en-US"/>
        </w:rPr>
      </w:pPr>
      <w:bookmarkStart w:id="31" w:name="_Toc128497286"/>
      <w:r w:rsidRPr="00FF3620">
        <w:rPr>
          <w:rFonts w:eastAsia="Calibri"/>
          <w:lang w:val="en-US"/>
        </w:rPr>
        <w:t>Data pre-processing</w:t>
      </w:r>
      <w:bookmarkEnd w:id="31"/>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ListParagraph"/>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ListParagraph"/>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ListParagraph"/>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ListParagraph"/>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ListParagraph"/>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ListParagraph"/>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ListParagraph"/>
        <w:numPr>
          <w:ilvl w:val="0"/>
          <w:numId w:val="13"/>
        </w:numPr>
        <w:rPr>
          <w:color w:val="000000" w:themeColor="text1"/>
          <w:lang w:val="en-GB"/>
        </w:rPr>
      </w:pPr>
      <w:r w:rsidRPr="0081338D">
        <w:rPr>
          <w:color w:val="000000" w:themeColor="text1"/>
          <w:lang w:val="en-GB"/>
        </w:rPr>
        <w:t>Organize data structures</w:t>
      </w:r>
    </w:p>
    <w:p w14:paraId="50915F8B" w14:textId="7D9929E1" w:rsidR="00FC2CA4" w:rsidRDefault="0081338D" w:rsidP="0081338D">
      <w:pPr>
        <w:pStyle w:val="ListParagraph"/>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ListParagraph"/>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ListParagraph"/>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39D805DC" w14:textId="1415513F" w:rsidR="0081338D" w:rsidRPr="0081338D" w:rsidRDefault="0081338D" w:rsidP="0081338D">
      <w:pPr>
        <w:pStyle w:val="ListParagraph"/>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72BC4741" w14:textId="57C085C8" w:rsidR="0081338D" w:rsidRPr="003362CF" w:rsidRDefault="0081338D" w:rsidP="0081338D">
      <w:pPr>
        <w:pStyle w:val="ListParagraph"/>
        <w:numPr>
          <w:ilvl w:val="0"/>
          <w:numId w:val="13"/>
        </w:numPr>
        <w:rPr>
          <w:color w:val="000000" w:themeColor="text1"/>
          <w:lang w:val="en-GB"/>
        </w:rPr>
      </w:pPr>
      <w:r>
        <w:rPr>
          <w:color w:val="000000" w:themeColor="text1"/>
          <w:lang w:val="en-GB"/>
        </w:rPr>
        <w:lastRenderedPageBreak/>
        <w:t>TBC</w:t>
      </w:r>
      <w:r w:rsidR="009D5577">
        <w:rPr>
          <w:color w:val="000000" w:themeColor="text1"/>
          <w:lang w:val="en-GB"/>
        </w:rPr>
        <w:t>(maybe)</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Heading3"/>
        <w:rPr>
          <w:rFonts w:eastAsia="Calibri"/>
          <w:lang w:val="en-US"/>
        </w:rPr>
      </w:pPr>
      <w:bookmarkStart w:id="32" w:name="_Toc128497287"/>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32"/>
      <w:r w:rsidRPr="004D6313">
        <w:rPr>
          <w:rFonts w:eastAsia="Calibri"/>
          <w:lang w:val="en-US"/>
        </w:rPr>
        <w:t xml:space="preserve"> </w:t>
      </w:r>
    </w:p>
    <w:p w14:paraId="759E89FC" w14:textId="21F1DC26" w:rsidR="003400D7" w:rsidRDefault="00FC2CA4" w:rsidP="00FC2CA4">
      <w:pPr>
        <w:spacing w:line="276" w:lineRule="auto"/>
        <w:ind w:firstLine="720"/>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22C26480" w14:textId="1FED81F0"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TableGrid"/>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2732"/>
        <w:gridCol w:w="1380"/>
        <w:gridCol w:w="2351"/>
        <w:gridCol w:w="1337"/>
      </w:tblGrid>
      <w:tr w:rsidR="003B6FB4" w:rsidRPr="00F74C9E" w14:paraId="3ABDBDF9" w14:textId="77777777" w:rsidTr="001B0766">
        <w:trPr>
          <w:trHeight w:val="261"/>
        </w:trPr>
        <w:tc>
          <w:tcPr>
            <w:tcW w:w="833" w:type="pct"/>
            <w:tcBorders>
              <w:top w:val="single" w:sz="4" w:space="0" w:color="auto"/>
              <w:bottom w:val="single" w:sz="4" w:space="0" w:color="auto"/>
            </w:tcBorders>
            <w:vAlign w:val="center"/>
          </w:tcPr>
          <w:p w14:paraId="55F70A1D" w14:textId="77777777" w:rsidR="003A496A" w:rsidRPr="00F74C9E" w:rsidRDefault="003A496A" w:rsidP="003B6FB4">
            <w:pPr>
              <w:jc w:val="center"/>
              <w:rPr>
                <w:rFonts w:eastAsia="KaiTi_GB2312"/>
                <w:b/>
              </w:rPr>
            </w:pPr>
            <w:r w:rsidRPr="00F74C9E">
              <w:rPr>
                <w:rFonts w:eastAsia="KaiTi_GB2312"/>
                <w:b/>
                <w:lang w:eastAsia="zh-CN"/>
              </w:rPr>
              <w:t>Indices ID</w:t>
            </w:r>
          </w:p>
        </w:tc>
        <w:tc>
          <w:tcPr>
            <w:tcW w:w="1459" w:type="pct"/>
            <w:tcBorders>
              <w:top w:val="single" w:sz="4" w:space="0" w:color="auto"/>
              <w:bottom w:val="single" w:sz="4" w:space="0" w:color="auto"/>
            </w:tcBorders>
            <w:vAlign w:val="center"/>
          </w:tcPr>
          <w:p w14:paraId="014BDAAC" w14:textId="77777777" w:rsidR="003A496A" w:rsidRPr="00F74C9E" w:rsidRDefault="003A496A" w:rsidP="003B6FB4">
            <w:pPr>
              <w:jc w:val="center"/>
              <w:rPr>
                <w:rFonts w:eastAsia="KaiTi_GB2312"/>
                <w:b/>
              </w:rPr>
            </w:pPr>
            <w:r w:rsidRPr="00F74C9E">
              <w:rPr>
                <w:rFonts w:eastAsia="KaiTi_GB2312"/>
                <w:b/>
                <w:lang w:eastAsia="zh-CN"/>
              </w:rPr>
              <w:t>Indices Calculation</w:t>
            </w:r>
          </w:p>
        </w:tc>
        <w:tc>
          <w:tcPr>
            <w:tcW w:w="1993" w:type="pct"/>
            <w:gridSpan w:val="2"/>
            <w:tcBorders>
              <w:top w:val="single" w:sz="4" w:space="0" w:color="auto"/>
              <w:bottom w:val="single" w:sz="4" w:space="0" w:color="auto"/>
            </w:tcBorders>
            <w:vAlign w:val="center"/>
          </w:tcPr>
          <w:p w14:paraId="5610ADAF" w14:textId="77777777" w:rsidR="003A496A" w:rsidRPr="00F74C9E" w:rsidRDefault="003A496A" w:rsidP="003B6FB4">
            <w:pPr>
              <w:jc w:val="center"/>
              <w:rPr>
                <w:rFonts w:eastAsia="KaiTi_GB2312"/>
                <w:b/>
                <w:lang w:eastAsia="zh-CN"/>
              </w:rPr>
            </w:pPr>
            <w:r w:rsidRPr="00F74C9E">
              <w:rPr>
                <w:rFonts w:eastAsia="KaiTi_GB2312"/>
                <w:b/>
                <w:lang w:eastAsia="zh-CN"/>
              </w:rPr>
              <w:t xml:space="preserve">SPE Calculation </w:t>
            </w:r>
            <w:r>
              <w:rPr>
                <w:rFonts w:eastAsia="KaiTi_GB2312"/>
                <w:b/>
                <w:lang w:eastAsia="zh-CN"/>
              </w:rPr>
              <w:t>B</w:t>
            </w:r>
            <w:r w:rsidRPr="00F74C9E">
              <w:rPr>
                <w:rFonts w:eastAsia="KaiTi_GB2312"/>
                <w:b/>
                <w:lang w:eastAsia="zh-CN"/>
              </w:rPr>
              <w:t xml:space="preserve">ased on </w:t>
            </w:r>
            <w:r>
              <w:rPr>
                <w:rFonts w:eastAsia="KaiTi_GB2312"/>
                <w:b/>
                <w:lang w:eastAsia="zh-CN"/>
              </w:rPr>
              <w:t>I</w:t>
            </w:r>
            <w:r w:rsidRPr="00F74C9E">
              <w:rPr>
                <w:rFonts w:eastAsia="KaiTi_GB2312"/>
                <w:b/>
                <w:lang w:eastAsia="zh-CN"/>
              </w:rPr>
              <w:t>ndices</w:t>
            </w:r>
          </w:p>
        </w:tc>
        <w:tc>
          <w:tcPr>
            <w:tcW w:w="714" w:type="pct"/>
            <w:tcBorders>
              <w:top w:val="single" w:sz="4" w:space="0" w:color="auto"/>
              <w:bottom w:val="single" w:sz="4" w:space="0" w:color="auto"/>
            </w:tcBorders>
            <w:vAlign w:val="center"/>
          </w:tcPr>
          <w:p w14:paraId="58E3EB11" w14:textId="77777777" w:rsidR="003A496A" w:rsidRPr="00F74C9E" w:rsidRDefault="003A496A" w:rsidP="003B6FB4">
            <w:pPr>
              <w:jc w:val="center"/>
              <w:rPr>
                <w:rFonts w:eastAsia="KaiTi_GB2312"/>
                <w:b/>
              </w:rPr>
            </w:pPr>
            <w:r w:rsidRPr="00F74C9E">
              <w:rPr>
                <w:rFonts w:eastAsia="KaiTi_GB2312"/>
                <w:b/>
              </w:rPr>
              <w:t>Source</w:t>
            </w:r>
          </w:p>
        </w:tc>
      </w:tr>
      <w:tr w:rsidR="003B6FB4" w:rsidRPr="00F74C9E" w14:paraId="09592352" w14:textId="77777777" w:rsidTr="001B0766">
        <w:trPr>
          <w:trHeight w:val="701"/>
        </w:trPr>
        <w:tc>
          <w:tcPr>
            <w:tcW w:w="833" w:type="pct"/>
            <w:vMerge w:val="restart"/>
            <w:tcBorders>
              <w:top w:val="single" w:sz="4" w:space="0" w:color="auto"/>
            </w:tcBorders>
            <w:vAlign w:val="center"/>
          </w:tcPr>
          <w:p w14:paraId="3F2691BE" w14:textId="77777777" w:rsidR="003B6FB4" w:rsidRDefault="003A496A" w:rsidP="003B6FB4">
            <w:pPr>
              <w:jc w:val="center"/>
              <w:rPr>
                <w:rFonts w:eastAsiaTheme="minorEastAsia"/>
                <w:color w:val="000000" w:themeColor="text1"/>
              </w:rPr>
            </w:pPr>
            <w:r w:rsidRPr="00F74C9E">
              <w:rPr>
                <w:rFonts w:eastAsiaTheme="minorEastAsia"/>
                <w:color w:val="000000" w:themeColor="text1"/>
              </w:rPr>
              <w:t xml:space="preserve">Mean </w:t>
            </w:r>
          </w:p>
          <w:p w14:paraId="23D1162F" w14:textId="77777777" w:rsidR="003B6FB4" w:rsidRDefault="003A496A" w:rsidP="003B6FB4">
            <w:pPr>
              <w:jc w:val="center"/>
              <w:rPr>
                <w:rFonts w:eastAsiaTheme="minorEastAsia"/>
                <w:color w:val="000000" w:themeColor="text1"/>
              </w:rPr>
            </w:pPr>
            <w:r w:rsidRPr="00F74C9E">
              <w:rPr>
                <w:rFonts w:eastAsiaTheme="minorEastAsia"/>
                <w:color w:val="000000" w:themeColor="text1"/>
              </w:rPr>
              <w:t xml:space="preserve">Reaction </w:t>
            </w:r>
            <w:r w:rsidR="003B6FB4">
              <w:rPr>
                <w:rFonts w:eastAsiaTheme="minorEastAsia"/>
                <w:color w:val="000000" w:themeColor="text1"/>
              </w:rPr>
              <w:t>T</w:t>
            </w:r>
            <w:r w:rsidRPr="00F74C9E">
              <w:rPr>
                <w:rFonts w:eastAsiaTheme="minorEastAsia"/>
                <w:color w:val="000000" w:themeColor="text1"/>
              </w:rPr>
              <w:t>imes</w:t>
            </w:r>
          </w:p>
          <w:p w14:paraId="1C2DC849" w14:textId="274CD5A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 xml:space="preserve"> (RT)</w:t>
            </w:r>
          </w:p>
          <w:p w14:paraId="23694F4B" w14:textId="77777777" w:rsidR="003A496A" w:rsidRPr="00F74C9E" w:rsidRDefault="003A496A" w:rsidP="003B6FB4">
            <w:pPr>
              <w:jc w:val="center"/>
              <w:rPr>
                <w:rFonts w:eastAsiaTheme="minorEastAsia"/>
                <w:color w:val="000000" w:themeColor="text1"/>
                <w:lang w:eastAsia="zh-CN"/>
              </w:rPr>
            </w:pPr>
          </w:p>
        </w:tc>
        <w:tc>
          <w:tcPr>
            <w:tcW w:w="1459" w:type="pct"/>
            <w:vMerge w:val="restart"/>
            <w:tcBorders>
              <w:top w:val="single" w:sz="4" w:space="0" w:color="auto"/>
            </w:tcBorders>
            <w:vAlign w:val="center"/>
          </w:tcPr>
          <w:p w14:paraId="1A13C19F" w14:textId="77777777" w:rsidR="003A496A" w:rsidRPr="00F74C9E" w:rsidRDefault="00000000" w:rsidP="003B6FB4">
            <w:pPr>
              <w:jc w:val="center"/>
              <w:rPr>
                <w:rFonts w:eastAsiaTheme="minorEastAsia"/>
                <w:color w:val="000000" w:themeColor="text1"/>
              </w:rPr>
            </w:pPr>
            <m:oMathPara>
              <m:oMath>
                <m:f>
                  <m:fPr>
                    <m:ctrlPr>
                      <w:ins w:id="33" w:author="Zheng Liu" w:date="2022-05-16T20:07:00Z">
                        <w:rPr>
                          <w:rFonts w:ascii="Cambria Math" w:eastAsiaTheme="minorEastAsia" w:hAnsi="Cambria Math"/>
                          <w:color w:val="000000" w:themeColor="text1"/>
                        </w:rPr>
                      </w:ins>
                    </m:ctrlPr>
                  </m:fPr>
                  <m:num>
                    <m:nary>
                      <m:naryPr>
                        <m:chr m:val="∑"/>
                        <m:limLoc m:val="undOvr"/>
                        <m:subHide m:val="1"/>
                        <m:supHide m:val="1"/>
                        <m:ctrlPr>
                          <w:ins w:id="34"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B6FB4">
            <w:pPr>
              <w:jc w:val="center"/>
              <w:rPr>
                <w:rFonts w:eastAsiaTheme="minorEastAsia"/>
                <w:color w:val="000000" w:themeColor="text1"/>
              </w:rPr>
            </w:pPr>
          </w:p>
        </w:tc>
        <w:tc>
          <w:tcPr>
            <w:tcW w:w="737" w:type="pct"/>
            <w:tcBorders>
              <w:top w:val="single" w:sz="4" w:space="0" w:color="auto"/>
              <w:bottom w:val="single" w:sz="4" w:space="0" w:color="auto"/>
            </w:tcBorders>
            <w:vAlign w:val="center"/>
          </w:tcPr>
          <w:p w14:paraId="72E5B880"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Type 1 calculation</w:t>
            </w:r>
          </w:p>
        </w:tc>
        <w:tc>
          <w:tcPr>
            <w:tcW w:w="1256" w:type="pct"/>
            <w:tcBorders>
              <w:top w:val="single" w:sz="4" w:space="0" w:color="auto"/>
              <w:bottom w:val="single" w:sz="4" w:space="0" w:color="auto"/>
            </w:tcBorders>
            <w:vAlign w:val="center"/>
          </w:tcPr>
          <w:p w14:paraId="71E3F71E" w14:textId="6F50B405" w:rsidR="003A496A" w:rsidRPr="00F74C9E" w:rsidRDefault="003C7C1D" w:rsidP="003B6FB4">
            <w:pPr>
              <w:jc w:val="center"/>
              <w:rPr>
                <w:rFonts w:eastAsiaTheme="minorEastAsia"/>
                <w:color w:val="000000" w:themeColor="text1"/>
              </w:rPr>
            </w:pPr>
            <w:r>
              <w:rPr>
                <w:rFonts w:eastAsiaTheme="minorEastAsia"/>
                <w:color w:val="000000" w:themeColor="text1"/>
              </w:rPr>
              <w:t>S</w:t>
            </w:r>
            <w:r w:rsidR="00FC2CA4">
              <w:rPr>
                <w:rFonts w:eastAsiaTheme="minorEastAsia"/>
                <w:color w:val="000000" w:themeColor="text1"/>
              </w:rPr>
              <w:t>elf</w:t>
            </w:r>
            <w:r w:rsidR="003B6FB4" w:rsidRPr="003B6FB4">
              <w:rPr>
                <w:rFonts w:eastAsiaTheme="minorEastAsia"/>
                <w:color w:val="000000" w:themeColor="text1"/>
                <w:vertAlign w:val="subscript"/>
              </w:rPr>
              <w:t>(</w:t>
            </w:r>
            <w:r w:rsidR="003A496A" w:rsidRPr="00FC2CA4">
              <w:rPr>
                <w:rFonts w:eastAsiaTheme="minorEastAsia" w:hint="eastAsia"/>
                <w:color w:val="000000" w:themeColor="text1"/>
                <w:vertAlign w:val="subscript"/>
                <w:lang w:eastAsia="zh-CN"/>
              </w:rPr>
              <w:t>m</w:t>
            </w:r>
            <w:r w:rsidR="003A496A" w:rsidRPr="00FC2CA4">
              <w:rPr>
                <w:rFonts w:eastAsiaTheme="minorEastAsia"/>
                <w:color w:val="000000" w:themeColor="text1"/>
                <w:vertAlign w:val="subscript"/>
              </w:rPr>
              <w:t>atch</w:t>
            </w:r>
            <w:r w:rsidR="003B6FB4">
              <w:rPr>
                <w:rFonts w:eastAsiaTheme="minorEastAsia"/>
                <w:color w:val="000000" w:themeColor="text1"/>
                <w:vertAlign w:val="subscript"/>
              </w:rPr>
              <w:t>)</w:t>
            </w:r>
            <w:r w:rsidR="003A496A">
              <w:rPr>
                <w:rFonts w:eastAsiaTheme="minorEastAsia"/>
                <w:color w:val="000000" w:themeColor="text1"/>
              </w:rPr>
              <w:t xml:space="preserve"> </w:t>
            </w:r>
            <w:r w:rsidR="003B6FB4">
              <w:rPr>
                <w:rFonts w:eastAsiaTheme="minorEastAsia"/>
                <w:color w:val="000000" w:themeColor="text1"/>
              </w:rPr>
              <w:t>-</w:t>
            </w:r>
            <w:r w:rsidR="00FC2CA4">
              <w:rPr>
                <w:rFonts w:eastAsiaTheme="minorEastAsia"/>
                <w:color w:val="000000" w:themeColor="text1"/>
              </w:rPr>
              <w:t>Other</w:t>
            </w:r>
            <w:r w:rsidR="003B6FB4" w:rsidRPr="003B6FB4">
              <w:rPr>
                <w:rFonts w:eastAsiaTheme="minorEastAsia"/>
                <w:color w:val="000000" w:themeColor="text1"/>
                <w:vertAlign w:val="subscript"/>
              </w:rPr>
              <w:t>(</w:t>
            </w:r>
            <w:r w:rsidR="003A496A" w:rsidRPr="00FC2CA4">
              <w:rPr>
                <w:rFonts w:eastAsiaTheme="minorEastAsia"/>
                <w:color w:val="000000" w:themeColor="text1"/>
                <w:vertAlign w:val="subscript"/>
              </w:rPr>
              <w:t>match</w:t>
            </w:r>
            <w:r w:rsidR="003B6FB4">
              <w:rPr>
                <w:rFonts w:eastAsiaTheme="minorEastAsia"/>
                <w:color w:val="000000" w:themeColor="text1"/>
                <w:vertAlign w:val="subscript"/>
              </w:rPr>
              <w:t>)</w:t>
            </w:r>
          </w:p>
        </w:tc>
        <w:tc>
          <w:tcPr>
            <w:tcW w:w="714" w:type="pct"/>
            <w:tcBorders>
              <w:top w:val="single" w:sz="4" w:space="0" w:color="auto"/>
            </w:tcBorders>
            <w:vAlign w:val="center"/>
          </w:tcPr>
          <w:p w14:paraId="518C2AF7" w14:textId="3110AB52" w:rsidR="003A496A" w:rsidRPr="00F74C9E" w:rsidRDefault="00534451" w:rsidP="003B6FB4">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B6FB4" w:rsidRPr="00F74C9E" w14:paraId="24A21902" w14:textId="77777777" w:rsidTr="001B0766">
        <w:trPr>
          <w:trHeight w:val="696"/>
        </w:trPr>
        <w:tc>
          <w:tcPr>
            <w:tcW w:w="833" w:type="pct"/>
            <w:vMerge/>
            <w:vAlign w:val="center"/>
          </w:tcPr>
          <w:p w14:paraId="3BACAF3F" w14:textId="77777777" w:rsidR="003A496A" w:rsidRPr="00F74C9E" w:rsidRDefault="003A496A" w:rsidP="003B6FB4">
            <w:pPr>
              <w:jc w:val="center"/>
              <w:rPr>
                <w:rFonts w:eastAsiaTheme="minorEastAsia"/>
                <w:color w:val="000000" w:themeColor="text1"/>
              </w:rPr>
            </w:pPr>
          </w:p>
        </w:tc>
        <w:tc>
          <w:tcPr>
            <w:tcW w:w="1459" w:type="pct"/>
            <w:vMerge/>
            <w:vAlign w:val="center"/>
          </w:tcPr>
          <w:p w14:paraId="6ACBCF0A" w14:textId="77777777" w:rsidR="003A496A" w:rsidRPr="00F74C9E" w:rsidRDefault="003A496A" w:rsidP="003B6FB4">
            <w:pPr>
              <w:jc w:val="center"/>
              <w:rPr>
                <w:rFonts w:eastAsiaTheme="minorEastAsia"/>
                <w:color w:val="000000" w:themeColor="text1"/>
              </w:rPr>
            </w:pPr>
          </w:p>
        </w:tc>
        <w:tc>
          <w:tcPr>
            <w:tcW w:w="737" w:type="pct"/>
            <w:tcBorders>
              <w:top w:val="single" w:sz="4" w:space="0" w:color="auto"/>
            </w:tcBorders>
            <w:vAlign w:val="center"/>
          </w:tcPr>
          <w:p w14:paraId="27D29398"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Type 2 calculation</w:t>
            </w:r>
          </w:p>
        </w:tc>
        <w:tc>
          <w:tcPr>
            <w:tcW w:w="1256" w:type="pct"/>
            <w:tcBorders>
              <w:top w:val="single" w:sz="4" w:space="0" w:color="auto"/>
            </w:tcBorders>
            <w:vAlign w:val="center"/>
          </w:tcPr>
          <w:p w14:paraId="5474E37E" w14:textId="2497D870" w:rsidR="003A496A" w:rsidRPr="00F74C9E" w:rsidRDefault="00FC2CA4" w:rsidP="003B6FB4">
            <w:pPr>
              <w:jc w:val="center"/>
              <w:rPr>
                <w:rFonts w:eastAsiaTheme="minorEastAsia"/>
                <w:color w:val="000000" w:themeColor="text1"/>
              </w:rPr>
            </w:pPr>
            <w:r>
              <w:rPr>
                <w:rFonts w:eastAsiaTheme="minorEastAsia"/>
                <w:color w:val="000000" w:themeColor="text1"/>
              </w:rPr>
              <w:t>Self</w:t>
            </w:r>
            <w:r w:rsidR="003B6FB4" w:rsidRPr="003B6FB4">
              <w:rPr>
                <w:rFonts w:eastAsiaTheme="minorEastAsia"/>
                <w:color w:val="000000" w:themeColor="text1"/>
                <w:vertAlign w:val="subscript"/>
              </w:rPr>
              <w:t>(</w:t>
            </w:r>
            <w:r w:rsidR="003A496A" w:rsidRPr="00FC2CA4">
              <w:rPr>
                <w:rFonts w:eastAsiaTheme="minorEastAsia"/>
                <w:color w:val="000000" w:themeColor="text1"/>
                <w:vertAlign w:val="subscript"/>
              </w:rPr>
              <w:t>all</w:t>
            </w:r>
            <w:r w:rsidR="003B6FB4">
              <w:rPr>
                <w:rFonts w:eastAsiaTheme="minorEastAsia"/>
                <w:color w:val="000000" w:themeColor="text1"/>
                <w:vertAlign w:val="subscript"/>
              </w:rPr>
              <w:t>)</w:t>
            </w:r>
            <w:r w:rsidR="003A496A" w:rsidRPr="00FC2CA4">
              <w:rPr>
                <w:rFonts w:eastAsiaTheme="minorEastAsia"/>
                <w:color w:val="000000" w:themeColor="text1"/>
              </w:rPr>
              <w:t xml:space="preserve"> </w:t>
            </w:r>
            <w:r w:rsidR="003B6FB4">
              <w:rPr>
                <w:rFonts w:eastAsiaTheme="minorEastAsia"/>
                <w:color w:val="000000" w:themeColor="text1"/>
              </w:rPr>
              <w:t xml:space="preserve">- </w:t>
            </w:r>
            <w:r>
              <w:rPr>
                <w:rFonts w:eastAsiaTheme="minorEastAsia"/>
                <w:color w:val="000000" w:themeColor="text1"/>
              </w:rPr>
              <w:t>Other</w:t>
            </w:r>
            <w:r w:rsidR="003B6FB4" w:rsidRPr="003B6FB4">
              <w:rPr>
                <w:rFonts w:eastAsiaTheme="minorEastAsia"/>
                <w:color w:val="000000" w:themeColor="text1"/>
                <w:vertAlign w:val="subscript"/>
              </w:rPr>
              <w:t>(</w:t>
            </w:r>
            <w:r w:rsidR="003A496A" w:rsidRPr="00FC2CA4">
              <w:rPr>
                <w:rFonts w:eastAsiaTheme="minorEastAsia"/>
                <w:color w:val="000000" w:themeColor="text1"/>
                <w:vertAlign w:val="subscript"/>
              </w:rPr>
              <w:t>all</w:t>
            </w:r>
            <w:r w:rsidR="003B6FB4">
              <w:rPr>
                <w:rFonts w:eastAsiaTheme="minorEastAsia"/>
                <w:color w:val="000000" w:themeColor="text1"/>
                <w:vertAlign w:val="subscript"/>
              </w:rPr>
              <w:t>)</w:t>
            </w:r>
          </w:p>
        </w:tc>
        <w:tc>
          <w:tcPr>
            <w:tcW w:w="714" w:type="pct"/>
            <w:vAlign w:val="center"/>
          </w:tcPr>
          <w:p w14:paraId="2348383C" w14:textId="3C5D6AE8" w:rsidR="003A496A" w:rsidRPr="00F74C9E" w:rsidRDefault="00534451" w:rsidP="003B6FB4">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B6FB4" w:rsidRPr="00F74C9E" w14:paraId="2BEE1EED" w14:textId="77777777" w:rsidTr="001B0766">
        <w:trPr>
          <w:trHeight w:val="835"/>
        </w:trPr>
        <w:tc>
          <w:tcPr>
            <w:tcW w:w="833" w:type="pct"/>
            <w:vAlign w:val="center"/>
          </w:tcPr>
          <w:p w14:paraId="79A638F1"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Accuracy (ACC)</w:t>
            </w:r>
          </w:p>
        </w:tc>
        <w:tc>
          <w:tcPr>
            <w:tcW w:w="1459" w:type="pct"/>
            <w:vAlign w:val="center"/>
          </w:tcPr>
          <w:p w14:paraId="78E35FDF" w14:textId="77777777" w:rsidR="003A496A" w:rsidRPr="00F74C9E" w:rsidRDefault="00000000" w:rsidP="003B6FB4">
            <w:pPr>
              <w:jc w:val="center"/>
              <w:rPr>
                <w:rFonts w:eastAsiaTheme="minorEastAsia"/>
                <w:color w:val="000000" w:themeColor="text1"/>
              </w:rPr>
            </w:pPr>
            <m:oMathPara>
              <m:oMath>
                <m:f>
                  <m:fPr>
                    <m:ctrlPr>
                      <w:ins w:id="35"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36"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37"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1993" w:type="pct"/>
            <w:gridSpan w:val="2"/>
            <w:vAlign w:val="center"/>
          </w:tcPr>
          <w:p w14:paraId="45E1E4A0" w14:textId="68135406" w:rsidR="003A496A" w:rsidRPr="00F74C9E" w:rsidRDefault="003B6FB4" w:rsidP="003B6FB4">
            <w:pPr>
              <w:jc w:val="center"/>
              <w:rPr>
                <w:rFonts w:eastAsiaTheme="minorEastAsia"/>
                <w:color w:val="000000" w:themeColor="text1"/>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w:t>
            </w:r>
            <w:r w:rsidR="003A496A" w:rsidRPr="003B6FB4">
              <w:rPr>
                <w:rFonts w:eastAsiaTheme="minorEastAsia"/>
                <w:color w:val="000000" w:themeColor="text1"/>
                <w:vertAlign w:val="subscript"/>
              </w:rPr>
              <w:t>match)</w:t>
            </w:r>
            <w:r w:rsidR="003A496A" w:rsidRPr="00F74C9E">
              <w:rPr>
                <w:rFonts w:eastAsiaTheme="minorEastAsia"/>
                <w:color w:val="000000" w:themeColor="text1"/>
              </w:rPr>
              <w:t xml:space="preserve"> </w:t>
            </w:r>
            <w:r>
              <w:rPr>
                <w:rFonts w:eastAsiaTheme="minorEastAsia"/>
                <w:color w:val="000000" w:themeColor="text1"/>
              </w:rPr>
              <w:t xml:space="preserve">- </w:t>
            </w:r>
            <w:r w:rsidR="00FC2CA4">
              <w:rPr>
                <w:rFonts w:eastAsiaTheme="minorEastAsia"/>
                <w:color w:val="000000" w:themeColor="text1"/>
              </w:rPr>
              <w:t>O</w:t>
            </w:r>
            <w:r>
              <w:rPr>
                <w:rFonts w:eastAsiaTheme="minorEastAsia"/>
                <w:color w:val="000000" w:themeColor="text1"/>
              </w:rPr>
              <w:t>ther</w:t>
            </w:r>
            <w:r w:rsidRPr="003B6FB4">
              <w:rPr>
                <w:rFonts w:eastAsiaTheme="minorEastAsia"/>
                <w:color w:val="000000" w:themeColor="text1"/>
                <w:vertAlign w:val="subscript"/>
              </w:rPr>
              <w:t>(</w:t>
            </w:r>
            <w:r w:rsidR="003A496A" w:rsidRPr="003B6FB4">
              <w:rPr>
                <w:rFonts w:eastAsiaTheme="minorEastAsia"/>
                <w:color w:val="000000" w:themeColor="text1"/>
                <w:vertAlign w:val="subscript"/>
              </w:rPr>
              <w:t>match</w:t>
            </w:r>
            <w:r w:rsidRPr="003B6FB4">
              <w:rPr>
                <w:rFonts w:eastAsiaTheme="minorEastAsia"/>
                <w:color w:val="000000" w:themeColor="text1"/>
                <w:vertAlign w:val="subscript"/>
              </w:rPr>
              <w:t>)</w:t>
            </w:r>
          </w:p>
        </w:tc>
        <w:tc>
          <w:tcPr>
            <w:tcW w:w="714" w:type="pct"/>
            <w:vAlign w:val="center"/>
          </w:tcPr>
          <w:p w14:paraId="060C9649" w14:textId="3B184682" w:rsidR="003A496A" w:rsidRPr="00F74C9E" w:rsidRDefault="00534451" w:rsidP="003B6FB4">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B6FB4" w:rsidRPr="00F74C9E" w14:paraId="18DBC3D1" w14:textId="77777777" w:rsidTr="001B0766">
        <w:trPr>
          <w:trHeight w:val="831"/>
        </w:trPr>
        <w:tc>
          <w:tcPr>
            <w:tcW w:w="833" w:type="pct"/>
            <w:vAlign w:val="center"/>
          </w:tcPr>
          <w:p w14:paraId="69252A9C" w14:textId="7E452EEF" w:rsidR="003A496A" w:rsidRPr="00F74C9E" w:rsidRDefault="003B6FB4" w:rsidP="003B6FB4">
            <w:pPr>
              <w:jc w:val="center"/>
              <w:rPr>
                <w:rFonts w:eastAsiaTheme="minorEastAsia"/>
                <w:color w:val="000000" w:themeColor="text1"/>
              </w:rPr>
            </w:pPr>
            <w:r w:rsidRPr="003B6FB4">
              <w:rPr>
                <w:rFonts w:eastAsiaTheme="minorEastAsia"/>
                <w:i/>
                <w:color w:val="000000" w:themeColor="text1"/>
              </w:rPr>
              <w:t>D</w:t>
            </w:r>
            <w:r>
              <w:rPr>
                <w:rFonts w:eastAsiaTheme="minorEastAsia"/>
                <w:color w:val="000000" w:themeColor="text1"/>
              </w:rPr>
              <w:t xml:space="preserve"> </w:t>
            </w:r>
            <w:r w:rsidR="003A496A" w:rsidRPr="00F74C9E">
              <w:rPr>
                <w:rFonts w:eastAsiaTheme="minorEastAsia"/>
                <w:color w:val="000000" w:themeColor="text1"/>
              </w:rPr>
              <w:t>prime</w:t>
            </w:r>
          </w:p>
        </w:tc>
        <w:tc>
          <w:tcPr>
            <w:tcW w:w="1459" w:type="pct"/>
            <w:vAlign w:val="center"/>
          </w:tcPr>
          <w:p w14:paraId="4682718C" w14:textId="77777777" w:rsidR="003B6FB4" w:rsidRPr="003B6FB4" w:rsidRDefault="00000000" w:rsidP="003B6FB4">
            <w:pP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Zscore</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2E574545" w14:textId="154AF555" w:rsidR="003A496A" w:rsidRPr="00F74C9E" w:rsidRDefault="003B6FB4" w:rsidP="003B6FB4">
            <w:pPr>
              <w:rPr>
                <w:rFonts w:eastAsiaTheme="minorEastAsia"/>
                <w:color w:val="000000" w:themeColor="text1"/>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Zscore</m:t>
                    </m:r>
                  </m:e>
                  <m:sub>
                    <m:r>
                      <m:rPr>
                        <m:sty m:val="p"/>
                      </m:rPr>
                      <w:rPr>
                        <w:rFonts w:ascii="Cambria Math" w:eastAsiaTheme="minorEastAsia" w:hAnsi="Cambria Math"/>
                        <w:color w:val="000000" w:themeColor="text1"/>
                        <w:vertAlign w:val="subscript"/>
                      </w:rPr>
                      <m:t>1 - ACC (non-match)</m:t>
                    </m:r>
                  </m:sub>
                </m:sSub>
              </m:oMath>
            </m:oMathPara>
          </w:p>
        </w:tc>
        <w:tc>
          <w:tcPr>
            <w:tcW w:w="1993" w:type="pct"/>
            <w:gridSpan w:val="2"/>
            <w:vAlign w:val="center"/>
          </w:tcPr>
          <w:p w14:paraId="65092AC0" w14:textId="3A4E4AA2" w:rsidR="003A496A" w:rsidRPr="00F74C9E" w:rsidRDefault="003B6FB4" w:rsidP="003B6FB4">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 xml:space="preserve">elf - </w:t>
            </w:r>
            <w:r>
              <w:rPr>
                <w:rFonts w:eastAsiaTheme="minorEastAsia"/>
                <w:color w:val="000000" w:themeColor="text1"/>
              </w:rPr>
              <w:t>O</w:t>
            </w:r>
            <w:r w:rsidR="003A496A" w:rsidRPr="00F74C9E">
              <w:rPr>
                <w:rFonts w:eastAsiaTheme="minorEastAsia"/>
                <w:color w:val="000000" w:themeColor="text1"/>
              </w:rPr>
              <w:t>ther</w:t>
            </w:r>
          </w:p>
        </w:tc>
        <w:tc>
          <w:tcPr>
            <w:tcW w:w="714" w:type="pct"/>
            <w:vAlign w:val="center"/>
          </w:tcPr>
          <w:p w14:paraId="2BB9FAEB" w14:textId="5494B395" w:rsidR="003A496A" w:rsidRPr="00F74C9E" w:rsidRDefault="00534451" w:rsidP="003B6FB4">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B6FB4" w:rsidRPr="00F74C9E" w14:paraId="61FF97CD" w14:textId="77777777" w:rsidTr="001B0766">
        <w:trPr>
          <w:trHeight w:val="1757"/>
        </w:trPr>
        <w:tc>
          <w:tcPr>
            <w:tcW w:w="833" w:type="pct"/>
            <w:vAlign w:val="center"/>
          </w:tcPr>
          <w:p w14:paraId="41F3F67A"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Efficiency</w:t>
            </w:r>
          </w:p>
        </w:tc>
        <w:tc>
          <w:tcPr>
            <w:tcW w:w="1459" w:type="pct"/>
            <w:vAlign w:val="center"/>
          </w:tcPr>
          <w:p w14:paraId="47438016" w14:textId="77777777" w:rsidR="003A496A" w:rsidRPr="00F74C9E" w:rsidRDefault="00000000" w:rsidP="003B6FB4">
            <w:pPr>
              <w:jc w:val="center"/>
              <w:rPr>
                <w:rFonts w:eastAsiaTheme="minorEastAsia"/>
                <w:color w:val="000000" w:themeColor="text1"/>
              </w:rPr>
            </w:pPr>
            <m:oMathPara>
              <m:oMath>
                <m:f>
                  <m:fPr>
                    <m:ctrlPr>
                      <w:ins w:id="38"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1993" w:type="pct"/>
            <w:gridSpan w:val="2"/>
            <w:vAlign w:val="center"/>
          </w:tcPr>
          <w:p w14:paraId="039596B3" w14:textId="239D4FE5" w:rsidR="003A496A" w:rsidRPr="00C21FB5" w:rsidRDefault="003B6FB4" w:rsidP="003B6FB4">
            <w:pPr>
              <w:jc w:val="center"/>
              <w:rPr>
                <w:rFonts w:eastAsiaTheme="minorEastAsia"/>
                <w:color w:val="000000" w:themeColor="text1"/>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(match)</w:t>
            </w:r>
            <w:r w:rsidRPr="00F74C9E">
              <w:rPr>
                <w:rFonts w:eastAsiaTheme="minorEastAsia"/>
                <w:color w:val="000000" w:themeColor="text1"/>
              </w:rPr>
              <w:t xml:space="preserve"> </w:t>
            </w:r>
            <w:r>
              <w:rPr>
                <w:rFonts w:eastAsiaTheme="minorEastAsia"/>
                <w:color w:val="000000" w:themeColor="text1"/>
              </w:rPr>
              <w:t>-</w:t>
            </w:r>
            <w:r w:rsidRPr="00F74C9E">
              <w:rPr>
                <w:rFonts w:eastAsiaTheme="minorEastAsia"/>
                <w:color w:val="000000" w:themeColor="text1"/>
              </w:rPr>
              <w:t xml:space="preserve"> </w:t>
            </w:r>
            <w:r>
              <w:rPr>
                <w:rFonts w:eastAsiaTheme="minorEastAsia"/>
                <w:color w:val="000000" w:themeColor="text1"/>
              </w:rPr>
              <w:t>Other</w:t>
            </w:r>
            <w:r w:rsidRPr="003B6FB4">
              <w:rPr>
                <w:rFonts w:eastAsiaTheme="minorEastAsia"/>
                <w:color w:val="000000" w:themeColor="text1"/>
                <w:vertAlign w:val="subscript"/>
              </w:rPr>
              <w:t>(match)</w:t>
            </w:r>
          </w:p>
        </w:tc>
        <w:tc>
          <w:tcPr>
            <w:tcW w:w="714" w:type="pct"/>
            <w:vAlign w:val="center"/>
          </w:tcPr>
          <w:p w14:paraId="1CC3082D" w14:textId="1CF44100" w:rsidR="003A496A" w:rsidRPr="00F74C9E" w:rsidRDefault="00534451" w:rsidP="003B6FB4">
            <w:pPr>
              <w:jc w:val="center"/>
              <w:rPr>
                <w:rFonts w:eastAsia="KaiTi_GB2312"/>
                <w:noProof/>
              </w:rPr>
            </w:pPr>
            <w:r>
              <w:rPr>
                <w:rFonts w:eastAsia="KaiTi_GB2312"/>
                <w:noProof/>
              </w:rPr>
              <w:fldChar w:fldCharType="begin"/>
            </w:r>
            <w:r w:rsidR="00785F09">
              <w:rPr>
                <w:rFonts w:eastAsia="KaiTi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KaiTi_GB2312"/>
                <w:noProof/>
              </w:rPr>
              <w:fldChar w:fldCharType="separate"/>
            </w:r>
            <w:r w:rsidR="00785F09">
              <w:rPr>
                <w:rFonts w:eastAsia="KaiTi_GB2312"/>
                <w:noProof/>
              </w:rPr>
              <w:t>Humphreys and Sui (2015); Stoeber and Eysenck (2008)</w:t>
            </w:r>
            <w:r>
              <w:rPr>
                <w:rFonts w:eastAsia="KaiTi_GB2312"/>
                <w:noProof/>
              </w:rPr>
              <w:fldChar w:fldCharType="end"/>
            </w:r>
          </w:p>
          <w:p w14:paraId="011D7434" w14:textId="77777777" w:rsidR="003A496A" w:rsidRPr="00F74C9E" w:rsidRDefault="003A496A" w:rsidP="003B6FB4">
            <w:pPr>
              <w:jc w:val="center"/>
              <w:rPr>
                <w:rFonts w:eastAsia="KaiTi_GB2312"/>
                <w:noProof/>
              </w:rPr>
            </w:pPr>
          </w:p>
        </w:tc>
      </w:tr>
      <w:tr w:rsidR="003B6FB4" w:rsidRPr="00F74C9E" w14:paraId="384AF9D5" w14:textId="77777777" w:rsidTr="001B0766">
        <w:trPr>
          <w:trHeight w:val="831"/>
        </w:trPr>
        <w:tc>
          <w:tcPr>
            <w:tcW w:w="833" w:type="pct"/>
            <w:vAlign w:val="center"/>
          </w:tcPr>
          <w:p w14:paraId="5C787800" w14:textId="77777777" w:rsidR="003B6FB4" w:rsidRDefault="003C7C1D" w:rsidP="003B6FB4">
            <w:pPr>
              <w:jc w:val="center"/>
              <w:rPr>
                <w:rFonts w:eastAsiaTheme="minorEastAsia"/>
                <w:color w:val="000000" w:themeColor="text1"/>
              </w:rPr>
            </w:pPr>
            <w:r w:rsidRPr="00F74C9E">
              <w:rPr>
                <w:rFonts w:eastAsiaTheme="minorEastAsia"/>
                <w:color w:val="000000" w:themeColor="text1"/>
              </w:rPr>
              <w:t>Drift rate</w:t>
            </w:r>
          </w:p>
          <w:p w14:paraId="256F740F" w14:textId="14A0870C" w:rsidR="003C7C1D" w:rsidRPr="00F74C9E" w:rsidRDefault="003C7C1D" w:rsidP="003B6FB4">
            <w:pPr>
              <w:jc w:val="center"/>
              <w:rPr>
                <w:rFonts w:eastAsiaTheme="minorEastAsia"/>
                <w:color w:val="000000" w:themeColor="text1"/>
              </w:rPr>
            </w:pPr>
            <w:r w:rsidRPr="00F74C9E">
              <w:rPr>
                <w:rFonts w:eastAsiaTheme="minorEastAsia"/>
                <w:color w:val="000000" w:themeColor="text1"/>
              </w:rPr>
              <w:t xml:space="preserve"> (</w:t>
            </w:r>
            <w:r w:rsidRPr="003B6FB4">
              <w:rPr>
                <w:rFonts w:eastAsiaTheme="minorEastAsia"/>
                <w:i/>
                <w:color w:val="000000" w:themeColor="text1"/>
              </w:rPr>
              <w:t>v</w:t>
            </w:r>
            <w:r w:rsidRPr="00F74C9E">
              <w:rPr>
                <w:rFonts w:eastAsiaTheme="minorEastAsia"/>
                <w:color w:val="000000" w:themeColor="text1"/>
              </w:rPr>
              <w:t>)</w:t>
            </w:r>
          </w:p>
          <w:p w14:paraId="3FC4278F" w14:textId="77777777" w:rsidR="003C7C1D" w:rsidRPr="00F74C9E" w:rsidRDefault="003C7C1D" w:rsidP="003B6FB4">
            <w:pPr>
              <w:jc w:val="center"/>
              <w:rPr>
                <w:rFonts w:eastAsiaTheme="minorEastAsia"/>
                <w:color w:val="000000" w:themeColor="text1"/>
              </w:rPr>
            </w:pPr>
          </w:p>
          <w:p w14:paraId="632E770F" w14:textId="77777777" w:rsidR="003C7C1D" w:rsidRPr="00F74C9E" w:rsidRDefault="003C7C1D" w:rsidP="003B6FB4">
            <w:pPr>
              <w:jc w:val="center"/>
              <w:rPr>
                <w:rFonts w:eastAsiaTheme="minorEastAsia"/>
              </w:rPr>
            </w:pPr>
          </w:p>
        </w:tc>
        <w:tc>
          <w:tcPr>
            <w:tcW w:w="1459" w:type="pct"/>
            <w:vMerge w:val="restart"/>
            <w:vAlign w:val="center"/>
          </w:tcPr>
          <w:p w14:paraId="089A59B0" w14:textId="12135470" w:rsidR="003C7C1D" w:rsidRPr="003C7C1D" w:rsidRDefault="003C7C1D" w:rsidP="003B6FB4">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3B6FB4">
            <w:pPr>
              <w:jc w:val="center"/>
              <w:rPr>
                <w:rFonts w:eastAsiaTheme="minorEastAsia"/>
                <w:iCs/>
                <w:color w:val="000000" w:themeColor="text1"/>
                <w:lang w:eastAsia="zh-CN"/>
              </w:rPr>
            </w:pPr>
          </w:p>
        </w:tc>
        <w:tc>
          <w:tcPr>
            <w:tcW w:w="1993" w:type="pct"/>
            <w:gridSpan w:val="2"/>
            <w:vAlign w:val="center"/>
          </w:tcPr>
          <w:p w14:paraId="1B3126DB" w14:textId="07593F04" w:rsidR="003C7C1D" w:rsidRPr="00F74C9E" w:rsidRDefault="003B6FB4" w:rsidP="003B6FB4">
            <w:pPr>
              <w:jc w:val="center"/>
              <w:rPr>
                <w:rFonts w:eastAsiaTheme="minorEastAsia"/>
                <w:color w:val="000000" w:themeColor="text1"/>
                <w:highlight w:val="yellow"/>
                <w:lang w:eastAsia="zh-CN"/>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(match)</w:t>
            </w:r>
            <w:r w:rsidRPr="00F74C9E">
              <w:rPr>
                <w:rFonts w:eastAsiaTheme="minorEastAsia"/>
                <w:color w:val="000000" w:themeColor="text1"/>
              </w:rPr>
              <w:t xml:space="preserve"> </w:t>
            </w:r>
            <w:r>
              <w:rPr>
                <w:rFonts w:eastAsiaTheme="minorEastAsia"/>
                <w:color w:val="000000" w:themeColor="text1"/>
              </w:rPr>
              <w:t>- Other</w:t>
            </w:r>
            <w:r w:rsidRPr="003B6FB4">
              <w:rPr>
                <w:rFonts w:eastAsiaTheme="minorEastAsia"/>
                <w:color w:val="000000" w:themeColor="text1"/>
                <w:vertAlign w:val="subscript"/>
              </w:rPr>
              <w:t>(match)</w:t>
            </w:r>
          </w:p>
        </w:tc>
        <w:tc>
          <w:tcPr>
            <w:tcW w:w="714" w:type="pct"/>
            <w:vAlign w:val="center"/>
          </w:tcPr>
          <w:p w14:paraId="47AC4E77" w14:textId="51CE4EE8" w:rsidR="003C7C1D" w:rsidRPr="00F74C9E" w:rsidRDefault="00534451" w:rsidP="003B6FB4">
            <w:pPr>
              <w:jc w:val="center"/>
              <w:rPr>
                <w:rFonts w:eastAsia="KaiTi_GB2312"/>
              </w:rPr>
            </w:pPr>
            <w:r>
              <w:rPr>
                <w:rFonts w:eastAsia="KaiTi_GB2312"/>
              </w:rPr>
              <w:fldChar w:fldCharType="begin"/>
            </w:r>
            <w:r w:rsidR="00B3449B">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sidR="00B3449B">
              <w:rPr>
                <w:rFonts w:eastAsia="KaiTi_GB2312"/>
                <w:noProof/>
              </w:rPr>
              <w:t>Golubickis et al. (2017)</w:t>
            </w:r>
            <w:r>
              <w:rPr>
                <w:rFonts w:eastAsia="KaiTi_GB2312"/>
              </w:rPr>
              <w:fldChar w:fldCharType="end"/>
            </w:r>
          </w:p>
        </w:tc>
      </w:tr>
      <w:tr w:rsidR="003B6FB4" w:rsidRPr="00F74C9E" w14:paraId="2ADF6A72" w14:textId="77777777" w:rsidTr="001B0766">
        <w:trPr>
          <w:trHeight w:val="522"/>
        </w:trPr>
        <w:tc>
          <w:tcPr>
            <w:tcW w:w="833" w:type="pct"/>
            <w:vAlign w:val="center"/>
          </w:tcPr>
          <w:p w14:paraId="6D69922D" w14:textId="77777777" w:rsidR="003B6FB4" w:rsidRDefault="003C7C1D" w:rsidP="003B6FB4">
            <w:pPr>
              <w:jc w:val="center"/>
              <w:rPr>
                <w:rFonts w:eastAsiaTheme="minorEastAsia"/>
                <w:color w:val="000000" w:themeColor="text1"/>
              </w:rPr>
            </w:pPr>
            <w:r w:rsidRPr="00F74C9E">
              <w:rPr>
                <w:rFonts w:eastAsiaTheme="minorEastAsia"/>
                <w:color w:val="000000" w:themeColor="text1"/>
              </w:rPr>
              <w:t xml:space="preserve">Starting </w:t>
            </w:r>
            <w:r w:rsidR="003B6FB4">
              <w:rPr>
                <w:rFonts w:eastAsiaTheme="minorEastAsia"/>
                <w:color w:val="000000" w:themeColor="text1"/>
              </w:rPr>
              <w:t>P</w:t>
            </w:r>
            <w:r w:rsidRPr="00F74C9E">
              <w:rPr>
                <w:rFonts w:eastAsiaTheme="minorEastAsia"/>
                <w:color w:val="000000" w:themeColor="text1"/>
              </w:rPr>
              <w:t xml:space="preserve">oint </w:t>
            </w:r>
          </w:p>
          <w:p w14:paraId="2F5F289C" w14:textId="0619B8BE" w:rsidR="003C7C1D" w:rsidRPr="00F74C9E" w:rsidRDefault="003C7C1D" w:rsidP="003B6FB4">
            <w:pPr>
              <w:jc w:val="center"/>
              <w:rPr>
                <w:rFonts w:eastAsiaTheme="minorEastAsia"/>
                <w:color w:val="000000" w:themeColor="text1"/>
              </w:rPr>
            </w:pPr>
            <w:r w:rsidRPr="00F74C9E">
              <w:rPr>
                <w:rFonts w:eastAsiaTheme="minorEastAsia"/>
                <w:color w:val="000000" w:themeColor="text1"/>
              </w:rPr>
              <w:t>(</w:t>
            </w:r>
            <w:r w:rsidRPr="003B6FB4">
              <w:rPr>
                <w:rFonts w:eastAsiaTheme="minorEastAsia"/>
                <w:i/>
                <w:color w:val="000000" w:themeColor="text1"/>
              </w:rPr>
              <w:t>z</w:t>
            </w:r>
            <w:r w:rsidRPr="00F74C9E">
              <w:rPr>
                <w:rFonts w:eastAsiaTheme="minorEastAsia"/>
                <w:color w:val="000000" w:themeColor="text1"/>
              </w:rPr>
              <w:t>)</w:t>
            </w:r>
          </w:p>
        </w:tc>
        <w:tc>
          <w:tcPr>
            <w:tcW w:w="1459" w:type="pct"/>
            <w:vMerge/>
            <w:vAlign w:val="center"/>
          </w:tcPr>
          <w:p w14:paraId="70A5C668" w14:textId="7A4DF748" w:rsidR="003C7C1D" w:rsidRPr="00F74C9E" w:rsidRDefault="003C7C1D" w:rsidP="003B6FB4">
            <w:pPr>
              <w:jc w:val="center"/>
              <w:rPr>
                <w:rFonts w:eastAsiaTheme="minorEastAsia"/>
                <w:iCs/>
                <w:color w:val="000000" w:themeColor="text1"/>
              </w:rPr>
            </w:pPr>
          </w:p>
        </w:tc>
        <w:tc>
          <w:tcPr>
            <w:tcW w:w="1993" w:type="pct"/>
            <w:gridSpan w:val="2"/>
            <w:vAlign w:val="center"/>
          </w:tcPr>
          <w:p w14:paraId="22B9668A" w14:textId="0FCD5720" w:rsidR="003C7C1D" w:rsidRPr="00F74C9E" w:rsidRDefault="003B6FB4" w:rsidP="003B6FB4">
            <w:pPr>
              <w:jc w:val="center"/>
              <w:rPr>
                <w:rFonts w:eastAsiaTheme="minorEastAsia"/>
                <w:iCs/>
                <w:color w:val="000000" w:themeColor="text1"/>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(match)</w:t>
            </w:r>
            <w:r w:rsidRPr="00F74C9E">
              <w:rPr>
                <w:rFonts w:eastAsiaTheme="minorEastAsia"/>
                <w:color w:val="000000" w:themeColor="text1"/>
              </w:rPr>
              <w:t xml:space="preserve"> </w:t>
            </w:r>
            <w:r>
              <w:rPr>
                <w:rFonts w:eastAsiaTheme="minorEastAsia"/>
                <w:color w:val="000000" w:themeColor="text1"/>
              </w:rPr>
              <w:t>-</w:t>
            </w:r>
            <w:r w:rsidRPr="00F74C9E">
              <w:rPr>
                <w:rFonts w:eastAsiaTheme="minorEastAsia"/>
                <w:color w:val="000000" w:themeColor="text1"/>
              </w:rPr>
              <w:t xml:space="preserve"> </w:t>
            </w:r>
            <w:r>
              <w:rPr>
                <w:rFonts w:eastAsiaTheme="minorEastAsia"/>
                <w:color w:val="000000" w:themeColor="text1"/>
              </w:rPr>
              <w:t>Other</w:t>
            </w:r>
            <w:r w:rsidRPr="003B6FB4">
              <w:rPr>
                <w:rFonts w:eastAsiaTheme="minorEastAsia"/>
                <w:color w:val="000000" w:themeColor="text1"/>
                <w:vertAlign w:val="subscript"/>
              </w:rPr>
              <w:t>(match)</w:t>
            </w:r>
          </w:p>
        </w:tc>
        <w:tc>
          <w:tcPr>
            <w:tcW w:w="714" w:type="pct"/>
            <w:vAlign w:val="center"/>
          </w:tcPr>
          <w:p w14:paraId="3D9F7F32" w14:textId="42953764" w:rsidR="003C7C1D" w:rsidRPr="00F74C9E" w:rsidRDefault="00B3449B" w:rsidP="003B6FB4">
            <w:pPr>
              <w:jc w:val="center"/>
              <w:rPr>
                <w:rFonts w:eastAsia="KaiTi_GB2312"/>
                <w:noProof/>
              </w:rPr>
            </w:pPr>
            <w:r>
              <w:rPr>
                <w:rFonts w:eastAsia="KaiTi_GB2312"/>
              </w:rPr>
              <w:fldChar w:fldCharType="begin"/>
            </w:r>
            <w:r>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Pr>
                <w:rFonts w:eastAsia="KaiTi_GB2312"/>
                <w:noProof/>
              </w:rPr>
              <w:t>Golubickis et al. (2017)</w:t>
            </w:r>
            <w:r>
              <w:rPr>
                <w:rFonts w:eastAsia="KaiTi_GB2312"/>
              </w:rPr>
              <w:fldChar w:fldCharType="end"/>
            </w:r>
          </w:p>
        </w:tc>
      </w:tr>
    </w:tbl>
    <w:p w14:paraId="2B17D41F" w14:textId="6043E236" w:rsidR="00001E83" w:rsidRDefault="003A496A" w:rsidP="000C6133">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Default="00C71EBF" w:rsidP="000C6133">
      <w:pPr>
        <w:rPr>
          <w:rFonts w:eastAsiaTheme="minorEastAsia"/>
        </w:rPr>
      </w:pPr>
    </w:p>
    <w:p w14:paraId="353F25CB" w14:textId="77777777" w:rsidR="00B51E8A" w:rsidRPr="00B51E8A" w:rsidRDefault="00B51E8A" w:rsidP="000C6133">
      <w:pPr>
        <w:rPr>
          <w:rFonts w:eastAsiaTheme="minorEastAsia"/>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Heading3"/>
        <w:rPr>
          <w:rFonts w:eastAsia="Calibri"/>
          <w:lang w:val="en-US"/>
        </w:rPr>
      </w:pPr>
      <w:bookmarkStart w:id="39" w:name="_Toc128497288"/>
      <w:r w:rsidRPr="00FF3620">
        <w:rPr>
          <w:rFonts w:eastAsia="Calibri"/>
          <w:lang w:val="en-US"/>
        </w:rPr>
        <w:t>Reliability of indices in SALT as individual-level/group-level</w:t>
      </w:r>
      <w:bookmarkEnd w:id="39"/>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 xml:space="preserve">Compared to Pearson correlation coefficient, ICC considers </w:t>
      </w:r>
      <w:r w:rsidRPr="00FD0EFA">
        <w:rPr>
          <w:rFonts w:ascii="TimesNewRomanPSMT" w:hAnsi="TimesNewRomanPSMT" w:cs="TimesNewRomanPSMT"/>
          <w:lang w:val="en-US"/>
        </w:rPr>
        <w:lastRenderedPageBreak/>
        <w:t>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C1FD16F" w14:textId="77777777" w:rsidR="006545E5" w:rsidRPr="006545E5" w:rsidRDefault="00000000" w:rsidP="006545E5">
      <w:pPr>
        <w:rPr>
          <w:rFonts w:eastAsia="Calibri"/>
        </w:rPr>
      </w:pPr>
      <m:oMathPara>
        <m:oMath>
          <m:eqArr>
            <m:eqArrPr>
              <m:ctrlPr>
                <w:ins w:id="40" w:author="Zheng Liu" w:date="2022-05-16T20:07:00Z">
                  <w:rPr>
                    <w:rFonts w:ascii="Cambria Math" w:eastAsia="Calibri" w:hAnsi="Cambria Math"/>
                  </w:rPr>
                </w:ins>
              </m:ctrlPr>
            </m:eqArrPr>
            <m:e>
              <m:f>
                <m:fPr>
                  <m:ctrlPr>
                    <w:ins w:id="41" w:author="Zheng Liu" w:date="2022-05-16T20:07:00Z">
                      <w:rPr>
                        <w:rFonts w:ascii="Cambria Math" w:eastAsia="Calibri" w:hAnsi="Cambria Math"/>
                      </w:rPr>
                    </w:ins>
                  </m:ctrlPr>
                </m:fPr>
                <m:num>
                  <m:sSub>
                    <m:sSubPr>
                      <m:ctrlPr>
                        <w:ins w:id="4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4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44"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45" w:author="Zheng Liu" w:date="2022-05-16T20:07:00Z">
                          <w:rPr>
                            <w:rFonts w:ascii="Cambria Math" w:eastAsia="Calibri" w:hAnsi="Cambria Math"/>
                            <w:i/>
                          </w:rPr>
                        </w:ins>
                      </m:ctrlPr>
                    </m:dPr>
                    <m:e>
                      <m:r>
                        <w:rPr>
                          <w:rFonts w:ascii="Cambria Math" w:eastAsia="Calibri" w:hAnsi="Cambria Math"/>
                        </w:rPr>
                        <m:t>k-1</m:t>
                      </m:r>
                    </m:e>
                  </m:d>
                  <m:sSub>
                    <m:sSubPr>
                      <m:ctrlPr>
                        <w:ins w:id="4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47"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48" w:author="Zheng Liu" w:date="2022-05-16T20:07:00Z">
                          <w:rPr>
                            <w:rFonts w:ascii="Cambria Math" w:eastAsia="Calibri" w:hAnsi="Cambria Math"/>
                          </w:rPr>
                        </w:ins>
                      </m:ctrlPr>
                    </m:dPr>
                    <m:e>
                      <m:sSub>
                        <m:sSubPr>
                          <m:ctrlPr>
                            <w:ins w:id="4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5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Pr="006545E5"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5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52"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53"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000000" w:rsidP="002B0D83">
      <w:pPr>
        <w:spacing w:after="240"/>
      </w:pPr>
      <m:oMathPara>
        <m:oMath>
          <m:f>
            <m:fPr>
              <m:ctrlPr>
                <w:ins w:id="54" w:author="Zheng Liu" w:date="2022-05-16T20:07:00Z">
                  <w:rPr>
                    <w:rFonts w:ascii="Cambria Math" w:hAnsi="Cambria Math"/>
                  </w:rPr>
                </w:ins>
              </m:ctrlPr>
            </m:fPr>
            <m:num>
              <m:sSub>
                <m:sSubPr>
                  <m:ctrlPr>
                    <w:ins w:id="5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5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57"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58" w:author="Zheng Liu" w:date="2022-05-16T20:07:00Z">
                      <w:rPr>
                        <w:rFonts w:ascii="Cambria Math" w:hAnsi="Cambria Math"/>
                      </w:rPr>
                    </w:ins>
                  </m:ctrlPr>
                </m:fPr>
                <m:num>
                  <m:sSub>
                    <m:sSubPr>
                      <m:ctrlPr>
                        <w:ins w:id="5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6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6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62"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63"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716E52DE"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9D5577" w:rsidRDefault="00464832" w:rsidP="004D6313">
      <w:pPr>
        <w:pStyle w:val="Heading3"/>
        <w:rPr>
          <w:lang w:val="en-US"/>
        </w:rPr>
      </w:pPr>
      <w:bookmarkStart w:id="64" w:name="_Toc128497289"/>
      <w:r w:rsidRPr="009D5577">
        <w:rPr>
          <w:lang w:val="en-US"/>
        </w:rPr>
        <w:t>Split-half reliability of SPE in SALT</w:t>
      </w:r>
      <w:bookmarkEnd w:id="64"/>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23B2E9D2" w:rsidR="00464832" w:rsidRDefault="00980A67" w:rsidP="00464832">
      <w:pPr>
        <w:ind w:firstLine="720"/>
        <w:rPr>
          <w:color w:val="000000"/>
        </w:rPr>
      </w:pPr>
      <w:r w:rsidRPr="006C6CA7">
        <w:rPr>
          <w:color w:val="000000"/>
        </w:rPr>
        <w:t>First, the data will be stratified according to Session</w:t>
      </w:r>
      <w:r w:rsidR="00051F2D">
        <w:rPr>
          <w:color w:val="000000"/>
        </w:rPr>
        <w:t xml:space="preserve"> (if it has)</w:t>
      </w:r>
      <w:r w:rsidRPr="006C6CA7">
        <w:rPr>
          <w:color w:val="000000"/>
        </w:rPr>
        <w:t xml:space="preserve">, Match, and Identity. If not stratified, directly </w:t>
      </w:r>
      <w:r w:rsidR="006C6CA7" w:rsidRPr="006C6CA7">
        <w:rPr>
          <w:color w:val="000000"/>
        </w:rPr>
        <w:t>splitting</w:t>
      </w:r>
      <w:r w:rsidRPr="006C6CA7">
        <w:rPr>
          <w:color w:val="000000"/>
        </w:rPr>
        <w:t xml:space="preserve"> the data in half will result in uneven distribution of trials for each </w:t>
      </w:r>
      <w:r w:rsidRPr="006C6CA7">
        <w:rPr>
          <w:color w:val="000000"/>
        </w:rPr>
        <w:lastRenderedPageBreak/>
        <w:t>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Heading1"/>
        <w:keepNext w:val="0"/>
        <w:keepLines w:val="0"/>
        <w:spacing w:before="0" w:after="0"/>
        <w:rPr>
          <w:rFonts w:ascii="Calibri" w:eastAsia="Calibri" w:hAnsi="Calibri" w:cs="Calibri"/>
          <w:b/>
          <w:sz w:val="42"/>
          <w:szCs w:val="42"/>
          <w:lang w:val="en-US"/>
        </w:rPr>
      </w:pPr>
      <w:bookmarkStart w:id="65" w:name="_8ky6xw9d7iji" w:colFirst="0" w:colLast="0"/>
      <w:bookmarkStart w:id="66" w:name="_Toc128497290"/>
      <w:bookmarkEnd w:id="65"/>
      <w:r>
        <w:rPr>
          <w:rFonts w:ascii="Calibri" w:eastAsia="Calibri" w:hAnsi="Calibri" w:cs="Calibri"/>
          <w:b/>
          <w:sz w:val="42"/>
          <w:szCs w:val="42"/>
        </w:rPr>
        <w:t>Data availability</w:t>
      </w:r>
      <w:bookmarkEnd w:id="66"/>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Heading1"/>
        <w:keepNext w:val="0"/>
        <w:keepLines w:val="0"/>
        <w:spacing w:before="0" w:after="0"/>
        <w:rPr>
          <w:rFonts w:ascii="Calibri" w:eastAsia="Calibri" w:hAnsi="Calibri" w:cs="Calibri"/>
          <w:b/>
          <w:sz w:val="42"/>
          <w:szCs w:val="42"/>
        </w:rPr>
      </w:pPr>
      <w:bookmarkStart w:id="67" w:name="_v3xn7y51vn90" w:colFirst="0" w:colLast="0"/>
      <w:bookmarkStart w:id="68" w:name="_Toc128497291"/>
      <w:bookmarkEnd w:id="67"/>
      <w:r>
        <w:rPr>
          <w:rFonts w:ascii="Calibri" w:eastAsia="Calibri" w:hAnsi="Calibri" w:cs="Calibri"/>
          <w:b/>
          <w:sz w:val="42"/>
          <w:szCs w:val="42"/>
        </w:rPr>
        <w:t>Code availability</w:t>
      </w:r>
      <w:bookmarkEnd w:id="68"/>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Pr="009D5577" w:rsidRDefault="00BA0079" w:rsidP="009D5577">
      <w:pPr>
        <w:pStyle w:val="Heading1"/>
        <w:keepNext w:val="0"/>
        <w:keepLines w:val="0"/>
        <w:spacing w:before="0" w:after="0"/>
        <w:rPr>
          <w:rFonts w:ascii="Calibri" w:eastAsia="Calibri" w:hAnsi="Calibri" w:cs="Calibri"/>
          <w:b/>
          <w:sz w:val="42"/>
          <w:szCs w:val="42"/>
        </w:rPr>
      </w:pPr>
      <w:bookmarkStart w:id="69" w:name="_wv0gj0dgrmeo" w:colFirst="0" w:colLast="0"/>
      <w:bookmarkStart w:id="70" w:name="_Toc128497292"/>
      <w:bookmarkEnd w:id="69"/>
      <w:r>
        <w:rPr>
          <w:rFonts w:ascii="Calibri" w:eastAsia="Calibri" w:hAnsi="Calibri" w:cs="Calibri"/>
          <w:b/>
          <w:sz w:val="42"/>
          <w:szCs w:val="42"/>
        </w:rPr>
        <w:t>Results</w:t>
      </w:r>
      <w:bookmarkEnd w:id="70"/>
    </w:p>
    <w:p w14:paraId="1BAC6F70" w14:textId="7DB2B6C1" w:rsidR="0014261E" w:rsidRPr="009D5577" w:rsidRDefault="00464832" w:rsidP="0014261E">
      <w:pPr>
        <w:pStyle w:val="Heading2"/>
        <w:rPr>
          <w:lang w:val="en-US"/>
        </w:rPr>
      </w:pPr>
      <w:bookmarkStart w:id="71" w:name="_Toc128497293"/>
      <w:r w:rsidRPr="009D5577">
        <w:rPr>
          <w:rFonts w:hint="eastAsia"/>
          <w:lang w:val="en-US"/>
        </w:rPr>
        <w:t>I</w:t>
      </w:r>
      <w:r w:rsidRPr="009D5577">
        <w:rPr>
          <w:lang w:val="en-US"/>
        </w:rPr>
        <w:t>CC</w:t>
      </w:r>
      <w:r w:rsidR="009D5577">
        <w:rPr>
          <w:lang w:val="en-US"/>
        </w:rPr>
        <w:t xml:space="preserve"> </w:t>
      </w:r>
      <w:r w:rsidRPr="009D5577">
        <w:rPr>
          <w:lang w:val="en-US"/>
        </w:rPr>
        <w:t>(Intraclass correlation coefficient)</w:t>
      </w:r>
      <w:bookmarkEnd w:id="71"/>
    </w:p>
    <w:p w14:paraId="6F83D7EA" w14:textId="2769CD81" w:rsidR="001B6382" w:rsidRPr="006C6CA7" w:rsidRDefault="001B6382" w:rsidP="00980A67">
      <w:pPr>
        <w:ind w:firstLine="720"/>
        <w:rPr>
          <w:rFonts w:eastAsia="SimSun" w:cs="PMingLiU"/>
          <w:lang w:val="en-US"/>
        </w:rPr>
      </w:pPr>
      <w:r w:rsidRPr="006C6CA7">
        <w:rPr>
          <w:rFonts w:eastAsia="SimSun"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SimSun" w:cs="PMingLiU"/>
          <w:lang w:val="en-US"/>
        </w:rPr>
        <w:t>We will calculate ICC</w:t>
      </w:r>
      <w:r w:rsidR="004C1584">
        <w:rPr>
          <w:rFonts w:eastAsia="SimSun" w:cs="PMingLiU"/>
          <w:lang w:val="en-US"/>
        </w:rPr>
        <w:t xml:space="preserve"> only</w:t>
      </w:r>
      <w:r w:rsidR="00051F2D" w:rsidRPr="00051F2D">
        <w:rPr>
          <w:rFonts w:eastAsia="SimSun" w:cs="PMingLiU"/>
          <w:lang w:val="en-US"/>
        </w:rPr>
        <w:t xml:space="preserve"> if the study involves </w:t>
      </w:r>
      <w:r w:rsidR="00051F2D" w:rsidRPr="006C6CA7">
        <w:rPr>
          <w:rFonts w:eastAsia="SimSun" w:cs="PMingLiU"/>
          <w:lang w:val="en-US"/>
        </w:rPr>
        <w:t>repeated measurements</w:t>
      </w:r>
      <w:r w:rsidR="00051F2D" w:rsidRPr="00051F2D">
        <w:rPr>
          <w:rFonts w:eastAsia="SimSun" w:cs="PMingLiU"/>
          <w:lang w:val="en-US"/>
        </w:rPr>
        <w:t xml:space="preserve"> of SALT.</w:t>
      </w:r>
      <w:r w:rsidR="00051F2D">
        <w:rPr>
          <w:rFonts w:eastAsia="SimSun" w:cs="PMingLiU"/>
          <w:lang w:val="en-US"/>
        </w:rPr>
        <w:t xml:space="preserve"> </w:t>
      </w:r>
      <w:r w:rsidRPr="006C6CA7">
        <w:rPr>
          <w:rFonts w:eastAsia="SimSun" w:cs="PMingLiU"/>
          <w:lang w:val="en-US"/>
        </w:rPr>
        <w:t>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01964B2E" w:rsidR="00464832" w:rsidRPr="006C6CA7" w:rsidRDefault="00464832" w:rsidP="00980A67">
      <w:pPr>
        <w:ind w:firstLine="720"/>
        <w:rPr>
          <w:rFonts w:eastAsia="SimSun" w:cs="PMingLiU"/>
          <w:lang w:val="en-US"/>
        </w:rPr>
      </w:pPr>
      <w:r w:rsidRPr="006C6CA7">
        <w:rPr>
          <w:rFonts w:eastAsia="SimSun" w:cs="PMingLiU"/>
          <w:lang w:val="en-US"/>
        </w:rPr>
        <w:t xml:space="preserve">The present study aimed to investigate the stability of six indices, including reaction time (RT), accuracy (ACC), </w:t>
      </w:r>
      <w:r w:rsidR="006545E5" w:rsidRPr="006545E5">
        <w:rPr>
          <w:rFonts w:eastAsia="SimSun" w:cs="PMingLiU"/>
          <w:i/>
          <w:lang w:val="en-US"/>
        </w:rPr>
        <w:t>d</w:t>
      </w:r>
      <w:r w:rsidR="006545E5">
        <w:rPr>
          <w:rFonts w:eastAsia="SimSun" w:cs="PMingLiU"/>
          <w:lang w:val="en-US"/>
        </w:rPr>
        <w:t xml:space="preserve"> </w:t>
      </w:r>
      <w:r w:rsidRPr="006C6CA7">
        <w:rPr>
          <w:rFonts w:eastAsia="SimSun" w:cs="PMingLiU"/>
          <w:lang w:val="en-US"/>
        </w:rPr>
        <w:t>prime, Efficiency, drift rate (</w:t>
      </w:r>
      <w:r w:rsidRPr="006545E5">
        <w:rPr>
          <w:rFonts w:eastAsia="SimSun" w:cs="PMingLiU"/>
          <w:i/>
          <w:lang w:val="en-US"/>
        </w:rPr>
        <w:t>v</w:t>
      </w:r>
      <w:r w:rsidRPr="006C6CA7">
        <w:rPr>
          <w:rFonts w:eastAsia="SimSun" w:cs="PMingLiU"/>
          <w:lang w:val="en-US"/>
        </w:rPr>
        <w:t>) and starting point (</w:t>
      </w:r>
      <w:r w:rsidRPr="006545E5">
        <w:rPr>
          <w:rFonts w:eastAsia="SimSun" w:cs="PMingLiU"/>
          <w:i/>
          <w:lang w:val="en-US"/>
        </w:rPr>
        <w:t>z</w:t>
      </w:r>
      <w:r w:rsidRPr="006C6CA7">
        <w:rPr>
          <w:rFonts w:eastAsia="SimSun" w:cs="PMingLiU"/>
          <w:lang w:val="en-US"/>
        </w:rPr>
        <w:t>) in the diffusion decision model (DDM), across six time sessions.</w:t>
      </w:r>
      <w:r w:rsidR="00BD454B" w:rsidRPr="006C6CA7">
        <w:rPr>
          <w:rFonts w:eastAsia="SimSun"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SimSun" w:cs="PMingLiU"/>
          <w:lang w:val="en-US"/>
        </w:rPr>
        <w:t>4</w:t>
      </w:r>
      <w:r w:rsidR="00BD454B" w:rsidRPr="006C6CA7">
        <w:rPr>
          <w:rFonts w:eastAsia="SimSun" w:cs="PMingLiU"/>
          <w:lang w:val="en-US"/>
        </w:rPr>
        <w:t>, the ICC2 values of the six indices are relatively large and ICC2k values are relatively small, supporting our hypothesis.</w:t>
      </w:r>
    </w:p>
    <w:p w14:paraId="0C5CD539" w14:textId="77777777" w:rsidR="00841431" w:rsidRDefault="00841431" w:rsidP="00464832">
      <w:pPr>
        <w:rPr>
          <w:rFonts w:eastAsia="SimSun" w:cs="PMingLiU"/>
          <w:highlight w:val="yellow"/>
          <w:lang w:val="en-US"/>
        </w:rPr>
      </w:pPr>
    </w:p>
    <w:p w14:paraId="62CB1994" w14:textId="57F22884" w:rsidR="00841431" w:rsidRDefault="00841431" w:rsidP="00841431">
      <w:pPr>
        <w:jc w:val="center"/>
        <w:rPr>
          <w:rFonts w:eastAsia="SimSun" w:cs="PMingLiU"/>
          <w:highlight w:val="yellow"/>
          <w:lang w:val="en-US"/>
        </w:rPr>
      </w:pPr>
      <w:r>
        <w:rPr>
          <w:rFonts w:eastAsia="SimSun" w:cs="PMingLiU"/>
          <w:noProof/>
          <w:lang w:val="en-US" w:eastAsia="zh-TW"/>
        </w:rPr>
        <w:lastRenderedPageBreak/>
        <w:drawing>
          <wp:inline distT="0" distB="0" distL="0" distR="0" wp14:anchorId="00093F73" wp14:editId="6DDB3A66">
            <wp:extent cx="5609988" cy="311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09988" cy="3116660"/>
                    </a:xfrm>
                    <a:prstGeom prst="rect">
                      <a:avLst/>
                    </a:prstGeom>
                  </pic:spPr>
                </pic:pic>
              </a:graphicData>
            </a:graphic>
          </wp:inline>
        </w:drawing>
      </w:r>
    </w:p>
    <w:p w14:paraId="38DF0CEE" w14:textId="77777777" w:rsidR="00943774" w:rsidRDefault="00943774" w:rsidP="00841431">
      <w:pPr>
        <w:jc w:val="center"/>
        <w:rPr>
          <w:rFonts w:eastAsia="SimSun" w:cs="PMingLiU"/>
          <w:lang w:val="en-US"/>
        </w:rPr>
      </w:pPr>
    </w:p>
    <w:p w14:paraId="27200C45" w14:textId="57FE8401" w:rsidR="00841431" w:rsidRPr="006C6CA7" w:rsidRDefault="006C6CA7" w:rsidP="00841431">
      <w:pPr>
        <w:jc w:val="center"/>
        <w:rPr>
          <w:rFonts w:eastAsia="SimSun" w:cs="PMingLiU"/>
          <w:lang w:val="en-US"/>
        </w:rPr>
      </w:pPr>
      <w:r w:rsidRPr="003400D7">
        <w:rPr>
          <w:rFonts w:eastAsia="SimSun" w:cs="PMingLiU"/>
          <w:b/>
          <w:lang w:val="en-US"/>
        </w:rPr>
        <w:t>Figure</w:t>
      </w:r>
      <w:r w:rsidR="003400D7" w:rsidRPr="003400D7">
        <w:rPr>
          <w:rFonts w:eastAsia="SimSun" w:cs="PMingLiU"/>
          <w:b/>
          <w:lang w:val="en-US"/>
        </w:rPr>
        <w:t xml:space="preserve"> 4.</w:t>
      </w:r>
      <w:r w:rsidRPr="006C6CA7">
        <w:rPr>
          <w:rFonts w:eastAsia="SimSun" w:cs="PMingLiU"/>
          <w:lang w:val="en-US"/>
        </w:rPr>
        <w:t xml:space="preserve"> ICC2 and ICC2k</w:t>
      </w:r>
    </w:p>
    <w:p w14:paraId="76D76944" w14:textId="77777777" w:rsidR="0014261E" w:rsidRPr="009D5577" w:rsidRDefault="0014261E" w:rsidP="009D5577">
      <w:pPr>
        <w:rPr>
          <w:rFonts w:eastAsiaTheme="minorEastAsia"/>
          <w:b/>
          <w:bCs/>
          <w:color w:val="000000" w:themeColor="text1"/>
          <w:u w:val="single"/>
          <w:lang w:val="en-US"/>
        </w:rPr>
      </w:pPr>
    </w:p>
    <w:p w14:paraId="35FFBF57" w14:textId="7CC0B644" w:rsidR="00464832" w:rsidRPr="009D5577" w:rsidRDefault="009D5577" w:rsidP="0014261E">
      <w:pPr>
        <w:pStyle w:val="Heading2"/>
        <w:rPr>
          <w:lang w:val="en-US"/>
        </w:rPr>
      </w:pPr>
      <w:bookmarkStart w:id="72" w:name="_Toc128497294"/>
      <w:r>
        <w:rPr>
          <w:lang w:val="en-US"/>
        </w:rPr>
        <w:t>SHR (</w:t>
      </w:r>
      <w:r w:rsidR="00464832" w:rsidRPr="009D5577">
        <w:rPr>
          <w:lang w:val="en-US"/>
        </w:rPr>
        <w:t>Split-Half Reliability</w:t>
      </w:r>
      <w:r>
        <w:rPr>
          <w:lang w:val="en-US"/>
        </w:rPr>
        <w:t>)</w:t>
      </w:r>
      <w:bookmarkEnd w:id="72"/>
    </w:p>
    <w:p w14:paraId="7F43B088" w14:textId="1BF87F35" w:rsidR="00841431" w:rsidRPr="006C6CA7" w:rsidRDefault="00ED1D9F" w:rsidP="00ED1D9F">
      <w:pPr>
        <w:ind w:firstLine="720"/>
        <w:rPr>
          <w:rFonts w:eastAsia="SimSun"/>
          <w:lang w:val="en-US"/>
        </w:rPr>
      </w:pPr>
      <w:r w:rsidRPr="006C6CA7">
        <w:rPr>
          <w:rFonts w:eastAsia="SimSun"/>
          <w:lang w:val="en-US"/>
        </w:rPr>
        <w:t>First, we stratified the data based on three variables: Session</w:t>
      </w:r>
      <w:r w:rsidR="004C1584">
        <w:rPr>
          <w:rFonts w:eastAsia="SimSun"/>
          <w:lang w:val="en-US"/>
        </w:rPr>
        <w:t xml:space="preserve"> (if it has)</w:t>
      </w:r>
      <w:r w:rsidRPr="006C6CA7">
        <w:rPr>
          <w:rFonts w:eastAsia="SimSun"/>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9D5577">
        <w:rPr>
          <w:rFonts w:eastAsia="SimSun"/>
          <w:lang w:val="en-US"/>
        </w:rPr>
        <w:t>5</w:t>
      </w:r>
      <w:r w:rsidRPr="006C6CA7">
        <w:rPr>
          <w:rFonts w:eastAsia="SimSun"/>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SimSun"/>
          <w:highlight w:val="yellow"/>
          <w:lang w:val="en-US"/>
        </w:rPr>
      </w:pPr>
      <w:r>
        <w:rPr>
          <w:rFonts w:eastAsia="SimSun"/>
          <w:noProof/>
          <w:lang w:val="en-US" w:eastAsia="zh-TW"/>
        </w:rPr>
        <w:lastRenderedPageBreak/>
        <w:drawing>
          <wp:inline distT="0" distB="0" distL="0" distR="0" wp14:anchorId="792AEF5E" wp14:editId="7B742BA9">
            <wp:extent cx="3214538" cy="357171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4538" cy="3571710"/>
                    </a:xfrm>
                    <a:prstGeom prst="rect">
                      <a:avLst/>
                    </a:prstGeom>
                  </pic:spPr>
                </pic:pic>
              </a:graphicData>
            </a:graphic>
          </wp:inline>
        </w:drawing>
      </w:r>
    </w:p>
    <w:p w14:paraId="212F911F" w14:textId="77777777" w:rsidR="00943774" w:rsidRDefault="00943774" w:rsidP="006C6CA7">
      <w:pPr>
        <w:jc w:val="center"/>
        <w:rPr>
          <w:rFonts w:eastAsia="SimSun" w:cs="PMingLiU"/>
          <w:lang w:val="en-US"/>
        </w:rPr>
      </w:pPr>
    </w:p>
    <w:p w14:paraId="17AFA8FD" w14:textId="7FF3FA8C" w:rsidR="006C6CA7" w:rsidRPr="006C6CA7" w:rsidRDefault="006C6CA7" w:rsidP="006C6CA7">
      <w:pPr>
        <w:jc w:val="center"/>
        <w:rPr>
          <w:rFonts w:eastAsia="SimSun" w:cs="PMingLiU"/>
          <w:lang w:val="en-US"/>
        </w:rPr>
      </w:pPr>
      <w:r w:rsidRPr="003400D7">
        <w:rPr>
          <w:rFonts w:eastAsia="SimSun" w:cs="PMingLiU"/>
          <w:b/>
          <w:lang w:val="en-US"/>
        </w:rPr>
        <w:t xml:space="preserve">Figure </w:t>
      </w:r>
      <w:r w:rsidR="003400D7" w:rsidRPr="003400D7">
        <w:rPr>
          <w:rFonts w:eastAsia="SimSun" w:cs="PMingLiU"/>
          <w:b/>
          <w:lang w:val="en-US"/>
        </w:rPr>
        <w:t>5.</w:t>
      </w:r>
      <w:r w:rsidRPr="006C6CA7">
        <w:rPr>
          <w:rFonts w:eastAsia="SimSun" w:cs="PMingLiU"/>
          <w:lang w:val="en-US"/>
        </w:rPr>
        <w:t xml:space="preserve"> </w:t>
      </w:r>
      <w:r>
        <w:rPr>
          <w:rFonts w:eastAsia="SimSun" w:cs="PMingLiU"/>
          <w:lang w:val="en-US"/>
        </w:rPr>
        <w:t>Monte Carlo-based Split-Half Reliability</w:t>
      </w:r>
    </w:p>
    <w:p w14:paraId="29FCD2A4" w14:textId="77777777" w:rsidR="00841431" w:rsidRDefault="00841431" w:rsidP="00841431">
      <w:pPr>
        <w:jc w:val="center"/>
        <w:rPr>
          <w:rFonts w:eastAsia="SimSun"/>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Heading1"/>
        <w:keepNext w:val="0"/>
        <w:keepLines w:val="0"/>
        <w:spacing w:before="0" w:after="0"/>
        <w:rPr>
          <w:rFonts w:ascii="Calibri" w:eastAsia="Calibri" w:hAnsi="Calibri" w:cs="Calibri"/>
          <w:b/>
          <w:sz w:val="42"/>
          <w:szCs w:val="42"/>
        </w:rPr>
      </w:pPr>
      <w:bookmarkStart w:id="73" w:name="_n45umupwgeta" w:colFirst="0" w:colLast="0"/>
      <w:bookmarkStart w:id="74" w:name="_Toc128497295"/>
      <w:bookmarkEnd w:id="73"/>
      <w:r>
        <w:rPr>
          <w:rFonts w:ascii="Calibri" w:eastAsia="Calibri" w:hAnsi="Calibri" w:cs="Calibri"/>
          <w:b/>
          <w:sz w:val="42"/>
          <w:szCs w:val="42"/>
        </w:rPr>
        <w:t>Discussion</w:t>
      </w:r>
      <w:bookmarkEnd w:id="74"/>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75" w:name="_55me02ptpjfj" w:colFirst="0" w:colLast="0"/>
      <w:bookmarkEnd w:id="75"/>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76" w:name="_mdjadefs2vka" w:colFirst="0" w:colLast="0"/>
      <w:bookmarkEnd w:id="76"/>
      <w:r>
        <w:rPr>
          <w:rFonts w:ascii="Calibri" w:eastAsia="Calibri" w:hAnsi="Calibri" w:cs="Calibri"/>
          <w:b/>
          <w:sz w:val="42"/>
          <w:szCs w:val="42"/>
        </w:rPr>
        <w:br w:type="page"/>
      </w:r>
    </w:p>
    <w:p w14:paraId="269FEE3B" w14:textId="798F1A32" w:rsidR="00586F83" w:rsidRDefault="00BA0079">
      <w:pPr>
        <w:pStyle w:val="Heading1"/>
        <w:keepNext w:val="0"/>
        <w:keepLines w:val="0"/>
        <w:spacing w:before="0" w:after="0"/>
        <w:rPr>
          <w:rFonts w:ascii="Calibri" w:eastAsia="Calibri" w:hAnsi="Calibri" w:cs="Calibri"/>
          <w:b/>
          <w:sz w:val="42"/>
          <w:szCs w:val="42"/>
        </w:rPr>
      </w:pPr>
      <w:bookmarkStart w:id="77" w:name="_Toc128497296"/>
      <w:r>
        <w:rPr>
          <w:rFonts w:ascii="Calibri" w:eastAsia="Calibri" w:hAnsi="Calibri" w:cs="Calibri"/>
          <w:b/>
          <w:sz w:val="42"/>
          <w:szCs w:val="42"/>
        </w:rPr>
        <w:lastRenderedPageBreak/>
        <w:t>Acknowledgements</w:t>
      </w:r>
      <w:bookmarkEnd w:id="77"/>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78" w:name="_wvd57wep2hh3" w:colFirst="0" w:colLast="0"/>
      <w:bookmarkEnd w:id="78"/>
    </w:p>
    <w:p w14:paraId="771E3CBA" w14:textId="77777777" w:rsidR="0014261E" w:rsidRPr="0014261E" w:rsidRDefault="0014261E" w:rsidP="0014261E">
      <w:pPr>
        <w:rPr>
          <w:color w:val="000000" w:themeColor="text1"/>
          <w:lang w:val="en-US"/>
        </w:rPr>
      </w:pPr>
    </w:p>
    <w:p w14:paraId="0EF50E9B" w14:textId="77777777" w:rsidR="00586F83" w:rsidRDefault="00BA0079">
      <w:pPr>
        <w:pStyle w:val="Heading1"/>
        <w:keepNext w:val="0"/>
        <w:keepLines w:val="0"/>
        <w:spacing w:before="0" w:after="0"/>
        <w:rPr>
          <w:rFonts w:ascii="Calibri" w:eastAsia="Calibri" w:hAnsi="Calibri" w:cs="Calibri"/>
          <w:b/>
          <w:sz w:val="42"/>
          <w:szCs w:val="42"/>
        </w:rPr>
      </w:pPr>
      <w:bookmarkStart w:id="79" w:name="_ridkkf2yzxxx" w:colFirst="0" w:colLast="0"/>
      <w:bookmarkStart w:id="80" w:name="_Toc128497297"/>
      <w:bookmarkEnd w:id="79"/>
      <w:r>
        <w:rPr>
          <w:rFonts w:ascii="Calibri" w:eastAsia="Calibri" w:hAnsi="Calibri" w:cs="Calibri"/>
          <w:b/>
          <w:sz w:val="42"/>
          <w:szCs w:val="42"/>
        </w:rPr>
        <w:t>Author contributions</w:t>
      </w:r>
      <w:bookmarkEnd w:id="80"/>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Heading1"/>
        <w:keepNext w:val="0"/>
        <w:keepLines w:val="0"/>
        <w:spacing w:before="0" w:after="0"/>
        <w:rPr>
          <w:rFonts w:ascii="Calibri" w:eastAsia="Calibri" w:hAnsi="Calibri" w:cs="Calibri"/>
          <w:b/>
          <w:sz w:val="42"/>
          <w:szCs w:val="42"/>
        </w:rPr>
      </w:pPr>
      <w:bookmarkStart w:id="81" w:name="_Toc128497298"/>
      <w:r w:rsidRPr="003E7247">
        <w:rPr>
          <w:rFonts w:ascii="Calibri" w:eastAsia="Calibri" w:hAnsi="Calibri" w:cs="Calibri"/>
          <w:b/>
          <w:sz w:val="42"/>
          <w:szCs w:val="42"/>
        </w:rPr>
        <w:t>Competing interests</w:t>
      </w:r>
      <w:bookmarkEnd w:id="81"/>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Heading1"/>
        <w:keepNext w:val="0"/>
        <w:keepLines w:val="0"/>
        <w:spacing w:before="0" w:after="0"/>
        <w:rPr>
          <w:rFonts w:ascii="Calibri" w:eastAsia="Calibri" w:hAnsi="Calibri" w:cs="Calibri"/>
          <w:b/>
          <w:sz w:val="42"/>
          <w:szCs w:val="42"/>
        </w:rPr>
      </w:pPr>
      <w:bookmarkStart w:id="82" w:name="_Toc128497299"/>
      <w:r>
        <w:rPr>
          <w:rFonts w:ascii="Calibri" w:eastAsia="Calibri" w:hAnsi="Calibri" w:cs="Calibri"/>
          <w:b/>
          <w:sz w:val="42"/>
          <w:szCs w:val="42"/>
        </w:rPr>
        <w:t>Figures</w:t>
      </w:r>
      <w:bookmarkEnd w:id="82"/>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3" w:name="_wbmlk2iy1qsw" w:colFirst="0" w:colLast="0"/>
      <w:bookmarkEnd w:id="83"/>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Heading1"/>
        <w:keepNext w:val="0"/>
        <w:keepLines w:val="0"/>
        <w:spacing w:before="0" w:after="0"/>
        <w:rPr>
          <w:rFonts w:ascii="Calibri" w:eastAsia="Calibri" w:hAnsi="Calibri" w:cs="Calibri"/>
          <w:b/>
          <w:sz w:val="42"/>
          <w:szCs w:val="42"/>
        </w:rPr>
      </w:pPr>
      <w:bookmarkStart w:id="84" w:name="_1r3wz94tf58i" w:colFirst="0" w:colLast="0"/>
      <w:bookmarkStart w:id="85" w:name="_Toc128497300"/>
      <w:bookmarkEnd w:id="84"/>
      <w:r>
        <w:rPr>
          <w:rFonts w:ascii="Calibri" w:eastAsia="Calibri" w:hAnsi="Calibri" w:cs="Calibri"/>
          <w:b/>
          <w:sz w:val="42"/>
          <w:szCs w:val="42"/>
        </w:rPr>
        <w:t>Figure Legends</w:t>
      </w:r>
      <w:bookmarkEnd w:id="85"/>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6" w:name="_5v980ihlaje4" w:colFirst="0" w:colLast="0"/>
      <w:bookmarkEnd w:id="86"/>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Heading1"/>
        <w:keepNext w:val="0"/>
        <w:keepLines w:val="0"/>
        <w:spacing w:before="0" w:after="0"/>
        <w:rPr>
          <w:rFonts w:ascii="Calibri" w:eastAsia="Calibri" w:hAnsi="Calibri" w:cs="Calibri"/>
          <w:b/>
          <w:sz w:val="42"/>
          <w:szCs w:val="42"/>
        </w:rPr>
      </w:pPr>
      <w:bookmarkStart w:id="87" w:name="_Toc128497301"/>
      <w:r>
        <w:rPr>
          <w:rFonts w:ascii="Calibri" w:eastAsia="Calibri" w:hAnsi="Calibri" w:cs="Calibri"/>
          <w:b/>
          <w:sz w:val="42"/>
          <w:szCs w:val="42"/>
        </w:rPr>
        <w:lastRenderedPageBreak/>
        <w:t>Supplementary information</w:t>
      </w:r>
      <w:bookmarkEnd w:id="87"/>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88" w:name="_dz5w9vw0a4hh" w:colFirst="0" w:colLast="0"/>
      <w:bookmarkStart w:id="89" w:name="_7gc9ix103005" w:colFirst="0" w:colLast="0"/>
      <w:bookmarkEnd w:id="88"/>
      <w:bookmarkEnd w:id="89"/>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Heading1"/>
        <w:keepNext w:val="0"/>
        <w:keepLines w:val="0"/>
        <w:spacing w:before="0" w:after="0"/>
        <w:rPr>
          <w:rFonts w:ascii="Calibri" w:eastAsia="Calibri" w:hAnsi="Calibri" w:cs="Calibri"/>
          <w:b/>
          <w:sz w:val="42"/>
          <w:szCs w:val="42"/>
        </w:rPr>
      </w:pPr>
      <w:bookmarkStart w:id="90" w:name="_Toc128497302"/>
      <w:r w:rsidRPr="00BA6702">
        <w:rPr>
          <w:rFonts w:ascii="Calibri" w:eastAsia="Calibri" w:hAnsi="Calibri" w:cs="Calibri"/>
          <w:b/>
          <w:sz w:val="42"/>
          <w:szCs w:val="42"/>
        </w:rPr>
        <w:lastRenderedPageBreak/>
        <w:t>References</w:t>
      </w:r>
      <w:bookmarkEnd w:id="90"/>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4A3FE7AF" w14:textId="77777777" w:rsidR="006543E3" w:rsidRPr="006543E3" w:rsidRDefault="00B03D7E" w:rsidP="006543E3">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6543E3" w:rsidRPr="006543E3">
        <w:rPr>
          <w:noProof/>
        </w:rPr>
        <w:t xml:space="preserve">Bukowski, H., et al. (2021). Socio-cognitive training impacts emotional and perceptual self-salience but not self-other distinction. </w:t>
      </w:r>
      <w:r w:rsidR="006543E3" w:rsidRPr="006543E3">
        <w:rPr>
          <w:i/>
          <w:noProof/>
        </w:rPr>
        <w:t>Acta psychologica, 216</w:t>
      </w:r>
      <w:r w:rsidR="006543E3" w:rsidRPr="006543E3">
        <w:rPr>
          <w:noProof/>
        </w:rPr>
        <w:t xml:space="preserve">, 103297. </w:t>
      </w:r>
    </w:p>
    <w:p w14:paraId="1AE2F723" w14:textId="77777777" w:rsidR="006543E3" w:rsidRPr="006543E3" w:rsidRDefault="006543E3" w:rsidP="006543E3">
      <w:pPr>
        <w:pStyle w:val="EndNoteBibliography"/>
        <w:rPr>
          <w:noProof/>
        </w:rPr>
      </w:pPr>
    </w:p>
    <w:p w14:paraId="475BA63C" w14:textId="77777777" w:rsidR="006543E3" w:rsidRPr="006543E3" w:rsidRDefault="006543E3" w:rsidP="006543E3">
      <w:pPr>
        <w:pStyle w:val="EndNoteBibliography"/>
        <w:ind w:left="720" w:hanging="720"/>
        <w:rPr>
          <w:noProof/>
        </w:rPr>
      </w:pPr>
      <w:r w:rsidRPr="006543E3">
        <w:rPr>
          <w:noProof/>
        </w:rPr>
        <w:t xml:space="preserve">Cheng, M., &amp; Tseng, C.-h. (2019). Saliency at first sight: instant identity referential advantage toward a newly met partner. </w:t>
      </w:r>
      <w:r w:rsidRPr="006543E3">
        <w:rPr>
          <w:i/>
          <w:noProof/>
        </w:rPr>
        <w:t>Cognitive Research: Principles and Implications, 4</w:t>
      </w:r>
      <w:r w:rsidRPr="006543E3">
        <w:rPr>
          <w:noProof/>
        </w:rPr>
        <w:t xml:space="preserve">(1), 1-18. </w:t>
      </w:r>
    </w:p>
    <w:p w14:paraId="3AFA6A75" w14:textId="77777777" w:rsidR="006543E3" w:rsidRPr="006543E3" w:rsidRDefault="006543E3" w:rsidP="006543E3">
      <w:pPr>
        <w:pStyle w:val="EndNoteBibliography"/>
        <w:rPr>
          <w:noProof/>
        </w:rPr>
      </w:pPr>
    </w:p>
    <w:p w14:paraId="5CEFF345" w14:textId="3BEC653A" w:rsidR="006543E3" w:rsidRPr="006543E3" w:rsidRDefault="006543E3" w:rsidP="006543E3">
      <w:pPr>
        <w:pStyle w:val="EndNoteBibliography"/>
        <w:ind w:left="720" w:hanging="720"/>
        <w:rPr>
          <w:noProof/>
        </w:rPr>
      </w:pPr>
      <w:r w:rsidRPr="006543E3">
        <w:rPr>
          <w:noProof/>
        </w:rPr>
        <w:t xml:space="preserve">Cherry, E.C. (1953). Some experiments on the recognition of speech, with one and with two ears. </w:t>
      </w:r>
      <w:r w:rsidRPr="006543E3">
        <w:rPr>
          <w:i/>
          <w:noProof/>
        </w:rPr>
        <w:t>The Journal of the acoustical society of America, 25</w:t>
      </w:r>
      <w:r w:rsidRPr="006543E3">
        <w:rPr>
          <w:noProof/>
        </w:rPr>
        <w:t xml:space="preserve">(5), 975-979. </w:t>
      </w:r>
      <w:hyperlink r:id="rId22" w:history="1">
        <w:r w:rsidRPr="006543E3">
          <w:rPr>
            <w:rStyle w:val="Hyperlink"/>
            <w:noProof/>
          </w:rPr>
          <w:t>https://doi.org/10.1121/1.1907229</w:t>
        </w:r>
      </w:hyperlink>
      <w:r w:rsidRPr="006543E3">
        <w:rPr>
          <w:noProof/>
        </w:rPr>
        <w:t xml:space="preserve"> </w:t>
      </w:r>
    </w:p>
    <w:p w14:paraId="4FFEABA6" w14:textId="77777777" w:rsidR="006543E3" w:rsidRPr="006543E3" w:rsidRDefault="006543E3" w:rsidP="006543E3">
      <w:pPr>
        <w:pStyle w:val="EndNoteBibliography"/>
        <w:rPr>
          <w:noProof/>
        </w:rPr>
      </w:pPr>
    </w:p>
    <w:p w14:paraId="7CF48B50" w14:textId="77777777" w:rsidR="006543E3" w:rsidRPr="006543E3" w:rsidRDefault="006543E3" w:rsidP="006543E3">
      <w:pPr>
        <w:pStyle w:val="EndNoteBibliography"/>
        <w:ind w:left="720" w:hanging="720"/>
        <w:rPr>
          <w:noProof/>
        </w:rPr>
      </w:pPr>
      <w:r w:rsidRPr="006543E3">
        <w:rPr>
          <w:noProof/>
        </w:rPr>
        <w:t xml:space="preserve">Cicchetti, D.V., &amp; Sparrow, S.A. (1981). Developing criteria for establishing interrater reliability of specific items: applications to assessment of adaptive behavior. </w:t>
      </w:r>
      <w:r w:rsidRPr="006543E3">
        <w:rPr>
          <w:i/>
          <w:noProof/>
        </w:rPr>
        <w:t>Am J Ment Defic, 86</w:t>
      </w:r>
      <w:r w:rsidRPr="006543E3">
        <w:rPr>
          <w:noProof/>
        </w:rPr>
        <w:t xml:space="preserve">(2), 127-137. </w:t>
      </w:r>
    </w:p>
    <w:p w14:paraId="03001DF9" w14:textId="77777777" w:rsidR="006543E3" w:rsidRPr="006543E3" w:rsidRDefault="006543E3" w:rsidP="006543E3">
      <w:pPr>
        <w:pStyle w:val="EndNoteBibliography"/>
        <w:rPr>
          <w:noProof/>
        </w:rPr>
      </w:pPr>
    </w:p>
    <w:p w14:paraId="1E819124" w14:textId="1CCD61F0" w:rsidR="006543E3" w:rsidRPr="006543E3" w:rsidRDefault="006543E3" w:rsidP="006543E3">
      <w:pPr>
        <w:pStyle w:val="EndNoteBibliography"/>
        <w:ind w:left="720" w:hanging="720"/>
        <w:rPr>
          <w:noProof/>
        </w:rPr>
      </w:pPr>
      <w:r w:rsidRPr="006543E3">
        <w:rPr>
          <w:noProof/>
        </w:rPr>
        <w:t xml:space="preserve">Constable, M.D., et al. (2019). Relevant for us? We-prioritization in cognitive processing. </w:t>
      </w:r>
      <w:r w:rsidRPr="006543E3">
        <w:rPr>
          <w:i/>
          <w:noProof/>
        </w:rPr>
        <w:t>Journal of Experimental Psychology: Human Perception and Performance, 45</w:t>
      </w:r>
      <w:r w:rsidRPr="006543E3">
        <w:rPr>
          <w:noProof/>
        </w:rPr>
        <w:t xml:space="preserve">(12). </w:t>
      </w:r>
      <w:hyperlink r:id="rId23" w:history="1">
        <w:r w:rsidRPr="006543E3">
          <w:rPr>
            <w:rStyle w:val="Hyperlink"/>
            <w:noProof/>
          </w:rPr>
          <w:t>https://doi.org/10.1037/xhp0000691</w:t>
        </w:r>
      </w:hyperlink>
      <w:r w:rsidRPr="006543E3">
        <w:rPr>
          <w:noProof/>
        </w:rPr>
        <w:t xml:space="preserve"> </w:t>
      </w:r>
    </w:p>
    <w:p w14:paraId="6F73778F" w14:textId="77777777" w:rsidR="006543E3" w:rsidRPr="006543E3" w:rsidRDefault="006543E3" w:rsidP="006543E3">
      <w:pPr>
        <w:pStyle w:val="EndNoteBibliography"/>
        <w:rPr>
          <w:noProof/>
        </w:rPr>
      </w:pPr>
    </w:p>
    <w:p w14:paraId="200435EE" w14:textId="68DDD196" w:rsidR="006543E3" w:rsidRPr="006543E3" w:rsidRDefault="006543E3" w:rsidP="006543E3">
      <w:pPr>
        <w:pStyle w:val="EndNoteBibliography"/>
        <w:ind w:left="720" w:hanging="720"/>
        <w:rPr>
          <w:noProof/>
        </w:rPr>
      </w:pPr>
      <w:r w:rsidRPr="006543E3">
        <w:rPr>
          <w:noProof/>
        </w:rPr>
        <w:t xml:space="preserve">Constable, M.D., &amp; Knoblich, G. (2020). Sticking together? Re-binding previous other-associated stimuli interferes with self-verification but not partner-verification. </w:t>
      </w:r>
      <w:r w:rsidRPr="006543E3">
        <w:rPr>
          <w:i/>
          <w:noProof/>
        </w:rPr>
        <w:t>Acta psychologica, 210</w:t>
      </w:r>
      <w:r w:rsidRPr="006543E3">
        <w:rPr>
          <w:noProof/>
        </w:rPr>
        <w:t xml:space="preserve">, 103167. </w:t>
      </w:r>
      <w:hyperlink r:id="rId24" w:history="1">
        <w:r w:rsidRPr="006543E3">
          <w:rPr>
            <w:rStyle w:val="Hyperlink"/>
            <w:noProof/>
          </w:rPr>
          <w:t>https://doi.org/10.1016/j.actpsy.2020.103167</w:t>
        </w:r>
      </w:hyperlink>
      <w:r w:rsidRPr="006543E3">
        <w:rPr>
          <w:noProof/>
        </w:rPr>
        <w:t xml:space="preserve"> </w:t>
      </w:r>
    </w:p>
    <w:p w14:paraId="7304EE99" w14:textId="77777777" w:rsidR="006543E3" w:rsidRPr="006543E3" w:rsidRDefault="006543E3" w:rsidP="006543E3">
      <w:pPr>
        <w:pStyle w:val="EndNoteBibliography"/>
        <w:rPr>
          <w:noProof/>
        </w:rPr>
      </w:pPr>
    </w:p>
    <w:p w14:paraId="4CB22F3E" w14:textId="77777777" w:rsidR="006543E3" w:rsidRPr="006543E3" w:rsidRDefault="006543E3" w:rsidP="006543E3">
      <w:pPr>
        <w:pStyle w:val="EndNoteBibliography"/>
        <w:ind w:left="720" w:hanging="720"/>
        <w:rPr>
          <w:noProof/>
        </w:rPr>
      </w:pPr>
      <w:r w:rsidRPr="006543E3">
        <w:rPr>
          <w:noProof/>
        </w:rPr>
        <w:t xml:space="preserve">Constable, M.D., et al. (2019). It is not in the details: Self-related shapes are rapidly classified but their features are not better remembered. </w:t>
      </w:r>
      <w:r w:rsidRPr="006543E3">
        <w:rPr>
          <w:i/>
          <w:noProof/>
        </w:rPr>
        <w:t>Memory &amp; Cognition, 47</w:t>
      </w:r>
      <w:r w:rsidRPr="006543E3">
        <w:rPr>
          <w:noProof/>
        </w:rPr>
        <w:t xml:space="preserve">, 1145-1157. </w:t>
      </w:r>
    </w:p>
    <w:p w14:paraId="13B85E33" w14:textId="77777777" w:rsidR="006543E3" w:rsidRPr="006543E3" w:rsidRDefault="006543E3" w:rsidP="006543E3">
      <w:pPr>
        <w:pStyle w:val="EndNoteBibliography"/>
        <w:rPr>
          <w:noProof/>
        </w:rPr>
      </w:pPr>
    </w:p>
    <w:p w14:paraId="74A7C8F7" w14:textId="5A554C44" w:rsidR="006543E3" w:rsidRPr="006543E3" w:rsidRDefault="006543E3" w:rsidP="006543E3">
      <w:pPr>
        <w:pStyle w:val="EndNoteBibliography"/>
        <w:ind w:left="720" w:hanging="720"/>
        <w:rPr>
          <w:noProof/>
        </w:rPr>
      </w:pPr>
      <w:r w:rsidRPr="006543E3">
        <w:rPr>
          <w:noProof/>
        </w:rPr>
        <w:t xml:space="preserve">Conway, M.A., &amp; Dewhurst, S.A. (1995). The self and recollective experience. </w:t>
      </w:r>
      <w:r w:rsidRPr="006543E3">
        <w:rPr>
          <w:i/>
          <w:noProof/>
        </w:rPr>
        <w:t>Applied Cognitive Psychology, 9</w:t>
      </w:r>
      <w:r w:rsidRPr="006543E3">
        <w:rPr>
          <w:noProof/>
        </w:rPr>
        <w:t xml:space="preserve">(1), 1-19. </w:t>
      </w:r>
      <w:hyperlink r:id="rId25" w:history="1">
        <w:r w:rsidRPr="006543E3">
          <w:rPr>
            <w:rStyle w:val="Hyperlink"/>
            <w:noProof/>
          </w:rPr>
          <w:t>https://doi.org/10.1002/acp.2350090102</w:t>
        </w:r>
      </w:hyperlink>
      <w:r w:rsidRPr="006543E3">
        <w:rPr>
          <w:noProof/>
        </w:rPr>
        <w:t xml:space="preserve"> </w:t>
      </w:r>
    </w:p>
    <w:p w14:paraId="16EFA479" w14:textId="77777777" w:rsidR="006543E3" w:rsidRPr="006543E3" w:rsidRDefault="006543E3" w:rsidP="006543E3">
      <w:pPr>
        <w:pStyle w:val="EndNoteBibliography"/>
        <w:rPr>
          <w:noProof/>
        </w:rPr>
      </w:pPr>
    </w:p>
    <w:p w14:paraId="55CE1A9A" w14:textId="2639669F" w:rsidR="006543E3" w:rsidRPr="006543E3" w:rsidRDefault="006543E3" w:rsidP="006543E3">
      <w:pPr>
        <w:pStyle w:val="EndNoteBibliography"/>
        <w:ind w:left="720" w:hanging="720"/>
        <w:rPr>
          <w:noProof/>
        </w:rPr>
      </w:pPr>
      <w:r w:rsidRPr="006543E3">
        <w:rPr>
          <w:noProof/>
        </w:rPr>
        <w:t xml:space="preserve">Craik, F.I.M., &amp; Tulving, E. (1975). Depth of processing and the retention of words in episodic memory. </w:t>
      </w:r>
      <w:r w:rsidRPr="006543E3">
        <w:rPr>
          <w:i/>
          <w:noProof/>
        </w:rPr>
        <w:t>Journal of Experimental Psychology: General, 104</w:t>
      </w:r>
      <w:r w:rsidRPr="006543E3">
        <w:rPr>
          <w:noProof/>
        </w:rPr>
        <w:t xml:space="preserve">(3), 268-294. </w:t>
      </w:r>
      <w:hyperlink r:id="rId26" w:history="1">
        <w:r w:rsidRPr="006543E3">
          <w:rPr>
            <w:rStyle w:val="Hyperlink"/>
            <w:noProof/>
          </w:rPr>
          <w:t>https://doi.org/10.1037/0096-3445.104.3.268</w:t>
        </w:r>
      </w:hyperlink>
      <w:r w:rsidRPr="006543E3">
        <w:rPr>
          <w:noProof/>
        </w:rPr>
        <w:t xml:space="preserve"> </w:t>
      </w:r>
    </w:p>
    <w:p w14:paraId="3EB1B96C" w14:textId="77777777" w:rsidR="006543E3" w:rsidRPr="006543E3" w:rsidRDefault="006543E3" w:rsidP="006543E3">
      <w:pPr>
        <w:pStyle w:val="EndNoteBibliography"/>
        <w:rPr>
          <w:noProof/>
        </w:rPr>
      </w:pPr>
    </w:p>
    <w:p w14:paraId="7BC016A1" w14:textId="3EBED950" w:rsidR="006543E3" w:rsidRPr="006543E3" w:rsidRDefault="006543E3" w:rsidP="006543E3">
      <w:pPr>
        <w:pStyle w:val="EndNoteBibliography"/>
        <w:ind w:left="720" w:hanging="720"/>
        <w:rPr>
          <w:noProof/>
        </w:rPr>
      </w:pPr>
      <w:r w:rsidRPr="006543E3">
        <w:rPr>
          <w:noProof/>
        </w:rPr>
        <w:t xml:space="preserve">Cunningham, S.J., &amp; Turk, D.J. (2017, Jun). Editorial: A review of self-processing biases in cognition. </w:t>
      </w:r>
      <w:r w:rsidRPr="006543E3">
        <w:rPr>
          <w:i/>
          <w:noProof/>
        </w:rPr>
        <w:t>Quarterly journal of experimental psychology, 70</w:t>
      </w:r>
      <w:r w:rsidRPr="006543E3">
        <w:rPr>
          <w:noProof/>
        </w:rPr>
        <w:t xml:space="preserve">(6), 987-995. </w:t>
      </w:r>
      <w:hyperlink r:id="rId27" w:history="1">
        <w:r w:rsidRPr="006543E3">
          <w:rPr>
            <w:rStyle w:val="Hyperlink"/>
            <w:noProof/>
          </w:rPr>
          <w:t>https://doi.org/10.1080/17470218.2016.1276609</w:t>
        </w:r>
      </w:hyperlink>
      <w:r w:rsidRPr="006543E3">
        <w:rPr>
          <w:noProof/>
        </w:rPr>
        <w:t xml:space="preserve"> </w:t>
      </w:r>
    </w:p>
    <w:p w14:paraId="5D67EA26" w14:textId="77777777" w:rsidR="006543E3" w:rsidRPr="006543E3" w:rsidRDefault="006543E3" w:rsidP="006543E3">
      <w:pPr>
        <w:pStyle w:val="EndNoteBibliography"/>
        <w:rPr>
          <w:noProof/>
        </w:rPr>
      </w:pPr>
    </w:p>
    <w:p w14:paraId="7391F75D" w14:textId="77777777" w:rsidR="006543E3" w:rsidRPr="006543E3" w:rsidRDefault="006543E3" w:rsidP="006543E3">
      <w:pPr>
        <w:pStyle w:val="EndNoteBibliography"/>
        <w:ind w:left="720" w:hanging="720"/>
        <w:rPr>
          <w:noProof/>
        </w:rPr>
      </w:pPr>
      <w:r w:rsidRPr="006543E3">
        <w:rPr>
          <w:noProof/>
        </w:rPr>
        <w:t xml:space="preserve">Desebrock, C., et al. (2018). Self-reference in action: Arm-movement responses are enhanced in perceptual matching. </w:t>
      </w:r>
      <w:r w:rsidRPr="006543E3">
        <w:rPr>
          <w:i/>
          <w:noProof/>
        </w:rPr>
        <w:t>Acta psychologica, 190</w:t>
      </w:r>
      <w:r w:rsidRPr="006543E3">
        <w:rPr>
          <w:noProof/>
        </w:rPr>
        <w:t xml:space="preserve">, 258-266. </w:t>
      </w:r>
    </w:p>
    <w:p w14:paraId="3B0CF8DF" w14:textId="77777777" w:rsidR="006543E3" w:rsidRPr="006543E3" w:rsidRDefault="006543E3" w:rsidP="006543E3">
      <w:pPr>
        <w:pStyle w:val="EndNoteBibliography"/>
        <w:rPr>
          <w:noProof/>
        </w:rPr>
      </w:pPr>
    </w:p>
    <w:p w14:paraId="68F52F77" w14:textId="69DE9E59" w:rsidR="006543E3" w:rsidRPr="006543E3" w:rsidRDefault="006543E3" w:rsidP="006543E3">
      <w:pPr>
        <w:pStyle w:val="EndNoteBibliography"/>
        <w:ind w:left="720" w:hanging="720"/>
        <w:rPr>
          <w:noProof/>
        </w:rPr>
      </w:pPr>
      <w:r w:rsidRPr="006543E3">
        <w:rPr>
          <w:noProof/>
        </w:rPr>
        <w:t xml:space="preserve">Enock, F., et al. (2018). Self and team prioritisation effects in perceptual matching: Evidence for a shared representation. </w:t>
      </w:r>
      <w:r w:rsidRPr="006543E3">
        <w:rPr>
          <w:i/>
          <w:noProof/>
        </w:rPr>
        <w:t>Acta psychologica, 182</w:t>
      </w:r>
      <w:r w:rsidRPr="006543E3">
        <w:rPr>
          <w:noProof/>
        </w:rPr>
        <w:t xml:space="preserve">, 107-118. </w:t>
      </w:r>
      <w:hyperlink r:id="rId28" w:history="1">
        <w:r w:rsidRPr="006543E3">
          <w:rPr>
            <w:rStyle w:val="Hyperlink"/>
            <w:noProof/>
          </w:rPr>
          <w:t>https://doi.org/10.1016/j.actpsy.2017.11.011</w:t>
        </w:r>
      </w:hyperlink>
      <w:r w:rsidRPr="006543E3">
        <w:rPr>
          <w:noProof/>
        </w:rPr>
        <w:t xml:space="preserve"> </w:t>
      </w:r>
    </w:p>
    <w:p w14:paraId="01415442" w14:textId="77777777" w:rsidR="006543E3" w:rsidRPr="006543E3" w:rsidRDefault="006543E3" w:rsidP="006543E3">
      <w:pPr>
        <w:pStyle w:val="EndNoteBibliography"/>
        <w:rPr>
          <w:noProof/>
        </w:rPr>
      </w:pPr>
    </w:p>
    <w:p w14:paraId="2E6B3591" w14:textId="77777777" w:rsidR="006543E3" w:rsidRPr="006543E3" w:rsidRDefault="006543E3" w:rsidP="006543E3">
      <w:pPr>
        <w:pStyle w:val="EndNoteBibliography"/>
        <w:ind w:left="720" w:hanging="720"/>
        <w:rPr>
          <w:noProof/>
        </w:rPr>
      </w:pPr>
      <w:r w:rsidRPr="006543E3">
        <w:rPr>
          <w:noProof/>
        </w:rPr>
        <w:lastRenderedPageBreak/>
        <w:t xml:space="preserve">Enock, F.E., et al. (2020). Overlap in processing advantages for minimal ingroups and the self. </w:t>
      </w:r>
      <w:r w:rsidRPr="006543E3">
        <w:rPr>
          <w:i/>
          <w:noProof/>
        </w:rPr>
        <w:t>Scientific Reports, 10</w:t>
      </w:r>
      <w:r w:rsidRPr="006543E3">
        <w:rPr>
          <w:noProof/>
        </w:rPr>
        <w:t xml:space="preserve">(1), 18933. </w:t>
      </w:r>
    </w:p>
    <w:p w14:paraId="3B2CC3AE" w14:textId="77777777" w:rsidR="006543E3" w:rsidRPr="006543E3" w:rsidRDefault="006543E3" w:rsidP="006543E3">
      <w:pPr>
        <w:pStyle w:val="EndNoteBibliography"/>
        <w:rPr>
          <w:noProof/>
        </w:rPr>
      </w:pPr>
    </w:p>
    <w:p w14:paraId="4E01D7A2" w14:textId="339BC8A7" w:rsidR="006543E3" w:rsidRPr="006543E3" w:rsidRDefault="006543E3" w:rsidP="006543E3">
      <w:pPr>
        <w:pStyle w:val="EndNoteBibliography"/>
        <w:ind w:left="720" w:hanging="720"/>
        <w:rPr>
          <w:noProof/>
        </w:rPr>
      </w:pPr>
      <w:r w:rsidRPr="006543E3">
        <w:rPr>
          <w:noProof/>
        </w:rPr>
        <w:t xml:space="preserve">Feng, C., et al. (2018). Neural representations of the multidimensional self in the cortical midline structures. </w:t>
      </w:r>
      <w:r w:rsidRPr="006543E3">
        <w:rPr>
          <w:i/>
          <w:noProof/>
        </w:rPr>
        <w:t>NeuroImage, 183</w:t>
      </w:r>
      <w:r w:rsidRPr="006543E3">
        <w:rPr>
          <w:noProof/>
        </w:rPr>
        <w:t xml:space="preserve">, 291-299. </w:t>
      </w:r>
      <w:hyperlink r:id="rId29" w:history="1">
        <w:r w:rsidRPr="006543E3">
          <w:rPr>
            <w:rStyle w:val="Hyperlink"/>
            <w:noProof/>
          </w:rPr>
          <w:t>https://doi.org/10.1016/j.neuroimage.2018.08.018</w:t>
        </w:r>
      </w:hyperlink>
      <w:r w:rsidRPr="006543E3">
        <w:rPr>
          <w:noProof/>
        </w:rPr>
        <w:t xml:space="preserve"> </w:t>
      </w:r>
    </w:p>
    <w:p w14:paraId="7FEC9752" w14:textId="77777777" w:rsidR="006543E3" w:rsidRPr="006543E3" w:rsidRDefault="006543E3" w:rsidP="006543E3">
      <w:pPr>
        <w:pStyle w:val="EndNoteBibliography"/>
        <w:rPr>
          <w:noProof/>
        </w:rPr>
      </w:pPr>
    </w:p>
    <w:p w14:paraId="160ECC98" w14:textId="77777777" w:rsidR="006543E3" w:rsidRPr="006543E3" w:rsidRDefault="006543E3" w:rsidP="006543E3">
      <w:pPr>
        <w:pStyle w:val="EndNoteBibliography"/>
        <w:ind w:left="720" w:hanging="720"/>
        <w:rPr>
          <w:noProof/>
        </w:rPr>
      </w:pPr>
      <w:r w:rsidRPr="006543E3">
        <w:rPr>
          <w:noProof/>
        </w:rPr>
        <w:t xml:space="preserve">Feng, C., et al. (2020). Effect of intranasal oxytocin administration on self-other distinction: Modulations by psychological distance and gender. </w:t>
      </w:r>
      <w:r w:rsidRPr="006543E3">
        <w:rPr>
          <w:i/>
          <w:noProof/>
        </w:rPr>
        <w:t>Psychoneuroendocrinology, 120</w:t>
      </w:r>
      <w:r w:rsidRPr="006543E3">
        <w:rPr>
          <w:noProof/>
        </w:rPr>
        <w:t xml:space="preserve">, 104804. </w:t>
      </w:r>
    </w:p>
    <w:p w14:paraId="2FE4DF5E" w14:textId="77777777" w:rsidR="006543E3" w:rsidRPr="006543E3" w:rsidRDefault="006543E3" w:rsidP="006543E3">
      <w:pPr>
        <w:pStyle w:val="EndNoteBibliography"/>
        <w:rPr>
          <w:noProof/>
        </w:rPr>
      </w:pPr>
    </w:p>
    <w:p w14:paraId="675E6A7F" w14:textId="77777777" w:rsidR="006543E3" w:rsidRPr="006543E3" w:rsidRDefault="006543E3" w:rsidP="006543E3">
      <w:pPr>
        <w:pStyle w:val="EndNoteBibliography"/>
        <w:ind w:left="720" w:hanging="720"/>
        <w:rPr>
          <w:noProof/>
        </w:rPr>
      </w:pPr>
      <w:r w:rsidRPr="006543E3">
        <w:rPr>
          <w:noProof/>
        </w:rPr>
        <w:t xml:space="preserve">Fisher, R.A. (1992). Statistical methods for research workers. </w:t>
      </w:r>
      <w:r w:rsidRPr="006543E3">
        <w:rPr>
          <w:i/>
          <w:noProof/>
        </w:rPr>
        <w:t>Springer New York</w:t>
      </w:r>
      <w:r w:rsidRPr="006543E3">
        <w:rPr>
          <w:noProof/>
        </w:rPr>
        <w:t xml:space="preserve">. </w:t>
      </w:r>
    </w:p>
    <w:p w14:paraId="24F7BAD7" w14:textId="77777777" w:rsidR="006543E3" w:rsidRPr="006543E3" w:rsidRDefault="006543E3" w:rsidP="006543E3">
      <w:pPr>
        <w:pStyle w:val="EndNoteBibliography"/>
        <w:rPr>
          <w:noProof/>
        </w:rPr>
      </w:pPr>
    </w:p>
    <w:p w14:paraId="4865CD15" w14:textId="46A8AF35" w:rsidR="006543E3" w:rsidRPr="006543E3" w:rsidRDefault="006543E3" w:rsidP="006543E3">
      <w:pPr>
        <w:pStyle w:val="EndNoteBibliography"/>
        <w:ind w:left="720" w:hanging="720"/>
        <w:rPr>
          <w:noProof/>
        </w:rPr>
      </w:pPr>
      <w:r w:rsidRPr="006543E3">
        <w:rPr>
          <w:noProof/>
        </w:rPr>
        <w:t xml:space="preserve">Gillespie‐Smith, K., et al. (2018). The I in autism: Severity and social functioning in autism are related to self‐processing. </w:t>
      </w:r>
      <w:r w:rsidRPr="006543E3">
        <w:rPr>
          <w:i/>
          <w:noProof/>
        </w:rPr>
        <w:t>British journal of developmental psychology, 36</w:t>
      </w:r>
      <w:r w:rsidRPr="006543E3">
        <w:rPr>
          <w:noProof/>
        </w:rPr>
        <w:t xml:space="preserve">(1), 127-141. </w:t>
      </w:r>
      <w:hyperlink r:id="rId30" w:history="1">
        <w:r w:rsidRPr="006543E3">
          <w:rPr>
            <w:rStyle w:val="Hyperlink"/>
            <w:noProof/>
          </w:rPr>
          <w:t>https://doi.org/10.1111/bjdp.12219</w:t>
        </w:r>
      </w:hyperlink>
      <w:r w:rsidRPr="006543E3">
        <w:rPr>
          <w:noProof/>
        </w:rPr>
        <w:t xml:space="preserve"> </w:t>
      </w:r>
    </w:p>
    <w:p w14:paraId="44CCF138" w14:textId="77777777" w:rsidR="006543E3" w:rsidRPr="006543E3" w:rsidRDefault="006543E3" w:rsidP="006543E3">
      <w:pPr>
        <w:pStyle w:val="EndNoteBibliography"/>
        <w:rPr>
          <w:noProof/>
        </w:rPr>
      </w:pPr>
    </w:p>
    <w:p w14:paraId="355A56DD" w14:textId="30CAA06C" w:rsidR="006543E3" w:rsidRPr="006543E3" w:rsidRDefault="006543E3" w:rsidP="006543E3">
      <w:pPr>
        <w:pStyle w:val="EndNoteBibliography"/>
        <w:ind w:left="720" w:hanging="720"/>
        <w:rPr>
          <w:noProof/>
        </w:rPr>
      </w:pPr>
      <w:r w:rsidRPr="006543E3">
        <w:rPr>
          <w:noProof/>
        </w:rPr>
        <w:t xml:space="preserve">Golubickis, M., et al. (2020). Parts of me: Identity-relevance moderates self-prioritization. </w:t>
      </w:r>
      <w:r w:rsidRPr="006543E3">
        <w:rPr>
          <w:i/>
          <w:noProof/>
        </w:rPr>
        <w:t>Consciousness and cognition, 77</w:t>
      </w:r>
      <w:r w:rsidRPr="006543E3">
        <w:rPr>
          <w:noProof/>
        </w:rPr>
        <w:t xml:space="preserve">, 102848. </w:t>
      </w:r>
      <w:hyperlink r:id="rId31" w:history="1">
        <w:r w:rsidRPr="006543E3">
          <w:rPr>
            <w:rStyle w:val="Hyperlink"/>
            <w:noProof/>
          </w:rPr>
          <w:t>https://doi.org/10.1016/j.concog.2019.102848</w:t>
        </w:r>
      </w:hyperlink>
      <w:r w:rsidRPr="006543E3">
        <w:rPr>
          <w:noProof/>
        </w:rPr>
        <w:t xml:space="preserve"> </w:t>
      </w:r>
    </w:p>
    <w:p w14:paraId="0979A3E9" w14:textId="77777777" w:rsidR="006543E3" w:rsidRPr="006543E3" w:rsidRDefault="006543E3" w:rsidP="006543E3">
      <w:pPr>
        <w:pStyle w:val="EndNoteBibliography"/>
        <w:rPr>
          <w:noProof/>
        </w:rPr>
      </w:pPr>
    </w:p>
    <w:p w14:paraId="660BEA8E" w14:textId="04E54D5E" w:rsidR="006543E3" w:rsidRPr="006543E3" w:rsidRDefault="006543E3" w:rsidP="006543E3">
      <w:pPr>
        <w:pStyle w:val="EndNoteBibliography"/>
        <w:ind w:left="720" w:hanging="720"/>
        <w:rPr>
          <w:noProof/>
        </w:rPr>
      </w:pPr>
      <w:r w:rsidRPr="006543E3">
        <w:rPr>
          <w:noProof/>
        </w:rPr>
        <w:t xml:space="preserve">Golubickis, M., et al. (2017). Self-prioritization and perceptual matching: The effects of temporal construal. </w:t>
      </w:r>
      <w:r w:rsidRPr="006543E3">
        <w:rPr>
          <w:i/>
          <w:noProof/>
        </w:rPr>
        <w:t>Mem Cognit, 45</w:t>
      </w:r>
      <w:r w:rsidRPr="006543E3">
        <w:rPr>
          <w:noProof/>
        </w:rPr>
        <w:t xml:space="preserve">(7), 1223-1239. </w:t>
      </w:r>
      <w:hyperlink r:id="rId32" w:history="1">
        <w:r w:rsidRPr="006543E3">
          <w:rPr>
            <w:rStyle w:val="Hyperlink"/>
            <w:noProof/>
          </w:rPr>
          <w:t>https://doi.org/10.3758/s13421-017-0722-3</w:t>
        </w:r>
      </w:hyperlink>
      <w:r w:rsidRPr="006543E3">
        <w:rPr>
          <w:noProof/>
        </w:rPr>
        <w:t xml:space="preserve"> </w:t>
      </w:r>
    </w:p>
    <w:p w14:paraId="0B268003" w14:textId="77777777" w:rsidR="006543E3" w:rsidRPr="006543E3" w:rsidRDefault="006543E3" w:rsidP="006543E3">
      <w:pPr>
        <w:pStyle w:val="EndNoteBibliography"/>
        <w:rPr>
          <w:noProof/>
        </w:rPr>
      </w:pPr>
    </w:p>
    <w:p w14:paraId="72A8F207" w14:textId="77777777" w:rsidR="006543E3" w:rsidRPr="006543E3" w:rsidRDefault="006543E3" w:rsidP="006543E3">
      <w:pPr>
        <w:pStyle w:val="EndNoteBibliography"/>
        <w:ind w:left="720" w:hanging="720"/>
        <w:rPr>
          <w:noProof/>
        </w:rPr>
      </w:pPr>
      <w:r w:rsidRPr="006543E3">
        <w:rPr>
          <w:noProof/>
        </w:rPr>
        <w:t xml:space="preserve">Golubickis, M., &amp; Macrae, C.N. (2021). Judging me and you: Task design modulates self-prioritization. </w:t>
      </w:r>
      <w:r w:rsidRPr="006543E3">
        <w:rPr>
          <w:i/>
          <w:noProof/>
        </w:rPr>
        <w:t>Acta psychologica, 218</w:t>
      </w:r>
      <w:r w:rsidRPr="006543E3">
        <w:rPr>
          <w:noProof/>
        </w:rPr>
        <w:t xml:space="preserve">, 103350. </w:t>
      </w:r>
    </w:p>
    <w:p w14:paraId="5419B208" w14:textId="77777777" w:rsidR="006543E3" w:rsidRPr="006543E3" w:rsidRDefault="006543E3" w:rsidP="006543E3">
      <w:pPr>
        <w:pStyle w:val="EndNoteBibliography"/>
        <w:rPr>
          <w:noProof/>
        </w:rPr>
      </w:pPr>
    </w:p>
    <w:p w14:paraId="58FA4038" w14:textId="52260521" w:rsidR="006543E3" w:rsidRPr="006543E3" w:rsidRDefault="006543E3" w:rsidP="006543E3">
      <w:pPr>
        <w:pStyle w:val="EndNoteBibliography"/>
        <w:ind w:left="720" w:hanging="720"/>
        <w:rPr>
          <w:noProof/>
        </w:rPr>
      </w:pPr>
      <w:r w:rsidRPr="006543E3">
        <w:rPr>
          <w:noProof/>
        </w:rPr>
        <w:t xml:space="preserve">Hu, C.-P., et al. (2020). Good Me Bad Me: Prioritization of the Good-Self During Perceptual Decision-Making. </w:t>
      </w:r>
      <w:r w:rsidRPr="006543E3">
        <w:rPr>
          <w:i/>
          <w:noProof/>
        </w:rPr>
        <w:t>Collabra. Psychology, 6</w:t>
      </w:r>
      <w:r w:rsidRPr="006543E3">
        <w:rPr>
          <w:noProof/>
        </w:rPr>
        <w:t xml:space="preserve">(1), 20. </w:t>
      </w:r>
      <w:hyperlink r:id="rId33" w:history="1">
        <w:r w:rsidRPr="006543E3">
          <w:rPr>
            <w:rStyle w:val="Hyperlink"/>
            <w:noProof/>
          </w:rPr>
          <w:t>https://doi.org/10.1525/collabra.301</w:t>
        </w:r>
      </w:hyperlink>
      <w:r w:rsidRPr="006543E3">
        <w:rPr>
          <w:noProof/>
        </w:rPr>
        <w:t xml:space="preserve"> </w:t>
      </w:r>
    </w:p>
    <w:p w14:paraId="77BB773C" w14:textId="77777777" w:rsidR="006543E3" w:rsidRPr="006543E3" w:rsidRDefault="006543E3" w:rsidP="006543E3">
      <w:pPr>
        <w:pStyle w:val="EndNoteBibliography"/>
        <w:rPr>
          <w:noProof/>
        </w:rPr>
      </w:pPr>
    </w:p>
    <w:p w14:paraId="647F4CB6" w14:textId="3369355E" w:rsidR="006543E3" w:rsidRPr="006543E3" w:rsidRDefault="006543E3" w:rsidP="006543E3">
      <w:pPr>
        <w:pStyle w:val="EndNoteBibliography"/>
        <w:ind w:left="720" w:hanging="720"/>
        <w:rPr>
          <w:noProof/>
        </w:rPr>
      </w:pPr>
      <w:r w:rsidRPr="006543E3">
        <w:rPr>
          <w:noProof/>
        </w:rPr>
        <w:t xml:space="preserve">Hughes, S.M., &amp; Harrison, M.A. (2013). I like my voice better: Self-enhancement bias in perceptions of voice attractiveness. </w:t>
      </w:r>
      <w:r w:rsidRPr="006543E3">
        <w:rPr>
          <w:i/>
          <w:noProof/>
        </w:rPr>
        <w:t>Perception, 42</w:t>
      </w:r>
      <w:r w:rsidRPr="006543E3">
        <w:rPr>
          <w:noProof/>
        </w:rPr>
        <w:t xml:space="preserve">(9), 941-949. </w:t>
      </w:r>
      <w:hyperlink r:id="rId34" w:history="1">
        <w:r w:rsidRPr="006543E3">
          <w:rPr>
            <w:rStyle w:val="Hyperlink"/>
            <w:noProof/>
          </w:rPr>
          <w:t>https://doi.org/10.1068/p7526</w:t>
        </w:r>
      </w:hyperlink>
      <w:r w:rsidRPr="006543E3">
        <w:rPr>
          <w:noProof/>
        </w:rPr>
        <w:t xml:space="preserve"> </w:t>
      </w:r>
    </w:p>
    <w:p w14:paraId="093040D8" w14:textId="77777777" w:rsidR="006543E3" w:rsidRPr="006543E3" w:rsidRDefault="006543E3" w:rsidP="006543E3">
      <w:pPr>
        <w:pStyle w:val="EndNoteBibliography"/>
        <w:rPr>
          <w:noProof/>
        </w:rPr>
      </w:pPr>
    </w:p>
    <w:p w14:paraId="0D92257F" w14:textId="4F336BE5" w:rsidR="006543E3" w:rsidRPr="006543E3" w:rsidRDefault="006543E3" w:rsidP="006543E3">
      <w:pPr>
        <w:pStyle w:val="EndNoteBibliography"/>
        <w:ind w:left="720" w:hanging="720"/>
        <w:rPr>
          <w:noProof/>
        </w:rPr>
      </w:pPr>
      <w:r w:rsidRPr="006543E3">
        <w:rPr>
          <w:noProof/>
        </w:rPr>
        <w:t xml:space="preserve">Humphreys, G.W., &amp; Sui, J. (2015). The salient self: Social saliency effects based on self-bias. </w:t>
      </w:r>
      <w:r w:rsidRPr="006543E3">
        <w:rPr>
          <w:i/>
          <w:noProof/>
        </w:rPr>
        <w:t>Journal of cognitive psychology, 27</w:t>
      </w:r>
      <w:r w:rsidRPr="006543E3">
        <w:rPr>
          <w:noProof/>
        </w:rPr>
        <w:t xml:space="preserve">(2), 129-140. </w:t>
      </w:r>
      <w:hyperlink r:id="rId35" w:history="1">
        <w:r w:rsidRPr="006543E3">
          <w:rPr>
            <w:rStyle w:val="Hyperlink"/>
            <w:noProof/>
          </w:rPr>
          <w:t>https://doi.org/10.1080/20445911.2014.996156</w:t>
        </w:r>
      </w:hyperlink>
      <w:r w:rsidRPr="006543E3">
        <w:rPr>
          <w:noProof/>
        </w:rPr>
        <w:t xml:space="preserve"> </w:t>
      </w:r>
    </w:p>
    <w:p w14:paraId="5626960E" w14:textId="77777777" w:rsidR="006543E3" w:rsidRPr="006543E3" w:rsidRDefault="006543E3" w:rsidP="006543E3">
      <w:pPr>
        <w:pStyle w:val="EndNoteBibliography"/>
        <w:rPr>
          <w:noProof/>
        </w:rPr>
      </w:pPr>
    </w:p>
    <w:p w14:paraId="30384854" w14:textId="0D87F39B" w:rsidR="006543E3" w:rsidRPr="006543E3" w:rsidRDefault="006543E3" w:rsidP="006543E3">
      <w:pPr>
        <w:pStyle w:val="EndNoteBibliography"/>
        <w:ind w:left="720" w:hanging="720"/>
        <w:rPr>
          <w:noProof/>
        </w:rPr>
      </w:pPr>
      <w:r w:rsidRPr="006543E3">
        <w:rPr>
          <w:noProof/>
        </w:rPr>
        <w:t xml:space="preserve">Ivaz, L., et al. (2016). The emotional impact of being myself: Emotions and foreign-language processing. </w:t>
      </w:r>
      <w:r w:rsidRPr="006543E3">
        <w:rPr>
          <w:i/>
          <w:noProof/>
        </w:rPr>
        <w:t>Journal of Experimental Psychology: Learning, Memory, and Cognition, 42</w:t>
      </w:r>
      <w:r w:rsidRPr="006543E3">
        <w:rPr>
          <w:noProof/>
        </w:rPr>
        <w:t xml:space="preserve">(3), 489. </w:t>
      </w:r>
      <w:hyperlink r:id="rId36" w:history="1">
        <w:r w:rsidRPr="006543E3">
          <w:rPr>
            <w:rStyle w:val="Hyperlink"/>
            <w:noProof/>
          </w:rPr>
          <w:t>https://doi.org/10.1037/xlm0000179</w:t>
        </w:r>
      </w:hyperlink>
      <w:r w:rsidRPr="006543E3">
        <w:rPr>
          <w:noProof/>
        </w:rPr>
        <w:t xml:space="preserve"> </w:t>
      </w:r>
    </w:p>
    <w:p w14:paraId="578AD82F" w14:textId="77777777" w:rsidR="006543E3" w:rsidRPr="006543E3" w:rsidRDefault="006543E3" w:rsidP="006543E3">
      <w:pPr>
        <w:pStyle w:val="EndNoteBibliography"/>
        <w:rPr>
          <w:noProof/>
        </w:rPr>
      </w:pPr>
    </w:p>
    <w:p w14:paraId="4F9A75CA" w14:textId="14AC99A7" w:rsidR="006543E3" w:rsidRPr="006543E3" w:rsidRDefault="006543E3" w:rsidP="006543E3">
      <w:pPr>
        <w:pStyle w:val="EndNoteBibliography"/>
        <w:ind w:left="720" w:hanging="720"/>
        <w:rPr>
          <w:noProof/>
        </w:rPr>
      </w:pPr>
      <w:r w:rsidRPr="006543E3">
        <w:rPr>
          <w:noProof/>
        </w:rPr>
        <w:t xml:space="preserve">Jiang, M., et al. (2019). Cultural Orientation of Self-Bias in Perceptual Matching. </w:t>
      </w:r>
      <w:r w:rsidRPr="006543E3">
        <w:rPr>
          <w:i/>
          <w:noProof/>
        </w:rPr>
        <w:t>Front Psychol, 10</w:t>
      </w:r>
      <w:r w:rsidRPr="006543E3">
        <w:rPr>
          <w:noProof/>
        </w:rPr>
        <w:t xml:space="preserve">, 1469. </w:t>
      </w:r>
      <w:hyperlink r:id="rId37" w:history="1">
        <w:r w:rsidRPr="006543E3">
          <w:rPr>
            <w:rStyle w:val="Hyperlink"/>
            <w:noProof/>
          </w:rPr>
          <w:t>https://doi.org/10.3389/fpsyg.2019.01469</w:t>
        </w:r>
      </w:hyperlink>
      <w:r w:rsidRPr="006543E3">
        <w:rPr>
          <w:noProof/>
        </w:rPr>
        <w:t xml:space="preserve"> </w:t>
      </w:r>
    </w:p>
    <w:p w14:paraId="34BB53F9" w14:textId="77777777" w:rsidR="006543E3" w:rsidRPr="006543E3" w:rsidRDefault="006543E3" w:rsidP="006543E3">
      <w:pPr>
        <w:pStyle w:val="EndNoteBibliography"/>
        <w:rPr>
          <w:noProof/>
        </w:rPr>
      </w:pPr>
    </w:p>
    <w:p w14:paraId="0EF421C4" w14:textId="62778E15" w:rsidR="006543E3" w:rsidRPr="006543E3" w:rsidRDefault="006543E3" w:rsidP="006543E3">
      <w:pPr>
        <w:pStyle w:val="EndNoteBibliography"/>
        <w:ind w:left="720" w:hanging="720"/>
        <w:rPr>
          <w:noProof/>
        </w:rPr>
      </w:pPr>
      <w:r w:rsidRPr="006543E3">
        <w:rPr>
          <w:noProof/>
        </w:rPr>
        <w:t xml:space="preserve">Kahveci, S., et al. (2022). Reliability of reaction time tasks: how should it be computed? </w:t>
      </w:r>
      <w:r w:rsidRPr="006543E3">
        <w:rPr>
          <w:i/>
          <w:noProof/>
        </w:rPr>
        <w:t>Preprint</w:t>
      </w:r>
      <w:r w:rsidRPr="006543E3">
        <w:rPr>
          <w:noProof/>
        </w:rPr>
        <w:t xml:space="preserve">, 1-30. </w:t>
      </w:r>
      <w:hyperlink r:id="rId38" w:history="1">
        <w:r w:rsidRPr="006543E3">
          <w:rPr>
            <w:rStyle w:val="Hyperlink"/>
            <w:noProof/>
          </w:rPr>
          <w:t>https://doi.org/10.31234/osf.io/ta59r</w:t>
        </w:r>
      </w:hyperlink>
      <w:r w:rsidRPr="006543E3">
        <w:rPr>
          <w:noProof/>
        </w:rPr>
        <w:t xml:space="preserve"> </w:t>
      </w:r>
    </w:p>
    <w:p w14:paraId="545C72E5" w14:textId="77777777" w:rsidR="006543E3" w:rsidRPr="006543E3" w:rsidRDefault="006543E3" w:rsidP="006543E3">
      <w:pPr>
        <w:pStyle w:val="EndNoteBibliography"/>
        <w:rPr>
          <w:noProof/>
        </w:rPr>
      </w:pPr>
    </w:p>
    <w:p w14:paraId="2DE0B970" w14:textId="10A168C8" w:rsidR="006543E3" w:rsidRPr="006543E3" w:rsidRDefault="006543E3" w:rsidP="006543E3">
      <w:pPr>
        <w:pStyle w:val="EndNoteBibliography"/>
        <w:ind w:left="720" w:hanging="720"/>
        <w:rPr>
          <w:noProof/>
        </w:rPr>
      </w:pPr>
      <w:r w:rsidRPr="006543E3">
        <w:rPr>
          <w:noProof/>
        </w:rPr>
        <w:t xml:space="preserve">Keenan, J.P., et al. (2000). Self-recognition and the right prefrontal cortex. </w:t>
      </w:r>
      <w:r w:rsidRPr="006543E3">
        <w:rPr>
          <w:i/>
          <w:noProof/>
        </w:rPr>
        <w:t>Trends in cognitive sciences, 4</w:t>
      </w:r>
      <w:r w:rsidRPr="006543E3">
        <w:rPr>
          <w:noProof/>
        </w:rPr>
        <w:t xml:space="preserve">(9), 338-344. </w:t>
      </w:r>
      <w:hyperlink r:id="rId39" w:history="1">
        <w:r w:rsidRPr="006543E3">
          <w:rPr>
            <w:rStyle w:val="Hyperlink"/>
            <w:noProof/>
          </w:rPr>
          <w:t>https://doi.org/10.1016/S1364-6613</w:t>
        </w:r>
      </w:hyperlink>
      <w:r w:rsidRPr="006543E3">
        <w:rPr>
          <w:noProof/>
        </w:rPr>
        <w:t xml:space="preserve"> (00)01521-7 </w:t>
      </w:r>
    </w:p>
    <w:p w14:paraId="4C737032" w14:textId="77777777" w:rsidR="006543E3" w:rsidRPr="006543E3" w:rsidRDefault="006543E3" w:rsidP="006543E3">
      <w:pPr>
        <w:pStyle w:val="EndNoteBibliography"/>
        <w:rPr>
          <w:noProof/>
        </w:rPr>
      </w:pPr>
    </w:p>
    <w:p w14:paraId="108A426C" w14:textId="12EFD7BE" w:rsidR="006543E3" w:rsidRPr="006543E3" w:rsidRDefault="006543E3" w:rsidP="006543E3">
      <w:pPr>
        <w:pStyle w:val="EndNoteBibliography"/>
        <w:ind w:left="720" w:hanging="720"/>
        <w:rPr>
          <w:noProof/>
        </w:rPr>
      </w:pPr>
      <w:r w:rsidRPr="006543E3">
        <w:rPr>
          <w:noProof/>
        </w:rPr>
        <w:t xml:space="preserve">Kircher, T.T., et al. (2000). Towards a functional neuroanatomy of self processing: effects of faces and words. </w:t>
      </w:r>
      <w:r w:rsidRPr="006543E3">
        <w:rPr>
          <w:i/>
          <w:noProof/>
        </w:rPr>
        <w:t>Cognitive Brain Research, 10</w:t>
      </w:r>
      <w:r w:rsidRPr="006543E3">
        <w:rPr>
          <w:noProof/>
        </w:rPr>
        <w:t xml:space="preserve">(1-2), 133-144. </w:t>
      </w:r>
      <w:hyperlink r:id="rId40" w:history="1">
        <w:r w:rsidRPr="006543E3">
          <w:rPr>
            <w:rStyle w:val="Hyperlink"/>
            <w:noProof/>
          </w:rPr>
          <w:t>https://doi.org/10.1016/S0926-6410(00)00036-7</w:t>
        </w:r>
      </w:hyperlink>
      <w:r w:rsidRPr="006543E3">
        <w:rPr>
          <w:noProof/>
        </w:rPr>
        <w:t xml:space="preserve"> </w:t>
      </w:r>
    </w:p>
    <w:p w14:paraId="0A0FD416" w14:textId="77777777" w:rsidR="006543E3" w:rsidRPr="006543E3" w:rsidRDefault="006543E3" w:rsidP="006543E3">
      <w:pPr>
        <w:pStyle w:val="EndNoteBibliography"/>
        <w:rPr>
          <w:noProof/>
        </w:rPr>
      </w:pPr>
    </w:p>
    <w:p w14:paraId="14BC419C" w14:textId="6BCB7C3A" w:rsidR="006543E3" w:rsidRPr="006543E3" w:rsidRDefault="006543E3" w:rsidP="006543E3">
      <w:pPr>
        <w:pStyle w:val="EndNoteBibliography"/>
        <w:ind w:left="720" w:hanging="720"/>
        <w:rPr>
          <w:noProof/>
        </w:rPr>
      </w:pPr>
      <w:r w:rsidRPr="006543E3">
        <w:rPr>
          <w:noProof/>
        </w:rPr>
        <w:t xml:space="preserve">Koo, T.K., &amp; Li, M.Y. (2016). A Guideline of Selecting and Reporting Intraclass Correlation Coefficients for Reliability Research. </w:t>
      </w:r>
      <w:r w:rsidRPr="006543E3">
        <w:rPr>
          <w:i/>
          <w:noProof/>
        </w:rPr>
        <w:t>Journal of chiropractic medicine, 15</w:t>
      </w:r>
      <w:r w:rsidRPr="006543E3">
        <w:rPr>
          <w:noProof/>
        </w:rPr>
        <w:t xml:space="preserve">(2), 155-163. </w:t>
      </w:r>
      <w:hyperlink r:id="rId41" w:history="1">
        <w:r w:rsidRPr="006543E3">
          <w:rPr>
            <w:rStyle w:val="Hyperlink"/>
            <w:noProof/>
          </w:rPr>
          <w:t>https://doi.org/10.1016/j.jcm.2016.02.012</w:t>
        </w:r>
      </w:hyperlink>
      <w:r w:rsidRPr="006543E3">
        <w:rPr>
          <w:noProof/>
        </w:rPr>
        <w:t xml:space="preserve"> </w:t>
      </w:r>
    </w:p>
    <w:p w14:paraId="1617034A" w14:textId="77777777" w:rsidR="006543E3" w:rsidRPr="006543E3" w:rsidRDefault="006543E3" w:rsidP="006543E3">
      <w:pPr>
        <w:pStyle w:val="EndNoteBibliography"/>
        <w:rPr>
          <w:noProof/>
        </w:rPr>
      </w:pPr>
    </w:p>
    <w:p w14:paraId="38BE085C" w14:textId="4083842F" w:rsidR="006543E3" w:rsidRPr="006543E3" w:rsidRDefault="006543E3" w:rsidP="006543E3">
      <w:pPr>
        <w:pStyle w:val="EndNoteBibliography"/>
        <w:ind w:left="720" w:hanging="720"/>
        <w:rPr>
          <w:noProof/>
        </w:rPr>
      </w:pPr>
      <w:r w:rsidRPr="006543E3">
        <w:rPr>
          <w:noProof/>
        </w:rPr>
        <w:t xml:space="preserve">Kupper, L.L., &amp; Hafner, K.b. (1989). On Assessing Interrater Agreement for Multiple Attribute Responses. </w:t>
      </w:r>
      <w:r w:rsidRPr="006543E3">
        <w:rPr>
          <w:i/>
          <w:noProof/>
        </w:rPr>
        <w:t>Biometrics, 45</w:t>
      </w:r>
      <w:r w:rsidRPr="006543E3">
        <w:rPr>
          <w:noProof/>
        </w:rPr>
        <w:t xml:space="preserve">(3), 957-967. </w:t>
      </w:r>
      <w:hyperlink r:id="rId42" w:history="1">
        <w:r w:rsidRPr="006543E3">
          <w:rPr>
            <w:rStyle w:val="Hyperlink"/>
            <w:noProof/>
          </w:rPr>
          <w:t>https://doi.org/10.2307/2531695</w:t>
        </w:r>
      </w:hyperlink>
      <w:r w:rsidRPr="006543E3">
        <w:rPr>
          <w:noProof/>
        </w:rPr>
        <w:t xml:space="preserve"> </w:t>
      </w:r>
    </w:p>
    <w:p w14:paraId="383AC4B6" w14:textId="77777777" w:rsidR="006543E3" w:rsidRPr="006543E3" w:rsidRDefault="006543E3" w:rsidP="006543E3">
      <w:pPr>
        <w:pStyle w:val="EndNoteBibliography"/>
        <w:rPr>
          <w:noProof/>
        </w:rPr>
      </w:pPr>
    </w:p>
    <w:p w14:paraId="4D98469D" w14:textId="01A463BE" w:rsidR="006543E3" w:rsidRPr="006543E3" w:rsidRDefault="006543E3" w:rsidP="006543E3">
      <w:pPr>
        <w:pStyle w:val="EndNoteBibliography"/>
        <w:ind w:left="720" w:hanging="720"/>
        <w:rPr>
          <w:noProof/>
        </w:rPr>
      </w:pPr>
      <w:r w:rsidRPr="006543E3">
        <w:rPr>
          <w:noProof/>
        </w:rPr>
        <w:t xml:space="preserve">Liu, Y.S., et al. (2022). Depression screening using a non-verbal self-association task: A machine-learning based pilot study. </w:t>
      </w:r>
      <w:r w:rsidRPr="006543E3">
        <w:rPr>
          <w:i/>
          <w:noProof/>
        </w:rPr>
        <w:t>Journal of Affective Disorders, 310</w:t>
      </w:r>
      <w:r w:rsidRPr="006543E3">
        <w:rPr>
          <w:noProof/>
        </w:rPr>
        <w:t xml:space="preserve">, 87-95. </w:t>
      </w:r>
      <w:hyperlink r:id="rId43" w:history="1">
        <w:r w:rsidRPr="006543E3">
          <w:rPr>
            <w:rStyle w:val="Hyperlink"/>
            <w:noProof/>
          </w:rPr>
          <w:t>https://doi.org/10.1016/j.jad.2022.04.122</w:t>
        </w:r>
      </w:hyperlink>
      <w:r w:rsidRPr="006543E3">
        <w:rPr>
          <w:noProof/>
        </w:rPr>
        <w:t xml:space="preserve"> </w:t>
      </w:r>
    </w:p>
    <w:p w14:paraId="6F7D9D92" w14:textId="77777777" w:rsidR="006543E3" w:rsidRPr="006543E3" w:rsidRDefault="006543E3" w:rsidP="006543E3">
      <w:pPr>
        <w:pStyle w:val="EndNoteBibliography"/>
        <w:rPr>
          <w:noProof/>
        </w:rPr>
      </w:pPr>
    </w:p>
    <w:p w14:paraId="4D6AA166" w14:textId="73DF8971" w:rsidR="006543E3" w:rsidRPr="006543E3" w:rsidRDefault="006543E3" w:rsidP="006543E3">
      <w:pPr>
        <w:pStyle w:val="EndNoteBibliography"/>
        <w:ind w:left="720" w:hanging="720"/>
        <w:rPr>
          <w:noProof/>
        </w:rPr>
      </w:pPr>
      <w:r w:rsidRPr="006543E3">
        <w:rPr>
          <w:noProof/>
        </w:rPr>
        <w:t xml:space="preserve">Macrae, C.N., et al. (2017). Self-Relevance Prioritizes Access to Visual Awareness. </w:t>
      </w:r>
      <w:r w:rsidRPr="006543E3">
        <w:rPr>
          <w:i/>
          <w:noProof/>
        </w:rPr>
        <w:t>Journal of experimental psychology. Human perception and performance, 43</w:t>
      </w:r>
      <w:r w:rsidRPr="006543E3">
        <w:rPr>
          <w:noProof/>
        </w:rPr>
        <w:t xml:space="preserve">(3), 438-443. </w:t>
      </w:r>
      <w:hyperlink r:id="rId44" w:history="1">
        <w:r w:rsidRPr="006543E3">
          <w:rPr>
            <w:rStyle w:val="Hyperlink"/>
            <w:noProof/>
          </w:rPr>
          <w:t>https://doi.org/10.1037/xhp0000361</w:t>
        </w:r>
      </w:hyperlink>
      <w:r w:rsidRPr="006543E3">
        <w:rPr>
          <w:noProof/>
        </w:rPr>
        <w:t xml:space="preserve"> </w:t>
      </w:r>
    </w:p>
    <w:p w14:paraId="4350971F" w14:textId="77777777" w:rsidR="006543E3" w:rsidRPr="006543E3" w:rsidRDefault="006543E3" w:rsidP="006543E3">
      <w:pPr>
        <w:pStyle w:val="EndNoteBibliography"/>
        <w:rPr>
          <w:noProof/>
        </w:rPr>
      </w:pPr>
    </w:p>
    <w:p w14:paraId="3709E3B9" w14:textId="3365600E" w:rsidR="006543E3" w:rsidRPr="006543E3" w:rsidRDefault="006543E3" w:rsidP="006543E3">
      <w:pPr>
        <w:pStyle w:val="EndNoteBibliography"/>
        <w:ind w:left="720" w:hanging="720"/>
        <w:rPr>
          <w:noProof/>
        </w:rPr>
      </w:pPr>
      <w:r w:rsidRPr="006543E3">
        <w:rPr>
          <w:noProof/>
        </w:rPr>
        <w:t xml:space="preserve">Maire, H., et al. (2020). A Developmental Study of the Self‐Prioritization Effect in Children Between 6 and 10 Years of Age. </w:t>
      </w:r>
      <w:r w:rsidRPr="006543E3">
        <w:rPr>
          <w:i/>
          <w:noProof/>
        </w:rPr>
        <w:t>Child development, 91</w:t>
      </w:r>
      <w:r w:rsidRPr="006543E3">
        <w:rPr>
          <w:noProof/>
        </w:rPr>
        <w:t xml:space="preserve">(3), 694-704. </w:t>
      </w:r>
      <w:hyperlink r:id="rId45" w:history="1">
        <w:r w:rsidRPr="006543E3">
          <w:rPr>
            <w:rStyle w:val="Hyperlink"/>
            <w:noProof/>
          </w:rPr>
          <w:t>https://doi.org/10.1111/cdev.13352</w:t>
        </w:r>
      </w:hyperlink>
      <w:r w:rsidRPr="006543E3">
        <w:rPr>
          <w:noProof/>
        </w:rPr>
        <w:t xml:space="preserve"> </w:t>
      </w:r>
    </w:p>
    <w:p w14:paraId="5B914737" w14:textId="77777777" w:rsidR="006543E3" w:rsidRPr="006543E3" w:rsidRDefault="006543E3" w:rsidP="006543E3">
      <w:pPr>
        <w:pStyle w:val="EndNoteBibliography"/>
        <w:rPr>
          <w:noProof/>
        </w:rPr>
      </w:pPr>
    </w:p>
    <w:p w14:paraId="35D1E066" w14:textId="1F3619FB" w:rsidR="006543E3" w:rsidRPr="006543E3" w:rsidRDefault="006543E3" w:rsidP="006543E3">
      <w:pPr>
        <w:pStyle w:val="EndNoteBibliography"/>
        <w:ind w:left="720" w:hanging="720"/>
        <w:rPr>
          <w:noProof/>
        </w:rPr>
      </w:pPr>
      <w:r w:rsidRPr="006543E3">
        <w:rPr>
          <w:noProof/>
        </w:rPr>
        <w:t xml:space="preserve">Moray, N. (1959). Attention in dichotic listening: Affective cues and the influence of instructions. </w:t>
      </w:r>
      <w:r w:rsidRPr="006543E3">
        <w:rPr>
          <w:i/>
          <w:noProof/>
        </w:rPr>
        <w:t>Quarterly journal of experimental psychology, 11</w:t>
      </w:r>
      <w:r w:rsidRPr="006543E3">
        <w:rPr>
          <w:noProof/>
        </w:rPr>
        <w:t xml:space="preserve">(1), 56-60. </w:t>
      </w:r>
      <w:hyperlink r:id="rId46" w:history="1">
        <w:r w:rsidRPr="006543E3">
          <w:rPr>
            <w:rStyle w:val="Hyperlink"/>
            <w:noProof/>
          </w:rPr>
          <w:t>https://doi.org/10.1080/17470215908416289</w:t>
        </w:r>
      </w:hyperlink>
      <w:r w:rsidRPr="006543E3">
        <w:rPr>
          <w:noProof/>
        </w:rPr>
        <w:t xml:space="preserve"> </w:t>
      </w:r>
    </w:p>
    <w:p w14:paraId="7271C155" w14:textId="77777777" w:rsidR="006543E3" w:rsidRPr="006543E3" w:rsidRDefault="006543E3" w:rsidP="006543E3">
      <w:pPr>
        <w:pStyle w:val="EndNoteBibliography"/>
        <w:rPr>
          <w:noProof/>
        </w:rPr>
      </w:pPr>
    </w:p>
    <w:p w14:paraId="4218F078" w14:textId="77777777" w:rsidR="006543E3" w:rsidRPr="006543E3" w:rsidRDefault="006543E3" w:rsidP="006543E3">
      <w:pPr>
        <w:pStyle w:val="EndNoteBibliography"/>
        <w:ind w:left="720" w:hanging="720"/>
        <w:rPr>
          <w:noProof/>
        </w:rPr>
      </w:pPr>
      <w:r w:rsidRPr="006543E3">
        <w:rPr>
          <w:noProof/>
        </w:rPr>
        <w:t xml:space="preserve">Navon, M., &amp; Makovski, T. (2021). Are Self-related Items Unique? the Self-prioritization Effect Revisited. </w:t>
      </w:r>
    </w:p>
    <w:p w14:paraId="67AD8541" w14:textId="77777777" w:rsidR="006543E3" w:rsidRPr="006543E3" w:rsidRDefault="006543E3" w:rsidP="006543E3">
      <w:pPr>
        <w:pStyle w:val="EndNoteBibliography"/>
        <w:rPr>
          <w:noProof/>
        </w:rPr>
      </w:pPr>
    </w:p>
    <w:p w14:paraId="0B566E5E" w14:textId="050A3BBD" w:rsidR="006543E3" w:rsidRPr="006543E3" w:rsidRDefault="006543E3" w:rsidP="006543E3">
      <w:pPr>
        <w:pStyle w:val="EndNoteBibliography"/>
        <w:ind w:left="720" w:hanging="720"/>
        <w:rPr>
          <w:noProof/>
        </w:rPr>
      </w:pPr>
      <w:r w:rsidRPr="006543E3">
        <w:rPr>
          <w:noProof/>
        </w:rPr>
        <w:t xml:space="preserve">Nijhof, A.D., &amp; Bird, G. (2019). Self‐processing in individuals with autism spectrum disorder. </w:t>
      </w:r>
      <w:r w:rsidRPr="006543E3">
        <w:rPr>
          <w:i/>
          <w:noProof/>
        </w:rPr>
        <w:t>Autism research, 12</w:t>
      </w:r>
      <w:r w:rsidRPr="006543E3">
        <w:rPr>
          <w:noProof/>
        </w:rPr>
        <w:t xml:space="preserve">(11), 1580-1584. </w:t>
      </w:r>
      <w:hyperlink r:id="rId47" w:history="1">
        <w:r w:rsidRPr="006543E3">
          <w:rPr>
            <w:rStyle w:val="Hyperlink"/>
            <w:noProof/>
          </w:rPr>
          <w:t>https://doi.org/10.1002/aur.2200</w:t>
        </w:r>
      </w:hyperlink>
      <w:r w:rsidRPr="006543E3">
        <w:rPr>
          <w:noProof/>
        </w:rPr>
        <w:t xml:space="preserve"> </w:t>
      </w:r>
    </w:p>
    <w:p w14:paraId="34B9FAF4" w14:textId="77777777" w:rsidR="006543E3" w:rsidRPr="006543E3" w:rsidRDefault="006543E3" w:rsidP="006543E3">
      <w:pPr>
        <w:pStyle w:val="EndNoteBibliography"/>
        <w:rPr>
          <w:noProof/>
        </w:rPr>
      </w:pPr>
    </w:p>
    <w:p w14:paraId="590F0BA3" w14:textId="77777777" w:rsidR="006543E3" w:rsidRPr="006543E3" w:rsidRDefault="006543E3" w:rsidP="006543E3">
      <w:pPr>
        <w:pStyle w:val="EndNoteBibliography"/>
        <w:ind w:left="720" w:hanging="720"/>
        <w:rPr>
          <w:noProof/>
        </w:rPr>
      </w:pPr>
      <w:r w:rsidRPr="006543E3">
        <w:rPr>
          <w:noProof/>
        </w:rPr>
        <w:t xml:space="preserve">Orellana-Corrales, G., et al. Does Self-Associating a Geometric Shape Immediately Cause Attentional Prioritization? Comparing Familiar vs. Recently Self-Associated Stimuli in the Dot-Probe Task. </w:t>
      </w:r>
    </w:p>
    <w:p w14:paraId="3DCD305A" w14:textId="77777777" w:rsidR="006543E3" w:rsidRPr="006543E3" w:rsidRDefault="006543E3" w:rsidP="006543E3">
      <w:pPr>
        <w:pStyle w:val="EndNoteBibliography"/>
        <w:rPr>
          <w:noProof/>
        </w:rPr>
      </w:pPr>
    </w:p>
    <w:p w14:paraId="29F1D11D" w14:textId="285D845B" w:rsidR="006543E3" w:rsidRPr="006543E3" w:rsidRDefault="006543E3" w:rsidP="006543E3">
      <w:pPr>
        <w:pStyle w:val="EndNoteBibliography"/>
        <w:ind w:left="720" w:hanging="720"/>
        <w:rPr>
          <w:noProof/>
        </w:rPr>
      </w:pPr>
      <w:r w:rsidRPr="006543E3">
        <w:rPr>
          <w:noProof/>
        </w:rPr>
        <w:t xml:space="preserve">Parsons, S., et al. (2019). Psychological Science Needs a Standard Practice of Reporting the Reliability of Cognitive-Behavioral Measurements. </w:t>
      </w:r>
      <w:r w:rsidRPr="006543E3">
        <w:rPr>
          <w:i/>
          <w:noProof/>
        </w:rPr>
        <w:t>Advances in methods and practices in psychological science, 2</w:t>
      </w:r>
      <w:r w:rsidRPr="006543E3">
        <w:rPr>
          <w:noProof/>
        </w:rPr>
        <w:t xml:space="preserve">(4), 378-395. </w:t>
      </w:r>
      <w:hyperlink r:id="rId48" w:history="1">
        <w:r w:rsidRPr="006543E3">
          <w:rPr>
            <w:rStyle w:val="Hyperlink"/>
            <w:noProof/>
          </w:rPr>
          <w:t>https://doi.org/10.1177/2515245919879695</w:t>
        </w:r>
      </w:hyperlink>
      <w:r w:rsidRPr="006543E3">
        <w:rPr>
          <w:noProof/>
        </w:rPr>
        <w:t xml:space="preserve"> </w:t>
      </w:r>
    </w:p>
    <w:p w14:paraId="615E09A7" w14:textId="77777777" w:rsidR="006543E3" w:rsidRPr="006543E3" w:rsidRDefault="006543E3" w:rsidP="006543E3">
      <w:pPr>
        <w:pStyle w:val="EndNoteBibliography"/>
        <w:rPr>
          <w:noProof/>
        </w:rPr>
      </w:pPr>
    </w:p>
    <w:p w14:paraId="7907C469" w14:textId="2181DFFE" w:rsidR="006543E3" w:rsidRPr="006543E3" w:rsidRDefault="006543E3" w:rsidP="006543E3">
      <w:pPr>
        <w:pStyle w:val="EndNoteBibliography"/>
        <w:ind w:left="720" w:hanging="720"/>
        <w:rPr>
          <w:noProof/>
        </w:rPr>
      </w:pPr>
      <w:r w:rsidRPr="006543E3">
        <w:rPr>
          <w:noProof/>
        </w:rPr>
        <w:lastRenderedPageBreak/>
        <w:t xml:space="preserve">Payne, B., et al. (2021). Perceptual prioritization of self‐associated voices. </w:t>
      </w:r>
      <w:r w:rsidRPr="006543E3">
        <w:rPr>
          <w:i/>
          <w:noProof/>
        </w:rPr>
        <w:t>British Journal of Psychology, 112</w:t>
      </w:r>
      <w:r w:rsidRPr="006543E3">
        <w:rPr>
          <w:noProof/>
        </w:rPr>
        <w:t xml:space="preserve">(3), 585-610. </w:t>
      </w:r>
      <w:hyperlink r:id="rId49" w:history="1">
        <w:r w:rsidRPr="006543E3">
          <w:rPr>
            <w:rStyle w:val="Hyperlink"/>
            <w:noProof/>
          </w:rPr>
          <w:t>https://doi.org/10.1111/bjop.12479</w:t>
        </w:r>
      </w:hyperlink>
      <w:r w:rsidRPr="006543E3">
        <w:rPr>
          <w:noProof/>
        </w:rPr>
        <w:t xml:space="preserve"> </w:t>
      </w:r>
    </w:p>
    <w:p w14:paraId="364B0326" w14:textId="77777777" w:rsidR="006543E3" w:rsidRPr="006543E3" w:rsidRDefault="006543E3" w:rsidP="006543E3">
      <w:pPr>
        <w:pStyle w:val="EndNoteBibliography"/>
        <w:rPr>
          <w:noProof/>
        </w:rPr>
      </w:pPr>
    </w:p>
    <w:p w14:paraId="6DA6A7E2" w14:textId="0662FD34" w:rsidR="006543E3" w:rsidRPr="006543E3" w:rsidRDefault="006543E3" w:rsidP="006543E3">
      <w:pPr>
        <w:pStyle w:val="EndNoteBibliography"/>
        <w:ind w:left="720" w:hanging="720"/>
        <w:rPr>
          <w:noProof/>
        </w:rPr>
      </w:pPr>
      <w:r w:rsidRPr="006543E3">
        <w:rPr>
          <w:noProof/>
        </w:rPr>
        <w:t xml:space="preserve">R Core Team. (2022). R: A Language and Environment for Statistical Computing. </w:t>
      </w:r>
      <w:hyperlink r:id="rId50" w:history="1">
        <w:r w:rsidRPr="006543E3">
          <w:rPr>
            <w:rStyle w:val="Hyperlink"/>
            <w:noProof/>
          </w:rPr>
          <w:t>https://www.R-project.org/</w:t>
        </w:r>
      </w:hyperlink>
      <w:r w:rsidRPr="006543E3">
        <w:rPr>
          <w:noProof/>
        </w:rPr>
        <w:t xml:space="preserve"> </w:t>
      </w:r>
    </w:p>
    <w:p w14:paraId="27182B0A" w14:textId="77777777" w:rsidR="006543E3" w:rsidRPr="006543E3" w:rsidRDefault="006543E3" w:rsidP="006543E3">
      <w:pPr>
        <w:pStyle w:val="EndNoteBibliography"/>
        <w:rPr>
          <w:noProof/>
        </w:rPr>
      </w:pPr>
    </w:p>
    <w:p w14:paraId="26583900" w14:textId="27C0B721" w:rsidR="006543E3" w:rsidRPr="006543E3" w:rsidRDefault="006543E3" w:rsidP="006543E3">
      <w:pPr>
        <w:pStyle w:val="EndNoteBibliography"/>
        <w:ind w:left="720" w:hanging="720"/>
        <w:rPr>
          <w:noProof/>
        </w:rPr>
      </w:pPr>
      <w:r w:rsidRPr="006543E3">
        <w:rPr>
          <w:noProof/>
        </w:rPr>
        <w:t xml:space="preserve">Rogers, T.B., et al. (1977, Sep). Self-reference and the encoding of personal information. </w:t>
      </w:r>
      <w:r w:rsidRPr="006543E3">
        <w:rPr>
          <w:i/>
          <w:noProof/>
        </w:rPr>
        <w:t>J Pers Soc Psychol, 35</w:t>
      </w:r>
      <w:r w:rsidRPr="006543E3">
        <w:rPr>
          <w:noProof/>
        </w:rPr>
        <w:t xml:space="preserve">(9), 677-688. </w:t>
      </w:r>
      <w:hyperlink r:id="rId51" w:history="1">
        <w:r w:rsidRPr="006543E3">
          <w:rPr>
            <w:rStyle w:val="Hyperlink"/>
            <w:noProof/>
          </w:rPr>
          <w:t>https://doi.org/10.1037//0022-3514.35.9.677</w:t>
        </w:r>
      </w:hyperlink>
      <w:r w:rsidRPr="006543E3">
        <w:rPr>
          <w:noProof/>
        </w:rPr>
        <w:t xml:space="preserve"> </w:t>
      </w:r>
    </w:p>
    <w:p w14:paraId="1A9E68D5" w14:textId="77777777" w:rsidR="006543E3" w:rsidRPr="006543E3" w:rsidRDefault="006543E3" w:rsidP="006543E3">
      <w:pPr>
        <w:pStyle w:val="EndNoteBibliography"/>
        <w:rPr>
          <w:noProof/>
        </w:rPr>
      </w:pPr>
    </w:p>
    <w:p w14:paraId="67658965" w14:textId="77777777" w:rsidR="006543E3" w:rsidRPr="006543E3" w:rsidRDefault="006543E3" w:rsidP="006543E3">
      <w:pPr>
        <w:pStyle w:val="EndNoteBibliography"/>
        <w:ind w:left="720" w:hanging="720"/>
        <w:rPr>
          <w:noProof/>
        </w:rPr>
      </w:pPr>
      <w:r w:rsidRPr="006543E3">
        <w:rPr>
          <w:noProof/>
        </w:rPr>
        <w:t xml:space="preserve">Schäfer, S., &amp; Frings, C. (2019). Understanding self-prioritisation: The prioritisation of self-relevant stimuli and its relation to the individual self-esteem. </w:t>
      </w:r>
      <w:r w:rsidRPr="006543E3">
        <w:rPr>
          <w:i/>
          <w:noProof/>
        </w:rPr>
        <w:t>Journal of cognitive psychology, 31</w:t>
      </w:r>
      <w:r w:rsidRPr="006543E3">
        <w:rPr>
          <w:noProof/>
        </w:rPr>
        <w:t xml:space="preserve">(8), 813-824. </w:t>
      </w:r>
    </w:p>
    <w:p w14:paraId="78ED206D" w14:textId="77777777" w:rsidR="006543E3" w:rsidRPr="006543E3" w:rsidRDefault="006543E3" w:rsidP="006543E3">
      <w:pPr>
        <w:pStyle w:val="EndNoteBibliography"/>
        <w:rPr>
          <w:noProof/>
        </w:rPr>
      </w:pPr>
    </w:p>
    <w:p w14:paraId="32312BF1" w14:textId="77777777" w:rsidR="006543E3" w:rsidRPr="006543E3" w:rsidRDefault="006543E3" w:rsidP="006543E3">
      <w:pPr>
        <w:pStyle w:val="EndNoteBibliography"/>
        <w:ind w:left="720" w:hanging="720"/>
        <w:rPr>
          <w:noProof/>
        </w:rPr>
      </w:pPr>
      <w:r w:rsidRPr="006543E3">
        <w:rPr>
          <w:noProof/>
        </w:rPr>
        <w:t xml:space="preserve">Schäfer, S., et al. (2019). The natural egocenter: An experimental account of locating the self. </w:t>
      </w:r>
      <w:r w:rsidRPr="006543E3">
        <w:rPr>
          <w:i/>
          <w:noProof/>
        </w:rPr>
        <w:t>Consciousness and cognition, 74</w:t>
      </w:r>
      <w:r w:rsidRPr="006543E3">
        <w:rPr>
          <w:noProof/>
        </w:rPr>
        <w:t xml:space="preserve">, 102775. </w:t>
      </w:r>
    </w:p>
    <w:p w14:paraId="0A457360" w14:textId="77777777" w:rsidR="006543E3" w:rsidRPr="006543E3" w:rsidRDefault="006543E3" w:rsidP="006543E3">
      <w:pPr>
        <w:pStyle w:val="EndNoteBibliography"/>
        <w:rPr>
          <w:noProof/>
        </w:rPr>
      </w:pPr>
    </w:p>
    <w:p w14:paraId="58A05E4E" w14:textId="77777777" w:rsidR="006543E3" w:rsidRPr="006543E3" w:rsidRDefault="006543E3" w:rsidP="006543E3">
      <w:pPr>
        <w:pStyle w:val="EndNoteBibliography"/>
        <w:ind w:left="720" w:hanging="720"/>
        <w:rPr>
          <w:noProof/>
        </w:rPr>
      </w:pPr>
      <w:r w:rsidRPr="006543E3">
        <w:rPr>
          <w:noProof/>
        </w:rPr>
        <w:t xml:space="preserve">Schäfer, S., et al. (2021). When self‐prioritization crosses the senses: Crossmodal self‐prioritization demonstrated between vision and touch. </w:t>
      </w:r>
      <w:r w:rsidRPr="006543E3">
        <w:rPr>
          <w:i/>
          <w:noProof/>
        </w:rPr>
        <w:t>British Journal of Psychology, 112</w:t>
      </w:r>
      <w:r w:rsidRPr="006543E3">
        <w:rPr>
          <w:noProof/>
        </w:rPr>
        <w:t xml:space="preserve">(3), 573-584. </w:t>
      </w:r>
    </w:p>
    <w:p w14:paraId="363F2F35" w14:textId="77777777" w:rsidR="006543E3" w:rsidRPr="006543E3" w:rsidRDefault="006543E3" w:rsidP="006543E3">
      <w:pPr>
        <w:pStyle w:val="EndNoteBibliography"/>
        <w:rPr>
          <w:noProof/>
        </w:rPr>
      </w:pPr>
    </w:p>
    <w:p w14:paraId="56318ED6" w14:textId="77777777" w:rsidR="006543E3" w:rsidRPr="006543E3" w:rsidRDefault="006543E3" w:rsidP="006543E3">
      <w:pPr>
        <w:pStyle w:val="EndNoteBibliography"/>
        <w:ind w:left="720" w:hanging="720"/>
        <w:rPr>
          <w:noProof/>
        </w:rPr>
      </w:pPr>
      <w:r w:rsidRPr="006543E3">
        <w:rPr>
          <w:noProof/>
        </w:rPr>
        <w:t xml:space="preserve">Schopf, K. (2020). Effects of Affective Valence on the Prioritization of Self-Relevant Stimuli. </w:t>
      </w:r>
    </w:p>
    <w:p w14:paraId="5E1A1480" w14:textId="77777777" w:rsidR="006543E3" w:rsidRPr="006543E3" w:rsidRDefault="006543E3" w:rsidP="006543E3">
      <w:pPr>
        <w:pStyle w:val="EndNoteBibliography"/>
        <w:rPr>
          <w:noProof/>
        </w:rPr>
      </w:pPr>
    </w:p>
    <w:p w14:paraId="10FF3A72" w14:textId="0D282193" w:rsidR="006543E3" w:rsidRPr="006543E3" w:rsidRDefault="006543E3" w:rsidP="006543E3">
      <w:pPr>
        <w:pStyle w:val="EndNoteBibliography"/>
        <w:ind w:left="720" w:hanging="720"/>
        <w:rPr>
          <w:noProof/>
        </w:rPr>
      </w:pPr>
      <w:r w:rsidRPr="006543E3">
        <w:rPr>
          <w:noProof/>
        </w:rPr>
        <w:t xml:space="preserve">Sel, A., et al. (2019). Self-Association and Attentional Processing Regarding Perceptually Salient Items. </w:t>
      </w:r>
      <w:r w:rsidRPr="006543E3">
        <w:rPr>
          <w:i/>
          <w:noProof/>
        </w:rPr>
        <w:t>Review of philosophy and psychology, 10</w:t>
      </w:r>
      <w:r w:rsidRPr="006543E3">
        <w:rPr>
          <w:noProof/>
        </w:rPr>
        <w:t xml:space="preserve">(4), 735-746. </w:t>
      </w:r>
      <w:hyperlink r:id="rId52" w:history="1">
        <w:r w:rsidRPr="006543E3">
          <w:rPr>
            <w:rStyle w:val="Hyperlink"/>
            <w:noProof/>
          </w:rPr>
          <w:t>https://doi.org/10.1007/s13164-018-0430-3</w:t>
        </w:r>
      </w:hyperlink>
      <w:r w:rsidRPr="006543E3">
        <w:rPr>
          <w:noProof/>
        </w:rPr>
        <w:t xml:space="preserve"> </w:t>
      </w:r>
    </w:p>
    <w:p w14:paraId="6EEF7717" w14:textId="77777777" w:rsidR="006543E3" w:rsidRPr="006543E3" w:rsidRDefault="006543E3" w:rsidP="006543E3">
      <w:pPr>
        <w:pStyle w:val="EndNoteBibliography"/>
        <w:rPr>
          <w:noProof/>
        </w:rPr>
      </w:pPr>
    </w:p>
    <w:p w14:paraId="7497C471" w14:textId="3316BB0D" w:rsidR="006543E3" w:rsidRPr="006543E3" w:rsidRDefault="006543E3" w:rsidP="006543E3">
      <w:pPr>
        <w:pStyle w:val="EndNoteBibliography"/>
        <w:ind w:left="720" w:hanging="720"/>
        <w:rPr>
          <w:noProof/>
        </w:rPr>
      </w:pPr>
      <w:r w:rsidRPr="006543E3">
        <w:rPr>
          <w:noProof/>
        </w:rPr>
        <w:t xml:space="preserve">Stoeber, J., &amp; Eysenck, M.W. (2008). Perfectionism and efficiency: Accuracy, response bias, and invested time in proof-reading performance. </w:t>
      </w:r>
      <w:r w:rsidRPr="006543E3">
        <w:rPr>
          <w:i/>
          <w:noProof/>
        </w:rPr>
        <w:t>Journal of research in personality, 42</w:t>
      </w:r>
      <w:r w:rsidRPr="006543E3">
        <w:rPr>
          <w:noProof/>
        </w:rPr>
        <w:t xml:space="preserve">(6), 1673-1678. </w:t>
      </w:r>
      <w:hyperlink r:id="rId53" w:history="1">
        <w:r w:rsidRPr="006543E3">
          <w:rPr>
            <w:rStyle w:val="Hyperlink"/>
            <w:noProof/>
          </w:rPr>
          <w:t>https://doi.org/10.1016/j.jrp.2008.08.001</w:t>
        </w:r>
      </w:hyperlink>
      <w:r w:rsidRPr="006543E3">
        <w:rPr>
          <w:noProof/>
        </w:rPr>
        <w:t xml:space="preserve"> </w:t>
      </w:r>
    </w:p>
    <w:p w14:paraId="35C98EEA" w14:textId="77777777" w:rsidR="006543E3" w:rsidRPr="006543E3" w:rsidRDefault="006543E3" w:rsidP="006543E3">
      <w:pPr>
        <w:pStyle w:val="EndNoteBibliography"/>
        <w:rPr>
          <w:noProof/>
        </w:rPr>
      </w:pPr>
    </w:p>
    <w:p w14:paraId="664FF590" w14:textId="77777777" w:rsidR="006543E3" w:rsidRPr="006543E3" w:rsidRDefault="006543E3" w:rsidP="006543E3">
      <w:pPr>
        <w:pStyle w:val="EndNoteBibliography"/>
        <w:ind w:left="720" w:hanging="720"/>
        <w:rPr>
          <w:noProof/>
        </w:rPr>
      </w:pPr>
      <w:r w:rsidRPr="006543E3">
        <w:rPr>
          <w:noProof/>
        </w:rPr>
        <w:t xml:space="preserve">Strachan, J.W., et al. (2020). It goes with the territory: Ownership across spatial boundaries. </w:t>
      </w:r>
      <w:r w:rsidRPr="006543E3">
        <w:rPr>
          <w:i/>
          <w:noProof/>
        </w:rPr>
        <w:t>Journal of Experimental Psychology: Human Perception and Performance, 46</w:t>
      </w:r>
      <w:r w:rsidRPr="006543E3">
        <w:rPr>
          <w:noProof/>
        </w:rPr>
        <w:t xml:space="preserve">(8), 789. </w:t>
      </w:r>
    </w:p>
    <w:p w14:paraId="3DE6B66E" w14:textId="77777777" w:rsidR="006543E3" w:rsidRPr="006543E3" w:rsidRDefault="006543E3" w:rsidP="006543E3">
      <w:pPr>
        <w:pStyle w:val="EndNoteBibliography"/>
        <w:rPr>
          <w:noProof/>
        </w:rPr>
      </w:pPr>
    </w:p>
    <w:p w14:paraId="48AD9B21" w14:textId="5D1290A9" w:rsidR="006543E3" w:rsidRPr="006543E3" w:rsidRDefault="006543E3" w:rsidP="006543E3">
      <w:pPr>
        <w:pStyle w:val="EndNoteBibliography"/>
        <w:ind w:left="720" w:hanging="720"/>
        <w:rPr>
          <w:noProof/>
        </w:rPr>
      </w:pPr>
      <w:r w:rsidRPr="006543E3">
        <w:rPr>
          <w:noProof/>
        </w:rPr>
        <w:t xml:space="preserve">Sui, J., et al. (2012). Perceptual effects of social salience: Evidence from self-prioritization effects on perceptual matching. </w:t>
      </w:r>
      <w:r w:rsidRPr="006543E3">
        <w:rPr>
          <w:i/>
          <w:noProof/>
        </w:rPr>
        <w:t>Journal of experimental psychology. Human perception and performance, 38</w:t>
      </w:r>
      <w:r w:rsidRPr="006543E3">
        <w:rPr>
          <w:noProof/>
        </w:rPr>
        <w:t xml:space="preserve">(5), 1105-1117. </w:t>
      </w:r>
      <w:hyperlink r:id="rId54" w:history="1">
        <w:r w:rsidRPr="006543E3">
          <w:rPr>
            <w:rStyle w:val="Hyperlink"/>
            <w:noProof/>
          </w:rPr>
          <w:t>https://doi.org/10.1037/a0029792</w:t>
        </w:r>
      </w:hyperlink>
      <w:r w:rsidRPr="006543E3">
        <w:rPr>
          <w:noProof/>
        </w:rPr>
        <w:t xml:space="preserve"> </w:t>
      </w:r>
    </w:p>
    <w:p w14:paraId="762F80ED" w14:textId="77777777" w:rsidR="006543E3" w:rsidRPr="006543E3" w:rsidRDefault="006543E3" w:rsidP="006543E3">
      <w:pPr>
        <w:pStyle w:val="EndNoteBibliography"/>
        <w:rPr>
          <w:noProof/>
        </w:rPr>
      </w:pPr>
    </w:p>
    <w:p w14:paraId="559FDBC9" w14:textId="6F284A34" w:rsidR="006543E3" w:rsidRPr="006543E3" w:rsidRDefault="006543E3" w:rsidP="006543E3">
      <w:pPr>
        <w:pStyle w:val="EndNoteBibliography"/>
        <w:ind w:left="720" w:hanging="720"/>
        <w:rPr>
          <w:noProof/>
        </w:rPr>
      </w:pPr>
      <w:r w:rsidRPr="006543E3">
        <w:rPr>
          <w:noProof/>
        </w:rPr>
        <w:t xml:space="preserve">Sui, J., &amp; Humphreys, G.W. (2013, Nov). Self-referential processing is distinct from semantic elaboration: Evidence from long-term memory effects in a patient with amnesia and semantic impairments. </w:t>
      </w:r>
      <w:r w:rsidRPr="006543E3">
        <w:rPr>
          <w:i/>
          <w:noProof/>
        </w:rPr>
        <w:t>Neuropsychologia, 51</w:t>
      </w:r>
      <w:r w:rsidRPr="006543E3">
        <w:rPr>
          <w:noProof/>
        </w:rPr>
        <w:t xml:space="preserve">(13), 2663-2673. </w:t>
      </w:r>
      <w:hyperlink r:id="rId55" w:history="1">
        <w:r w:rsidRPr="006543E3">
          <w:rPr>
            <w:rStyle w:val="Hyperlink"/>
            <w:noProof/>
          </w:rPr>
          <w:t>https://doi.org/10.1016/j.neuropsychologia.2013.07.025</w:t>
        </w:r>
      </w:hyperlink>
      <w:r w:rsidRPr="006543E3">
        <w:rPr>
          <w:noProof/>
        </w:rPr>
        <w:t xml:space="preserve"> </w:t>
      </w:r>
    </w:p>
    <w:p w14:paraId="008C406C" w14:textId="77777777" w:rsidR="006543E3" w:rsidRPr="006543E3" w:rsidRDefault="006543E3" w:rsidP="006543E3">
      <w:pPr>
        <w:pStyle w:val="EndNoteBibliography"/>
        <w:rPr>
          <w:noProof/>
        </w:rPr>
      </w:pPr>
    </w:p>
    <w:p w14:paraId="2C6BDA28" w14:textId="44726BF4" w:rsidR="006543E3" w:rsidRPr="006543E3" w:rsidRDefault="006543E3" w:rsidP="006543E3">
      <w:pPr>
        <w:pStyle w:val="EndNoteBibliography"/>
        <w:ind w:left="720" w:hanging="720"/>
        <w:rPr>
          <w:noProof/>
        </w:rPr>
      </w:pPr>
      <w:r w:rsidRPr="006543E3">
        <w:rPr>
          <w:noProof/>
        </w:rPr>
        <w:t xml:space="preserve">Sui, J., &amp; Humphreys, G.W. (2017). The self survives extinction: Self-association biases attention in patients with visual extinction. </w:t>
      </w:r>
      <w:r w:rsidRPr="006543E3">
        <w:rPr>
          <w:i/>
          <w:noProof/>
        </w:rPr>
        <w:t>Cortex, 95</w:t>
      </w:r>
      <w:r w:rsidRPr="006543E3">
        <w:rPr>
          <w:noProof/>
        </w:rPr>
        <w:t xml:space="preserve">, 248-256. </w:t>
      </w:r>
      <w:hyperlink r:id="rId56" w:history="1">
        <w:r w:rsidRPr="006543E3">
          <w:rPr>
            <w:rStyle w:val="Hyperlink"/>
            <w:noProof/>
          </w:rPr>
          <w:t>https://doi.org/10.1016/j.cortex.2017.08.006</w:t>
        </w:r>
      </w:hyperlink>
      <w:r w:rsidRPr="006543E3">
        <w:rPr>
          <w:noProof/>
        </w:rPr>
        <w:t xml:space="preserve"> </w:t>
      </w:r>
    </w:p>
    <w:p w14:paraId="5F59A196" w14:textId="77777777" w:rsidR="006543E3" w:rsidRPr="006543E3" w:rsidRDefault="006543E3" w:rsidP="006543E3">
      <w:pPr>
        <w:pStyle w:val="EndNoteBibliography"/>
        <w:rPr>
          <w:noProof/>
        </w:rPr>
      </w:pPr>
    </w:p>
    <w:p w14:paraId="0F14A04E" w14:textId="11AB2108" w:rsidR="006543E3" w:rsidRPr="006543E3" w:rsidRDefault="006543E3" w:rsidP="006543E3">
      <w:pPr>
        <w:pStyle w:val="EndNoteBibliography"/>
        <w:ind w:left="720" w:hanging="720"/>
        <w:rPr>
          <w:noProof/>
        </w:rPr>
      </w:pPr>
      <w:r w:rsidRPr="006543E3">
        <w:rPr>
          <w:noProof/>
        </w:rPr>
        <w:lastRenderedPageBreak/>
        <w:t xml:space="preserve">Sui, J., et al. (2016). Negative mood disrupts self- and reward-biases in perceptual matching. </w:t>
      </w:r>
      <w:r w:rsidRPr="006543E3">
        <w:rPr>
          <w:i/>
          <w:noProof/>
        </w:rPr>
        <w:t>Q J Exp Psychol, 69</w:t>
      </w:r>
      <w:r w:rsidRPr="006543E3">
        <w:rPr>
          <w:noProof/>
        </w:rPr>
        <w:t xml:space="preserve">(7), 1438-1448. </w:t>
      </w:r>
      <w:hyperlink r:id="rId57" w:history="1">
        <w:r w:rsidRPr="006543E3">
          <w:rPr>
            <w:rStyle w:val="Hyperlink"/>
            <w:noProof/>
          </w:rPr>
          <w:t>https://doi.org/10.1080/17470218.2015.1122069</w:t>
        </w:r>
      </w:hyperlink>
      <w:r w:rsidRPr="006543E3">
        <w:rPr>
          <w:noProof/>
        </w:rPr>
        <w:t xml:space="preserve"> </w:t>
      </w:r>
    </w:p>
    <w:p w14:paraId="01FA8086" w14:textId="77777777" w:rsidR="006543E3" w:rsidRPr="006543E3" w:rsidRDefault="006543E3" w:rsidP="006543E3">
      <w:pPr>
        <w:pStyle w:val="EndNoteBibliography"/>
        <w:rPr>
          <w:noProof/>
        </w:rPr>
      </w:pPr>
    </w:p>
    <w:p w14:paraId="52F68B67" w14:textId="77777777" w:rsidR="006543E3" w:rsidRPr="006543E3" w:rsidRDefault="006543E3" w:rsidP="006543E3">
      <w:pPr>
        <w:pStyle w:val="EndNoteBibliography"/>
        <w:ind w:left="720" w:hanging="720"/>
        <w:rPr>
          <w:noProof/>
        </w:rPr>
      </w:pPr>
      <w:r w:rsidRPr="006543E3">
        <w:rPr>
          <w:noProof/>
        </w:rPr>
        <w:t xml:space="preserve">Svensson, S.L., et al. (2022). More or less of me and you: self-relevance augments the effects of item probability on stimulus prioritization. </w:t>
      </w:r>
      <w:r w:rsidRPr="006543E3">
        <w:rPr>
          <w:i/>
          <w:noProof/>
        </w:rPr>
        <w:t>Psychological Research, 86</w:t>
      </w:r>
      <w:r w:rsidRPr="006543E3">
        <w:rPr>
          <w:noProof/>
        </w:rPr>
        <w:t xml:space="preserve">(4), 1145-1164. </w:t>
      </w:r>
    </w:p>
    <w:p w14:paraId="042032C0" w14:textId="77777777" w:rsidR="006543E3" w:rsidRPr="006543E3" w:rsidRDefault="006543E3" w:rsidP="006543E3">
      <w:pPr>
        <w:pStyle w:val="EndNoteBibliography"/>
        <w:rPr>
          <w:noProof/>
        </w:rPr>
      </w:pPr>
    </w:p>
    <w:p w14:paraId="6B5BCD39" w14:textId="35D5578E" w:rsidR="006543E3" w:rsidRPr="006543E3" w:rsidRDefault="006543E3" w:rsidP="006543E3">
      <w:pPr>
        <w:pStyle w:val="EndNoteBibliography"/>
        <w:ind w:left="720" w:hanging="720"/>
        <w:rPr>
          <w:noProof/>
        </w:rPr>
      </w:pPr>
      <w:r w:rsidRPr="006543E3">
        <w:rPr>
          <w:noProof/>
        </w:rPr>
        <w:t xml:space="preserve">Symons, C.S., &amp; Johnson, B.T. (1997, May). The self-reference effect in memory: a meta-analysis. </w:t>
      </w:r>
      <w:r w:rsidRPr="006543E3">
        <w:rPr>
          <w:i/>
          <w:noProof/>
        </w:rPr>
        <w:t>Psychological Bulletin, 121</w:t>
      </w:r>
      <w:r w:rsidRPr="006543E3">
        <w:rPr>
          <w:noProof/>
        </w:rPr>
        <w:t xml:space="preserve">(3), 371-394. </w:t>
      </w:r>
      <w:hyperlink r:id="rId58" w:history="1">
        <w:r w:rsidRPr="006543E3">
          <w:rPr>
            <w:rStyle w:val="Hyperlink"/>
            <w:noProof/>
          </w:rPr>
          <w:t>https://doi.org/10.1037/0033-2909.121.3.371</w:t>
        </w:r>
      </w:hyperlink>
      <w:r w:rsidRPr="006543E3">
        <w:rPr>
          <w:noProof/>
        </w:rPr>
        <w:t xml:space="preserve"> </w:t>
      </w:r>
    </w:p>
    <w:p w14:paraId="28509A60" w14:textId="77777777" w:rsidR="006543E3" w:rsidRPr="006543E3" w:rsidRDefault="006543E3" w:rsidP="006543E3">
      <w:pPr>
        <w:pStyle w:val="EndNoteBibliography"/>
        <w:rPr>
          <w:noProof/>
        </w:rPr>
      </w:pPr>
    </w:p>
    <w:p w14:paraId="53562132" w14:textId="4C2D82BF" w:rsidR="006543E3" w:rsidRPr="006543E3" w:rsidRDefault="006543E3" w:rsidP="006543E3">
      <w:pPr>
        <w:pStyle w:val="EndNoteBibliography"/>
        <w:ind w:left="720" w:hanging="720"/>
        <w:rPr>
          <w:noProof/>
        </w:rPr>
      </w:pPr>
      <w:r w:rsidRPr="006543E3">
        <w:rPr>
          <w:noProof/>
        </w:rPr>
        <w:t xml:space="preserve">Turk, D.J., et al. (2002). Mike or me? Self-recognition in a split-brain patient. </w:t>
      </w:r>
      <w:r w:rsidRPr="006543E3">
        <w:rPr>
          <w:i/>
          <w:noProof/>
        </w:rPr>
        <w:t>Nature neuroscience, 5</w:t>
      </w:r>
      <w:r w:rsidRPr="006543E3">
        <w:rPr>
          <w:noProof/>
        </w:rPr>
        <w:t xml:space="preserve">(9), 841-842. </w:t>
      </w:r>
      <w:hyperlink r:id="rId59" w:history="1">
        <w:r w:rsidRPr="006543E3">
          <w:rPr>
            <w:rStyle w:val="Hyperlink"/>
            <w:noProof/>
          </w:rPr>
          <w:t>https://doi.org/10.1038/nn907</w:t>
        </w:r>
      </w:hyperlink>
      <w:r w:rsidRPr="006543E3">
        <w:rPr>
          <w:noProof/>
        </w:rPr>
        <w:t xml:space="preserve"> </w:t>
      </w:r>
    </w:p>
    <w:p w14:paraId="1DA87491" w14:textId="77777777" w:rsidR="006543E3" w:rsidRPr="006543E3" w:rsidRDefault="006543E3" w:rsidP="006543E3">
      <w:pPr>
        <w:pStyle w:val="EndNoteBibliography"/>
        <w:rPr>
          <w:noProof/>
        </w:rPr>
      </w:pPr>
    </w:p>
    <w:p w14:paraId="49CF05CD" w14:textId="5ACE66D4" w:rsidR="006543E3" w:rsidRPr="006543E3" w:rsidRDefault="006543E3" w:rsidP="006543E3">
      <w:pPr>
        <w:pStyle w:val="EndNoteBibliography"/>
        <w:ind w:left="720" w:hanging="720"/>
        <w:rPr>
          <w:noProof/>
        </w:rPr>
      </w:pPr>
      <w:r w:rsidRPr="006543E3">
        <w:rPr>
          <w:noProof/>
        </w:rPr>
        <w:t xml:space="preserve">William Revelle. (2022). psych: Procedures for Psychological, Psychometric, and Personality Research. </w:t>
      </w:r>
      <w:hyperlink r:id="rId60" w:history="1">
        <w:r w:rsidRPr="006543E3">
          <w:rPr>
            <w:rStyle w:val="Hyperlink"/>
            <w:noProof/>
          </w:rPr>
          <w:t>https://doi.org/CRAN.R-project.org/package=psych</w:t>
        </w:r>
      </w:hyperlink>
      <w:r w:rsidRPr="006543E3">
        <w:rPr>
          <w:noProof/>
        </w:rPr>
        <w:t xml:space="preserve"> </w:t>
      </w:r>
    </w:p>
    <w:p w14:paraId="755F168B" w14:textId="77777777" w:rsidR="006543E3" w:rsidRPr="006543E3" w:rsidRDefault="006543E3" w:rsidP="006543E3">
      <w:pPr>
        <w:pStyle w:val="EndNoteBibliography"/>
        <w:rPr>
          <w:noProof/>
        </w:rPr>
      </w:pPr>
    </w:p>
    <w:p w14:paraId="2D6E14EA" w14:textId="77777777" w:rsidR="006543E3" w:rsidRPr="006543E3" w:rsidRDefault="006543E3" w:rsidP="006543E3">
      <w:pPr>
        <w:pStyle w:val="EndNoteBibliography"/>
        <w:ind w:left="720" w:hanging="720"/>
        <w:rPr>
          <w:noProof/>
        </w:rPr>
      </w:pPr>
      <w:r w:rsidRPr="006543E3">
        <w:rPr>
          <w:noProof/>
        </w:rPr>
        <w:t xml:space="preserve">Woźniak, M., et al. (2018). Prioritization of arbitrary faces associated to self: An EEG study. </w:t>
      </w:r>
      <w:r w:rsidRPr="006543E3">
        <w:rPr>
          <w:i/>
          <w:noProof/>
        </w:rPr>
        <w:t>PloS one, 13</w:t>
      </w:r>
      <w:r w:rsidRPr="006543E3">
        <w:rPr>
          <w:noProof/>
        </w:rPr>
        <w:t xml:space="preserve">(1), e0190679. </w:t>
      </w:r>
    </w:p>
    <w:p w14:paraId="70CE772E" w14:textId="77777777" w:rsidR="006543E3" w:rsidRPr="006543E3" w:rsidRDefault="006543E3" w:rsidP="006543E3">
      <w:pPr>
        <w:pStyle w:val="EndNoteBibliography"/>
        <w:rPr>
          <w:noProof/>
        </w:rPr>
      </w:pPr>
    </w:p>
    <w:p w14:paraId="2AFC4B01" w14:textId="5C9B8460" w:rsidR="006543E3" w:rsidRPr="006543E3" w:rsidRDefault="006543E3" w:rsidP="006543E3">
      <w:pPr>
        <w:pStyle w:val="EndNoteBibliography"/>
        <w:ind w:left="720" w:hanging="720"/>
        <w:rPr>
          <w:noProof/>
        </w:rPr>
      </w:pPr>
      <w:r w:rsidRPr="006543E3">
        <w:rPr>
          <w:noProof/>
        </w:rPr>
        <w:t xml:space="preserve">Yankouskaya, A., et al. (2020). Intertwining personal and reward relevance: evidence from the drift-diffusion model. </w:t>
      </w:r>
      <w:r w:rsidRPr="006543E3">
        <w:rPr>
          <w:i/>
          <w:noProof/>
        </w:rPr>
        <w:t>Psychol Res, 84</w:t>
      </w:r>
      <w:r w:rsidRPr="006543E3">
        <w:rPr>
          <w:noProof/>
        </w:rPr>
        <w:t xml:space="preserve">(1), 32-50. </w:t>
      </w:r>
      <w:hyperlink r:id="rId61" w:history="1">
        <w:r w:rsidRPr="006543E3">
          <w:rPr>
            <w:rStyle w:val="Hyperlink"/>
            <w:noProof/>
          </w:rPr>
          <w:t>https://doi.org/10.1007/s00426-018-0979-6</w:t>
        </w:r>
      </w:hyperlink>
      <w:r w:rsidRPr="006543E3">
        <w:rPr>
          <w:noProof/>
        </w:rPr>
        <w:t xml:space="preserve"> </w:t>
      </w:r>
    </w:p>
    <w:p w14:paraId="5021DAAA" w14:textId="77777777" w:rsidR="006543E3" w:rsidRPr="006543E3" w:rsidRDefault="006543E3" w:rsidP="006543E3">
      <w:pPr>
        <w:pStyle w:val="EndNoteBibliography"/>
        <w:rPr>
          <w:noProof/>
        </w:rPr>
      </w:pPr>
    </w:p>
    <w:p w14:paraId="290B5C86" w14:textId="4071CDE5" w:rsidR="006543E3" w:rsidRPr="006543E3" w:rsidRDefault="006543E3" w:rsidP="006543E3">
      <w:pPr>
        <w:pStyle w:val="EndNoteBibliography"/>
        <w:ind w:left="720" w:hanging="720"/>
        <w:rPr>
          <w:noProof/>
        </w:rPr>
      </w:pPr>
      <w:r w:rsidRPr="006543E3">
        <w:rPr>
          <w:noProof/>
        </w:rPr>
        <w:t xml:space="preserve">Zhou, A., et al. (2019). Self-referential processing can modulate visual spatial attention deficits in children with dyslexia. </w:t>
      </w:r>
      <w:r w:rsidRPr="006543E3">
        <w:rPr>
          <w:i/>
          <w:noProof/>
        </w:rPr>
        <w:t>Frontiers in Psychology, 10</w:t>
      </w:r>
      <w:r w:rsidRPr="006543E3">
        <w:rPr>
          <w:noProof/>
        </w:rPr>
        <w:t xml:space="preserve">, 2270. </w:t>
      </w:r>
      <w:hyperlink r:id="rId62" w:history="1">
        <w:r w:rsidRPr="006543E3">
          <w:rPr>
            <w:rStyle w:val="Hyperlink"/>
            <w:noProof/>
          </w:rPr>
          <w:t>https://doi.org/10.3389/fpsyg.2019.02270</w:t>
        </w:r>
      </w:hyperlink>
      <w:r w:rsidRPr="006543E3">
        <w:rPr>
          <w:noProof/>
        </w:rPr>
        <w:t xml:space="preserve"> </w:t>
      </w:r>
    </w:p>
    <w:p w14:paraId="15126DBD" w14:textId="77777777" w:rsidR="006543E3" w:rsidRPr="006543E3" w:rsidRDefault="006543E3" w:rsidP="006543E3">
      <w:pPr>
        <w:pStyle w:val="EndNoteBibliography"/>
        <w:rPr>
          <w:noProof/>
        </w:rPr>
      </w:pPr>
    </w:p>
    <w:p w14:paraId="55268D77" w14:textId="33E937E7"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huan-Peng Hu" w:date="2023-03-01T09:36:00Z" w:initials="CPH">
    <w:p w14:paraId="01D8975C" w14:textId="256D067F" w:rsidR="00A34D66" w:rsidRDefault="00A34D66">
      <w:pPr>
        <w:pStyle w:val="CommentText"/>
      </w:pPr>
      <w:r>
        <w:rPr>
          <w:rStyle w:val="CommentReference"/>
        </w:rPr>
        <w:annotationRef/>
      </w:r>
      <w:r>
        <w:rPr>
          <w:rFonts w:ascii="SimSun" w:eastAsia="SimSun" w:hAnsi="SimSun" w:cs="SimSun" w:hint="eastAsia"/>
        </w:rPr>
        <w:t>使用一个表格</w:t>
      </w:r>
      <w:r w:rsidR="001D5C5D">
        <w:rPr>
          <w:rFonts w:ascii="SimSun" w:eastAsia="SimSun" w:hAnsi="SimSun" w:cs="SimSun" w:hint="eastAsia"/>
        </w:rPr>
        <w:t>，把哪个数据能够使用哪些SPE的指标，哪些reliability的指标写上，不能用的就使用NA，这样的话就非常清晰。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D897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9B0E" w16cex:dateUtc="2023-03-01T0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D8975C" w16cid:durableId="27A99B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6549" w14:textId="77777777" w:rsidR="00847E85" w:rsidRDefault="00847E85" w:rsidP="009E4B8F">
      <w:r>
        <w:separator/>
      </w:r>
    </w:p>
  </w:endnote>
  <w:endnote w:type="continuationSeparator" w:id="0">
    <w:p w14:paraId="66D81851" w14:textId="77777777" w:rsidR="00847E85" w:rsidRDefault="00847E85"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KaiTi_GB2312">
    <w:altName w:val="楷体"/>
    <w:panose1 w:val="020B0604020202020204"/>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8470"/>
      <w:docPartObj>
        <w:docPartGallery w:val="Page Numbers (Bottom of Page)"/>
        <w:docPartUnique/>
      </w:docPartObj>
    </w:sdtPr>
    <w:sdtContent>
      <w:p w14:paraId="06CB6D3C" w14:textId="052D918D" w:rsidR="003B6FB4" w:rsidRDefault="003B6FB4">
        <w:pPr>
          <w:pStyle w:val="Footer"/>
          <w:jc w:val="right"/>
        </w:pPr>
        <w:r>
          <w:fldChar w:fldCharType="begin"/>
        </w:r>
        <w:r>
          <w:instrText>PAGE   \* MERGEFORMAT</w:instrText>
        </w:r>
        <w:r>
          <w:fldChar w:fldCharType="separate"/>
        </w:r>
        <w:r w:rsidR="00512DA3" w:rsidRPr="00512DA3">
          <w:rPr>
            <w:noProof/>
            <w:lang w:val="zh-CN"/>
          </w:rPr>
          <w:t>18</w:t>
        </w:r>
        <w:r>
          <w:fldChar w:fldCharType="end"/>
        </w:r>
      </w:p>
    </w:sdtContent>
  </w:sdt>
  <w:p w14:paraId="06775F18" w14:textId="77777777" w:rsidR="003B6FB4" w:rsidRDefault="003B6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7DEE7" w14:textId="21DFAD27" w:rsidR="003B6FB4" w:rsidRDefault="003B6FB4">
    <w:pPr>
      <w:pStyle w:val="Footer"/>
      <w:jc w:val="right"/>
    </w:pPr>
  </w:p>
  <w:p w14:paraId="6AFC4939" w14:textId="77777777" w:rsidR="003B6FB4" w:rsidRDefault="003B6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02290" w14:textId="77777777" w:rsidR="00847E85" w:rsidRDefault="00847E85" w:rsidP="009E4B8F">
      <w:r>
        <w:separator/>
      </w:r>
    </w:p>
  </w:footnote>
  <w:footnote w:type="continuationSeparator" w:id="0">
    <w:p w14:paraId="78FF7503" w14:textId="77777777" w:rsidR="00847E85" w:rsidRDefault="00847E85"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16cid:durableId="1650204037">
    <w:abstractNumId w:val="19"/>
  </w:num>
  <w:num w:numId="2" w16cid:durableId="840897626">
    <w:abstractNumId w:val="3"/>
  </w:num>
  <w:num w:numId="3" w16cid:durableId="1660887476">
    <w:abstractNumId w:val="16"/>
  </w:num>
  <w:num w:numId="4" w16cid:durableId="1985158933">
    <w:abstractNumId w:val="8"/>
  </w:num>
  <w:num w:numId="5" w16cid:durableId="1569342668">
    <w:abstractNumId w:val="4"/>
  </w:num>
  <w:num w:numId="6" w16cid:durableId="926111476">
    <w:abstractNumId w:val="9"/>
  </w:num>
  <w:num w:numId="7" w16cid:durableId="677849931">
    <w:abstractNumId w:val="12"/>
  </w:num>
  <w:num w:numId="8" w16cid:durableId="2008899745">
    <w:abstractNumId w:val="5"/>
  </w:num>
  <w:num w:numId="9" w16cid:durableId="787242051">
    <w:abstractNumId w:val="1"/>
  </w:num>
  <w:num w:numId="10" w16cid:durableId="1064179220">
    <w:abstractNumId w:val="17"/>
  </w:num>
  <w:num w:numId="11" w16cid:durableId="1705863865">
    <w:abstractNumId w:val="10"/>
  </w:num>
  <w:num w:numId="12" w16cid:durableId="1867324339">
    <w:abstractNumId w:val="14"/>
  </w:num>
  <w:num w:numId="13" w16cid:durableId="1010989054">
    <w:abstractNumId w:val="11"/>
  </w:num>
  <w:num w:numId="14" w16cid:durableId="1873111749">
    <w:abstractNumId w:val="18"/>
  </w:num>
  <w:num w:numId="15" w16cid:durableId="694430673">
    <w:abstractNumId w:val="21"/>
  </w:num>
  <w:num w:numId="16" w16cid:durableId="111436987">
    <w:abstractNumId w:val="20"/>
  </w:num>
  <w:num w:numId="17" w16cid:durableId="236939996">
    <w:abstractNumId w:val="22"/>
  </w:num>
  <w:num w:numId="18" w16cid:durableId="1254556000">
    <w:abstractNumId w:val="0"/>
  </w:num>
  <w:num w:numId="19" w16cid:durableId="1902666242">
    <w:abstractNumId w:val="7"/>
  </w:num>
  <w:num w:numId="20" w16cid:durableId="612173402">
    <w:abstractNumId w:val="13"/>
  </w:num>
  <w:num w:numId="21" w16cid:durableId="1697465143">
    <w:abstractNumId w:val="2"/>
  </w:num>
  <w:num w:numId="22" w16cid:durableId="1685474715">
    <w:abstractNumId w:val="15"/>
  </w:num>
  <w:num w:numId="23" w16cid:durableId="1480462304">
    <w:abstractNumId w:val="23"/>
  </w:num>
  <w:num w:numId="24" w16cid:durableId="146415308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4&lt;/item&gt;&lt;item&gt;35&lt;/item&gt;&lt;item&gt;37&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2&lt;/item&gt;&lt;item&gt;83&lt;/item&gt;&lt;item&gt;84&lt;/item&gt;&lt;item&gt;85&lt;/item&gt;&lt;item&gt;86&lt;/item&gt;&lt;item&gt;87&lt;/item&gt;&lt;item&gt;88&lt;/item&gt;&lt;item&gt;89&lt;/item&gt;&lt;/record-ids&gt;&lt;/item&gt;&lt;/Libraries&gt;"/>
  </w:docVars>
  <w:rsids>
    <w:rsidRoot w:val="00586F83"/>
    <w:rsid w:val="00001E83"/>
    <w:rsid w:val="00021E19"/>
    <w:rsid w:val="000357BB"/>
    <w:rsid w:val="00036E76"/>
    <w:rsid w:val="00037C92"/>
    <w:rsid w:val="00044E08"/>
    <w:rsid w:val="00047102"/>
    <w:rsid w:val="00051F2D"/>
    <w:rsid w:val="00062B92"/>
    <w:rsid w:val="00064C9C"/>
    <w:rsid w:val="00065DE7"/>
    <w:rsid w:val="000705AC"/>
    <w:rsid w:val="0007720C"/>
    <w:rsid w:val="0008759E"/>
    <w:rsid w:val="00087F58"/>
    <w:rsid w:val="000929AA"/>
    <w:rsid w:val="000A3AA5"/>
    <w:rsid w:val="000A796C"/>
    <w:rsid w:val="000B1E4F"/>
    <w:rsid w:val="000C0391"/>
    <w:rsid w:val="000C6133"/>
    <w:rsid w:val="000D0D36"/>
    <w:rsid w:val="000D5F23"/>
    <w:rsid w:val="000D7B8C"/>
    <w:rsid w:val="000E1EA8"/>
    <w:rsid w:val="000E23B2"/>
    <w:rsid w:val="000E3D12"/>
    <w:rsid w:val="000F5265"/>
    <w:rsid w:val="0010158A"/>
    <w:rsid w:val="001038AC"/>
    <w:rsid w:val="00106148"/>
    <w:rsid w:val="00110A2C"/>
    <w:rsid w:val="00112C28"/>
    <w:rsid w:val="00113DE1"/>
    <w:rsid w:val="001224F9"/>
    <w:rsid w:val="00137FE0"/>
    <w:rsid w:val="00140158"/>
    <w:rsid w:val="0014261E"/>
    <w:rsid w:val="00151830"/>
    <w:rsid w:val="00152010"/>
    <w:rsid w:val="00176296"/>
    <w:rsid w:val="00187EF0"/>
    <w:rsid w:val="001B0766"/>
    <w:rsid w:val="001B3912"/>
    <w:rsid w:val="001B6382"/>
    <w:rsid w:val="001B69F0"/>
    <w:rsid w:val="001C5230"/>
    <w:rsid w:val="001D3BCE"/>
    <w:rsid w:val="001D411B"/>
    <w:rsid w:val="001D5C5D"/>
    <w:rsid w:val="001E2694"/>
    <w:rsid w:val="001F11EF"/>
    <w:rsid w:val="001F2150"/>
    <w:rsid w:val="001F635C"/>
    <w:rsid w:val="00221B60"/>
    <w:rsid w:val="00221EEF"/>
    <w:rsid w:val="0022601F"/>
    <w:rsid w:val="00232EC9"/>
    <w:rsid w:val="00237555"/>
    <w:rsid w:val="00251A27"/>
    <w:rsid w:val="0026148B"/>
    <w:rsid w:val="00266CB0"/>
    <w:rsid w:val="00274792"/>
    <w:rsid w:val="00287B7D"/>
    <w:rsid w:val="00292844"/>
    <w:rsid w:val="00297E43"/>
    <w:rsid w:val="002A24A2"/>
    <w:rsid w:val="002A44F3"/>
    <w:rsid w:val="002A502B"/>
    <w:rsid w:val="002B0D83"/>
    <w:rsid w:val="002B775B"/>
    <w:rsid w:val="002C66D3"/>
    <w:rsid w:val="002C7D79"/>
    <w:rsid w:val="002D6885"/>
    <w:rsid w:val="002E1B64"/>
    <w:rsid w:val="002F14FF"/>
    <w:rsid w:val="002F4F19"/>
    <w:rsid w:val="002F5706"/>
    <w:rsid w:val="002F7130"/>
    <w:rsid w:val="002F7FF4"/>
    <w:rsid w:val="00306640"/>
    <w:rsid w:val="00326346"/>
    <w:rsid w:val="003362CF"/>
    <w:rsid w:val="00336CAE"/>
    <w:rsid w:val="003400D7"/>
    <w:rsid w:val="003416AE"/>
    <w:rsid w:val="003462C9"/>
    <w:rsid w:val="00347434"/>
    <w:rsid w:val="00351E46"/>
    <w:rsid w:val="00361DF5"/>
    <w:rsid w:val="00365827"/>
    <w:rsid w:val="00381708"/>
    <w:rsid w:val="00393D7B"/>
    <w:rsid w:val="00397282"/>
    <w:rsid w:val="003A496A"/>
    <w:rsid w:val="003B37EF"/>
    <w:rsid w:val="003B6FB4"/>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5036E"/>
    <w:rsid w:val="004567CD"/>
    <w:rsid w:val="00462681"/>
    <w:rsid w:val="00464832"/>
    <w:rsid w:val="0048043F"/>
    <w:rsid w:val="004877AB"/>
    <w:rsid w:val="004939D4"/>
    <w:rsid w:val="004A0F42"/>
    <w:rsid w:val="004A287E"/>
    <w:rsid w:val="004A5D32"/>
    <w:rsid w:val="004A6685"/>
    <w:rsid w:val="004B509B"/>
    <w:rsid w:val="004B5654"/>
    <w:rsid w:val="004B57E9"/>
    <w:rsid w:val="004B7584"/>
    <w:rsid w:val="004C1584"/>
    <w:rsid w:val="004C2AE4"/>
    <w:rsid w:val="004D6313"/>
    <w:rsid w:val="004D73E0"/>
    <w:rsid w:val="004E69F8"/>
    <w:rsid w:val="005003A8"/>
    <w:rsid w:val="005127C0"/>
    <w:rsid w:val="00512DA3"/>
    <w:rsid w:val="005134E3"/>
    <w:rsid w:val="005159A5"/>
    <w:rsid w:val="00532C42"/>
    <w:rsid w:val="00534451"/>
    <w:rsid w:val="00566DCB"/>
    <w:rsid w:val="00572E87"/>
    <w:rsid w:val="00585510"/>
    <w:rsid w:val="00586F83"/>
    <w:rsid w:val="00591489"/>
    <w:rsid w:val="00596F9D"/>
    <w:rsid w:val="005B0893"/>
    <w:rsid w:val="005B4062"/>
    <w:rsid w:val="005F08BA"/>
    <w:rsid w:val="005F1BBA"/>
    <w:rsid w:val="005F54D7"/>
    <w:rsid w:val="006000E5"/>
    <w:rsid w:val="006003C8"/>
    <w:rsid w:val="006027EF"/>
    <w:rsid w:val="006032E0"/>
    <w:rsid w:val="00605300"/>
    <w:rsid w:val="0060663B"/>
    <w:rsid w:val="00616924"/>
    <w:rsid w:val="00621522"/>
    <w:rsid w:val="00623223"/>
    <w:rsid w:val="00626F77"/>
    <w:rsid w:val="0063143D"/>
    <w:rsid w:val="006320C3"/>
    <w:rsid w:val="00641976"/>
    <w:rsid w:val="006435DB"/>
    <w:rsid w:val="00652B0B"/>
    <w:rsid w:val="006543E3"/>
    <w:rsid w:val="006545E5"/>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260C3"/>
    <w:rsid w:val="00737B46"/>
    <w:rsid w:val="00741641"/>
    <w:rsid w:val="00765793"/>
    <w:rsid w:val="007660BD"/>
    <w:rsid w:val="00767D38"/>
    <w:rsid w:val="00785F09"/>
    <w:rsid w:val="007A0640"/>
    <w:rsid w:val="007A202A"/>
    <w:rsid w:val="007A3ABE"/>
    <w:rsid w:val="007A65E5"/>
    <w:rsid w:val="007B5640"/>
    <w:rsid w:val="007C7866"/>
    <w:rsid w:val="007D360C"/>
    <w:rsid w:val="007D3F54"/>
    <w:rsid w:val="007D56D6"/>
    <w:rsid w:val="007E6787"/>
    <w:rsid w:val="007E6D71"/>
    <w:rsid w:val="007F16E1"/>
    <w:rsid w:val="007F6374"/>
    <w:rsid w:val="007F70C1"/>
    <w:rsid w:val="007F7E25"/>
    <w:rsid w:val="0081338D"/>
    <w:rsid w:val="008137E3"/>
    <w:rsid w:val="008218D0"/>
    <w:rsid w:val="008250E4"/>
    <w:rsid w:val="0082596E"/>
    <w:rsid w:val="00830968"/>
    <w:rsid w:val="00837453"/>
    <w:rsid w:val="00841431"/>
    <w:rsid w:val="00846C6E"/>
    <w:rsid w:val="00847E85"/>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6986"/>
    <w:rsid w:val="00943774"/>
    <w:rsid w:val="00953534"/>
    <w:rsid w:val="009565C3"/>
    <w:rsid w:val="009665CE"/>
    <w:rsid w:val="00980A67"/>
    <w:rsid w:val="00981E08"/>
    <w:rsid w:val="00987388"/>
    <w:rsid w:val="009A0A58"/>
    <w:rsid w:val="009A4047"/>
    <w:rsid w:val="009A6A09"/>
    <w:rsid w:val="009B63AA"/>
    <w:rsid w:val="009B6B4B"/>
    <w:rsid w:val="009B79B9"/>
    <w:rsid w:val="009C4840"/>
    <w:rsid w:val="009D5577"/>
    <w:rsid w:val="009D6D8C"/>
    <w:rsid w:val="009E4B8F"/>
    <w:rsid w:val="009F0C32"/>
    <w:rsid w:val="009F687D"/>
    <w:rsid w:val="009F7FB4"/>
    <w:rsid w:val="00A05A24"/>
    <w:rsid w:val="00A05A7E"/>
    <w:rsid w:val="00A170FB"/>
    <w:rsid w:val="00A20E3C"/>
    <w:rsid w:val="00A34D66"/>
    <w:rsid w:val="00A47915"/>
    <w:rsid w:val="00A576F1"/>
    <w:rsid w:val="00A64EC7"/>
    <w:rsid w:val="00A70E01"/>
    <w:rsid w:val="00A72ABC"/>
    <w:rsid w:val="00A7372B"/>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B01E6B"/>
    <w:rsid w:val="00B03D7E"/>
    <w:rsid w:val="00B06C06"/>
    <w:rsid w:val="00B12772"/>
    <w:rsid w:val="00B12EEE"/>
    <w:rsid w:val="00B149E1"/>
    <w:rsid w:val="00B14C30"/>
    <w:rsid w:val="00B3449B"/>
    <w:rsid w:val="00B40719"/>
    <w:rsid w:val="00B41B99"/>
    <w:rsid w:val="00B51E8A"/>
    <w:rsid w:val="00B57B70"/>
    <w:rsid w:val="00B65E47"/>
    <w:rsid w:val="00B70AB1"/>
    <w:rsid w:val="00B7253B"/>
    <w:rsid w:val="00B75B57"/>
    <w:rsid w:val="00B8289A"/>
    <w:rsid w:val="00B84CD9"/>
    <w:rsid w:val="00BA0079"/>
    <w:rsid w:val="00BA5FBB"/>
    <w:rsid w:val="00BA6702"/>
    <w:rsid w:val="00BA711E"/>
    <w:rsid w:val="00BB1095"/>
    <w:rsid w:val="00BB1EA1"/>
    <w:rsid w:val="00BB44B3"/>
    <w:rsid w:val="00BB7262"/>
    <w:rsid w:val="00BC2FC9"/>
    <w:rsid w:val="00BD2A9E"/>
    <w:rsid w:val="00BD4097"/>
    <w:rsid w:val="00BD454B"/>
    <w:rsid w:val="00BE08EF"/>
    <w:rsid w:val="00BF29D8"/>
    <w:rsid w:val="00BF3307"/>
    <w:rsid w:val="00BF4393"/>
    <w:rsid w:val="00C0575A"/>
    <w:rsid w:val="00C072A2"/>
    <w:rsid w:val="00C21FB5"/>
    <w:rsid w:val="00C4178B"/>
    <w:rsid w:val="00C5262E"/>
    <w:rsid w:val="00C611B3"/>
    <w:rsid w:val="00C62E98"/>
    <w:rsid w:val="00C63AF9"/>
    <w:rsid w:val="00C662A1"/>
    <w:rsid w:val="00C70E59"/>
    <w:rsid w:val="00C71EBF"/>
    <w:rsid w:val="00C72B7E"/>
    <w:rsid w:val="00C72C42"/>
    <w:rsid w:val="00C856D2"/>
    <w:rsid w:val="00C9151A"/>
    <w:rsid w:val="00CA08B3"/>
    <w:rsid w:val="00CA2067"/>
    <w:rsid w:val="00CB44B5"/>
    <w:rsid w:val="00CE05DC"/>
    <w:rsid w:val="00CF7456"/>
    <w:rsid w:val="00D0006C"/>
    <w:rsid w:val="00D07D09"/>
    <w:rsid w:val="00D17E28"/>
    <w:rsid w:val="00D20F9E"/>
    <w:rsid w:val="00D22DC1"/>
    <w:rsid w:val="00D26D11"/>
    <w:rsid w:val="00D7046D"/>
    <w:rsid w:val="00D71923"/>
    <w:rsid w:val="00D720C7"/>
    <w:rsid w:val="00D72BC3"/>
    <w:rsid w:val="00D818FC"/>
    <w:rsid w:val="00D85925"/>
    <w:rsid w:val="00D86C42"/>
    <w:rsid w:val="00D8704B"/>
    <w:rsid w:val="00D879C5"/>
    <w:rsid w:val="00DA34FF"/>
    <w:rsid w:val="00DB10F9"/>
    <w:rsid w:val="00DB6B64"/>
    <w:rsid w:val="00DC32D3"/>
    <w:rsid w:val="00DD7F9E"/>
    <w:rsid w:val="00DE3FB7"/>
    <w:rsid w:val="00DE7811"/>
    <w:rsid w:val="00DF37F7"/>
    <w:rsid w:val="00DF3A26"/>
    <w:rsid w:val="00E052BF"/>
    <w:rsid w:val="00E062A0"/>
    <w:rsid w:val="00E13C1B"/>
    <w:rsid w:val="00E16B36"/>
    <w:rsid w:val="00E1757A"/>
    <w:rsid w:val="00E20CB5"/>
    <w:rsid w:val="00E23A77"/>
    <w:rsid w:val="00E30EB5"/>
    <w:rsid w:val="00E3133C"/>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D77D3"/>
    <w:rsid w:val="00EF5BEF"/>
    <w:rsid w:val="00F038D1"/>
    <w:rsid w:val="00F072D2"/>
    <w:rsid w:val="00F240E5"/>
    <w:rsid w:val="00F3285F"/>
    <w:rsid w:val="00F32E51"/>
    <w:rsid w:val="00F36BBB"/>
    <w:rsid w:val="00F461EB"/>
    <w:rsid w:val="00F661EF"/>
    <w:rsid w:val="00F72D2A"/>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B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4261E"/>
    <w:pPr>
      <w:keepNext/>
      <w:keepLines/>
      <w:outlineLvl w:val="1"/>
    </w:pPr>
    <w:rPr>
      <w:rFonts w:ascii="Calibri" w:eastAsiaTheme="majorEastAsia" w:hAnsi="Calibri"/>
      <w:b/>
      <w:sz w:val="28"/>
      <w:szCs w:val="32"/>
    </w:rPr>
  </w:style>
  <w:style w:type="paragraph" w:styleId="Heading3">
    <w:name w:val="heading 3"/>
    <w:basedOn w:val="Normal"/>
    <w:next w:val="Normal"/>
    <w:uiPriority w:val="9"/>
    <w:unhideWhenUsed/>
    <w:qFormat/>
    <w:rsid w:val="004D6313"/>
    <w:pPr>
      <w:keepNext/>
      <w:keepLines/>
      <w:outlineLvl w:val="2"/>
    </w:pPr>
    <w:rPr>
      <w:b/>
      <w:color w:val="000000" w:themeColor="text1"/>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uiPriority w:val="99"/>
    <w:unhideWhenUsed/>
    <w:rsid w:val="00D22DC1"/>
    <w:pPr>
      <w:spacing w:before="100" w:beforeAutospacing="1" w:after="100"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2F4F19"/>
  </w:style>
  <w:style w:type="character" w:customStyle="1" w:styleId="EndNoteBibliographyChar">
    <w:name w:val="EndNote Bibliography Char"/>
    <w:basedOn w:val="DefaultParagraphFont"/>
    <w:link w:val="EndNoteBibliography"/>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96-3445.104.3.268" TargetMode="External"/><Relationship Id="rId21" Type="http://schemas.openxmlformats.org/officeDocument/2006/relationships/image" Target="media/image6.png"/><Relationship Id="rId34" Type="http://schemas.openxmlformats.org/officeDocument/2006/relationships/hyperlink" Target="https://doi.org/10.1068/p7526" TargetMode="External"/><Relationship Id="rId42" Type="http://schemas.openxmlformats.org/officeDocument/2006/relationships/hyperlink" Target="https://doi.org/10.2307/2531695" TargetMode="External"/><Relationship Id="rId47" Type="http://schemas.openxmlformats.org/officeDocument/2006/relationships/hyperlink" Target="https://doi.org/10.1002/aur.2200" TargetMode="External"/><Relationship Id="rId50" Type="http://schemas.openxmlformats.org/officeDocument/2006/relationships/hyperlink" Target="https://www.R-project.org/" TargetMode="External"/><Relationship Id="rId55" Type="http://schemas.openxmlformats.org/officeDocument/2006/relationships/hyperlink" Target="https://doi.org/10.1016/j.neuropsychologia.2013.07.025"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oi.org/10.1016/j.neuroimage.2018.08.018" TargetMode="External"/><Relationship Id="rId11" Type="http://schemas.openxmlformats.org/officeDocument/2006/relationships/hyperlink" Target="mailto:hu.chuan-peng@nnu.edu.cn" TargetMode="External"/><Relationship Id="rId24" Type="http://schemas.openxmlformats.org/officeDocument/2006/relationships/hyperlink" Target="https://doi.org/10.1016/j.actpsy.2020.103167" TargetMode="External"/><Relationship Id="rId32" Type="http://schemas.openxmlformats.org/officeDocument/2006/relationships/hyperlink" Target="https://doi.org/10.3758/s13421-017-0722-3" TargetMode="External"/><Relationship Id="rId37" Type="http://schemas.openxmlformats.org/officeDocument/2006/relationships/hyperlink" Target="https://doi.org/10.3389/fpsyg.2019.01469" TargetMode="External"/><Relationship Id="rId40" Type="http://schemas.openxmlformats.org/officeDocument/2006/relationships/hyperlink" Target="https://doi.org/10.1016/S0926-6410(00)00036-7" TargetMode="External"/><Relationship Id="rId45" Type="http://schemas.openxmlformats.org/officeDocument/2006/relationships/hyperlink" Target="https://doi.org/10.1111/cdev.13352" TargetMode="External"/><Relationship Id="rId53" Type="http://schemas.openxmlformats.org/officeDocument/2006/relationships/hyperlink" Target="https://doi.org/10.1016/j.jrp.2008.08.001" TargetMode="External"/><Relationship Id="rId58" Type="http://schemas.openxmlformats.org/officeDocument/2006/relationships/hyperlink" Target="https://doi.org/10.1037/0033-2909.121.3.371" TargetMode="External"/><Relationship Id="rId5" Type="http://schemas.openxmlformats.org/officeDocument/2006/relationships/webSettings" Target="webSettings.xml"/><Relationship Id="rId61" Type="http://schemas.openxmlformats.org/officeDocument/2006/relationships/hyperlink" Target="https://doi.org/10.1007/s00426-018-0979-6" TargetMode="External"/><Relationship Id="rId19" Type="http://schemas.openxmlformats.org/officeDocument/2006/relationships/image" Target="media/image4.png"/><Relationship Id="rId14" Type="http://schemas.microsoft.com/office/2016/09/relationships/commentsIds" Target="commentsIds.xml"/><Relationship Id="rId22" Type="http://schemas.openxmlformats.org/officeDocument/2006/relationships/hyperlink" Target="https://doi.org/10.1121/1.1907229" TargetMode="External"/><Relationship Id="rId27" Type="http://schemas.openxmlformats.org/officeDocument/2006/relationships/hyperlink" Target="https://doi.org/10.1080/17470218.2016.1276609" TargetMode="External"/><Relationship Id="rId30" Type="http://schemas.openxmlformats.org/officeDocument/2006/relationships/hyperlink" Target="https://doi.org/10.1111/bjdp.12219" TargetMode="External"/><Relationship Id="rId35" Type="http://schemas.openxmlformats.org/officeDocument/2006/relationships/hyperlink" Target="https://doi.org/10.1080/20445911.2014.996156" TargetMode="External"/><Relationship Id="rId43" Type="http://schemas.openxmlformats.org/officeDocument/2006/relationships/hyperlink" Target="https://doi.org/10.1016/j.jad.2022.04.122" TargetMode="External"/><Relationship Id="rId48" Type="http://schemas.openxmlformats.org/officeDocument/2006/relationships/hyperlink" Target="https://doi.org/10.1177/2515245919879695" TargetMode="External"/><Relationship Id="rId56" Type="http://schemas.openxmlformats.org/officeDocument/2006/relationships/hyperlink" Target="https://doi.org/10.1016/j.cortex.2017.08.006" TargetMode="External"/><Relationship Id="rId64" Type="http://schemas.microsoft.com/office/2011/relationships/people" Target="people.xml"/><Relationship Id="rId8" Type="http://schemas.openxmlformats.org/officeDocument/2006/relationships/image" Target="media/image1.jpg"/><Relationship Id="rId51" Type="http://schemas.openxmlformats.org/officeDocument/2006/relationships/hyperlink" Target="https://doi.org/10.1037//0022-3514.35.9.677"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osf.io/mhdsn/" TargetMode="External"/><Relationship Id="rId25" Type="http://schemas.openxmlformats.org/officeDocument/2006/relationships/hyperlink" Target="https://doi.org/10.1002/acp.2350090102" TargetMode="External"/><Relationship Id="rId33" Type="http://schemas.openxmlformats.org/officeDocument/2006/relationships/hyperlink" Target="https://doi.org/10.1525/collabra.301" TargetMode="External"/><Relationship Id="rId38" Type="http://schemas.openxmlformats.org/officeDocument/2006/relationships/hyperlink" Target="https://doi.org/10.31234/osf.io/ta59r" TargetMode="External"/><Relationship Id="rId46" Type="http://schemas.openxmlformats.org/officeDocument/2006/relationships/hyperlink" Target="https://doi.org/10.1080/17470215908416289" TargetMode="External"/><Relationship Id="rId59" Type="http://schemas.openxmlformats.org/officeDocument/2006/relationships/hyperlink" Target="https://doi.org/10.1038/nn907" TargetMode="External"/><Relationship Id="rId20" Type="http://schemas.openxmlformats.org/officeDocument/2006/relationships/image" Target="media/image5.png"/><Relationship Id="rId41" Type="http://schemas.openxmlformats.org/officeDocument/2006/relationships/hyperlink" Target="https://doi.org/10.1016/j.jcm.2016.02.012" TargetMode="External"/><Relationship Id="rId54" Type="http://schemas.openxmlformats.org/officeDocument/2006/relationships/hyperlink" Target="https://doi.org/10.1037/a0029792" TargetMode="External"/><Relationship Id="rId62"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1037/xhp0000691" TargetMode="External"/><Relationship Id="rId28" Type="http://schemas.openxmlformats.org/officeDocument/2006/relationships/hyperlink" Target="https://doi.org/10.1016/j.actpsy.2017.11.011" TargetMode="External"/><Relationship Id="rId36" Type="http://schemas.openxmlformats.org/officeDocument/2006/relationships/hyperlink" Target="https://doi.org/10.1037/xlm0000179" TargetMode="External"/><Relationship Id="rId49" Type="http://schemas.openxmlformats.org/officeDocument/2006/relationships/hyperlink" Target="https://doi.org/10.1111/bjop.12479" TargetMode="External"/><Relationship Id="rId57" Type="http://schemas.openxmlformats.org/officeDocument/2006/relationships/hyperlink" Target="https://doi.org/10.1080/17470218.2015.1122069" TargetMode="External"/><Relationship Id="rId10" Type="http://schemas.openxmlformats.org/officeDocument/2006/relationships/footer" Target="footer2.xml"/><Relationship Id="rId31" Type="http://schemas.openxmlformats.org/officeDocument/2006/relationships/hyperlink" Target="https://doi.org/10.1016/j.concog.2019.102848" TargetMode="External"/><Relationship Id="rId44" Type="http://schemas.openxmlformats.org/officeDocument/2006/relationships/hyperlink" Target="https://doi.org/10.1037/xhp0000361" TargetMode="External"/><Relationship Id="rId52" Type="http://schemas.openxmlformats.org/officeDocument/2006/relationships/hyperlink" Target="https://doi.org/10.1007/s13164-018-0430-3" TargetMode="External"/><Relationship Id="rId60" Type="http://schemas.openxmlformats.org/officeDocument/2006/relationships/hyperlink" Target="https://doi.org/CRAN.R-project.org/package=psych"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3.png"/><Relationship Id="rId39" Type="http://schemas.openxmlformats.org/officeDocument/2006/relationships/hyperlink" Target="https://doi.org/10.1016/S1364-6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0A5F-C394-4F79-92D7-C11EEAF3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20</Pages>
  <Words>12133</Words>
  <Characters>69159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Chuan-Peng Hu</cp:lastModifiedBy>
  <cp:revision>11</cp:revision>
  <dcterms:created xsi:type="dcterms:W3CDTF">2023-02-27T03:57:00Z</dcterms:created>
  <dcterms:modified xsi:type="dcterms:W3CDTF">2023-03-01T01:38:00Z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