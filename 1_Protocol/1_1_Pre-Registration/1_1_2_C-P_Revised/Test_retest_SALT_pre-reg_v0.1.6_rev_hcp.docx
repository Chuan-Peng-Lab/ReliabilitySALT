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F25571">
          <w:footerReference w:type="default" r:id="rId9"/>
          <w:footerReference w:type="first" r:id="rId10"/>
          <w:pgSz w:w="12240" w:h="15840" w:code="1"/>
          <w:pgMar w:top="1440" w:right="1440" w:bottom="1440" w:left="1440" w:header="720" w:footer="720" w:gutter="0"/>
          <w:pgNumType w:start="0"/>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Default="00F25571">
          <w:pPr>
            <w:pStyle w:val="TOCHeading"/>
          </w:pPr>
        </w:p>
        <w:p w14:paraId="566911CC" w14:textId="77777777" w:rsidR="00DC2C3C" w:rsidRDefault="00F25571">
          <w:pPr>
            <w:pStyle w:val="TOC1"/>
            <w:tabs>
              <w:tab w:val="right" w:leader="dot" w:pos="9350"/>
            </w:tabs>
            <w:rPr>
              <w:rFonts w:eastAsiaTheme="minorEastAsia" w:cstheme="minorBidi"/>
              <w:b w:val="0"/>
              <w:bCs w:val="0"/>
              <w:i w:val="0"/>
              <w:iCs w:val="0"/>
              <w:noProof/>
              <w:kern w:val="2"/>
              <w:szCs w:val="22"/>
              <w:lang w:val="en-US" w:eastAsia="zh-TW"/>
            </w:rPr>
          </w:pPr>
          <w:r>
            <w:fldChar w:fldCharType="begin"/>
          </w:r>
          <w:r>
            <w:instrText xml:space="preserve"> TOC \o "1-3" \h \z \u </w:instrText>
          </w:r>
          <w:r>
            <w:fldChar w:fldCharType="separate"/>
          </w:r>
          <w:hyperlink w:anchor="_Toc130300402" w:history="1">
            <w:r w:rsidR="00DC2C3C" w:rsidRPr="004F2EE8">
              <w:rPr>
                <w:rStyle w:val="Hyperlink"/>
                <w:rFonts w:ascii="Calibri" w:eastAsia="Calibri" w:hAnsi="Calibri" w:cs="Calibri"/>
                <w:noProof/>
              </w:rPr>
              <w:t>Abstract</w:t>
            </w:r>
            <w:r w:rsidR="00DC2C3C">
              <w:rPr>
                <w:noProof/>
                <w:webHidden/>
              </w:rPr>
              <w:tab/>
            </w:r>
            <w:r w:rsidR="00DC2C3C">
              <w:rPr>
                <w:noProof/>
                <w:webHidden/>
              </w:rPr>
              <w:fldChar w:fldCharType="begin"/>
            </w:r>
            <w:r w:rsidR="00DC2C3C">
              <w:rPr>
                <w:noProof/>
                <w:webHidden/>
              </w:rPr>
              <w:instrText xml:space="preserve"> PAGEREF _Toc130300402 \h </w:instrText>
            </w:r>
            <w:r w:rsidR="00DC2C3C">
              <w:rPr>
                <w:noProof/>
                <w:webHidden/>
              </w:rPr>
            </w:r>
            <w:r w:rsidR="00DC2C3C">
              <w:rPr>
                <w:noProof/>
                <w:webHidden/>
              </w:rPr>
              <w:fldChar w:fldCharType="separate"/>
            </w:r>
            <w:r w:rsidR="00DC2C3C">
              <w:rPr>
                <w:noProof/>
                <w:webHidden/>
              </w:rPr>
              <w:t>1</w:t>
            </w:r>
            <w:r w:rsidR="00DC2C3C">
              <w:rPr>
                <w:noProof/>
                <w:webHidden/>
              </w:rPr>
              <w:fldChar w:fldCharType="end"/>
            </w:r>
          </w:hyperlink>
        </w:p>
        <w:p w14:paraId="17DC968E"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03" w:history="1">
            <w:r w:rsidR="00DC2C3C" w:rsidRPr="004F2EE8">
              <w:rPr>
                <w:rStyle w:val="Hyperlink"/>
                <w:rFonts w:ascii="Calibri" w:eastAsia="Calibri" w:hAnsi="Calibri" w:cs="Calibri"/>
                <w:noProof/>
              </w:rPr>
              <w:t>Introduction</w:t>
            </w:r>
            <w:r w:rsidR="00DC2C3C">
              <w:rPr>
                <w:noProof/>
                <w:webHidden/>
              </w:rPr>
              <w:tab/>
            </w:r>
            <w:r w:rsidR="00DC2C3C">
              <w:rPr>
                <w:noProof/>
                <w:webHidden/>
              </w:rPr>
              <w:fldChar w:fldCharType="begin"/>
            </w:r>
            <w:r w:rsidR="00DC2C3C">
              <w:rPr>
                <w:noProof/>
                <w:webHidden/>
              </w:rPr>
              <w:instrText xml:space="preserve"> PAGEREF _Toc130300403 \h </w:instrText>
            </w:r>
            <w:r w:rsidR="00DC2C3C">
              <w:rPr>
                <w:noProof/>
                <w:webHidden/>
              </w:rPr>
            </w:r>
            <w:r w:rsidR="00DC2C3C">
              <w:rPr>
                <w:noProof/>
                <w:webHidden/>
              </w:rPr>
              <w:fldChar w:fldCharType="separate"/>
            </w:r>
            <w:r w:rsidR="00DC2C3C">
              <w:rPr>
                <w:noProof/>
                <w:webHidden/>
              </w:rPr>
              <w:t>2</w:t>
            </w:r>
            <w:r w:rsidR="00DC2C3C">
              <w:rPr>
                <w:noProof/>
                <w:webHidden/>
              </w:rPr>
              <w:fldChar w:fldCharType="end"/>
            </w:r>
          </w:hyperlink>
        </w:p>
        <w:p w14:paraId="04887817"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04" w:history="1">
            <w:r w:rsidR="00DC2C3C" w:rsidRPr="004F2EE8">
              <w:rPr>
                <w:rStyle w:val="Hyperlink"/>
                <w:rFonts w:ascii="Calibri" w:eastAsia="Calibri" w:hAnsi="Calibri" w:cs="Calibri"/>
                <w:noProof/>
              </w:rPr>
              <w:t>Methods</w:t>
            </w:r>
            <w:r w:rsidR="00DC2C3C">
              <w:rPr>
                <w:noProof/>
                <w:webHidden/>
              </w:rPr>
              <w:tab/>
            </w:r>
            <w:r w:rsidR="00DC2C3C">
              <w:rPr>
                <w:noProof/>
                <w:webHidden/>
              </w:rPr>
              <w:fldChar w:fldCharType="begin"/>
            </w:r>
            <w:r w:rsidR="00DC2C3C">
              <w:rPr>
                <w:noProof/>
                <w:webHidden/>
              </w:rPr>
              <w:instrText xml:space="preserve"> PAGEREF _Toc130300404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0273CE2B" w14:textId="77777777" w:rsidR="00DC2C3C" w:rsidRDefault="00000000">
          <w:pPr>
            <w:pStyle w:val="TOC2"/>
            <w:tabs>
              <w:tab w:val="right" w:leader="dot" w:pos="9350"/>
            </w:tabs>
            <w:rPr>
              <w:rFonts w:eastAsiaTheme="minorEastAsia" w:cstheme="minorBidi"/>
              <w:b w:val="0"/>
              <w:bCs w:val="0"/>
              <w:noProof/>
              <w:kern w:val="2"/>
              <w:sz w:val="24"/>
              <w:lang w:val="en-US" w:eastAsia="zh-TW"/>
            </w:rPr>
          </w:pPr>
          <w:hyperlink w:anchor="_Toc130300405" w:history="1">
            <w:r w:rsidR="00DC2C3C" w:rsidRPr="004F2EE8">
              <w:rPr>
                <w:rStyle w:val="Hyperlink"/>
                <w:noProof/>
              </w:rPr>
              <w:t>Ethics information</w:t>
            </w:r>
            <w:r w:rsidR="00DC2C3C">
              <w:rPr>
                <w:noProof/>
                <w:webHidden/>
              </w:rPr>
              <w:tab/>
            </w:r>
            <w:r w:rsidR="00DC2C3C">
              <w:rPr>
                <w:noProof/>
                <w:webHidden/>
              </w:rPr>
              <w:fldChar w:fldCharType="begin"/>
            </w:r>
            <w:r w:rsidR="00DC2C3C">
              <w:rPr>
                <w:noProof/>
                <w:webHidden/>
              </w:rPr>
              <w:instrText xml:space="preserve"> PAGEREF _Toc130300405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2FB909DC" w14:textId="77777777" w:rsidR="00DC2C3C" w:rsidRDefault="00000000">
          <w:pPr>
            <w:pStyle w:val="TOC2"/>
            <w:tabs>
              <w:tab w:val="right" w:leader="dot" w:pos="9350"/>
            </w:tabs>
            <w:rPr>
              <w:rFonts w:eastAsiaTheme="minorEastAsia" w:cstheme="minorBidi"/>
              <w:b w:val="0"/>
              <w:bCs w:val="0"/>
              <w:noProof/>
              <w:kern w:val="2"/>
              <w:sz w:val="24"/>
              <w:lang w:val="en-US" w:eastAsia="zh-TW"/>
            </w:rPr>
          </w:pPr>
          <w:hyperlink w:anchor="_Toc130300406" w:history="1">
            <w:r w:rsidR="00DC2C3C" w:rsidRPr="004F2EE8">
              <w:rPr>
                <w:rStyle w:val="Hyperlink"/>
                <w:noProof/>
              </w:rPr>
              <w:t>Datasets</w:t>
            </w:r>
            <w:r w:rsidR="00DC2C3C">
              <w:rPr>
                <w:noProof/>
                <w:webHidden/>
              </w:rPr>
              <w:tab/>
            </w:r>
            <w:r w:rsidR="00DC2C3C">
              <w:rPr>
                <w:noProof/>
                <w:webHidden/>
              </w:rPr>
              <w:fldChar w:fldCharType="begin"/>
            </w:r>
            <w:r w:rsidR="00DC2C3C">
              <w:rPr>
                <w:noProof/>
                <w:webHidden/>
              </w:rPr>
              <w:instrText xml:space="preserve"> PAGEREF _Toc130300406 \h </w:instrText>
            </w:r>
            <w:r w:rsidR="00DC2C3C">
              <w:rPr>
                <w:noProof/>
                <w:webHidden/>
              </w:rPr>
            </w:r>
            <w:r w:rsidR="00DC2C3C">
              <w:rPr>
                <w:noProof/>
                <w:webHidden/>
              </w:rPr>
              <w:fldChar w:fldCharType="separate"/>
            </w:r>
            <w:r w:rsidR="00DC2C3C">
              <w:rPr>
                <w:noProof/>
                <w:webHidden/>
              </w:rPr>
              <w:t>3</w:t>
            </w:r>
            <w:r w:rsidR="00DC2C3C">
              <w:rPr>
                <w:noProof/>
                <w:webHidden/>
              </w:rPr>
              <w:fldChar w:fldCharType="end"/>
            </w:r>
          </w:hyperlink>
        </w:p>
        <w:p w14:paraId="68BC0647" w14:textId="77777777" w:rsidR="00DC2C3C" w:rsidRDefault="00000000">
          <w:pPr>
            <w:pStyle w:val="TOC2"/>
            <w:tabs>
              <w:tab w:val="right" w:leader="dot" w:pos="9350"/>
            </w:tabs>
            <w:rPr>
              <w:rFonts w:eastAsiaTheme="minorEastAsia" w:cstheme="minorBidi"/>
              <w:b w:val="0"/>
              <w:bCs w:val="0"/>
              <w:noProof/>
              <w:kern w:val="2"/>
              <w:sz w:val="24"/>
              <w:lang w:val="en-US" w:eastAsia="zh-TW"/>
            </w:rPr>
          </w:pPr>
          <w:hyperlink w:anchor="_Toc130300407" w:history="1">
            <w:r w:rsidR="00DC2C3C" w:rsidRPr="004F2EE8">
              <w:rPr>
                <w:rStyle w:val="Hyperlink"/>
                <w:i/>
                <w:noProof/>
              </w:rPr>
              <w:t>Simulated data</w:t>
            </w:r>
            <w:r w:rsidR="00DC2C3C">
              <w:rPr>
                <w:noProof/>
                <w:webHidden/>
              </w:rPr>
              <w:tab/>
            </w:r>
            <w:r w:rsidR="00DC2C3C">
              <w:rPr>
                <w:noProof/>
                <w:webHidden/>
              </w:rPr>
              <w:fldChar w:fldCharType="begin"/>
            </w:r>
            <w:r w:rsidR="00DC2C3C">
              <w:rPr>
                <w:noProof/>
                <w:webHidden/>
              </w:rPr>
              <w:instrText xml:space="preserve"> PAGEREF _Toc130300407 \h </w:instrText>
            </w:r>
            <w:r w:rsidR="00DC2C3C">
              <w:rPr>
                <w:noProof/>
                <w:webHidden/>
              </w:rPr>
            </w:r>
            <w:r w:rsidR="00DC2C3C">
              <w:rPr>
                <w:noProof/>
                <w:webHidden/>
              </w:rPr>
              <w:fldChar w:fldCharType="separate"/>
            </w:r>
            <w:r w:rsidR="00DC2C3C">
              <w:rPr>
                <w:noProof/>
                <w:webHidden/>
              </w:rPr>
              <w:t>8</w:t>
            </w:r>
            <w:r w:rsidR="00DC2C3C">
              <w:rPr>
                <w:noProof/>
                <w:webHidden/>
              </w:rPr>
              <w:fldChar w:fldCharType="end"/>
            </w:r>
          </w:hyperlink>
        </w:p>
        <w:p w14:paraId="1049BBF8" w14:textId="77777777" w:rsidR="00DC2C3C" w:rsidRDefault="00000000">
          <w:pPr>
            <w:pStyle w:val="TOC2"/>
            <w:tabs>
              <w:tab w:val="right" w:leader="dot" w:pos="9350"/>
            </w:tabs>
            <w:rPr>
              <w:rFonts w:eastAsiaTheme="minorEastAsia" w:cstheme="minorBidi"/>
              <w:b w:val="0"/>
              <w:bCs w:val="0"/>
              <w:noProof/>
              <w:kern w:val="2"/>
              <w:sz w:val="24"/>
              <w:lang w:val="en-US" w:eastAsia="zh-TW"/>
            </w:rPr>
          </w:pPr>
          <w:hyperlink w:anchor="_Toc130300408" w:history="1">
            <w:r w:rsidR="00DC2C3C" w:rsidRPr="004F2EE8">
              <w:rPr>
                <w:rStyle w:val="Hyperlink"/>
                <w:noProof/>
              </w:rPr>
              <w:t>Analysis Plan</w:t>
            </w:r>
            <w:r w:rsidR="00DC2C3C">
              <w:rPr>
                <w:noProof/>
                <w:webHidden/>
              </w:rPr>
              <w:tab/>
            </w:r>
            <w:r w:rsidR="00DC2C3C">
              <w:rPr>
                <w:noProof/>
                <w:webHidden/>
              </w:rPr>
              <w:fldChar w:fldCharType="begin"/>
            </w:r>
            <w:r w:rsidR="00DC2C3C">
              <w:rPr>
                <w:noProof/>
                <w:webHidden/>
              </w:rPr>
              <w:instrText xml:space="preserve"> PAGEREF _Toc130300408 \h </w:instrText>
            </w:r>
            <w:r w:rsidR="00DC2C3C">
              <w:rPr>
                <w:noProof/>
                <w:webHidden/>
              </w:rPr>
            </w:r>
            <w:r w:rsidR="00DC2C3C">
              <w:rPr>
                <w:noProof/>
                <w:webHidden/>
              </w:rPr>
              <w:fldChar w:fldCharType="separate"/>
            </w:r>
            <w:r w:rsidR="00DC2C3C">
              <w:rPr>
                <w:noProof/>
                <w:webHidden/>
              </w:rPr>
              <w:t>9</w:t>
            </w:r>
            <w:r w:rsidR="00DC2C3C">
              <w:rPr>
                <w:noProof/>
                <w:webHidden/>
              </w:rPr>
              <w:fldChar w:fldCharType="end"/>
            </w:r>
          </w:hyperlink>
        </w:p>
        <w:p w14:paraId="77BCDB54"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09" w:history="1">
            <w:r w:rsidR="00DC2C3C" w:rsidRPr="004F2EE8">
              <w:rPr>
                <w:rStyle w:val="Hyperlink"/>
                <w:rFonts w:eastAsia="Calibri"/>
                <w:i/>
                <w:noProof/>
                <w:lang w:val="en-US"/>
              </w:rPr>
              <w:t>Data pre-processing</w:t>
            </w:r>
            <w:r w:rsidR="00DC2C3C">
              <w:rPr>
                <w:noProof/>
                <w:webHidden/>
              </w:rPr>
              <w:tab/>
            </w:r>
            <w:r w:rsidR="00DC2C3C">
              <w:rPr>
                <w:noProof/>
                <w:webHidden/>
              </w:rPr>
              <w:fldChar w:fldCharType="begin"/>
            </w:r>
            <w:r w:rsidR="00DC2C3C">
              <w:rPr>
                <w:noProof/>
                <w:webHidden/>
              </w:rPr>
              <w:instrText xml:space="preserve"> PAGEREF _Toc130300409 \h </w:instrText>
            </w:r>
            <w:r w:rsidR="00DC2C3C">
              <w:rPr>
                <w:noProof/>
                <w:webHidden/>
              </w:rPr>
            </w:r>
            <w:r w:rsidR="00DC2C3C">
              <w:rPr>
                <w:noProof/>
                <w:webHidden/>
              </w:rPr>
              <w:fldChar w:fldCharType="separate"/>
            </w:r>
            <w:r w:rsidR="00DC2C3C">
              <w:rPr>
                <w:noProof/>
                <w:webHidden/>
              </w:rPr>
              <w:t>10</w:t>
            </w:r>
            <w:r w:rsidR="00DC2C3C">
              <w:rPr>
                <w:noProof/>
                <w:webHidden/>
              </w:rPr>
              <w:fldChar w:fldCharType="end"/>
            </w:r>
          </w:hyperlink>
        </w:p>
        <w:p w14:paraId="2337153C"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10" w:history="1">
            <w:r w:rsidR="00DC2C3C" w:rsidRPr="004F2EE8">
              <w:rPr>
                <w:rStyle w:val="Hyperlink"/>
                <w:rFonts w:eastAsia="Calibri"/>
                <w:i/>
                <w:noProof/>
                <w:lang w:val="en-US"/>
              </w:rPr>
              <w:t>Calculation of indices &amp; quantifying SPE in the SALT</w:t>
            </w:r>
            <w:r w:rsidR="00DC2C3C">
              <w:rPr>
                <w:noProof/>
                <w:webHidden/>
              </w:rPr>
              <w:tab/>
            </w:r>
            <w:r w:rsidR="00DC2C3C">
              <w:rPr>
                <w:noProof/>
                <w:webHidden/>
              </w:rPr>
              <w:fldChar w:fldCharType="begin"/>
            </w:r>
            <w:r w:rsidR="00DC2C3C">
              <w:rPr>
                <w:noProof/>
                <w:webHidden/>
              </w:rPr>
              <w:instrText xml:space="preserve"> PAGEREF _Toc130300410 \h </w:instrText>
            </w:r>
            <w:r w:rsidR="00DC2C3C">
              <w:rPr>
                <w:noProof/>
                <w:webHidden/>
              </w:rPr>
            </w:r>
            <w:r w:rsidR="00DC2C3C">
              <w:rPr>
                <w:noProof/>
                <w:webHidden/>
              </w:rPr>
              <w:fldChar w:fldCharType="separate"/>
            </w:r>
            <w:r w:rsidR="00DC2C3C">
              <w:rPr>
                <w:noProof/>
                <w:webHidden/>
              </w:rPr>
              <w:t>11</w:t>
            </w:r>
            <w:r w:rsidR="00DC2C3C">
              <w:rPr>
                <w:noProof/>
                <w:webHidden/>
              </w:rPr>
              <w:fldChar w:fldCharType="end"/>
            </w:r>
          </w:hyperlink>
        </w:p>
        <w:p w14:paraId="1336720C"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11" w:history="1">
            <w:r w:rsidR="00DC2C3C" w:rsidRPr="004F2EE8">
              <w:rPr>
                <w:rStyle w:val="Hyperlink"/>
                <w:i/>
                <w:noProof/>
                <w:lang w:val="en-US"/>
              </w:rPr>
              <w:t>Split-Half Reliability (SHR) of SPE in SALT</w:t>
            </w:r>
            <w:r w:rsidR="00DC2C3C">
              <w:rPr>
                <w:noProof/>
                <w:webHidden/>
              </w:rPr>
              <w:tab/>
            </w:r>
            <w:r w:rsidR="00DC2C3C">
              <w:rPr>
                <w:noProof/>
                <w:webHidden/>
              </w:rPr>
              <w:fldChar w:fldCharType="begin"/>
            </w:r>
            <w:r w:rsidR="00DC2C3C">
              <w:rPr>
                <w:noProof/>
                <w:webHidden/>
              </w:rPr>
              <w:instrText xml:space="preserve"> PAGEREF _Toc130300411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2AC1E245" w14:textId="77777777" w:rsidR="00DC2C3C" w:rsidRDefault="00000000">
          <w:pPr>
            <w:pStyle w:val="TOC3"/>
            <w:tabs>
              <w:tab w:val="right" w:leader="dot" w:pos="9350"/>
            </w:tabs>
            <w:rPr>
              <w:rFonts w:eastAsiaTheme="minorEastAsia" w:cstheme="minorBidi"/>
              <w:noProof/>
              <w:kern w:val="2"/>
              <w:sz w:val="24"/>
              <w:szCs w:val="22"/>
              <w:lang w:val="en-US" w:eastAsia="zh-TW"/>
            </w:rPr>
          </w:pPr>
          <w:hyperlink w:anchor="_Toc130300412" w:history="1">
            <w:r w:rsidR="00DC2C3C" w:rsidRPr="004F2EE8">
              <w:rPr>
                <w:rStyle w:val="Hyperlink"/>
                <w:rFonts w:eastAsia="Calibri"/>
                <w:i/>
                <w:noProof/>
                <w:lang w:val="en-US"/>
              </w:rPr>
              <w:t>Test-Retest Reliability (ICC) of SPE in SALT</w:t>
            </w:r>
            <w:r w:rsidR="00DC2C3C">
              <w:rPr>
                <w:noProof/>
                <w:webHidden/>
              </w:rPr>
              <w:tab/>
            </w:r>
            <w:r w:rsidR="00DC2C3C">
              <w:rPr>
                <w:noProof/>
                <w:webHidden/>
              </w:rPr>
              <w:fldChar w:fldCharType="begin"/>
            </w:r>
            <w:r w:rsidR="00DC2C3C">
              <w:rPr>
                <w:noProof/>
                <w:webHidden/>
              </w:rPr>
              <w:instrText xml:space="preserve"> PAGEREF _Toc130300412 \h </w:instrText>
            </w:r>
            <w:r w:rsidR="00DC2C3C">
              <w:rPr>
                <w:noProof/>
                <w:webHidden/>
              </w:rPr>
            </w:r>
            <w:r w:rsidR="00DC2C3C">
              <w:rPr>
                <w:noProof/>
                <w:webHidden/>
              </w:rPr>
              <w:fldChar w:fldCharType="separate"/>
            </w:r>
            <w:r w:rsidR="00DC2C3C">
              <w:rPr>
                <w:noProof/>
                <w:webHidden/>
              </w:rPr>
              <w:t>12</w:t>
            </w:r>
            <w:r w:rsidR="00DC2C3C">
              <w:rPr>
                <w:noProof/>
                <w:webHidden/>
              </w:rPr>
              <w:fldChar w:fldCharType="end"/>
            </w:r>
          </w:hyperlink>
        </w:p>
        <w:p w14:paraId="6B123579"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3" w:history="1">
            <w:r w:rsidR="00DC2C3C" w:rsidRPr="004F2EE8">
              <w:rPr>
                <w:rStyle w:val="Hyperlink"/>
                <w:rFonts w:ascii="Calibri" w:eastAsia="Calibri" w:hAnsi="Calibri" w:cs="Calibri"/>
                <w:noProof/>
              </w:rPr>
              <w:t>Data availability</w:t>
            </w:r>
            <w:r w:rsidR="00DC2C3C">
              <w:rPr>
                <w:noProof/>
                <w:webHidden/>
              </w:rPr>
              <w:tab/>
            </w:r>
            <w:r w:rsidR="00DC2C3C">
              <w:rPr>
                <w:noProof/>
                <w:webHidden/>
              </w:rPr>
              <w:fldChar w:fldCharType="begin"/>
            </w:r>
            <w:r w:rsidR="00DC2C3C">
              <w:rPr>
                <w:noProof/>
                <w:webHidden/>
              </w:rPr>
              <w:instrText xml:space="preserve"> PAGEREF _Toc130300413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349A5CF1"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4" w:history="1">
            <w:r w:rsidR="00DC2C3C" w:rsidRPr="004F2EE8">
              <w:rPr>
                <w:rStyle w:val="Hyperlink"/>
                <w:rFonts w:ascii="Calibri" w:eastAsia="Calibri" w:hAnsi="Calibri" w:cs="Calibri"/>
                <w:noProof/>
              </w:rPr>
              <w:t>Code availability</w:t>
            </w:r>
            <w:r w:rsidR="00DC2C3C">
              <w:rPr>
                <w:noProof/>
                <w:webHidden/>
              </w:rPr>
              <w:tab/>
            </w:r>
            <w:r w:rsidR="00DC2C3C">
              <w:rPr>
                <w:noProof/>
                <w:webHidden/>
              </w:rPr>
              <w:fldChar w:fldCharType="begin"/>
            </w:r>
            <w:r w:rsidR="00DC2C3C">
              <w:rPr>
                <w:noProof/>
                <w:webHidden/>
              </w:rPr>
              <w:instrText xml:space="preserve"> PAGEREF _Toc130300414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0EC584D"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5" w:history="1">
            <w:r w:rsidR="00DC2C3C" w:rsidRPr="004F2EE8">
              <w:rPr>
                <w:rStyle w:val="Hyperlink"/>
                <w:rFonts w:ascii="Calibri" w:eastAsia="Calibri" w:hAnsi="Calibri" w:cs="Calibri"/>
                <w:noProof/>
              </w:rPr>
              <w:t>Results</w:t>
            </w:r>
            <w:r w:rsidR="00DC2C3C">
              <w:rPr>
                <w:noProof/>
                <w:webHidden/>
              </w:rPr>
              <w:tab/>
            </w:r>
            <w:r w:rsidR="00DC2C3C">
              <w:rPr>
                <w:noProof/>
                <w:webHidden/>
              </w:rPr>
              <w:fldChar w:fldCharType="begin"/>
            </w:r>
            <w:r w:rsidR="00DC2C3C">
              <w:rPr>
                <w:noProof/>
                <w:webHidden/>
              </w:rPr>
              <w:instrText xml:space="preserve"> PAGEREF _Toc130300415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26045824" w14:textId="77777777" w:rsidR="00DC2C3C" w:rsidRDefault="00000000">
          <w:pPr>
            <w:pStyle w:val="TOC2"/>
            <w:tabs>
              <w:tab w:val="right" w:leader="dot" w:pos="9350"/>
            </w:tabs>
            <w:rPr>
              <w:rFonts w:eastAsiaTheme="minorEastAsia" w:cstheme="minorBidi"/>
              <w:b w:val="0"/>
              <w:bCs w:val="0"/>
              <w:noProof/>
              <w:kern w:val="2"/>
              <w:sz w:val="24"/>
              <w:lang w:val="en-US" w:eastAsia="zh-TW"/>
            </w:rPr>
          </w:pPr>
          <w:hyperlink w:anchor="_Toc130300416" w:history="1">
            <w:r w:rsidR="00DC2C3C" w:rsidRPr="004F2EE8">
              <w:rPr>
                <w:rStyle w:val="Hyperlink"/>
                <w:noProof/>
                <w:lang w:val="en-US"/>
              </w:rPr>
              <w:t>Split-Half Reliability (SHR)</w:t>
            </w:r>
            <w:r w:rsidR="00DC2C3C">
              <w:rPr>
                <w:noProof/>
                <w:webHidden/>
              </w:rPr>
              <w:tab/>
            </w:r>
            <w:r w:rsidR="00DC2C3C">
              <w:rPr>
                <w:noProof/>
                <w:webHidden/>
              </w:rPr>
              <w:fldChar w:fldCharType="begin"/>
            </w:r>
            <w:r w:rsidR="00DC2C3C">
              <w:rPr>
                <w:noProof/>
                <w:webHidden/>
              </w:rPr>
              <w:instrText xml:space="preserve"> PAGEREF _Toc130300416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0FB63293" w14:textId="77777777" w:rsidR="00DC2C3C" w:rsidRDefault="00000000">
          <w:pPr>
            <w:pStyle w:val="TOC2"/>
            <w:tabs>
              <w:tab w:val="right" w:leader="dot" w:pos="9350"/>
            </w:tabs>
            <w:rPr>
              <w:rFonts w:eastAsiaTheme="minorEastAsia" w:cstheme="minorBidi"/>
              <w:b w:val="0"/>
              <w:bCs w:val="0"/>
              <w:noProof/>
              <w:kern w:val="2"/>
              <w:sz w:val="24"/>
              <w:lang w:val="en-US" w:eastAsia="zh-TW"/>
            </w:rPr>
          </w:pPr>
          <w:hyperlink w:anchor="_Toc130300417" w:history="1">
            <w:r w:rsidR="00DC2C3C" w:rsidRPr="004F2EE8">
              <w:rPr>
                <w:rStyle w:val="Hyperlink"/>
                <w:noProof/>
                <w:lang w:val="en-US"/>
              </w:rPr>
              <w:t>Intraclass correlation coefficient (ICC)</w:t>
            </w:r>
            <w:r w:rsidR="00DC2C3C">
              <w:rPr>
                <w:noProof/>
                <w:webHidden/>
              </w:rPr>
              <w:tab/>
            </w:r>
            <w:r w:rsidR="00DC2C3C">
              <w:rPr>
                <w:noProof/>
                <w:webHidden/>
              </w:rPr>
              <w:fldChar w:fldCharType="begin"/>
            </w:r>
            <w:r w:rsidR="00DC2C3C">
              <w:rPr>
                <w:noProof/>
                <w:webHidden/>
              </w:rPr>
              <w:instrText xml:space="preserve"> PAGEREF _Toc130300417 \h </w:instrText>
            </w:r>
            <w:r w:rsidR="00DC2C3C">
              <w:rPr>
                <w:noProof/>
                <w:webHidden/>
              </w:rPr>
            </w:r>
            <w:r w:rsidR="00DC2C3C">
              <w:rPr>
                <w:noProof/>
                <w:webHidden/>
              </w:rPr>
              <w:fldChar w:fldCharType="separate"/>
            </w:r>
            <w:r w:rsidR="00DC2C3C">
              <w:rPr>
                <w:noProof/>
                <w:webHidden/>
              </w:rPr>
              <w:t>13</w:t>
            </w:r>
            <w:r w:rsidR="00DC2C3C">
              <w:rPr>
                <w:noProof/>
                <w:webHidden/>
              </w:rPr>
              <w:fldChar w:fldCharType="end"/>
            </w:r>
          </w:hyperlink>
        </w:p>
        <w:p w14:paraId="5BBEEE8B"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8" w:history="1">
            <w:r w:rsidR="00DC2C3C" w:rsidRPr="004F2EE8">
              <w:rPr>
                <w:rStyle w:val="Hyperlink"/>
                <w:rFonts w:ascii="Calibri" w:eastAsia="Calibri" w:hAnsi="Calibri" w:cs="Calibri"/>
                <w:noProof/>
              </w:rPr>
              <w:t>Discussion</w:t>
            </w:r>
            <w:r w:rsidR="00DC2C3C">
              <w:rPr>
                <w:noProof/>
                <w:webHidden/>
              </w:rPr>
              <w:tab/>
            </w:r>
            <w:r w:rsidR="00DC2C3C">
              <w:rPr>
                <w:noProof/>
                <w:webHidden/>
              </w:rPr>
              <w:fldChar w:fldCharType="begin"/>
            </w:r>
            <w:r w:rsidR="00DC2C3C">
              <w:rPr>
                <w:noProof/>
                <w:webHidden/>
              </w:rPr>
              <w:instrText xml:space="preserve"> PAGEREF _Toc130300418 \h </w:instrText>
            </w:r>
            <w:r w:rsidR="00DC2C3C">
              <w:rPr>
                <w:noProof/>
                <w:webHidden/>
              </w:rPr>
            </w:r>
            <w:r w:rsidR="00DC2C3C">
              <w:rPr>
                <w:noProof/>
                <w:webHidden/>
              </w:rPr>
              <w:fldChar w:fldCharType="separate"/>
            </w:r>
            <w:r w:rsidR="00DC2C3C">
              <w:rPr>
                <w:noProof/>
                <w:webHidden/>
              </w:rPr>
              <w:t>16</w:t>
            </w:r>
            <w:r w:rsidR="00DC2C3C">
              <w:rPr>
                <w:noProof/>
                <w:webHidden/>
              </w:rPr>
              <w:fldChar w:fldCharType="end"/>
            </w:r>
          </w:hyperlink>
        </w:p>
        <w:p w14:paraId="46D22CBA"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19" w:history="1">
            <w:r w:rsidR="00DC2C3C" w:rsidRPr="004F2EE8">
              <w:rPr>
                <w:rStyle w:val="Hyperlink"/>
                <w:rFonts w:ascii="Calibri" w:eastAsia="Calibri" w:hAnsi="Calibri" w:cs="Calibri"/>
                <w:noProof/>
              </w:rPr>
              <w:t>Acknowledgements</w:t>
            </w:r>
            <w:r w:rsidR="00DC2C3C">
              <w:rPr>
                <w:noProof/>
                <w:webHidden/>
              </w:rPr>
              <w:tab/>
            </w:r>
            <w:r w:rsidR="00DC2C3C">
              <w:rPr>
                <w:noProof/>
                <w:webHidden/>
              </w:rPr>
              <w:fldChar w:fldCharType="begin"/>
            </w:r>
            <w:r w:rsidR="00DC2C3C">
              <w:rPr>
                <w:noProof/>
                <w:webHidden/>
              </w:rPr>
              <w:instrText xml:space="preserve"> PAGEREF _Toc130300419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080ABA6F"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0" w:history="1">
            <w:r w:rsidR="00DC2C3C" w:rsidRPr="004F2EE8">
              <w:rPr>
                <w:rStyle w:val="Hyperlink"/>
                <w:rFonts w:ascii="Calibri" w:eastAsia="Calibri" w:hAnsi="Calibri" w:cs="Calibri"/>
                <w:noProof/>
              </w:rPr>
              <w:t>Author contributions</w:t>
            </w:r>
            <w:r w:rsidR="00DC2C3C">
              <w:rPr>
                <w:noProof/>
                <w:webHidden/>
              </w:rPr>
              <w:tab/>
            </w:r>
            <w:r w:rsidR="00DC2C3C">
              <w:rPr>
                <w:noProof/>
                <w:webHidden/>
              </w:rPr>
              <w:fldChar w:fldCharType="begin"/>
            </w:r>
            <w:r w:rsidR="00DC2C3C">
              <w:rPr>
                <w:noProof/>
                <w:webHidden/>
              </w:rPr>
              <w:instrText xml:space="preserve"> PAGEREF _Toc130300420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1E9EE627"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1" w:history="1">
            <w:r w:rsidR="00DC2C3C" w:rsidRPr="004F2EE8">
              <w:rPr>
                <w:rStyle w:val="Hyperlink"/>
                <w:rFonts w:ascii="Calibri" w:eastAsia="Calibri" w:hAnsi="Calibri" w:cs="Calibri"/>
                <w:noProof/>
              </w:rPr>
              <w:t>Competing interests</w:t>
            </w:r>
            <w:r w:rsidR="00DC2C3C">
              <w:rPr>
                <w:noProof/>
                <w:webHidden/>
              </w:rPr>
              <w:tab/>
            </w:r>
            <w:r w:rsidR="00DC2C3C">
              <w:rPr>
                <w:noProof/>
                <w:webHidden/>
              </w:rPr>
              <w:fldChar w:fldCharType="begin"/>
            </w:r>
            <w:r w:rsidR="00DC2C3C">
              <w:rPr>
                <w:noProof/>
                <w:webHidden/>
              </w:rPr>
              <w:instrText xml:space="preserve"> PAGEREF _Toc130300421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50F037FD"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2" w:history="1">
            <w:r w:rsidR="00DC2C3C" w:rsidRPr="004F2EE8">
              <w:rPr>
                <w:rStyle w:val="Hyperlink"/>
                <w:rFonts w:ascii="Calibri" w:eastAsia="Calibri" w:hAnsi="Calibri" w:cs="Calibri"/>
                <w:noProof/>
              </w:rPr>
              <w:t>Figures</w:t>
            </w:r>
            <w:r w:rsidR="00DC2C3C">
              <w:rPr>
                <w:noProof/>
                <w:webHidden/>
              </w:rPr>
              <w:tab/>
            </w:r>
            <w:r w:rsidR="00DC2C3C">
              <w:rPr>
                <w:noProof/>
                <w:webHidden/>
              </w:rPr>
              <w:fldChar w:fldCharType="begin"/>
            </w:r>
            <w:r w:rsidR="00DC2C3C">
              <w:rPr>
                <w:noProof/>
                <w:webHidden/>
              </w:rPr>
              <w:instrText xml:space="preserve"> PAGEREF _Toc130300422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2AA0CC3D"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3" w:history="1">
            <w:r w:rsidR="00DC2C3C" w:rsidRPr="004F2EE8">
              <w:rPr>
                <w:rStyle w:val="Hyperlink"/>
                <w:rFonts w:ascii="Calibri" w:eastAsia="Calibri" w:hAnsi="Calibri" w:cs="Calibri"/>
                <w:noProof/>
              </w:rPr>
              <w:t>Figure Legends</w:t>
            </w:r>
            <w:r w:rsidR="00DC2C3C">
              <w:rPr>
                <w:noProof/>
                <w:webHidden/>
              </w:rPr>
              <w:tab/>
            </w:r>
            <w:r w:rsidR="00DC2C3C">
              <w:rPr>
                <w:noProof/>
                <w:webHidden/>
              </w:rPr>
              <w:fldChar w:fldCharType="begin"/>
            </w:r>
            <w:r w:rsidR="00DC2C3C">
              <w:rPr>
                <w:noProof/>
                <w:webHidden/>
              </w:rPr>
              <w:instrText xml:space="preserve"> PAGEREF _Toc130300423 \h </w:instrText>
            </w:r>
            <w:r w:rsidR="00DC2C3C">
              <w:rPr>
                <w:noProof/>
                <w:webHidden/>
              </w:rPr>
            </w:r>
            <w:r w:rsidR="00DC2C3C">
              <w:rPr>
                <w:noProof/>
                <w:webHidden/>
              </w:rPr>
              <w:fldChar w:fldCharType="separate"/>
            </w:r>
            <w:r w:rsidR="00DC2C3C">
              <w:rPr>
                <w:noProof/>
                <w:webHidden/>
              </w:rPr>
              <w:t>17</w:t>
            </w:r>
            <w:r w:rsidR="00DC2C3C">
              <w:rPr>
                <w:noProof/>
                <w:webHidden/>
              </w:rPr>
              <w:fldChar w:fldCharType="end"/>
            </w:r>
          </w:hyperlink>
        </w:p>
        <w:p w14:paraId="75C80624"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4" w:history="1">
            <w:r w:rsidR="00DC2C3C" w:rsidRPr="004F2EE8">
              <w:rPr>
                <w:rStyle w:val="Hyperlink"/>
                <w:rFonts w:ascii="Calibri" w:eastAsia="Calibri" w:hAnsi="Calibri" w:cs="Calibri"/>
                <w:noProof/>
              </w:rPr>
              <w:t>Supplementary information</w:t>
            </w:r>
            <w:r w:rsidR="00DC2C3C">
              <w:rPr>
                <w:noProof/>
                <w:webHidden/>
              </w:rPr>
              <w:tab/>
            </w:r>
            <w:r w:rsidR="00DC2C3C">
              <w:rPr>
                <w:noProof/>
                <w:webHidden/>
              </w:rPr>
              <w:fldChar w:fldCharType="begin"/>
            </w:r>
            <w:r w:rsidR="00DC2C3C">
              <w:rPr>
                <w:noProof/>
                <w:webHidden/>
              </w:rPr>
              <w:instrText xml:space="preserve"> PAGEREF _Toc130300424 \h </w:instrText>
            </w:r>
            <w:r w:rsidR="00DC2C3C">
              <w:rPr>
                <w:noProof/>
                <w:webHidden/>
              </w:rPr>
            </w:r>
            <w:r w:rsidR="00DC2C3C">
              <w:rPr>
                <w:noProof/>
                <w:webHidden/>
              </w:rPr>
              <w:fldChar w:fldCharType="separate"/>
            </w:r>
            <w:r w:rsidR="00DC2C3C">
              <w:rPr>
                <w:noProof/>
                <w:webHidden/>
              </w:rPr>
              <w:t>18</w:t>
            </w:r>
            <w:r w:rsidR="00DC2C3C">
              <w:rPr>
                <w:noProof/>
                <w:webHidden/>
              </w:rPr>
              <w:fldChar w:fldCharType="end"/>
            </w:r>
          </w:hyperlink>
        </w:p>
        <w:p w14:paraId="15A085F2" w14:textId="77777777" w:rsidR="00DC2C3C"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30300425" w:history="1">
            <w:r w:rsidR="00DC2C3C" w:rsidRPr="004F2EE8">
              <w:rPr>
                <w:rStyle w:val="Hyperlink"/>
                <w:rFonts w:ascii="Calibri" w:eastAsia="Calibri" w:hAnsi="Calibri" w:cs="Calibri"/>
                <w:noProof/>
              </w:rPr>
              <w:t>References</w:t>
            </w:r>
            <w:r w:rsidR="00DC2C3C">
              <w:rPr>
                <w:noProof/>
                <w:webHidden/>
              </w:rPr>
              <w:tab/>
            </w:r>
            <w:r w:rsidR="00DC2C3C">
              <w:rPr>
                <w:noProof/>
                <w:webHidden/>
              </w:rPr>
              <w:fldChar w:fldCharType="begin"/>
            </w:r>
            <w:r w:rsidR="00DC2C3C">
              <w:rPr>
                <w:noProof/>
                <w:webHidden/>
              </w:rPr>
              <w:instrText xml:space="preserve"> PAGEREF _Toc130300425 \h </w:instrText>
            </w:r>
            <w:r w:rsidR="00DC2C3C">
              <w:rPr>
                <w:noProof/>
                <w:webHidden/>
              </w:rPr>
            </w:r>
            <w:r w:rsidR="00DC2C3C">
              <w:rPr>
                <w:noProof/>
                <w:webHidden/>
              </w:rPr>
              <w:fldChar w:fldCharType="separate"/>
            </w:r>
            <w:r w:rsidR="00DC2C3C">
              <w:rPr>
                <w:noProof/>
                <w:webHidden/>
              </w:rPr>
              <w:t>19</w:t>
            </w:r>
            <w:r w:rsidR="00DC2C3C">
              <w:rPr>
                <w:noProof/>
                <w:webHidden/>
              </w:rPr>
              <w:fldChar w:fldCharType="end"/>
            </w:r>
          </w:hyperlink>
        </w:p>
        <w:p w14:paraId="38A154F9" w14:textId="76FCBE2A" w:rsidR="00F25571" w:rsidRDefault="00F25571">
          <w:r>
            <w:rPr>
              <w:b/>
              <w:bCs/>
              <w:lang w:val="zh-CN"/>
            </w:rPr>
            <w:fldChar w:fldCharType="end"/>
          </w:r>
        </w:p>
      </w:sdtContent>
    </w:sdt>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287383B"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r w:rsidR="00E12863">
        <w:rPr>
          <w:rFonts w:ascii="Calibri" w:eastAsia="Calibri" w:hAnsi="Calibri" w:cs="Calibri"/>
          <w:b/>
          <w:sz w:val="46"/>
          <w:szCs w:val="46"/>
        </w:rPr>
        <w:t>s</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NormalWeb"/>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NormalWeb"/>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Hyperlink"/>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NormalWeb"/>
        <w:spacing w:before="0" w:beforeAutospacing="0"/>
      </w:pP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9" w:name="_j32m29iy1uqu" w:colFirst="0" w:colLast="0"/>
      <w:bookmarkStart w:id="10" w:name="_Toc129530155"/>
      <w:bookmarkStart w:id="11" w:name="_Toc129530185"/>
      <w:bookmarkStart w:id="12" w:name="_Toc130300402"/>
      <w:bookmarkEnd w:id="9"/>
      <w:r>
        <w:rPr>
          <w:rFonts w:ascii="Calibri" w:eastAsia="Calibri" w:hAnsi="Calibri" w:cs="Calibri"/>
          <w:b/>
          <w:sz w:val="42"/>
          <w:szCs w:val="42"/>
        </w:rPr>
        <w:t>Abstract</w:t>
      </w:r>
      <w:bookmarkEnd w:id="10"/>
      <w:bookmarkEnd w:id="11"/>
      <w:bookmarkEnd w:id="12"/>
    </w:p>
    <w:p w14:paraId="2B2FAC9C" w14:textId="77777777" w:rsidR="00E12863" w:rsidRDefault="00E12863" w:rsidP="00E12863">
      <w:bookmarkStart w:id="13" w:name="_zhvngomkrtk6" w:colFirst="0" w:colLast="0"/>
      <w:bookmarkEnd w:id="13"/>
      <w:r w:rsidRPr="0045036E">
        <w:t>The self-prioritization effect (SPE) refers to the effect that performance</w:t>
      </w:r>
      <w:r>
        <w:t xml:space="preserve"> on</w:t>
      </w:r>
      <w:r w:rsidRPr="0045036E">
        <w:t xml:space="preserve"> cognitive tasks</w:t>
      </w:r>
      <w:r>
        <w:t xml:space="preserve"> </w:t>
      </w:r>
      <w:r w:rsidRPr="0045036E">
        <w:t xml:space="preserve">is better when stimuli are related to the self than when they are not. The social-associative learning task (SALT) emerged as </w:t>
      </w:r>
      <w:r>
        <w:t>a</w:t>
      </w:r>
      <w:r w:rsidRPr="0045036E">
        <w:t xml:space="preserve"> mainstream paradigm to study SPE in the last decade for its simplicity and elimination of familiarity effects. As a simple button-pressing task, SALT yields two outcomes: </w:t>
      </w:r>
      <w:r w:rsidRPr="000709F3">
        <w:rPr>
          <w:i/>
        </w:rPr>
        <w:t>reaction time</w:t>
      </w:r>
      <w:r w:rsidRPr="0045036E">
        <w:t xml:space="preserve"> and </w:t>
      </w:r>
      <w:r w:rsidRPr="000709F3">
        <w:rPr>
          <w:i/>
        </w:rPr>
        <w:t>accuracy</w:t>
      </w:r>
      <w:r w:rsidRPr="0045036E">
        <w:t xml:space="preserve">. </w:t>
      </w:r>
      <w:r>
        <w:t>Other</w:t>
      </w:r>
      <w:r w:rsidRPr="0045036E">
        <w:t xml:space="preserve">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indices </w:t>
      </w:r>
      <w:r>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14" w:name="_xrrl8ars2nrl" w:colFirst="0" w:colLast="0"/>
      <w:bookmarkStart w:id="15" w:name="_Toc129530156"/>
      <w:bookmarkStart w:id="16" w:name="_Toc129530186"/>
      <w:bookmarkStart w:id="17" w:name="_Toc130300403"/>
      <w:bookmarkEnd w:id="14"/>
      <w:r w:rsidRPr="00846C6E">
        <w:rPr>
          <w:rFonts w:ascii="Calibri" w:eastAsia="Calibri" w:hAnsi="Calibri" w:cs="Calibri"/>
          <w:b/>
          <w:sz w:val="42"/>
          <w:szCs w:val="42"/>
        </w:rPr>
        <w:lastRenderedPageBreak/>
        <w:t>Introduction</w:t>
      </w:r>
      <w:bookmarkEnd w:id="15"/>
      <w:bookmarkEnd w:id="16"/>
      <w:bookmarkEnd w:id="17"/>
    </w:p>
    <w:p w14:paraId="44F2A0BF" w14:textId="0A9240F5" w:rsidR="009248BD" w:rsidRPr="009339F7" w:rsidRDefault="00CA08B3" w:rsidP="004C6378">
      <w:pPr>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B17C257" w14:textId="27D2BC77" w:rsidR="00936986" w:rsidRPr="009339F7" w:rsidRDefault="009248BD" w:rsidP="004C6378">
      <w:pPr>
        <w:ind w:firstLineChars="100" w:firstLine="240"/>
        <w:rPr>
          <w:rFonts w:eastAsiaTheme="minorEastAsia"/>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74881B60" w14:textId="41FA287E" w:rsidR="007260C3" w:rsidRDefault="00146F5D" w:rsidP="004C6378">
      <w:pPr>
        <w:ind w:firstLineChars="100" w:firstLine="24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C819744" w14:textId="5A94E351" w:rsidR="00D26D11" w:rsidRPr="009339F7" w:rsidRDefault="009B79B9" w:rsidP="004C6378">
      <w:pPr>
        <w:ind w:firstLineChars="100" w:firstLine="240"/>
        <w:rPr>
          <w:rFonts w:eastAsiaTheme="minorEastAsia"/>
          <w:color w:val="000000" w:themeColor="text1"/>
          <w:lang w:val="en-US"/>
        </w:rPr>
      </w:pPr>
      <w:r w:rsidRPr="009B79B9">
        <w:rPr>
          <w:color w:val="000000" w:themeColor="text1"/>
          <w:lang w:val="en-US"/>
        </w:rPr>
        <w:lastRenderedPageBreak/>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2294DA4E" w14:textId="5413B6B9" w:rsidR="00D26D11" w:rsidRDefault="009B79B9" w:rsidP="004C6378">
      <w:pPr>
        <w:ind w:firstLineChars="100" w:firstLine="24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3AAFE55A" w14:textId="740F2CFC" w:rsidR="004877AB" w:rsidRPr="004877AB" w:rsidRDefault="00A64EC7" w:rsidP="00E12863">
      <w:pPr>
        <w:ind w:firstLineChars="100" w:firstLine="24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42F9611B" w14:textId="77777777" w:rsidR="00E12863" w:rsidRDefault="00E12863" w:rsidP="00E12863">
      <w:pPr>
        <w:ind w:firstLineChars="100" w:firstLine="240"/>
        <w:rPr>
          <w:color w:val="000000" w:themeColor="text1"/>
          <w:lang w:val="en-US"/>
        </w:rPr>
      </w:pPr>
      <w:r w:rsidRPr="00E30EB5">
        <w:rPr>
          <w:color w:val="000000" w:themeColor="text1"/>
          <w:lang w:val="en-US"/>
        </w:rPr>
        <w:t xml:space="preserve">The results of this study </w:t>
      </w:r>
      <w:r>
        <w:rPr>
          <w:color w:val="000000" w:themeColor="text1"/>
          <w:lang w:val="en-US"/>
        </w:rPr>
        <w:t xml:space="preserve">are exploratory and </w:t>
      </w:r>
      <w:r w:rsidRPr="00E30EB5">
        <w:rPr>
          <w:color w:val="000000" w:themeColor="text1"/>
          <w:lang w:val="en-US"/>
        </w:rPr>
        <w:t xml:space="preserve">will provide valuable insights into the reliability and consistency of the Self-Associative Learning Task (SALT), which could pave the way for its future use in research, clinical settings, and personal performance monitoring. </w:t>
      </w:r>
    </w:p>
    <w:p w14:paraId="1E4E51C6" w14:textId="425E9EA8" w:rsidR="00586F83" w:rsidRDefault="00E30EB5" w:rsidP="004C6378">
      <w:pPr>
        <w:rPr>
          <w:color w:val="000000" w:themeColor="text1"/>
          <w:lang w:val="en-US"/>
        </w:rPr>
      </w:pPr>
      <w:r w:rsidRPr="00E30EB5">
        <w:rPr>
          <w:color w:val="000000" w:themeColor="text1"/>
          <w:lang w:val="en-US"/>
        </w:rPr>
        <w:t xml:space="preserve">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18" w:name="_bsc1vmk9soyy" w:colFirst="0" w:colLast="0"/>
      <w:bookmarkStart w:id="19" w:name="_Toc129530157"/>
      <w:bookmarkStart w:id="20" w:name="_Toc129530187"/>
      <w:bookmarkStart w:id="21" w:name="_Toc130300404"/>
      <w:bookmarkEnd w:id="18"/>
      <w:r>
        <w:rPr>
          <w:rFonts w:ascii="Calibri" w:eastAsia="Calibri" w:hAnsi="Calibri" w:cs="Calibri"/>
          <w:b/>
          <w:sz w:val="42"/>
          <w:szCs w:val="42"/>
        </w:rPr>
        <w:t>Methods</w:t>
      </w:r>
      <w:bookmarkEnd w:id="19"/>
      <w:bookmarkEnd w:id="20"/>
      <w:bookmarkEnd w:id="21"/>
    </w:p>
    <w:p w14:paraId="50A33AEB" w14:textId="77777777" w:rsidR="00586F83" w:rsidRDefault="00586F83"/>
    <w:p w14:paraId="21181F51" w14:textId="1A9234F4" w:rsidR="00586F83" w:rsidRPr="0014261E" w:rsidRDefault="00BA0079" w:rsidP="0014261E">
      <w:pPr>
        <w:pStyle w:val="Heading2"/>
      </w:pPr>
      <w:bookmarkStart w:id="22" w:name="_14xkv2erys4h" w:colFirst="0" w:colLast="0"/>
      <w:bookmarkStart w:id="23" w:name="_Toc129530158"/>
      <w:bookmarkStart w:id="24" w:name="_Toc129530188"/>
      <w:bookmarkStart w:id="25" w:name="_Toc130300405"/>
      <w:bookmarkEnd w:id="22"/>
      <w:r w:rsidRPr="0014261E">
        <w:t>Ethics information</w:t>
      </w:r>
      <w:bookmarkEnd w:id="23"/>
      <w:bookmarkEnd w:id="24"/>
      <w:bookmarkEnd w:id="25"/>
    </w:p>
    <w:p w14:paraId="067B0AF2" w14:textId="429AD531" w:rsidR="00DE3FB7" w:rsidRDefault="009B6B4B" w:rsidP="004C6378">
      <w:pPr>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68B81441" w:rsidR="00B70AB1" w:rsidRPr="0014261E" w:rsidRDefault="002D123F" w:rsidP="0014261E">
      <w:pPr>
        <w:pStyle w:val="Heading2"/>
      </w:pPr>
      <w:bookmarkStart w:id="26" w:name="_bobtrkgl8pi0" w:colFirst="0" w:colLast="0"/>
      <w:bookmarkStart w:id="27" w:name="_Toc129530159"/>
      <w:bookmarkStart w:id="28" w:name="_Toc129530189"/>
      <w:bookmarkStart w:id="29" w:name="_Toc130300406"/>
      <w:bookmarkEnd w:id="26"/>
      <w:r>
        <w:t>Datasets</w:t>
      </w:r>
      <w:bookmarkEnd w:id="27"/>
      <w:bookmarkEnd w:id="28"/>
      <w:bookmarkEnd w:id="29"/>
    </w:p>
    <w:p w14:paraId="21C2FFD8" w14:textId="4FB05DBC" w:rsidR="003970A3" w:rsidRPr="00303D95" w:rsidRDefault="008D5DA9" w:rsidP="004C6378">
      <w:pPr>
        <w:rPr>
          <w:rFonts w:eastAsiaTheme="minorEastAsia"/>
        </w:rPr>
      </w:pPr>
      <w:ins w:id="30" w:author="Chuan-Peng Hu" w:date="2023-03-27T08:31:00Z">
        <w:r>
          <w:t>The SALT</w:t>
        </w:r>
        <w:r>
          <w:tab/>
        </w:r>
      </w:ins>
      <w:ins w:id="31" w:author="Chuan-Peng Hu" w:date="2023-03-27T08:32:00Z">
        <w:r>
          <w:t xml:space="preserve">As we are assessing the reliability of SALT, here we briefly recapulate the experimental design of the task as reported </w:t>
        </w:r>
      </w:ins>
      <w:ins w:id="32" w:author="Chuan-Peng Hu" w:date="2023-03-27T08:34:00Z">
        <w:r>
          <w:t xml:space="preserve">experiment 1, </w:t>
        </w:r>
      </w:ins>
      <w:del w:id="33" w:author="Chuan-Peng Hu" w:date="2023-03-27T08:30:00Z">
        <w:r w:rsidR="00E12863" w:rsidDel="008D5DA9">
          <w:rPr>
            <w:rFonts w:hint="eastAsia"/>
          </w:rPr>
          <w:delText>Overview</w:delText>
        </w:r>
        <w:r w:rsidR="00E12863" w:rsidDel="008D5DA9">
          <w:delText xml:space="preserve"> </w:delText>
        </w:r>
        <w:r w:rsidR="00E12863" w:rsidDel="008D5DA9">
          <w:rPr>
            <w:bCs/>
            <w:lang w:val="en-US"/>
          </w:rPr>
          <w:delText>t</w:delText>
        </w:r>
      </w:del>
      <w:del w:id="34" w:author="Chuan-Peng Hu" w:date="2023-03-27T08:32:00Z">
        <w:r w:rsidR="00E12863" w:rsidRPr="00C70E59" w:rsidDel="008D5DA9">
          <w:rPr>
            <w:bCs/>
            <w:lang w:val="en-US"/>
          </w:rPr>
          <w:delText>he</w:delText>
        </w:r>
        <w:r w:rsidR="00E12863" w:rsidDel="008D5DA9">
          <w:rPr>
            <w:bCs/>
            <w:lang w:val="en-US"/>
          </w:rPr>
          <w:delText xml:space="preserve"> original experiment 1 in </w:delText>
        </w:r>
      </w:del>
      <w:r w:rsidR="00E12863">
        <w:fldChar w:fldCharType="begin"/>
      </w:r>
      <w:r w:rsidR="00E12863">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E12863">
        <w:fldChar w:fldCharType="separate"/>
      </w:r>
      <w:r w:rsidR="00E12863">
        <w:rPr>
          <w:noProof/>
        </w:rPr>
        <w:t>Sui et al. (2012)</w:t>
      </w:r>
      <w:r w:rsidR="00E12863">
        <w:fldChar w:fldCharType="end"/>
      </w:r>
      <w:del w:id="35" w:author="Chuan-Peng Hu" w:date="2023-03-27T08:33:00Z">
        <w:r w:rsidR="00E12863" w:rsidDel="008D5DA9">
          <w:rPr>
            <w:bCs/>
            <w:lang w:val="en-US"/>
          </w:rPr>
          <w:delText xml:space="preserve"> has a 3 by 2 design</w:delText>
        </w:r>
      </w:del>
      <w:r w:rsidR="00E12863">
        <w:t xml:space="preserve">. </w:t>
      </w:r>
      <w:ins w:id="36" w:author="Chuan-Peng Hu" w:date="2023-03-27T08:33:00Z">
        <w:r>
          <w:t xml:space="preserve">The orignial SALT </w:t>
        </w:r>
        <w:r>
          <w:rPr>
            <w:bCs/>
            <w:lang w:val="en-US"/>
          </w:rPr>
          <w:t xml:space="preserve">has a </w:t>
        </w:r>
        <w:r>
          <w:rPr>
            <w:bCs/>
            <w:lang w:val="en-US"/>
          </w:rPr>
          <w:t>2</w:t>
        </w:r>
        <w:r>
          <w:rPr>
            <w:bCs/>
            <w:lang w:val="en-US"/>
          </w:rPr>
          <w:t xml:space="preserve"> by </w:t>
        </w:r>
        <w:r>
          <w:rPr>
            <w:bCs/>
            <w:lang w:val="en-US"/>
          </w:rPr>
          <w:t>3</w:t>
        </w:r>
        <w:r>
          <w:rPr>
            <w:bCs/>
            <w:lang w:val="en-US"/>
          </w:rPr>
          <w:t xml:space="preserve"> </w:t>
        </w:r>
        <w:r>
          <w:rPr>
            <w:bCs/>
            <w:lang w:val="en-US"/>
          </w:rPr>
          <w:t xml:space="preserve">within-subject design. The first independent variable </w:t>
        </w:r>
      </w:ins>
      <w:ins w:id="37" w:author="Chuan-Peng Hu" w:date="2023-03-27T08:34:00Z">
        <w:r>
          <w:rPr>
            <w:bCs/>
            <w:lang w:val="en-US"/>
          </w:rPr>
          <w:t>wa</w:t>
        </w:r>
      </w:ins>
      <w:ins w:id="38" w:author="Chuan-Peng Hu" w:date="2023-03-27T08:33:00Z">
        <w:r>
          <w:rPr>
            <w:bCs/>
            <w:lang w:val="en-US"/>
          </w:rPr>
          <w:t>s XXX, the second independent variable was XXX.</w:t>
        </w:r>
      </w:ins>
      <w:ins w:id="39" w:author="Chuan-Peng Hu" w:date="2023-03-27T08:34:00Z">
        <w:r>
          <w:rPr>
            <w:bCs/>
            <w:lang w:val="en-US"/>
          </w:rPr>
          <w:t xml:space="preserve"> </w:t>
        </w:r>
      </w:ins>
    </w:p>
    <w:p w14:paraId="50DDCE1F" w14:textId="7B322BB4" w:rsidR="00E12863" w:rsidRPr="00D720C7" w:rsidDel="008D5DA9" w:rsidRDefault="00E12863" w:rsidP="00E12863">
      <w:pPr>
        <w:ind w:firstLineChars="100" w:firstLine="240"/>
        <w:rPr>
          <w:del w:id="40" w:author="Chuan-Peng Hu" w:date="2023-03-27T08:34:00Z"/>
          <w:bCs/>
          <w:lang w:val="en-US"/>
        </w:rPr>
      </w:pPr>
      <w:r>
        <w:rPr>
          <w:bCs/>
          <w:lang w:val="en-US"/>
        </w:rPr>
        <w:t xml:space="preserve">The original </w:t>
      </w:r>
      <w:del w:id="41" w:author="Chuan-Peng Hu" w:date="2023-03-27T08:34:00Z">
        <w:r w:rsidDel="008D5DA9">
          <w:rPr>
            <w:bCs/>
            <w:lang w:val="en-US"/>
          </w:rPr>
          <w:delText xml:space="preserve">experiment 1 </w:delText>
        </w:r>
      </w:del>
      <w:ins w:id="42" w:author="Chuan-Peng Hu" w:date="2023-03-27T08:34:00Z">
        <w:r w:rsidR="008D5DA9">
          <w:rPr>
            <w:bCs/>
            <w:lang w:val="en-US"/>
          </w:rPr>
          <w:t xml:space="preserve">SALT </w:t>
        </w:r>
      </w:ins>
      <w:r>
        <w:rPr>
          <w:bCs/>
          <w:lang w:val="en-US"/>
        </w:rPr>
        <w:t>has two phases.</w:t>
      </w:r>
      <w:ins w:id="43" w:author="Chuan-Peng Hu" w:date="2023-03-27T08:34:00Z">
        <w:r w:rsidR="008D5DA9">
          <w:rPr>
            <w:bCs/>
            <w:lang w:val="en-US"/>
          </w:rPr>
          <w:t xml:space="preserve"> </w:t>
        </w:r>
      </w:ins>
    </w:p>
    <w:p w14:paraId="68394E21" w14:textId="4C21037A" w:rsidR="003970A3" w:rsidRDefault="003970A3" w:rsidP="008D5DA9">
      <w:pPr>
        <w:ind w:firstLineChars="100" w:firstLine="240"/>
        <w:rPr>
          <w:rFonts w:eastAsiaTheme="minorEastAsia"/>
          <w:bCs/>
          <w:lang w:val="en-US"/>
        </w:rPr>
      </w:pPr>
      <w:r w:rsidRPr="00D720C7">
        <w:rPr>
          <w:bCs/>
          <w:lang w:val="en-US"/>
        </w:rPr>
        <w:t>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7B691587" w14:textId="77777777" w:rsidR="003970A3" w:rsidRDefault="003970A3" w:rsidP="004C6378">
      <w:pPr>
        <w:ind w:firstLineChars="100" w:firstLine="240"/>
        <w:rPr>
          <w:rFonts w:eastAsia="MS Mincho"/>
          <w:noProof/>
          <w:color w:val="000000"/>
          <w:lang w:val="en-US" w:eastAsia="zh-TW"/>
        </w:rPr>
      </w:pPr>
      <w:r w:rsidRPr="00D720C7">
        <w:rPr>
          <w:bCs/>
          <w:lang w:val="en-US"/>
        </w:rPr>
        <w:lastRenderedPageBreak/>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3970A3">
        <w:rPr>
          <w:rFonts w:eastAsia="MS Mincho"/>
          <w:noProof/>
          <w:color w:val="000000"/>
          <w:lang w:val="en-US" w:eastAsia="zh-TW"/>
        </w:rPr>
        <w:t xml:space="preserve"> </w:t>
      </w:r>
    </w:p>
    <w:p w14:paraId="063E590E" w14:textId="77777777" w:rsidR="003970A3" w:rsidRDefault="003970A3" w:rsidP="003970A3">
      <w:pPr>
        <w:rPr>
          <w:rFonts w:eastAsia="MS Mincho"/>
          <w:noProof/>
          <w:color w:val="000000"/>
          <w:lang w:val="en-US" w:eastAsia="zh-TW"/>
        </w:rPr>
      </w:pPr>
    </w:p>
    <w:p w14:paraId="2BC93138" w14:textId="096BC3AC" w:rsidR="003970A3" w:rsidRPr="00C95F25" w:rsidRDefault="003970A3" w:rsidP="003970A3">
      <w:pPr>
        <w:rPr>
          <w:rFonts w:eastAsia="MS Mincho"/>
          <w:color w:val="000000"/>
          <w:lang w:val="en-US" w:eastAsia="de-DE"/>
        </w:rPr>
      </w:pPr>
      <w:r>
        <w:rPr>
          <w:rFonts w:eastAsia="MS Mincho"/>
          <w:noProof/>
          <w:color w:val="000000"/>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12">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Default="003970A3" w:rsidP="003970A3">
      <w:pPr>
        <w:jc w:val="center"/>
        <w:rPr>
          <w:rFonts w:eastAsia="MS Mincho"/>
          <w:b/>
          <w:bCs/>
          <w:color w:val="000000"/>
          <w:sz w:val="22"/>
          <w:szCs w:val="22"/>
          <w:lang w:val="en-US" w:eastAsia="de-DE"/>
        </w:rPr>
      </w:pPr>
    </w:p>
    <w:p w14:paraId="0EABA3B6" w14:textId="03BC8990" w:rsidR="003970A3" w:rsidRPr="00AB627E" w:rsidRDefault="003970A3" w:rsidP="003970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Pr>
          <w:rFonts w:eastAsia="MS Mincho"/>
          <w:color w:val="000000"/>
          <w:sz w:val="22"/>
          <w:szCs w:val="22"/>
          <w:lang w:val="en-US" w:eastAsia="de-DE"/>
        </w:rPr>
        <w:t xml:space="preserve"> </w:t>
      </w:r>
      <w:del w:id="44" w:author="Chuan-Peng Hu" w:date="2023-03-27T08:35:00Z">
        <w:r w:rsidDel="008D5DA9">
          <w:rPr>
            <w:rFonts w:eastAsia="MS Mincho"/>
            <w:color w:val="000000"/>
            <w:sz w:val="22"/>
            <w:szCs w:val="22"/>
            <w:lang w:val="en-US" w:eastAsia="de-DE"/>
          </w:rPr>
          <w:delText xml:space="preserve">Experimental </w:delText>
        </w:r>
        <w:r w:rsidRPr="00A14643" w:rsidDel="008D5DA9">
          <w:rPr>
            <w:rFonts w:eastAsia="MS Mincho"/>
            <w:color w:val="000000"/>
            <w:sz w:val="22"/>
            <w:szCs w:val="22"/>
            <w:lang w:val="en-US" w:eastAsia="de-DE"/>
          </w:rPr>
          <w:delText>p</w:delText>
        </w:r>
      </w:del>
      <w:ins w:id="45" w:author="Chuan-Peng Hu" w:date="2023-03-27T08:35:00Z">
        <w:r w:rsidR="008D5DA9">
          <w:rPr>
            <w:rFonts w:eastAsia="MS Mincho"/>
            <w:color w:val="000000"/>
            <w:sz w:val="22"/>
            <w:szCs w:val="22"/>
            <w:lang w:val="en-US" w:eastAsia="de-DE"/>
          </w:rPr>
          <w:t>P</w:t>
        </w:r>
      </w:ins>
      <w:r w:rsidRPr="00A14643">
        <w:rPr>
          <w:rFonts w:eastAsia="MS Mincho"/>
          <w:color w:val="000000"/>
          <w:sz w:val="22"/>
          <w:szCs w:val="22"/>
          <w:lang w:val="en-US" w:eastAsia="de-DE"/>
        </w:rPr>
        <w:t>rocedure of the</w:t>
      </w:r>
      <w:ins w:id="46" w:author="Chuan-Peng Hu" w:date="2023-03-27T08:35:00Z">
        <w:r w:rsidR="008D5DA9">
          <w:rPr>
            <w:rFonts w:eastAsia="MS Mincho"/>
            <w:color w:val="000000"/>
            <w:sz w:val="22"/>
            <w:szCs w:val="22"/>
            <w:lang w:val="en-US" w:eastAsia="de-DE"/>
          </w:rPr>
          <w:t xml:space="preserve"> original</w:t>
        </w:r>
      </w:ins>
      <w:r w:rsidRPr="00A14643">
        <w:rPr>
          <w:rFonts w:eastAsia="MS Mincho"/>
          <w:color w:val="000000"/>
          <w:sz w:val="22"/>
          <w:szCs w:val="22"/>
          <w:lang w:val="en-US" w:eastAsia="de-DE"/>
        </w:rPr>
        <w:t xml:space="preserve"> SALT </w:t>
      </w:r>
      <w:r w:rsidR="008E771F">
        <w:rPr>
          <w:rFonts w:eastAsia="MS Mincho"/>
          <w:color w:val="000000"/>
          <w:sz w:val="22"/>
          <w:szCs w:val="22"/>
          <w:lang w:val="en-US" w:eastAsia="de-DE"/>
        </w:rPr>
        <w:t>in</w:t>
      </w:r>
      <w:ins w:id="47" w:author="Chuan-Peng Hu" w:date="2023-03-27T08:35:00Z">
        <w:r w:rsidR="008D5DA9">
          <w:rPr>
            <w:rFonts w:eastAsia="MS Mincho"/>
            <w:color w:val="000000"/>
            <w:sz w:val="22"/>
            <w:szCs w:val="22"/>
            <w:lang w:val="en-US" w:eastAsia="de-DE"/>
          </w:rPr>
          <w:t xml:space="preserve"> the experiment 1</w:t>
        </w:r>
      </w:ins>
      <w:r w:rsidR="008E771F">
        <w:rPr>
          <w:rFonts w:eastAsia="MS Mincho"/>
          <w:color w:val="000000"/>
          <w:sz w:val="22"/>
          <w:szCs w:val="22"/>
          <w:lang w:val="en-US" w:eastAsia="de-DE"/>
        </w:rPr>
        <w:t xml:space="preserve">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p>
    <w:p w14:paraId="31082D6A" w14:textId="1009FE2A" w:rsidR="003970A3" w:rsidRPr="003970A3" w:rsidRDefault="003970A3" w:rsidP="003970A3">
      <w:pPr>
        <w:ind w:firstLine="720"/>
        <w:rPr>
          <w:rFonts w:eastAsiaTheme="minorEastAsia"/>
          <w:bCs/>
          <w:lang w:val="en-US"/>
        </w:rPr>
      </w:pPr>
    </w:p>
    <w:p w14:paraId="266C8EF6" w14:textId="634AAB6A" w:rsidR="003970A3" w:rsidRDefault="003970A3" w:rsidP="004C6378">
      <w:pPr>
        <w:ind w:firstLineChars="100" w:firstLine="240"/>
        <w:rPr>
          <w:rFonts w:eastAsia="Calibri"/>
          <w:lang w:val="en-US"/>
        </w:rPr>
      </w:pPr>
      <w:r w:rsidRPr="00146F5D">
        <w:rPr>
          <w:rFonts w:eastAsia="Calibri"/>
          <w:lang w:val="en-US"/>
        </w:rPr>
        <w:t xml:space="preserve">We </w:t>
      </w:r>
      <w:del w:id="48" w:author="Chuan-Peng Hu" w:date="2023-03-27T08:35:00Z">
        <w:r w:rsidRPr="00146F5D" w:rsidDel="008D5DA9">
          <w:rPr>
            <w:rFonts w:eastAsia="Calibri"/>
            <w:lang w:val="en-US"/>
          </w:rPr>
          <w:delText>also extracted</w:delText>
        </w:r>
      </w:del>
      <w:ins w:id="49" w:author="Chuan-Peng Hu" w:date="2023-03-27T08:35:00Z">
        <w:r w:rsidR="008D5DA9">
          <w:rPr>
            <w:rFonts w:eastAsia="Calibri"/>
            <w:lang w:val="en-US"/>
          </w:rPr>
          <w:t>included dataset that ha</w:t>
        </w:r>
      </w:ins>
      <w:ins w:id="50" w:author="Chuan-Peng Hu" w:date="2023-03-27T08:36:00Z">
        <w:r w:rsidR="008D5DA9">
          <w:rPr>
            <w:rFonts w:eastAsia="Calibri"/>
            <w:lang w:val="en-US"/>
          </w:rPr>
          <w:t xml:space="preserve">ve </w:t>
        </w:r>
      </w:ins>
      <w:del w:id="51" w:author="Chuan-Peng Hu" w:date="2023-03-27T08:36:00Z">
        <w:r w:rsidRPr="00146F5D" w:rsidDel="008D5DA9">
          <w:rPr>
            <w:rFonts w:eastAsia="Calibri"/>
            <w:lang w:val="en-US"/>
          </w:rPr>
          <w:delText xml:space="preserve"> the </w:delText>
        </w:r>
      </w:del>
      <w:r w:rsidRPr="00146F5D">
        <w:rPr>
          <w:rFonts w:eastAsia="Calibri"/>
          <w:lang w:val="en-US"/>
        </w:rPr>
        <w:t xml:space="preserve">raw data from empirical studies </w:t>
      </w:r>
      <w:del w:id="52" w:author="Chuan-Peng Hu" w:date="2023-03-27T08:36:00Z">
        <w:r w:rsidRPr="00146F5D" w:rsidDel="008D5DA9">
          <w:rPr>
            <w:rFonts w:eastAsia="Calibri"/>
            <w:lang w:val="en-US"/>
          </w:rPr>
          <w:delText xml:space="preserve">that </w:delText>
        </w:r>
      </w:del>
      <w:r w:rsidRPr="00146F5D">
        <w:rPr>
          <w:rFonts w:eastAsia="Calibri"/>
          <w:lang w:val="en-US"/>
        </w:rPr>
        <w:t xml:space="preserve">employed SALT. The articles are </w:t>
      </w:r>
      <w:del w:id="53" w:author="Chuan-Peng Hu" w:date="2023-03-27T08:36:00Z">
        <w:r w:rsidRPr="00146F5D" w:rsidDel="008D5DA9">
          <w:rPr>
            <w:rFonts w:eastAsia="Calibri"/>
            <w:lang w:val="en-US"/>
          </w:rPr>
          <w:delText xml:space="preserve">screen </w:delText>
        </w:r>
      </w:del>
      <w:r w:rsidRPr="00146F5D">
        <w:rPr>
          <w:rFonts w:eastAsia="Calibri"/>
          <w:lang w:val="en-US"/>
        </w:rPr>
        <w:t>from an on-goi</w:t>
      </w:r>
      <w:r>
        <w:rPr>
          <w:rFonts w:eastAsia="Calibri"/>
          <w:lang w:val="en-US"/>
        </w:rPr>
        <w:t xml:space="preserve">ng meta-analysis </w:t>
      </w:r>
      <w:r w:rsidRPr="00A14643">
        <w:rPr>
          <w:rFonts w:eastAsia="Calibri"/>
          <w:lang w:val="en-US"/>
        </w:rPr>
        <w:t xml:space="preserve">(see protocol: </w:t>
      </w:r>
      <w:hyperlink r:id="rId13" w:history="1">
        <w:r w:rsidRPr="00A14643">
          <w:rPr>
            <w:rStyle w:val="Hyperlink"/>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Pr>
          <w:rFonts w:eastAsia="Calibri"/>
          <w:lang w:val="en-US"/>
        </w:rPr>
        <w:t xml:space="preserve"> </w: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(Golubickis &amp; Macrae, 2021; Qian et al., 2020; Schäfer &amp; Frings, 2019; Svensson et al., 2022)</w:t>
      </w:r>
      <w:r>
        <w:rPr>
          <w:rFonts w:eastAsia="Calibri"/>
          <w:lang w:val="en-US"/>
        </w:rPr>
        <w:fldChar w:fldCharType="end"/>
      </w:r>
      <w:r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Pr="007660BD">
        <w:rPr>
          <w:rFonts w:eastAsia="Calibri"/>
          <w:lang w:val="en-US"/>
        </w:rPr>
        <w:t>the original experimental paradigm.</w:t>
      </w:r>
      <w:r>
        <w:rPr>
          <w:rFonts w:eastAsia="Calibri"/>
          <w:lang w:val="en-US"/>
        </w:rPr>
        <w:t xml:space="preserve"> In addition, </w:t>
      </w:r>
      <w:r w:rsidRPr="00CE1E54">
        <w:rPr>
          <w:rFonts w:eastAsia="Calibri"/>
          <w:lang w:val="en-US"/>
        </w:rPr>
        <w:t>the raw data from five other articles were not publicly available online</w:t>
      </w:r>
      <w:ins w:id="54" w:author="Chuan-Peng Hu" w:date="2023-03-27T08:36:00Z">
        <w:r w:rsidR="008D5DA9">
          <w:rPr>
            <w:rFonts w:eastAsia="Calibri"/>
            <w:lang w:val="en-US"/>
          </w:rPr>
          <w:t xml:space="preserve"> but stated that “dat</w:t>
        </w:r>
      </w:ins>
      <w:ins w:id="55" w:author="Chuan-Peng Hu" w:date="2023-03-27T08:37:00Z">
        <w:r w:rsidR="008D5DA9">
          <w:rPr>
            <w:rFonts w:eastAsia="Calibri"/>
            <w:lang w:val="en-US"/>
          </w:rPr>
          <w:t>a available upon request</w:t>
        </w:r>
      </w:ins>
      <w:ins w:id="56" w:author="Chuan-Peng Hu" w:date="2023-03-27T08:36:00Z">
        <w:r w:rsidR="008D5DA9">
          <w:rPr>
            <w:rFonts w:eastAsia="Calibri"/>
            <w:lang w:val="en-US"/>
          </w:rPr>
          <w:t>”</w:t>
        </w:r>
      </w:ins>
      <w:r>
        <w:rPr>
          <w:rFonts w:eastAsia="Calibri"/>
          <w:lang w:val="en-US"/>
        </w:rPr>
        <w:t xml:space="preserve"> </w: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 </w:instrText>
      </w:r>
      <w:r>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Pr>
          <w:rFonts w:eastAsia="Calibri"/>
          <w:lang w:val="en-US"/>
        </w:rPr>
        <w:instrText xml:space="preserve"> ADDIN EN.CITE.DATA </w:instrText>
      </w:r>
      <w:r>
        <w:rPr>
          <w:rFonts w:eastAsia="Calibri"/>
          <w:lang w:val="en-US"/>
        </w:rPr>
      </w:r>
      <w:r>
        <w:rPr>
          <w:rFonts w:eastAsia="Calibri"/>
          <w:lang w:val="en-US"/>
        </w:rPr>
        <w:fldChar w:fldCharType="end"/>
      </w:r>
      <w:r>
        <w:rPr>
          <w:rFonts w:eastAsia="Calibri"/>
          <w:lang w:val="en-US"/>
        </w:rPr>
      </w:r>
      <w:r>
        <w:rPr>
          <w:rFonts w:eastAsia="Calibri"/>
          <w:lang w:val="en-US"/>
        </w:rPr>
        <w:fldChar w:fldCharType="separate"/>
      </w:r>
      <w:r>
        <w:rPr>
          <w:rFonts w:eastAsia="Calibri"/>
          <w:noProof/>
          <w:lang w:val="en-US"/>
        </w:rPr>
        <w:t>(Bukowski et al., 2021; Cheng &amp; Tseng, 2019; Kolvoort et al., 2020; Martínez-Pérez et al., 2020; Xu et al., 2021)</w:t>
      </w:r>
      <w:r>
        <w:rPr>
          <w:rFonts w:eastAsia="Calibri"/>
          <w:lang w:val="en-US"/>
        </w:rPr>
        <w:fldChar w:fldCharType="end"/>
      </w:r>
      <w:r w:rsidRPr="00CE1E54">
        <w:rPr>
          <w:rFonts w:eastAsia="Calibri"/>
          <w:lang w:val="en-US"/>
        </w:rPr>
        <w:t xml:space="preserve">, </w:t>
      </w:r>
      <w:ins w:id="57" w:author="Chuan-Peng Hu" w:date="2023-03-27T08:37:00Z">
        <w:r w:rsidR="008D5DA9">
          <w:rPr>
            <w:rFonts w:eastAsia="Calibri"/>
            <w:lang w:val="en-US"/>
          </w:rPr>
          <w:t xml:space="preserve">one article stated that data were shared on OSF but the repo </w:t>
        </w:r>
      </w:ins>
      <w:ins w:id="58" w:author="Chuan-Peng Hu" w:date="2023-03-27T08:38:00Z">
        <w:r w:rsidR="008D5DA9">
          <w:rPr>
            <w:rFonts w:eastAsia="Calibri"/>
            <w:lang w:val="en-US"/>
          </w:rPr>
          <w:t xml:space="preserve">is empty. </w:t>
        </w:r>
      </w:ins>
      <w:del w:id="59" w:author="Chuan-Peng Hu" w:date="2023-03-27T08:38:00Z">
        <w:r w:rsidRPr="00CE1E54" w:rsidDel="008D5DA9">
          <w:rPr>
            <w:rFonts w:eastAsia="Calibri"/>
            <w:lang w:val="en-US"/>
          </w:rPr>
          <w:delText>and w</w:delText>
        </w:r>
      </w:del>
      <w:ins w:id="60" w:author="Chuan-Peng Hu" w:date="2023-03-27T08:38:00Z">
        <w:r w:rsidR="008D5DA9">
          <w:rPr>
            <w:rFonts w:eastAsia="Calibri"/>
            <w:lang w:val="en-US"/>
          </w:rPr>
          <w:t>W</w:t>
        </w:r>
      </w:ins>
      <w:r w:rsidRPr="00CE1E54">
        <w:rPr>
          <w:rFonts w:eastAsia="Calibri"/>
          <w:lang w:val="en-US"/>
        </w:rPr>
        <w:t xml:space="preserve">e are currently contacting the authors to request access to the </w:t>
      </w:r>
      <w:del w:id="61" w:author="Chuan-Peng Hu" w:date="2023-03-27T08:38:00Z">
        <w:r w:rsidRPr="00CE1E54" w:rsidDel="008D5DA9">
          <w:rPr>
            <w:rFonts w:eastAsia="Calibri"/>
            <w:lang w:val="en-US"/>
          </w:rPr>
          <w:delText xml:space="preserve">original </w:delText>
        </w:r>
      </w:del>
      <w:r w:rsidRPr="00CE1E54">
        <w:rPr>
          <w:rFonts w:eastAsia="Calibri"/>
          <w:lang w:val="en-US"/>
        </w:rPr>
        <w:t>data</w:t>
      </w:r>
      <w:ins w:id="62" w:author="Chuan-Peng Hu" w:date="2023-03-27T08:38:00Z">
        <w:r w:rsidR="008D5DA9">
          <w:rPr>
            <w:rFonts w:eastAsia="Calibri"/>
            <w:lang w:val="en-US"/>
          </w:rPr>
          <w:t xml:space="preserve"> and will include datasets with raw data are available to us</w:t>
        </w:r>
      </w:ins>
      <w:r>
        <w:rPr>
          <w:rFonts w:eastAsia="Calibri"/>
          <w:lang w:val="en-US"/>
        </w:rPr>
        <w:t xml:space="preserve">. </w:t>
      </w:r>
    </w:p>
    <w:p w14:paraId="2222EEDE" w14:textId="178037C4" w:rsidR="008E771F" w:rsidRDefault="008E771F" w:rsidP="008E771F">
      <w:pPr>
        <w:ind w:firstLineChars="100" w:firstLine="240"/>
        <w:rPr>
          <w:rFonts w:eastAsia="Calibri"/>
          <w:lang w:val="en-US"/>
        </w:rPr>
      </w:pPr>
      <w:del w:id="63" w:author="Chuan-Peng Hu" w:date="2023-03-27T08:41:00Z">
        <w:r w:rsidDel="00EE6BA3">
          <w:rPr>
            <w:rFonts w:hint="eastAsia"/>
          </w:rPr>
          <w:delText>We</w:delText>
        </w:r>
        <w:r w:rsidDel="00EE6BA3">
          <w:rPr>
            <w:lang w:val="en-US"/>
          </w:rPr>
          <w:delText xml:space="preserve"> selected datasets that share the same design as the </w:delText>
        </w:r>
        <w:r w:rsidDel="00EE6BA3">
          <w:delText>e</w:delText>
        </w:r>
        <w:r w:rsidRPr="007169CC" w:rsidDel="00EE6BA3">
          <w:delText>x</w:delText>
        </w:r>
        <w:r w:rsidDel="00EE6BA3">
          <w:delText xml:space="preserve">periment 1 </w:delText>
        </w:r>
      </w:del>
      <w:del w:id="64" w:author="Chuan-Peng Hu" w:date="2023-03-27T08:39:00Z">
        <w:r w:rsidDel="006B3860">
          <w:delText>of the</w:delText>
        </w:r>
      </w:del>
      <w:del w:id="65" w:author="Chuan-Peng Hu" w:date="2023-03-27T08:41:00Z">
        <w:r w:rsidDel="00EE6BA3">
          <w:delText xml:space="preserve"> </w:delText>
        </w:r>
        <w:r w:rsidDel="00EE6BA3">
          <w:fldChar w:fldCharType="begin"/>
        </w:r>
        <w:r w:rsidDel="00EE6BA3">
          <w:del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delInstrText>
        </w:r>
        <w:r w:rsidDel="00EE6BA3">
          <w:fldChar w:fldCharType="separate"/>
        </w:r>
      </w:del>
      <w:del w:id="66" w:author="Chuan-Peng Hu" w:date="2023-03-27T08:39:00Z">
        <w:r w:rsidDel="006B3860">
          <w:rPr>
            <w:noProof/>
          </w:rPr>
          <w:delText>(</w:delText>
        </w:r>
      </w:del>
      <w:del w:id="67" w:author="Chuan-Peng Hu" w:date="2023-03-27T08:41:00Z">
        <w:r w:rsidDel="00EE6BA3">
          <w:rPr>
            <w:noProof/>
          </w:rPr>
          <w:delText>Sui et al., 2012)</w:delText>
        </w:r>
        <w:r w:rsidDel="00EE6BA3">
          <w:fldChar w:fldCharType="end"/>
        </w:r>
        <w:r w:rsidDel="00EE6BA3">
          <w:delText xml:space="preserve">. </w:delText>
        </w:r>
      </w:del>
      <w:r>
        <w:t>Because direct replications are not encouraged by journals</w:t>
      </w:r>
      <w:ins w:id="68" w:author="Chuan-Peng Hu" w:date="2023-03-27T08:39:00Z">
        <w:r w:rsidR="006B3860">
          <w:t xml:space="preserve"> [</w:t>
        </w:r>
        <w:commentRangeStart w:id="69"/>
        <w:r w:rsidR="006B3860">
          <w:t>citation</w:t>
        </w:r>
      </w:ins>
      <w:commentRangeEnd w:id="69"/>
      <w:ins w:id="70" w:author="Chuan-Peng Hu" w:date="2023-03-27T08:41:00Z">
        <w:r w:rsidR="00EE6BA3">
          <w:rPr>
            <w:rStyle w:val="CommentReference"/>
          </w:rPr>
          <w:commentReference w:id="69"/>
        </w:r>
      </w:ins>
      <w:ins w:id="71" w:author="Chuan-Peng Hu" w:date="2023-03-27T08:39:00Z">
        <w:r w:rsidR="006B3860">
          <w:t>]</w:t>
        </w:r>
      </w:ins>
      <w:r>
        <w:t xml:space="preserve">, all datasets changed the original design by adding some new independent variables. </w:t>
      </w:r>
      <w:del w:id="72" w:author="Chuan-Peng Hu" w:date="2023-03-27T08:41:00Z">
        <w:r w:rsidRPr="002D123F" w:rsidDel="00EE6BA3">
          <w:rPr>
            <w:rFonts w:eastAsia="Calibri"/>
            <w:lang w:val="en-US"/>
          </w:rPr>
          <w:delText xml:space="preserve">We used multiple dataset in the current study. </w:delText>
        </w:r>
      </w:del>
      <w:r w:rsidRPr="002D123F">
        <w:rPr>
          <w:rFonts w:eastAsia="Calibri"/>
          <w:lang w:val="en-US"/>
        </w:rPr>
        <w:t>All datasets are selected based on two criteria: (1) the experimental design did not deviate from the original SALT</w:t>
      </w:r>
      <w:r>
        <w:rPr>
          <w:rFonts w:eastAsia="Calibri"/>
          <w:lang w:val="en-US"/>
        </w:rPr>
        <w:t xml:space="preserve"> </w:t>
      </w:r>
      <w:r>
        <w:rPr>
          <w:color w:val="000000" w:themeColor="text1"/>
        </w:rPr>
        <w:fldChar w:fldCharType="begin"/>
      </w:r>
      <w:r>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w:t>
      </w:r>
      <w:ins w:id="73" w:author="Chuan-Peng Hu" w:date="2023-03-27T08:42:00Z">
        <w:r w:rsidR="00EE6BA3">
          <w:rPr>
            <w:noProof/>
            <w:color w:val="000000" w:themeColor="text1"/>
          </w:rPr>
          <w:t xml:space="preserve">Experiment 1, </w:t>
        </w:r>
      </w:ins>
      <w:r>
        <w:rPr>
          <w:noProof/>
          <w:color w:val="000000" w:themeColor="text1"/>
        </w:rPr>
        <w:t>Sui et al., 2012)</w:t>
      </w:r>
      <w:r>
        <w:rPr>
          <w:color w:val="000000" w:themeColor="text1"/>
        </w:rPr>
        <w:fldChar w:fldCharType="end"/>
      </w:r>
      <w:r w:rsidRPr="002D123F">
        <w:rPr>
          <w:rFonts w:eastAsia="Calibri"/>
          <w:lang w:val="en-US"/>
        </w:rPr>
        <w:t>; (2) the trial-level data is available so that we can estimate at least one reliability ind</w:t>
      </w:r>
      <w:ins w:id="74" w:author="Chuan-Peng Hu" w:date="2023-03-27T08:42:00Z">
        <w:r w:rsidR="00EE6BA3">
          <w:rPr>
            <w:rFonts w:eastAsia="Calibri"/>
            <w:lang w:val="en-US"/>
          </w:rPr>
          <w:t>ex</w:t>
        </w:r>
      </w:ins>
      <w:del w:id="75" w:author="Chuan-Peng Hu" w:date="2023-03-27T08:42:00Z">
        <w:r w:rsidRPr="002D123F" w:rsidDel="00EE6BA3">
          <w:rPr>
            <w:rFonts w:eastAsia="Calibri"/>
            <w:lang w:val="en-US"/>
          </w:rPr>
          <w:delText>ices</w:delText>
        </w:r>
      </w:del>
      <w:r w:rsidRPr="002D123F">
        <w:rPr>
          <w:rFonts w:eastAsia="Calibri"/>
          <w:lang w:val="en-US"/>
        </w:rPr>
        <w:t xml:space="preserve">. </w:t>
      </w:r>
      <w:del w:id="76" w:author="Chuan-Peng Hu" w:date="2023-03-27T08:42:00Z">
        <w:r w:rsidRPr="002D123F" w:rsidDel="00EE6BA3">
          <w:rPr>
            <w:rFonts w:eastAsia="Calibri"/>
            <w:lang w:val="en-US"/>
          </w:rPr>
          <w:delText xml:space="preserve"> Each d</w:delText>
        </w:r>
      </w:del>
      <w:ins w:id="77" w:author="Chuan-Peng Hu" w:date="2023-03-27T08:42:00Z">
        <w:r w:rsidR="00EE6BA3">
          <w:rPr>
            <w:rFonts w:eastAsia="Calibri"/>
            <w:lang w:val="en-US"/>
          </w:rPr>
          <w:t>D</w:t>
        </w:r>
      </w:ins>
      <w:r w:rsidRPr="002D123F">
        <w:rPr>
          <w:rFonts w:eastAsia="Calibri"/>
          <w:lang w:val="en-US"/>
        </w:rPr>
        <w:t xml:space="preserve">ataset </w:t>
      </w:r>
      <w:del w:id="78" w:author="Chuan-Peng Hu" w:date="2023-03-27T08:42:00Z">
        <w:r w:rsidRPr="002D123F" w:rsidDel="00EE6BA3">
          <w:rPr>
            <w:rFonts w:eastAsia="Calibri"/>
            <w:lang w:val="en-US"/>
          </w:rPr>
          <w:delText xml:space="preserve">is </w:delText>
        </w:r>
      </w:del>
      <w:ins w:id="79" w:author="Chuan-Peng Hu" w:date="2023-03-27T08:42:00Z">
        <w:r w:rsidR="00EE6BA3">
          <w:rPr>
            <w:rFonts w:eastAsia="Calibri"/>
            <w:lang w:val="en-US"/>
          </w:rPr>
          <w:t>are</w:t>
        </w:r>
        <w:r w:rsidR="00EE6BA3" w:rsidRPr="002D123F">
          <w:rPr>
            <w:rFonts w:eastAsia="Calibri"/>
            <w:lang w:val="en-US"/>
          </w:rPr>
          <w:t xml:space="preserve"> </w:t>
        </w:r>
      </w:ins>
      <w:r w:rsidRPr="002D123F">
        <w:rPr>
          <w:rFonts w:eastAsia="Calibri"/>
          <w:lang w:val="en-US"/>
        </w:rPr>
        <w:t>described</w:t>
      </w:r>
      <w:r>
        <w:rPr>
          <w:rFonts w:eastAsia="Calibri"/>
          <w:lang w:val="en-US"/>
        </w:rPr>
        <w:t xml:space="preserve"> as below.</w:t>
      </w:r>
      <w:r w:rsidRPr="003970A3">
        <w:rPr>
          <w:rFonts w:eastAsia="Calibri"/>
          <w:lang w:val="en-US"/>
        </w:rPr>
        <w:t xml:space="preserve"> </w:t>
      </w:r>
    </w:p>
    <w:p w14:paraId="320FB7A2" w14:textId="77777777" w:rsidR="00103F08" w:rsidRDefault="00103F08" w:rsidP="008E771F">
      <w:pPr>
        <w:ind w:firstLineChars="100" w:firstLine="240"/>
        <w:rPr>
          <w:rFonts w:eastAsia="Calibri"/>
          <w:lang w:val="en-US"/>
        </w:rPr>
      </w:pPr>
    </w:p>
    <w:p w14:paraId="6B17EF81" w14:textId="259CDB5F" w:rsidR="00103F08" w:rsidRPr="00103F08" w:rsidRDefault="00103F08" w:rsidP="00103F08">
      <w:pPr>
        <w:ind w:firstLineChars="100" w:firstLine="240"/>
        <w:rPr>
          <w:rFonts w:eastAsiaTheme="minorEastAsia"/>
          <w:lang w:val="en-US"/>
        </w:rPr>
      </w:pPr>
      <w:r w:rsidRPr="00103F08">
        <w:rPr>
          <w:rFonts w:eastAsiaTheme="minorEastAsia"/>
          <w:lang w:val="en-US"/>
        </w:rPr>
        <w:t>Table 1. Dataset information</w:t>
      </w:r>
    </w:p>
    <w:tbl>
      <w:tblPr>
        <w:tblStyle w:val="11"/>
        <w:tblW w:w="9918"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6"/>
        <w:gridCol w:w="850"/>
        <w:gridCol w:w="1134"/>
        <w:gridCol w:w="1418"/>
        <w:gridCol w:w="1691"/>
        <w:gridCol w:w="851"/>
        <w:gridCol w:w="992"/>
        <w:gridCol w:w="1276"/>
      </w:tblGrid>
      <w:tr w:rsidR="00103F08" w:rsidRPr="004C05D8" w14:paraId="3BEC30BD" w14:textId="77777777" w:rsidTr="00103F08">
        <w:trPr>
          <w:trHeight w:val="315"/>
          <w:tblHeader/>
          <w:jc w:val="center"/>
        </w:trPr>
        <w:tc>
          <w:tcPr>
            <w:tcW w:w="1706" w:type="dxa"/>
            <w:tcBorders>
              <w:bottom w:val="single" w:sz="4" w:space="0" w:color="auto"/>
            </w:tcBorders>
            <w:noWrap/>
            <w:vAlign w:val="center"/>
            <w:hideMark/>
          </w:tcPr>
          <w:p w14:paraId="1E11820F" w14:textId="77777777" w:rsidR="00103F08" w:rsidRPr="004C05D8" w:rsidRDefault="00103F08" w:rsidP="00197B79">
            <w:pPr>
              <w:widowControl w:val="0"/>
              <w:jc w:val="center"/>
              <w:rPr>
                <w:rFonts w:eastAsia="PMingLiU"/>
                <w:szCs w:val="22"/>
              </w:rPr>
            </w:pPr>
            <w:r w:rsidRPr="004C05D8">
              <w:rPr>
                <w:rFonts w:eastAsia="PMingLiU"/>
                <w:szCs w:val="22"/>
              </w:rPr>
              <w:t>Paper</w:t>
            </w:r>
          </w:p>
        </w:tc>
        <w:tc>
          <w:tcPr>
            <w:tcW w:w="850" w:type="dxa"/>
            <w:tcBorders>
              <w:bottom w:val="single" w:sz="4" w:space="0" w:color="auto"/>
            </w:tcBorders>
            <w:noWrap/>
            <w:vAlign w:val="center"/>
            <w:hideMark/>
          </w:tcPr>
          <w:p w14:paraId="20B74667" w14:textId="77777777" w:rsidR="00103F08" w:rsidRPr="004C05D8" w:rsidRDefault="00103F08" w:rsidP="00197B79">
            <w:pPr>
              <w:widowControl w:val="0"/>
              <w:jc w:val="center"/>
              <w:rPr>
                <w:rFonts w:eastAsia="PMingLiU"/>
                <w:szCs w:val="22"/>
              </w:rPr>
            </w:pPr>
            <w:r w:rsidRPr="004C05D8">
              <w:rPr>
                <w:rFonts w:eastAsia="PMingLiU"/>
                <w:szCs w:val="22"/>
              </w:rPr>
              <w:t>Study</w:t>
            </w:r>
          </w:p>
        </w:tc>
        <w:tc>
          <w:tcPr>
            <w:tcW w:w="1134" w:type="dxa"/>
            <w:tcBorders>
              <w:bottom w:val="single" w:sz="4" w:space="0" w:color="auto"/>
            </w:tcBorders>
            <w:noWrap/>
            <w:vAlign w:val="center"/>
            <w:hideMark/>
          </w:tcPr>
          <w:p w14:paraId="3214A5CD" w14:textId="77777777" w:rsidR="00103F08" w:rsidRPr="004C05D8" w:rsidRDefault="00103F08" w:rsidP="00197B79">
            <w:pPr>
              <w:widowControl w:val="0"/>
              <w:jc w:val="center"/>
              <w:rPr>
                <w:rFonts w:eastAsia="PMingLiU"/>
                <w:szCs w:val="22"/>
              </w:rPr>
            </w:pPr>
            <w:r>
              <w:rPr>
                <w:rFonts w:eastAsia="PMingLiU"/>
                <w:szCs w:val="22"/>
              </w:rPr>
              <w:t>IV</w:t>
            </w:r>
            <w:r w:rsidRPr="004C05D8">
              <w:rPr>
                <w:rFonts w:eastAsia="PMingLiU"/>
                <w:szCs w:val="22"/>
              </w:rPr>
              <w:t xml:space="preserve"> 1</w:t>
            </w:r>
          </w:p>
        </w:tc>
        <w:tc>
          <w:tcPr>
            <w:tcW w:w="1418" w:type="dxa"/>
            <w:tcBorders>
              <w:bottom w:val="single" w:sz="4" w:space="0" w:color="auto"/>
            </w:tcBorders>
            <w:noWrap/>
            <w:vAlign w:val="center"/>
            <w:hideMark/>
          </w:tcPr>
          <w:p w14:paraId="5D296EC8" w14:textId="77777777" w:rsidR="00103F08" w:rsidRPr="004C05D8" w:rsidRDefault="00103F08" w:rsidP="00197B79">
            <w:pPr>
              <w:widowControl w:val="0"/>
              <w:jc w:val="center"/>
              <w:rPr>
                <w:rFonts w:eastAsia="PMingLiU"/>
                <w:szCs w:val="22"/>
              </w:rPr>
            </w:pPr>
            <w:r>
              <w:rPr>
                <w:rFonts w:eastAsia="PMingLiU"/>
                <w:szCs w:val="22"/>
              </w:rPr>
              <w:t>IV</w:t>
            </w:r>
            <w:r w:rsidRPr="004C05D8">
              <w:rPr>
                <w:rFonts w:eastAsia="PMingLiU"/>
                <w:szCs w:val="22"/>
              </w:rPr>
              <w:t xml:space="preserve"> 2</w:t>
            </w:r>
          </w:p>
        </w:tc>
        <w:tc>
          <w:tcPr>
            <w:tcW w:w="1691" w:type="dxa"/>
            <w:tcBorders>
              <w:bottom w:val="single" w:sz="4" w:space="0" w:color="auto"/>
            </w:tcBorders>
            <w:noWrap/>
            <w:vAlign w:val="center"/>
            <w:hideMark/>
          </w:tcPr>
          <w:p w14:paraId="198BC92C" w14:textId="77777777" w:rsidR="00103F08" w:rsidRPr="004C05D8" w:rsidRDefault="00103F08" w:rsidP="00197B79">
            <w:pPr>
              <w:widowControl w:val="0"/>
              <w:jc w:val="center"/>
              <w:rPr>
                <w:rFonts w:eastAsia="PMingLiU"/>
                <w:szCs w:val="22"/>
              </w:rPr>
            </w:pPr>
            <w:r>
              <w:rPr>
                <w:rFonts w:eastAsia="PMingLiU"/>
                <w:szCs w:val="22"/>
              </w:rPr>
              <w:t>IV</w:t>
            </w:r>
            <w:r w:rsidRPr="004C05D8">
              <w:rPr>
                <w:rFonts w:eastAsia="PMingLiU"/>
                <w:szCs w:val="22"/>
              </w:rPr>
              <w:t xml:space="preserve"> 3</w:t>
            </w:r>
          </w:p>
        </w:tc>
        <w:tc>
          <w:tcPr>
            <w:tcW w:w="851" w:type="dxa"/>
            <w:tcBorders>
              <w:bottom w:val="single" w:sz="4" w:space="0" w:color="auto"/>
            </w:tcBorders>
            <w:vAlign w:val="center"/>
          </w:tcPr>
          <w:p w14:paraId="22B160A6" w14:textId="77777777" w:rsidR="00103F08" w:rsidRPr="004C05D8" w:rsidRDefault="00103F08" w:rsidP="00197B79">
            <w:pPr>
              <w:widowControl w:val="0"/>
              <w:jc w:val="center"/>
              <w:rPr>
                <w:rFonts w:eastAsia="SimSun"/>
                <w:szCs w:val="22"/>
              </w:rPr>
            </w:pPr>
            <w:r>
              <w:rPr>
                <w:rFonts w:eastAsia="PMingLiU"/>
                <w:szCs w:val="22"/>
              </w:rPr>
              <w:t>IV</w:t>
            </w:r>
            <w:r w:rsidRPr="004C05D8">
              <w:rPr>
                <w:rFonts w:eastAsia="SimSun"/>
                <w:szCs w:val="22"/>
              </w:rPr>
              <w:t xml:space="preserve"> 4</w:t>
            </w:r>
          </w:p>
        </w:tc>
        <w:tc>
          <w:tcPr>
            <w:tcW w:w="992" w:type="dxa"/>
            <w:tcBorders>
              <w:bottom w:val="single" w:sz="4" w:space="0" w:color="auto"/>
            </w:tcBorders>
            <w:vAlign w:val="center"/>
          </w:tcPr>
          <w:p w14:paraId="09D5749C" w14:textId="77777777" w:rsidR="00103F08" w:rsidRDefault="00103F08" w:rsidP="00197B79">
            <w:pPr>
              <w:widowControl w:val="0"/>
              <w:jc w:val="center"/>
              <w:rPr>
                <w:rFonts w:eastAsia="SimSun"/>
                <w:szCs w:val="22"/>
              </w:rPr>
            </w:pPr>
            <w:r>
              <w:rPr>
                <w:rFonts w:eastAsia="SimSun"/>
                <w:szCs w:val="22"/>
              </w:rPr>
              <w:t>Sample</w:t>
            </w:r>
          </w:p>
          <w:p w14:paraId="5CE72FE7" w14:textId="77777777" w:rsidR="00103F08" w:rsidRPr="004C05D8" w:rsidRDefault="00103F08" w:rsidP="00197B79">
            <w:pPr>
              <w:widowControl w:val="0"/>
              <w:jc w:val="center"/>
              <w:rPr>
                <w:rFonts w:eastAsia="SimSun"/>
                <w:szCs w:val="22"/>
              </w:rPr>
            </w:pPr>
            <w:r>
              <w:rPr>
                <w:rFonts w:eastAsia="SimSun"/>
                <w:szCs w:val="22"/>
              </w:rPr>
              <w:t>Size</w:t>
            </w:r>
          </w:p>
        </w:tc>
        <w:tc>
          <w:tcPr>
            <w:tcW w:w="1276" w:type="dxa"/>
            <w:tcBorders>
              <w:bottom w:val="single" w:sz="4" w:space="0" w:color="auto"/>
            </w:tcBorders>
            <w:vAlign w:val="center"/>
          </w:tcPr>
          <w:p w14:paraId="2C25A9B4" w14:textId="77777777" w:rsidR="00103F08" w:rsidRDefault="00103F08" w:rsidP="00197B79">
            <w:pPr>
              <w:widowControl w:val="0"/>
              <w:jc w:val="center"/>
              <w:rPr>
                <w:rFonts w:eastAsia="SimSun"/>
                <w:szCs w:val="22"/>
              </w:rPr>
            </w:pPr>
            <w:r>
              <w:rPr>
                <w:rFonts w:eastAsia="SimSun"/>
                <w:szCs w:val="22"/>
              </w:rPr>
              <w:t>E</w:t>
            </w:r>
            <w:r w:rsidRPr="00186C15">
              <w:rPr>
                <w:rFonts w:eastAsia="SimSun"/>
                <w:szCs w:val="22"/>
              </w:rPr>
              <w:t xml:space="preserve">ach </w:t>
            </w:r>
            <w:r>
              <w:rPr>
                <w:rFonts w:eastAsia="SimSun"/>
                <w:szCs w:val="22"/>
              </w:rPr>
              <w:t>C</w:t>
            </w:r>
            <w:r w:rsidRPr="00186C15">
              <w:rPr>
                <w:rFonts w:eastAsia="SimSun"/>
                <w:szCs w:val="22"/>
              </w:rPr>
              <w:t>ondition</w:t>
            </w:r>
            <w:r>
              <w:rPr>
                <w:rFonts w:eastAsia="SimSun"/>
                <w:szCs w:val="22"/>
              </w:rPr>
              <w:t xml:space="preserve"> Trials</w:t>
            </w:r>
          </w:p>
        </w:tc>
      </w:tr>
      <w:tr w:rsidR="00103F08" w:rsidRPr="004C05D8" w14:paraId="5A1DC6F3" w14:textId="77777777" w:rsidTr="00103F08">
        <w:trPr>
          <w:trHeight w:val="449"/>
          <w:jc w:val="center"/>
        </w:trPr>
        <w:tc>
          <w:tcPr>
            <w:tcW w:w="1706" w:type="dxa"/>
            <w:tcBorders>
              <w:top w:val="single" w:sz="4" w:space="0" w:color="auto"/>
              <w:bottom w:val="nil"/>
            </w:tcBorders>
            <w:noWrap/>
            <w:vAlign w:val="center"/>
          </w:tcPr>
          <w:p w14:paraId="6F168E09" w14:textId="77777777" w:rsidR="00103F08" w:rsidRPr="004C05D8" w:rsidRDefault="00103F08" w:rsidP="00197B79">
            <w:pPr>
              <w:widowControl w:val="0"/>
              <w:jc w:val="center"/>
              <w:rPr>
                <w:rFonts w:eastAsia="SimSun"/>
                <w:szCs w:val="22"/>
              </w:rPr>
            </w:pPr>
            <w:r w:rsidRPr="004C05D8">
              <w:rPr>
                <w:rFonts w:eastAsia="SimSun" w:hint="eastAsia"/>
                <w:szCs w:val="22"/>
              </w:rPr>
              <w:t>H</w:t>
            </w:r>
            <w:r w:rsidRPr="004C05D8">
              <w:rPr>
                <w:rFonts w:eastAsia="SimSun"/>
                <w:szCs w:val="22"/>
              </w:rPr>
              <w:t>u (2016)</w:t>
            </w:r>
          </w:p>
        </w:tc>
        <w:tc>
          <w:tcPr>
            <w:tcW w:w="850" w:type="dxa"/>
            <w:tcBorders>
              <w:top w:val="single" w:sz="4" w:space="0" w:color="auto"/>
              <w:bottom w:val="nil"/>
            </w:tcBorders>
            <w:noWrap/>
            <w:vAlign w:val="center"/>
          </w:tcPr>
          <w:p w14:paraId="4F53E522" w14:textId="77777777" w:rsidR="00103F08" w:rsidRPr="004C05D8" w:rsidRDefault="00103F08" w:rsidP="00197B79">
            <w:pPr>
              <w:widowControl w:val="0"/>
              <w:jc w:val="center"/>
              <w:rPr>
                <w:rFonts w:eastAsia="SimSun"/>
                <w:szCs w:val="22"/>
              </w:rPr>
            </w:pPr>
            <w:r w:rsidRPr="004C05D8">
              <w:rPr>
                <w:rFonts w:eastAsia="SimSun" w:hint="eastAsia"/>
                <w:szCs w:val="22"/>
              </w:rPr>
              <w:t>1</w:t>
            </w:r>
          </w:p>
        </w:tc>
        <w:tc>
          <w:tcPr>
            <w:tcW w:w="1134" w:type="dxa"/>
            <w:tcBorders>
              <w:top w:val="single" w:sz="4" w:space="0" w:color="auto"/>
              <w:bottom w:val="nil"/>
            </w:tcBorders>
            <w:vAlign w:val="center"/>
          </w:tcPr>
          <w:p w14:paraId="608A188D"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tcBorders>
              <w:top w:val="single" w:sz="4" w:space="0" w:color="auto"/>
              <w:bottom w:val="nil"/>
            </w:tcBorders>
            <w:vAlign w:val="center"/>
          </w:tcPr>
          <w:p w14:paraId="2CDCB2D7"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tcBorders>
              <w:top w:val="single" w:sz="4" w:space="0" w:color="auto"/>
              <w:bottom w:val="nil"/>
            </w:tcBorders>
            <w:vAlign w:val="center"/>
          </w:tcPr>
          <w:p w14:paraId="29C59EE0" w14:textId="77777777" w:rsidR="00103F08" w:rsidRPr="004C05D8" w:rsidRDefault="00103F08" w:rsidP="00197B79">
            <w:pPr>
              <w:widowControl w:val="0"/>
              <w:jc w:val="center"/>
              <w:rPr>
                <w:rFonts w:eastAsia="SimSun"/>
                <w:szCs w:val="22"/>
              </w:rPr>
            </w:pPr>
            <w:r w:rsidRPr="004C05D8">
              <w:rPr>
                <w:rFonts w:eastAsia="SimSun"/>
                <w:szCs w:val="22"/>
              </w:rPr>
              <w:t xml:space="preserve">Emotion </w:t>
            </w:r>
          </w:p>
          <w:p w14:paraId="1D6CB6C4" w14:textId="77777777" w:rsidR="00103F08" w:rsidRPr="004C05D8" w:rsidRDefault="00103F08" w:rsidP="00197B79">
            <w:pPr>
              <w:widowControl w:val="0"/>
              <w:jc w:val="center"/>
              <w:rPr>
                <w:rFonts w:eastAsia="SimSun"/>
                <w:sz w:val="20"/>
                <w:szCs w:val="22"/>
              </w:rPr>
            </w:pPr>
            <w:r w:rsidRPr="004C05D8">
              <w:rPr>
                <w:rFonts w:eastAsia="SimSun"/>
                <w:sz w:val="20"/>
                <w:szCs w:val="22"/>
              </w:rPr>
              <w:t>Control; Neutral;</w:t>
            </w:r>
          </w:p>
          <w:p w14:paraId="6EAC4A4D" w14:textId="77777777" w:rsidR="00103F08" w:rsidRPr="004C05D8" w:rsidRDefault="00103F08" w:rsidP="00197B79">
            <w:pPr>
              <w:widowControl w:val="0"/>
              <w:jc w:val="center"/>
              <w:rPr>
                <w:rFonts w:eastAsia="SimSun"/>
                <w:szCs w:val="22"/>
              </w:rPr>
            </w:pPr>
            <w:r w:rsidRPr="004C05D8">
              <w:rPr>
                <w:rFonts w:eastAsia="SimSun"/>
                <w:sz w:val="20"/>
                <w:szCs w:val="22"/>
              </w:rPr>
              <w:t>Happy; Sad</w:t>
            </w:r>
          </w:p>
        </w:tc>
        <w:tc>
          <w:tcPr>
            <w:tcW w:w="851" w:type="dxa"/>
            <w:tcBorders>
              <w:top w:val="single" w:sz="4" w:space="0" w:color="auto"/>
              <w:bottom w:val="nil"/>
            </w:tcBorders>
            <w:vAlign w:val="center"/>
          </w:tcPr>
          <w:p w14:paraId="62AB68A7" w14:textId="77777777" w:rsidR="00103F08" w:rsidRPr="004C05D8" w:rsidRDefault="00103F08" w:rsidP="00197B79">
            <w:pPr>
              <w:widowControl w:val="0"/>
              <w:jc w:val="center"/>
              <w:rPr>
                <w:rFonts w:eastAsia="SimSun"/>
                <w:szCs w:val="22"/>
              </w:rPr>
            </w:pPr>
            <w:r w:rsidRPr="004C05D8">
              <w:rPr>
                <w:rFonts w:eastAsia="SimSun" w:hint="eastAsia"/>
                <w:szCs w:val="22"/>
              </w:rPr>
              <w:t>S</w:t>
            </w:r>
            <w:r w:rsidRPr="004C05D8">
              <w:rPr>
                <w:rFonts w:eastAsia="SimSun"/>
                <w:szCs w:val="22"/>
              </w:rPr>
              <w:t>ession</w:t>
            </w:r>
          </w:p>
        </w:tc>
        <w:tc>
          <w:tcPr>
            <w:tcW w:w="992" w:type="dxa"/>
            <w:tcBorders>
              <w:top w:val="single" w:sz="4" w:space="0" w:color="auto"/>
              <w:bottom w:val="nil"/>
            </w:tcBorders>
            <w:vAlign w:val="center"/>
          </w:tcPr>
          <w:p w14:paraId="64DAB219" w14:textId="77777777" w:rsidR="00103F08" w:rsidRPr="004C05D8" w:rsidRDefault="00103F08" w:rsidP="00197B79">
            <w:pPr>
              <w:widowControl w:val="0"/>
              <w:jc w:val="center"/>
              <w:rPr>
                <w:rFonts w:eastAsia="SimSun"/>
                <w:szCs w:val="22"/>
                <w:lang w:eastAsia="zh-CN"/>
              </w:rPr>
            </w:pPr>
            <w:r>
              <w:rPr>
                <w:rFonts w:eastAsia="SimSun" w:hint="eastAsia"/>
                <w:szCs w:val="22"/>
                <w:lang w:eastAsia="zh-CN"/>
              </w:rPr>
              <w:t>3</w:t>
            </w:r>
            <w:r>
              <w:rPr>
                <w:rFonts w:eastAsia="SimSun"/>
                <w:szCs w:val="22"/>
                <w:lang w:eastAsia="zh-CN"/>
              </w:rPr>
              <w:t>4</w:t>
            </w:r>
          </w:p>
        </w:tc>
        <w:tc>
          <w:tcPr>
            <w:tcW w:w="1276" w:type="dxa"/>
            <w:tcBorders>
              <w:top w:val="single" w:sz="4" w:space="0" w:color="auto"/>
              <w:bottom w:val="nil"/>
            </w:tcBorders>
            <w:vAlign w:val="center"/>
          </w:tcPr>
          <w:p w14:paraId="34EF4458" w14:textId="77777777" w:rsidR="00103F08" w:rsidRPr="004C05D8" w:rsidRDefault="00103F08" w:rsidP="00197B79">
            <w:pPr>
              <w:widowControl w:val="0"/>
              <w:jc w:val="center"/>
              <w:rPr>
                <w:rFonts w:eastAsia="SimSun"/>
                <w:szCs w:val="22"/>
                <w:lang w:eastAsia="zh-CN"/>
              </w:rPr>
            </w:pPr>
            <w:r>
              <w:rPr>
                <w:rFonts w:eastAsia="SimSun" w:hint="eastAsia"/>
                <w:szCs w:val="22"/>
                <w:lang w:eastAsia="zh-CN"/>
              </w:rPr>
              <w:t>6</w:t>
            </w:r>
            <w:r>
              <w:rPr>
                <w:rFonts w:eastAsia="SimSun"/>
                <w:szCs w:val="22"/>
                <w:lang w:eastAsia="zh-CN"/>
              </w:rPr>
              <w:t>0</w:t>
            </w:r>
          </w:p>
        </w:tc>
      </w:tr>
      <w:tr w:rsidR="00103F08" w:rsidRPr="004C05D8" w14:paraId="083B5CC1" w14:textId="77777777" w:rsidTr="00103F08">
        <w:trPr>
          <w:trHeight w:val="482"/>
          <w:jc w:val="center"/>
        </w:trPr>
        <w:tc>
          <w:tcPr>
            <w:tcW w:w="1706" w:type="dxa"/>
            <w:tcBorders>
              <w:top w:val="nil"/>
            </w:tcBorders>
            <w:noWrap/>
            <w:vAlign w:val="center"/>
          </w:tcPr>
          <w:p w14:paraId="43663018" w14:textId="77777777" w:rsidR="00103F08" w:rsidRDefault="00103F08" w:rsidP="00197B79">
            <w:pPr>
              <w:widowControl w:val="0"/>
              <w:jc w:val="center"/>
              <w:rPr>
                <w:rFonts w:eastAsia="PMingLiU"/>
                <w:szCs w:val="22"/>
              </w:rPr>
            </w:pPr>
            <w:r>
              <w:rPr>
                <w:rFonts w:eastAsia="PMingLiU"/>
                <w:szCs w:val="22"/>
              </w:rPr>
              <w:lastRenderedPageBreak/>
              <w:fldChar w:fldCharType="begin"/>
            </w:r>
            <w:r>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PMingLiU"/>
                <w:szCs w:val="22"/>
              </w:rPr>
              <w:fldChar w:fldCharType="separate"/>
            </w:r>
            <w:r>
              <w:rPr>
                <w:rFonts w:eastAsia="PMingLiU"/>
                <w:noProof/>
                <w:szCs w:val="22"/>
              </w:rPr>
              <w:t>Constable and Knoblich (2020)</w:t>
            </w:r>
            <w:r>
              <w:rPr>
                <w:rFonts w:eastAsia="PMingLiU"/>
                <w:szCs w:val="22"/>
              </w:rPr>
              <w:fldChar w:fldCharType="end"/>
            </w:r>
            <w:r>
              <w:rPr>
                <w:rFonts w:eastAsia="PMingLiU"/>
                <w:szCs w:val="22"/>
              </w:rPr>
              <w:t>[6]</w:t>
            </w:r>
          </w:p>
        </w:tc>
        <w:tc>
          <w:tcPr>
            <w:tcW w:w="850" w:type="dxa"/>
            <w:tcBorders>
              <w:top w:val="nil"/>
            </w:tcBorders>
            <w:noWrap/>
            <w:vAlign w:val="center"/>
          </w:tcPr>
          <w:p w14:paraId="424FDE10"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tcBorders>
              <w:top w:val="nil"/>
            </w:tcBorders>
            <w:noWrap/>
            <w:vAlign w:val="center"/>
          </w:tcPr>
          <w:p w14:paraId="0D06E162"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tcBorders>
              <w:top w:val="nil"/>
            </w:tcBorders>
            <w:vAlign w:val="center"/>
          </w:tcPr>
          <w:p w14:paraId="5C0130B6"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tcBorders>
              <w:top w:val="nil"/>
            </w:tcBorders>
            <w:vAlign w:val="center"/>
          </w:tcPr>
          <w:p w14:paraId="34B6943A" w14:textId="77777777" w:rsidR="00103F08" w:rsidRDefault="00103F08" w:rsidP="00197B79">
            <w:pPr>
              <w:widowControl w:val="0"/>
              <w:jc w:val="center"/>
              <w:rPr>
                <w:rFonts w:eastAsia="PMingLiU"/>
                <w:szCs w:val="22"/>
              </w:rPr>
            </w:pPr>
            <w:r>
              <w:rPr>
                <w:rFonts w:eastAsia="PMingLiU"/>
                <w:szCs w:val="22"/>
              </w:rPr>
              <w:t>Switch Identity</w:t>
            </w:r>
            <w:r w:rsidRPr="00816D6A">
              <w:rPr>
                <w:rFonts w:eastAsia="PMingLiU"/>
                <w:szCs w:val="22"/>
              </w:rPr>
              <w:t xml:space="preserve"> </w:t>
            </w:r>
            <w:r w:rsidRPr="00816D6A">
              <w:rPr>
                <w:rFonts w:eastAsia="PMingLiU"/>
                <w:sz w:val="20"/>
                <w:szCs w:val="22"/>
              </w:rPr>
              <w:t>Partner, Stranger</w:t>
            </w:r>
          </w:p>
        </w:tc>
        <w:tc>
          <w:tcPr>
            <w:tcW w:w="851" w:type="dxa"/>
            <w:tcBorders>
              <w:top w:val="nil"/>
            </w:tcBorders>
            <w:vAlign w:val="center"/>
          </w:tcPr>
          <w:p w14:paraId="5B61544E"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Phase</w:t>
            </w:r>
          </w:p>
        </w:tc>
        <w:tc>
          <w:tcPr>
            <w:tcW w:w="992" w:type="dxa"/>
            <w:tcBorders>
              <w:top w:val="nil"/>
            </w:tcBorders>
            <w:vAlign w:val="center"/>
          </w:tcPr>
          <w:p w14:paraId="3FEC0901"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2</w:t>
            </w:r>
          </w:p>
        </w:tc>
        <w:tc>
          <w:tcPr>
            <w:tcW w:w="1276" w:type="dxa"/>
            <w:tcBorders>
              <w:top w:val="nil"/>
            </w:tcBorders>
            <w:vAlign w:val="center"/>
          </w:tcPr>
          <w:p w14:paraId="5D224EF1"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4</w:t>
            </w:r>
            <w:r>
              <w:rPr>
                <w:rFonts w:eastAsiaTheme="minorEastAsia"/>
                <w:szCs w:val="22"/>
                <w:lang w:eastAsia="zh-CN"/>
              </w:rPr>
              <w:t>0</w:t>
            </w:r>
          </w:p>
        </w:tc>
      </w:tr>
      <w:tr w:rsidR="00103F08" w:rsidRPr="004C05D8" w14:paraId="440E781D" w14:textId="77777777" w:rsidTr="00103F08">
        <w:trPr>
          <w:trHeight w:val="505"/>
          <w:jc w:val="center"/>
        </w:trPr>
        <w:tc>
          <w:tcPr>
            <w:tcW w:w="1706" w:type="dxa"/>
            <w:vMerge w:val="restart"/>
            <w:noWrap/>
            <w:vAlign w:val="center"/>
            <w:hideMark/>
          </w:tcPr>
          <w:p w14:paraId="68620C7C"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[51]</w:t>
            </w:r>
          </w:p>
        </w:tc>
        <w:tc>
          <w:tcPr>
            <w:tcW w:w="850" w:type="dxa"/>
            <w:noWrap/>
            <w:vAlign w:val="center"/>
            <w:hideMark/>
          </w:tcPr>
          <w:p w14:paraId="1485EFFA"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vAlign w:val="center"/>
            <w:hideMark/>
          </w:tcPr>
          <w:p w14:paraId="7154181E"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422E2FFC"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1691" w:type="dxa"/>
            <w:vAlign w:val="center"/>
            <w:hideMark/>
          </w:tcPr>
          <w:p w14:paraId="00F39E68" w14:textId="77777777" w:rsidR="00103F08" w:rsidRPr="004C05D8" w:rsidRDefault="00103F08" w:rsidP="00197B79">
            <w:pPr>
              <w:widowControl w:val="0"/>
              <w:jc w:val="center"/>
              <w:rPr>
                <w:rFonts w:eastAsia="PMingLiU"/>
                <w:sz w:val="18"/>
                <w:szCs w:val="22"/>
              </w:rPr>
            </w:pPr>
            <w:r w:rsidRPr="004C05D8">
              <w:rPr>
                <w:rFonts w:eastAsia="PMingLiU"/>
                <w:szCs w:val="22"/>
              </w:rPr>
              <w:t>Mood(Session)</w:t>
            </w:r>
          </w:p>
        </w:tc>
        <w:tc>
          <w:tcPr>
            <w:tcW w:w="851" w:type="dxa"/>
            <w:vAlign w:val="center"/>
          </w:tcPr>
          <w:p w14:paraId="1D10B6AD" w14:textId="77777777" w:rsidR="00103F08" w:rsidRPr="00E213D1" w:rsidRDefault="00103F08" w:rsidP="00197B79">
            <w:pPr>
              <w:widowControl w:val="0"/>
              <w:jc w:val="center"/>
              <w:rPr>
                <w:rFonts w:eastAsiaTheme="minorEastAsia"/>
                <w:szCs w:val="22"/>
                <w:lang w:eastAsia="zh-CN"/>
              </w:rPr>
            </w:pPr>
          </w:p>
        </w:tc>
        <w:tc>
          <w:tcPr>
            <w:tcW w:w="992" w:type="dxa"/>
            <w:vAlign w:val="center"/>
          </w:tcPr>
          <w:p w14:paraId="253CDBD9"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2</w:t>
            </w:r>
            <w:r>
              <w:rPr>
                <w:rFonts w:eastAsiaTheme="minorEastAsia"/>
                <w:szCs w:val="22"/>
                <w:lang w:eastAsia="zh-CN"/>
              </w:rPr>
              <w:t>4</w:t>
            </w:r>
          </w:p>
        </w:tc>
        <w:tc>
          <w:tcPr>
            <w:tcW w:w="1276" w:type="dxa"/>
            <w:vAlign w:val="center"/>
          </w:tcPr>
          <w:p w14:paraId="2ACAE05F" w14:textId="77777777" w:rsidR="00103F08" w:rsidRPr="00E213D1"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03F08" w:rsidRPr="004C05D8" w14:paraId="29673C50" w14:textId="77777777" w:rsidTr="00103F08">
        <w:trPr>
          <w:trHeight w:val="455"/>
          <w:jc w:val="center"/>
        </w:trPr>
        <w:tc>
          <w:tcPr>
            <w:tcW w:w="1706" w:type="dxa"/>
            <w:vMerge/>
            <w:noWrap/>
            <w:vAlign w:val="center"/>
          </w:tcPr>
          <w:p w14:paraId="7A22B953" w14:textId="77777777" w:rsidR="00103F08" w:rsidRDefault="00103F08" w:rsidP="00197B79">
            <w:pPr>
              <w:widowControl w:val="0"/>
              <w:jc w:val="center"/>
              <w:rPr>
                <w:rFonts w:eastAsia="PMingLiU"/>
                <w:szCs w:val="22"/>
              </w:rPr>
            </w:pPr>
          </w:p>
        </w:tc>
        <w:tc>
          <w:tcPr>
            <w:tcW w:w="850" w:type="dxa"/>
            <w:noWrap/>
            <w:vAlign w:val="center"/>
          </w:tcPr>
          <w:p w14:paraId="212CA3EF"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2</w:t>
            </w:r>
          </w:p>
        </w:tc>
        <w:tc>
          <w:tcPr>
            <w:tcW w:w="1134" w:type="dxa"/>
            <w:vAlign w:val="center"/>
          </w:tcPr>
          <w:p w14:paraId="4899C830"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4EA1B466"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Celebrity</w:t>
            </w:r>
          </w:p>
        </w:tc>
        <w:tc>
          <w:tcPr>
            <w:tcW w:w="1691" w:type="dxa"/>
            <w:vAlign w:val="center"/>
          </w:tcPr>
          <w:p w14:paraId="2C929A87"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C</w:t>
            </w:r>
            <w:r>
              <w:rPr>
                <w:rFonts w:eastAsiaTheme="minorEastAsia"/>
                <w:szCs w:val="22"/>
                <w:lang w:eastAsia="zh-CN"/>
              </w:rPr>
              <w:t>ue</w:t>
            </w:r>
          </w:p>
          <w:p w14:paraId="0F3EEEFC" w14:textId="77777777" w:rsidR="00103F08" w:rsidRPr="004C05D8" w:rsidRDefault="00103F08" w:rsidP="00197B79">
            <w:pPr>
              <w:widowControl w:val="0"/>
              <w:jc w:val="center"/>
              <w:rPr>
                <w:rFonts w:eastAsia="PMingLiU"/>
                <w:szCs w:val="22"/>
              </w:rPr>
            </w:pPr>
            <w:r>
              <w:rPr>
                <w:rFonts w:eastAsiaTheme="minorEastAsia"/>
                <w:sz w:val="18"/>
                <w:szCs w:val="22"/>
                <w:lang w:eastAsia="zh-CN"/>
              </w:rPr>
              <w:t>W</w:t>
            </w:r>
            <w:r w:rsidRPr="004A1225">
              <w:rPr>
                <w:rFonts w:eastAsiaTheme="minorEastAsia"/>
                <w:sz w:val="18"/>
                <w:szCs w:val="22"/>
                <w:lang w:eastAsia="zh-CN"/>
              </w:rPr>
              <w:t>ith; Without</w:t>
            </w:r>
          </w:p>
        </w:tc>
        <w:tc>
          <w:tcPr>
            <w:tcW w:w="851" w:type="dxa"/>
            <w:vAlign w:val="center"/>
          </w:tcPr>
          <w:p w14:paraId="7C62E706" w14:textId="77777777" w:rsidR="00103F08" w:rsidRPr="004C05D8" w:rsidRDefault="00103F08" w:rsidP="00197B79">
            <w:pPr>
              <w:widowControl w:val="0"/>
              <w:jc w:val="center"/>
              <w:rPr>
                <w:rFonts w:eastAsia="PMingLiU"/>
                <w:szCs w:val="22"/>
              </w:rPr>
            </w:pPr>
          </w:p>
        </w:tc>
        <w:tc>
          <w:tcPr>
            <w:tcW w:w="992" w:type="dxa"/>
            <w:vAlign w:val="center"/>
          </w:tcPr>
          <w:p w14:paraId="7945DB32" w14:textId="77777777" w:rsidR="00103F08" w:rsidRPr="00E213D1"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1276" w:type="dxa"/>
            <w:vAlign w:val="center"/>
          </w:tcPr>
          <w:p w14:paraId="07F6FD7C" w14:textId="77777777" w:rsidR="00103F08" w:rsidRPr="00E213D1" w:rsidRDefault="00103F08" w:rsidP="00197B79">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03F08" w:rsidRPr="004C05D8" w14:paraId="6CE2D7B7" w14:textId="77777777" w:rsidTr="00103F08">
        <w:trPr>
          <w:trHeight w:val="509"/>
          <w:jc w:val="center"/>
        </w:trPr>
        <w:tc>
          <w:tcPr>
            <w:tcW w:w="1706" w:type="dxa"/>
            <w:noWrap/>
            <w:vAlign w:val="center"/>
            <w:hideMark/>
          </w:tcPr>
          <w:p w14:paraId="7881A0BA"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r>
              <w:rPr>
                <w:rFonts w:eastAsia="PMingLiU"/>
                <w:szCs w:val="22"/>
              </w:rPr>
              <w:t>[54]</w:t>
            </w:r>
          </w:p>
        </w:tc>
        <w:tc>
          <w:tcPr>
            <w:tcW w:w="850" w:type="dxa"/>
            <w:noWrap/>
            <w:vAlign w:val="center"/>
            <w:hideMark/>
          </w:tcPr>
          <w:p w14:paraId="1FFFED58"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noWrap/>
            <w:vAlign w:val="center"/>
            <w:hideMark/>
          </w:tcPr>
          <w:p w14:paraId="3841007E"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30BCAC1B"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Pr>
                <w:rFonts w:eastAsia="PMingLiU"/>
                <w:sz w:val="18"/>
                <w:szCs w:val="22"/>
              </w:rPr>
              <w:t>Self; Mother; Acquaintance</w:t>
            </w:r>
          </w:p>
        </w:tc>
        <w:tc>
          <w:tcPr>
            <w:tcW w:w="1691" w:type="dxa"/>
            <w:noWrap/>
            <w:vAlign w:val="center"/>
            <w:hideMark/>
          </w:tcPr>
          <w:p w14:paraId="5123427A" w14:textId="77777777" w:rsidR="00103F08" w:rsidRPr="004C05D8" w:rsidRDefault="00103F08" w:rsidP="00197B79">
            <w:pPr>
              <w:widowControl w:val="0"/>
              <w:jc w:val="center"/>
              <w:rPr>
                <w:rFonts w:eastAsia="PMingLiU"/>
                <w:szCs w:val="22"/>
              </w:rPr>
            </w:pPr>
          </w:p>
        </w:tc>
        <w:tc>
          <w:tcPr>
            <w:tcW w:w="851" w:type="dxa"/>
            <w:vAlign w:val="center"/>
          </w:tcPr>
          <w:p w14:paraId="50BA24C7" w14:textId="77777777" w:rsidR="00103F08" w:rsidRPr="004C05D8" w:rsidRDefault="00103F08" w:rsidP="00197B79">
            <w:pPr>
              <w:widowControl w:val="0"/>
              <w:jc w:val="center"/>
              <w:rPr>
                <w:rFonts w:eastAsia="PMingLiU"/>
                <w:szCs w:val="22"/>
              </w:rPr>
            </w:pPr>
          </w:p>
        </w:tc>
        <w:tc>
          <w:tcPr>
            <w:tcW w:w="992" w:type="dxa"/>
            <w:vAlign w:val="center"/>
          </w:tcPr>
          <w:p w14:paraId="1021B3B2"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03</w:t>
            </w:r>
          </w:p>
        </w:tc>
        <w:tc>
          <w:tcPr>
            <w:tcW w:w="1276" w:type="dxa"/>
            <w:vAlign w:val="center"/>
          </w:tcPr>
          <w:p w14:paraId="77F77F7D"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r>
      <w:tr w:rsidR="00103F08" w:rsidRPr="004C05D8" w14:paraId="7749A014" w14:textId="77777777" w:rsidTr="00103F08">
        <w:trPr>
          <w:trHeight w:val="640"/>
          <w:jc w:val="center"/>
        </w:trPr>
        <w:tc>
          <w:tcPr>
            <w:tcW w:w="1706" w:type="dxa"/>
            <w:noWrap/>
            <w:vAlign w:val="center"/>
            <w:hideMark/>
          </w:tcPr>
          <w:p w14:paraId="557A8AAE"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r>
              <w:rPr>
                <w:rFonts w:eastAsia="PMingLiU"/>
                <w:szCs w:val="22"/>
              </w:rPr>
              <w:t>[n4]</w:t>
            </w:r>
          </w:p>
        </w:tc>
        <w:tc>
          <w:tcPr>
            <w:tcW w:w="850" w:type="dxa"/>
            <w:noWrap/>
            <w:vAlign w:val="center"/>
            <w:hideMark/>
          </w:tcPr>
          <w:p w14:paraId="59271126"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noWrap/>
            <w:vAlign w:val="center"/>
            <w:hideMark/>
          </w:tcPr>
          <w:p w14:paraId="4AC9B3C6"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noWrap/>
            <w:vAlign w:val="center"/>
            <w:hideMark/>
          </w:tcPr>
          <w:p w14:paraId="37028C05"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hideMark/>
          </w:tcPr>
          <w:p w14:paraId="77C27487" w14:textId="77777777" w:rsidR="00103F08" w:rsidRPr="004C05D8" w:rsidRDefault="00103F08" w:rsidP="00197B79">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851" w:type="dxa"/>
            <w:vAlign w:val="center"/>
          </w:tcPr>
          <w:p w14:paraId="79FD61A4" w14:textId="77777777" w:rsidR="00103F08" w:rsidRPr="004C05D8" w:rsidRDefault="00103F08" w:rsidP="00197B79">
            <w:pPr>
              <w:widowControl w:val="0"/>
              <w:jc w:val="center"/>
              <w:rPr>
                <w:rFonts w:eastAsia="PMingLiU"/>
                <w:szCs w:val="22"/>
              </w:rPr>
            </w:pPr>
          </w:p>
        </w:tc>
        <w:tc>
          <w:tcPr>
            <w:tcW w:w="992" w:type="dxa"/>
            <w:vAlign w:val="center"/>
          </w:tcPr>
          <w:p w14:paraId="0897C180"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c>
          <w:tcPr>
            <w:tcW w:w="1276" w:type="dxa"/>
            <w:vAlign w:val="center"/>
          </w:tcPr>
          <w:p w14:paraId="40E6F4C9"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0</w:t>
            </w:r>
          </w:p>
        </w:tc>
      </w:tr>
      <w:tr w:rsidR="00103F08" w:rsidRPr="004C05D8" w14:paraId="551409C2" w14:textId="77777777" w:rsidTr="00103F08">
        <w:trPr>
          <w:trHeight w:val="557"/>
          <w:jc w:val="center"/>
        </w:trPr>
        <w:tc>
          <w:tcPr>
            <w:tcW w:w="1706" w:type="dxa"/>
            <w:vMerge w:val="restart"/>
            <w:noWrap/>
            <w:vAlign w:val="center"/>
            <w:hideMark/>
          </w:tcPr>
          <w:p w14:paraId="5E8F1008"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r>
              <w:rPr>
                <w:rFonts w:eastAsia="PMingLiU"/>
                <w:szCs w:val="22"/>
              </w:rPr>
              <w:t>[n16]</w:t>
            </w:r>
          </w:p>
        </w:tc>
        <w:tc>
          <w:tcPr>
            <w:tcW w:w="850" w:type="dxa"/>
            <w:noWrap/>
            <w:vAlign w:val="center"/>
            <w:hideMark/>
          </w:tcPr>
          <w:p w14:paraId="3166EAFC" w14:textId="77777777" w:rsidR="00103F08" w:rsidRPr="004C05D8" w:rsidRDefault="00103F08" w:rsidP="00197B79">
            <w:pPr>
              <w:widowControl w:val="0"/>
              <w:jc w:val="center"/>
              <w:rPr>
                <w:rFonts w:eastAsia="PMingLiU"/>
                <w:szCs w:val="22"/>
              </w:rPr>
            </w:pPr>
            <w:r w:rsidRPr="004C05D8">
              <w:rPr>
                <w:rFonts w:eastAsia="PMingLiU"/>
                <w:szCs w:val="22"/>
              </w:rPr>
              <w:t>1</w:t>
            </w:r>
          </w:p>
        </w:tc>
        <w:tc>
          <w:tcPr>
            <w:tcW w:w="1134" w:type="dxa"/>
            <w:noWrap/>
            <w:vAlign w:val="center"/>
            <w:hideMark/>
          </w:tcPr>
          <w:p w14:paraId="5451847C"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56547910"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691" w:type="dxa"/>
            <w:noWrap/>
            <w:vAlign w:val="center"/>
            <w:hideMark/>
          </w:tcPr>
          <w:p w14:paraId="01B549DC" w14:textId="77777777" w:rsidR="00103F08" w:rsidRPr="004C05D8" w:rsidRDefault="00103F08" w:rsidP="00197B79">
            <w:pPr>
              <w:widowControl w:val="0"/>
              <w:jc w:val="center"/>
              <w:rPr>
                <w:rFonts w:eastAsia="PMingLiU"/>
                <w:szCs w:val="22"/>
              </w:rPr>
            </w:pPr>
          </w:p>
        </w:tc>
        <w:tc>
          <w:tcPr>
            <w:tcW w:w="851" w:type="dxa"/>
            <w:vAlign w:val="center"/>
          </w:tcPr>
          <w:p w14:paraId="22DF37BE" w14:textId="77777777" w:rsidR="00103F08" w:rsidRPr="004C05D8" w:rsidRDefault="00103F08" w:rsidP="00197B79">
            <w:pPr>
              <w:widowControl w:val="0"/>
              <w:jc w:val="center"/>
              <w:rPr>
                <w:rFonts w:eastAsia="PMingLiU"/>
                <w:szCs w:val="22"/>
              </w:rPr>
            </w:pPr>
          </w:p>
        </w:tc>
        <w:tc>
          <w:tcPr>
            <w:tcW w:w="992" w:type="dxa"/>
            <w:vAlign w:val="center"/>
          </w:tcPr>
          <w:p w14:paraId="686A3E0E"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0</w:t>
            </w:r>
          </w:p>
        </w:tc>
        <w:tc>
          <w:tcPr>
            <w:tcW w:w="1276" w:type="dxa"/>
            <w:vAlign w:val="center"/>
          </w:tcPr>
          <w:p w14:paraId="4EDB7B3F"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5</w:t>
            </w:r>
            <w:r>
              <w:rPr>
                <w:rFonts w:eastAsiaTheme="minorEastAsia"/>
                <w:szCs w:val="22"/>
                <w:lang w:eastAsia="zh-CN"/>
              </w:rPr>
              <w:t>0</w:t>
            </w:r>
          </w:p>
        </w:tc>
      </w:tr>
      <w:tr w:rsidR="00103F08" w:rsidRPr="004C05D8" w14:paraId="04521A1C" w14:textId="77777777" w:rsidTr="00103F08">
        <w:trPr>
          <w:trHeight w:val="595"/>
          <w:jc w:val="center"/>
        </w:trPr>
        <w:tc>
          <w:tcPr>
            <w:tcW w:w="1706" w:type="dxa"/>
            <w:vMerge/>
            <w:noWrap/>
            <w:vAlign w:val="center"/>
            <w:hideMark/>
          </w:tcPr>
          <w:p w14:paraId="7CC74A90" w14:textId="77777777" w:rsidR="00103F08" w:rsidRPr="004C05D8" w:rsidRDefault="00103F08" w:rsidP="00197B79">
            <w:pPr>
              <w:widowControl w:val="0"/>
              <w:jc w:val="center"/>
              <w:rPr>
                <w:rFonts w:eastAsia="PMingLiU"/>
                <w:szCs w:val="22"/>
              </w:rPr>
            </w:pPr>
          </w:p>
        </w:tc>
        <w:tc>
          <w:tcPr>
            <w:tcW w:w="850" w:type="dxa"/>
            <w:noWrap/>
            <w:vAlign w:val="center"/>
            <w:hideMark/>
          </w:tcPr>
          <w:p w14:paraId="04847685" w14:textId="77777777" w:rsidR="00103F08" w:rsidRPr="004C05D8" w:rsidRDefault="00103F08" w:rsidP="00197B79">
            <w:pPr>
              <w:widowControl w:val="0"/>
              <w:jc w:val="center"/>
              <w:rPr>
                <w:rFonts w:eastAsia="PMingLiU"/>
                <w:szCs w:val="22"/>
              </w:rPr>
            </w:pPr>
            <w:r w:rsidRPr="004C05D8">
              <w:rPr>
                <w:rFonts w:eastAsia="PMingLiU"/>
                <w:szCs w:val="22"/>
              </w:rPr>
              <w:t>2</w:t>
            </w:r>
          </w:p>
        </w:tc>
        <w:tc>
          <w:tcPr>
            <w:tcW w:w="1134" w:type="dxa"/>
            <w:noWrap/>
            <w:vAlign w:val="center"/>
            <w:hideMark/>
          </w:tcPr>
          <w:p w14:paraId="68C377B3"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2DD3EE63"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691" w:type="dxa"/>
            <w:vAlign w:val="center"/>
            <w:hideMark/>
          </w:tcPr>
          <w:p w14:paraId="366D1612" w14:textId="77777777" w:rsidR="00103F08" w:rsidRPr="004C05D8" w:rsidRDefault="00103F08" w:rsidP="00197B79">
            <w:pPr>
              <w:widowControl w:val="0"/>
              <w:jc w:val="center"/>
              <w:rPr>
                <w:rFonts w:eastAsia="PMingLiU"/>
                <w:szCs w:val="22"/>
              </w:rPr>
            </w:pPr>
            <w:r w:rsidRPr="004C05D8">
              <w:rPr>
                <w:rFonts w:eastAsia="PMingLiU"/>
                <w:szCs w:val="22"/>
              </w:rPr>
              <w:t>Frequency</w:t>
            </w:r>
          </w:p>
          <w:p w14:paraId="11F47CAB" w14:textId="77777777" w:rsidR="00103F08" w:rsidRPr="004C05D8" w:rsidRDefault="00103F08" w:rsidP="00197B79">
            <w:pPr>
              <w:widowControl w:val="0"/>
              <w:jc w:val="center"/>
              <w:rPr>
                <w:rFonts w:eastAsia="PMingLiU"/>
                <w:szCs w:val="22"/>
              </w:rPr>
            </w:pPr>
            <w:r w:rsidRPr="004C05D8">
              <w:rPr>
                <w:rFonts w:eastAsia="PMingLiU"/>
                <w:sz w:val="18"/>
                <w:szCs w:val="22"/>
              </w:rPr>
              <w:t>self &gt; friend</w:t>
            </w:r>
          </w:p>
        </w:tc>
        <w:tc>
          <w:tcPr>
            <w:tcW w:w="851" w:type="dxa"/>
            <w:vAlign w:val="center"/>
          </w:tcPr>
          <w:p w14:paraId="6B5F7493" w14:textId="77777777" w:rsidR="00103F08" w:rsidRPr="004C05D8" w:rsidRDefault="00103F08" w:rsidP="00197B79">
            <w:pPr>
              <w:widowControl w:val="0"/>
              <w:jc w:val="center"/>
              <w:rPr>
                <w:rFonts w:eastAsia="PMingLiU"/>
                <w:szCs w:val="22"/>
              </w:rPr>
            </w:pPr>
          </w:p>
        </w:tc>
        <w:tc>
          <w:tcPr>
            <w:tcW w:w="992" w:type="dxa"/>
            <w:vAlign w:val="center"/>
          </w:tcPr>
          <w:p w14:paraId="48081E0B"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4</w:t>
            </w:r>
          </w:p>
        </w:tc>
        <w:tc>
          <w:tcPr>
            <w:tcW w:w="1276" w:type="dxa"/>
            <w:vAlign w:val="center"/>
          </w:tcPr>
          <w:p w14:paraId="7A756289" w14:textId="77777777" w:rsidR="00103F08" w:rsidRPr="00186C15" w:rsidRDefault="00103F08" w:rsidP="00197B79">
            <w:pPr>
              <w:widowControl w:val="0"/>
              <w:jc w:val="center"/>
              <w:rPr>
                <w:rFonts w:eastAsiaTheme="minorEastAsia"/>
                <w:szCs w:val="22"/>
                <w:lang w:eastAsia="zh-CN"/>
              </w:rPr>
            </w:pPr>
            <w:r>
              <w:rPr>
                <w:rFonts w:eastAsiaTheme="minorEastAsia"/>
                <w:szCs w:val="22"/>
                <w:lang w:eastAsia="zh-CN"/>
              </w:rPr>
              <w:t>100</w:t>
            </w:r>
          </w:p>
        </w:tc>
      </w:tr>
      <w:tr w:rsidR="00103F08" w:rsidRPr="004C05D8" w14:paraId="65591629" w14:textId="77777777" w:rsidTr="00103F08">
        <w:trPr>
          <w:trHeight w:val="551"/>
          <w:jc w:val="center"/>
        </w:trPr>
        <w:tc>
          <w:tcPr>
            <w:tcW w:w="1706" w:type="dxa"/>
            <w:vMerge/>
            <w:noWrap/>
            <w:vAlign w:val="center"/>
            <w:hideMark/>
          </w:tcPr>
          <w:p w14:paraId="5CC04CDB" w14:textId="77777777" w:rsidR="00103F08" w:rsidRPr="004C05D8" w:rsidRDefault="00103F08" w:rsidP="00197B79">
            <w:pPr>
              <w:widowControl w:val="0"/>
              <w:jc w:val="center"/>
              <w:rPr>
                <w:rFonts w:eastAsia="PMingLiU"/>
                <w:szCs w:val="22"/>
              </w:rPr>
            </w:pPr>
          </w:p>
        </w:tc>
        <w:tc>
          <w:tcPr>
            <w:tcW w:w="850" w:type="dxa"/>
            <w:noWrap/>
            <w:vAlign w:val="center"/>
            <w:hideMark/>
          </w:tcPr>
          <w:p w14:paraId="58515F99" w14:textId="77777777" w:rsidR="00103F08" w:rsidRPr="004C05D8" w:rsidRDefault="00103F08" w:rsidP="00197B79">
            <w:pPr>
              <w:widowControl w:val="0"/>
              <w:jc w:val="center"/>
              <w:rPr>
                <w:rFonts w:eastAsia="PMingLiU"/>
                <w:szCs w:val="22"/>
              </w:rPr>
            </w:pPr>
            <w:r w:rsidRPr="004C05D8">
              <w:rPr>
                <w:rFonts w:eastAsia="PMingLiU"/>
                <w:szCs w:val="22"/>
              </w:rPr>
              <w:t>3</w:t>
            </w:r>
          </w:p>
        </w:tc>
        <w:tc>
          <w:tcPr>
            <w:tcW w:w="1134" w:type="dxa"/>
            <w:noWrap/>
            <w:vAlign w:val="center"/>
            <w:hideMark/>
          </w:tcPr>
          <w:p w14:paraId="44CD5BF4"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hideMark/>
          </w:tcPr>
          <w:p w14:paraId="154D84A6" w14:textId="77777777" w:rsidR="00103F08" w:rsidRPr="004C05D8" w:rsidRDefault="00103F08" w:rsidP="00197B79">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1691" w:type="dxa"/>
            <w:vAlign w:val="center"/>
            <w:hideMark/>
          </w:tcPr>
          <w:p w14:paraId="59E68216" w14:textId="77777777" w:rsidR="00103F08" w:rsidRPr="004C05D8" w:rsidRDefault="00103F08" w:rsidP="00197B79">
            <w:pPr>
              <w:widowControl w:val="0"/>
              <w:jc w:val="center"/>
              <w:rPr>
                <w:rFonts w:eastAsia="PMingLiU"/>
                <w:szCs w:val="22"/>
              </w:rPr>
            </w:pPr>
            <w:r w:rsidRPr="004C05D8">
              <w:rPr>
                <w:rFonts w:eastAsia="PMingLiU"/>
                <w:szCs w:val="22"/>
              </w:rPr>
              <w:t>Frequency</w:t>
            </w:r>
          </w:p>
          <w:p w14:paraId="7B195F27" w14:textId="77777777" w:rsidR="00103F08" w:rsidRPr="004C05D8" w:rsidRDefault="00103F08" w:rsidP="00197B79">
            <w:pPr>
              <w:widowControl w:val="0"/>
              <w:jc w:val="center"/>
              <w:rPr>
                <w:rFonts w:eastAsia="PMingLiU"/>
                <w:szCs w:val="22"/>
              </w:rPr>
            </w:pPr>
            <w:r w:rsidRPr="004C05D8">
              <w:rPr>
                <w:rFonts w:eastAsia="PMingLiU"/>
                <w:sz w:val="18"/>
                <w:szCs w:val="22"/>
              </w:rPr>
              <w:t>self &lt; friend</w:t>
            </w:r>
          </w:p>
        </w:tc>
        <w:tc>
          <w:tcPr>
            <w:tcW w:w="851" w:type="dxa"/>
            <w:vAlign w:val="center"/>
          </w:tcPr>
          <w:p w14:paraId="17646138" w14:textId="77777777" w:rsidR="00103F08" w:rsidRPr="004C05D8" w:rsidRDefault="00103F08" w:rsidP="00197B79">
            <w:pPr>
              <w:widowControl w:val="0"/>
              <w:jc w:val="center"/>
              <w:rPr>
                <w:rFonts w:eastAsia="PMingLiU"/>
                <w:szCs w:val="22"/>
              </w:rPr>
            </w:pPr>
          </w:p>
        </w:tc>
        <w:tc>
          <w:tcPr>
            <w:tcW w:w="992" w:type="dxa"/>
            <w:vAlign w:val="center"/>
          </w:tcPr>
          <w:p w14:paraId="00F2532D"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c>
          <w:tcPr>
            <w:tcW w:w="1276" w:type="dxa"/>
            <w:vAlign w:val="center"/>
          </w:tcPr>
          <w:p w14:paraId="6B6D90CE"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00</w:t>
            </w:r>
          </w:p>
        </w:tc>
      </w:tr>
      <w:tr w:rsidR="00103F08" w:rsidRPr="004C05D8" w14:paraId="680481A9" w14:textId="77777777" w:rsidTr="00103F08">
        <w:trPr>
          <w:trHeight w:val="459"/>
          <w:jc w:val="center"/>
        </w:trPr>
        <w:tc>
          <w:tcPr>
            <w:tcW w:w="1706" w:type="dxa"/>
            <w:vMerge w:val="restart"/>
            <w:noWrap/>
            <w:vAlign w:val="center"/>
          </w:tcPr>
          <w:p w14:paraId="25B41AD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r>
              <w:rPr>
                <w:rFonts w:eastAsia="PMingLiU"/>
                <w:szCs w:val="22"/>
              </w:rPr>
              <w:t>[3]</w:t>
            </w:r>
          </w:p>
        </w:tc>
        <w:tc>
          <w:tcPr>
            <w:tcW w:w="850" w:type="dxa"/>
            <w:noWrap/>
            <w:vAlign w:val="center"/>
          </w:tcPr>
          <w:p w14:paraId="097715FC" w14:textId="77777777" w:rsidR="00103F08" w:rsidRPr="00D7561F"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38931088"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7CEDFCC8"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51077A85" w14:textId="77777777" w:rsidR="00103F08" w:rsidRPr="0066396F" w:rsidRDefault="00103F08" w:rsidP="00197B79">
            <w:pPr>
              <w:widowControl w:val="0"/>
              <w:jc w:val="center"/>
              <w:rPr>
                <w:rFonts w:eastAsiaTheme="minorEastAsia"/>
                <w:szCs w:val="22"/>
                <w:lang w:eastAsia="zh-CN"/>
              </w:rPr>
            </w:pPr>
            <w:r>
              <w:rPr>
                <w:rFonts w:eastAsiaTheme="minorEastAsia" w:hint="eastAsia"/>
                <w:szCs w:val="22"/>
                <w:lang w:eastAsia="zh-CN"/>
              </w:rPr>
              <w:t>G</w:t>
            </w:r>
            <w:r>
              <w:rPr>
                <w:rFonts w:eastAsiaTheme="minorEastAsia"/>
                <w:szCs w:val="22"/>
                <w:lang w:eastAsia="zh-CN"/>
              </w:rPr>
              <w:t>o/No-go</w:t>
            </w:r>
          </w:p>
        </w:tc>
        <w:tc>
          <w:tcPr>
            <w:tcW w:w="851" w:type="dxa"/>
            <w:vAlign w:val="center"/>
          </w:tcPr>
          <w:p w14:paraId="26F40F84" w14:textId="77777777" w:rsidR="00103F08" w:rsidRPr="004C05D8" w:rsidRDefault="00103F08" w:rsidP="00197B79">
            <w:pPr>
              <w:widowControl w:val="0"/>
              <w:jc w:val="center"/>
              <w:rPr>
                <w:rFonts w:eastAsia="PMingLiU"/>
                <w:szCs w:val="22"/>
              </w:rPr>
            </w:pPr>
          </w:p>
        </w:tc>
        <w:tc>
          <w:tcPr>
            <w:tcW w:w="992" w:type="dxa"/>
            <w:vAlign w:val="center"/>
          </w:tcPr>
          <w:p w14:paraId="7C041490"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1276" w:type="dxa"/>
            <w:vAlign w:val="center"/>
          </w:tcPr>
          <w:p w14:paraId="4395E1CE"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5CB94E36" w14:textId="77777777" w:rsidTr="00103F08">
        <w:trPr>
          <w:trHeight w:val="506"/>
          <w:jc w:val="center"/>
        </w:trPr>
        <w:tc>
          <w:tcPr>
            <w:tcW w:w="1706" w:type="dxa"/>
            <w:vMerge/>
            <w:noWrap/>
            <w:vAlign w:val="center"/>
          </w:tcPr>
          <w:p w14:paraId="0FEF2AD5" w14:textId="77777777" w:rsidR="00103F08" w:rsidRPr="004C05D8" w:rsidRDefault="00103F08" w:rsidP="00197B79">
            <w:pPr>
              <w:widowControl w:val="0"/>
              <w:jc w:val="center"/>
              <w:rPr>
                <w:rFonts w:eastAsia="PMingLiU"/>
                <w:szCs w:val="22"/>
              </w:rPr>
            </w:pPr>
          </w:p>
        </w:tc>
        <w:tc>
          <w:tcPr>
            <w:tcW w:w="850" w:type="dxa"/>
            <w:noWrap/>
            <w:vAlign w:val="center"/>
          </w:tcPr>
          <w:p w14:paraId="654AD936" w14:textId="77777777" w:rsidR="00103F08" w:rsidRPr="00D7561F" w:rsidRDefault="00103F08" w:rsidP="00197B79">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037BD06D"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3FF796FA"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1867C333"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851" w:type="dxa"/>
            <w:vAlign w:val="center"/>
          </w:tcPr>
          <w:p w14:paraId="5FB82EDA" w14:textId="77777777" w:rsidR="00103F08" w:rsidRPr="004C05D8" w:rsidRDefault="00103F08" w:rsidP="00197B79">
            <w:pPr>
              <w:widowControl w:val="0"/>
              <w:jc w:val="center"/>
              <w:rPr>
                <w:rFonts w:eastAsia="PMingLiU"/>
                <w:szCs w:val="22"/>
              </w:rPr>
            </w:pPr>
          </w:p>
        </w:tc>
        <w:tc>
          <w:tcPr>
            <w:tcW w:w="992" w:type="dxa"/>
            <w:vAlign w:val="center"/>
          </w:tcPr>
          <w:p w14:paraId="37EA4B4B"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6</w:t>
            </w:r>
          </w:p>
        </w:tc>
        <w:tc>
          <w:tcPr>
            <w:tcW w:w="1276" w:type="dxa"/>
            <w:vAlign w:val="center"/>
          </w:tcPr>
          <w:p w14:paraId="32575DE1"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3A5D331C" w14:textId="77777777" w:rsidTr="00103F08">
        <w:trPr>
          <w:trHeight w:val="475"/>
          <w:jc w:val="center"/>
        </w:trPr>
        <w:tc>
          <w:tcPr>
            <w:tcW w:w="1706" w:type="dxa"/>
            <w:vMerge/>
            <w:noWrap/>
            <w:vAlign w:val="center"/>
          </w:tcPr>
          <w:p w14:paraId="4BFA66C7" w14:textId="77777777" w:rsidR="00103F08" w:rsidRPr="004C05D8" w:rsidRDefault="00103F08" w:rsidP="00197B79">
            <w:pPr>
              <w:widowControl w:val="0"/>
              <w:jc w:val="center"/>
              <w:rPr>
                <w:rFonts w:eastAsia="PMingLiU"/>
                <w:szCs w:val="22"/>
              </w:rPr>
            </w:pPr>
          </w:p>
        </w:tc>
        <w:tc>
          <w:tcPr>
            <w:tcW w:w="850" w:type="dxa"/>
            <w:noWrap/>
            <w:vAlign w:val="center"/>
          </w:tcPr>
          <w:p w14:paraId="6045AF1E" w14:textId="77777777" w:rsidR="00103F08" w:rsidRPr="00D7561F" w:rsidRDefault="00103F08" w:rsidP="00197B79">
            <w:pPr>
              <w:widowControl w:val="0"/>
              <w:jc w:val="center"/>
              <w:rPr>
                <w:rFonts w:eastAsiaTheme="minorEastAsia"/>
                <w:szCs w:val="22"/>
                <w:lang w:eastAsia="zh-CN"/>
              </w:rPr>
            </w:pPr>
            <w:r>
              <w:rPr>
                <w:rFonts w:eastAsiaTheme="minorEastAsia" w:hint="eastAsia"/>
                <w:szCs w:val="22"/>
                <w:lang w:eastAsia="zh-CN"/>
              </w:rPr>
              <w:t>3</w:t>
            </w:r>
          </w:p>
        </w:tc>
        <w:tc>
          <w:tcPr>
            <w:tcW w:w="1134" w:type="dxa"/>
            <w:noWrap/>
            <w:vAlign w:val="center"/>
          </w:tcPr>
          <w:p w14:paraId="6C5BEF08"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1DEDFDA5"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4E28609B" w14:textId="77777777" w:rsidR="00103F08" w:rsidRPr="004C05D8" w:rsidRDefault="00103F08" w:rsidP="00197B79">
            <w:pPr>
              <w:widowControl w:val="0"/>
              <w:jc w:val="center"/>
              <w:rPr>
                <w:rFonts w:eastAsia="PMingLiU"/>
                <w:szCs w:val="22"/>
              </w:rPr>
            </w:pPr>
            <w:r>
              <w:rPr>
                <w:rFonts w:eastAsiaTheme="minorEastAsia" w:hint="eastAsia"/>
                <w:szCs w:val="22"/>
                <w:lang w:eastAsia="zh-CN"/>
              </w:rPr>
              <w:t>G</w:t>
            </w:r>
            <w:r>
              <w:rPr>
                <w:rFonts w:eastAsiaTheme="minorEastAsia"/>
                <w:szCs w:val="22"/>
                <w:lang w:eastAsia="zh-CN"/>
              </w:rPr>
              <w:t>o/No-go</w:t>
            </w:r>
          </w:p>
        </w:tc>
        <w:tc>
          <w:tcPr>
            <w:tcW w:w="851" w:type="dxa"/>
            <w:vAlign w:val="center"/>
          </w:tcPr>
          <w:p w14:paraId="7E0F06F3" w14:textId="77777777" w:rsidR="00103F08" w:rsidRPr="004C05D8" w:rsidRDefault="00103F08" w:rsidP="00197B79">
            <w:pPr>
              <w:widowControl w:val="0"/>
              <w:jc w:val="center"/>
              <w:rPr>
                <w:rFonts w:eastAsia="PMingLiU"/>
                <w:szCs w:val="22"/>
              </w:rPr>
            </w:pPr>
          </w:p>
        </w:tc>
        <w:tc>
          <w:tcPr>
            <w:tcW w:w="992" w:type="dxa"/>
            <w:vAlign w:val="center"/>
          </w:tcPr>
          <w:p w14:paraId="218AA705" w14:textId="77777777" w:rsidR="00103F08" w:rsidRPr="00186C15"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2</w:t>
            </w:r>
          </w:p>
        </w:tc>
        <w:tc>
          <w:tcPr>
            <w:tcW w:w="1276" w:type="dxa"/>
            <w:vAlign w:val="center"/>
          </w:tcPr>
          <w:p w14:paraId="5F361F57"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7</w:t>
            </w:r>
            <w:r>
              <w:rPr>
                <w:rFonts w:eastAsiaTheme="minorEastAsia"/>
                <w:szCs w:val="22"/>
                <w:lang w:eastAsia="zh-CN"/>
              </w:rPr>
              <w:t>5</w:t>
            </w:r>
          </w:p>
        </w:tc>
      </w:tr>
      <w:tr w:rsidR="00103F08" w:rsidRPr="004C05D8" w14:paraId="06EDC6B0" w14:textId="77777777" w:rsidTr="00103F08">
        <w:trPr>
          <w:trHeight w:val="408"/>
          <w:jc w:val="center"/>
        </w:trPr>
        <w:tc>
          <w:tcPr>
            <w:tcW w:w="1706" w:type="dxa"/>
            <w:vMerge w:val="restart"/>
            <w:noWrap/>
            <w:vAlign w:val="center"/>
          </w:tcPr>
          <w:p w14:paraId="247E7F3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r>
              <w:rPr>
                <w:rFonts w:eastAsia="PMingLiU"/>
                <w:szCs w:val="22"/>
              </w:rPr>
              <w:t>[19]</w:t>
            </w:r>
          </w:p>
        </w:tc>
        <w:tc>
          <w:tcPr>
            <w:tcW w:w="850" w:type="dxa"/>
            <w:noWrap/>
            <w:vAlign w:val="center"/>
          </w:tcPr>
          <w:p w14:paraId="23E3CDE8"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755EFE17"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5846BD21"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2CD26FBC" w14:textId="77777777" w:rsidR="00103F08" w:rsidRPr="004C05D8" w:rsidRDefault="00103F08" w:rsidP="00197B79">
            <w:pPr>
              <w:widowControl w:val="0"/>
              <w:jc w:val="center"/>
              <w:rPr>
                <w:rFonts w:eastAsia="PMingLiU"/>
                <w:szCs w:val="22"/>
              </w:rPr>
            </w:pPr>
            <w:r w:rsidRPr="00E51E8E">
              <w:rPr>
                <w:rFonts w:eastAsia="PMingLiU"/>
                <w:szCs w:val="22"/>
              </w:rPr>
              <w:t>Imitation</w:t>
            </w:r>
          </w:p>
        </w:tc>
        <w:tc>
          <w:tcPr>
            <w:tcW w:w="851" w:type="dxa"/>
            <w:vAlign w:val="center"/>
          </w:tcPr>
          <w:p w14:paraId="2015437C" w14:textId="77777777" w:rsidR="00103F08" w:rsidRPr="004C05D8" w:rsidRDefault="00103F08" w:rsidP="00197B79">
            <w:pPr>
              <w:widowControl w:val="0"/>
              <w:jc w:val="center"/>
              <w:rPr>
                <w:rFonts w:eastAsia="PMingLiU"/>
                <w:szCs w:val="22"/>
              </w:rPr>
            </w:pPr>
          </w:p>
        </w:tc>
        <w:tc>
          <w:tcPr>
            <w:tcW w:w="992" w:type="dxa"/>
            <w:vAlign w:val="center"/>
          </w:tcPr>
          <w:p w14:paraId="6ACAAAC2"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1</w:t>
            </w:r>
          </w:p>
        </w:tc>
        <w:tc>
          <w:tcPr>
            <w:tcW w:w="1276" w:type="dxa"/>
            <w:vAlign w:val="center"/>
          </w:tcPr>
          <w:p w14:paraId="7C05D5F3"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03F08" w:rsidRPr="004C05D8" w14:paraId="5E8E4252" w14:textId="77777777" w:rsidTr="00103F08">
        <w:trPr>
          <w:trHeight w:val="399"/>
          <w:jc w:val="center"/>
        </w:trPr>
        <w:tc>
          <w:tcPr>
            <w:tcW w:w="1706" w:type="dxa"/>
            <w:vMerge/>
            <w:noWrap/>
            <w:vAlign w:val="center"/>
          </w:tcPr>
          <w:p w14:paraId="6AEC07B4" w14:textId="77777777" w:rsidR="00103F08" w:rsidRPr="004C05D8" w:rsidRDefault="00103F08" w:rsidP="00197B79">
            <w:pPr>
              <w:widowControl w:val="0"/>
              <w:jc w:val="center"/>
              <w:rPr>
                <w:rFonts w:eastAsia="PMingLiU"/>
                <w:szCs w:val="22"/>
              </w:rPr>
            </w:pPr>
          </w:p>
        </w:tc>
        <w:tc>
          <w:tcPr>
            <w:tcW w:w="850" w:type="dxa"/>
            <w:noWrap/>
            <w:vAlign w:val="center"/>
          </w:tcPr>
          <w:p w14:paraId="7BF08650"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2</w:t>
            </w:r>
          </w:p>
        </w:tc>
        <w:tc>
          <w:tcPr>
            <w:tcW w:w="1134" w:type="dxa"/>
            <w:noWrap/>
            <w:vAlign w:val="center"/>
          </w:tcPr>
          <w:p w14:paraId="555DAA11"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05522386"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3B297AE3" w14:textId="77777777" w:rsidR="00103F08" w:rsidRPr="004C05D8" w:rsidRDefault="00103F08" w:rsidP="00197B79">
            <w:pPr>
              <w:widowControl w:val="0"/>
              <w:jc w:val="center"/>
              <w:rPr>
                <w:rFonts w:eastAsia="PMingLiU"/>
                <w:szCs w:val="22"/>
              </w:rPr>
            </w:pPr>
            <w:r w:rsidRPr="00E51E8E">
              <w:rPr>
                <w:rFonts w:eastAsia="PMingLiU"/>
                <w:szCs w:val="22"/>
              </w:rPr>
              <w:t>Imitation</w:t>
            </w:r>
          </w:p>
        </w:tc>
        <w:tc>
          <w:tcPr>
            <w:tcW w:w="851" w:type="dxa"/>
            <w:vAlign w:val="center"/>
          </w:tcPr>
          <w:p w14:paraId="415C1A93" w14:textId="77777777" w:rsidR="00103F08" w:rsidRPr="004C05D8" w:rsidRDefault="00103F08" w:rsidP="00197B79">
            <w:pPr>
              <w:widowControl w:val="0"/>
              <w:jc w:val="center"/>
              <w:rPr>
                <w:rFonts w:eastAsia="PMingLiU"/>
                <w:szCs w:val="22"/>
              </w:rPr>
            </w:pPr>
          </w:p>
        </w:tc>
        <w:tc>
          <w:tcPr>
            <w:tcW w:w="992" w:type="dxa"/>
            <w:vAlign w:val="center"/>
          </w:tcPr>
          <w:p w14:paraId="05745784"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09</w:t>
            </w:r>
          </w:p>
        </w:tc>
        <w:tc>
          <w:tcPr>
            <w:tcW w:w="1276" w:type="dxa"/>
            <w:vAlign w:val="center"/>
          </w:tcPr>
          <w:p w14:paraId="5B4E1BD3"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r w:rsidR="00103F08" w:rsidRPr="004C05D8" w14:paraId="26D43A2B" w14:textId="77777777" w:rsidTr="00103F08">
        <w:trPr>
          <w:trHeight w:val="466"/>
          <w:jc w:val="center"/>
        </w:trPr>
        <w:tc>
          <w:tcPr>
            <w:tcW w:w="1706" w:type="dxa"/>
            <w:noWrap/>
            <w:vAlign w:val="center"/>
          </w:tcPr>
          <w:p w14:paraId="1293275F"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r>
              <w:rPr>
                <w:rFonts w:eastAsia="PMingLiU"/>
                <w:szCs w:val="22"/>
              </w:rPr>
              <w:t>[34]</w:t>
            </w:r>
          </w:p>
        </w:tc>
        <w:tc>
          <w:tcPr>
            <w:tcW w:w="850" w:type="dxa"/>
            <w:noWrap/>
            <w:vAlign w:val="center"/>
          </w:tcPr>
          <w:p w14:paraId="325A2A59"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48177312"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46A6521B"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75A8A41B" w14:textId="77777777" w:rsidR="00103F08" w:rsidRDefault="00103F08" w:rsidP="00197B79">
            <w:pPr>
              <w:widowControl w:val="0"/>
              <w:jc w:val="center"/>
              <w:rPr>
                <w:rFonts w:eastAsia="PMingLiU"/>
                <w:szCs w:val="22"/>
              </w:rPr>
            </w:pPr>
            <w:r>
              <w:rPr>
                <w:rFonts w:eastAsia="PMingLiU"/>
                <w:szCs w:val="22"/>
              </w:rPr>
              <w:t>Delay</w:t>
            </w:r>
          </w:p>
          <w:p w14:paraId="61AC98E4" w14:textId="77777777" w:rsidR="00103F08" w:rsidRPr="004C05D8" w:rsidRDefault="00103F08" w:rsidP="00197B79">
            <w:pPr>
              <w:widowControl w:val="0"/>
              <w:jc w:val="center"/>
              <w:rPr>
                <w:rFonts w:eastAsia="PMingLiU"/>
                <w:szCs w:val="22"/>
              </w:rPr>
            </w:pPr>
            <w:r w:rsidRPr="006043F5">
              <w:rPr>
                <w:rFonts w:eastAsia="PMingLiU"/>
                <w:sz w:val="18"/>
                <w:szCs w:val="22"/>
              </w:rPr>
              <w:t>0, 40, 120, 700</w:t>
            </w:r>
          </w:p>
        </w:tc>
        <w:tc>
          <w:tcPr>
            <w:tcW w:w="851" w:type="dxa"/>
            <w:vAlign w:val="center"/>
          </w:tcPr>
          <w:p w14:paraId="3572510C" w14:textId="77777777" w:rsidR="00103F08" w:rsidRPr="004C05D8" w:rsidRDefault="00103F08" w:rsidP="00197B79">
            <w:pPr>
              <w:widowControl w:val="0"/>
              <w:jc w:val="center"/>
              <w:rPr>
                <w:rFonts w:eastAsia="PMingLiU"/>
                <w:szCs w:val="22"/>
              </w:rPr>
            </w:pPr>
          </w:p>
        </w:tc>
        <w:tc>
          <w:tcPr>
            <w:tcW w:w="992" w:type="dxa"/>
            <w:vAlign w:val="center"/>
          </w:tcPr>
          <w:p w14:paraId="7D9C1A9D"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3</w:t>
            </w:r>
            <w:r>
              <w:rPr>
                <w:rFonts w:eastAsiaTheme="minorEastAsia"/>
                <w:szCs w:val="22"/>
                <w:lang w:eastAsia="zh-CN"/>
              </w:rPr>
              <w:t>1</w:t>
            </w:r>
          </w:p>
        </w:tc>
        <w:tc>
          <w:tcPr>
            <w:tcW w:w="1276" w:type="dxa"/>
            <w:vAlign w:val="center"/>
          </w:tcPr>
          <w:p w14:paraId="68B5F065"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2</w:t>
            </w:r>
            <w:r>
              <w:rPr>
                <w:rFonts w:eastAsiaTheme="minorEastAsia"/>
                <w:szCs w:val="22"/>
                <w:lang w:eastAsia="zh-CN"/>
              </w:rPr>
              <w:t>5</w:t>
            </w:r>
          </w:p>
        </w:tc>
      </w:tr>
      <w:tr w:rsidR="00103F08" w:rsidRPr="004C05D8" w14:paraId="344431AF" w14:textId="77777777" w:rsidTr="00103F08">
        <w:trPr>
          <w:trHeight w:val="474"/>
          <w:jc w:val="center"/>
        </w:trPr>
        <w:tc>
          <w:tcPr>
            <w:tcW w:w="1706" w:type="dxa"/>
            <w:noWrap/>
            <w:vAlign w:val="center"/>
          </w:tcPr>
          <w:p w14:paraId="36C8578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r>
              <w:rPr>
                <w:rFonts w:eastAsia="PMingLiU"/>
                <w:szCs w:val="22"/>
              </w:rPr>
              <w:t>[44]</w:t>
            </w:r>
          </w:p>
        </w:tc>
        <w:tc>
          <w:tcPr>
            <w:tcW w:w="850" w:type="dxa"/>
            <w:noWrap/>
            <w:vAlign w:val="center"/>
          </w:tcPr>
          <w:p w14:paraId="3ED333C2"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47755F29"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7CD07EE2"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65A09FE2" w14:textId="77777777" w:rsidR="00103F08" w:rsidRPr="004C05D8" w:rsidRDefault="00103F08" w:rsidP="00197B79">
            <w:pPr>
              <w:widowControl w:val="0"/>
              <w:jc w:val="center"/>
              <w:rPr>
                <w:rFonts w:eastAsia="PMingLiU"/>
                <w:szCs w:val="22"/>
              </w:rPr>
            </w:pPr>
            <w:r w:rsidRPr="000C659A">
              <w:rPr>
                <w:rFonts w:eastAsia="PMingLiU"/>
                <w:szCs w:val="22"/>
              </w:rPr>
              <w:t>Stimulation</w:t>
            </w:r>
          </w:p>
        </w:tc>
        <w:tc>
          <w:tcPr>
            <w:tcW w:w="851" w:type="dxa"/>
            <w:vAlign w:val="center"/>
          </w:tcPr>
          <w:p w14:paraId="5E227DA3" w14:textId="77777777" w:rsidR="00103F08" w:rsidRPr="004C05D8" w:rsidRDefault="00103F08" w:rsidP="00197B79">
            <w:pPr>
              <w:widowControl w:val="0"/>
              <w:jc w:val="center"/>
              <w:rPr>
                <w:rFonts w:eastAsia="PMingLiU"/>
                <w:szCs w:val="22"/>
              </w:rPr>
            </w:pPr>
          </w:p>
        </w:tc>
        <w:tc>
          <w:tcPr>
            <w:tcW w:w="992" w:type="dxa"/>
            <w:vAlign w:val="center"/>
          </w:tcPr>
          <w:p w14:paraId="6C3ABC91"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9</w:t>
            </w:r>
            <w:r>
              <w:rPr>
                <w:rFonts w:eastAsiaTheme="minorEastAsia"/>
                <w:szCs w:val="22"/>
                <w:lang w:eastAsia="zh-CN"/>
              </w:rPr>
              <w:t>0</w:t>
            </w:r>
          </w:p>
        </w:tc>
        <w:tc>
          <w:tcPr>
            <w:tcW w:w="1276" w:type="dxa"/>
            <w:vAlign w:val="center"/>
          </w:tcPr>
          <w:p w14:paraId="2460E52A" w14:textId="77777777" w:rsidR="00103F08" w:rsidRPr="00477212" w:rsidRDefault="00103F08" w:rsidP="00197B79">
            <w:pPr>
              <w:widowControl w:val="0"/>
              <w:jc w:val="center"/>
              <w:rPr>
                <w:rFonts w:eastAsiaTheme="minorEastAsia"/>
                <w:szCs w:val="22"/>
                <w:lang w:eastAsia="zh-CN"/>
              </w:rPr>
            </w:pPr>
            <w:r>
              <w:rPr>
                <w:rFonts w:eastAsiaTheme="minorEastAsia" w:hint="eastAsia"/>
                <w:szCs w:val="22"/>
                <w:lang w:eastAsia="zh-CN"/>
              </w:rPr>
              <w:t>4</w:t>
            </w:r>
            <w:r>
              <w:rPr>
                <w:rFonts w:eastAsiaTheme="minorEastAsia"/>
                <w:szCs w:val="22"/>
                <w:lang w:eastAsia="zh-CN"/>
              </w:rPr>
              <w:t>0</w:t>
            </w:r>
          </w:p>
        </w:tc>
      </w:tr>
      <w:tr w:rsidR="00103F08" w:rsidRPr="004C05D8" w14:paraId="0A2807D6" w14:textId="77777777" w:rsidTr="00103F08">
        <w:trPr>
          <w:trHeight w:val="482"/>
          <w:jc w:val="center"/>
        </w:trPr>
        <w:tc>
          <w:tcPr>
            <w:tcW w:w="1706" w:type="dxa"/>
            <w:noWrap/>
            <w:vAlign w:val="center"/>
          </w:tcPr>
          <w:p w14:paraId="3732CD9B" w14:textId="77777777" w:rsidR="00103F08" w:rsidRPr="004C05D8" w:rsidRDefault="00103F08" w:rsidP="00197B79">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r>
              <w:rPr>
                <w:rFonts w:eastAsia="PMingLiU"/>
                <w:szCs w:val="22"/>
              </w:rPr>
              <w:t>[n23]</w:t>
            </w:r>
          </w:p>
        </w:tc>
        <w:tc>
          <w:tcPr>
            <w:tcW w:w="850" w:type="dxa"/>
            <w:noWrap/>
            <w:vAlign w:val="center"/>
          </w:tcPr>
          <w:p w14:paraId="330694A4"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p>
        </w:tc>
        <w:tc>
          <w:tcPr>
            <w:tcW w:w="1134" w:type="dxa"/>
            <w:noWrap/>
            <w:vAlign w:val="center"/>
          </w:tcPr>
          <w:p w14:paraId="1E812F8C" w14:textId="77777777" w:rsidR="00103F08" w:rsidRPr="004C05D8" w:rsidRDefault="00103F08" w:rsidP="00197B79">
            <w:pPr>
              <w:widowControl w:val="0"/>
              <w:jc w:val="center"/>
              <w:rPr>
                <w:rFonts w:eastAsia="PMingLiU"/>
                <w:szCs w:val="22"/>
              </w:rPr>
            </w:pPr>
            <w:r w:rsidRPr="004C05D8">
              <w:rPr>
                <w:rFonts w:eastAsia="PMingLiU"/>
                <w:szCs w:val="22"/>
              </w:rPr>
              <w:t>Match</w:t>
            </w:r>
          </w:p>
        </w:tc>
        <w:tc>
          <w:tcPr>
            <w:tcW w:w="1418" w:type="dxa"/>
            <w:vAlign w:val="center"/>
          </w:tcPr>
          <w:p w14:paraId="5D09CAC6" w14:textId="77777777" w:rsidR="00103F08" w:rsidRPr="004C05D8" w:rsidRDefault="00103F08" w:rsidP="00197B79">
            <w:pPr>
              <w:widowControl w:val="0"/>
              <w:jc w:val="center"/>
              <w:rPr>
                <w:rFonts w:eastAsia="PMingLiU"/>
                <w:szCs w:val="22"/>
              </w:rPr>
            </w:pPr>
            <w:r w:rsidRPr="004C05D8">
              <w:rPr>
                <w:rFonts w:eastAsia="PMingLiU"/>
                <w:szCs w:val="22"/>
              </w:rPr>
              <w:t>Identity</w:t>
            </w:r>
          </w:p>
        </w:tc>
        <w:tc>
          <w:tcPr>
            <w:tcW w:w="1691" w:type="dxa"/>
            <w:vAlign w:val="center"/>
          </w:tcPr>
          <w:p w14:paraId="5BB5019E" w14:textId="77777777" w:rsidR="00103F08" w:rsidRPr="004C05D8" w:rsidRDefault="00103F08" w:rsidP="00197B79">
            <w:pPr>
              <w:widowControl w:val="0"/>
              <w:jc w:val="center"/>
              <w:rPr>
                <w:rFonts w:eastAsia="PMingLiU"/>
                <w:szCs w:val="22"/>
              </w:rPr>
            </w:pPr>
            <w:r>
              <w:rPr>
                <w:rFonts w:eastAsia="PMingLiU"/>
                <w:szCs w:val="22"/>
              </w:rPr>
              <w:t>Feedback</w:t>
            </w:r>
          </w:p>
        </w:tc>
        <w:tc>
          <w:tcPr>
            <w:tcW w:w="851" w:type="dxa"/>
            <w:vAlign w:val="center"/>
          </w:tcPr>
          <w:p w14:paraId="4A0BF59F" w14:textId="77777777" w:rsidR="00103F08" w:rsidRPr="006043F5" w:rsidRDefault="00103F08" w:rsidP="00197B79">
            <w:pPr>
              <w:widowControl w:val="0"/>
              <w:jc w:val="center"/>
              <w:rPr>
                <w:rFonts w:eastAsiaTheme="minorEastAsia"/>
                <w:szCs w:val="22"/>
                <w:lang w:eastAsia="zh-CN"/>
              </w:rPr>
            </w:pPr>
            <w:r>
              <w:rPr>
                <w:rFonts w:eastAsiaTheme="minorEastAsia"/>
                <w:szCs w:val="22"/>
                <w:lang w:eastAsia="zh-CN"/>
              </w:rPr>
              <w:t>Sex</w:t>
            </w:r>
          </w:p>
        </w:tc>
        <w:tc>
          <w:tcPr>
            <w:tcW w:w="992" w:type="dxa"/>
            <w:vAlign w:val="center"/>
          </w:tcPr>
          <w:p w14:paraId="47DAABD4"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1</w:t>
            </w:r>
            <w:r>
              <w:rPr>
                <w:rFonts w:eastAsiaTheme="minorEastAsia"/>
                <w:szCs w:val="22"/>
                <w:lang w:eastAsia="zh-CN"/>
              </w:rPr>
              <w:t>05</w:t>
            </w:r>
          </w:p>
        </w:tc>
        <w:tc>
          <w:tcPr>
            <w:tcW w:w="1276" w:type="dxa"/>
            <w:vAlign w:val="center"/>
          </w:tcPr>
          <w:p w14:paraId="2AFEC067" w14:textId="77777777" w:rsidR="00103F08" w:rsidRDefault="00103F08" w:rsidP="00197B79">
            <w:pPr>
              <w:widowControl w:val="0"/>
              <w:jc w:val="center"/>
              <w:rPr>
                <w:rFonts w:eastAsiaTheme="minorEastAsia"/>
                <w:szCs w:val="22"/>
                <w:lang w:eastAsia="zh-CN"/>
              </w:rPr>
            </w:pPr>
            <w:r>
              <w:rPr>
                <w:rFonts w:eastAsiaTheme="minorEastAsia" w:hint="eastAsia"/>
                <w:szCs w:val="22"/>
                <w:lang w:eastAsia="zh-CN"/>
              </w:rPr>
              <w:t>6</w:t>
            </w:r>
            <w:r>
              <w:rPr>
                <w:rFonts w:eastAsiaTheme="minorEastAsia"/>
                <w:szCs w:val="22"/>
                <w:lang w:eastAsia="zh-CN"/>
              </w:rPr>
              <w:t>0</w:t>
            </w:r>
          </w:p>
        </w:tc>
      </w:tr>
    </w:tbl>
    <w:p w14:paraId="019E6777" w14:textId="77777777" w:rsidR="00103F08" w:rsidRDefault="00103F08" w:rsidP="00103F08">
      <w:pPr>
        <w:rPr>
          <w:rFonts w:eastAsiaTheme="minorEastAsia"/>
          <w:lang w:val="en-US"/>
        </w:rPr>
      </w:pPr>
    </w:p>
    <w:p w14:paraId="0D98A38E" w14:textId="77777777" w:rsidR="00103F08" w:rsidRPr="00103F08" w:rsidRDefault="00103F08" w:rsidP="00103F08">
      <w:pPr>
        <w:rPr>
          <w:rFonts w:eastAsiaTheme="minorEastAsia"/>
          <w:lang w:val="en-US"/>
        </w:rPr>
      </w:pPr>
    </w:p>
    <w:p w14:paraId="4A74003D" w14:textId="3627DDF7" w:rsidR="008E771F" w:rsidRDefault="002A64FF" w:rsidP="00103F08">
      <w:pPr>
        <w:spacing w:line="276" w:lineRule="auto"/>
        <w:ind w:firstLineChars="100" w:firstLine="241"/>
        <w:rPr>
          <w:rFonts w:eastAsiaTheme="minorEastAsia"/>
          <w:lang w:val="en-US"/>
        </w:rPr>
      </w:pPr>
      <w:r>
        <w:rPr>
          <w:rFonts w:eastAsiaTheme="minorEastAsia"/>
          <w:b/>
          <w:lang w:val="en-US"/>
        </w:rPr>
        <w:t>Dataset 0</w:t>
      </w:r>
      <w:r w:rsidR="008E771F" w:rsidRPr="009D311E">
        <w:rPr>
          <w:rFonts w:eastAsiaTheme="minorEastAsia"/>
          <w:lang w:val="en-US"/>
        </w:rPr>
        <w:t xml:space="preserve">: Hu et al. (2016).  This dataset is from the lab but never </w:t>
      </w:r>
      <w:r w:rsidR="008E771F">
        <w:rPr>
          <w:rFonts w:eastAsiaTheme="minorEastAsia"/>
          <w:lang w:val="en-US"/>
        </w:rPr>
        <w:t>published before</w:t>
      </w:r>
      <w:r w:rsidR="008E771F" w:rsidRPr="009D311E">
        <w:rPr>
          <w:rFonts w:eastAsiaTheme="minorEastAsia"/>
          <w:lang w:val="en-US"/>
        </w:rPr>
        <w:t xml:space="preserve">. </w:t>
      </w:r>
      <w:r w:rsidR="008E771F" w:rsidRPr="00D71246">
        <w:rPr>
          <w:rFonts w:eastAsiaTheme="minorEastAsia"/>
          <w:lang w:val="en-US"/>
        </w:rPr>
        <w:t xml:space="preserve">In this experiment, 34 participants </w:t>
      </w:r>
      <w:r w:rsidR="008E771F">
        <w:rPr>
          <w:rFonts w:eastAsiaTheme="minorEastAsia"/>
          <w:lang w:val="en-US"/>
        </w:rPr>
        <w:t>(age: mean + SD, XX female) participated this study</w:t>
      </w:r>
      <w:r w:rsidR="008E771F" w:rsidRPr="00D71246">
        <w:rPr>
          <w:rFonts w:eastAsiaTheme="minorEastAsia"/>
          <w:lang w:val="en-US"/>
        </w:rPr>
        <w:t xml:space="preserve">. The experiment has four </w:t>
      </w:r>
      <w:r w:rsidR="008E771F">
        <w:rPr>
          <w:rFonts w:eastAsiaTheme="minorEastAsia"/>
          <w:lang w:val="en-US"/>
        </w:rPr>
        <w:t>independent variables</w:t>
      </w:r>
      <w:r w:rsidR="008E771F" w:rsidRPr="00D71246">
        <w:rPr>
          <w:rFonts w:eastAsiaTheme="minorEastAsia"/>
          <w:lang w:val="en-US"/>
        </w:rPr>
        <w:t xml:space="preserve">: 2 (Match: match, nonmatch) × 3 (Identity: self, friend, stranger) × 4 (Emotion: control, neutral, happy, sad) × 6 (sessions: 1-6). </w:t>
      </w:r>
      <w:r w:rsidR="008E771F">
        <w:rPr>
          <w:rFonts w:eastAsiaTheme="minorEastAsia"/>
          <w:lang w:val="en-US"/>
        </w:rPr>
        <w:t xml:space="preserve">All participants finished </w:t>
      </w:r>
      <w:r w:rsidR="008E771F" w:rsidRPr="00D71246">
        <w:rPr>
          <w:rFonts w:eastAsiaTheme="minorEastAsia"/>
          <w:lang w:val="en-US"/>
        </w:rPr>
        <w:t xml:space="preserve">60 trials </w:t>
      </w:r>
      <w:r w:rsidR="008E771F">
        <w:rPr>
          <w:rFonts w:eastAsiaTheme="minorEastAsia"/>
          <w:lang w:val="en-US"/>
        </w:rPr>
        <w:t>per</w:t>
      </w:r>
      <w:r w:rsidR="008E771F" w:rsidRPr="00D71246">
        <w:rPr>
          <w:rFonts w:eastAsiaTheme="minorEastAsia"/>
          <w:lang w:val="en-US"/>
        </w:rPr>
        <w:t xml:space="preserve"> experimental condition</w:t>
      </w:r>
      <w:r w:rsidR="008E771F">
        <w:rPr>
          <w:rFonts w:eastAsiaTheme="minorEastAsia"/>
          <w:lang w:val="en-US"/>
        </w:rPr>
        <w:t xml:space="preserve"> at each session of experiment and</w:t>
      </w:r>
      <w:r w:rsidR="008E771F" w:rsidRPr="00D71246">
        <w:rPr>
          <w:rFonts w:eastAsiaTheme="minorEastAsia"/>
          <w:lang w:val="en-US"/>
        </w:rPr>
        <w:t xml:space="preserve"> six </w:t>
      </w:r>
      <w:r w:rsidR="008E771F">
        <w:rPr>
          <w:rFonts w:eastAsiaTheme="minorEastAsia"/>
          <w:lang w:val="en-US"/>
        </w:rPr>
        <w:t>sessions of experiment</w:t>
      </w:r>
      <w:r w:rsidR="008E771F" w:rsidRPr="00D71246">
        <w:rPr>
          <w:rFonts w:eastAsiaTheme="minorEastAsia"/>
          <w:lang w:val="en-US"/>
        </w:rPr>
        <w:t xml:space="preserve">, with a one-week interval between each session. In each session, in addition to the </w:t>
      </w:r>
      <w:r w:rsidR="008E771F" w:rsidRPr="00D71246">
        <w:rPr>
          <w:rFonts w:eastAsiaTheme="minorEastAsia"/>
          <w:lang w:val="en-US"/>
        </w:rPr>
        <w:lastRenderedPageBreak/>
        <w:t xml:space="preserve">match and identity variables consistent with the original SALT experiment, the emotional expression conveyed by the shape was controlled. </w:t>
      </w:r>
      <w:r w:rsidR="008E771F">
        <w:rPr>
          <w:rFonts w:eastAsiaTheme="minorEastAsia"/>
          <w:lang w:val="en-US"/>
        </w:rPr>
        <w:t xml:space="preserve">Unlike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r w:rsidR="008E771F">
        <w:rPr>
          <w:rFonts w:eastAsiaTheme="minorEastAsia"/>
          <w:lang w:val="en-US"/>
        </w:rPr>
        <w:t xml:space="preserve">, this study included an additional independent variable: </w:t>
      </w:r>
      <w:r w:rsidR="008E771F" w:rsidRPr="00D71246">
        <w:rPr>
          <w:rFonts w:eastAsiaTheme="minorEastAsia"/>
          <w:lang w:val="en-US"/>
        </w:rPr>
        <w:t xml:space="preserve">emotions (control, neutral, happy, and sad). </w:t>
      </w:r>
      <w:r w:rsidR="008E771F">
        <w:rPr>
          <w:rFonts w:eastAsiaTheme="minorEastAsia"/>
          <w:lang w:val="en-US"/>
        </w:rPr>
        <w:t xml:space="preserve">We </w:t>
      </w:r>
      <w:r w:rsidR="008E771F" w:rsidRPr="00D71246">
        <w:rPr>
          <w:rFonts w:eastAsiaTheme="minorEastAsia"/>
          <w:lang w:val="en-US"/>
        </w:rPr>
        <w:t>only</w:t>
      </w:r>
      <w:r w:rsidR="008E771F">
        <w:rPr>
          <w:rFonts w:eastAsiaTheme="minorEastAsia"/>
          <w:lang w:val="en-US"/>
        </w:rPr>
        <w:t xml:space="preserve"> included</w:t>
      </w:r>
      <w:r w:rsidR="008E771F" w:rsidRPr="00D71246">
        <w:rPr>
          <w:rFonts w:eastAsiaTheme="minorEastAsia"/>
          <w:lang w:val="en-US"/>
        </w:rPr>
        <w:t xml:space="preserve"> data in “control emotion” conditio</w:t>
      </w:r>
      <w:r w:rsidR="008E771F">
        <w:rPr>
          <w:rFonts w:eastAsiaTheme="minorEastAsia"/>
          <w:lang w:val="en-US"/>
        </w:rPr>
        <w:t xml:space="preserve">n, which avoid the influence of emotion and close to the experiment 1 of </w:t>
      </w:r>
      <w:r w:rsidR="008E771F">
        <w:fldChar w:fldCharType="begin"/>
      </w:r>
      <w:r w:rsidR="008E771F">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fldChar w:fldCharType="separate"/>
      </w:r>
      <w:r w:rsidR="008E771F">
        <w:rPr>
          <w:noProof/>
        </w:rPr>
        <w:t>Sui et al. (2012)</w:t>
      </w:r>
      <w:r w:rsidR="008E771F">
        <w:fldChar w:fldCharType="end"/>
      </w:r>
      <w:r w:rsidR="008E771F" w:rsidRPr="009D311E">
        <w:rPr>
          <w:rFonts w:eastAsiaTheme="minorEastAsia"/>
          <w:lang w:val="en-US"/>
        </w:rPr>
        <w:t>.</w:t>
      </w:r>
    </w:p>
    <w:p w14:paraId="64FE5024" w14:textId="5A4A3083" w:rsidR="002A64FF" w:rsidRPr="00103F08" w:rsidRDefault="002A64FF" w:rsidP="00103F08">
      <w:pPr>
        <w:ind w:firstLineChars="100" w:firstLine="241"/>
        <w:rPr>
          <w:rFonts w:eastAsiaTheme="minorEastAsia"/>
          <w:lang w:val="en-US"/>
        </w:rPr>
      </w:pPr>
      <w:r w:rsidRPr="004C6378">
        <w:rPr>
          <w:rFonts w:eastAsiaTheme="minorEastAsia"/>
          <w:b/>
          <w:lang w:val="en-US"/>
        </w:rPr>
        <w:t xml:space="preserve">Dataset </w:t>
      </w:r>
      <w:r>
        <w:rPr>
          <w:rFonts w:eastAsiaTheme="minorEastAsia"/>
          <w:b/>
          <w:lang w:val="en-US"/>
        </w:rPr>
        <w:t>1</w:t>
      </w:r>
      <w:r w:rsidRPr="00816D6A">
        <w:rPr>
          <w:rFonts w:eastAsiaTheme="minorEastAsia" w:hint="eastAsia"/>
          <w:lang w:val="en-US"/>
        </w:rPr>
        <w:t>:</w:t>
      </w:r>
      <w:r w:rsidRPr="00816D6A">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Theme="minorEastAsia"/>
          <w:lang w:val="en-US"/>
        </w:rPr>
        <w:fldChar w:fldCharType="separate"/>
      </w:r>
      <w:r>
        <w:rPr>
          <w:rFonts w:eastAsiaTheme="minorEastAsia"/>
          <w:noProof/>
          <w:lang w:val="en-US"/>
        </w:rPr>
        <w:t>Constable and Knoblich (2020)</w:t>
      </w:r>
      <w:r>
        <w:rPr>
          <w:rFonts w:eastAsiaTheme="minorEastAsia"/>
          <w:lang w:val="en-US"/>
        </w:rPr>
        <w:fldChar w:fldCharType="end"/>
      </w:r>
      <w:r>
        <w:rPr>
          <w:rFonts w:eastAsiaTheme="minorEastAsia"/>
          <w:lang w:val="en-US"/>
        </w:rPr>
        <w:t xml:space="preserve">. </w:t>
      </w:r>
      <w:r w:rsidRPr="00816D6A">
        <w:rPr>
          <w:rFonts w:eastAsiaTheme="minorEastAsia"/>
          <w:lang w:val="en-US"/>
        </w:rPr>
        <w:t xml:space="preserve">In Experiment 1, </w:t>
      </w:r>
      <w:r>
        <w:rPr>
          <w:rFonts w:eastAsiaTheme="minorEastAsia"/>
          <w:lang w:val="en-US"/>
        </w:rPr>
        <w:t>92</w:t>
      </w:r>
      <w:r w:rsidRPr="00816D6A">
        <w:rPr>
          <w:rFonts w:eastAsiaTheme="minorEastAsia"/>
          <w:lang w:val="en-US"/>
        </w:rPr>
        <w:t xml:space="preserve"> participants underwent </w:t>
      </w:r>
      <w:r>
        <w:rPr>
          <w:rFonts w:eastAsiaTheme="minorEastAsia"/>
          <w:lang w:val="en-US"/>
        </w:rPr>
        <w:t>40</w:t>
      </w:r>
      <w:r w:rsidRPr="00816D6A">
        <w:rPr>
          <w:rFonts w:eastAsiaTheme="minorEastAsia"/>
          <w:lang w:val="en-US"/>
        </w:rPr>
        <w:t xml:space="preserve"> trials in each experimental condition. The experiment has </w:t>
      </w:r>
      <w:r>
        <w:rPr>
          <w:rFonts w:eastAsiaTheme="minorEastAsia"/>
          <w:lang w:val="en-US"/>
        </w:rPr>
        <w:t>4</w:t>
      </w:r>
      <w:r w:rsidRPr="00816D6A">
        <w:rPr>
          <w:rFonts w:eastAsiaTheme="minorEastAsia"/>
          <w:lang w:val="en-US"/>
        </w:rPr>
        <w:t xml:space="preserve"> factors: 2 (Match: match, nonmatch) ×3 (Identi</w:t>
      </w:r>
      <w:r>
        <w:rPr>
          <w:rFonts w:eastAsiaTheme="minorEastAsia"/>
          <w:lang w:val="en-US"/>
        </w:rPr>
        <w:t xml:space="preserve">ty: self; mother; acquaintance) </w:t>
      </w:r>
      <w:r w:rsidRPr="00816D6A">
        <w:rPr>
          <w:rFonts w:eastAsiaTheme="minorEastAsia"/>
          <w:lang w:val="en-US"/>
        </w:rPr>
        <w:t>×3 (</w:t>
      </w:r>
      <w:r>
        <w:rPr>
          <w:rFonts w:eastAsiaTheme="minorEastAsia"/>
          <w:lang w:val="en-US"/>
        </w:rPr>
        <w:t xml:space="preserve">Switch Identity: </w:t>
      </w:r>
      <w:r w:rsidRPr="00816D6A">
        <w:rPr>
          <w:rFonts w:eastAsiaTheme="minorEastAsia"/>
          <w:lang w:val="en-US"/>
        </w:rPr>
        <w:t>Partner, Stranger</w:t>
      </w:r>
      <w:r>
        <w:rPr>
          <w:rFonts w:eastAsiaTheme="minorEastAsia"/>
          <w:lang w:val="en-US"/>
        </w:rPr>
        <w:t xml:space="preserve">) </w:t>
      </w:r>
      <w:r w:rsidRPr="00816D6A">
        <w:rPr>
          <w:rFonts w:eastAsiaTheme="minorEastAsia"/>
          <w:lang w:val="en-US"/>
        </w:rPr>
        <w:t>×</w:t>
      </w:r>
      <w:r>
        <w:rPr>
          <w:rFonts w:eastAsiaTheme="minorEastAsia"/>
          <w:lang w:val="en-US"/>
        </w:rPr>
        <w:t>2</w:t>
      </w:r>
      <w:r w:rsidRPr="00816D6A">
        <w:rPr>
          <w:rFonts w:eastAsiaTheme="minorEastAsia"/>
          <w:lang w:val="en-US"/>
        </w:rPr>
        <w:t xml:space="preserve"> (</w:t>
      </w:r>
      <w:r>
        <w:rPr>
          <w:rFonts w:eastAsiaTheme="minorEastAsia"/>
          <w:lang w:val="en-US"/>
        </w:rPr>
        <w:t xml:space="preserve">Phase: 1, 2). </w:t>
      </w:r>
      <w:r w:rsidRPr="00816D6A">
        <w:rPr>
          <w:rFonts w:eastAsiaTheme="minorEastAsia"/>
          <w:lang w:val="en-US"/>
        </w:rPr>
        <w:t>the partici</w:t>
      </w:r>
      <w:r>
        <w:rPr>
          <w:rFonts w:eastAsiaTheme="minorEastAsia"/>
          <w:lang w:val="en-US"/>
        </w:rPr>
        <w:t xml:space="preserve">pants underwent the original </w:t>
      </w:r>
      <w:r w:rsidRPr="00816D6A">
        <w:rPr>
          <w:rFonts w:eastAsiaTheme="minorEastAsia"/>
          <w:lang w:val="en-US"/>
        </w:rPr>
        <w:t xml:space="preserve">SALT in phase 1. However, in phase 2, they were required to respond to different shape-label </w:t>
      </w:r>
      <w:r>
        <w:rPr>
          <w:rFonts w:eastAsiaTheme="minorEastAsia"/>
          <w:lang w:val="en-US"/>
        </w:rPr>
        <w:t>pairing rules</w:t>
      </w:r>
      <w:r w:rsidRPr="00816D6A">
        <w:rPr>
          <w:rFonts w:eastAsiaTheme="minorEastAsia"/>
          <w:lang w:val="en-US"/>
        </w:rPr>
        <w:t>. In the "Switch Identity</w:t>
      </w:r>
      <w:r>
        <w:rPr>
          <w:rFonts w:eastAsiaTheme="minorEastAsia"/>
          <w:lang w:val="en-US"/>
        </w:rPr>
        <w:t>:</w:t>
      </w:r>
      <w:r w:rsidRPr="00816D6A">
        <w:rPr>
          <w:rFonts w:eastAsiaTheme="minorEastAsia"/>
          <w:lang w:val="en-US"/>
        </w:rPr>
        <w:t xml:space="preserve"> Partner" group, the shapes that were originally matched with the self were now matched with the partner, while in the "</w:t>
      </w:r>
      <w:r w:rsidRPr="002A64FF">
        <w:rPr>
          <w:rFonts w:eastAsiaTheme="minorEastAsia"/>
          <w:lang w:val="en-US"/>
        </w:rPr>
        <w:t xml:space="preserve"> </w:t>
      </w:r>
      <w:r w:rsidRPr="00816D6A">
        <w:rPr>
          <w:rFonts w:eastAsiaTheme="minorEastAsia"/>
          <w:lang w:val="en-US"/>
        </w:rPr>
        <w:t>Switch Identity</w:t>
      </w:r>
      <w:r>
        <w:rPr>
          <w:rFonts w:eastAsiaTheme="minorEastAsia"/>
          <w:lang w:val="en-US"/>
        </w:rPr>
        <w:t>:</w:t>
      </w:r>
      <w:r w:rsidRPr="00816D6A">
        <w:rPr>
          <w:rFonts w:eastAsiaTheme="minorEastAsia"/>
          <w:lang w:val="en-US"/>
        </w:rPr>
        <w:t xml:space="preserve"> </w:t>
      </w:r>
      <w:r>
        <w:rPr>
          <w:rFonts w:eastAsiaTheme="minorEastAsia"/>
          <w:lang w:val="en-US"/>
        </w:rPr>
        <w:t>S</w:t>
      </w:r>
      <w:r w:rsidRPr="00816D6A">
        <w:rPr>
          <w:rFonts w:eastAsiaTheme="minorEastAsia"/>
          <w:lang w:val="en-US"/>
        </w:rPr>
        <w:t xml:space="preserve">tranger" group, the shapes that were originally matched with the self were now matched with the stranger. </w:t>
      </w:r>
      <w:r w:rsidRPr="009D311E">
        <w:rPr>
          <w:rFonts w:eastAsiaTheme="minorEastAsia"/>
          <w:lang w:val="en-US"/>
        </w:rPr>
        <w:t xml:space="preserve">To avoid the influence of </w:t>
      </w:r>
      <w:r>
        <w:rPr>
          <w:rFonts w:eastAsiaTheme="minorEastAsia"/>
          <w:lang w:val="en-US"/>
        </w:rPr>
        <w:t>“</w:t>
      </w:r>
      <w:r w:rsidRPr="00816D6A">
        <w:rPr>
          <w:rFonts w:eastAsiaTheme="minorEastAsia"/>
          <w:lang w:val="en-US"/>
        </w:rPr>
        <w:t>Switch Identity</w:t>
      </w:r>
      <w:r>
        <w:rPr>
          <w:rFonts w:eastAsiaTheme="minorEastAsia"/>
          <w:lang w:val="en-US"/>
        </w:rPr>
        <w:t>” and “Phase”</w:t>
      </w:r>
      <w:r w:rsidRPr="009D311E">
        <w:rPr>
          <w:rFonts w:eastAsiaTheme="minorEastAsia"/>
          <w:lang w:val="en-US"/>
        </w:rPr>
        <w:t xml:space="preserve"> on SPE, only data </w:t>
      </w:r>
      <w:r>
        <w:rPr>
          <w:rFonts w:eastAsiaTheme="minorEastAsia"/>
          <w:lang w:val="en-US"/>
        </w:rPr>
        <w:t>in “Phase 1” condition</w:t>
      </w:r>
      <w:r w:rsidRPr="009D311E">
        <w:rPr>
          <w:rFonts w:eastAsiaTheme="minorEastAsia"/>
          <w:lang w:val="en-US"/>
        </w:rPr>
        <w:t xml:space="preserve"> were included in the analysis.</w:t>
      </w:r>
    </w:p>
    <w:p w14:paraId="5F3A050A" w14:textId="3C7F34CD" w:rsidR="008E771F" w:rsidRDefault="008E771F" w:rsidP="008E771F">
      <w:pPr>
        <w:ind w:firstLineChars="100" w:firstLine="241"/>
        <w:rPr>
          <w:rFonts w:eastAsiaTheme="minorEastAsia"/>
          <w:lang w:val="en-US"/>
        </w:rPr>
      </w:pPr>
      <w:r w:rsidRPr="004C6378">
        <w:rPr>
          <w:rFonts w:eastAsiaTheme="minorEastAsia"/>
          <w:b/>
          <w:lang w:val="en-US"/>
        </w:rPr>
        <w:t>Dataset 2</w:t>
      </w:r>
      <w:r w:rsidRPr="009D311E">
        <w:rPr>
          <w:rFonts w:eastAsiaTheme="minorEastAsia"/>
          <w:lang w:val="en-US"/>
        </w:rPr>
        <w:t xml:space="preserve">: </w:t>
      </w: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r>
        <w:rPr>
          <w:rFonts w:eastAsia="PMingLiU"/>
          <w:szCs w:val="22"/>
        </w:rPr>
        <w:t xml:space="preserve">. </w:t>
      </w:r>
      <w:r w:rsidRPr="00D71246">
        <w:rPr>
          <w:rFonts w:eastAsiaTheme="minorEastAsia"/>
          <w:lang w:val="en-US"/>
        </w:rPr>
        <w:t xml:space="preserve">In </w:t>
      </w:r>
      <w:r>
        <w:rPr>
          <w:rFonts w:eastAsiaTheme="minorEastAsia"/>
          <w:lang w:val="en-US"/>
        </w:rPr>
        <w:t>Experiment 1 of this study</w:t>
      </w:r>
      <w:r w:rsidRPr="00D71246">
        <w:rPr>
          <w:rFonts w:eastAsiaTheme="minorEastAsia"/>
          <w:lang w:val="en-US"/>
        </w:rPr>
        <w:t xml:space="preserve">, </w:t>
      </w:r>
      <w:r>
        <w:rPr>
          <w:rFonts w:eastAsiaTheme="minorEastAsia"/>
          <w:lang w:val="en-US"/>
        </w:rPr>
        <w:t>2</w:t>
      </w:r>
      <w:r w:rsidRPr="00D71246">
        <w:rPr>
          <w:rFonts w:eastAsiaTheme="minorEastAsia"/>
          <w:lang w:val="en-US"/>
        </w:rPr>
        <w:t xml:space="preserve">4 participants underwent </w:t>
      </w:r>
      <w:r>
        <w:rPr>
          <w:rFonts w:eastAsiaTheme="minorEastAsia"/>
          <w:lang w:val="en-US"/>
        </w:rPr>
        <w:t>24</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Pr>
          <w:rFonts w:eastAsiaTheme="minorEastAsia"/>
          <w:lang w:val="en-US"/>
        </w:rPr>
        <w:t>has 3 independent variables: 2 (Match: m</w:t>
      </w:r>
      <w:r w:rsidRPr="009D311E">
        <w:rPr>
          <w:rFonts w:eastAsiaTheme="minorEastAsia"/>
          <w:lang w:val="en-US"/>
        </w:rPr>
        <w:t>atch</w:t>
      </w:r>
      <w:r>
        <w:rPr>
          <w:rFonts w:eastAsiaTheme="minorEastAsia"/>
          <w:lang w:val="en-US"/>
        </w:rPr>
        <w:t>, non</w:t>
      </w:r>
      <w:r w:rsidRPr="009D311E">
        <w:rPr>
          <w:rFonts w:eastAsiaTheme="minorEastAsia"/>
          <w:lang w:val="en-US"/>
        </w:rPr>
        <w:t>match</w:t>
      </w:r>
      <w:r>
        <w:rPr>
          <w:rFonts w:eastAsiaTheme="minorEastAsia"/>
          <w:lang w:val="en-US"/>
        </w:rPr>
        <w:t>) ×3 (Identity: s</w:t>
      </w:r>
      <w:r w:rsidRPr="00F61746">
        <w:rPr>
          <w:rFonts w:eastAsiaTheme="minorEastAsia"/>
          <w:lang w:val="en-US"/>
        </w:rPr>
        <w:t xml:space="preserve">elf; </w:t>
      </w:r>
      <w:r>
        <w:rPr>
          <w:rFonts w:eastAsiaTheme="minorEastAsia"/>
          <w:lang w:val="en-US"/>
        </w:rPr>
        <w:t>s</w:t>
      </w:r>
      <w:r w:rsidRPr="00F61746">
        <w:rPr>
          <w:rFonts w:eastAsiaTheme="minorEastAsia"/>
          <w:lang w:val="en-US"/>
        </w:rPr>
        <w:t xml:space="preserve">tranger; </w:t>
      </w:r>
      <w:r>
        <w:rPr>
          <w:rFonts w:eastAsiaTheme="minorEastAsia"/>
          <w:lang w:val="en-US"/>
        </w:rPr>
        <w:t>c</w:t>
      </w:r>
      <w:r w:rsidRPr="00F61746">
        <w:rPr>
          <w:rFonts w:eastAsiaTheme="minorEastAsia"/>
          <w:lang w:val="en-US"/>
        </w:rPr>
        <w:t>elebrity</w:t>
      </w:r>
      <w:r>
        <w:rPr>
          <w:rFonts w:eastAsiaTheme="minorEastAsia"/>
          <w:lang w:val="en-US"/>
        </w:rPr>
        <w:t>) × 3 (Session</w:t>
      </w:r>
      <w:r w:rsidRPr="009D311E">
        <w:rPr>
          <w:rFonts w:eastAsiaTheme="minorEastAsia"/>
          <w:lang w:val="en-US"/>
        </w:rPr>
        <w:t xml:space="preserve">: </w:t>
      </w:r>
      <w:r>
        <w:rPr>
          <w:rFonts w:eastAsiaTheme="minorEastAsia"/>
          <w:lang w:val="en-US"/>
        </w:rPr>
        <w:t>happiness, anxiety, serenity, depression)</w:t>
      </w:r>
      <w:r w:rsidRPr="00F61746">
        <w:rPr>
          <w:rFonts w:eastAsiaTheme="minorEastAsia"/>
          <w:lang w:val="en-US"/>
        </w:rPr>
        <w:t>.</w:t>
      </w:r>
      <w:r>
        <w:rPr>
          <w:rFonts w:eastAsiaTheme="minorEastAsia"/>
          <w:lang w:val="en-US"/>
        </w:rPr>
        <w:t xml:space="preserve"> </w:t>
      </w:r>
      <w:r w:rsidRPr="00D03437">
        <w:rPr>
          <w:rFonts w:eastAsiaTheme="minorEastAsia"/>
          <w:lang w:val="en-US"/>
        </w:rPr>
        <w:t xml:space="preserve">Unlike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D03437">
        <w:rPr>
          <w:rFonts w:eastAsiaTheme="minorEastAsia"/>
          <w:lang w:val="en-US"/>
        </w:rPr>
        <w:t xml:space="preserve">, in this experiment, although the experiment was repeated four times, the participants were controlled to be in different moods in each session. The authors found that different moods can lead to different </w:t>
      </w:r>
      <w:r>
        <w:rPr>
          <w:rFonts w:eastAsiaTheme="minorEastAsia"/>
          <w:lang w:val="en-US"/>
        </w:rPr>
        <w:t>degrees</w:t>
      </w:r>
      <w:r w:rsidRPr="00D03437">
        <w:rPr>
          <w:rFonts w:eastAsiaTheme="minorEastAsia"/>
          <w:lang w:val="en-US"/>
        </w:rPr>
        <w:t xml:space="preserve"> of SPE. Therefore, this experimental design cannot determine whether the difference in SPE </w:t>
      </w:r>
      <w:r>
        <w:rPr>
          <w:rFonts w:eastAsiaTheme="minorEastAsia"/>
          <w:lang w:val="en-US"/>
        </w:rPr>
        <w:t>degrees</w:t>
      </w:r>
      <w:r w:rsidRPr="00D03437">
        <w:rPr>
          <w:rFonts w:eastAsiaTheme="minorEastAsia"/>
          <w:lang w:val="en-US"/>
        </w:rPr>
        <w:t xml:space="preserve"> across the four sessions is due to time</w:t>
      </w:r>
      <w:r>
        <w:rPr>
          <w:rFonts w:eastAsiaTheme="minorEastAsia"/>
          <w:lang w:val="en-US"/>
        </w:rPr>
        <w:t xml:space="preserve"> (session)</w:t>
      </w:r>
      <w:r w:rsidRPr="00D03437">
        <w:rPr>
          <w:rFonts w:eastAsiaTheme="minorEastAsia"/>
          <w:lang w:val="en-US"/>
        </w:rPr>
        <w:t xml:space="preserve"> or mood factors. Therefore, we will not </w:t>
      </w:r>
      <w:r>
        <w:rPr>
          <w:rFonts w:eastAsiaTheme="minorEastAsia"/>
          <w:lang w:val="en-US"/>
        </w:rPr>
        <w:t>calculate</w:t>
      </w:r>
      <w:r w:rsidRPr="00D03437">
        <w:rPr>
          <w:rFonts w:eastAsiaTheme="minorEastAsia"/>
          <w:lang w:val="en-US"/>
        </w:rPr>
        <w:t xml:space="preserve"> ICC on this data.</w:t>
      </w:r>
      <w:r w:rsidRPr="005A0F67">
        <w:rPr>
          <w:rFonts w:eastAsiaTheme="minorEastAsia"/>
          <w:lang w:val="en-US"/>
        </w:rPr>
        <w:t xml:space="preserve"> </w:t>
      </w:r>
    </w:p>
    <w:p w14:paraId="4FE04B84" w14:textId="77777777" w:rsidR="008E771F" w:rsidRPr="005A0F67" w:rsidRDefault="008E771F" w:rsidP="008E771F">
      <w:pPr>
        <w:ind w:firstLineChars="100" w:firstLine="240"/>
        <w:rPr>
          <w:rFonts w:eastAsiaTheme="minorEastAsia"/>
          <w:lang w:val="en-US"/>
        </w:rPr>
      </w:pPr>
      <w:r w:rsidRPr="00D71246">
        <w:rPr>
          <w:rFonts w:eastAsiaTheme="minorEastAsia"/>
          <w:lang w:val="en-US"/>
        </w:rPr>
        <w:t xml:space="preserve">In </w:t>
      </w:r>
      <w:r>
        <w:rPr>
          <w:rFonts w:eastAsiaTheme="minorEastAsia"/>
          <w:lang w:val="en-US"/>
        </w:rPr>
        <w:t>Experiment 2</w:t>
      </w:r>
      <w:r w:rsidRPr="00D71246">
        <w:rPr>
          <w:rFonts w:eastAsiaTheme="minorEastAsia"/>
          <w:lang w:val="en-US"/>
        </w:rPr>
        <w:t xml:space="preserve">, </w:t>
      </w:r>
      <w:r>
        <w:rPr>
          <w:rFonts w:eastAsiaTheme="minorEastAsia"/>
          <w:lang w:val="en-US"/>
        </w:rPr>
        <w:t>25</w:t>
      </w:r>
      <w:r w:rsidRPr="00D71246">
        <w:rPr>
          <w:rFonts w:eastAsiaTheme="minorEastAsia"/>
          <w:lang w:val="en-US"/>
        </w:rPr>
        <w:t xml:space="preserve"> participants underwent </w:t>
      </w:r>
      <w:r>
        <w:rPr>
          <w:rFonts w:eastAsiaTheme="minorEastAsia"/>
          <w:lang w:val="en-US"/>
        </w:rPr>
        <w:t>50</w:t>
      </w:r>
      <w:r w:rsidRPr="00D71246">
        <w:rPr>
          <w:rFonts w:eastAsiaTheme="minorEastAsia"/>
          <w:lang w:val="en-US"/>
        </w:rPr>
        <w:t xml:space="preserve"> trials in each experimental condition.</w:t>
      </w:r>
      <w:r>
        <w:rPr>
          <w:rFonts w:eastAsiaTheme="minorEastAsia"/>
          <w:lang w:val="en-US"/>
        </w:rPr>
        <w:t xml:space="preserve"> The experiment has 3 factors: 2 (Match: m</w:t>
      </w:r>
      <w:r w:rsidRPr="009D311E">
        <w:rPr>
          <w:rFonts w:eastAsiaTheme="minorEastAsia"/>
          <w:lang w:val="en-US"/>
        </w:rPr>
        <w:t xml:space="preserve">atch vs. </w:t>
      </w:r>
      <w:r>
        <w:rPr>
          <w:rFonts w:eastAsiaTheme="minorEastAsia"/>
          <w:lang w:val="en-US"/>
        </w:rPr>
        <w:t>non</w:t>
      </w:r>
      <w:r w:rsidRPr="009D311E">
        <w:rPr>
          <w:rFonts w:eastAsiaTheme="minorEastAsia"/>
          <w:lang w:val="en-US"/>
        </w:rPr>
        <w:t>match</w:t>
      </w:r>
      <w:r>
        <w:rPr>
          <w:rFonts w:eastAsiaTheme="minorEastAsia"/>
          <w:lang w:val="en-US"/>
        </w:rPr>
        <w:t>) ×2 (Identity: s</w:t>
      </w:r>
      <w:r w:rsidRPr="00F61746">
        <w:rPr>
          <w:rFonts w:eastAsiaTheme="minorEastAsia"/>
          <w:lang w:val="en-US"/>
        </w:rPr>
        <w:t xml:space="preserve">elf; </w:t>
      </w:r>
      <w:r>
        <w:rPr>
          <w:rFonts w:eastAsiaTheme="minorEastAsia"/>
          <w:lang w:val="en-US"/>
        </w:rPr>
        <w:t>c</w:t>
      </w:r>
      <w:r w:rsidRPr="00F61746">
        <w:rPr>
          <w:rFonts w:eastAsiaTheme="minorEastAsia"/>
          <w:lang w:val="en-US"/>
        </w:rPr>
        <w:t>elebrity</w:t>
      </w:r>
      <w:r>
        <w:rPr>
          <w:rFonts w:eastAsiaTheme="minorEastAsia"/>
          <w:lang w:val="en-US"/>
        </w:rPr>
        <w:t>) × 2 (Cue</w:t>
      </w:r>
      <w:r w:rsidRPr="009D311E">
        <w:rPr>
          <w:rFonts w:eastAsiaTheme="minorEastAsia"/>
          <w:lang w:val="en-US"/>
        </w:rPr>
        <w:t xml:space="preserve">: </w:t>
      </w:r>
      <w:r>
        <w:rPr>
          <w:rFonts w:eastAsiaTheme="minorEastAsia"/>
          <w:lang w:val="en-US"/>
        </w:rPr>
        <w:t>with; without)</w:t>
      </w:r>
      <w:r w:rsidRPr="00F61746">
        <w:rPr>
          <w:rFonts w:eastAsiaTheme="minorEastAsia"/>
          <w:lang w:val="en-US"/>
        </w:rPr>
        <w:t>.</w:t>
      </w:r>
      <w:r>
        <w:rPr>
          <w:rFonts w:eastAsiaTheme="minorEastAsia"/>
          <w:lang w:val="en-US"/>
        </w:rPr>
        <w:t xml:space="preserve"> </w:t>
      </w:r>
      <w:r w:rsidRPr="009D311E">
        <w:rPr>
          <w:rFonts w:eastAsiaTheme="minorEastAsia"/>
          <w:lang w:val="en-US"/>
        </w:rPr>
        <w:t xml:space="preserve">To avoid the influence of </w:t>
      </w:r>
      <w:r>
        <w:rPr>
          <w:rFonts w:eastAsiaTheme="minorEastAsia"/>
          <w:lang w:val="en-US"/>
        </w:rPr>
        <w:t>“cue”</w:t>
      </w:r>
      <w:r w:rsidRPr="009D311E">
        <w:rPr>
          <w:rFonts w:eastAsiaTheme="minorEastAsia"/>
          <w:lang w:val="en-US"/>
        </w:rPr>
        <w:t xml:space="preserve"> on SPE, only data </w:t>
      </w:r>
      <w:r>
        <w:rPr>
          <w:rFonts w:eastAsiaTheme="minorEastAsia"/>
          <w:lang w:val="en-US"/>
        </w:rPr>
        <w:t>in “without</w:t>
      </w:r>
      <w:r w:rsidRPr="009D311E">
        <w:rPr>
          <w:rFonts w:eastAsiaTheme="minorEastAsia"/>
          <w:lang w:val="en-US"/>
        </w:rPr>
        <w:t xml:space="preserve"> </w:t>
      </w:r>
      <w:r>
        <w:rPr>
          <w:rFonts w:eastAsiaTheme="minorEastAsia"/>
          <w:lang w:val="en-US"/>
        </w:rPr>
        <w:t>cue” condition</w:t>
      </w:r>
      <w:r w:rsidRPr="009D311E">
        <w:rPr>
          <w:rFonts w:eastAsiaTheme="minorEastAsia"/>
          <w:lang w:val="en-US"/>
        </w:rPr>
        <w:t xml:space="preserve"> were included in the analysis.</w:t>
      </w:r>
      <w:r>
        <w:rPr>
          <w:rFonts w:eastAsiaTheme="minorEastAsia"/>
          <w:lang w:val="en-US"/>
        </w:rPr>
        <w:t xml:space="preserve"> </w:t>
      </w:r>
      <w:r w:rsidRPr="005A0F67">
        <w:rPr>
          <w:rFonts w:eastAsiaTheme="minorEastAsia"/>
          <w:lang w:val="en-US"/>
        </w:rPr>
        <w:t xml:space="preserve">Experiment 3 replaced the </w:t>
      </w:r>
      <w:r>
        <w:rPr>
          <w:rFonts w:eastAsiaTheme="minorEastAsia"/>
          <w:lang w:val="en-US"/>
        </w:rPr>
        <w:t>“</w:t>
      </w:r>
      <w:r w:rsidRPr="005A0F67">
        <w:rPr>
          <w:rFonts w:eastAsiaTheme="minorEastAsia"/>
          <w:lang w:val="en-US"/>
        </w:rPr>
        <w:t>shape</w:t>
      </w:r>
      <w:r>
        <w:rPr>
          <w:rFonts w:eastAsiaTheme="minorEastAsia"/>
          <w:lang w:val="en-US"/>
        </w:rPr>
        <w:t>”</w:t>
      </w:r>
      <w:r w:rsidRPr="005A0F67">
        <w:rPr>
          <w:rFonts w:eastAsiaTheme="minorEastAsia"/>
          <w:lang w:val="en-US"/>
        </w:rPr>
        <w:t xml:space="preserve"> with </w:t>
      </w:r>
      <w:r>
        <w:rPr>
          <w:rFonts w:eastAsiaTheme="minorEastAsia"/>
          <w:lang w:val="en-US"/>
        </w:rPr>
        <w:t>“reward”</w:t>
      </w:r>
      <w:r w:rsidRPr="005A0F67">
        <w:rPr>
          <w:rFonts w:eastAsiaTheme="minorEastAsia"/>
          <w:lang w:val="en-US"/>
        </w:rPr>
        <w:t xml:space="preserve">, which is too different from the original SALT experiment, and thus, it will </w:t>
      </w:r>
      <w:r>
        <w:rPr>
          <w:rFonts w:eastAsiaTheme="minorEastAsia"/>
          <w:lang w:val="en-US"/>
        </w:rPr>
        <w:t xml:space="preserve">also </w:t>
      </w:r>
      <w:r w:rsidRPr="005A0F67">
        <w:rPr>
          <w:rFonts w:eastAsiaTheme="minorEastAsia"/>
          <w:lang w:val="en-US"/>
        </w:rPr>
        <w:t>not be included in the analysis.</w:t>
      </w:r>
      <w:r>
        <w:rPr>
          <w:rFonts w:eastAsiaTheme="minorEastAsia"/>
          <w:lang w:val="en-US"/>
        </w:rPr>
        <w:t xml:space="preserve"> </w:t>
      </w:r>
    </w:p>
    <w:p w14:paraId="6ABDDC98" w14:textId="617636DD" w:rsidR="008E771F" w:rsidRDefault="008E771F" w:rsidP="008E771F">
      <w:pPr>
        <w:ind w:firstLineChars="100" w:firstLine="241"/>
        <w:rPr>
          <w:rFonts w:eastAsiaTheme="minorEastAsia"/>
          <w:lang w:val="en-US"/>
        </w:rPr>
      </w:pPr>
      <w:r w:rsidRPr="004C6378">
        <w:rPr>
          <w:rFonts w:eastAsiaTheme="minorEastAsia"/>
          <w:b/>
          <w:lang w:val="en-US"/>
        </w:rPr>
        <w:t>Dataset 3</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Theme="minorEastAsia"/>
          <w:lang w:val="en-US"/>
        </w:rPr>
        <w:fldChar w:fldCharType="separate"/>
      </w:r>
      <w:r>
        <w:rPr>
          <w:rFonts w:eastAsiaTheme="minorEastAsia"/>
          <w:noProof/>
          <w:lang w:val="en-US"/>
        </w:rPr>
        <w:t>Schäfer and Frings (2019)</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103</w:t>
      </w:r>
      <w:r w:rsidRPr="00D71246">
        <w:rPr>
          <w:rFonts w:eastAsiaTheme="minorEastAsia"/>
          <w:lang w:val="en-US"/>
        </w:rPr>
        <w:t xml:space="preserve"> participants underwent </w:t>
      </w:r>
      <w:r>
        <w:rPr>
          <w:rFonts w:eastAsiaTheme="minorEastAsia"/>
          <w:lang w:val="en-US"/>
        </w:rPr>
        <w:t>24</w:t>
      </w:r>
      <w:r w:rsidRPr="00D71246">
        <w:rPr>
          <w:rFonts w:eastAsiaTheme="minorEastAsia"/>
          <w:lang w:val="en-US"/>
        </w:rPr>
        <w:t xml:space="preserve"> trials in each experimental condition. </w:t>
      </w:r>
      <w:r>
        <w:rPr>
          <w:rFonts w:eastAsiaTheme="minorEastAsia"/>
          <w:lang w:val="en-US"/>
        </w:rPr>
        <w:t>The experiment</w:t>
      </w:r>
      <w:r w:rsidRPr="009D311E">
        <w:rPr>
          <w:rFonts w:eastAsiaTheme="minorEastAsia"/>
          <w:lang w:val="en-US"/>
        </w:rPr>
        <w:t xml:space="preserve"> </w:t>
      </w:r>
      <w:r>
        <w:rPr>
          <w:rFonts w:eastAsiaTheme="minorEastAsia"/>
          <w:lang w:val="en-US"/>
        </w:rPr>
        <w:t>has 2 factors: 2 (Match: match, non</w:t>
      </w:r>
      <w:r w:rsidRPr="009D311E">
        <w:rPr>
          <w:rFonts w:eastAsiaTheme="minorEastAsia"/>
          <w:lang w:val="en-US"/>
        </w:rPr>
        <w:t>match</w:t>
      </w:r>
      <w:r>
        <w:rPr>
          <w:rFonts w:eastAsiaTheme="minorEastAsia"/>
          <w:lang w:val="en-US"/>
        </w:rPr>
        <w:t>) ×3 (Identity: s</w:t>
      </w:r>
      <w:r w:rsidRPr="002D0966">
        <w:rPr>
          <w:rFonts w:eastAsiaTheme="minorEastAsia"/>
          <w:lang w:val="en-US"/>
        </w:rPr>
        <w:t xml:space="preserve">elf; </w:t>
      </w:r>
      <w:r>
        <w:rPr>
          <w:rFonts w:eastAsiaTheme="minorEastAsia"/>
          <w:lang w:val="en-US"/>
        </w:rPr>
        <w:t>m</w:t>
      </w:r>
      <w:r w:rsidRPr="002D0966">
        <w:rPr>
          <w:rFonts w:eastAsiaTheme="minorEastAsia"/>
          <w:lang w:val="en-US"/>
        </w:rPr>
        <w:t xml:space="preserve">other; </w:t>
      </w:r>
      <w:r>
        <w:rPr>
          <w:rFonts w:eastAsiaTheme="minorEastAsia"/>
          <w:lang w:val="en-US"/>
        </w:rPr>
        <w:t>a</w:t>
      </w:r>
      <w:r w:rsidRPr="002D0966">
        <w:rPr>
          <w:rFonts w:eastAsiaTheme="minorEastAsia"/>
          <w:lang w:val="en-US"/>
        </w:rPr>
        <w:t>cquaintance</w:t>
      </w:r>
      <w:r>
        <w:rPr>
          <w:rFonts w:eastAsiaTheme="minorEastAsia"/>
          <w:lang w:val="en-US"/>
        </w:rPr>
        <w:t xml:space="preserve">). </w:t>
      </w:r>
      <w:r w:rsidRPr="002D0966">
        <w:rPr>
          <w:rFonts w:eastAsiaTheme="minorEastAsia"/>
          <w:lang w:val="en-US"/>
        </w:rPr>
        <w:t xml:space="preserve">The only difference between this experiment and the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sidRPr="002D0966">
        <w:rPr>
          <w:rFonts w:eastAsiaTheme="minorEastAsia"/>
          <w:lang w:val="en-US"/>
        </w:rPr>
        <w:t xml:space="preserve"> is that t</w:t>
      </w:r>
      <w:r>
        <w:rPr>
          <w:rFonts w:eastAsiaTheme="minorEastAsia"/>
          <w:lang w:val="en-US"/>
        </w:rPr>
        <w:t xml:space="preserve">he labels used for the “Identity” </w:t>
      </w:r>
      <w:r w:rsidRPr="002D0966">
        <w:rPr>
          <w:rFonts w:eastAsiaTheme="minorEastAsia"/>
          <w:lang w:val="en-US"/>
        </w:rPr>
        <w:t>were changed from "friend" and "stranger" to "mother" and "acquaintance".</w:t>
      </w:r>
      <w:r>
        <w:rPr>
          <w:rFonts w:eastAsiaTheme="minorEastAsia"/>
          <w:lang w:val="en-US"/>
        </w:rPr>
        <w:t xml:space="preserve"> </w:t>
      </w:r>
    </w:p>
    <w:p w14:paraId="7FEFE36B" w14:textId="3AE0D245" w:rsidR="008E771F" w:rsidRDefault="008E771F" w:rsidP="008E771F">
      <w:pPr>
        <w:ind w:firstLineChars="100" w:firstLine="241"/>
        <w:rPr>
          <w:rFonts w:eastAsiaTheme="minorEastAsia"/>
          <w:lang w:val="en-US"/>
        </w:rPr>
      </w:pPr>
      <w:r w:rsidRPr="004C6378">
        <w:rPr>
          <w:rFonts w:eastAsiaTheme="minorEastAsia"/>
          <w:b/>
          <w:lang w:val="en-US"/>
        </w:rPr>
        <w:t>Dataset 4</w:t>
      </w:r>
      <w:r w:rsidRPr="00816D6A">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Golubickis and Macrae (2021)</w:t>
      </w:r>
      <w:r>
        <w:rPr>
          <w:rFonts w:eastAsiaTheme="minorEastAsia"/>
          <w:lang w:val="en-US"/>
        </w:rPr>
        <w:fldChar w:fldCharType="end"/>
      </w:r>
      <w:r>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30</w:t>
      </w:r>
      <w:r w:rsidRPr="00D71246">
        <w:rPr>
          <w:rFonts w:eastAsiaTheme="minorEastAsia"/>
          <w:lang w:val="en-US"/>
        </w:rPr>
        <w:t xml:space="preserve"> participants underwent </w:t>
      </w:r>
      <w:r>
        <w:rPr>
          <w:rFonts w:eastAsiaTheme="minorEastAsia"/>
          <w:lang w:val="en-US"/>
        </w:rPr>
        <w:t>30</w:t>
      </w:r>
      <w:r w:rsidRPr="00D71246">
        <w:rPr>
          <w:rFonts w:eastAsiaTheme="minorEastAsia"/>
          <w:lang w:val="en-US"/>
        </w:rPr>
        <w:t xml:space="preserve"> trials in each experimental condition.</w:t>
      </w:r>
      <w:r>
        <w:rPr>
          <w:rFonts w:eastAsiaTheme="minorEastAsia"/>
          <w:lang w:val="en-US"/>
        </w:rPr>
        <w:t xml:space="preserve"> The experiment</w:t>
      </w:r>
      <w:r w:rsidRPr="009D311E">
        <w:rPr>
          <w:rFonts w:eastAsiaTheme="minorEastAsia"/>
          <w:lang w:val="en-US"/>
        </w:rPr>
        <w:t xml:space="preserve"> </w:t>
      </w:r>
      <w:r>
        <w:rPr>
          <w:rFonts w:eastAsiaTheme="minorEastAsia"/>
          <w:lang w:val="en-US"/>
        </w:rPr>
        <w:t>has 3 factors: 2 (Match: m</w:t>
      </w:r>
      <w:r w:rsidRPr="009D311E">
        <w:rPr>
          <w:rFonts w:eastAsiaTheme="minorEastAsia"/>
          <w:lang w:val="en-US"/>
        </w:rPr>
        <w:t>atch</w:t>
      </w:r>
      <w:r>
        <w:rPr>
          <w:rFonts w:eastAsiaTheme="minorEastAsia"/>
          <w:lang w:val="en-US"/>
        </w:rPr>
        <w:t>,</w:t>
      </w:r>
      <w:r w:rsidRPr="009D311E">
        <w:rPr>
          <w:rFonts w:eastAsiaTheme="minorEastAsia"/>
          <w:lang w:val="en-US"/>
        </w:rPr>
        <w:t xml:space="preserve"> </w:t>
      </w:r>
      <w:r>
        <w:rPr>
          <w:rFonts w:eastAsiaTheme="minorEastAsia"/>
          <w:lang w:val="en-US"/>
        </w:rPr>
        <w:t>non</w:t>
      </w:r>
      <w:r w:rsidRPr="009D311E">
        <w:rPr>
          <w:rFonts w:eastAsiaTheme="minorEastAsia"/>
          <w:lang w:val="en-US"/>
        </w:rPr>
        <w:t>match</w:t>
      </w:r>
      <w:r>
        <w:rPr>
          <w:rFonts w:eastAsiaTheme="minorEastAsia"/>
          <w:lang w:val="en-US"/>
        </w:rPr>
        <w:t>) ×3 (Identity: self, friend, stranger) × 2 (Presentation</w:t>
      </w:r>
      <w:r>
        <w:rPr>
          <w:rFonts w:eastAsiaTheme="minorEastAsia" w:hint="eastAsia"/>
          <w:lang w:val="en-US"/>
        </w:rPr>
        <w:t>:</w:t>
      </w:r>
      <w:r>
        <w:rPr>
          <w:rFonts w:eastAsiaTheme="minorEastAsia"/>
          <w:lang w:val="en-US"/>
        </w:rPr>
        <w:t xml:space="preserve"> m</w:t>
      </w:r>
      <w:r w:rsidRPr="002766CA">
        <w:rPr>
          <w:rFonts w:eastAsiaTheme="minorEastAsia"/>
          <w:lang w:val="en-US"/>
        </w:rPr>
        <w:t xml:space="preserve">ixed; </w:t>
      </w:r>
      <w:r>
        <w:rPr>
          <w:rFonts w:eastAsiaTheme="minorEastAsia"/>
          <w:lang w:val="en-US"/>
        </w:rPr>
        <w:t>b</w:t>
      </w:r>
      <w:r w:rsidRPr="002766CA">
        <w:rPr>
          <w:rFonts w:eastAsiaTheme="minorEastAsia"/>
          <w:lang w:val="en-US"/>
        </w:rPr>
        <w:t>locked</w:t>
      </w:r>
      <w:r>
        <w:rPr>
          <w:rFonts w:eastAsiaTheme="minorEastAsia"/>
          <w:lang w:val="en-US"/>
        </w:rPr>
        <w:t>)</w:t>
      </w:r>
      <w:r w:rsidRPr="00F61746">
        <w:rPr>
          <w:rFonts w:eastAsiaTheme="minorEastAsia"/>
          <w:lang w:val="en-US"/>
        </w:rPr>
        <w:t>.</w:t>
      </w:r>
      <w:r>
        <w:rPr>
          <w:rFonts w:eastAsiaTheme="minorEastAsia"/>
          <w:lang w:val="en-US"/>
        </w:rPr>
        <w:t xml:space="preserve"> </w:t>
      </w:r>
      <w:r w:rsidRPr="004A1225">
        <w:rPr>
          <w:rFonts w:eastAsiaTheme="minorEastAsia"/>
          <w:lang w:val="en-US"/>
        </w:rPr>
        <w:t xml:space="preserve">In the mixed-presentation blocks, shapes were displayed in a randomized order and were equally likely to </w:t>
      </w:r>
      <w:r>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fldChar w:fldCharType="separate"/>
      </w:r>
      <w:r>
        <w:rPr>
          <w:noProof/>
        </w:rPr>
        <w:t>Sui et al. (2012)</w:t>
      </w:r>
      <w:r>
        <w:fldChar w:fldCharType="end"/>
      </w:r>
      <w:r>
        <w:rPr>
          <w:rFonts w:eastAsiaTheme="minorEastAsia"/>
          <w:lang w:val="en-US"/>
        </w:rPr>
        <w:t xml:space="preserve">. </w:t>
      </w:r>
      <w:r w:rsidRPr="004A1225">
        <w:rPr>
          <w:rFonts w:eastAsiaTheme="minorEastAsia"/>
          <w:lang w:val="en-US"/>
        </w:rPr>
        <w:t xml:space="preserve">To avoid the influence of presentation on SPE, we </w:t>
      </w:r>
      <w:r>
        <w:rPr>
          <w:rFonts w:eastAsiaTheme="minorEastAsia"/>
          <w:lang w:val="en-US"/>
        </w:rPr>
        <w:t xml:space="preserve">will </w:t>
      </w:r>
      <w:r w:rsidRPr="004A1225">
        <w:rPr>
          <w:rFonts w:eastAsiaTheme="minorEastAsia"/>
          <w:lang w:val="en-US"/>
        </w:rPr>
        <w:t>only analyze the data from the mixed condition. In Experiment 2, the label and shape were presented in a fixed order, so they will not be included in the analysis.</w:t>
      </w:r>
    </w:p>
    <w:p w14:paraId="2059BE1E" w14:textId="71231969" w:rsidR="005A0F67" w:rsidRDefault="00286DA7" w:rsidP="004C6378">
      <w:pPr>
        <w:ind w:firstLineChars="100" w:firstLine="241"/>
        <w:rPr>
          <w:rFonts w:eastAsiaTheme="minorEastAsia"/>
          <w:lang w:val="en-US"/>
        </w:rPr>
      </w:pPr>
      <w:r w:rsidRPr="004C6378">
        <w:rPr>
          <w:rFonts w:eastAsiaTheme="minorEastAsia"/>
          <w:b/>
          <w:lang w:val="en-US"/>
        </w:rPr>
        <w:t>Dataset 5</w:t>
      </w:r>
      <w:r w:rsidRPr="009D311E">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Theme="minorEastAsia"/>
          <w:lang w:val="en-US"/>
        </w:rPr>
        <w:fldChar w:fldCharType="separate"/>
      </w:r>
      <w:r>
        <w:rPr>
          <w:rFonts w:eastAsiaTheme="minorEastAsia"/>
          <w:noProof/>
          <w:lang w:val="en-US"/>
        </w:rPr>
        <w:t>Svensson et al. (2022)</w:t>
      </w:r>
      <w:r>
        <w:rPr>
          <w:rFonts w:eastAsiaTheme="minorEastAsia"/>
          <w:lang w:val="en-US"/>
        </w:rPr>
        <w:fldChar w:fldCharType="end"/>
      </w:r>
      <w:r>
        <w:rPr>
          <w:rFonts w:eastAsiaTheme="minorEastAsia"/>
          <w:lang w:val="en-US"/>
        </w:rPr>
        <w:t xml:space="preserve">. </w:t>
      </w:r>
      <w:r w:rsidR="00667284" w:rsidRPr="00D71246">
        <w:rPr>
          <w:rFonts w:eastAsiaTheme="minorEastAsia"/>
          <w:lang w:val="en-US"/>
        </w:rPr>
        <w:t xml:space="preserve">In </w:t>
      </w:r>
      <w:r w:rsidR="00667284">
        <w:rPr>
          <w:rFonts w:eastAsiaTheme="minorEastAsia"/>
          <w:lang w:val="en-US"/>
        </w:rPr>
        <w:t>Experiment 1</w:t>
      </w:r>
      <w:r w:rsidR="00667284" w:rsidRPr="00D71246">
        <w:rPr>
          <w:rFonts w:eastAsiaTheme="minorEastAsia"/>
          <w:lang w:val="en-US"/>
        </w:rPr>
        <w:t xml:space="preserve">, </w:t>
      </w:r>
      <w:r w:rsidR="00667284">
        <w:rPr>
          <w:rFonts w:eastAsiaTheme="minorEastAsia"/>
          <w:lang w:val="en-US"/>
        </w:rPr>
        <w:t>20</w:t>
      </w:r>
      <w:r w:rsidR="00667284" w:rsidRPr="00D71246">
        <w:rPr>
          <w:rFonts w:eastAsiaTheme="minorEastAsia"/>
          <w:lang w:val="en-US"/>
        </w:rPr>
        <w:t xml:space="preserve"> participants underwent </w:t>
      </w:r>
      <w:r w:rsidR="00667284">
        <w:rPr>
          <w:rFonts w:eastAsiaTheme="minorEastAsia"/>
          <w:lang w:val="en-US"/>
        </w:rPr>
        <w:t>50</w:t>
      </w:r>
      <w:r w:rsidR="00667284" w:rsidRPr="00D71246">
        <w:rPr>
          <w:rFonts w:eastAsiaTheme="minorEastAsia"/>
          <w:lang w:val="en-US"/>
        </w:rPr>
        <w:t xml:space="preserve"> trials in each experimental condition.</w:t>
      </w:r>
      <w:r w:rsidR="00667284">
        <w:rPr>
          <w:rFonts w:eastAsiaTheme="minorEastAsia"/>
          <w:lang w:val="en-US"/>
        </w:rPr>
        <w:t xml:space="preserve"> The experiment</w:t>
      </w:r>
      <w:r w:rsidR="00667284" w:rsidRPr="009D311E">
        <w:rPr>
          <w:rFonts w:eastAsiaTheme="minorEastAsia"/>
          <w:lang w:val="en-US"/>
        </w:rPr>
        <w:t xml:space="preserve"> </w:t>
      </w:r>
      <w:r w:rsidR="00667284">
        <w:rPr>
          <w:rFonts w:eastAsiaTheme="minorEastAsia"/>
          <w:lang w:val="en-US"/>
        </w:rPr>
        <w:t>has 2 factors: 2 (Match: match, non</w:t>
      </w:r>
      <w:r w:rsidR="00667284" w:rsidRPr="009D311E">
        <w:rPr>
          <w:rFonts w:eastAsiaTheme="minorEastAsia"/>
          <w:lang w:val="en-US"/>
        </w:rPr>
        <w:t>match</w:t>
      </w:r>
      <w:r w:rsidR="00667284">
        <w:rPr>
          <w:rFonts w:eastAsiaTheme="minorEastAsia"/>
          <w:lang w:val="en-US"/>
        </w:rPr>
        <w:t xml:space="preserve">) ×2 (Identity: self, friend). </w:t>
      </w:r>
      <w:r w:rsidR="00667284" w:rsidRPr="00667284">
        <w:rPr>
          <w:rFonts w:eastAsiaTheme="minorEastAsia"/>
          <w:lang w:val="en-US"/>
        </w:rPr>
        <w:t>There were 24 participants in Experiment 2 and 25 participants in Experiment 3. Both experiments, like Experiment 1, had two conditions with 2 factors: Match (match, nonmatch) and Identit</w:t>
      </w:r>
      <w:r w:rsidR="008B4D1A">
        <w:rPr>
          <w:rFonts w:eastAsiaTheme="minorEastAsia"/>
          <w:lang w:val="en-US"/>
        </w:rPr>
        <w:t>y (self, friend). However, E</w:t>
      </w:r>
      <w:r w:rsidR="00667284" w:rsidRPr="00667284">
        <w:rPr>
          <w:rFonts w:eastAsiaTheme="minorEastAsia"/>
          <w:lang w:val="en-US"/>
        </w:rPr>
        <w:t>xperiment</w:t>
      </w:r>
      <w:r w:rsidR="008B4D1A">
        <w:rPr>
          <w:rFonts w:eastAsiaTheme="minorEastAsia"/>
          <w:lang w:val="en-US"/>
        </w:rPr>
        <w:t xml:space="preserve"> 2 and 3</w:t>
      </w:r>
      <w:r w:rsidR="00667284" w:rsidRPr="00667284">
        <w:rPr>
          <w:rFonts w:eastAsiaTheme="minorEastAsia"/>
          <w:lang w:val="en-US"/>
        </w:rPr>
        <w:t xml:space="preserve"> had 100 trials per condition. </w:t>
      </w:r>
      <w:r w:rsidR="00667284">
        <w:rPr>
          <w:rFonts w:eastAsiaTheme="minorEastAsia"/>
          <w:lang w:val="en-US"/>
        </w:rPr>
        <w:lastRenderedPageBreak/>
        <w:t xml:space="preserve">In addition, </w:t>
      </w:r>
      <w:r w:rsidR="00667284" w:rsidRPr="00667284">
        <w:rPr>
          <w:rFonts w:eastAsiaTheme="minorEastAsia"/>
          <w:lang w:val="en-US"/>
        </w:rPr>
        <w:t xml:space="preserve">the "self" label appeared more frequently </w:t>
      </w:r>
      <w:r w:rsidR="00667284">
        <w:rPr>
          <w:rFonts w:eastAsiaTheme="minorEastAsia"/>
          <w:lang w:val="en-US"/>
        </w:rPr>
        <w:t>in Experiment 2</w:t>
      </w:r>
      <w:r w:rsidR="00667284" w:rsidRPr="00667284">
        <w:rPr>
          <w:rFonts w:eastAsiaTheme="minorEastAsia"/>
          <w:lang w:val="en-US"/>
        </w:rPr>
        <w:t xml:space="preserve">, while the "friend" label appeared more frequently </w:t>
      </w:r>
      <w:r w:rsidR="00667284">
        <w:rPr>
          <w:rFonts w:eastAsiaTheme="minorEastAsia"/>
          <w:lang w:val="en-US"/>
        </w:rPr>
        <w:t>in Experiment 3.</w:t>
      </w:r>
    </w:p>
    <w:p w14:paraId="451FBBD5" w14:textId="77777777" w:rsidR="002A64FF" w:rsidRPr="00103F08" w:rsidRDefault="002A64FF" w:rsidP="002A64FF">
      <w:pPr>
        <w:ind w:firstLineChars="100" w:firstLine="240"/>
        <w:rPr>
          <w:rFonts w:eastAsiaTheme="minorEastAsia"/>
          <w:lang w:val="en-US"/>
        </w:rPr>
      </w:pPr>
    </w:p>
    <w:p w14:paraId="3D403F0D" w14:textId="77777777" w:rsidR="00E8304F" w:rsidRDefault="00E8304F" w:rsidP="003970A3">
      <w:pPr>
        <w:ind w:firstLine="720"/>
        <w:rPr>
          <w:rFonts w:eastAsiaTheme="minorEastAsia"/>
          <w:lang w:val="en-US"/>
        </w:rPr>
      </w:pPr>
    </w:p>
    <w:p w14:paraId="745D12FF" w14:textId="0654963F" w:rsidR="00741EBF" w:rsidRPr="009D311E" w:rsidRDefault="00741EBF" w:rsidP="004C6378">
      <w:pPr>
        <w:ind w:firstLineChars="100" w:firstLine="241"/>
        <w:rPr>
          <w:rFonts w:eastAsiaTheme="minorEastAsia"/>
          <w:lang w:val="en-US"/>
        </w:rPr>
      </w:pPr>
      <w:commentRangeStart w:id="80"/>
      <w:r w:rsidRPr="004C6378">
        <w:rPr>
          <w:rFonts w:eastAsiaTheme="minorEastAsia"/>
          <w:b/>
          <w:lang w:val="en-US"/>
        </w:rPr>
        <w:t xml:space="preserve">Dataset </w:t>
      </w:r>
      <w:r w:rsidR="002A64FF">
        <w:rPr>
          <w:rFonts w:eastAsiaTheme="minorEastAsia"/>
          <w:b/>
          <w:lang w:val="en-US"/>
        </w:rPr>
        <w:t>a</w:t>
      </w:r>
      <w:r w:rsidR="00667284">
        <w:rPr>
          <w:rFonts w:eastAsiaTheme="minorEastAsia"/>
          <w:lang w:val="en-US"/>
        </w:rPr>
        <w:t>*</w:t>
      </w:r>
      <w:r>
        <w:rPr>
          <w:rFonts w:eastAsiaTheme="minorEastAsia"/>
          <w:lang w:val="en-US"/>
        </w:rPr>
        <w:t xml:space="preserve">: </w:t>
      </w:r>
      <w:commentRangeEnd w:id="80"/>
      <w:r w:rsidR="00EE6BA3">
        <w:rPr>
          <w:rStyle w:val="CommentReference"/>
        </w:rPr>
        <w:commentReference w:id="80"/>
      </w:r>
      <w:r>
        <w:rPr>
          <w:rFonts w:eastAsiaTheme="minorEastAsia"/>
          <w:lang w:val="en-US"/>
        </w:rPr>
        <w:fldChar w:fldCharType="begin"/>
      </w:r>
      <w:r>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Theme="minorEastAsia"/>
          <w:lang w:val="en-US"/>
        </w:rPr>
        <w:fldChar w:fldCharType="separate"/>
      </w:r>
      <w:r>
        <w:rPr>
          <w:rFonts w:eastAsiaTheme="minorEastAsia"/>
          <w:noProof/>
          <w:lang w:val="en-US"/>
        </w:rPr>
        <w:t>Cheng and Tseng (2019)</w:t>
      </w:r>
      <w:r>
        <w:rPr>
          <w:rFonts w:eastAsiaTheme="minorEastAsia"/>
          <w:lang w:val="en-US"/>
        </w:rPr>
        <w:fldChar w:fldCharType="end"/>
      </w:r>
      <w:r>
        <w:rPr>
          <w:rFonts w:eastAsiaTheme="minorEastAsia"/>
          <w:lang w:val="en-US"/>
        </w:rPr>
        <w:t xml:space="preserve">. </w:t>
      </w:r>
      <w:r w:rsidR="00947D05">
        <w:rPr>
          <w:rFonts w:eastAsiaTheme="minorEastAsia"/>
          <w:lang w:val="en-US"/>
        </w:rPr>
        <w:t xml:space="preserve">The Experiment </w:t>
      </w:r>
      <w:r w:rsidR="00947D05" w:rsidRPr="00E8304F">
        <w:rPr>
          <w:rFonts w:eastAsiaTheme="minorEastAsia"/>
          <w:lang w:val="en-US"/>
        </w:rPr>
        <w:t>1, 2, and 3</w:t>
      </w:r>
      <w:r w:rsidR="00947D05" w:rsidRPr="009D311E">
        <w:rPr>
          <w:rFonts w:eastAsiaTheme="minorEastAsia"/>
          <w:lang w:val="en-US"/>
        </w:rPr>
        <w:t xml:space="preserve"> </w:t>
      </w:r>
      <w:r w:rsidR="00947D05">
        <w:rPr>
          <w:rFonts w:eastAsiaTheme="minorEastAsia"/>
          <w:lang w:val="en-US"/>
        </w:rPr>
        <w:t>all have 3 factors: 2 (Match: match, non</w:t>
      </w:r>
      <w:r w:rsidR="00947D05" w:rsidRPr="009D311E">
        <w:rPr>
          <w:rFonts w:eastAsiaTheme="minorEastAsia"/>
          <w:lang w:val="en-US"/>
        </w:rPr>
        <w:t>match</w:t>
      </w:r>
      <w:r w:rsidR="00947D05">
        <w:rPr>
          <w:rFonts w:eastAsiaTheme="minorEastAsia"/>
          <w:lang w:val="en-US"/>
        </w:rPr>
        <w:t xml:space="preserve">) × 2 (Identity: self, friend) × 2 (Go/No-go: green, red). </w:t>
      </w:r>
      <w:r w:rsidR="0066396F" w:rsidRPr="0066396F">
        <w:rPr>
          <w:rFonts w:eastAsiaTheme="minorEastAsia"/>
          <w:lang w:val="en-US"/>
        </w:rPr>
        <w:t>The shape and label stimuli were presented in different colors, where green indicates a "go" trial, which requires a response from the participant, while "no</w:t>
      </w:r>
      <w:r w:rsidR="0066396F">
        <w:rPr>
          <w:rFonts w:eastAsiaTheme="minorEastAsia"/>
          <w:lang w:val="en-US"/>
        </w:rPr>
        <w:t>-</w:t>
      </w:r>
      <w:r w:rsidR="0066396F" w:rsidRPr="0066396F">
        <w:rPr>
          <w:rFonts w:eastAsiaTheme="minorEastAsia"/>
          <w:lang w:val="en-US"/>
        </w:rPr>
        <w:t>go" trials do not require a response from the participant and are instead responded to by the partner. In Experiment 1, the partner was actually present, while in Experiments 2 and 3, the partner was not physically present.</w:t>
      </w:r>
      <w:r w:rsidR="008B4D1A">
        <w:rPr>
          <w:rFonts w:eastAsiaTheme="minorEastAsia"/>
          <w:lang w:val="en-US"/>
        </w:rPr>
        <w:t xml:space="preserve"> </w:t>
      </w:r>
      <w:r w:rsidR="008B4D1A" w:rsidRPr="00667284">
        <w:rPr>
          <w:rFonts w:eastAsiaTheme="minorEastAsia"/>
          <w:lang w:val="en-US"/>
        </w:rPr>
        <w:t xml:space="preserve">There were </w:t>
      </w:r>
      <w:r w:rsidR="008B4D1A">
        <w:rPr>
          <w:rFonts w:eastAsiaTheme="minorEastAsia"/>
          <w:lang w:val="en-US"/>
        </w:rPr>
        <w:t>22</w:t>
      </w:r>
      <w:r w:rsidR="008B4D1A" w:rsidRPr="00667284">
        <w:rPr>
          <w:rFonts w:eastAsiaTheme="minorEastAsia"/>
          <w:lang w:val="en-US"/>
        </w:rPr>
        <w:t xml:space="preserve"> participants in Experiment </w:t>
      </w:r>
      <w:r w:rsidR="008B4D1A">
        <w:rPr>
          <w:rFonts w:eastAsiaTheme="minorEastAsia"/>
          <w:lang w:val="en-US"/>
        </w:rPr>
        <w:t>1,</w:t>
      </w:r>
      <w:r w:rsidR="008B4D1A" w:rsidRPr="00667284">
        <w:rPr>
          <w:rFonts w:eastAsiaTheme="minorEastAsia"/>
          <w:lang w:val="en-US"/>
        </w:rPr>
        <w:t xml:space="preserve"> </w:t>
      </w:r>
      <w:r w:rsidR="008B4D1A">
        <w:rPr>
          <w:rFonts w:eastAsiaTheme="minorEastAsia"/>
          <w:lang w:val="en-US"/>
        </w:rPr>
        <w:t>26</w:t>
      </w:r>
      <w:r w:rsidR="008B4D1A" w:rsidRPr="00667284">
        <w:rPr>
          <w:rFonts w:eastAsiaTheme="minorEastAsia"/>
          <w:lang w:val="en-US"/>
        </w:rPr>
        <w:t xml:space="preserve"> participants in Experiment </w:t>
      </w:r>
      <w:r w:rsidR="008B4D1A">
        <w:rPr>
          <w:rFonts w:eastAsiaTheme="minorEastAsia"/>
          <w:lang w:val="en-US"/>
        </w:rPr>
        <w:t xml:space="preserve">2 and 22 </w:t>
      </w:r>
      <w:r w:rsidR="008B4D1A" w:rsidRPr="00667284">
        <w:rPr>
          <w:rFonts w:eastAsiaTheme="minorEastAsia"/>
          <w:lang w:val="en-US"/>
        </w:rPr>
        <w:t xml:space="preserve">participants in Experiment </w:t>
      </w:r>
      <w:r w:rsidR="008B4D1A">
        <w:rPr>
          <w:rFonts w:eastAsiaTheme="minorEastAsia"/>
          <w:lang w:val="en-US"/>
        </w:rPr>
        <w:t>3</w:t>
      </w:r>
      <w:r w:rsidR="008B4D1A" w:rsidRPr="00667284">
        <w:rPr>
          <w:rFonts w:eastAsiaTheme="minorEastAsia"/>
          <w:lang w:val="en-US"/>
        </w:rPr>
        <w:t>.</w:t>
      </w:r>
      <w:r w:rsidR="008B4D1A">
        <w:rPr>
          <w:rFonts w:eastAsiaTheme="minorEastAsia"/>
          <w:lang w:val="en-US"/>
        </w:rPr>
        <w:t xml:space="preserve"> And each</w:t>
      </w:r>
      <w:r w:rsidR="008B4D1A" w:rsidRPr="00667284">
        <w:rPr>
          <w:rFonts w:eastAsiaTheme="minorEastAsia"/>
          <w:lang w:val="en-US"/>
        </w:rPr>
        <w:t xml:space="preserve"> experiment had 100 trials per condition.</w:t>
      </w:r>
      <w:r w:rsidR="008B4D1A">
        <w:rPr>
          <w:rFonts w:eastAsiaTheme="minorEastAsia"/>
          <w:lang w:val="en-US"/>
        </w:rPr>
        <w:t xml:space="preserve"> For Experiment 4 and 5, there were not “self” label, but ‘best friend”, </w:t>
      </w:r>
      <w:r w:rsidR="008B4D1A" w:rsidRPr="004A1225">
        <w:rPr>
          <w:rFonts w:eastAsiaTheme="minorEastAsia"/>
          <w:lang w:val="en-US"/>
        </w:rPr>
        <w:t>so they will not be included in the analysis.</w:t>
      </w:r>
    </w:p>
    <w:p w14:paraId="6E120C6E" w14:textId="0F94933E" w:rsidR="00CB2315" w:rsidRDefault="00423CAA"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b</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Theme="minorEastAsia"/>
          <w:lang w:val="en-US"/>
        </w:rPr>
        <w:fldChar w:fldCharType="separate"/>
      </w:r>
      <w:r>
        <w:rPr>
          <w:rFonts w:eastAsiaTheme="minorEastAsia"/>
          <w:noProof/>
          <w:lang w:val="en-US"/>
        </w:rPr>
        <w:t>Bukowski et al. (2021)</w:t>
      </w:r>
      <w:r>
        <w:rPr>
          <w:rFonts w:eastAsiaTheme="minorEastAsia"/>
          <w:lang w:val="en-US"/>
        </w:rPr>
        <w:fldChar w:fldCharType="end"/>
      </w:r>
      <w:r w:rsidR="00A1445B">
        <w:rPr>
          <w:rFonts w:eastAsiaTheme="minorEastAsia"/>
          <w:lang w:val="en-US"/>
        </w:rPr>
        <w:t>.</w:t>
      </w:r>
      <w:r>
        <w:rPr>
          <w:rFonts w:eastAsiaTheme="minorEastAsia"/>
          <w:lang w:val="en-US"/>
        </w:rPr>
        <w:t xml:space="preserve"> </w:t>
      </w:r>
      <w:r w:rsidR="00A1445B">
        <w:rPr>
          <w:rFonts w:eastAsiaTheme="minorEastAsia"/>
          <w:lang w:val="en-US"/>
        </w:rPr>
        <w:t xml:space="preserve">The Experiment </w:t>
      </w:r>
      <w:r w:rsidR="00A1445B" w:rsidRPr="00E8304F">
        <w:rPr>
          <w:rFonts w:eastAsiaTheme="minorEastAsia"/>
          <w:lang w:val="en-US"/>
        </w:rPr>
        <w:t>1</w:t>
      </w:r>
      <w:r w:rsidR="00A1445B">
        <w:rPr>
          <w:rFonts w:eastAsiaTheme="minorEastAsia"/>
          <w:lang w:val="en-US"/>
        </w:rPr>
        <w:t xml:space="preserve"> and</w:t>
      </w:r>
      <w:r w:rsidR="00A1445B" w:rsidRPr="00E8304F">
        <w:rPr>
          <w:rFonts w:eastAsiaTheme="minorEastAsia"/>
          <w:lang w:val="en-US"/>
        </w:rPr>
        <w:t xml:space="preserve"> 2</w:t>
      </w:r>
      <w:r w:rsidR="00A1445B">
        <w:rPr>
          <w:rFonts w:eastAsiaTheme="minorEastAsia"/>
          <w:lang w:val="en-US"/>
        </w:rPr>
        <w:t xml:space="preserve"> both have 3 factors: 2 (Match: match, non</w:t>
      </w:r>
      <w:r w:rsidR="00A1445B" w:rsidRPr="009D311E">
        <w:rPr>
          <w:rFonts w:eastAsiaTheme="minorEastAsia"/>
          <w:lang w:val="en-US"/>
        </w:rPr>
        <w:t>match</w:t>
      </w:r>
      <w:r w:rsidR="00A1445B">
        <w:rPr>
          <w:rFonts w:eastAsiaTheme="minorEastAsia"/>
          <w:lang w:val="en-US"/>
        </w:rPr>
        <w:t xml:space="preserve">) × 2 (Identity: self, friend, stranger) × 4 (Imitation: imitation, imitation-inhibition, inhibition-control, be-imitated). </w:t>
      </w:r>
      <w:r w:rsidR="007236C6" w:rsidRPr="007236C6">
        <w:rPr>
          <w:rFonts w:eastAsiaTheme="minorEastAsia"/>
          <w:lang w:val="en-US"/>
        </w:rPr>
        <w:t xml:space="preserve">There were </w:t>
      </w:r>
      <w:r w:rsidR="007236C6">
        <w:rPr>
          <w:rFonts w:eastAsiaTheme="minorEastAsia"/>
          <w:lang w:val="en-US"/>
        </w:rPr>
        <w:t>91</w:t>
      </w:r>
      <w:r w:rsidR="007236C6" w:rsidRPr="007236C6">
        <w:rPr>
          <w:rFonts w:eastAsiaTheme="minorEastAsia"/>
          <w:lang w:val="en-US"/>
        </w:rPr>
        <w:t xml:space="preserve"> participants in Experiment </w:t>
      </w:r>
      <w:r w:rsidR="007236C6">
        <w:rPr>
          <w:rFonts w:eastAsiaTheme="minorEastAsia"/>
          <w:lang w:val="en-US"/>
        </w:rPr>
        <w:t>1</w:t>
      </w:r>
      <w:r w:rsidR="007236C6" w:rsidRPr="007236C6">
        <w:rPr>
          <w:rFonts w:eastAsiaTheme="minorEastAsia"/>
          <w:lang w:val="en-US"/>
        </w:rPr>
        <w:t xml:space="preserve"> and </w:t>
      </w:r>
      <w:r w:rsidR="007236C6">
        <w:rPr>
          <w:rFonts w:eastAsiaTheme="minorEastAsia"/>
          <w:lang w:val="en-US"/>
        </w:rPr>
        <w:t>109</w:t>
      </w:r>
      <w:r w:rsidR="007236C6" w:rsidRPr="007236C6">
        <w:rPr>
          <w:rFonts w:eastAsiaTheme="minorEastAsia"/>
          <w:lang w:val="en-US"/>
        </w:rPr>
        <w:t xml:space="preserve"> participants in Experiment </w:t>
      </w:r>
      <w:r w:rsidR="007236C6">
        <w:rPr>
          <w:rFonts w:eastAsiaTheme="minorEastAsia"/>
          <w:lang w:val="en-US"/>
        </w:rPr>
        <w:t>2</w:t>
      </w:r>
      <w:r w:rsidR="007236C6" w:rsidRPr="007236C6">
        <w:rPr>
          <w:rFonts w:eastAsiaTheme="minorEastAsia"/>
          <w:lang w:val="en-US"/>
        </w:rPr>
        <w:t>.</w:t>
      </w:r>
      <w:r w:rsidR="007236C6">
        <w:rPr>
          <w:rFonts w:eastAsiaTheme="minorEastAsia"/>
          <w:lang w:val="en-US"/>
        </w:rPr>
        <w:t xml:space="preserve"> And each</w:t>
      </w:r>
      <w:r w:rsidR="007236C6" w:rsidRPr="00667284">
        <w:rPr>
          <w:rFonts w:eastAsiaTheme="minorEastAsia"/>
          <w:lang w:val="en-US"/>
        </w:rPr>
        <w:t xml:space="preserve"> experiment had </w:t>
      </w:r>
      <w:r w:rsidR="007236C6">
        <w:rPr>
          <w:rFonts w:eastAsiaTheme="minorEastAsia"/>
          <w:lang w:val="en-US"/>
        </w:rPr>
        <w:t>6</w:t>
      </w:r>
      <w:r w:rsidR="007236C6" w:rsidRPr="00667284">
        <w:rPr>
          <w:rFonts w:eastAsiaTheme="minorEastAsia"/>
          <w:lang w:val="en-US"/>
        </w:rPr>
        <w:t>0 trials per condition.</w:t>
      </w:r>
      <w:r w:rsidR="007236C6">
        <w:rPr>
          <w:rFonts w:eastAsiaTheme="minorEastAsia"/>
          <w:lang w:val="en-US"/>
        </w:rPr>
        <w:t xml:space="preserve"> </w:t>
      </w:r>
      <w:r w:rsidR="00450372" w:rsidRPr="00450372">
        <w:rPr>
          <w:rFonts w:eastAsiaTheme="minorEastAsia"/>
          <w:lang w:val="en-US"/>
        </w:rPr>
        <w:t xml:space="preserve">The variables of </w:t>
      </w:r>
      <w:r w:rsidR="00450372">
        <w:rPr>
          <w:rFonts w:eastAsiaTheme="minorEastAsia"/>
          <w:lang w:val="en-US"/>
        </w:rPr>
        <w:t>“Imitation”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these variables into consideration.</w:t>
      </w:r>
    </w:p>
    <w:p w14:paraId="1D887CCD" w14:textId="511A2995" w:rsidR="00BB3A3E" w:rsidRDefault="00A1445B"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c</w:t>
      </w:r>
      <w:r w:rsidR="00667284">
        <w:rPr>
          <w:rFonts w:eastAsiaTheme="minorEastAsia"/>
          <w:lang w:val="en-US"/>
        </w:rPr>
        <w:t>*</w:t>
      </w:r>
      <w:r>
        <w:rPr>
          <w:rFonts w:eastAsiaTheme="minorEastAsia"/>
          <w:lang w:val="en-US"/>
        </w:rPr>
        <w:t xml:space="preserve">: </w:t>
      </w:r>
      <w:r w:rsidR="00BB3A3E">
        <w:rPr>
          <w:rFonts w:eastAsiaTheme="minorEastAsia"/>
          <w:lang w:val="en-US"/>
        </w:rPr>
        <w:fldChar w:fldCharType="begin"/>
      </w:r>
      <w:r w:rsidR="00BB3A3E">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Pr>
          <w:rFonts w:eastAsiaTheme="minorEastAsia" w:hint="eastAsia"/>
          <w:lang w:val="en-US"/>
        </w:rPr>
        <w:instrText>‐</w:instrText>
      </w:r>
      <w:r w:rsidR="00BB3A3E">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Pr>
          <w:rFonts w:eastAsiaTheme="minorEastAsia" w:hint="eastAsia"/>
          <w:lang w:val="en-US"/>
        </w:rPr>
        <w:instrText>“</w:instrText>
      </w:r>
      <w:r w:rsidR="00BB3A3E">
        <w:rPr>
          <w:rFonts w:eastAsiaTheme="minorEastAsia" w:hint="eastAsia"/>
          <w:lang w:val="en-US"/>
        </w:rPr>
        <w:instrText>common currency</w:instrText>
      </w:r>
      <w:r w:rsidR="00BB3A3E">
        <w:rPr>
          <w:rFonts w:eastAsiaTheme="minorEastAsia" w:hint="eastAsia"/>
          <w:lang w:val="en-US"/>
        </w:rPr>
        <w:instrText>”</w:instrText>
      </w:r>
      <w:r w:rsidR="00BB3A3E">
        <w:rPr>
          <w:rFonts w:eastAsiaTheme="minorEastAsia" w:hint="eastAsia"/>
          <w:lang w:val="en-US"/>
        </w:rPr>
        <w:instrText xml:space="preserve"> of brain and self</w:instrText>
      </w:r>
      <w:r w:rsidR="00BB3A3E">
        <w:rPr>
          <w:rFonts w:eastAsiaTheme="minorEastAsia" w:hint="eastAsia"/>
          <w:lang w:val="en-US"/>
        </w:rPr>
        <w:instrText>‐</w:instrText>
      </w:r>
      <w:r w:rsidR="00BB3A3E">
        <w:rPr>
          <w:rFonts w:eastAsiaTheme="minorEastAsia" w:hint="eastAsia"/>
          <w:lang w:val="en-US"/>
        </w:rPr>
        <w:instrText>scale</w:instrText>
      </w:r>
      <w:r w:rsidR="00BB3A3E">
        <w:rPr>
          <w:rFonts w:eastAsiaTheme="minorEastAsia" w:hint="eastAsia"/>
          <w:lang w:val="en-US"/>
        </w:rPr>
        <w:instrText>‐</w:instrText>
      </w:r>
      <w:r w:rsidR="00BB3A3E">
        <w:rPr>
          <w:rFonts w:eastAsiaTheme="minorEastAsia" w:hint="eastAsia"/>
          <w:lang w:val="en-US"/>
        </w:rPr>
        <w:instrText>free activity in resting</w:instrText>
      </w:r>
      <w:r w:rsidR="00BB3A3E">
        <w:rPr>
          <w:rFonts w:eastAsiaTheme="minorEastAsia" w:hint="eastAsia"/>
          <w:lang w:val="en-US"/>
        </w:rPr>
        <w:instrText>‐</w:instrText>
      </w:r>
      <w:r w:rsidR="00BB3A3E">
        <w:rPr>
          <w:rFonts w:eastAsiaTheme="minorEastAsia" w:hint="eastAsia"/>
          <w:lang w:val="en-US"/>
        </w:rPr>
        <w:instrText>state EEG correlates with temporal delay effects on self</w:instrText>
      </w:r>
      <w:r w:rsidR="00BB3A3E">
        <w:rPr>
          <w:rFonts w:eastAsiaTheme="minorEastAsia" w:hint="eastAsia"/>
          <w:lang w:val="en-US"/>
        </w:rPr>
        <w:instrText>‐</w:instrText>
      </w:r>
      <w:r w:rsidR="00BB3A3E">
        <w:rPr>
          <w:rFonts w:eastAsiaTheme="minorEastAsia" w:hint="eastAsia"/>
          <w:lang w:val="en-US"/>
        </w:rPr>
        <w:instrText>relatedness&lt;/title&gt;&lt;secondary-title&gt;Human brain mapping&lt;/secon</w:instrText>
      </w:r>
      <w:r w:rsidR="00BB3A3E">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Pr>
          <w:rFonts w:eastAsiaTheme="minorEastAsia"/>
          <w:lang w:val="en-US"/>
        </w:rPr>
        <w:fldChar w:fldCharType="separate"/>
      </w:r>
      <w:r w:rsidR="00BB3A3E">
        <w:rPr>
          <w:rFonts w:eastAsiaTheme="minorEastAsia"/>
          <w:noProof/>
          <w:lang w:val="en-US"/>
        </w:rPr>
        <w:t>Kolvoort et al. (2020)</w:t>
      </w:r>
      <w:r w:rsidR="00BB3A3E">
        <w:rPr>
          <w:rFonts w:eastAsiaTheme="minorEastAsia"/>
          <w:lang w:val="en-US"/>
        </w:rPr>
        <w:fldChar w:fldCharType="end"/>
      </w:r>
      <w:r w:rsidR="00BB3A3E">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31</w:t>
      </w:r>
      <w:r w:rsidR="007236C6" w:rsidRPr="00D71246">
        <w:rPr>
          <w:rFonts w:eastAsiaTheme="minorEastAsia"/>
          <w:lang w:val="en-US"/>
        </w:rPr>
        <w:t xml:space="preserve"> participants underwent </w:t>
      </w:r>
      <w:r w:rsidR="007236C6">
        <w:rPr>
          <w:rFonts w:eastAsiaTheme="minorEastAsia"/>
          <w:lang w:val="en-US"/>
        </w:rPr>
        <w:t>25</w:t>
      </w:r>
      <w:r w:rsidR="007236C6" w:rsidRPr="00D71246">
        <w:rPr>
          <w:rFonts w:eastAsiaTheme="minorEastAsia"/>
          <w:lang w:val="en-US"/>
        </w:rPr>
        <w:t xml:space="preserve"> trials in each experimental condition.</w:t>
      </w:r>
      <w:r w:rsidR="007236C6">
        <w:rPr>
          <w:rFonts w:eastAsiaTheme="minorEastAsia"/>
          <w:lang w:val="en-US"/>
        </w:rPr>
        <w:t xml:space="preserve"> The experiment</w:t>
      </w:r>
      <w:r w:rsidR="00BB3A3E">
        <w:rPr>
          <w:rFonts w:eastAsiaTheme="minorEastAsia"/>
          <w:lang w:val="en-US"/>
        </w:rPr>
        <w:t xml:space="preserve"> has 3 factors: 2 (Match: match, non</w:t>
      </w:r>
      <w:r w:rsidR="00BB3A3E" w:rsidRPr="009D311E">
        <w:rPr>
          <w:rFonts w:eastAsiaTheme="minorEastAsia"/>
          <w:lang w:val="en-US"/>
        </w:rPr>
        <w:t>match</w:t>
      </w:r>
      <w:r w:rsidR="00BB3A3E">
        <w:rPr>
          <w:rFonts w:eastAsiaTheme="minorEastAsia"/>
          <w:lang w:val="en-US"/>
        </w:rPr>
        <w:t xml:space="preserve">) × 2 (Identity: self, friend, stranger) × 3 (Delay: 0, 40ms, 120ms, 700ms). </w:t>
      </w:r>
      <w:r w:rsidR="00BB3A3E" w:rsidRPr="009D311E">
        <w:rPr>
          <w:rFonts w:eastAsiaTheme="minorEastAsia"/>
          <w:lang w:val="en-US"/>
        </w:rPr>
        <w:t xml:space="preserve">To avoid the influence of </w:t>
      </w:r>
      <w:r w:rsidR="00BB3A3E">
        <w:rPr>
          <w:rFonts w:eastAsiaTheme="minorEastAsia"/>
          <w:lang w:val="en-US"/>
        </w:rPr>
        <w:t>“Delay”</w:t>
      </w:r>
      <w:r w:rsidR="00BB3A3E" w:rsidRPr="009D311E">
        <w:rPr>
          <w:rFonts w:eastAsiaTheme="minorEastAsia"/>
          <w:lang w:val="en-US"/>
        </w:rPr>
        <w:t xml:space="preserve"> on SPE, only data </w:t>
      </w:r>
      <w:r w:rsidR="00BB3A3E">
        <w:rPr>
          <w:rFonts w:eastAsiaTheme="minorEastAsia"/>
          <w:lang w:val="en-US"/>
        </w:rPr>
        <w:t>in “no delay” condition</w:t>
      </w:r>
      <w:r w:rsidR="00BB3A3E" w:rsidRPr="009D311E">
        <w:rPr>
          <w:rFonts w:eastAsiaTheme="minorEastAsia"/>
          <w:lang w:val="en-US"/>
        </w:rPr>
        <w:t xml:space="preserve"> were included in the analysis.</w:t>
      </w:r>
    </w:p>
    <w:p w14:paraId="450D0BDA" w14:textId="4550FBF0" w:rsidR="00450372" w:rsidRDefault="00BB3A3E" w:rsidP="004C6378">
      <w:pPr>
        <w:ind w:firstLineChars="100" w:firstLine="241"/>
        <w:rPr>
          <w:rFonts w:eastAsiaTheme="minorEastAsia"/>
          <w:lang w:val="en-US"/>
        </w:rPr>
      </w:pPr>
      <w:r w:rsidRPr="004C6378">
        <w:rPr>
          <w:rFonts w:eastAsiaTheme="minorEastAsia"/>
          <w:b/>
          <w:lang w:val="en-US"/>
        </w:rPr>
        <w:t xml:space="preserve">Dataset </w:t>
      </w:r>
      <w:r w:rsidR="002A64FF">
        <w:rPr>
          <w:rFonts w:eastAsiaTheme="minorEastAsia"/>
          <w:b/>
          <w:lang w:val="en-US"/>
        </w:rPr>
        <w:t>d</w:t>
      </w:r>
      <w:r w:rsidR="00667284">
        <w:rPr>
          <w:rFonts w:eastAsiaTheme="minorEastAsia"/>
          <w:lang w:val="en-US"/>
        </w:rPr>
        <w:t>*</w:t>
      </w:r>
      <w:r>
        <w:rPr>
          <w:rFonts w:eastAsiaTheme="minorEastAsia"/>
          <w:lang w:val="en-US"/>
        </w:rPr>
        <w:t xml:space="preserve">: </w:t>
      </w:r>
      <w:r>
        <w:rPr>
          <w:rFonts w:eastAsiaTheme="minorEastAsia"/>
          <w:lang w:val="en-US"/>
        </w:rPr>
        <w:fldChar w:fldCharType="begin"/>
      </w:r>
      <w:r w:rsidR="00CB2315">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Theme="minorEastAsia"/>
          <w:lang w:val="en-US"/>
        </w:rPr>
        <w:fldChar w:fldCharType="separate"/>
      </w:r>
      <w:r w:rsidR="00CB2315">
        <w:rPr>
          <w:rFonts w:eastAsiaTheme="minorEastAsia"/>
          <w:noProof/>
          <w:lang w:val="en-US"/>
        </w:rPr>
        <w:t>Martínez-Pérez et al. (2020)</w:t>
      </w:r>
      <w:r>
        <w:rPr>
          <w:rFonts w:eastAsiaTheme="minorEastAsia"/>
          <w:lang w:val="en-US"/>
        </w:rPr>
        <w:fldChar w:fldCharType="end"/>
      </w:r>
      <w:r w:rsidR="00CB2315">
        <w:rPr>
          <w:rFonts w:eastAsiaTheme="minorEastAsia"/>
          <w:lang w:val="en-US"/>
        </w:rPr>
        <w:t xml:space="preserve">. </w:t>
      </w:r>
      <w:r w:rsidR="007236C6" w:rsidRPr="00D71246">
        <w:rPr>
          <w:rFonts w:eastAsiaTheme="minorEastAsia"/>
          <w:lang w:val="en-US"/>
        </w:rPr>
        <w:t xml:space="preserve">In </w:t>
      </w:r>
      <w:r w:rsidR="007236C6">
        <w:rPr>
          <w:rFonts w:eastAsiaTheme="minorEastAsia"/>
          <w:lang w:val="en-US"/>
        </w:rPr>
        <w:t>Experiment 1</w:t>
      </w:r>
      <w:r w:rsidR="007236C6" w:rsidRPr="00D71246">
        <w:rPr>
          <w:rFonts w:eastAsiaTheme="minorEastAsia"/>
          <w:lang w:val="en-US"/>
        </w:rPr>
        <w:t xml:space="preserve">, </w:t>
      </w:r>
      <w:r w:rsidR="007236C6">
        <w:rPr>
          <w:rFonts w:eastAsiaTheme="minorEastAsia"/>
          <w:lang w:val="en-US"/>
        </w:rPr>
        <w:t>90</w:t>
      </w:r>
      <w:r w:rsidR="007236C6" w:rsidRPr="00D71246">
        <w:rPr>
          <w:rFonts w:eastAsiaTheme="minorEastAsia"/>
          <w:lang w:val="en-US"/>
        </w:rPr>
        <w:t xml:space="preserve"> participants underwent </w:t>
      </w:r>
      <w:r w:rsidR="007236C6">
        <w:rPr>
          <w:rFonts w:eastAsiaTheme="minorEastAsia"/>
          <w:lang w:val="en-US"/>
        </w:rPr>
        <w:t>40</w:t>
      </w:r>
      <w:r w:rsidR="007236C6" w:rsidRPr="00D71246">
        <w:rPr>
          <w:rFonts w:eastAsiaTheme="minorEastAsia"/>
          <w:lang w:val="en-US"/>
        </w:rPr>
        <w:t xml:space="preserve"> trials in each experimental condition.</w:t>
      </w:r>
      <w:r w:rsidR="007236C6">
        <w:rPr>
          <w:rFonts w:eastAsiaTheme="minorEastAsia"/>
          <w:lang w:val="en-US"/>
        </w:rPr>
        <w:t xml:space="preserve"> </w:t>
      </w:r>
      <w:r w:rsidR="00CB2315" w:rsidRPr="00CB2315">
        <w:rPr>
          <w:rFonts w:eastAsiaTheme="minorEastAsia"/>
          <w:lang w:val="en-US"/>
        </w:rPr>
        <w:t xml:space="preserve">The </w:t>
      </w:r>
      <w:r w:rsidR="007236C6">
        <w:rPr>
          <w:rFonts w:eastAsiaTheme="minorEastAsia"/>
          <w:lang w:val="en-US"/>
        </w:rPr>
        <w:t>e</w:t>
      </w:r>
      <w:r w:rsidR="00CB2315" w:rsidRPr="00CB2315">
        <w:rPr>
          <w:rFonts w:eastAsiaTheme="minorEastAsia"/>
          <w:lang w:val="en-US"/>
        </w:rPr>
        <w:t xml:space="preserve">xperiment has 3 factors: 2 (Match: match, nonmatch) × 2 (Identity: self, friend, stranger) × </w:t>
      </w:r>
      <w:r w:rsidR="00CB2315">
        <w:rPr>
          <w:rFonts w:eastAsiaTheme="minorEastAsia"/>
          <w:lang w:val="en-US"/>
        </w:rPr>
        <w:t>5</w:t>
      </w:r>
      <w:r w:rsidR="00CB2315" w:rsidRPr="00CB2315">
        <w:rPr>
          <w:rFonts w:eastAsiaTheme="minorEastAsia"/>
          <w:lang w:val="en-US"/>
        </w:rPr>
        <w:t xml:space="preserve"> (</w:t>
      </w:r>
      <w:r w:rsidR="00CB2315">
        <w:rPr>
          <w:rFonts w:eastAsiaTheme="minorEastAsia"/>
          <w:lang w:val="en-US"/>
        </w:rPr>
        <w:t>Stimulation</w:t>
      </w:r>
      <w:r w:rsidR="00CB2315" w:rsidRPr="00CB2315">
        <w:rPr>
          <w:rFonts w:eastAsiaTheme="minorEastAsia"/>
          <w:lang w:val="en-US"/>
        </w:rPr>
        <w:t xml:space="preserve">: </w:t>
      </w:r>
      <w:r w:rsidR="00CB2315">
        <w:rPr>
          <w:rFonts w:eastAsiaTheme="minorEastAsia"/>
          <w:lang w:val="en-US"/>
        </w:rPr>
        <w:t>DLPFC-A, DLPFC-C, Sham, VMPFC-A, VMPFC-C</w:t>
      </w:r>
      <w:r w:rsidR="00CB2315" w:rsidRPr="00CB2315">
        <w:rPr>
          <w:rFonts w:eastAsiaTheme="minorEastAsia"/>
          <w:lang w:val="en-US"/>
        </w:rPr>
        <w:t>).</w:t>
      </w:r>
      <w:r w:rsidR="00CB2315">
        <w:rPr>
          <w:rFonts w:eastAsiaTheme="minorEastAsia"/>
          <w:lang w:val="en-US"/>
        </w:rPr>
        <w:t xml:space="preserve"> </w:t>
      </w:r>
      <w:r w:rsidR="00450372" w:rsidRPr="00450372">
        <w:rPr>
          <w:rFonts w:eastAsiaTheme="minorEastAsia"/>
          <w:lang w:val="en-US"/>
        </w:rPr>
        <w:t xml:space="preserve">The variable of </w:t>
      </w:r>
      <w:r w:rsidR="00450372">
        <w:rPr>
          <w:rFonts w:eastAsiaTheme="minorEastAsia"/>
          <w:lang w:val="en-US"/>
        </w:rPr>
        <w:t>“Stimulation”</w:t>
      </w:r>
      <w:r w:rsidR="00450372" w:rsidRPr="00450372">
        <w:rPr>
          <w:rFonts w:eastAsiaTheme="minorEastAsia"/>
          <w:lang w:val="en-US"/>
        </w:rPr>
        <w:t xml:space="preserve"> </w:t>
      </w:r>
      <w:r w:rsidR="00450372">
        <w:rPr>
          <w:rFonts w:eastAsiaTheme="minorEastAsia"/>
          <w:lang w:val="en-US"/>
        </w:rPr>
        <w:t>is</w:t>
      </w:r>
      <w:r w:rsidR="00450372" w:rsidRPr="00450372">
        <w:rPr>
          <w:rFonts w:eastAsiaTheme="minorEastAsia"/>
          <w:lang w:val="en-US"/>
        </w:rPr>
        <w:t xml:space="preserve"> not of interest to us, and therefore we will conduct our analysis without taking the variable into consideration.</w:t>
      </w:r>
      <w:r w:rsidR="00450372">
        <w:rPr>
          <w:rFonts w:eastAsiaTheme="minorEastAsia"/>
          <w:lang w:val="en-US"/>
        </w:rPr>
        <w:t xml:space="preserve"> </w:t>
      </w:r>
    </w:p>
    <w:p w14:paraId="7B5874E0" w14:textId="6689BE1A" w:rsidR="002A64FF" w:rsidRDefault="002A64FF" w:rsidP="002A64FF">
      <w:pPr>
        <w:ind w:firstLineChars="100" w:firstLine="241"/>
        <w:rPr>
          <w:rFonts w:eastAsiaTheme="minorEastAsia"/>
          <w:lang w:val="en-US"/>
        </w:rPr>
      </w:pPr>
      <w:r w:rsidRPr="004C6378">
        <w:rPr>
          <w:rFonts w:eastAsiaTheme="minorEastAsia"/>
          <w:b/>
          <w:lang w:val="en-US"/>
        </w:rPr>
        <w:t xml:space="preserve">Dataset </w:t>
      </w:r>
      <w:r>
        <w:rPr>
          <w:rFonts w:eastAsiaTheme="minorEastAsia"/>
          <w:b/>
          <w:lang w:val="en-US"/>
        </w:rPr>
        <w:t>e</w:t>
      </w:r>
      <w:r>
        <w:rPr>
          <w:rFonts w:eastAsiaTheme="minorEastAsia"/>
          <w:lang w:val="en-US"/>
        </w:rPr>
        <w:t xml:space="preserve">: </w:t>
      </w:r>
      <w:r>
        <w:rPr>
          <w:rFonts w:eastAsiaTheme="minorEastAsia"/>
          <w:lang w:val="en-US"/>
        </w:rPr>
        <w:fldChar w:fldCharType="begin"/>
      </w:r>
      <w:r>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Theme="minorEastAsia"/>
          <w:lang w:val="en-US"/>
        </w:rPr>
        <w:fldChar w:fldCharType="separate"/>
      </w:r>
      <w:r>
        <w:rPr>
          <w:rFonts w:eastAsiaTheme="minorEastAsia"/>
          <w:noProof/>
          <w:lang w:val="en-US"/>
        </w:rPr>
        <w:t>Xu et al. (2021)</w:t>
      </w:r>
      <w:r>
        <w:rPr>
          <w:rFonts w:eastAsiaTheme="minorEastAsia"/>
          <w:lang w:val="en-US"/>
        </w:rPr>
        <w:fldChar w:fldCharType="end"/>
      </w:r>
      <w:r>
        <w:rPr>
          <w:rFonts w:eastAsiaTheme="minorEastAsia"/>
          <w:lang w:val="en-US"/>
        </w:rPr>
        <w:t>.</w:t>
      </w:r>
      <w:r w:rsidRPr="007236C6">
        <w:rPr>
          <w:rFonts w:eastAsiaTheme="minorEastAsia"/>
          <w:lang w:val="en-US"/>
        </w:rPr>
        <w:t xml:space="preserve"> </w:t>
      </w:r>
      <w:r w:rsidRPr="00D71246">
        <w:rPr>
          <w:rFonts w:eastAsiaTheme="minorEastAsia"/>
          <w:lang w:val="en-US"/>
        </w:rPr>
        <w:t xml:space="preserve">In </w:t>
      </w:r>
      <w:r>
        <w:rPr>
          <w:rFonts w:eastAsiaTheme="minorEastAsia"/>
          <w:lang w:val="en-US"/>
        </w:rPr>
        <w:t>Experiment 1</w:t>
      </w:r>
      <w:r w:rsidRPr="00D71246">
        <w:rPr>
          <w:rFonts w:eastAsiaTheme="minorEastAsia"/>
          <w:lang w:val="en-US"/>
        </w:rPr>
        <w:t xml:space="preserve">, </w:t>
      </w:r>
      <w:r>
        <w:rPr>
          <w:rFonts w:eastAsiaTheme="minorEastAsia"/>
          <w:lang w:val="en-US"/>
        </w:rPr>
        <w:t>105</w:t>
      </w:r>
      <w:r w:rsidRPr="00D71246">
        <w:rPr>
          <w:rFonts w:eastAsiaTheme="minorEastAsia"/>
          <w:lang w:val="en-US"/>
        </w:rPr>
        <w:t xml:space="preserve"> participants underwent </w:t>
      </w:r>
      <w:r>
        <w:rPr>
          <w:rFonts w:eastAsiaTheme="minorEastAsia"/>
          <w:lang w:val="en-US"/>
        </w:rPr>
        <w:t>60</w:t>
      </w:r>
      <w:r w:rsidRPr="00D71246">
        <w:rPr>
          <w:rFonts w:eastAsiaTheme="minorEastAsia"/>
          <w:lang w:val="en-US"/>
        </w:rPr>
        <w:t xml:space="preserve"> trials in each experimental condition.</w:t>
      </w:r>
      <w:r>
        <w:rPr>
          <w:rFonts w:eastAsiaTheme="minorEastAsia"/>
          <w:lang w:val="en-US"/>
        </w:rPr>
        <w:t xml:space="preserve"> The experiment</w:t>
      </w:r>
      <w:r w:rsidRPr="00CB2315">
        <w:rPr>
          <w:rFonts w:eastAsiaTheme="minorEastAsia"/>
          <w:lang w:val="en-US"/>
        </w:rPr>
        <w:t xml:space="preserve"> has </w:t>
      </w:r>
      <w:r>
        <w:rPr>
          <w:rFonts w:eastAsiaTheme="minorEastAsia"/>
          <w:lang w:val="en-US"/>
        </w:rPr>
        <w:t>4</w:t>
      </w:r>
      <w:r w:rsidRPr="00CB2315">
        <w:rPr>
          <w:rFonts w:eastAsiaTheme="minorEastAsia"/>
          <w:lang w:val="en-US"/>
        </w:rPr>
        <w:t xml:space="preserve"> factors: 2 (Match: match, nonmatch) × 2 (Identity: self, friend, stranger)</w:t>
      </w:r>
      <w:r>
        <w:rPr>
          <w:rFonts w:eastAsiaTheme="minorEastAsia"/>
          <w:lang w:val="en-US"/>
        </w:rPr>
        <w:t xml:space="preserve"> </w:t>
      </w:r>
      <w:r w:rsidRPr="00CB2315">
        <w:rPr>
          <w:rFonts w:eastAsiaTheme="minorEastAsia"/>
          <w:lang w:val="en-US"/>
        </w:rPr>
        <w:t>×</w:t>
      </w:r>
      <w:r>
        <w:rPr>
          <w:rFonts w:eastAsiaTheme="minorEastAsia"/>
          <w:lang w:val="en-US"/>
        </w:rPr>
        <w:t xml:space="preserve"> 2 </w:t>
      </w:r>
      <w:r w:rsidRPr="00CB2315">
        <w:rPr>
          <w:rFonts w:eastAsiaTheme="minorEastAsia"/>
          <w:lang w:val="en-US"/>
        </w:rPr>
        <w:t>(</w:t>
      </w:r>
      <w:r>
        <w:rPr>
          <w:rFonts w:eastAsiaTheme="minorEastAsia"/>
          <w:lang w:val="en-US"/>
        </w:rPr>
        <w:t>Feedback</w:t>
      </w:r>
      <w:r w:rsidRPr="00CB2315">
        <w:rPr>
          <w:rFonts w:eastAsiaTheme="minorEastAsia"/>
          <w:lang w:val="en-US"/>
        </w:rPr>
        <w:t>:</w:t>
      </w:r>
      <w:r>
        <w:rPr>
          <w:rFonts w:eastAsiaTheme="minorEastAsia"/>
          <w:lang w:val="en-US"/>
        </w:rPr>
        <w:t xml:space="preserve"> acceptance, rejection</w:t>
      </w:r>
      <w:r w:rsidRPr="00CB2315">
        <w:rPr>
          <w:rFonts w:eastAsiaTheme="minorEastAsia"/>
          <w:lang w:val="en-US"/>
        </w:rPr>
        <w:t>)</w:t>
      </w:r>
      <w:r w:rsidRPr="00450372">
        <w:rPr>
          <w:rFonts w:eastAsiaTheme="minorEastAsia"/>
          <w:lang w:val="en-US"/>
        </w:rPr>
        <w:t xml:space="preserve"> </w:t>
      </w:r>
      <w:r w:rsidRPr="00CB2315">
        <w:rPr>
          <w:rFonts w:eastAsiaTheme="minorEastAsia"/>
          <w:lang w:val="en-US"/>
        </w:rPr>
        <w:t>×</w:t>
      </w:r>
      <w:r>
        <w:rPr>
          <w:rFonts w:eastAsiaTheme="minorEastAsia"/>
          <w:lang w:val="en-US"/>
        </w:rPr>
        <w:t xml:space="preserve"> 2 </w:t>
      </w:r>
      <w:r w:rsidRPr="00CB2315">
        <w:rPr>
          <w:rFonts w:eastAsiaTheme="minorEastAsia"/>
          <w:lang w:val="en-US"/>
        </w:rPr>
        <w:t>(</w:t>
      </w:r>
      <w:r>
        <w:rPr>
          <w:rFonts w:eastAsiaTheme="minorEastAsia"/>
          <w:lang w:val="en-US"/>
        </w:rPr>
        <w:t>sex</w:t>
      </w:r>
      <w:r w:rsidRPr="00CB2315">
        <w:rPr>
          <w:rFonts w:eastAsiaTheme="minorEastAsia"/>
          <w:lang w:val="en-US"/>
        </w:rPr>
        <w:t>:</w:t>
      </w:r>
      <w:r>
        <w:rPr>
          <w:rFonts w:eastAsiaTheme="minorEastAsia"/>
          <w:lang w:val="en-US"/>
        </w:rPr>
        <w:t xml:space="preserve"> men, women</w:t>
      </w:r>
      <w:r w:rsidRPr="00CB2315">
        <w:rPr>
          <w:rFonts w:eastAsiaTheme="minorEastAsia"/>
          <w:lang w:val="en-US"/>
        </w:rPr>
        <w:t>)</w:t>
      </w:r>
      <w:r>
        <w:rPr>
          <w:rFonts w:eastAsiaTheme="minorEastAsia"/>
          <w:lang w:val="en-US"/>
        </w:rPr>
        <w:t xml:space="preserve">.  </w:t>
      </w:r>
      <w:r w:rsidRPr="00450372">
        <w:rPr>
          <w:rFonts w:eastAsiaTheme="minorEastAsia"/>
          <w:lang w:val="en-US"/>
        </w:rPr>
        <w:t xml:space="preserve">The variables of </w:t>
      </w:r>
      <w:r>
        <w:rPr>
          <w:rFonts w:eastAsiaTheme="minorEastAsia"/>
          <w:lang w:val="en-US"/>
        </w:rPr>
        <w:t>“F</w:t>
      </w:r>
      <w:r w:rsidRPr="00450372">
        <w:rPr>
          <w:rFonts w:eastAsiaTheme="minorEastAsia"/>
          <w:lang w:val="en-US"/>
        </w:rPr>
        <w:t>eedback</w:t>
      </w:r>
      <w:r>
        <w:rPr>
          <w:rFonts w:eastAsiaTheme="minorEastAsia"/>
          <w:lang w:val="en-US"/>
        </w:rPr>
        <w:t>”</w:t>
      </w:r>
      <w:r w:rsidRPr="00450372">
        <w:rPr>
          <w:rFonts w:eastAsiaTheme="minorEastAsia"/>
          <w:lang w:val="en-US"/>
        </w:rPr>
        <w:t xml:space="preserve"> and </w:t>
      </w:r>
      <w:r>
        <w:rPr>
          <w:rFonts w:eastAsiaTheme="minorEastAsia"/>
          <w:lang w:val="en-US"/>
        </w:rPr>
        <w:t>“S</w:t>
      </w:r>
      <w:r w:rsidRPr="00450372">
        <w:rPr>
          <w:rFonts w:eastAsiaTheme="minorEastAsia"/>
          <w:lang w:val="en-US"/>
        </w:rPr>
        <w:t>ex</w:t>
      </w:r>
      <w:r>
        <w:rPr>
          <w:rFonts w:eastAsiaTheme="minorEastAsia"/>
          <w:lang w:val="en-US"/>
        </w:rPr>
        <w:t>”</w:t>
      </w:r>
      <w:r w:rsidRPr="00450372">
        <w:rPr>
          <w:rFonts w:eastAsiaTheme="minorEastAsia"/>
          <w:lang w:val="en-US"/>
        </w:rPr>
        <w:t xml:space="preserve"> are not of interest to us, and therefore we will conduct our analysis without taking these variables into consideration.</w:t>
      </w:r>
      <w:r>
        <w:rPr>
          <w:rFonts w:eastAsiaTheme="minorEastAsia"/>
          <w:lang w:val="en-US"/>
        </w:rPr>
        <w:t xml:space="preserve"> </w:t>
      </w:r>
    </w:p>
    <w:p w14:paraId="22C85B04" w14:textId="77777777" w:rsidR="002A64FF" w:rsidRPr="002A64FF" w:rsidRDefault="002A64FF" w:rsidP="004C6378">
      <w:pPr>
        <w:ind w:firstLineChars="100" w:firstLine="240"/>
        <w:rPr>
          <w:rFonts w:eastAsiaTheme="minorEastAsia"/>
          <w:lang w:val="en-US"/>
        </w:rPr>
      </w:pPr>
    </w:p>
    <w:p w14:paraId="525BABF0" w14:textId="24182161" w:rsidR="00DA0284" w:rsidRPr="00A566CE" w:rsidRDefault="00450372" w:rsidP="00A566CE">
      <w:pPr>
        <w:ind w:firstLine="720"/>
        <w:rPr>
          <w:rFonts w:eastAsiaTheme="minorEastAsia"/>
          <w:lang w:val="en-US"/>
        </w:rPr>
      </w:pPr>
      <w:r>
        <w:rPr>
          <w:rFonts w:eastAsiaTheme="minorEastAsia"/>
          <w:lang w:val="en-US"/>
        </w:rPr>
        <w:t xml:space="preserve">  </w:t>
      </w:r>
    </w:p>
    <w:p w14:paraId="11AECA20" w14:textId="41FCCAFD" w:rsidR="0065775C" w:rsidRDefault="0065775C" w:rsidP="0065775C">
      <w:pPr>
        <w:rPr>
          <w:rFonts w:eastAsia="Calibri"/>
          <w:lang w:val="en-US"/>
        </w:rPr>
      </w:pPr>
      <w:r>
        <w:rPr>
          <w:rFonts w:eastAsia="Calibri"/>
          <w:lang w:val="en-US"/>
        </w:rPr>
        <w:t xml:space="preserve">Table </w:t>
      </w:r>
      <w:r w:rsidR="00A566CE">
        <w:rPr>
          <w:rFonts w:eastAsia="Calibri"/>
          <w:lang w:val="en-US"/>
        </w:rPr>
        <w:t>2</w:t>
      </w:r>
      <w:r>
        <w:rPr>
          <w:rFonts w:eastAsia="Calibri"/>
          <w:lang w:val="en-US"/>
        </w:rPr>
        <w:t xml:space="preserve">. </w:t>
      </w:r>
      <w:r w:rsidR="00710AB4" w:rsidRPr="00710AB4">
        <w:rPr>
          <w:rFonts w:eastAsia="Calibri"/>
          <w:lang w:val="en-US"/>
        </w:rPr>
        <w:t>The computability of SPE index and the reliability test to be carried out</w:t>
      </w:r>
    </w:p>
    <w:tbl>
      <w:tblPr>
        <w:tblStyle w:val="10"/>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2A64FF">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2A64FF">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2A64FF">
        <w:trPr>
          <w:trHeight w:val="449"/>
        </w:trPr>
        <w:tc>
          <w:tcPr>
            <w:tcW w:w="1843" w:type="dxa"/>
            <w:tcBorders>
              <w:top w:val="single" w:sz="4" w:space="0" w:color="auto"/>
              <w:bottom w:val="nil"/>
            </w:tcBorders>
            <w:noWrap/>
            <w:vAlign w:val="center"/>
          </w:tcPr>
          <w:p w14:paraId="25EEFCED" w14:textId="77777777" w:rsidR="00F731F9" w:rsidRDefault="0065775C" w:rsidP="00A84646">
            <w:pPr>
              <w:widowControl w:val="0"/>
              <w:jc w:val="center"/>
              <w:rPr>
                <w:rFonts w:eastAsia="SimSun"/>
                <w:szCs w:val="22"/>
              </w:rPr>
            </w:pPr>
            <w:r w:rsidRPr="00B75E9C">
              <w:rPr>
                <w:rFonts w:eastAsia="SimSun" w:hint="eastAsia"/>
                <w:szCs w:val="22"/>
              </w:rPr>
              <w:t>H</w:t>
            </w:r>
            <w:r w:rsidRPr="00B75E9C">
              <w:rPr>
                <w:rFonts w:eastAsia="SimSun"/>
                <w:szCs w:val="22"/>
              </w:rPr>
              <w:t xml:space="preserve">u </w:t>
            </w:r>
          </w:p>
          <w:p w14:paraId="371DDF7F" w14:textId="5C69E511" w:rsidR="0065775C" w:rsidRPr="00B75E9C" w:rsidRDefault="0065775C" w:rsidP="00A84646">
            <w:pPr>
              <w:widowControl w:val="0"/>
              <w:jc w:val="center"/>
              <w:rPr>
                <w:rFonts w:eastAsia="SimSun"/>
                <w:szCs w:val="22"/>
              </w:rPr>
            </w:pPr>
            <w:r w:rsidRPr="00B75E9C">
              <w:rPr>
                <w:rFonts w:eastAsia="SimSun"/>
                <w:szCs w:val="22"/>
              </w:rPr>
              <w:t>(2016)</w:t>
            </w:r>
          </w:p>
        </w:tc>
        <w:tc>
          <w:tcPr>
            <w:tcW w:w="883" w:type="dxa"/>
            <w:tcBorders>
              <w:top w:val="single" w:sz="4" w:space="0" w:color="auto"/>
              <w:bottom w:val="nil"/>
            </w:tcBorders>
            <w:noWrap/>
            <w:vAlign w:val="center"/>
          </w:tcPr>
          <w:p w14:paraId="1013D83E" w14:textId="77777777" w:rsidR="0065775C" w:rsidRPr="00B75E9C" w:rsidRDefault="0065775C" w:rsidP="00A84646">
            <w:pPr>
              <w:widowControl w:val="0"/>
              <w:jc w:val="center"/>
              <w:rPr>
                <w:rFonts w:eastAsia="SimSun"/>
                <w:szCs w:val="22"/>
              </w:rPr>
            </w:pPr>
            <w:r w:rsidRPr="00B75E9C">
              <w:rPr>
                <w:rFonts w:eastAsia="SimSun" w:hint="eastAsia"/>
                <w:szCs w:val="22"/>
              </w:rPr>
              <w:t>1</w:t>
            </w:r>
          </w:p>
        </w:tc>
        <w:tc>
          <w:tcPr>
            <w:tcW w:w="555" w:type="dxa"/>
            <w:tcBorders>
              <w:top w:val="single" w:sz="4" w:space="0" w:color="auto"/>
              <w:bottom w:val="nil"/>
            </w:tcBorders>
            <w:vAlign w:val="center"/>
          </w:tcPr>
          <w:p w14:paraId="645B727A"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tcBorders>
              <w:top w:val="single" w:sz="4" w:space="0" w:color="auto"/>
              <w:bottom w:val="nil"/>
            </w:tcBorders>
            <w:vAlign w:val="center"/>
          </w:tcPr>
          <w:p w14:paraId="234395C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tcBorders>
              <w:top w:val="single" w:sz="4" w:space="0" w:color="auto"/>
              <w:bottom w:val="nil"/>
            </w:tcBorders>
            <w:vAlign w:val="center"/>
          </w:tcPr>
          <w:p w14:paraId="72D4C203"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tcBorders>
              <w:top w:val="single" w:sz="4" w:space="0" w:color="auto"/>
              <w:bottom w:val="nil"/>
            </w:tcBorders>
            <w:vAlign w:val="center"/>
          </w:tcPr>
          <w:p w14:paraId="6723D01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tcBorders>
              <w:top w:val="single" w:sz="4" w:space="0" w:color="auto"/>
              <w:bottom w:val="nil"/>
            </w:tcBorders>
            <w:vAlign w:val="center"/>
          </w:tcPr>
          <w:p w14:paraId="63F21A6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tcBorders>
              <w:top w:val="single" w:sz="4" w:space="0" w:color="auto"/>
              <w:bottom w:val="nil"/>
            </w:tcBorders>
            <w:vAlign w:val="center"/>
          </w:tcPr>
          <w:p w14:paraId="59ECCA4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tcBorders>
              <w:top w:val="single" w:sz="4" w:space="0" w:color="auto"/>
              <w:bottom w:val="nil"/>
            </w:tcBorders>
            <w:vAlign w:val="center"/>
          </w:tcPr>
          <w:p w14:paraId="6C18B0E0"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42" w:type="dxa"/>
            <w:tcBorders>
              <w:top w:val="single" w:sz="4" w:space="0" w:color="auto"/>
              <w:bottom w:val="nil"/>
            </w:tcBorders>
            <w:vAlign w:val="center"/>
          </w:tcPr>
          <w:p w14:paraId="0A466C3A" w14:textId="77777777" w:rsidR="0065775C" w:rsidRPr="00CA76AB" w:rsidRDefault="0065775C" w:rsidP="00A84646">
            <w:pPr>
              <w:widowControl w:val="0"/>
              <w:jc w:val="center"/>
              <w:rPr>
                <w:rFonts w:eastAsia="SimSun"/>
                <w:szCs w:val="22"/>
              </w:rPr>
            </w:pPr>
            <w:r w:rsidRPr="00CA76AB">
              <w:rPr>
                <w:rFonts w:eastAsia="SimSun"/>
                <w:szCs w:val="22"/>
              </w:rPr>
              <w:t>√</w:t>
            </w:r>
          </w:p>
        </w:tc>
      </w:tr>
      <w:tr w:rsidR="002A64FF" w:rsidRPr="00B75E9C" w14:paraId="5A5338BB" w14:textId="77777777" w:rsidTr="002A64FF">
        <w:trPr>
          <w:trHeight w:val="757"/>
        </w:trPr>
        <w:tc>
          <w:tcPr>
            <w:tcW w:w="1843" w:type="dxa"/>
            <w:tcBorders>
              <w:top w:val="nil"/>
            </w:tcBorders>
            <w:noWrap/>
            <w:vAlign w:val="center"/>
          </w:tcPr>
          <w:p w14:paraId="3168F381" w14:textId="1A2CDA23" w:rsidR="002A64FF" w:rsidRDefault="002A64FF" w:rsidP="002A64FF">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Pr>
                <w:rFonts w:eastAsia="PMingLiU"/>
                <w:szCs w:val="22"/>
              </w:rPr>
              <w:fldChar w:fldCharType="separate"/>
            </w:r>
            <w:r>
              <w:rPr>
                <w:rFonts w:eastAsia="PMingLiU"/>
                <w:noProof/>
                <w:szCs w:val="22"/>
              </w:rPr>
              <w:t>Constable and Knoblich (2020)</w:t>
            </w:r>
            <w:r>
              <w:rPr>
                <w:rFonts w:eastAsia="PMingLiU"/>
                <w:szCs w:val="22"/>
              </w:rPr>
              <w:fldChar w:fldCharType="end"/>
            </w:r>
          </w:p>
        </w:tc>
        <w:tc>
          <w:tcPr>
            <w:tcW w:w="883" w:type="dxa"/>
            <w:tcBorders>
              <w:top w:val="nil"/>
            </w:tcBorders>
            <w:noWrap/>
            <w:vAlign w:val="center"/>
          </w:tcPr>
          <w:p w14:paraId="22526166" w14:textId="0599D830" w:rsidR="002A64FF" w:rsidRPr="00B75E9C" w:rsidRDefault="002A64FF" w:rsidP="002A64FF">
            <w:pPr>
              <w:widowControl w:val="0"/>
              <w:jc w:val="center"/>
              <w:rPr>
                <w:rFonts w:eastAsia="PMingLiU"/>
                <w:szCs w:val="22"/>
              </w:rPr>
            </w:pPr>
            <w:r w:rsidRPr="00B75E9C">
              <w:rPr>
                <w:rFonts w:eastAsia="PMingLiU"/>
                <w:szCs w:val="22"/>
              </w:rPr>
              <w:t>1</w:t>
            </w:r>
          </w:p>
        </w:tc>
        <w:tc>
          <w:tcPr>
            <w:tcW w:w="555" w:type="dxa"/>
            <w:tcBorders>
              <w:top w:val="nil"/>
            </w:tcBorders>
            <w:vAlign w:val="center"/>
          </w:tcPr>
          <w:p w14:paraId="4D6F4F1C" w14:textId="7A074DED" w:rsidR="002A64FF" w:rsidRPr="00CA76AB" w:rsidRDefault="002A64FF" w:rsidP="002A64FF">
            <w:pPr>
              <w:widowControl w:val="0"/>
              <w:jc w:val="center"/>
              <w:rPr>
                <w:rFonts w:eastAsia="SimSun"/>
                <w:szCs w:val="22"/>
              </w:rPr>
            </w:pPr>
            <w:r w:rsidRPr="00CA76AB">
              <w:rPr>
                <w:rFonts w:eastAsia="SimSun"/>
                <w:szCs w:val="22"/>
              </w:rPr>
              <w:t>√</w:t>
            </w:r>
          </w:p>
        </w:tc>
        <w:tc>
          <w:tcPr>
            <w:tcW w:w="850" w:type="dxa"/>
            <w:tcBorders>
              <w:top w:val="nil"/>
            </w:tcBorders>
            <w:vAlign w:val="center"/>
          </w:tcPr>
          <w:p w14:paraId="423AC2D5" w14:textId="0545688C" w:rsidR="002A64FF" w:rsidRPr="00CA76AB" w:rsidRDefault="002A64FF" w:rsidP="002A64FF">
            <w:pPr>
              <w:widowControl w:val="0"/>
              <w:jc w:val="center"/>
              <w:rPr>
                <w:rFonts w:eastAsia="SimSun"/>
                <w:szCs w:val="22"/>
              </w:rPr>
            </w:pPr>
            <w:r w:rsidRPr="00CA76AB">
              <w:rPr>
                <w:rFonts w:eastAsia="SimSun"/>
                <w:szCs w:val="22"/>
              </w:rPr>
              <w:t>√</w:t>
            </w:r>
          </w:p>
        </w:tc>
        <w:tc>
          <w:tcPr>
            <w:tcW w:w="993" w:type="dxa"/>
            <w:tcBorders>
              <w:top w:val="nil"/>
            </w:tcBorders>
            <w:vAlign w:val="center"/>
          </w:tcPr>
          <w:p w14:paraId="6351412A" w14:textId="52C8889E" w:rsidR="002A64FF" w:rsidRPr="00CA76AB" w:rsidRDefault="002A64FF" w:rsidP="002A64FF">
            <w:pPr>
              <w:widowControl w:val="0"/>
              <w:jc w:val="center"/>
              <w:rPr>
                <w:rFonts w:eastAsia="SimSun"/>
                <w:szCs w:val="22"/>
              </w:rPr>
            </w:pPr>
            <w:r w:rsidRPr="00CA76AB">
              <w:rPr>
                <w:rFonts w:eastAsia="SimSun"/>
                <w:szCs w:val="22"/>
              </w:rPr>
              <w:t>√</w:t>
            </w:r>
          </w:p>
        </w:tc>
        <w:tc>
          <w:tcPr>
            <w:tcW w:w="1236" w:type="dxa"/>
            <w:tcBorders>
              <w:top w:val="nil"/>
            </w:tcBorders>
            <w:vAlign w:val="center"/>
          </w:tcPr>
          <w:p w14:paraId="3F3DD5A7" w14:textId="722DF35B" w:rsidR="002A64FF" w:rsidRPr="00CA76AB" w:rsidRDefault="002A64FF" w:rsidP="002A64FF">
            <w:pPr>
              <w:widowControl w:val="0"/>
              <w:jc w:val="center"/>
              <w:rPr>
                <w:rFonts w:eastAsia="SimSun"/>
                <w:szCs w:val="22"/>
              </w:rPr>
            </w:pPr>
            <w:r w:rsidRPr="00CA76AB">
              <w:rPr>
                <w:rFonts w:eastAsia="SimSun"/>
                <w:szCs w:val="22"/>
              </w:rPr>
              <w:t>√</w:t>
            </w:r>
          </w:p>
        </w:tc>
        <w:tc>
          <w:tcPr>
            <w:tcW w:w="746" w:type="dxa"/>
            <w:tcBorders>
              <w:top w:val="nil"/>
            </w:tcBorders>
            <w:vAlign w:val="center"/>
          </w:tcPr>
          <w:p w14:paraId="423A4900" w14:textId="67DDE1B8" w:rsidR="002A64FF" w:rsidRPr="00CA76AB" w:rsidRDefault="002A64FF" w:rsidP="002A64FF">
            <w:pPr>
              <w:widowControl w:val="0"/>
              <w:jc w:val="center"/>
              <w:rPr>
                <w:rFonts w:eastAsia="SimSun"/>
                <w:szCs w:val="22"/>
              </w:rPr>
            </w:pPr>
            <w:r w:rsidRPr="00CA76AB">
              <w:rPr>
                <w:rFonts w:eastAsia="SimSun"/>
                <w:szCs w:val="22"/>
              </w:rPr>
              <w:t>√</w:t>
            </w:r>
          </w:p>
        </w:tc>
        <w:tc>
          <w:tcPr>
            <w:tcW w:w="744" w:type="dxa"/>
            <w:tcBorders>
              <w:top w:val="nil"/>
            </w:tcBorders>
            <w:vAlign w:val="center"/>
          </w:tcPr>
          <w:p w14:paraId="510F5CF7" w14:textId="46292CD4" w:rsidR="002A64FF" w:rsidRPr="00CA76AB" w:rsidRDefault="002A64FF" w:rsidP="002A64FF">
            <w:pPr>
              <w:widowControl w:val="0"/>
              <w:jc w:val="center"/>
              <w:rPr>
                <w:rFonts w:eastAsia="SimSun"/>
                <w:szCs w:val="22"/>
              </w:rPr>
            </w:pPr>
            <w:r w:rsidRPr="00CA76AB">
              <w:rPr>
                <w:rFonts w:eastAsia="SimSun"/>
                <w:szCs w:val="22"/>
              </w:rPr>
              <w:t>√</w:t>
            </w:r>
          </w:p>
        </w:tc>
        <w:tc>
          <w:tcPr>
            <w:tcW w:w="825" w:type="dxa"/>
            <w:tcBorders>
              <w:top w:val="nil"/>
            </w:tcBorders>
            <w:vAlign w:val="center"/>
          </w:tcPr>
          <w:p w14:paraId="556E5302" w14:textId="77777777" w:rsidR="002A64FF" w:rsidRPr="00CA76AB" w:rsidRDefault="002A64FF" w:rsidP="002A64FF">
            <w:pPr>
              <w:widowControl w:val="0"/>
              <w:jc w:val="center"/>
              <w:rPr>
                <w:rFonts w:eastAsia="PMingLiU"/>
                <w:szCs w:val="22"/>
              </w:rPr>
            </w:pPr>
          </w:p>
        </w:tc>
        <w:tc>
          <w:tcPr>
            <w:tcW w:w="842" w:type="dxa"/>
            <w:tcBorders>
              <w:top w:val="nil"/>
            </w:tcBorders>
            <w:vAlign w:val="center"/>
          </w:tcPr>
          <w:p w14:paraId="0473676B" w14:textId="34A9AAD1" w:rsidR="002A64FF" w:rsidRPr="00CA76AB" w:rsidRDefault="002A64FF" w:rsidP="002A64FF">
            <w:pPr>
              <w:widowControl w:val="0"/>
              <w:jc w:val="center"/>
              <w:rPr>
                <w:rFonts w:eastAsia="SimSun"/>
                <w:szCs w:val="22"/>
              </w:rPr>
            </w:pPr>
            <w:r w:rsidRPr="00CA76AB">
              <w:rPr>
                <w:rFonts w:eastAsia="SimSun"/>
                <w:szCs w:val="22"/>
              </w:rPr>
              <w:t>√</w:t>
            </w:r>
          </w:p>
        </w:tc>
      </w:tr>
      <w:tr w:rsidR="0065775C" w:rsidRPr="00B75E9C" w14:paraId="26E87B65" w14:textId="77777777" w:rsidTr="002A64FF">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vAlign w:val="center"/>
          </w:tcPr>
          <w:p w14:paraId="41CBCD6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vAlign w:val="center"/>
          </w:tcPr>
          <w:p w14:paraId="4294897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vAlign w:val="center"/>
          </w:tcPr>
          <w:p w14:paraId="576B77C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vAlign w:val="center"/>
          </w:tcPr>
          <w:p w14:paraId="50DEA7F7"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vAlign w:val="center"/>
          </w:tcPr>
          <w:p w14:paraId="08DEA20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vAlign w:val="center"/>
          </w:tcPr>
          <w:p w14:paraId="5FFB6EBD" w14:textId="03BB18BD" w:rsidR="0065775C" w:rsidRPr="00CA76AB" w:rsidRDefault="0065775C" w:rsidP="00A84646">
            <w:pPr>
              <w:widowControl w:val="0"/>
              <w:jc w:val="center"/>
              <w:rPr>
                <w:rFonts w:eastAsia="PMingLiU"/>
                <w:szCs w:val="22"/>
              </w:rPr>
            </w:pP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403ED3CD" w14:textId="77777777" w:rsidTr="002A64FF">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lastRenderedPageBreak/>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D11198" w14:textId="77777777" w:rsidTr="002A64FF">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07C8DF" w14:textId="77777777" w:rsidTr="002A64FF">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23B92CE2" w14:textId="77777777" w:rsidTr="002A64FF">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74B57A33" w14:textId="77777777" w:rsidTr="002A64FF">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08329D20" w14:textId="77777777" w:rsidTr="002A64FF">
        <w:trPr>
          <w:trHeight w:val="551"/>
        </w:trPr>
        <w:tc>
          <w:tcPr>
            <w:tcW w:w="1843" w:type="dxa"/>
            <w:vMerge/>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vAlign w:val="center"/>
          </w:tcPr>
          <w:p w14:paraId="6062AF4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4EA1DC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6485ABAB"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77179E6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6025BD9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22E7761E"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24AB2714" w14:textId="77777777" w:rsidR="0065775C" w:rsidRPr="00CA76AB" w:rsidRDefault="0065775C" w:rsidP="00A84646">
            <w:pPr>
              <w:widowControl w:val="0"/>
              <w:jc w:val="center"/>
              <w:rPr>
                <w:rFonts w:eastAsia="PMingLiU"/>
                <w:szCs w:val="22"/>
              </w:rPr>
            </w:pPr>
          </w:p>
        </w:tc>
        <w:tc>
          <w:tcPr>
            <w:tcW w:w="842" w:type="dxa"/>
            <w:vAlign w:val="center"/>
          </w:tcPr>
          <w:p w14:paraId="5506FD5C"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043F5" w:rsidRPr="00B75E9C" w14:paraId="055542B9" w14:textId="77777777" w:rsidTr="002A64FF">
        <w:trPr>
          <w:trHeight w:val="551"/>
        </w:trPr>
        <w:tc>
          <w:tcPr>
            <w:tcW w:w="1843" w:type="dxa"/>
            <w:vMerge w:val="restart"/>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241BA005" w14:textId="3D2FA037"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52D6AB91" w14:textId="67222709"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1080CC05" w14:textId="244061EF"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381F9656" w14:textId="54F9C33F"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2ED735C3" w14:textId="0CC43549"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11364F7C" w14:textId="5E3CEC7D"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6B94131F" w14:textId="77777777" w:rsidR="006043F5" w:rsidRPr="00CA76AB" w:rsidRDefault="006043F5" w:rsidP="006043F5">
            <w:pPr>
              <w:widowControl w:val="0"/>
              <w:jc w:val="center"/>
              <w:rPr>
                <w:rFonts w:eastAsia="PMingLiU"/>
                <w:szCs w:val="22"/>
              </w:rPr>
            </w:pPr>
          </w:p>
        </w:tc>
        <w:tc>
          <w:tcPr>
            <w:tcW w:w="842" w:type="dxa"/>
            <w:vAlign w:val="center"/>
          </w:tcPr>
          <w:p w14:paraId="2AAE8C9E" w14:textId="62494F60"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23C5868D" w14:textId="77777777" w:rsidTr="002A64FF">
        <w:trPr>
          <w:trHeight w:val="551"/>
        </w:trPr>
        <w:tc>
          <w:tcPr>
            <w:tcW w:w="1843" w:type="dxa"/>
            <w:vMerge/>
            <w:noWrap/>
            <w:vAlign w:val="center"/>
          </w:tcPr>
          <w:p w14:paraId="32ED64F6" w14:textId="42CA2C9E" w:rsidR="006043F5" w:rsidRPr="00B75E9C" w:rsidRDefault="006043F5" w:rsidP="006043F5">
            <w:pPr>
              <w:widowControl w:val="0"/>
              <w:jc w:val="center"/>
              <w:rPr>
                <w:rFonts w:eastAsia="PMingLiU"/>
                <w:szCs w:val="22"/>
              </w:rPr>
            </w:pPr>
          </w:p>
        </w:tc>
        <w:tc>
          <w:tcPr>
            <w:tcW w:w="883" w:type="dxa"/>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vAlign w:val="center"/>
          </w:tcPr>
          <w:p w14:paraId="3646DBCB" w14:textId="3176F928"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576AC05A" w14:textId="3C4140DC"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35623315" w14:textId="2E61FCC8"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134E862C" w14:textId="002B5BBA"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467DFBC8" w14:textId="1A6AA499"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6A311187" w14:textId="083933A4"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777A5B21" w14:textId="77777777" w:rsidR="006043F5" w:rsidRPr="00CA76AB" w:rsidRDefault="006043F5" w:rsidP="006043F5">
            <w:pPr>
              <w:widowControl w:val="0"/>
              <w:jc w:val="center"/>
              <w:rPr>
                <w:rFonts w:eastAsia="PMingLiU"/>
                <w:szCs w:val="22"/>
              </w:rPr>
            </w:pPr>
          </w:p>
        </w:tc>
        <w:tc>
          <w:tcPr>
            <w:tcW w:w="842" w:type="dxa"/>
            <w:vAlign w:val="center"/>
          </w:tcPr>
          <w:p w14:paraId="2C070131" w14:textId="157EC2F3"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6C9FF4BC" w14:textId="77777777" w:rsidTr="002A64FF">
        <w:trPr>
          <w:trHeight w:val="551"/>
        </w:trPr>
        <w:tc>
          <w:tcPr>
            <w:tcW w:w="1843" w:type="dxa"/>
            <w:vMerge/>
            <w:noWrap/>
            <w:vAlign w:val="center"/>
          </w:tcPr>
          <w:p w14:paraId="6BC78937" w14:textId="77777777" w:rsidR="006043F5" w:rsidRPr="00B75E9C" w:rsidRDefault="006043F5" w:rsidP="006043F5">
            <w:pPr>
              <w:widowControl w:val="0"/>
              <w:jc w:val="center"/>
              <w:rPr>
                <w:rFonts w:eastAsia="PMingLiU"/>
                <w:szCs w:val="22"/>
              </w:rPr>
            </w:pPr>
          </w:p>
        </w:tc>
        <w:tc>
          <w:tcPr>
            <w:tcW w:w="883" w:type="dxa"/>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vAlign w:val="center"/>
          </w:tcPr>
          <w:p w14:paraId="3D734EFB" w14:textId="3B099BEE"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0BA9C29C" w14:textId="7AAFD992"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0A9BA2D5" w14:textId="473ABFD5"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0FC275C9" w14:textId="33DE29B8"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322D6089" w14:textId="6CF33B6D"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11DD2A4F" w14:textId="4A3BBEA8"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6CACD790" w14:textId="77777777" w:rsidR="006043F5" w:rsidRPr="00CA76AB" w:rsidRDefault="006043F5" w:rsidP="006043F5">
            <w:pPr>
              <w:widowControl w:val="0"/>
              <w:jc w:val="center"/>
              <w:rPr>
                <w:rFonts w:eastAsia="PMingLiU"/>
                <w:szCs w:val="22"/>
              </w:rPr>
            </w:pPr>
          </w:p>
        </w:tc>
        <w:tc>
          <w:tcPr>
            <w:tcW w:w="842" w:type="dxa"/>
            <w:vAlign w:val="center"/>
          </w:tcPr>
          <w:p w14:paraId="3DD6985D" w14:textId="710E08D2"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6FC88926" w14:textId="77777777" w:rsidTr="002A64FF">
        <w:trPr>
          <w:trHeight w:val="551"/>
        </w:trPr>
        <w:tc>
          <w:tcPr>
            <w:tcW w:w="1843" w:type="dxa"/>
            <w:vMerge w:val="restart"/>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3C1A5102" w14:textId="42755FAB"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58A2A061" w14:textId="2BE3F4DF"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71EF7D3B" w14:textId="6335C901"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0BA43207" w14:textId="216D1BD5"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351FF81B" w14:textId="71D18681"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267DFB2D" w14:textId="0E21F1B0"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4A19BF3E" w14:textId="77777777" w:rsidR="006043F5" w:rsidRPr="00CA76AB" w:rsidRDefault="006043F5" w:rsidP="006043F5">
            <w:pPr>
              <w:widowControl w:val="0"/>
              <w:jc w:val="center"/>
              <w:rPr>
                <w:rFonts w:eastAsia="PMingLiU"/>
                <w:szCs w:val="22"/>
              </w:rPr>
            </w:pPr>
          </w:p>
        </w:tc>
        <w:tc>
          <w:tcPr>
            <w:tcW w:w="842" w:type="dxa"/>
            <w:vAlign w:val="center"/>
          </w:tcPr>
          <w:p w14:paraId="58CA9BD1" w14:textId="474192ED"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39FE1C8F" w14:textId="77777777" w:rsidTr="002A64FF">
        <w:trPr>
          <w:trHeight w:val="551"/>
        </w:trPr>
        <w:tc>
          <w:tcPr>
            <w:tcW w:w="1843" w:type="dxa"/>
            <w:vMerge/>
            <w:noWrap/>
            <w:vAlign w:val="center"/>
          </w:tcPr>
          <w:p w14:paraId="7B426A0B" w14:textId="77777777" w:rsidR="006043F5" w:rsidRPr="00B75E9C" w:rsidRDefault="006043F5" w:rsidP="006043F5">
            <w:pPr>
              <w:widowControl w:val="0"/>
              <w:jc w:val="center"/>
              <w:rPr>
                <w:rFonts w:eastAsia="PMingLiU"/>
                <w:szCs w:val="22"/>
              </w:rPr>
            </w:pPr>
          </w:p>
        </w:tc>
        <w:tc>
          <w:tcPr>
            <w:tcW w:w="883" w:type="dxa"/>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vAlign w:val="center"/>
          </w:tcPr>
          <w:p w14:paraId="7DCEA82C" w14:textId="39AE6B76"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7C169F36" w14:textId="735D4DC7"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0AE6C4F2" w14:textId="5D7DC92C"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521E21CC" w14:textId="3D9B7CD1"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69037D8D" w14:textId="111043FB"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45F48062" w14:textId="380CB6CC"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4FEE1A99" w14:textId="77777777" w:rsidR="006043F5" w:rsidRPr="00CA76AB" w:rsidRDefault="006043F5" w:rsidP="006043F5">
            <w:pPr>
              <w:widowControl w:val="0"/>
              <w:jc w:val="center"/>
              <w:rPr>
                <w:rFonts w:eastAsia="PMingLiU"/>
                <w:szCs w:val="22"/>
              </w:rPr>
            </w:pPr>
          </w:p>
        </w:tc>
        <w:tc>
          <w:tcPr>
            <w:tcW w:w="842" w:type="dxa"/>
            <w:vAlign w:val="center"/>
          </w:tcPr>
          <w:p w14:paraId="7C7F481B" w14:textId="5ACD75F1"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43D0A966" w14:textId="77777777" w:rsidTr="002A64FF">
        <w:trPr>
          <w:trHeight w:val="608"/>
        </w:trPr>
        <w:tc>
          <w:tcPr>
            <w:tcW w:w="1843" w:type="dxa"/>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677E5BF9" w14:textId="1732837B"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759B480E" w14:textId="07EAD2DD"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612830CD" w14:textId="56A81F35"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5DE52214" w14:textId="0AC21391"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3A5951E7" w14:textId="527556F3"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0FA7CF55" w14:textId="7A9587BC"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33C99D23" w14:textId="77777777" w:rsidR="006043F5" w:rsidRPr="00CA76AB" w:rsidRDefault="006043F5" w:rsidP="006043F5">
            <w:pPr>
              <w:widowControl w:val="0"/>
              <w:jc w:val="center"/>
              <w:rPr>
                <w:rFonts w:eastAsia="PMingLiU"/>
                <w:szCs w:val="22"/>
              </w:rPr>
            </w:pPr>
          </w:p>
        </w:tc>
        <w:tc>
          <w:tcPr>
            <w:tcW w:w="842" w:type="dxa"/>
            <w:vAlign w:val="center"/>
          </w:tcPr>
          <w:p w14:paraId="589E1677" w14:textId="558520DF"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79DDB2B4" w14:textId="77777777" w:rsidTr="002A64FF">
        <w:trPr>
          <w:trHeight w:val="985"/>
        </w:trPr>
        <w:tc>
          <w:tcPr>
            <w:tcW w:w="1843" w:type="dxa"/>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30A7B74D" w14:textId="6F4AE24D"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2D2FCFC1" w14:textId="26D89544"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1E41DD3B" w14:textId="5DE31DC1"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5FD0EA29" w14:textId="6CF95CF6"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6CB41CE7" w14:textId="35704021"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54C5CD57" w14:textId="2E590815"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43637386" w14:textId="77777777" w:rsidR="006043F5" w:rsidRPr="00CA76AB" w:rsidRDefault="006043F5" w:rsidP="006043F5">
            <w:pPr>
              <w:widowControl w:val="0"/>
              <w:jc w:val="center"/>
              <w:rPr>
                <w:rFonts w:eastAsia="PMingLiU"/>
                <w:szCs w:val="22"/>
              </w:rPr>
            </w:pPr>
          </w:p>
        </w:tc>
        <w:tc>
          <w:tcPr>
            <w:tcW w:w="842" w:type="dxa"/>
            <w:vAlign w:val="center"/>
          </w:tcPr>
          <w:p w14:paraId="5953AB41" w14:textId="2897DC28"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270B2C41" w14:textId="77777777" w:rsidTr="002A64FF">
        <w:trPr>
          <w:trHeight w:val="574"/>
        </w:trPr>
        <w:tc>
          <w:tcPr>
            <w:tcW w:w="1843" w:type="dxa"/>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vAlign w:val="center"/>
          </w:tcPr>
          <w:p w14:paraId="1AC0C1BB" w14:textId="64E5ABCB" w:rsidR="006043F5" w:rsidRPr="00CA76AB" w:rsidRDefault="006043F5" w:rsidP="006043F5">
            <w:pPr>
              <w:widowControl w:val="0"/>
              <w:jc w:val="center"/>
              <w:rPr>
                <w:rFonts w:eastAsia="SimSun"/>
                <w:szCs w:val="22"/>
              </w:rPr>
            </w:pPr>
            <w:r w:rsidRPr="00CA76AB">
              <w:rPr>
                <w:rFonts w:eastAsia="SimSun"/>
                <w:szCs w:val="22"/>
              </w:rPr>
              <w:t>√</w:t>
            </w:r>
          </w:p>
        </w:tc>
        <w:tc>
          <w:tcPr>
            <w:tcW w:w="850" w:type="dxa"/>
            <w:vAlign w:val="center"/>
          </w:tcPr>
          <w:p w14:paraId="6FD4DEF3" w14:textId="59FC6C9A" w:rsidR="006043F5" w:rsidRPr="00CA76AB" w:rsidRDefault="006043F5" w:rsidP="006043F5">
            <w:pPr>
              <w:widowControl w:val="0"/>
              <w:jc w:val="center"/>
              <w:rPr>
                <w:rFonts w:eastAsia="SimSun"/>
                <w:szCs w:val="22"/>
              </w:rPr>
            </w:pPr>
            <w:r w:rsidRPr="00CA76AB">
              <w:rPr>
                <w:rFonts w:eastAsia="SimSun"/>
                <w:szCs w:val="22"/>
              </w:rPr>
              <w:t>√</w:t>
            </w:r>
          </w:p>
        </w:tc>
        <w:tc>
          <w:tcPr>
            <w:tcW w:w="993" w:type="dxa"/>
            <w:vAlign w:val="center"/>
          </w:tcPr>
          <w:p w14:paraId="5479FD13" w14:textId="43DF3254" w:rsidR="006043F5" w:rsidRPr="00CA76AB" w:rsidRDefault="006043F5" w:rsidP="006043F5">
            <w:pPr>
              <w:widowControl w:val="0"/>
              <w:jc w:val="center"/>
              <w:rPr>
                <w:rFonts w:eastAsia="SimSun"/>
                <w:szCs w:val="22"/>
              </w:rPr>
            </w:pPr>
            <w:r w:rsidRPr="00CA76AB">
              <w:rPr>
                <w:rFonts w:eastAsia="SimSun"/>
                <w:szCs w:val="22"/>
              </w:rPr>
              <w:t>√</w:t>
            </w:r>
          </w:p>
        </w:tc>
        <w:tc>
          <w:tcPr>
            <w:tcW w:w="1236" w:type="dxa"/>
            <w:vAlign w:val="center"/>
          </w:tcPr>
          <w:p w14:paraId="66EE91D9" w14:textId="649A86F2" w:rsidR="006043F5" w:rsidRPr="00CA76AB" w:rsidRDefault="006043F5" w:rsidP="006043F5">
            <w:pPr>
              <w:widowControl w:val="0"/>
              <w:jc w:val="center"/>
              <w:rPr>
                <w:rFonts w:eastAsia="SimSun"/>
                <w:szCs w:val="22"/>
              </w:rPr>
            </w:pPr>
            <w:r w:rsidRPr="00CA76AB">
              <w:rPr>
                <w:rFonts w:eastAsia="SimSun"/>
                <w:szCs w:val="22"/>
              </w:rPr>
              <w:t>√</w:t>
            </w:r>
          </w:p>
        </w:tc>
        <w:tc>
          <w:tcPr>
            <w:tcW w:w="746" w:type="dxa"/>
            <w:vAlign w:val="center"/>
          </w:tcPr>
          <w:p w14:paraId="695E2AC4" w14:textId="1737E83B" w:rsidR="006043F5" w:rsidRPr="00CA76AB" w:rsidRDefault="006043F5" w:rsidP="006043F5">
            <w:pPr>
              <w:widowControl w:val="0"/>
              <w:jc w:val="center"/>
              <w:rPr>
                <w:rFonts w:eastAsia="SimSun"/>
                <w:szCs w:val="22"/>
              </w:rPr>
            </w:pPr>
            <w:r w:rsidRPr="00CA76AB">
              <w:rPr>
                <w:rFonts w:eastAsia="SimSun"/>
                <w:szCs w:val="22"/>
              </w:rPr>
              <w:t>√</w:t>
            </w:r>
          </w:p>
        </w:tc>
        <w:tc>
          <w:tcPr>
            <w:tcW w:w="744" w:type="dxa"/>
            <w:vAlign w:val="center"/>
          </w:tcPr>
          <w:p w14:paraId="5C9B817C" w14:textId="56D4CBA4" w:rsidR="006043F5" w:rsidRPr="00CA76AB" w:rsidRDefault="006043F5" w:rsidP="006043F5">
            <w:pPr>
              <w:widowControl w:val="0"/>
              <w:jc w:val="center"/>
              <w:rPr>
                <w:rFonts w:eastAsia="SimSun"/>
                <w:szCs w:val="22"/>
              </w:rPr>
            </w:pPr>
            <w:r w:rsidRPr="00CA76AB">
              <w:rPr>
                <w:rFonts w:eastAsia="SimSun"/>
                <w:szCs w:val="22"/>
              </w:rPr>
              <w:t>√</w:t>
            </w:r>
          </w:p>
        </w:tc>
        <w:tc>
          <w:tcPr>
            <w:tcW w:w="825" w:type="dxa"/>
            <w:vAlign w:val="center"/>
          </w:tcPr>
          <w:p w14:paraId="54C35B8C" w14:textId="77777777" w:rsidR="006043F5" w:rsidRPr="00CA76AB" w:rsidRDefault="006043F5" w:rsidP="006043F5">
            <w:pPr>
              <w:widowControl w:val="0"/>
              <w:jc w:val="center"/>
              <w:rPr>
                <w:rFonts w:eastAsia="PMingLiU"/>
                <w:szCs w:val="22"/>
              </w:rPr>
            </w:pPr>
          </w:p>
        </w:tc>
        <w:tc>
          <w:tcPr>
            <w:tcW w:w="842" w:type="dxa"/>
            <w:vAlign w:val="center"/>
          </w:tcPr>
          <w:p w14:paraId="659BDA1B" w14:textId="3C9532DD" w:rsidR="006043F5" w:rsidRPr="00CA76AB" w:rsidRDefault="006043F5" w:rsidP="006043F5">
            <w:pPr>
              <w:widowControl w:val="0"/>
              <w:jc w:val="center"/>
              <w:rPr>
                <w:rFonts w:eastAsia="SimSun"/>
                <w:szCs w:val="22"/>
              </w:rPr>
            </w:pPr>
            <w:r w:rsidRPr="00CA76AB">
              <w:rPr>
                <w:rFonts w:eastAsia="SimSun"/>
                <w:szCs w:val="22"/>
              </w:rPr>
              <w:t>√</w:t>
            </w:r>
          </w:p>
        </w:tc>
      </w:tr>
    </w:tbl>
    <w:p w14:paraId="7E65E876" w14:textId="77777777" w:rsidR="00CE1E54" w:rsidRPr="003970A3" w:rsidRDefault="00CE1E54" w:rsidP="003970A3">
      <w:pPr>
        <w:rPr>
          <w:rFonts w:eastAsiaTheme="minorEastAsia"/>
        </w:rPr>
      </w:pPr>
    </w:p>
    <w:p w14:paraId="0787C38F" w14:textId="77777777" w:rsidR="00CE1E54" w:rsidRDefault="00CE1E54" w:rsidP="004C6378">
      <w:pPr>
        <w:ind w:firstLineChars="100" w:firstLine="24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p>
    <w:p w14:paraId="7FE675B9" w14:textId="77777777" w:rsidR="004C05D8" w:rsidRPr="003970A3" w:rsidRDefault="004C05D8" w:rsidP="00A566CE">
      <w:pPr>
        <w:rPr>
          <w:rFonts w:eastAsiaTheme="minorEastAsia"/>
          <w:lang w:val="en-US"/>
        </w:rPr>
      </w:pPr>
    </w:p>
    <w:p w14:paraId="05999AD7" w14:textId="24FF542B" w:rsidR="00586F83" w:rsidRPr="002D123F" w:rsidRDefault="002D123F" w:rsidP="0014261E">
      <w:pPr>
        <w:pStyle w:val="Heading2"/>
        <w:rPr>
          <w:i/>
        </w:rPr>
      </w:pPr>
      <w:bookmarkStart w:id="81" w:name="_c49m91hl2d4p" w:colFirst="0" w:colLast="0"/>
      <w:bookmarkStart w:id="82" w:name="_Toc129530160"/>
      <w:bookmarkStart w:id="83" w:name="_Toc129530190"/>
      <w:bookmarkStart w:id="84" w:name="_Toc130300407"/>
      <w:bookmarkEnd w:id="81"/>
      <w:r w:rsidRPr="002D123F">
        <w:rPr>
          <w:i/>
        </w:rPr>
        <w:t>S</w:t>
      </w:r>
      <w:r w:rsidR="007D3F54" w:rsidRPr="002D123F">
        <w:rPr>
          <w:i/>
        </w:rPr>
        <w:t>imulated data</w:t>
      </w:r>
      <w:bookmarkEnd w:id="82"/>
      <w:bookmarkEnd w:id="83"/>
      <w:bookmarkEnd w:id="84"/>
      <w:r w:rsidR="007D3F54" w:rsidRPr="002D123F">
        <w:rPr>
          <w:i/>
        </w:rPr>
        <w:t xml:space="preserve"> </w:t>
      </w:r>
    </w:p>
    <w:p w14:paraId="08BF8E5F" w14:textId="72BF1A9D" w:rsidR="00661D7C" w:rsidRPr="002D123F" w:rsidRDefault="002D123F" w:rsidP="004C6378">
      <w:pPr>
        <w:rPr>
          <w:rFonts w:eastAsia="Calibri"/>
          <w:i/>
          <w:lang w:val="en-US"/>
        </w:rPr>
      </w:pPr>
      <w:r w:rsidRPr="002D123F">
        <w:rPr>
          <w:bCs/>
          <w:i/>
          <w:lang w:val="en-US"/>
        </w:rPr>
        <w:t xml:space="preserve">Simulated data was generated for checking the analytical script and avoid peeking the real data and inducing potential biases. This section is for preregistration only and will be removed in the real data analysis. </w:t>
      </w:r>
      <w:r w:rsidR="009B63AA" w:rsidRPr="002D123F">
        <w:rPr>
          <w:bCs/>
          <w:i/>
          <w:lang w:val="en-US"/>
        </w:rPr>
        <w:t xml:space="preserve">Instead, we generated a </w:t>
      </w:r>
      <w:r w:rsidR="00303D95" w:rsidRPr="002D123F">
        <w:rPr>
          <w:bCs/>
          <w:i/>
          <w:lang w:val="en-US"/>
        </w:rPr>
        <w:t>fake</w:t>
      </w:r>
      <w:r w:rsidR="009B63AA" w:rsidRPr="002D123F">
        <w:rPr>
          <w:bCs/>
          <w:i/>
          <w:lang w:val="en-US"/>
        </w:rPr>
        <w:t xml:space="preserve"> dataset with the same format as the primary data. We used an open dataset from a previous study examining the self-prioritization effect as a reference to create our pilot data.</w:t>
      </w:r>
      <w:r w:rsidR="00661D7C" w:rsidRPr="002D123F">
        <w:rPr>
          <w:rFonts w:eastAsia="Calibri"/>
          <w:i/>
          <w:lang w:val="en-US"/>
        </w:rPr>
        <w:t xml:space="preserve"> </w:t>
      </w:r>
    </w:p>
    <w:p w14:paraId="48ADAA88" w14:textId="4CFC27D9" w:rsidR="00F75B5A" w:rsidRPr="002D123F" w:rsidRDefault="009B63AA" w:rsidP="004C6378">
      <w:pPr>
        <w:ind w:firstLineChars="100" w:firstLine="240"/>
        <w:rPr>
          <w:rFonts w:eastAsia="MS Mincho"/>
          <w:i/>
          <w:color w:val="000000"/>
          <w:lang w:val="en-US" w:eastAsia="de-DE"/>
        </w:rPr>
      </w:pPr>
      <w:r w:rsidRPr="002D123F">
        <w:rPr>
          <w:rFonts w:eastAsia="Calibri"/>
          <w:i/>
          <w:lang w:val="en-US"/>
        </w:rPr>
        <w:lastRenderedPageBreak/>
        <w:t>We utilized Bootstrap methods, drawing samples from</w:t>
      </w:r>
      <w:r w:rsidR="004C2AE4" w:rsidRPr="002D123F">
        <w:rPr>
          <w:rFonts w:eastAsia="Calibri"/>
          <w:i/>
          <w:lang w:val="en-US"/>
        </w:rPr>
        <w:t xml:space="preserve"> </w:t>
      </w:r>
      <w:r w:rsidR="00E90BE7" w:rsidRPr="002D123F">
        <w:rPr>
          <w:rFonts w:eastAsia="Calibri"/>
          <w:i/>
          <w:lang w:val="en-US"/>
        </w:rPr>
        <w:fldChar w:fldCharType="begin"/>
      </w:r>
      <w:r w:rsidR="00E90BE7" w:rsidRPr="002D123F">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2D123F">
        <w:rPr>
          <w:rFonts w:eastAsia="Calibri"/>
          <w:i/>
          <w:lang w:val="en-US"/>
        </w:rPr>
        <w:fldChar w:fldCharType="separate"/>
      </w:r>
      <w:r w:rsidR="00E90BE7" w:rsidRPr="002D123F">
        <w:rPr>
          <w:rFonts w:eastAsia="Calibri"/>
          <w:i/>
          <w:noProof/>
          <w:lang w:val="en-US"/>
        </w:rPr>
        <w:t>Hu et al. (2020)</w:t>
      </w:r>
      <w:r w:rsidR="00E90BE7" w:rsidRPr="002D123F">
        <w:rPr>
          <w:rFonts w:eastAsia="Calibri"/>
          <w:i/>
          <w:lang w:val="en-US"/>
        </w:rPr>
        <w:fldChar w:fldCharType="end"/>
      </w:r>
      <w:r w:rsidR="00E90BE7" w:rsidRPr="002D123F">
        <w:rPr>
          <w:rFonts w:eastAsia="Calibri"/>
          <w:i/>
          <w:lang w:val="en-US"/>
        </w:rPr>
        <w:t xml:space="preserve"> </w:t>
      </w:r>
      <w:r w:rsidRPr="002D123F">
        <w:rPr>
          <w:rFonts w:eastAsia="Calibri"/>
          <w:i/>
          <w:lang w:val="en-US"/>
        </w:rPr>
        <w:t xml:space="preserve">open dataset </w:t>
      </w:r>
      <w:r w:rsidR="004C2AE4" w:rsidRPr="002D123F">
        <w:rPr>
          <w:rFonts w:eastAsia="Calibri"/>
          <w:i/>
          <w:lang w:val="en-US"/>
        </w:rPr>
        <w:t xml:space="preserve">(accessible at </w:t>
      </w:r>
      <w:hyperlink r:id="rId18" w:history="1">
        <w:r w:rsidR="004C2AE4" w:rsidRPr="002D123F">
          <w:rPr>
            <w:rStyle w:val="Hyperlink"/>
            <w:rFonts w:eastAsia="Calibri"/>
            <w:i/>
            <w:lang w:val="en-US"/>
          </w:rPr>
          <w:t>https://osf.io/mhdsn/</w:t>
        </w:r>
      </w:hyperlink>
      <w:r w:rsidR="004C2AE4" w:rsidRPr="002D123F">
        <w:rPr>
          <w:rFonts w:eastAsia="Calibri"/>
          <w:i/>
          <w:lang w:val="en-US"/>
        </w:rPr>
        <w:t xml:space="preserve">) </w:t>
      </w:r>
      <w:r w:rsidRPr="002D123F">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2D123F">
        <w:rPr>
          <w:rFonts w:eastAsia="MS Mincho"/>
          <w:i/>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9"/>
                    <a:stretch>
                      <a:fillRect/>
                    </a:stretch>
                  </pic:blipFill>
                  <pic:spPr>
                    <a:xfrm>
                      <a:off x="0" y="0"/>
                      <a:ext cx="5827031" cy="1355904"/>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Pr="002D123F" w:rsidRDefault="004C2AE4" w:rsidP="00512DA3">
      <w:pPr>
        <w:jc w:val="center"/>
        <w:rPr>
          <w:rFonts w:eastAsia="MS Mincho"/>
          <w:i/>
          <w:color w:val="000000"/>
          <w:lang w:val="en-US"/>
        </w:rPr>
      </w:pPr>
      <w:r w:rsidRPr="002D123F">
        <w:rPr>
          <w:rFonts w:eastAsia="MS Mincho"/>
          <w:b/>
          <w:i/>
          <w:color w:val="000000"/>
          <w:lang w:val="en-US" w:eastAsia="de-DE"/>
        </w:rPr>
        <w:t xml:space="preserve">Figure </w:t>
      </w:r>
      <w:r w:rsidR="00987388" w:rsidRPr="002D123F">
        <w:rPr>
          <w:rFonts w:eastAsia="MS Mincho"/>
          <w:b/>
          <w:i/>
          <w:color w:val="000000"/>
          <w:lang w:val="en-US" w:eastAsia="de-DE"/>
        </w:rPr>
        <w:t>2</w:t>
      </w:r>
      <w:r w:rsidRPr="002D123F">
        <w:rPr>
          <w:rFonts w:eastAsia="MS Mincho"/>
          <w:b/>
          <w:i/>
          <w:color w:val="000000"/>
          <w:lang w:val="en-US" w:eastAsia="de-DE"/>
        </w:rPr>
        <w:t>.</w:t>
      </w:r>
      <w:r w:rsidR="00F75B5A" w:rsidRPr="002D123F">
        <w:rPr>
          <w:rFonts w:eastAsia="MS Mincho"/>
          <w:i/>
          <w:color w:val="000000"/>
          <w:lang w:val="en-US" w:eastAsia="de-DE"/>
        </w:rPr>
        <w:t xml:space="preserve"> </w:t>
      </w:r>
      <w:r w:rsidR="00E062A0" w:rsidRPr="002D123F">
        <w:rPr>
          <w:rFonts w:eastAsia="MS Mincho"/>
          <w:i/>
          <w:color w:val="000000"/>
          <w:lang w:val="en-US" w:eastAsia="de-DE"/>
        </w:rPr>
        <w:t>The</w:t>
      </w:r>
      <w:r w:rsidR="00F75B5A" w:rsidRPr="002D123F">
        <w:rPr>
          <w:rFonts w:eastAsia="MS Mincho"/>
          <w:i/>
          <w:color w:val="000000"/>
          <w:lang w:val="en-US" w:eastAsia="de-DE"/>
        </w:rPr>
        <w:t xml:space="preserve"> first six rows of the pilot data</w:t>
      </w:r>
    </w:p>
    <w:p w14:paraId="34505674" w14:textId="77777777" w:rsidR="00FB39E0" w:rsidRPr="00FB39E0" w:rsidRDefault="00FB39E0" w:rsidP="00FB39E0">
      <w:pPr>
        <w:rPr>
          <w:rFonts w:eastAsia="Calibri"/>
        </w:rPr>
      </w:pPr>
      <w:bookmarkStart w:id="85" w:name="_mo5wam9lyrd2" w:colFirst="0" w:colLast="0"/>
      <w:bookmarkStart w:id="86" w:name="_af2debhp0apz" w:colFirst="0" w:colLast="0"/>
      <w:bookmarkStart w:id="87" w:name="_x5xzkvo93gpg" w:colFirst="0" w:colLast="0"/>
      <w:bookmarkEnd w:id="85"/>
      <w:bookmarkEnd w:id="86"/>
      <w:bookmarkEnd w:id="87"/>
    </w:p>
    <w:p w14:paraId="7070CA1A" w14:textId="2FD80DBB" w:rsidR="00586F83" w:rsidRPr="00DC2C3C" w:rsidRDefault="00BA0079" w:rsidP="0014261E">
      <w:pPr>
        <w:pStyle w:val="Heading2"/>
      </w:pPr>
      <w:bookmarkStart w:id="88" w:name="_5w73peohap5j" w:colFirst="0" w:colLast="0"/>
      <w:bookmarkStart w:id="89" w:name="_Toc129530161"/>
      <w:bookmarkStart w:id="90" w:name="_Toc129530191"/>
      <w:bookmarkStart w:id="91" w:name="_Toc130300408"/>
      <w:bookmarkEnd w:id="88"/>
      <w:r w:rsidRPr="00DC2C3C">
        <w:t>Analysis Plan</w:t>
      </w:r>
      <w:bookmarkEnd w:id="89"/>
      <w:bookmarkEnd w:id="90"/>
      <w:bookmarkEnd w:id="91"/>
    </w:p>
    <w:p w14:paraId="7AA64C6D" w14:textId="251235EC" w:rsidR="00251A27" w:rsidRDefault="00251A27" w:rsidP="004C6378">
      <w:pPr>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7E58AF27" w:rsidR="00C662A1" w:rsidRDefault="006543E3" w:rsidP="004C6378">
      <w:pPr>
        <w:ind w:firstLineChars="100" w:firstLine="24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p>
    <w:p w14:paraId="4A08D001" w14:textId="54B6988C" w:rsidR="00C662A1" w:rsidRDefault="00E11383" w:rsidP="004C6378">
      <w:pPr>
        <w:ind w:firstLineChars="100" w:firstLine="240"/>
        <w:rPr>
          <w:color w:val="000000" w:themeColor="text1"/>
          <w:lang w:val="en-US"/>
        </w:rPr>
      </w:pPr>
      <w:r w:rsidRPr="00251A27">
        <w:rPr>
          <w:color w:val="000000" w:themeColor="text1"/>
          <w:lang w:val="en-US"/>
        </w:rPr>
        <w:t xml:space="preserve">We will calculate the </w:t>
      </w:r>
      <w:r w:rsidR="00116E01" w:rsidRPr="00251A27">
        <w:rPr>
          <w:color w:val="000000" w:themeColor="text1"/>
          <w:lang w:val="en-US"/>
        </w:rPr>
        <w:t>Split-Half Reliability</w:t>
      </w:r>
      <w:r w:rsidR="00116E01">
        <w:rPr>
          <w:color w:val="000000" w:themeColor="text1"/>
          <w:lang w:val="en-US"/>
        </w:rPr>
        <w:t xml:space="preserve"> </w:t>
      </w:r>
      <w:del w:id="92" w:author="Chuan-Peng Hu" w:date="2023-03-27T08:44:00Z">
        <w:r w:rsidR="00116E01" w:rsidDel="00020491">
          <w:rPr>
            <w:color w:val="000000" w:themeColor="text1"/>
            <w:lang w:val="en-US"/>
          </w:rPr>
          <w:delText>(SHR)</w:delText>
        </w:r>
        <w:r w:rsidRPr="00251A27" w:rsidDel="00020491">
          <w:rPr>
            <w:color w:val="000000" w:themeColor="text1"/>
            <w:lang w:val="en-US"/>
          </w:rPr>
          <w:delText xml:space="preserve"> </w:delText>
        </w:r>
      </w:del>
      <w:r w:rsidRPr="00251A27">
        <w:rPr>
          <w:color w:val="000000" w:themeColor="text1"/>
          <w:lang w:val="en-US"/>
        </w:rPr>
        <w:t xml:space="preserve">for </w:t>
      </w:r>
      <w:r w:rsidR="002D123F">
        <w:rPr>
          <w:color w:val="000000" w:themeColor="text1"/>
          <w:lang w:val="en-US"/>
        </w:rPr>
        <w:t>a</w:t>
      </w:r>
      <w:r w:rsidRPr="00251A27">
        <w:rPr>
          <w:color w:val="000000" w:themeColor="text1"/>
          <w:lang w:val="en-US"/>
        </w:rPr>
        <w:t xml:space="preserve">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265D2197" w:rsidR="003400D7" w:rsidRDefault="002D3202" w:rsidP="0081338D">
      <w:pPr>
        <w:jc w:val="center"/>
        <w:rPr>
          <w:rFonts w:eastAsiaTheme="minorEastAsia"/>
          <w:lang w:val="en-US"/>
        </w:rPr>
      </w:pPr>
      <w:r w:rsidRPr="002D3202">
        <w:rPr>
          <w:rFonts w:eastAsiaTheme="minorEastAsia"/>
          <w:noProof/>
          <w:lang w:val="en-US" w:eastAsia="zh-TW"/>
        </w:rPr>
        <w:lastRenderedPageBreak/>
        <w:pict w14:anchorId="623005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4.85pt;height:385.65pt;mso-width-percent:0;mso-height-percent:0;mso-width-percent:0;mso-height-percent:0">
            <v:imagedata r:id="rId20" o:title="Flow_Chart" croptop="5271f" cropleft="8338f" cropright="18993f"/>
          </v:shape>
        </w:pict>
      </w:r>
    </w:p>
    <w:p w14:paraId="24BDEBC0" w14:textId="77777777" w:rsidR="003400D7" w:rsidRDefault="003400D7" w:rsidP="003400D7">
      <w:pPr>
        <w:ind w:firstLine="720"/>
        <w:jc w:val="center"/>
        <w:rPr>
          <w:rFonts w:eastAsia="MS Mincho"/>
          <w:b/>
          <w:color w:val="000000"/>
          <w:lang w:val="en-US" w:eastAsia="de-DE"/>
        </w:rPr>
      </w:pPr>
    </w:p>
    <w:p w14:paraId="35F65664" w14:textId="77E2EE42" w:rsidR="00D71246" w:rsidRPr="00D71246" w:rsidRDefault="003400D7" w:rsidP="00D71246">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bookmarkStart w:id="93" w:name="_Toc129530162"/>
      <w:bookmarkStart w:id="94" w:name="_Toc129530192"/>
    </w:p>
    <w:p w14:paraId="4A3F59EC" w14:textId="77777777" w:rsidR="00DC2C3C" w:rsidRDefault="00DC2C3C" w:rsidP="004D6313">
      <w:pPr>
        <w:pStyle w:val="Heading3"/>
        <w:rPr>
          <w:rFonts w:eastAsia="Calibri"/>
          <w:i/>
          <w:u w:val="none"/>
          <w:lang w:val="en-US"/>
        </w:rPr>
      </w:pPr>
      <w:bookmarkStart w:id="95" w:name="_Toc130300409"/>
    </w:p>
    <w:p w14:paraId="78FF2123" w14:textId="4E1926E7" w:rsidR="00704C8C" w:rsidRPr="00DC2C3C" w:rsidRDefault="00704C8C" w:rsidP="004D6313">
      <w:pPr>
        <w:pStyle w:val="Heading3"/>
        <w:rPr>
          <w:rFonts w:eastAsia="Calibri"/>
          <w:i/>
          <w:u w:val="none"/>
          <w:lang w:val="en-US"/>
        </w:rPr>
      </w:pPr>
      <w:r w:rsidRPr="00DC2C3C">
        <w:rPr>
          <w:rFonts w:eastAsia="Calibri"/>
          <w:i/>
          <w:u w:val="none"/>
          <w:lang w:val="en-US"/>
        </w:rPr>
        <w:t>Data pre-processing</w:t>
      </w:r>
      <w:bookmarkEnd w:id="93"/>
      <w:bookmarkEnd w:id="94"/>
      <w:bookmarkEnd w:id="95"/>
      <w:r w:rsidRPr="00DC2C3C">
        <w:rPr>
          <w:rFonts w:eastAsia="Calibri"/>
          <w:i/>
          <w:u w:val="none"/>
          <w:lang w:val="en-US"/>
        </w:rPr>
        <w:t xml:space="preserve"> </w:t>
      </w:r>
    </w:p>
    <w:p w14:paraId="153A43C1" w14:textId="4E1330D0" w:rsidR="00DD7F9E" w:rsidRPr="00DD7F9E" w:rsidRDefault="00DD7F9E" w:rsidP="004C6378">
      <w:pPr>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ListParagraph"/>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ListParagraph"/>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ListParagraph"/>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ListParagraph"/>
        <w:numPr>
          <w:ilvl w:val="0"/>
          <w:numId w:val="23"/>
        </w:numPr>
        <w:rPr>
          <w:color w:val="000000" w:themeColor="text1"/>
          <w:lang w:val="en-GB"/>
        </w:rPr>
      </w:pPr>
      <w:r w:rsidRPr="0081338D">
        <w:rPr>
          <w:color w:val="000000" w:themeColor="text1"/>
          <w:lang w:val="en-US"/>
        </w:rPr>
        <w:lastRenderedPageBreak/>
        <w:t xml:space="preserve">The data under conditions other than the “control condition” will not be used in the current study. </w:t>
      </w:r>
    </w:p>
    <w:p w14:paraId="532BB51C" w14:textId="0B078077" w:rsidR="0081338D" w:rsidRDefault="0081338D" w:rsidP="0081338D">
      <w:pPr>
        <w:pStyle w:val="ListParagraph"/>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ListParagraph"/>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ListParagraph"/>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ListParagraph"/>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449089B0" w14:textId="27F02DB6" w:rsidR="006435DB" w:rsidRPr="00D71246" w:rsidRDefault="0081338D" w:rsidP="00D71246">
      <w:pPr>
        <w:pStyle w:val="ListParagraph"/>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5B97154E" w14:textId="5FA258B7" w:rsidR="00D71246" w:rsidRDefault="00D71246">
      <w:pPr>
        <w:spacing w:line="276" w:lineRule="auto"/>
        <w:rPr>
          <w:rFonts w:eastAsia="Calibri"/>
          <w:b/>
          <w:color w:val="000000" w:themeColor="text1"/>
          <w:szCs w:val="28"/>
          <w:u w:val="single"/>
          <w:lang w:val="en-US"/>
        </w:rPr>
      </w:pPr>
      <w:bookmarkStart w:id="96" w:name="_Toc129530163"/>
      <w:bookmarkStart w:id="97" w:name="_Toc129530193"/>
    </w:p>
    <w:p w14:paraId="20C55F48" w14:textId="1A0B8CBF" w:rsidR="005134E3" w:rsidRPr="00DC2C3C" w:rsidRDefault="006435DB" w:rsidP="004D6313">
      <w:pPr>
        <w:pStyle w:val="Heading3"/>
        <w:rPr>
          <w:rFonts w:eastAsia="Calibri"/>
          <w:i/>
          <w:u w:val="none"/>
          <w:lang w:val="en-US"/>
        </w:rPr>
      </w:pPr>
      <w:bookmarkStart w:id="98" w:name="_Toc130300410"/>
      <w:r w:rsidRPr="00DC2C3C">
        <w:rPr>
          <w:rFonts w:eastAsia="Calibri"/>
          <w:i/>
          <w:u w:val="none"/>
          <w:lang w:val="en-US"/>
        </w:rPr>
        <w:t>C</w:t>
      </w:r>
      <w:r w:rsidRPr="00DC2C3C">
        <w:rPr>
          <w:rFonts w:eastAsia="Calibri" w:hint="eastAsia"/>
          <w:i/>
          <w:u w:val="none"/>
          <w:lang w:val="en-US"/>
        </w:rPr>
        <w:t>alculation</w:t>
      </w:r>
      <w:r w:rsidRPr="00DC2C3C">
        <w:rPr>
          <w:rFonts w:eastAsia="Calibri"/>
          <w:i/>
          <w:u w:val="none"/>
          <w:lang w:val="en-US"/>
        </w:rPr>
        <w:t xml:space="preserve"> of indices &amp; </w:t>
      </w:r>
      <w:r w:rsidR="00AF450F" w:rsidRPr="00DC2C3C">
        <w:rPr>
          <w:rFonts w:eastAsia="Calibri" w:hint="eastAsia"/>
          <w:i/>
          <w:u w:val="none"/>
          <w:lang w:val="en-US"/>
        </w:rPr>
        <w:t>quantifying</w:t>
      </w:r>
      <w:r w:rsidR="00AF450F" w:rsidRPr="00DC2C3C">
        <w:rPr>
          <w:rFonts w:eastAsia="Calibri"/>
          <w:i/>
          <w:u w:val="none"/>
          <w:lang w:val="en-US"/>
        </w:rPr>
        <w:t xml:space="preserve"> </w:t>
      </w:r>
      <w:r w:rsidRPr="00DC2C3C">
        <w:rPr>
          <w:rFonts w:eastAsia="Calibri"/>
          <w:i/>
          <w:u w:val="none"/>
          <w:lang w:val="en-US"/>
        </w:rPr>
        <w:t>SPE in the SALT</w:t>
      </w:r>
      <w:bookmarkEnd w:id="96"/>
      <w:bookmarkEnd w:id="97"/>
      <w:bookmarkEnd w:id="98"/>
      <w:r w:rsidRPr="00DC2C3C">
        <w:rPr>
          <w:rFonts w:eastAsia="Calibri"/>
          <w:i/>
          <w:u w:val="none"/>
          <w:lang w:val="en-US"/>
        </w:rPr>
        <w:t xml:space="preserve"> </w:t>
      </w:r>
    </w:p>
    <w:p w14:paraId="759E89FC" w14:textId="21F1DC26" w:rsidR="003400D7" w:rsidRDefault="00FC2CA4" w:rsidP="004C6378">
      <w:pPr>
        <w:spacing w:line="276" w:lineRule="auto"/>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D71246">
        <w:trPr>
          <w:tblHeader/>
        </w:trPr>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KaiTi_GB2312"/>
                <w:b/>
              </w:rPr>
            </w:pPr>
            <w:r>
              <w:rPr>
                <w:rFonts w:eastAsia="KaiTi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KaiTi_GB2312"/>
                <w:b/>
              </w:rPr>
            </w:pPr>
            <w:r w:rsidRPr="00646866">
              <w:rPr>
                <w:rFonts w:eastAsia="KaiTi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KaiTi_GB2312"/>
                <w:b/>
                <w:lang w:eastAsia="zh-CN"/>
              </w:rPr>
            </w:pPr>
            <w:r w:rsidRPr="00646866">
              <w:rPr>
                <w:rFonts w:eastAsia="KaiTi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KaiTi_GB2312"/>
                <w:b/>
              </w:rPr>
            </w:pPr>
            <w:r w:rsidRPr="00646866">
              <w:rPr>
                <w:rFonts w:eastAsia="KaiTi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000000" w:rsidP="004674FE">
            <w:pPr>
              <w:jc w:val="center"/>
              <w:rPr>
                <w:rFonts w:eastAsia="SimSun"/>
              </w:rPr>
            </w:pPr>
            <m:oMathPara>
              <m:oMath>
                <m:box>
                  <m:boxPr>
                    <m:ctrlPr>
                      <w:rPr>
                        <w:rFonts w:ascii="Cambria Math" w:eastAsia="SimSun" w:hAnsi="Cambria Math"/>
                        <w:lang w:val="en" w:eastAsia="zh-CN"/>
                      </w:rPr>
                    </m:ctrlPr>
                  </m:boxPr>
                  <m:e>
                    <m:argPr>
                      <m:argSz m:val="-1"/>
                    </m:argPr>
                    <m:f>
                      <m:fPr>
                        <m:ctrlPr>
                          <w:rPr>
                            <w:rFonts w:ascii="Cambria Math" w:eastAsia="SimSun" w:hAnsi="Cambria Math"/>
                            <w:lang w:val="en" w:eastAsia="zh-CN"/>
                          </w:rPr>
                        </m:ctrlPr>
                      </m:fPr>
                      <m:num>
                        <m:r>
                          <w:rPr>
                            <w:rFonts w:ascii="Cambria Math" w:eastAsia="SimSun"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SimSun"/>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(correct response)</m:t>
                        </m:r>
                      </m:sub>
                    </m:sSub>
                  </m:num>
                  <m:den>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total response</m:t>
                        </m:r>
                      </m:sub>
                    </m:sSub>
                  </m:den>
                </m:f>
              </m:oMath>
            </m:oMathPara>
          </w:p>
        </w:tc>
        <w:tc>
          <w:tcPr>
            <w:tcW w:w="4253" w:type="dxa"/>
            <w:gridSpan w:val="2"/>
            <w:vAlign w:val="center"/>
          </w:tcPr>
          <w:p w14:paraId="03F3CF17"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SimSun"/>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000000" w:rsidP="004674FE">
            <w:pPr>
              <w:jc w:val="center"/>
              <w:rPr>
                <w:rFonts w:eastAsia="SimSun"/>
              </w:rPr>
            </w:pPr>
            <m:oMathPara>
              <m:oMath>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Self</m:t>
                    </m:r>
                  </m:sub>
                </m:sSub>
                <m:r>
                  <m:rPr>
                    <m:sty m:val="p"/>
                  </m:rPr>
                  <w:rPr>
                    <w:rFonts w:ascii="Cambria Math" w:eastAsia="SimSun" w:hAnsi="Cambria Math"/>
                  </w:rPr>
                  <m:t>-</m:t>
                </m:r>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RT</m:t>
                        </m:r>
                      </m:e>
                      <m:sub>
                        <m:r>
                          <w:rPr>
                            <w:rFonts w:ascii="Cambria Math" w:eastAsia="SimSun" w:hAnsi="Cambria Math"/>
                          </w:rPr>
                          <m:t>mean</m:t>
                        </m:r>
                      </m:sub>
                    </m:sSub>
                  </m:num>
                  <m:den>
                    <m:r>
                      <w:rPr>
                        <w:rFonts w:ascii="Cambria Math" w:eastAsia="SimSun" w:hAnsi="Cambria Math"/>
                      </w:rPr>
                      <m:t>ACC</m:t>
                    </m:r>
                  </m:den>
                </m:f>
              </m:oMath>
            </m:oMathPara>
          </w:p>
        </w:tc>
        <w:tc>
          <w:tcPr>
            <w:tcW w:w="4253" w:type="dxa"/>
            <w:gridSpan w:val="2"/>
            <w:vAlign w:val="center"/>
          </w:tcPr>
          <w:p w14:paraId="50075D6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KaiTi_GB2312"/>
                <w:noProof/>
              </w:rPr>
              <w:fldChar w:fldCharType="separate"/>
            </w:r>
            <w:r>
              <w:rPr>
                <w:rFonts w:eastAsia="KaiTi_GB2312"/>
                <w:noProof/>
              </w:rPr>
              <w:t>Humphreys and Sui (2015); Stoeber and Eysenck (2008)</w:t>
            </w:r>
            <w:r>
              <w:rPr>
                <w:rFonts w:eastAsia="KaiTi_GB2312"/>
                <w:noProof/>
              </w:rPr>
              <w:fldChar w:fldCharType="end"/>
            </w:r>
          </w:p>
          <w:p w14:paraId="4532F7EC" w14:textId="77777777" w:rsidR="00376756" w:rsidRPr="00646866" w:rsidRDefault="00376756" w:rsidP="004674FE">
            <w:pPr>
              <w:jc w:val="center"/>
              <w:rPr>
                <w:rFonts w:eastAsia="SimSun"/>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KaiTi_GB2312"/>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SimSun"/>
              </w:rPr>
            </w:pPr>
          </w:p>
        </w:tc>
        <w:tc>
          <w:tcPr>
            <w:tcW w:w="4253" w:type="dxa"/>
            <w:gridSpan w:val="2"/>
            <w:vAlign w:val="center"/>
          </w:tcPr>
          <w:p w14:paraId="4E33F0B4"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KaiTi_GB2312"/>
                <w:noProof/>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353F25CB" w14:textId="77777777" w:rsidR="00B51E8A" w:rsidRPr="00B51E8A" w:rsidRDefault="00B51E8A" w:rsidP="000C6133">
      <w:pPr>
        <w:rPr>
          <w:rFonts w:eastAsiaTheme="minorEastAsia"/>
        </w:rPr>
      </w:pPr>
    </w:p>
    <w:p w14:paraId="13498104" w14:textId="3D08FA9E" w:rsidR="009339F7" w:rsidRDefault="009339F7" w:rsidP="004C6378">
      <w:pPr>
        <w:ind w:firstLineChars="100" w:firstLine="240"/>
        <w:rPr>
          <w:color w:val="000000" w:themeColor="text1"/>
          <w:lang w:val="en-US"/>
        </w:rPr>
      </w:pPr>
      <w:r>
        <w:rPr>
          <w:color w:val="000000" w:themeColor="text1"/>
          <w:lang w:val="en-US"/>
        </w:rPr>
        <w:lastRenderedPageBreak/>
        <w:t>T</w:t>
      </w:r>
      <w:r w:rsidRPr="00251A27">
        <w:rPr>
          <w:color w:val="000000" w:themeColor="text1"/>
          <w:lang w:val="en-US"/>
        </w:rPr>
        <w:t>hese 1</w:t>
      </w:r>
      <w:r>
        <w:rPr>
          <w:color w:val="000000" w:themeColor="text1"/>
          <w:lang w:val="en-US"/>
        </w:rPr>
        <w:t>0</w:t>
      </w:r>
      <w:r w:rsidRPr="00251A27">
        <w:rPr>
          <w:color w:val="000000" w:themeColor="text1"/>
          <w:lang w:val="en-US"/>
        </w:rPr>
        <w:t xml:space="preserve"> publicly available datasets do not all adhere strictly to the original experimental design of SALT. For example, some experiments did not use the Friend label or the Stranger label. Therefore, we will make some adjustments when calculating the SPE.</w:t>
      </w:r>
    </w:p>
    <w:p w14:paraId="09A8C0EE" w14:textId="77777777" w:rsidR="00337060" w:rsidRPr="009339F7" w:rsidRDefault="00337060" w:rsidP="009339F7">
      <w:pPr>
        <w:rPr>
          <w:rFonts w:eastAsiaTheme="minorEastAsia"/>
          <w:color w:val="000000" w:themeColor="text1"/>
          <w:lang w:val="en-US"/>
        </w:rPr>
      </w:pPr>
    </w:p>
    <w:p w14:paraId="7286266F" w14:textId="7918B6DF" w:rsidR="00337060" w:rsidRPr="00DC2C3C" w:rsidRDefault="00337060" w:rsidP="00337060">
      <w:pPr>
        <w:pStyle w:val="Heading3"/>
        <w:rPr>
          <w:i/>
          <w:u w:val="none"/>
          <w:lang w:val="en-US"/>
        </w:rPr>
      </w:pPr>
      <w:bookmarkStart w:id="99" w:name="_Toc129530164"/>
      <w:bookmarkStart w:id="100" w:name="_Toc129530194"/>
      <w:bookmarkStart w:id="101" w:name="_Toc130300411"/>
      <w:r w:rsidRPr="00DC2C3C">
        <w:rPr>
          <w:i/>
          <w:u w:val="none"/>
          <w:lang w:val="en-US"/>
        </w:rPr>
        <w:t>Split</w:t>
      </w:r>
      <w:r w:rsidR="00F25571" w:rsidRPr="00DC2C3C">
        <w:rPr>
          <w:i/>
          <w:u w:val="none"/>
          <w:lang w:val="en-US"/>
        </w:rPr>
        <w:t>-Half Reliability (SHR)</w:t>
      </w:r>
      <w:r w:rsidRPr="00DC2C3C">
        <w:rPr>
          <w:i/>
          <w:u w:val="none"/>
          <w:lang w:val="en-US"/>
        </w:rPr>
        <w:t xml:space="preserve"> of SPE in SALT</w:t>
      </w:r>
      <w:bookmarkEnd w:id="99"/>
      <w:bookmarkEnd w:id="100"/>
      <w:bookmarkEnd w:id="101"/>
    </w:p>
    <w:p w14:paraId="1F7D6F68" w14:textId="6AFF9DF8" w:rsidR="00337060" w:rsidDel="00020491" w:rsidRDefault="00AF6D94" w:rsidP="004C6378">
      <w:pPr>
        <w:rPr>
          <w:del w:id="102" w:author="Chuan-Peng Hu" w:date="2023-03-27T08:46:00Z"/>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del w:id="103" w:author="Chuan-Peng Hu" w:date="2023-03-27T08:46:00Z">
        <w:r w:rsidDel="00020491">
          <w:rPr>
            <w:color w:val="000000"/>
          </w:rPr>
          <w:delText>I</w:delText>
        </w:r>
        <w:r w:rsidR="00337060" w:rsidRPr="006C6CA7" w:rsidDel="00020491">
          <w:rPr>
            <w:color w:val="000000"/>
          </w:rPr>
          <w:delTex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delText>
        </w:r>
        <w:r w:rsidR="00337060" w:rsidRPr="005F1BBA" w:rsidDel="00020491">
          <w:rPr>
            <w:color w:val="000000"/>
          </w:rPr>
          <w:delText xml:space="preserve"> </w:delText>
        </w:r>
        <w:r w:rsidR="00337060" w:rsidRPr="005F1BBA" w:rsidDel="00020491">
          <w:rPr>
            <w:color w:val="000000"/>
          </w:rPr>
          <w:fldChar w:fldCharType="begin"/>
        </w:r>
        <w:r w:rsidR="00337060" w:rsidRPr="005F1BBA" w:rsidDel="00020491">
          <w:rPr>
            <w:color w:val="000000"/>
          </w:rPr>
          <w:del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delInstrText>
        </w:r>
        <w:r w:rsidR="00337060" w:rsidRPr="005F1BBA" w:rsidDel="00020491">
          <w:rPr>
            <w:color w:val="000000"/>
          </w:rPr>
          <w:fldChar w:fldCharType="separate"/>
        </w:r>
        <w:r w:rsidR="00337060" w:rsidRPr="005F1BBA" w:rsidDel="00020491">
          <w:rPr>
            <w:noProof/>
            <w:color w:val="000000"/>
          </w:rPr>
          <w:delText>(Kahveci et al., 2022)</w:delText>
        </w:r>
        <w:r w:rsidR="00337060" w:rsidRPr="005F1BBA" w:rsidDel="00020491">
          <w:rPr>
            <w:color w:val="000000"/>
          </w:rPr>
          <w:fldChar w:fldCharType="end"/>
        </w:r>
      </w:del>
    </w:p>
    <w:p w14:paraId="2A279EA8" w14:textId="72691113" w:rsidR="00337060" w:rsidRDefault="00337060" w:rsidP="00020491">
      <w:pPr>
        <w:rPr>
          <w:color w:val="000000"/>
        </w:rPr>
        <w:pPrChange w:id="104" w:author="Chuan-Peng Hu" w:date="2023-03-27T08:46:00Z">
          <w:pPr>
            <w:ind w:firstLineChars="100" w:firstLine="240"/>
          </w:pPr>
        </w:pPrChange>
      </w:pPr>
      <w:r w:rsidRPr="006C6CA7">
        <w:rPr>
          <w:color w:val="000000"/>
        </w:rPr>
        <w:t>There are four types of split-half reliability: odd-even, front-back, permutation, and Monte Carlo</w:t>
      </w:r>
      <w:ins w:id="105" w:author="Chuan-Peng Hu" w:date="2023-03-27T08:47:00Z">
        <w:r w:rsidR="00020491">
          <w:rPr>
            <w:color w:val="000000"/>
          </w:rPr>
          <w:t xml:space="preserve"> [citations]</w:t>
        </w:r>
      </w:ins>
      <w:r w:rsidRPr="006C6CA7">
        <w:rPr>
          <w:color w:val="000000"/>
        </w:rPr>
        <w:t>.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4C6378">
      <w:pPr>
        <w:ind w:firstLineChars="100" w:firstLine="24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DC2C3C" w:rsidRDefault="00710AB4" w:rsidP="004D6313">
      <w:pPr>
        <w:pStyle w:val="Heading3"/>
        <w:rPr>
          <w:rFonts w:eastAsia="Calibri"/>
          <w:i/>
          <w:u w:val="none"/>
          <w:lang w:val="en-US"/>
        </w:rPr>
      </w:pPr>
      <w:bookmarkStart w:id="106" w:name="_Toc129530165"/>
      <w:bookmarkStart w:id="107" w:name="_Toc129530195"/>
      <w:bookmarkStart w:id="108" w:name="_Toc130300412"/>
      <w:r w:rsidRPr="00DC2C3C">
        <w:rPr>
          <w:rFonts w:eastAsia="Calibri"/>
          <w:i/>
          <w:u w:val="none"/>
          <w:lang w:val="en-US"/>
        </w:rPr>
        <w:t xml:space="preserve">Test-Retest </w:t>
      </w:r>
      <w:r w:rsidR="00C9151A" w:rsidRPr="00DC2C3C">
        <w:rPr>
          <w:rFonts w:eastAsia="Calibri"/>
          <w:i/>
          <w:u w:val="none"/>
          <w:lang w:val="en-US"/>
        </w:rPr>
        <w:t>Reliability</w:t>
      </w:r>
      <w:r w:rsidRPr="00DC2C3C">
        <w:rPr>
          <w:rFonts w:eastAsia="Calibri"/>
          <w:i/>
          <w:u w:val="none"/>
          <w:lang w:val="en-US"/>
        </w:rPr>
        <w:t xml:space="preserve"> (ICC)</w:t>
      </w:r>
      <w:r w:rsidR="00C9151A" w:rsidRPr="00DC2C3C">
        <w:rPr>
          <w:rFonts w:eastAsia="Calibri"/>
          <w:i/>
          <w:u w:val="none"/>
          <w:lang w:val="en-US"/>
        </w:rPr>
        <w:t xml:space="preserve"> of </w:t>
      </w:r>
      <w:r w:rsidRPr="00DC2C3C">
        <w:rPr>
          <w:rFonts w:eastAsia="Calibri"/>
          <w:i/>
          <w:u w:val="none"/>
          <w:lang w:val="en-US"/>
        </w:rPr>
        <w:t>SPE</w:t>
      </w:r>
      <w:r w:rsidR="00C9151A" w:rsidRPr="00DC2C3C">
        <w:rPr>
          <w:rFonts w:eastAsia="Calibri"/>
          <w:i/>
          <w:u w:val="none"/>
          <w:lang w:val="en-US"/>
        </w:rPr>
        <w:t xml:space="preserve"> in SALT</w:t>
      </w:r>
      <w:bookmarkEnd w:id="106"/>
      <w:bookmarkEnd w:id="107"/>
      <w:bookmarkEnd w:id="108"/>
      <w:r w:rsidR="00C9151A" w:rsidRPr="00DC2C3C">
        <w:rPr>
          <w:rFonts w:eastAsia="Calibri"/>
          <w:i/>
          <w:u w:val="none"/>
          <w:lang w:val="en-US"/>
        </w:rPr>
        <w:t xml:space="preserve"> </w:t>
      </w:r>
    </w:p>
    <w:p w14:paraId="1770E983" w14:textId="21300275" w:rsidR="002B775B" w:rsidRPr="00FF3620" w:rsidRDefault="00AF6D94" w:rsidP="004C6378">
      <w:pPr>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w:t>
      </w:r>
      <w:ins w:id="109" w:author="Chuan-Peng Hu" w:date="2023-03-27T08:47:00Z">
        <w:r w:rsidR="00020491">
          <w:rPr>
            <w:color w:val="000000" w:themeColor="text1"/>
            <w:lang w:val="en-US"/>
          </w:rPr>
          <w:t>session of</w:t>
        </w:r>
      </w:ins>
      <w:del w:id="110" w:author="Chuan-Peng Hu" w:date="2023-03-27T08:47:00Z">
        <w:r w:rsidRPr="00AF6D94" w:rsidDel="00020491">
          <w:rPr>
            <w:color w:val="000000" w:themeColor="text1"/>
            <w:lang w:val="en-US"/>
          </w:rPr>
          <w:delText>SALT experiments at a certain time interval</w:delText>
        </w:r>
      </w:del>
      <w:r w:rsidRPr="00AF6D94">
        <w:rPr>
          <w:color w:val="000000" w:themeColor="text1"/>
          <w:lang w:val="en-US"/>
        </w:rPr>
        <w:t xml:space="preserve">,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ins w:id="111" w:author="Chuan-Peng Hu" w:date="2023-03-27T08:47:00Z">
        <w:r w:rsidR="00020491">
          <w:rPr>
            <w:color w:val="000000" w:themeColor="text1"/>
            <w:lang w:val="en-US"/>
          </w:rPr>
          <w:t xml:space="preserve"> </w:t>
        </w:r>
      </w:ins>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ins w:id="112" w:author="Chuan-Peng Hu" w:date="2023-03-27T08:47:00Z">
        <w:r w:rsidR="00020491">
          <w:rPr>
            <w:rFonts w:ascii="TimesNewRomanPSMT" w:hAnsi="TimesNewRomanPSMT" w:cs="TimesNewRomanPSMT"/>
            <w:lang w:val="en-US"/>
          </w:rPr>
          <w:t xml:space="preserve"> </w:t>
        </w:r>
      </w:ins>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4C6378">
      <w:pPr>
        <w:ind w:firstLineChars="100" w:firstLine="24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Default="00DC2C3C" w:rsidP="00DC2C3C">
      <w:pPr>
        <w:rPr>
          <w:rFonts w:eastAsiaTheme="minorEastAsia"/>
          <w:i/>
          <w:iCs/>
          <w:sz w:val="22"/>
          <w:szCs w:val="22"/>
          <w:lang w:val="en-US"/>
        </w:rPr>
      </w:pPr>
    </w:p>
    <w:p w14:paraId="24322DFB" w14:textId="77777777" w:rsidR="00A5673E" w:rsidRDefault="00A5673E"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4C6378">
      <w:pPr>
        <w:ind w:firstLineChars="100" w:firstLine="24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Default="00DC2C3C" w:rsidP="00DC2C3C">
      <w:pPr>
        <w:rPr>
          <w:rFonts w:eastAsiaTheme="minorEastAsia"/>
          <w:i/>
          <w:iCs/>
          <w:sz w:val="22"/>
          <w:szCs w:val="22"/>
          <w:lang w:val="en-US"/>
        </w:rPr>
      </w:pPr>
    </w:p>
    <w:p w14:paraId="29EE8376" w14:textId="66C20CAD" w:rsidR="007036EB" w:rsidRPr="00F731F9" w:rsidRDefault="007036EB" w:rsidP="00DC2C3C">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6EE78FB8" w:rsidR="00D86C42" w:rsidRDefault="00337060" w:rsidP="004C6378">
      <w:pPr>
        <w:ind w:firstLineChars="100" w:firstLine="24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w:t>
      </w:r>
      <w:ins w:id="113" w:author="Chuan-Peng Hu" w:date="2023-03-27T08:48:00Z">
        <w:r w:rsidR="00020491">
          <w:rPr>
            <w:color w:val="000000" w:themeColor="text1"/>
            <w:lang w:val="en-US"/>
          </w:rPr>
          <w:t xml:space="preserve"> If SALT is reliable for measuring individual</w:t>
        </w:r>
      </w:ins>
      <w:ins w:id="114" w:author="Chuan-Peng Hu" w:date="2023-03-27T08:49:00Z">
        <w:r w:rsidR="00020491">
          <w:rPr>
            <w:color w:val="000000" w:themeColor="text1"/>
            <w:lang w:val="en-US"/>
          </w:rPr>
          <w:t xml:space="preserve"> differences, then </w:t>
        </w:r>
      </w:ins>
      <w:del w:id="115" w:author="Chuan-Peng Hu" w:date="2023-03-27T08:48:00Z">
        <w:r w:rsidR="002F4F19" w:rsidDel="00020491">
          <w:rPr>
            <w:color w:val="000000" w:themeColor="text1"/>
            <w:lang w:val="en-US"/>
          </w:rPr>
          <w:delText xml:space="preserve"> </w:delText>
        </w:r>
        <w:r w:rsidDel="00020491">
          <w:rPr>
            <w:color w:val="000000" w:themeColor="text1"/>
            <w:lang w:val="en-US"/>
          </w:rPr>
          <w:delText xml:space="preserve">We </w:delText>
        </w:r>
        <w:r w:rsidRPr="00337060" w:rsidDel="00020491">
          <w:rPr>
            <w:color w:val="000000" w:themeColor="text1"/>
            <w:lang w:val="en-US"/>
          </w:rPr>
          <w:delText xml:space="preserve">hope </w:delText>
        </w:r>
      </w:del>
      <w:del w:id="116" w:author="Chuan-Peng Hu" w:date="2023-03-27T08:49:00Z">
        <w:r w:rsidRPr="00337060" w:rsidDel="00020491">
          <w:rPr>
            <w:color w:val="000000" w:themeColor="text1"/>
            <w:lang w:val="en-US"/>
          </w:rPr>
          <w:delText xml:space="preserve">that </w:delText>
        </w:r>
      </w:del>
      <w:r>
        <w:rPr>
          <w:color w:val="000000" w:themeColor="text1"/>
          <w:lang w:val="en-US"/>
        </w:rPr>
        <w:t>the</w:t>
      </w:r>
      <w:r w:rsidRPr="00337060">
        <w:rPr>
          <w:color w:val="000000" w:themeColor="text1"/>
          <w:lang w:val="en-US"/>
        </w:rPr>
        <w:t xml:space="preserve"> ICC2 is</w:t>
      </w:r>
      <w:del w:id="117" w:author="Chuan-Peng Hu" w:date="2023-03-27T08:49:00Z">
        <w:r w:rsidRPr="00337060" w:rsidDel="00020491">
          <w:rPr>
            <w:color w:val="000000" w:themeColor="text1"/>
            <w:lang w:val="en-US"/>
          </w:rPr>
          <w:delText xml:space="preserve"> as</w:delText>
        </w:r>
      </w:del>
      <w:r w:rsidRPr="00337060">
        <w:rPr>
          <w:color w:val="000000" w:themeColor="text1"/>
          <w:lang w:val="en-US"/>
        </w:rPr>
        <w:t xml:space="preserve"> large</w:t>
      </w:r>
      <w:del w:id="118" w:author="Chuan-Peng Hu" w:date="2023-03-27T08:49:00Z">
        <w:r w:rsidRPr="00337060" w:rsidDel="00020491">
          <w:rPr>
            <w:color w:val="000000" w:themeColor="text1"/>
            <w:lang w:val="en-US"/>
          </w:rPr>
          <w:delText xml:space="preserve"> as possible</w:delText>
        </w:r>
      </w:del>
      <w:r w:rsidRPr="00337060">
        <w:rPr>
          <w:color w:val="000000" w:themeColor="text1"/>
          <w:lang w:val="en-US"/>
        </w:rPr>
        <w:t xml:space="preserv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w:t>
      </w:r>
      <w:del w:id="119" w:author="Chuan-Peng Hu" w:date="2023-03-27T08:49:00Z">
        <w:r w:rsidRPr="00337060" w:rsidDel="00020491">
          <w:rPr>
            <w:color w:val="000000" w:themeColor="text1"/>
            <w:lang w:val="en-US"/>
          </w:rPr>
          <w:delText xml:space="preserve"> as</w:delText>
        </w:r>
      </w:del>
      <w:r w:rsidRPr="00337060">
        <w:rPr>
          <w:color w:val="000000" w:themeColor="text1"/>
          <w:lang w:val="en-US"/>
        </w:rPr>
        <w:t xml:space="preserve"> small</w:t>
      </w:r>
      <w:del w:id="120" w:author="Chuan-Peng Hu" w:date="2023-03-27T08:49:00Z">
        <w:r w:rsidRPr="00337060" w:rsidDel="00020491">
          <w:rPr>
            <w:color w:val="000000" w:themeColor="text1"/>
            <w:lang w:val="en-US"/>
          </w:rPr>
          <w:delText xml:space="preserve"> as possible, indicating that SALT is stable across time and the differences in our experimental measures are mainly due to individual differences between subjects rather than the passage of time</w:delText>
        </w:r>
      </w:del>
      <w:r w:rsidRPr="00337060">
        <w:rPr>
          <w:color w:val="000000" w:themeColor="text1"/>
          <w:lang w:val="en-US"/>
        </w:rPr>
        <w:t>.</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121" w:name="_8ky6xw9d7iji" w:colFirst="0" w:colLast="0"/>
      <w:bookmarkStart w:id="122" w:name="_Toc129530166"/>
      <w:bookmarkStart w:id="123" w:name="_Toc129530196"/>
      <w:bookmarkStart w:id="124" w:name="_Toc130300413"/>
      <w:bookmarkEnd w:id="121"/>
      <w:r>
        <w:rPr>
          <w:rFonts w:ascii="Calibri" w:eastAsia="Calibri" w:hAnsi="Calibri" w:cs="Calibri"/>
          <w:b/>
          <w:sz w:val="42"/>
          <w:szCs w:val="42"/>
        </w:rPr>
        <w:t>Data availability</w:t>
      </w:r>
      <w:bookmarkEnd w:id="122"/>
      <w:bookmarkEnd w:id="123"/>
      <w:bookmarkEnd w:id="124"/>
    </w:p>
    <w:p w14:paraId="625BF74F" w14:textId="6793969F" w:rsidR="00586F83" w:rsidRDefault="00AE49ED" w:rsidP="004C6378">
      <w:pPr>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125" w:name="_v3xn7y51vn90" w:colFirst="0" w:colLast="0"/>
      <w:bookmarkStart w:id="126" w:name="_Toc129530167"/>
      <w:bookmarkStart w:id="127" w:name="_Toc129530197"/>
      <w:bookmarkStart w:id="128" w:name="_Toc130300414"/>
      <w:bookmarkEnd w:id="125"/>
      <w:r>
        <w:rPr>
          <w:rFonts w:ascii="Calibri" w:eastAsia="Calibri" w:hAnsi="Calibri" w:cs="Calibri"/>
          <w:b/>
          <w:sz w:val="42"/>
          <w:szCs w:val="42"/>
        </w:rPr>
        <w:t>Code availability</w:t>
      </w:r>
      <w:bookmarkEnd w:id="126"/>
      <w:bookmarkEnd w:id="127"/>
      <w:bookmarkEnd w:id="128"/>
    </w:p>
    <w:p w14:paraId="32DA3EE1" w14:textId="1C1BD72D" w:rsidR="00586F83" w:rsidRDefault="00D17E28" w:rsidP="004C6378">
      <w:pPr>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Default="00BA0079" w:rsidP="009D5577">
      <w:pPr>
        <w:pStyle w:val="Heading1"/>
        <w:keepNext w:val="0"/>
        <w:keepLines w:val="0"/>
        <w:spacing w:before="0" w:after="0"/>
        <w:rPr>
          <w:rFonts w:ascii="Calibri" w:eastAsia="Calibri" w:hAnsi="Calibri" w:cs="Calibri"/>
          <w:b/>
          <w:sz w:val="42"/>
          <w:szCs w:val="42"/>
        </w:rPr>
      </w:pPr>
      <w:bookmarkStart w:id="129" w:name="_wv0gj0dgrmeo" w:colFirst="0" w:colLast="0"/>
      <w:bookmarkStart w:id="130" w:name="_Toc129530168"/>
      <w:bookmarkStart w:id="131" w:name="_Toc129530198"/>
      <w:bookmarkStart w:id="132" w:name="_Toc130300415"/>
      <w:bookmarkEnd w:id="129"/>
      <w:r>
        <w:rPr>
          <w:rFonts w:ascii="Calibri" w:eastAsia="Calibri" w:hAnsi="Calibri" w:cs="Calibri"/>
          <w:b/>
          <w:sz w:val="42"/>
          <w:szCs w:val="42"/>
        </w:rPr>
        <w:t>Results</w:t>
      </w:r>
      <w:bookmarkEnd w:id="130"/>
      <w:bookmarkEnd w:id="131"/>
      <w:bookmarkEnd w:id="132"/>
    </w:p>
    <w:p w14:paraId="07C17A7E" w14:textId="2484DF4F" w:rsidR="002D123F" w:rsidRPr="002D123F" w:rsidRDefault="002D123F" w:rsidP="004C6378">
      <w:pPr>
        <w:rPr>
          <w:rFonts w:eastAsiaTheme="minorEastAsia"/>
        </w:rPr>
      </w:pPr>
      <w:r w:rsidRPr="000008F9">
        <w:rPr>
          <w:i/>
          <w:iCs/>
          <w:lang w:val="en-US"/>
        </w:rPr>
        <w:t>The results reported below are based on simulated data, will be updated with real data in the final report.</w:t>
      </w:r>
    </w:p>
    <w:p w14:paraId="30B288A2" w14:textId="77777777" w:rsidR="004C6378" w:rsidRDefault="004C6378" w:rsidP="00F41AAC">
      <w:pPr>
        <w:pStyle w:val="Heading2"/>
      </w:pPr>
      <w:bookmarkStart w:id="133" w:name="_Toc129530169"/>
      <w:bookmarkStart w:id="134" w:name="_Toc129530199"/>
    </w:p>
    <w:p w14:paraId="32EB2324" w14:textId="5C545A71" w:rsidR="00F41AAC" w:rsidRPr="009D5577" w:rsidRDefault="00F41AAC" w:rsidP="00F41AAC">
      <w:pPr>
        <w:pStyle w:val="Heading2"/>
        <w:rPr>
          <w:lang w:val="en-US"/>
        </w:rPr>
      </w:pPr>
      <w:bookmarkStart w:id="135" w:name="_Toc130300416"/>
      <w:r w:rsidRPr="009D5577">
        <w:rPr>
          <w:lang w:val="en-US"/>
        </w:rPr>
        <w:t>Split-Half Reliability</w:t>
      </w:r>
      <w:r w:rsidR="00AF6D94">
        <w:rPr>
          <w:lang w:val="en-US"/>
        </w:rPr>
        <w:t xml:space="preserve"> (SHR)</w:t>
      </w:r>
      <w:bookmarkEnd w:id="133"/>
      <w:bookmarkEnd w:id="134"/>
      <w:bookmarkEnd w:id="135"/>
    </w:p>
    <w:p w14:paraId="4F3DC44C" w14:textId="4BE7B312" w:rsidR="00F41AAC" w:rsidRPr="002D123F" w:rsidRDefault="00F41AAC" w:rsidP="004C6378">
      <w:pPr>
        <w:rPr>
          <w:rFonts w:eastAsia="SimSun"/>
          <w:lang w:val="en-US"/>
        </w:rPr>
      </w:pPr>
      <w:r w:rsidRPr="006C6CA7">
        <w:rPr>
          <w:rFonts w:eastAsia="SimSun"/>
          <w:lang w:val="en-US"/>
        </w:rPr>
        <w:t>First, we stratified the data based on three variables: Session</w:t>
      </w:r>
      <w:r>
        <w:rPr>
          <w:rFonts w:eastAsia="SimSun"/>
          <w:lang w:val="en-US"/>
        </w:rPr>
        <w:t xml:space="preserve"> (if it has)</w:t>
      </w:r>
      <w:r w:rsidRPr="006C6CA7">
        <w:rPr>
          <w:rFonts w:eastAsia="SimSun"/>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SimSun"/>
          <w:lang w:val="en-US"/>
        </w:rPr>
        <w:t>5</w:t>
      </w:r>
      <w:r w:rsidRPr="006C6CA7">
        <w:rPr>
          <w:rFonts w:eastAsia="SimSun"/>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70E469F1" w14:textId="77777777" w:rsidR="00020491" w:rsidRDefault="00020491" w:rsidP="0014261E">
      <w:pPr>
        <w:pStyle w:val="Heading2"/>
        <w:rPr>
          <w:ins w:id="136" w:author="Chuan-Peng Hu" w:date="2023-03-27T08:49:00Z"/>
          <w:lang w:val="en-US"/>
        </w:rPr>
      </w:pPr>
      <w:bookmarkStart w:id="137" w:name="_Toc129530170"/>
      <w:bookmarkStart w:id="138" w:name="_Toc129530200"/>
      <w:bookmarkStart w:id="139" w:name="_Toc130300417"/>
    </w:p>
    <w:p w14:paraId="1BAC6F70" w14:textId="0712A22E" w:rsidR="0014261E" w:rsidRPr="009D5577" w:rsidRDefault="00464832" w:rsidP="0014261E">
      <w:pPr>
        <w:pStyle w:val="Heading2"/>
        <w:rPr>
          <w:lang w:val="en-US"/>
        </w:rPr>
      </w:pPr>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137"/>
      <w:bookmarkEnd w:id="138"/>
      <w:bookmarkEnd w:id="139"/>
    </w:p>
    <w:p w14:paraId="6F83D7EA" w14:textId="2769CD81" w:rsidR="001B6382" w:rsidRPr="006C6CA7" w:rsidRDefault="001B6382" w:rsidP="004C6378">
      <w:pPr>
        <w:rPr>
          <w:rFonts w:eastAsia="SimSun" w:cs="PMingLiU"/>
          <w:lang w:val="en-US"/>
        </w:rPr>
      </w:pPr>
      <w:r w:rsidRPr="006C6CA7">
        <w:rPr>
          <w:rFonts w:eastAsia="SimSun"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SimSun" w:cs="PMingLiU"/>
          <w:lang w:val="en-US"/>
        </w:rPr>
        <w:t>We will calculate ICC</w:t>
      </w:r>
      <w:r w:rsidR="004C1584">
        <w:rPr>
          <w:rFonts w:eastAsia="SimSun" w:cs="PMingLiU"/>
          <w:lang w:val="en-US"/>
        </w:rPr>
        <w:t xml:space="preserve"> only</w:t>
      </w:r>
      <w:r w:rsidR="00051F2D" w:rsidRPr="00051F2D">
        <w:rPr>
          <w:rFonts w:eastAsia="SimSun" w:cs="PMingLiU"/>
          <w:lang w:val="en-US"/>
        </w:rPr>
        <w:t xml:space="preserve"> if the study involves </w:t>
      </w:r>
      <w:r w:rsidR="00051F2D" w:rsidRPr="006C6CA7">
        <w:rPr>
          <w:rFonts w:eastAsia="SimSun" w:cs="PMingLiU"/>
          <w:lang w:val="en-US"/>
        </w:rPr>
        <w:t>repeated measurements</w:t>
      </w:r>
      <w:r w:rsidR="00051F2D" w:rsidRPr="00051F2D">
        <w:rPr>
          <w:rFonts w:eastAsia="SimSun" w:cs="PMingLiU"/>
          <w:lang w:val="en-US"/>
        </w:rPr>
        <w:t xml:space="preserve"> of SALT.</w:t>
      </w:r>
      <w:r w:rsidR="00051F2D">
        <w:rPr>
          <w:rFonts w:eastAsia="SimSun" w:cs="PMingLiU"/>
          <w:lang w:val="en-US"/>
        </w:rPr>
        <w:t xml:space="preserve"> </w:t>
      </w:r>
      <w:r w:rsidRPr="006C6CA7">
        <w:rPr>
          <w:rFonts w:eastAsia="SimSun" w:cs="PMingLiU"/>
          <w:lang w:val="en-US"/>
        </w:rPr>
        <w:t xml:space="preserve">In essence, it tells us how much of the variation in the data can be attributed to differences between raters or repeated measurements, and how much of it can be attributed to </w:t>
      </w:r>
      <w:r w:rsidRPr="006C6CA7">
        <w:rPr>
          <w:rFonts w:eastAsia="SimSun" w:cs="PMingLiU"/>
          <w:lang w:val="en-US"/>
        </w:rPr>
        <w:lastRenderedPageBreak/>
        <w:t>differences within the subjects being measured. In simple terms, it gives an idea of the proportion of total variation in the data that is due to the true differences between subjects, versus due to measurement error or random fluctuations.</w:t>
      </w:r>
    </w:p>
    <w:p w14:paraId="03017527" w14:textId="6EB640E9" w:rsidR="00F25571" w:rsidRDefault="00464832" w:rsidP="004C6378">
      <w:pPr>
        <w:ind w:firstLineChars="100" w:firstLine="240"/>
        <w:rPr>
          <w:rFonts w:eastAsia="SimSun" w:cs="PMingLiU"/>
          <w:b/>
          <w:noProof/>
          <w:lang w:val="en-US" w:eastAsia="zh-TW"/>
        </w:rPr>
      </w:pPr>
      <w:r w:rsidRPr="006C6CA7">
        <w:rPr>
          <w:rFonts w:eastAsia="SimSun" w:cs="PMingLiU"/>
          <w:lang w:val="en-US"/>
        </w:rPr>
        <w:t xml:space="preserve">The present study aimed to investigate the stability of six indices, including reaction time (RT), accuracy (ACC), </w:t>
      </w:r>
      <w:r w:rsidR="006545E5" w:rsidRPr="006545E5">
        <w:rPr>
          <w:rFonts w:eastAsia="SimSun" w:cs="PMingLiU"/>
          <w:i/>
          <w:lang w:val="en-US"/>
        </w:rPr>
        <w:t>d</w:t>
      </w:r>
      <w:r w:rsidR="006545E5">
        <w:rPr>
          <w:rFonts w:eastAsia="SimSun" w:cs="PMingLiU"/>
          <w:lang w:val="en-US"/>
        </w:rPr>
        <w:t xml:space="preserve"> </w:t>
      </w:r>
      <w:r w:rsidRPr="006C6CA7">
        <w:rPr>
          <w:rFonts w:eastAsia="SimSun" w:cs="PMingLiU"/>
          <w:lang w:val="en-US"/>
        </w:rPr>
        <w:t>prime, Efficiency, drift rate (</w:t>
      </w:r>
      <w:r w:rsidRPr="006545E5">
        <w:rPr>
          <w:rFonts w:eastAsia="SimSun" w:cs="PMingLiU"/>
          <w:i/>
          <w:lang w:val="en-US"/>
        </w:rPr>
        <w:t>v</w:t>
      </w:r>
      <w:r w:rsidRPr="006C6CA7">
        <w:rPr>
          <w:rFonts w:eastAsia="SimSun" w:cs="PMingLiU"/>
          <w:lang w:val="en-US"/>
        </w:rPr>
        <w:t>) and starting point (</w:t>
      </w:r>
      <w:r w:rsidRPr="006545E5">
        <w:rPr>
          <w:rFonts w:eastAsia="SimSun" w:cs="PMingLiU"/>
          <w:i/>
          <w:lang w:val="en-US"/>
        </w:rPr>
        <w:t>z</w:t>
      </w:r>
      <w:r w:rsidRPr="006C6CA7">
        <w:rPr>
          <w:rFonts w:eastAsia="SimSun" w:cs="PMingLiU"/>
          <w:lang w:val="en-US"/>
        </w:rPr>
        <w:t>) in the diffusion decision model (DDM), across six time sessions.</w:t>
      </w:r>
      <w:r w:rsidR="00BD454B" w:rsidRPr="006C6CA7">
        <w:rPr>
          <w:rFonts w:eastAsia="SimSun"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SimSun" w:cs="PMingLiU"/>
          <w:lang w:val="en-US"/>
        </w:rPr>
        <w:t>4</w:t>
      </w:r>
      <w:r w:rsidR="00BD454B" w:rsidRPr="006C6CA7">
        <w:rPr>
          <w:rFonts w:eastAsia="SimSun" w:cs="PMingLiU"/>
          <w:lang w:val="en-US"/>
        </w:rPr>
        <w:t>, the ICC2 values of the six indices are relatively large and ICC2k values are relatively small, supporting our hypothesis.</w:t>
      </w:r>
      <w:r w:rsidR="00D13F3C" w:rsidRPr="00D13F3C">
        <w:rPr>
          <w:rFonts w:eastAsia="SimSun" w:cs="PMingLiU"/>
          <w:b/>
          <w:noProof/>
          <w:lang w:val="en-US" w:eastAsia="zh-TW"/>
        </w:rPr>
        <w:t xml:space="preserve"> </w:t>
      </w:r>
    </w:p>
    <w:p w14:paraId="16680E99" w14:textId="39EC26FE" w:rsidR="00690B74" w:rsidRPr="00690B74" w:rsidRDefault="00F25571" w:rsidP="00690B74">
      <w:pPr>
        <w:spacing w:line="276" w:lineRule="auto"/>
        <w:rPr>
          <w:rFonts w:eastAsia="PMingLiU" w:cs="PMingLiU"/>
          <w:b/>
          <w:noProof/>
          <w:lang w:val="en-US" w:eastAsia="zh-TW"/>
        </w:rPr>
      </w:pPr>
      <w:r>
        <w:rPr>
          <w:rFonts w:eastAsia="SimSun" w:cs="PMingLiU"/>
          <w:b/>
          <w:noProof/>
          <w:lang w:val="en-US" w:eastAsia="zh-TW"/>
        </w:rPr>
        <w:br w:type="page"/>
      </w:r>
    </w:p>
    <w:p w14:paraId="7704C6B2" w14:textId="33A0B38B" w:rsidR="00690B74" w:rsidRDefault="00690B74">
      <w:pPr>
        <w:spacing w:line="276" w:lineRule="auto"/>
        <w:rPr>
          <w:rFonts w:ascii="Calibri" w:eastAsia="Calibri" w:hAnsi="Calibri" w:cs="Calibri"/>
          <w:b/>
          <w:sz w:val="42"/>
          <w:szCs w:val="42"/>
        </w:rPr>
        <w:sectPr w:rsidR="00690B74" w:rsidSect="00F25571">
          <w:pgSz w:w="12240" w:h="15840"/>
          <w:pgMar w:top="1440" w:right="1440" w:bottom="1440" w:left="1440" w:header="720" w:footer="720" w:gutter="0"/>
          <w:cols w:space="720"/>
          <w:titlePg/>
          <w:docGrid w:linePitch="326"/>
        </w:sectPr>
      </w:pPr>
      <w:bookmarkStart w:id="140" w:name="_Toc129530171"/>
      <w:bookmarkStart w:id="141" w:name="_Toc129530201"/>
    </w:p>
    <w:p w14:paraId="3ADF5FCC" w14:textId="77777777" w:rsidR="00690B74" w:rsidRDefault="00690B74" w:rsidP="00690B74">
      <w:pPr>
        <w:rPr>
          <w:rFonts w:eastAsia="SimSun" w:cs="PMingLiU"/>
          <w:lang w:val="en-US"/>
        </w:rPr>
      </w:pPr>
    </w:p>
    <w:p w14:paraId="715D2392" w14:textId="77777777" w:rsidR="00690B74" w:rsidRDefault="00690B74" w:rsidP="00690B74">
      <w:pPr>
        <w:rPr>
          <w:rFonts w:eastAsia="SimSun" w:cs="PMingLiU"/>
          <w:lang w:val="en-US"/>
        </w:rPr>
      </w:pPr>
      <w:r w:rsidRPr="00B4730B">
        <w:rPr>
          <w:rFonts w:eastAsia="SimSun" w:cs="PMingLiU"/>
          <w:b/>
          <w:noProof/>
          <w:lang w:val="en-US" w:eastAsia="zh-TW"/>
        </w:rPr>
        <w:drawing>
          <wp:inline distT="0" distB="0" distL="0" distR="0" wp14:anchorId="1541AA85" wp14:editId="5D73AE22">
            <wp:extent cx="8193600" cy="2019600"/>
            <wp:effectExtent l="0" t="0" r="0" b="0"/>
            <wp:docPr id="2" name="图片 2" descr="F:\YuKi_Project\Self\yuki_Test_retest_SALT\1_Protocol\1_2_Planned_Analysis\1_2_2_OUTPUT\Figure3_S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YuKi_Project\Self\yuki_Test_retest_SALT\1_Protocol\1_2_Planned_Analysis\1_2_2_OUTPUT\Figure3_SP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193600" cy="2019600"/>
                    </a:xfrm>
                    <a:prstGeom prst="rect">
                      <a:avLst/>
                    </a:prstGeom>
                    <a:noFill/>
                    <a:ln>
                      <a:noFill/>
                    </a:ln>
                  </pic:spPr>
                </pic:pic>
              </a:graphicData>
            </a:graphic>
          </wp:inline>
        </w:drawing>
      </w:r>
    </w:p>
    <w:p w14:paraId="1D2A7BFF" w14:textId="77777777" w:rsidR="00690B74" w:rsidRDefault="00690B74" w:rsidP="00690B74">
      <w:pPr>
        <w:rPr>
          <w:rFonts w:eastAsia="SimSun" w:cs="PMingLiU"/>
          <w:lang w:val="en-US"/>
        </w:rPr>
      </w:pPr>
    </w:p>
    <w:p w14:paraId="01E3A51B" w14:textId="77777777" w:rsidR="00690B74" w:rsidRDefault="00690B74" w:rsidP="00690B74">
      <w:pPr>
        <w:jc w:val="center"/>
        <w:rPr>
          <w:rFonts w:eastAsia="SimSun" w:cs="PMingLiU"/>
          <w:lang w:val="en-US"/>
        </w:rPr>
      </w:pPr>
      <w:commentRangeStart w:id="142"/>
      <w:r w:rsidRPr="00F25571">
        <w:rPr>
          <w:rFonts w:eastAsia="SimSun" w:cs="PMingLiU"/>
          <w:b/>
          <w:lang w:val="en-US"/>
        </w:rPr>
        <w:t>Figure 4.</w:t>
      </w:r>
      <w:r w:rsidRPr="00F25571">
        <w:rPr>
          <w:rFonts w:eastAsia="SimSun" w:cs="PMingLiU"/>
          <w:lang w:val="en-US"/>
        </w:rPr>
        <w:t xml:space="preserve"> SHR &amp; ICC</w:t>
      </w:r>
      <w:commentRangeEnd w:id="142"/>
      <w:r w:rsidR="00020491">
        <w:rPr>
          <w:rStyle w:val="CommentReference"/>
        </w:rPr>
        <w:commentReference w:id="142"/>
      </w:r>
    </w:p>
    <w:p w14:paraId="20C12B4D" w14:textId="2DA6E750" w:rsidR="00690B74" w:rsidRDefault="00690B74">
      <w:pPr>
        <w:spacing w:line="276" w:lineRule="auto"/>
        <w:rPr>
          <w:rFonts w:ascii="Calibri" w:eastAsiaTheme="minorEastAsia" w:hAnsi="Calibri" w:cs="Calibri"/>
          <w:b/>
          <w:sz w:val="42"/>
          <w:szCs w:val="42"/>
        </w:rPr>
      </w:pPr>
    </w:p>
    <w:p w14:paraId="594049D4" w14:textId="77777777" w:rsidR="00690B74" w:rsidRPr="00690B74" w:rsidRDefault="00690B74">
      <w:pPr>
        <w:spacing w:line="276" w:lineRule="auto"/>
        <w:rPr>
          <w:rFonts w:ascii="Calibri" w:eastAsiaTheme="minorEastAsia" w:hAnsi="Calibri" w:cs="Calibri"/>
          <w:b/>
          <w:sz w:val="42"/>
          <w:szCs w:val="42"/>
        </w:rPr>
      </w:pPr>
    </w:p>
    <w:p w14:paraId="0BABCF67" w14:textId="77777777" w:rsidR="00690B74" w:rsidRDefault="00690B74" w:rsidP="00690B74">
      <w:pPr>
        <w:pStyle w:val="Heading1"/>
        <w:keepNext w:val="0"/>
        <w:keepLines w:val="0"/>
        <w:spacing w:before="0" w:after="0"/>
        <w:rPr>
          <w:rFonts w:ascii="Calibri" w:eastAsia="Calibri" w:hAnsi="Calibri" w:cs="Calibri"/>
          <w:b/>
          <w:sz w:val="42"/>
          <w:szCs w:val="42"/>
        </w:rPr>
        <w:sectPr w:rsidR="00690B74" w:rsidSect="00690B74">
          <w:pgSz w:w="15840" w:h="12240" w:orient="landscape" w:code="1"/>
          <w:pgMar w:top="1440" w:right="1440" w:bottom="1440" w:left="1440" w:header="720" w:footer="720" w:gutter="0"/>
          <w:cols w:space="720"/>
          <w:vAlign w:val="center"/>
          <w:titlePg/>
          <w:docGrid w:linePitch="326"/>
        </w:sectPr>
      </w:pPr>
    </w:p>
    <w:p w14:paraId="49D421F8" w14:textId="0D478451" w:rsidR="00586F83" w:rsidRDefault="00BA0079" w:rsidP="00690B74">
      <w:pPr>
        <w:pStyle w:val="Heading1"/>
        <w:keepNext w:val="0"/>
        <w:keepLines w:val="0"/>
        <w:spacing w:before="0" w:after="0"/>
        <w:rPr>
          <w:rFonts w:ascii="Calibri" w:eastAsia="Calibri" w:hAnsi="Calibri" w:cs="Calibri"/>
          <w:b/>
          <w:sz w:val="42"/>
          <w:szCs w:val="42"/>
        </w:rPr>
      </w:pPr>
      <w:bookmarkStart w:id="143" w:name="_Toc130300418"/>
      <w:r>
        <w:rPr>
          <w:rFonts w:ascii="Calibri" w:eastAsia="Calibri" w:hAnsi="Calibri" w:cs="Calibri"/>
          <w:b/>
          <w:sz w:val="42"/>
          <w:szCs w:val="42"/>
        </w:rPr>
        <w:lastRenderedPageBreak/>
        <w:t>Discussion</w:t>
      </w:r>
      <w:bookmarkEnd w:id="140"/>
      <w:bookmarkEnd w:id="141"/>
      <w:bookmarkEnd w:id="143"/>
    </w:p>
    <w:p w14:paraId="01ECDCF7" w14:textId="134A13A4" w:rsidR="00943774" w:rsidRDefault="00BA0079" w:rsidP="00F25571">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144" w:name="_55me02ptpjfj" w:colFirst="0" w:colLast="0"/>
      <w:bookmarkStart w:id="145" w:name="_mdjadefs2vka" w:colFirst="0" w:colLast="0"/>
      <w:bookmarkEnd w:id="144"/>
      <w:bookmarkEnd w:id="145"/>
    </w:p>
    <w:p w14:paraId="6E4AD23B" w14:textId="77777777" w:rsidR="00F25571" w:rsidRPr="00F25571" w:rsidRDefault="00F25571" w:rsidP="00F25571">
      <w:pPr>
        <w:rPr>
          <w:rFonts w:ascii="Calibri" w:eastAsiaTheme="minorEastAsia" w:hAnsi="Calibri" w:cs="Calibri"/>
        </w:rPr>
      </w:pPr>
    </w:p>
    <w:p w14:paraId="16DF914F"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269FEE3B" w14:textId="636AE4FC" w:rsidR="00586F83" w:rsidRDefault="00BA0079">
      <w:pPr>
        <w:pStyle w:val="Heading1"/>
        <w:keepNext w:val="0"/>
        <w:keepLines w:val="0"/>
        <w:spacing w:before="0" w:after="0"/>
        <w:rPr>
          <w:rFonts w:ascii="Calibri" w:eastAsia="Calibri" w:hAnsi="Calibri" w:cs="Calibri"/>
          <w:b/>
          <w:sz w:val="42"/>
          <w:szCs w:val="42"/>
        </w:rPr>
      </w:pPr>
      <w:bookmarkStart w:id="146" w:name="_Toc129530172"/>
      <w:bookmarkStart w:id="147" w:name="_Toc129530202"/>
      <w:bookmarkStart w:id="148" w:name="_Toc130300419"/>
      <w:r>
        <w:rPr>
          <w:rFonts w:ascii="Calibri" w:eastAsia="Calibri" w:hAnsi="Calibri" w:cs="Calibri"/>
          <w:b/>
          <w:sz w:val="42"/>
          <w:szCs w:val="42"/>
        </w:rPr>
        <w:lastRenderedPageBreak/>
        <w:t>Acknowledgements</w:t>
      </w:r>
      <w:bookmarkEnd w:id="146"/>
      <w:bookmarkEnd w:id="147"/>
      <w:bookmarkEnd w:id="148"/>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149" w:name="_wvd57wep2hh3" w:colFirst="0" w:colLast="0"/>
      <w:bookmarkEnd w:id="149"/>
    </w:p>
    <w:p w14:paraId="771E3CBA" w14:textId="77777777" w:rsidR="0014261E" w:rsidRPr="0014261E" w:rsidRDefault="0014261E" w:rsidP="0014261E">
      <w:pPr>
        <w:rPr>
          <w:color w:val="000000" w:themeColor="text1"/>
          <w:lang w:val="en-US"/>
        </w:rPr>
      </w:pP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150" w:name="_ridkkf2yzxxx" w:colFirst="0" w:colLast="0"/>
      <w:bookmarkStart w:id="151" w:name="_Toc129530173"/>
      <w:bookmarkStart w:id="152" w:name="_Toc129530203"/>
      <w:bookmarkStart w:id="153" w:name="_Toc130300420"/>
      <w:bookmarkEnd w:id="150"/>
      <w:r>
        <w:rPr>
          <w:rFonts w:ascii="Calibri" w:eastAsia="Calibri" w:hAnsi="Calibri" w:cs="Calibri"/>
          <w:b/>
          <w:sz w:val="42"/>
          <w:szCs w:val="42"/>
        </w:rPr>
        <w:t>Author contributions</w:t>
      </w:r>
      <w:bookmarkEnd w:id="151"/>
      <w:bookmarkEnd w:id="152"/>
      <w:bookmarkEnd w:id="153"/>
    </w:p>
    <w:p w14:paraId="67F329E3" w14:textId="0995B56C" w:rsidR="00586F83" w:rsidRDefault="00D17E28" w:rsidP="004C6378">
      <w:pPr>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Heading1"/>
        <w:keepNext w:val="0"/>
        <w:keepLines w:val="0"/>
        <w:spacing w:before="0" w:after="0"/>
        <w:rPr>
          <w:rFonts w:ascii="Calibri" w:eastAsia="Calibri" w:hAnsi="Calibri" w:cs="Calibri"/>
          <w:b/>
          <w:sz w:val="42"/>
          <w:szCs w:val="42"/>
        </w:rPr>
      </w:pPr>
      <w:bookmarkStart w:id="154" w:name="_Toc129530174"/>
      <w:bookmarkStart w:id="155" w:name="_Toc129530204"/>
      <w:bookmarkStart w:id="156" w:name="_Toc130300421"/>
      <w:r w:rsidRPr="003E7247">
        <w:rPr>
          <w:rFonts w:ascii="Calibri" w:eastAsia="Calibri" w:hAnsi="Calibri" w:cs="Calibri"/>
          <w:b/>
          <w:sz w:val="42"/>
          <w:szCs w:val="42"/>
        </w:rPr>
        <w:t>Competing interests</w:t>
      </w:r>
      <w:bookmarkEnd w:id="154"/>
      <w:bookmarkEnd w:id="155"/>
      <w:bookmarkEnd w:id="156"/>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Heading1"/>
        <w:keepNext w:val="0"/>
        <w:keepLines w:val="0"/>
        <w:spacing w:before="0" w:after="0"/>
        <w:rPr>
          <w:rFonts w:ascii="Calibri" w:eastAsia="Calibri" w:hAnsi="Calibri" w:cs="Calibri"/>
          <w:b/>
          <w:sz w:val="42"/>
          <w:szCs w:val="42"/>
        </w:rPr>
      </w:pPr>
      <w:bookmarkStart w:id="157" w:name="_Toc129530175"/>
      <w:bookmarkStart w:id="158" w:name="_Toc129530205"/>
      <w:bookmarkStart w:id="159" w:name="_Toc130300422"/>
      <w:r>
        <w:rPr>
          <w:rFonts w:ascii="Calibri" w:eastAsia="Calibri" w:hAnsi="Calibri" w:cs="Calibri"/>
          <w:b/>
          <w:sz w:val="42"/>
          <w:szCs w:val="42"/>
        </w:rPr>
        <w:t>Figures</w:t>
      </w:r>
      <w:bookmarkEnd w:id="157"/>
      <w:bookmarkEnd w:id="158"/>
      <w:bookmarkEnd w:id="159"/>
    </w:p>
    <w:p w14:paraId="50F35867" w14:textId="2F8B0516" w:rsidR="00586F83" w:rsidRDefault="00BA0079" w:rsidP="004C6378">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160" w:name="_wbmlk2iy1qsw" w:colFirst="0" w:colLast="0"/>
      <w:bookmarkEnd w:id="160"/>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Heading1"/>
        <w:keepNext w:val="0"/>
        <w:keepLines w:val="0"/>
        <w:spacing w:before="0" w:after="0"/>
        <w:rPr>
          <w:rFonts w:ascii="Calibri" w:eastAsia="Calibri" w:hAnsi="Calibri" w:cs="Calibri"/>
          <w:b/>
          <w:sz w:val="42"/>
          <w:szCs w:val="42"/>
        </w:rPr>
      </w:pPr>
      <w:bookmarkStart w:id="161" w:name="_1r3wz94tf58i" w:colFirst="0" w:colLast="0"/>
      <w:bookmarkStart w:id="162" w:name="_Toc129530176"/>
      <w:bookmarkStart w:id="163" w:name="_Toc129530206"/>
      <w:bookmarkStart w:id="164" w:name="_Toc130300423"/>
      <w:bookmarkEnd w:id="161"/>
      <w:r>
        <w:rPr>
          <w:rFonts w:ascii="Calibri" w:eastAsia="Calibri" w:hAnsi="Calibri" w:cs="Calibri"/>
          <w:b/>
          <w:sz w:val="42"/>
          <w:szCs w:val="42"/>
        </w:rPr>
        <w:t>Figure Legends</w:t>
      </w:r>
      <w:bookmarkEnd w:id="162"/>
      <w:bookmarkEnd w:id="163"/>
      <w:bookmarkEnd w:id="164"/>
    </w:p>
    <w:p w14:paraId="61378AFF" w14:textId="5DF32788" w:rsidR="00943774" w:rsidRPr="00F25571" w:rsidRDefault="00BA0079" w:rsidP="004C6378">
      <w:pPr>
        <w:rPr>
          <w:rFonts w:ascii="Calibri" w:eastAsiaTheme="minorEastAsia"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65" w:name="_5v980ihlaje4" w:colFirst="0" w:colLast="0"/>
      <w:bookmarkEnd w:id="165"/>
    </w:p>
    <w:p w14:paraId="38CB1ED7"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16118294" w:rsidR="003E7247" w:rsidRDefault="003E7247" w:rsidP="003E7247">
      <w:pPr>
        <w:pStyle w:val="Heading1"/>
        <w:keepNext w:val="0"/>
        <w:keepLines w:val="0"/>
        <w:spacing w:before="0" w:after="0"/>
        <w:rPr>
          <w:rFonts w:ascii="Calibri" w:eastAsia="Calibri" w:hAnsi="Calibri" w:cs="Calibri"/>
          <w:b/>
          <w:sz w:val="42"/>
          <w:szCs w:val="42"/>
        </w:rPr>
      </w:pPr>
      <w:bookmarkStart w:id="166" w:name="_Toc129530177"/>
      <w:bookmarkStart w:id="167" w:name="_Toc129530207"/>
      <w:bookmarkStart w:id="168" w:name="_Toc130300424"/>
      <w:r>
        <w:rPr>
          <w:rFonts w:ascii="Calibri" w:eastAsia="Calibri" w:hAnsi="Calibri" w:cs="Calibri"/>
          <w:b/>
          <w:sz w:val="42"/>
          <w:szCs w:val="42"/>
        </w:rPr>
        <w:lastRenderedPageBreak/>
        <w:t>Supplementary information</w:t>
      </w:r>
      <w:bookmarkEnd w:id="166"/>
      <w:bookmarkEnd w:id="167"/>
      <w:bookmarkEnd w:id="168"/>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2F435BB0" w:rsidR="003E7247" w:rsidRPr="004C1584" w:rsidRDefault="003E7247" w:rsidP="003E7247">
      <w:pPr>
        <w:rPr>
          <w:rFonts w:eastAsia="Calibri"/>
          <w:lang w:val="en-US"/>
        </w:rPr>
      </w:pPr>
      <w:bookmarkStart w:id="169" w:name="_dz5w9vw0a4hh" w:colFirst="0" w:colLast="0"/>
      <w:bookmarkStart w:id="170" w:name="_7gc9ix103005" w:colFirst="0" w:colLast="0"/>
      <w:bookmarkEnd w:id="169"/>
      <w:bookmarkEnd w:id="170"/>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ins w:id="171" w:author="Chuan-Peng Hu" w:date="2023-03-27T08:50:00Z">
        <w:r w:rsidR="00EF7E83">
          <w:rPr>
            <w:rFonts w:eastAsia="Calibri"/>
            <w:lang w:val="en-US"/>
          </w:rPr>
          <w:t xml:space="preserve"> from fake data</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02028BB4" w:rsidR="00586F83" w:rsidRPr="00D879C5" w:rsidRDefault="00586F83" w:rsidP="00D879C5">
      <w:pPr>
        <w:spacing w:line="276" w:lineRule="auto"/>
        <w:rPr>
          <w:rFonts w:ascii="Calibri" w:eastAsiaTheme="minorEastAsia" w:hAnsi="Calibri" w:cs="Calibri"/>
          <w:b/>
        </w:rPr>
      </w:pPr>
    </w:p>
    <w:p w14:paraId="6FEA998C" w14:textId="77777777" w:rsidR="00F25571" w:rsidRDefault="00F25571">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3923219A" w14:textId="670CC4E6" w:rsidR="002F4F19" w:rsidRPr="00BA6702" w:rsidRDefault="00BA6702" w:rsidP="00BA6702">
      <w:pPr>
        <w:pStyle w:val="Heading1"/>
        <w:keepNext w:val="0"/>
        <w:keepLines w:val="0"/>
        <w:spacing w:before="0" w:after="0"/>
        <w:rPr>
          <w:rFonts w:ascii="Calibri" w:eastAsia="Calibri" w:hAnsi="Calibri" w:cs="Calibri"/>
          <w:b/>
          <w:sz w:val="42"/>
          <w:szCs w:val="42"/>
        </w:rPr>
      </w:pPr>
      <w:bookmarkStart w:id="172" w:name="_Toc129530178"/>
      <w:bookmarkStart w:id="173" w:name="_Toc129530208"/>
      <w:bookmarkStart w:id="174" w:name="_Toc130300425"/>
      <w:r w:rsidRPr="00BA6702">
        <w:rPr>
          <w:rFonts w:ascii="Calibri" w:eastAsia="Calibri" w:hAnsi="Calibri" w:cs="Calibri"/>
          <w:b/>
          <w:sz w:val="42"/>
          <w:szCs w:val="42"/>
        </w:rPr>
        <w:lastRenderedPageBreak/>
        <w:t>References</w:t>
      </w:r>
      <w:bookmarkEnd w:id="172"/>
      <w:bookmarkEnd w:id="173"/>
      <w:bookmarkEnd w:id="17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69F438FD" w14:textId="77777777" w:rsidR="00103F08" w:rsidRPr="00103F08" w:rsidRDefault="00B03D7E" w:rsidP="00103F08">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103F08" w:rsidRPr="00103F08">
        <w:rPr>
          <w:noProof/>
        </w:rPr>
        <w:t xml:space="preserve">Bukowski, H., et al. (2021). Socio-cognitive training impacts emotional and perceptual self-salience but not self-other distinction. </w:t>
      </w:r>
      <w:r w:rsidR="00103F08" w:rsidRPr="00103F08">
        <w:rPr>
          <w:i/>
          <w:noProof/>
        </w:rPr>
        <w:t>Acta psychologica, 216</w:t>
      </w:r>
      <w:r w:rsidR="00103F08" w:rsidRPr="00103F08">
        <w:rPr>
          <w:noProof/>
        </w:rPr>
        <w:t xml:space="preserve">, 103297. </w:t>
      </w:r>
    </w:p>
    <w:p w14:paraId="4D67B21E" w14:textId="77777777" w:rsidR="00103F08" w:rsidRPr="00103F08" w:rsidRDefault="00103F08" w:rsidP="00103F08">
      <w:pPr>
        <w:pStyle w:val="EndNoteBibliography"/>
        <w:rPr>
          <w:noProof/>
        </w:rPr>
      </w:pPr>
    </w:p>
    <w:p w14:paraId="2A644B62" w14:textId="77777777" w:rsidR="00103F08" w:rsidRPr="00103F08" w:rsidRDefault="00103F08" w:rsidP="00103F08">
      <w:pPr>
        <w:pStyle w:val="EndNoteBibliography"/>
        <w:ind w:left="720" w:hanging="720"/>
        <w:rPr>
          <w:noProof/>
        </w:rPr>
      </w:pPr>
      <w:r w:rsidRPr="00103F08">
        <w:rPr>
          <w:noProof/>
        </w:rPr>
        <w:t xml:space="preserve">Cheng, M., &amp; Tseng, C.-h. (2019). Saliency at first sight: instant identity referential advantage toward a newly met partner. </w:t>
      </w:r>
      <w:r w:rsidRPr="00103F08">
        <w:rPr>
          <w:i/>
          <w:noProof/>
        </w:rPr>
        <w:t>Cognitive Research: Principles and Implications, 4</w:t>
      </w:r>
      <w:r w:rsidRPr="00103F08">
        <w:rPr>
          <w:noProof/>
        </w:rPr>
        <w:t xml:space="preserve">(1), 1-18. </w:t>
      </w:r>
    </w:p>
    <w:p w14:paraId="4F9E963F" w14:textId="77777777" w:rsidR="00103F08" w:rsidRPr="00103F08" w:rsidRDefault="00103F08" w:rsidP="00103F08">
      <w:pPr>
        <w:pStyle w:val="EndNoteBibliography"/>
        <w:rPr>
          <w:noProof/>
        </w:rPr>
      </w:pPr>
    </w:p>
    <w:p w14:paraId="17814811" w14:textId="5CD71E4C" w:rsidR="00103F08" w:rsidRPr="00103F08" w:rsidRDefault="00103F08" w:rsidP="00103F08">
      <w:pPr>
        <w:pStyle w:val="EndNoteBibliography"/>
        <w:ind w:left="720" w:hanging="720"/>
        <w:rPr>
          <w:noProof/>
        </w:rPr>
      </w:pPr>
      <w:r w:rsidRPr="00103F08">
        <w:rPr>
          <w:noProof/>
        </w:rPr>
        <w:t xml:space="preserve">Cherry, E.C. (1953). Some experiments on the recognition of speech, with one and with two ears. </w:t>
      </w:r>
      <w:r w:rsidRPr="00103F08">
        <w:rPr>
          <w:i/>
          <w:noProof/>
        </w:rPr>
        <w:t>The Journal of the acoustical society of America, 25</w:t>
      </w:r>
      <w:r w:rsidRPr="00103F08">
        <w:rPr>
          <w:noProof/>
        </w:rPr>
        <w:t xml:space="preserve">(5), 975-979. </w:t>
      </w:r>
      <w:hyperlink r:id="rId22" w:history="1">
        <w:r w:rsidRPr="00103F08">
          <w:rPr>
            <w:rStyle w:val="Hyperlink"/>
            <w:noProof/>
          </w:rPr>
          <w:t>https://doi.org/10.1121/1.1907229</w:t>
        </w:r>
      </w:hyperlink>
      <w:r w:rsidRPr="00103F08">
        <w:rPr>
          <w:noProof/>
        </w:rPr>
        <w:t xml:space="preserve"> </w:t>
      </w:r>
    </w:p>
    <w:p w14:paraId="55BB34E9" w14:textId="77777777" w:rsidR="00103F08" w:rsidRPr="00103F08" w:rsidRDefault="00103F08" w:rsidP="00103F08">
      <w:pPr>
        <w:pStyle w:val="EndNoteBibliography"/>
        <w:rPr>
          <w:noProof/>
        </w:rPr>
      </w:pPr>
    </w:p>
    <w:p w14:paraId="666132A7" w14:textId="77777777" w:rsidR="00103F08" w:rsidRPr="00103F08" w:rsidRDefault="00103F08" w:rsidP="00103F08">
      <w:pPr>
        <w:pStyle w:val="EndNoteBibliography"/>
        <w:ind w:left="720" w:hanging="720"/>
        <w:rPr>
          <w:noProof/>
        </w:rPr>
      </w:pPr>
      <w:r w:rsidRPr="00103F08">
        <w:rPr>
          <w:noProof/>
        </w:rPr>
        <w:t xml:space="preserve">Cicchetti, D.V., &amp; Sparrow, S.A. (1981). Developing criteria for establishing interrater reliability of specific items: applications to assessment of adaptive behavior. </w:t>
      </w:r>
      <w:r w:rsidRPr="00103F08">
        <w:rPr>
          <w:i/>
          <w:noProof/>
        </w:rPr>
        <w:t>Am J Ment Defic, 86</w:t>
      </w:r>
      <w:r w:rsidRPr="00103F08">
        <w:rPr>
          <w:noProof/>
        </w:rPr>
        <w:t xml:space="preserve">(2), 127-137. </w:t>
      </w:r>
    </w:p>
    <w:p w14:paraId="0D426207" w14:textId="77777777" w:rsidR="00103F08" w:rsidRPr="00103F08" w:rsidRDefault="00103F08" w:rsidP="00103F08">
      <w:pPr>
        <w:pStyle w:val="EndNoteBibliography"/>
        <w:rPr>
          <w:noProof/>
        </w:rPr>
      </w:pPr>
    </w:p>
    <w:p w14:paraId="298C1DE0" w14:textId="54ADD66F" w:rsidR="00103F08" w:rsidRPr="00103F08" w:rsidRDefault="00103F08" w:rsidP="00103F08">
      <w:pPr>
        <w:pStyle w:val="EndNoteBibliography"/>
        <w:ind w:left="720" w:hanging="720"/>
        <w:rPr>
          <w:noProof/>
        </w:rPr>
      </w:pPr>
      <w:r w:rsidRPr="00103F08">
        <w:rPr>
          <w:noProof/>
        </w:rPr>
        <w:t xml:space="preserve">Constable, M.D., et al. (2019). Relevant for us? We-prioritization in cognitive processing. </w:t>
      </w:r>
      <w:r w:rsidRPr="00103F08">
        <w:rPr>
          <w:i/>
          <w:noProof/>
        </w:rPr>
        <w:t>Journal of Experimental Psychology: Human Perception and Performance, 45</w:t>
      </w:r>
      <w:r w:rsidRPr="00103F08">
        <w:rPr>
          <w:noProof/>
        </w:rPr>
        <w:t xml:space="preserve">(12). </w:t>
      </w:r>
      <w:hyperlink r:id="rId23" w:history="1">
        <w:r w:rsidRPr="00103F08">
          <w:rPr>
            <w:rStyle w:val="Hyperlink"/>
            <w:noProof/>
          </w:rPr>
          <w:t>https://doi.org/10.1037/xhp0000691</w:t>
        </w:r>
      </w:hyperlink>
      <w:r w:rsidRPr="00103F08">
        <w:rPr>
          <w:noProof/>
        </w:rPr>
        <w:t xml:space="preserve"> </w:t>
      </w:r>
    </w:p>
    <w:p w14:paraId="0E01300B" w14:textId="77777777" w:rsidR="00103F08" w:rsidRPr="00103F08" w:rsidRDefault="00103F08" w:rsidP="00103F08">
      <w:pPr>
        <w:pStyle w:val="EndNoteBibliography"/>
        <w:rPr>
          <w:noProof/>
        </w:rPr>
      </w:pPr>
    </w:p>
    <w:p w14:paraId="62A71B30" w14:textId="77777777" w:rsidR="00103F08" w:rsidRPr="00103F08" w:rsidRDefault="00103F08" w:rsidP="00103F08">
      <w:pPr>
        <w:pStyle w:val="EndNoteBibliography"/>
        <w:ind w:left="720" w:hanging="720"/>
        <w:rPr>
          <w:noProof/>
        </w:rPr>
      </w:pPr>
      <w:r w:rsidRPr="00103F08">
        <w:rPr>
          <w:noProof/>
        </w:rPr>
        <w:t xml:space="preserve">Constable, M.D., &amp; Knoblich, G. (2020). Sticking together? Re-binding previous other-associated stimuli interferes with self-verification but not partner-verification. </w:t>
      </w:r>
      <w:r w:rsidRPr="00103F08">
        <w:rPr>
          <w:i/>
          <w:noProof/>
        </w:rPr>
        <w:t>Acta psychologica, 210</w:t>
      </w:r>
      <w:r w:rsidRPr="00103F08">
        <w:rPr>
          <w:noProof/>
        </w:rPr>
        <w:t xml:space="preserve">, 103167. </w:t>
      </w:r>
    </w:p>
    <w:p w14:paraId="677A610E" w14:textId="77777777" w:rsidR="00103F08" w:rsidRPr="00103F08" w:rsidRDefault="00103F08" w:rsidP="00103F08">
      <w:pPr>
        <w:pStyle w:val="EndNoteBibliography"/>
        <w:rPr>
          <w:noProof/>
        </w:rPr>
      </w:pPr>
    </w:p>
    <w:p w14:paraId="17BCF042" w14:textId="77777777" w:rsidR="00103F08" w:rsidRPr="00103F08" w:rsidRDefault="00103F08" w:rsidP="00103F08">
      <w:pPr>
        <w:pStyle w:val="EndNoteBibliography"/>
        <w:ind w:left="720" w:hanging="720"/>
        <w:rPr>
          <w:noProof/>
        </w:rPr>
      </w:pPr>
      <w:r w:rsidRPr="00103F08">
        <w:rPr>
          <w:noProof/>
        </w:rPr>
        <w:t xml:space="preserve">Constable, M.D., et al. (2019). It is not in the details: Self-related shapes are rapidly classified but their features are not better remembered. </w:t>
      </w:r>
      <w:r w:rsidRPr="00103F08">
        <w:rPr>
          <w:i/>
          <w:noProof/>
        </w:rPr>
        <w:t>Memory &amp; Cognition, 47</w:t>
      </w:r>
      <w:r w:rsidRPr="00103F08">
        <w:rPr>
          <w:noProof/>
        </w:rPr>
        <w:t xml:space="preserve">, 1145-1157. </w:t>
      </w:r>
    </w:p>
    <w:p w14:paraId="7DF1F70D" w14:textId="77777777" w:rsidR="00103F08" w:rsidRPr="00103F08" w:rsidRDefault="00103F08" w:rsidP="00103F08">
      <w:pPr>
        <w:pStyle w:val="EndNoteBibliography"/>
        <w:rPr>
          <w:noProof/>
        </w:rPr>
      </w:pPr>
    </w:p>
    <w:p w14:paraId="743F8D1B" w14:textId="31516624" w:rsidR="00103F08" w:rsidRPr="00103F08" w:rsidRDefault="00103F08" w:rsidP="00103F08">
      <w:pPr>
        <w:pStyle w:val="EndNoteBibliography"/>
        <w:ind w:left="720" w:hanging="720"/>
        <w:rPr>
          <w:noProof/>
        </w:rPr>
      </w:pPr>
      <w:r w:rsidRPr="00103F08">
        <w:rPr>
          <w:noProof/>
        </w:rPr>
        <w:t xml:space="preserve">Conway, M.A., &amp; Dewhurst, S.A. (1995). The self and recollective experience. </w:t>
      </w:r>
      <w:r w:rsidRPr="00103F08">
        <w:rPr>
          <w:i/>
          <w:noProof/>
        </w:rPr>
        <w:t>Applied Cognitive Psychology, 9</w:t>
      </w:r>
      <w:r w:rsidRPr="00103F08">
        <w:rPr>
          <w:noProof/>
        </w:rPr>
        <w:t xml:space="preserve">(1), 1-19. </w:t>
      </w:r>
      <w:hyperlink r:id="rId24" w:history="1">
        <w:r w:rsidRPr="00103F08">
          <w:rPr>
            <w:rStyle w:val="Hyperlink"/>
            <w:noProof/>
          </w:rPr>
          <w:t>https://doi.org/10.1002/acp.2350090102</w:t>
        </w:r>
      </w:hyperlink>
      <w:r w:rsidRPr="00103F08">
        <w:rPr>
          <w:noProof/>
        </w:rPr>
        <w:t xml:space="preserve"> </w:t>
      </w:r>
    </w:p>
    <w:p w14:paraId="5808E3AC" w14:textId="77777777" w:rsidR="00103F08" w:rsidRPr="00103F08" w:rsidRDefault="00103F08" w:rsidP="00103F08">
      <w:pPr>
        <w:pStyle w:val="EndNoteBibliography"/>
        <w:rPr>
          <w:noProof/>
        </w:rPr>
      </w:pPr>
    </w:p>
    <w:p w14:paraId="4E4B3327" w14:textId="30FF9D7C" w:rsidR="00103F08" w:rsidRPr="00103F08" w:rsidRDefault="00103F08" w:rsidP="00103F08">
      <w:pPr>
        <w:pStyle w:val="EndNoteBibliography"/>
        <w:ind w:left="720" w:hanging="720"/>
        <w:rPr>
          <w:noProof/>
        </w:rPr>
      </w:pPr>
      <w:r w:rsidRPr="00103F08">
        <w:rPr>
          <w:noProof/>
        </w:rPr>
        <w:t xml:space="preserve">Craik, F.I.M., &amp; Tulving, E. (1975). Depth of processing and the retention of words in episodic memory. </w:t>
      </w:r>
      <w:r w:rsidRPr="00103F08">
        <w:rPr>
          <w:i/>
          <w:noProof/>
        </w:rPr>
        <w:t>Journal of Experimental Psychology: General, 104</w:t>
      </w:r>
      <w:r w:rsidRPr="00103F08">
        <w:rPr>
          <w:noProof/>
        </w:rPr>
        <w:t xml:space="preserve">(3), 268-294. </w:t>
      </w:r>
      <w:hyperlink r:id="rId25" w:history="1">
        <w:r w:rsidRPr="00103F08">
          <w:rPr>
            <w:rStyle w:val="Hyperlink"/>
            <w:noProof/>
          </w:rPr>
          <w:t>https://doi.org/10.1037/0096-3445.104.3.268</w:t>
        </w:r>
      </w:hyperlink>
      <w:r w:rsidRPr="00103F08">
        <w:rPr>
          <w:noProof/>
        </w:rPr>
        <w:t xml:space="preserve"> </w:t>
      </w:r>
    </w:p>
    <w:p w14:paraId="43C1BEB5" w14:textId="77777777" w:rsidR="00103F08" w:rsidRPr="00103F08" w:rsidRDefault="00103F08" w:rsidP="00103F08">
      <w:pPr>
        <w:pStyle w:val="EndNoteBibliography"/>
        <w:rPr>
          <w:noProof/>
        </w:rPr>
      </w:pPr>
    </w:p>
    <w:p w14:paraId="350F425F" w14:textId="453A39F4" w:rsidR="00103F08" w:rsidRPr="00103F08" w:rsidRDefault="00103F08" w:rsidP="00103F08">
      <w:pPr>
        <w:pStyle w:val="EndNoteBibliography"/>
        <w:ind w:left="720" w:hanging="720"/>
        <w:rPr>
          <w:noProof/>
        </w:rPr>
      </w:pPr>
      <w:r w:rsidRPr="00103F08">
        <w:rPr>
          <w:noProof/>
        </w:rPr>
        <w:t xml:space="preserve">Cunningham, S.J., &amp; Turk, D.J. (2017, Jun). Editorial: A review of self-processing biases in cognition. </w:t>
      </w:r>
      <w:r w:rsidRPr="00103F08">
        <w:rPr>
          <w:i/>
          <w:noProof/>
        </w:rPr>
        <w:t>Quarterly journal of experimental psychology, 70</w:t>
      </w:r>
      <w:r w:rsidRPr="00103F08">
        <w:rPr>
          <w:noProof/>
        </w:rPr>
        <w:t xml:space="preserve">(6), 987-995. </w:t>
      </w:r>
      <w:hyperlink r:id="rId26" w:history="1">
        <w:r w:rsidRPr="00103F08">
          <w:rPr>
            <w:rStyle w:val="Hyperlink"/>
            <w:noProof/>
          </w:rPr>
          <w:t>https://doi.org/10.1080/17470218.2016.1276609</w:t>
        </w:r>
      </w:hyperlink>
      <w:r w:rsidRPr="00103F08">
        <w:rPr>
          <w:noProof/>
        </w:rPr>
        <w:t xml:space="preserve"> </w:t>
      </w:r>
    </w:p>
    <w:p w14:paraId="22325228" w14:textId="77777777" w:rsidR="00103F08" w:rsidRPr="00103F08" w:rsidRDefault="00103F08" w:rsidP="00103F08">
      <w:pPr>
        <w:pStyle w:val="EndNoteBibliography"/>
        <w:rPr>
          <w:noProof/>
        </w:rPr>
      </w:pPr>
    </w:p>
    <w:p w14:paraId="492726CB" w14:textId="6DC908B9" w:rsidR="00103F08" w:rsidRPr="00103F08" w:rsidRDefault="00103F08" w:rsidP="00103F08">
      <w:pPr>
        <w:pStyle w:val="EndNoteBibliography"/>
        <w:ind w:left="720" w:hanging="720"/>
        <w:rPr>
          <w:noProof/>
        </w:rPr>
      </w:pPr>
      <w:r w:rsidRPr="00103F08">
        <w:rPr>
          <w:noProof/>
        </w:rPr>
        <w:t xml:space="preserve">Cunningham, S.J., et al. (2008). Yours or mine? Ownership and memory. </w:t>
      </w:r>
      <w:r w:rsidRPr="00103F08">
        <w:rPr>
          <w:i/>
          <w:noProof/>
        </w:rPr>
        <w:t>Consciousness and cognition, 17</w:t>
      </w:r>
      <w:r w:rsidRPr="00103F08">
        <w:rPr>
          <w:noProof/>
        </w:rPr>
        <w:t xml:space="preserve">(1), 312-318. </w:t>
      </w:r>
      <w:hyperlink r:id="rId27" w:history="1">
        <w:r w:rsidRPr="00103F08">
          <w:rPr>
            <w:rStyle w:val="Hyperlink"/>
            <w:noProof/>
          </w:rPr>
          <w:t>https://doi.org/10.1016/j.concog.2007.04.003</w:t>
        </w:r>
      </w:hyperlink>
      <w:r w:rsidRPr="00103F08">
        <w:rPr>
          <w:noProof/>
        </w:rPr>
        <w:t xml:space="preserve"> </w:t>
      </w:r>
    </w:p>
    <w:p w14:paraId="16E1534C" w14:textId="77777777" w:rsidR="00103F08" w:rsidRPr="00103F08" w:rsidRDefault="00103F08" w:rsidP="00103F08">
      <w:pPr>
        <w:pStyle w:val="EndNoteBibliography"/>
        <w:rPr>
          <w:noProof/>
        </w:rPr>
      </w:pPr>
    </w:p>
    <w:p w14:paraId="44FB5D33" w14:textId="77777777" w:rsidR="00103F08" w:rsidRPr="00103F08" w:rsidRDefault="00103F08" w:rsidP="00103F08">
      <w:pPr>
        <w:pStyle w:val="EndNoteBibliography"/>
        <w:ind w:left="720" w:hanging="720"/>
        <w:rPr>
          <w:noProof/>
        </w:rPr>
      </w:pPr>
      <w:r w:rsidRPr="00103F08">
        <w:rPr>
          <w:noProof/>
        </w:rPr>
        <w:t xml:space="preserve">Desebrock, C., et al. (2018). Self-reference in action: Arm-movement responses are enhanced in perceptual matching. </w:t>
      </w:r>
      <w:r w:rsidRPr="00103F08">
        <w:rPr>
          <w:i/>
          <w:noProof/>
        </w:rPr>
        <w:t>Acta psychologica, 190</w:t>
      </w:r>
      <w:r w:rsidRPr="00103F08">
        <w:rPr>
          <w:noProof/>
        </w:rPr>
        <w:t xml:space="preserve">, 258-266. </w:t>
      </w:r>
    </w:p>
    <w:p w14:paraId="1A124C2C" w14:textId="77777777" w:rsidR="00103F08" w:rsidRPr="00103F08" w:rsidRDefault="00103F08" w:rsidP="00103F08">
      <w:pPr>
        <w:pStyle w:val="EndNoteBibliography"/>
        <w:rPr>
          <w:noProof/>
        </w:rPr>
      </w:pPr>
    </w:p>
    <w:p w14:paraId="3A1053E6" w14:textId="38D932D6" w:rsidR="00103F08" w:rsidRPr="00103F08" w:rsidRDefault="00103F08" w:rsidP="00103F08">
      <w:pPr>
        <w:pStyle w:val="EndNoteBibliography"/>
        <w:ind w:left="720" w:hanging="720"/>
        <w:rPr>
          <w:noProof/>
        </w:rPr>
      </w:pPr>
      <w:r w:rsidRPr="00103F08">
        <w:rPr>
          <w:noProof/>
        </w:rPr>
        <w:lastRenderedPageBreak/>
        <w:t xml:space="preserve">Enock, F., et al. (2018). Self and team prioritisation effects in perceptual matching: Evidence for a shared representation. </w:t>
      </w:r>
      <w:r w:rsidRPr="00103F08">
        <w:rPr>
          <w:i/>
          <w:noProof/>
        </w:rPr>
        <w:t>Acta psychologica, 182</w:t>
      </w:r>
      <w:r w:rsidRPr="00103F08">
        <w:rPr>
          <w:noProof/>
        </w:rPr>
        <w:t xml:space="preserve">, 107-118. </w:t>
      </w:r>
      <w:hyperlink r:id="rId28" w:history="1">
        <w:r w:rsidRPr="00103F08">
          <w:rPr>
            <w:rStyle w:val="Hyperlink"/>
            <w:noProof/>
          </w:rPr>
          <w:t>https://doi.org/10.1016/j.actpsy.2017.11.011</w:t>
        </w:r>
      </w:hyperlink>
      <w:r w:rsidRPr="00103F08">
        <w:rPr>
          <w:noProof/>
        </w:rPr>
        <w:t xml:space="preserve"> </w:t>
      </w:r>
    </w:p>
    <w:p w14:paraId="1208D0C3" w14:textId="77777777" w:rsidR="00103F08" w:rsidRPr="00103F08" w:rsidRDefault="00103F08" w:rsidP="00103F08">
      <w:pPr>
        <w:pStyle w:val="EndNoteBibliography"/>
        <w:rPr>
          <w:noProof/>
        </w:rPr>
      </w:pPr>
    </w:p>
    <w:p w14:paraId="7989A1C1" w14:textId="77777777" w:rsidR="00103F08" w:rsidRPr="00103F08" w:rsidRDefault="00103F08" w:rsidP="00103F08">
      <w:pPr>
        <w:pStyle w:val="EndNoteBibliography"/>
        <w:ind w:left="720" w:hanging="720"/>
        <w:rPr>
          <w:noProof/>
        </w:rPr>
      </w:pPr>
      <w:r w:rsidRPr="00103F08">
        <w:rPr>
          <w:noProof/>
        </w:rPr>
        <w:t xml:space="preserve">Enock, F.E., et al. (2020). Overlap in processing advantages for minimal ingroups and the self. </w:t>
      </w:r>
      <w:r w:rsidRPr="00103F08">
        <w:rPr>
          <w:i/>
          <w:noProof/>
        </w:rPr>
        <w:t>Scientific Reports, 10</w:t>
      </w:r>
      <w:r w:rsidRPr="00103F08">
        <w:rPr>
          <w:noProof/>
        </w:rPr>
        <w:t xml:space="preserve">(1), 18933. </w:t>
      </w:r>
    </w:p>
    <w:p w14:paraId="5BCC28CA" w14:textId="77777777" w:rsidR="00103F08" w:rsidRPr="00103F08" w:rsidRDefault="00103F08" w:rsidP="00103F08">
      <w:pPr>
        <w:pStyle w:val="EndNoteBibliography"/>
        <w:rPr>
          <w:noProof/>
        </w:rPr>
      </w:pPr>
    </w:p>
    <w:p w14:paraId="044FB157" w14:textId="14A4A9BD" w:rsidR="00103F08" w:rsidRPr="00103F08" w:rsidRDefault="00103F08" w:rsidP="00103F08">
      <w:pPr>
        <w:pStyle w:val="EndNoteBibliography"/>
        <w:ind w:left="720" w:hanging="720"/>
        <w:rPr>
          <w:noProof/>
        </w:rPr>
      </w:pPr>
      <w:r w:rsidRPr="00103F08">
        <w:rPr>
          <w:noProof/>
        </w:rPr>
        <w:t xml:space="preserve">Feng, C., et al. (2018). Neural representations of the multidimensional self in the cortical midline structures. </w:t>
      </w:r>
      <w:r w:rsidRPr="00103F08">
        <w:rPr>
          <w:i/>
          <w:noProof/>
        </w:rPr>
        <w:t>NeuroImage, 183</w:t>
      </w:r>
      <w:r w:rsidRPr="00103F08">
        <w:rPr>
          <w:noProof/>
        </w:rPr>
        <w:t xml:space="preserve">, 291-299. </w:t>
      </w:r>
      <w:hyperlink r:id="rId29" w:history="1">
        <w:r w:rsidRPr="00103F08">
          <w:rPr>
            <w:rStyle w:val="Hyperlink"/>
            <w:noProof/>
          </w:rPr>
          <w:t>https://doi.org/10.1016/j.neuroimage.2018.08.018</w:t>
        </w:r>
      </w:hyperlink>
      <w:r w:rsidRPr="00103F08">
        <w:rPr>
          <w:noProof/>
        </w:rPr>
        <w:t xml:space="preserve"> </w:t>
      </w:r>
    </w:p>
    <w:p w14:paraId="0E34E81B" w14:textId="77777777" w:rsidR="00103F08" w:rsidRPr="00103F08" w:rsidRDefault="00103F08" w:rsidP="00103F08">
      <w:pPr>
        <w:pStyle w:val="EndNoteBibliography"/>
        <w:rPr>
          <w:noProof/>
        </w:rPr>
      </w:pPr>
    </w:p>
    <w:p w14:paraId="06051025" w14:textId="77777777" w:rsidR="00103F08" w:rsidRPr="00103F08" w:rsidRDefault="00103F08" w:rsidP="00103F08">
      <w:pPr>
        <w:pStyle w:val="EndNoteBibliography"/>
        <w:ind w:left="720" w:hanging="720"/>
        <w:rPr>
          <w:noProof/>
        </w:rPr>
      </w:pPr>
      <w:r w:rsidRPr="00103F08">
        <w:rPr>
          <w:noProof/>
        </w:rPr>
        <w:t xml:space="preserve">Feng, C., et al. (2020). Effect of intranasal oxytocin administration on self-other distinction: Modulations by psychological distance and gender. </w:t>
      </w:r>
      <w:r w:rsidRPr="00103F08">
        <w:rPr>
          <w:i/>
          <w:noProof/>
        </w:rPr>
        <w:t>Psychoneuroendocrinology, 120</w:t>
      </w:r>
      <w:r w:rsidRPr="00103F08">
        <w:rPr>
          <w:noProof/>
        </w:rPr>
        <w:t xml:space="preserve">, 104804. </w:t>
      </w:r>
    </w:p>
    <w:p w14:paraId="0ACB9632" w14:textId="77777777" w:rsidR="00103F08" w:rsidRPr="00103F08" w:rsidRDefault="00103F08" w:rsidP="00103F08">
      <w:pPr>
        <w:pStyle w:val="EndNoteBibliography"/>
        <w:rPr>
          <w:noProof/>
        </w:rPr>
      </w:pPr>
    </w:p>
    <w:p w14:paraId="239709E6" w14:textId="77777777" w:rsidR="00103F08" w:rsidRPr="00103F08" w:rsidRDefault="00103F08" w:rsidP="00103F08">
      <w:pPr>
        <w:pStyle w:val="EndNoteBibliography"/>
        <w:ind w:left="720" w:hanging="720"/>
        <w:rPr>
          <w:noProof/>
        </w:rPr>
      </w:pPr>
      <w:r w:rsidRPr="00103F08">
        <w:rPr>
          <w:noProof/>
        </w:rPr>
        <w:t xml:space="preserve">Fisher, R.A. (1992). Statistical methods for research workers. </w:t>
      </w:r>
      <w:r w:rsidRPr="00103F08">
        <w:rPr>
          <w:i/>
          <w:noProof/>
        </w:rPr>
        <w:t>Springer New York</w:t>
      </w:r>
      <w:r w:rsidRPr="00103F08">
        <w:rPr>
          <w:noProof/>
        </w:rPr>
        <w:t xml:space="preserve">. </w:t>
      </w:r>
    </w:p>
    <w:p w14:paraId="262C9050" w14:textId="77777777" w:rsidR="00103F08" w:rsidRPr="00103F08" w:rsidRDefault="00103F08" w:rsidP="00103F08">
      <w:pPr>
        <w:pStyle w:val="EndNoteBibliography"/>
        <w:rPr>
          <w:noProof/>
        </w:rPr>
      </w:pPr>
    </w:p>
    <w:p w14:paraId="35982A4C" w14:textId="128E6E2E" w:rsidR="00103F08" w:rsidRPr="00103F08" w:rsidRDefault="00103F08" w:rsidP="00103F08">
      <w:pPr>
        <w:pStyle w:val="EndNoteBibliography"/>
        <w:ind w:left="720" w:hanging="720"/>
        <w:rPr>
          <w:noProof/>
        </w:rPr>
      </w:pPr>
      <w:r w:rsidRPr="00103F08">
        <w:rPr>
          <w:noProof/>
        </w:rPr>
        <w:t xml:space="preserve">Gillespie‐Smith, K., et al. (2018). The I in autism: Severity and social functioning in autism are related to self‐processing. </w:t>
      </w:r>
      <w:r w:rsidRPr="00103F08">
        <w:rPr>
          <w:i/>
          <w:noProof/>
        </w:rPr>
        <w:t>British journal of developmental psychology, 36</w:t>
      </w:r>
      <w:r w:rsidRPr="00103F08">
        <w:rPr>
          <w:noProof/>
        </w:rPr>
        <w:t xml:space="preserve">(1), 127-141. </w:t>
      </w:r>
      <w:hyperlink r:id="rId30" w:history="1">
        <w:r w:rsidRPr="00103F08">
          <w:rPr>
            <w:rStyle w:val="Hyperlink"/>
            <w:noProof/>
          </w:rPr>
          <w:t>https://doi.org/10.1111/bjdp.12219</w:t>
        </w:r>
      </w:hyperlink>
      <w:r w:rsidRPr="00103F08">
        <w:rPr>
          <w:noProof/>
        </w:rPr>
        <w:t xml:space="preserve"> </w:t>
      </w:r>
    </w:p>
    <w:p w14:paraId="4D07F55D" w14:textId="77777777" w:rsidR="00103F08" w:rsidRPr="00103F08" w:rsidRDefault="00103F08" w:rsidP="00103F08">
      <w:pPr>
        <w:pStyle w:val="EndNoteBibliography"/>
        <w:rPr>
          <w:noProof/>
        </w:rPr>
      </w:pPr>
    </w:p>
    <w:p w14:paraId="1C8EA891" w14:textId="2A4F747C" w:rsidR="00103F08" w:rsidRPr="00103F08" w:rsidRDefault="00103F08" w:rsidP="00103F08">
      <w:pPr>
        <w:pStyle w:val="EndNoteBibliography"/>
        <w:ind w:left="720" w:hanging="720"/>
        <w:rPr>
          <w:noProof/>
        </w:rPr>
      </w:pPr>
      <w:r w:rsidRPr="00103F08">
        <w:rPr>
          <w:noProof/>
        </w:rPr>
        <w:t xml:space="preserve">Golubickis, M., et al. (2020). Parts of me: Identity-relevance moderates self-prioritization. </w:t>
      </w:r>
      <w:r w:rsidRPr="00103F08">
        <w:rPr>
          <w:i/>
          <w:noProof/>
        </w:rPr>
        <w:t>Consciousness and cognition, 77</w:t>
      </w:r>
      <w:r w:rsidRPr="00103F08">
        <w:rPr>
          <w:noProof/>
        </w:rPr>
        <w:t xml:space="preserve">, 102848. </w:t>
      </w:r>
      <w:hyperlink r:id="rId31" w:history="1">
        <w:r w:rsidRPr="00103F08">
          <w:rPr>
            <w:rStyle w:val="Hyperlink"/>
            <w:noProof/>
          </w:rPr>
          <w:t>https://doi.org/10.1016/j.concog.2019.102848</w:t>
        </w:r>
      </w:hyperlink>
      <w:r w:rsidRPr="00103F08">
        <w:rPr>
          <w:noProof/>
        </w:rPr>
        <w:t xml:space="preserve"> </w:t>
      </w:r>
    </w:p>
    <w:p w14:paraId="293A649C" w14:textId="77777777" w:rsidR="00103F08" w:rsidRPr="00103F08" w:rsidRDefault="00103F08" w:rsidP="00103F08">
      <w:pPr>
        <w:pStyle w:val="EndNoteBibliography"/>
        <w:rPr>
          <w:noProof/>
        </w:rPr>
      </w:pPr>
    </w:p>
    <w:p w14:paraId="2B487DC4" w14:textId="7A4EB04F" w:rsidR="00103F08" w:rsidRPr="00103F08" w:rsidRDefault="00103F08" w:rsidP="00103F08">
      <w:pPr>
        <w:pStyle w:val="EndNoteBibliography"/>
        <w:ind w:left="720" w:hanging="720"/>
        <w:rPr>
          <w:noProof/>
        </w:rPr>
      </w:pPr>
      <w:r w:rsidRPr="00103F08">
        <w:rPr>
          <w:noProof/>
        </w:rPr>
        <w:t xml:space="preserve">Golubickis, M., et al. (2017). Self-prioritization and perceptual matching: The effects of temporal construal. </w:t>
      </w:r>
      <w:r w:rsidRPr="00103F08">
        <w:rPr>
          <w:i/>
          <w:noProof/>
        </w:rPr>
        <w:t>Mem Cognit, 45</w:t>
      </w:r>
      <w:r w:rsidRPr="00103F08">
        <w:rPr>
          <w:noProof/>
        </w:rPr>
        <w:t xml:space="preserve">(7), 1223-1239. </w:t>
      </w:r>
      <w:hyperlink r:id="rId32" w:history="1">
        <w:r w:rsidRPr="00103F08">
          <w:rPr>
            <w:rStyle w:val="Hyperlink"/>
            <w:noProof/>
          </w:rPr>
          <w:t>https://doi.org/10.3758/s13421-017-0722-3</w:t>
        </w:r>
      </w:hyperlink>
      <w:r w:rsidRPr="00103F08">
        <w:rPr>
          <w:noProof/>
        </w:rPr>
        <w:t xml:space="preserve"> </w:t>
      </w:r>
    </w:p>
    <w:p w14:paraId="7C8505EA" w14:textId="77777777" w:rsidR="00103F08" w:rsidRPr="00103F08" w:rsidRDefault="00103F08" w:rsidP="00103F08">
      <w:pPr>
        <w:pStyle w:val="EndNoteBibliography"/>
        <w:rPr>
          <w:noProof/>
        </w:rPr>
      </w:pPr>
    </w:p>
    <w:p w14:paraId="4EAC6BF9" w14:textId="77777777" w:rsidR="00103F08" w:rsidRPr="00103F08" w:rsidRDefault="00103F08" w:rsidP="00103F08">
      <w:pPr>
        <w:pStyle w:val="EndNoteBibliography"/>
        <w:ind w:left="720" w:hanging="720"/>
        <w:rPr>
          <w:noProof/>
        </w:rPr>
      </w:pPr>
      <w:r w:rsidRPr="00103F08">
        <w:rPr>
          <w:noProof/>
        </w:rPr>
        <w:t xml:space="preserve">Golubickis, M., &amp; Macrae, C.N. (2021). Judging me and you: Task design modulates self-prioritization. </w:t>
      </w:r>
      <w:r w:rsidRPr="00103F08">
        <w:rPr>
          <w:i/>
          <w:noProof/>
        </w:rPr>
        <w:t>Acta psychologica, 218</w:t>
      </w:r>
      <w:r w:rsidRPr="00103F08">
        <w:rPr>
          <w:noProof/>
        </w:rPr>
        <w:t xml:space="preserve">, 103350. </w:t>
      </w:r>
    </w:p>
    <w:p w14:paraId="5359E0E0" w14:textId="77777777" w:rsidR="00103F08" w:rsidRPr="00103F08" w:rsidRDefault="00103F08" w:rsidP="00103F08">
      <w:pPr>
        <w:pStyle w:val="EndNoteBibliography"/>
        <w:rPr>
          <w:noProof/>
        </w:rPr>
      </w:pPr>
    </w:p>
    <w:p w14:paraId="6EF591EC" w14:textId="4D8F607C" w:rsidR="00103F08" w:rsidRPr="00103F08" w:rsidRDefault="00103F08" w:rsidP="00103F08">
      <w:pPr>
        <w:pStyle w:val="EndNoteBibliography"/>
        <w:ind w:left="720" w:hanging="720"/>
        <w:rPr>
          <w:noProof/>
        </w:rPr>
      </w:pPr>
      <w:r w:rsidRPr="00103F08">
        <w:rPr>
          <w:noProof/>
        </w:rPr>
        <w:t xml:space="preserve">Hu, C.-P., et al. (2020). Good Me Bad Me: Prioritization of the Good-Self During Perceptual Decision-Making. </w:t>
      </w:r>
      <w:r w:rsidRPr="00103F08">
        <w:rPr>
          <w:i/>
          <w:noProof/>
        </w:rPr>
        <w:t>Collabra. Psychology, 6</w:t>
      </w:r>
      <w:r w:rsidRPr="00103F08">
        <w:rPr>
          <w:noProof/>
        </w:rPr>
        <w:t xml:space="preserve">(1), 20. </w:t>
      </w:r>
      <w:hyperlink r:id="rId33" w:history="1">
        <w:r w:rsidRPr="00103F08">
          <w:rPr>
            <w:rStyle w:val="Hyperlink"/>
            <w:noProof/>
          </w:rPr>
          <w:t>https://doi.org/10.1525/collabra.301</w:t>
        </w:r>
      </w:hyperlink>
      <w:r w:rsidRPr="00103F08">
        <w:rPr>
          <w:noProof/>
        </w:rPr>
        <w:t xml:space="preserve"> </w:t>
      </w:r>
    </w:p>
    <w:p w14:paraId="439A68DD" w14:textId="77777777" w:rsidR="00103F08" w:rsidRPr="00103F08" w:rsidRDefault="00103F08" w:rsidP="00103F08">
      <w:pPr>
        <w:pStyle w:val="EndNoteBibliography"/>
        <w:rPr>
          <w:noProof/>
        </w:rPr>
      </w:pPr>
    </w:p>
    <w:p w14:paraId="09C992BF" w14:textId="7F65EFE8" w:rsidR="00103F08" w:rsidRPr="00103F08" w:rsidRDefault="00103F08" w:rsidP="00103F08">
      <w:pPr>
        <w:pStyle w:val="EndNoteBibliography"/>
        <w:ind w:left="720" w:hanging="720"/>
        <w:rPr>
          <w:noProof/>
        </w:rPr>
      </w:pPr>
      <w:r w:rsidRPr="00103F08">
        <w:rPr>
          <w:noProof/>
        </w:rPr>
        <w:t xml:space="preserve">Hughes, S.M., &amp; Harrison, M.A. (2013). I like my voice better: Self-enhancement bias in perceptions of voice attractiveness. </w:t>
      </w:r>
      <w:r w:rsidRPr="00103F08">
        <w:rPr>
          <w:i/>
          <w:noProof/>
        </w:rPr>
        <w:t>Perception, 42</w:t>
      </w:r>
      <w:r w:rsidRPr="00103F08">
        <w:rPr>
          <w:noProof/>
        </w:rPr>
        <w:t xml:space="preserve">(9), 941-949. </w:t>
      </w:r>
      <w:hyperlink r:id="rId34" w:history="1">
        <w:r w:rsidRPr="00103F08">
          <w:rPr>
            <w:rStyle w:val="Hyperlink"/>
            <w:noProof/>
          </w:rPr>
          <w:t>https://doi.org/10.1068/p7526</w:t>
        </w:r>
      </w:hyperlink>
      <w:r w:rsidRPr="00103F08">
        <w:rPr>
          <w:noProof/>
        </w:rPr>
        <w:t xml:space="preserve"> </w:t>
      </w:r>
    </w:p>
    <w:p w14:paraId="09255F11" w14:textId="77777777" w:rsidR="00103F08" w:rsidRPr="00103F08" w:rsidRDefault="00103F08" w:rsidP="00103F08">
      <w:pPr>
        <w:pStyle w:val="EndNoteBibliography"/>
        <w:rPr>
          <w:noProof/>
        </w:rPr>
      </w:pPr>
    </w:p>
    <w:p w14:paraId="57062F0D" w14:textId="4295E019" w:rsidR="00103F08" w:rsidRPr="00103F08" w:rsidRDefault="00103F08" w:rsidP="00103F08">
      <w:pPr>
        <w:pStyle w:val="EndNoteBibliography"/>
        <w:ind w:left="720" w:hanging="720"/>
        <w:rPr>
          <w:noProof/>
        </w:rPr>
      </w:pPr>
      <w:r w:rsidRPr="00103F08">
        <w:rPr>
          <w:noProof/>
        </w:rPr>
        <w:t xml:space="preserve">Humphreys, G.W., &amp; Sui, J. (2015). The salient self: Social saliency effects based on self-bias. </w:t>
      </w:r>
      <w:r w:rsidRPr="00103F08">
        <w:rPr>
          <w:i/>
          <w:noProof/>
        </w:rPr>
        <w:t>Journal of cognitive psychology, 27</w:t>
      </w:r>
      <w:r w:rsidRPr="00103F08">
        <w:rPr>
          <w:noProof/>
        </w:rPr>
        <w:t xml:space="preserve">(2), 129-140. </w:t>
      </w:r>
      <w:hyperlink r:id="rId35" w:history="1">
        <w:r w:rsidRPr="00103F08">
          <w:rPr>
            <w:rStyle w:val="Hyperlink"/>
            <w:noProof/>
          </w:rPr>
          <w:t>https://doi.org/10.1080/20445911.2014.996156</w:t>
        </w:r>
      </w:hyperlink>
      <w:r w:rsidRPr="00103F08">
        <w:rPr>
          <w:noProof/>
        </w:rPr>
        <w:t xml:space="preserve"> </w:t>
      </w:r>
    </w:p>
    <w:p w14:paraId="1666F3DA" w14:textId="77777777" w:rsidR="00103F08" w:rsidRPr="00103F08" w:rsidRDefault="00103F08" w:rsidP="00103F08">
      <w:pPr>
        <w:pStyle w:val="EndNoteBibliography"/>
        <w:rPr>
          <w:noProof/>
        </w:rPr>
      </w:pPr>
    </w:p>
    <w:p w14:paraId="1BE2C862" w14:textId="50EF1F40" w:rsidR="00103F08" w:rsidRPr="00103F08" w:rsidRDefault="00103F08" w:rsidP="00103F08">
      <w:pPr>
        <w:pStyle w:val="EndNoteBibliography"/>
        <w:ind w:left="720" w:hanging="720"/>
        <w:rPr>
          <w:noProof/>
        </w:rPr>
      </w:pPr>
      <w:r w:rsidRPr="00103F08">
        <w:rPr>
          <w:noProof/>
        </w:rPr>
        <w:t xml:space="preserve">Ivaz, L., et al. (2016). The emotional impact of being myself: Emotions and foreign-language processing. </w:t>
      </w:r>
      <w:r w:rsidRPr="00103F08">
        <w:rPr>
          <w:i/>
          <w:noProof/>
        </w:rPr>
        <w:t>Journal of Experimental Psychology: Learning, Memory, and Cognition, 42</w:t>
      </w:r>
      <w:r w:rsidRPr="00103F08">
        <w:rPr>
          <w:noProof/>
        </w:rPr>
        <w:t xml:space="preserve">(3), 489. </w:t>
      </w:r>
      <w:hyperlink r:id="rId36" w:history="1">
        <w:r w:rsidRPr="00103F08">
          <w:rPr>
            <w:rStyle w:val="Hyperlink"/>
            <w:noProof/>
          </w:rPr>
          <w:t>https://doi.org/10.1037/xlm0000179</w:t>
        </w:r>
      </w:hyperlink>
      <w:r w:rsidRPr="00103F08">
        <w:rPr>
          <w:noProof/>
        </w:rPr>
        <w:t xml:space="preserve"> </w:t>
      </w:r>
    </w:p>
    <w:p w14:paraId="1165B92E" w14:textId="77777777" w:rsidR="00103F08" w:rsidRPr="00103F08" w:rsidRDefault="00103F08" w:rsidP="00103F08">
      <w:pPr>
        <w:pStyle w:val="EndNoteBibliography"/>
        <w:rPr>
          <w:noProof/>
        </w:rPr>
      </w:pPr>
    </w:p>
    <w:p w14:paraId="6D7476F7" w14:textId="50FF9E08" w:rsidR="00103F08" w:rsidRPr="00103F08" w:rsidRDefault="00103F08" w:rsidP="00103F08">
      <w:pPr>
        <w:pStyle w:val="EndNoteBibliography"/>
        <w:ind w:left="720" w:hanging="720"/>
        <w:rPr>
          <w:noProof/>
        </w:rPr>
      </w:pPr>
      <w:r w:rsidRPr="00103F08">
        <w:rPr>
          <w:noProof/>
        </w:rPr>
        <w:lastRenderedPageBreak/>
        <w:t xml:space="preserve">Jiang, M., et al. (2019). Cultural Orientation of Self-Bias in Perceptual Matching. </w:t>
      </w:r>
      <w:r w:rsidRPr="00103F08">
        <w:rPr>
          <w:i/>
          <w:noProof/>
        </w:rPr>
        <w:t>Front Psychol, 10</w:t>
      </w:r>
      <w:r w:rsidRPr="00103F08">
        <w:rPr>
          <w:noProof/>
        </w:rPr>
        <w:t xml:space="preserve">, 1469. </w:t>
      </w:r>
      <w:hyperlink r:id="rId37" w:history="1">
        <w:r w:rsidRPr="00103F08">
          <w:rPr>
            <w:rStyle w:val="Hyperlink"/>
            <w:noProof/>
          </w:rPr>
          <w:t>https://doi.org/10.3389/fpsyg.2019.01469</w:t>
        </w:r>
      </w:hyperlink>
      <w:r w:rsidRPr="00103F08">
        <w:rPr>
          <w:noProof/>
        </w:rPr>
        <w:t xml:space="preserve"> </w:t>
      </w:r>
    </w:p>
    <w:p w14:paraId="5EFA7888" w14:textId="77777777" w:rsidR="00103F08" w:rsidRPr="00103F08" w:rsidRDefault="00103F08" w:rsidP="00103F08">
      <w:pPr>
        <w:pStyle w:val="EndNoteBibliography"/>
        <w:rPr>
          <w:noProof/>
        </w:rPr>
      </w:pPr>
    </w:p>
    <w:p w14:paraId="53BED185" w14:textId="152179C6" w:rsidR="00103F08" w:rsidRPr="00103F08" w:rsidRDefault="00103F08" w:rsidP="00103F08">
      <w:pPr>
        <w:pStyle w:val="EndNoteBibliography"/>
        <w:ind w:left="720" w:hanging="720"/>
        <w:rPr>
          <w:noProof/>
        </w:rPr>
      </w:pPr>
      <w:r w:rsidRPr="00103F08">
        <w:rPr>
          <w:noProof/>
        </w:rPr>
        <w:t xml:space="preserve">Kahveci, S., et al. (2022). Reliability of reaction time tasks: how should it be computed? </w:t>
      </w:r>
      <w:r w:rsidRPr="00103F08">
        <w:rPr>
          <w:i/>
          <w:noProof/>
        </w:rPr>
        <w:t>Preprint</w:t>
      </w:r>
      <w:r w:rsidRPr="00103F08">
        <w:rPr>
          <w:noProof/>
        </w:rPr>
        <w:t xml:space="preserve">, 1-30. </w:t>
      </w:r>
      <w:hyperlink r:id="rId38" w:history="1">
        <w:r w:rsidRPr="00103F08">
          <w:rPr>
            <w:rStyle w:val="Hyperlink"/>
            <w:noProof/>
          </w:rPr>
          <w:t>https://doi.org/10.31234/osf.io/ta59r</w:t>
        </w:r>
      </w:hyperlink>
      <w:r w:rsidRPr="00103F08">
        <w:rPr>
          <w:noProof/>
        </w:rPr>
        <w:t xml:space="preserve"> </w:t>
      </w:r>
    </w:p>
    <w:p w14:paraId="634C16E4" w14:textId="77777777" w:rsidR="00103F08" w:rsidRPr="00103F08" w:rsidRDefault="00103F08" w:rsidP="00103F08">
      <w:pPr>
        <w:pStyle w:val="EndNoteBibliography"/>
        <w:rPr>
          <w:noProof/>
        </w:rPr>
      </w:pPr>
    </w:p>
    <w:p w14:paraId="06EA3C77" w14:textId="7CFCD02D" w:rsidR="00103F08" w:rsidRPr="00103F08" w:rsidRDefault="00103F08" w:rsidP="00103F08">
      <w:pPr>
        <w:pStyle w:val="EndNoteBibliography"/>
        <w:ind w:left="720" w:hanging="720"/>
        <w:rPr>
          <w:noProof/>
        </w:rPr>
      </w:pPr>
      <w:r w:rsidRPr="00103F08">
        <w:rPr>
          <w:noProof/>
        </w:rPr>
        <w:t xml:space="preserve">Keenan, J.P., et al. (2000). Self-recognition and the right prefrontal cortex. </w:t>
      </w:r>
      <w:r w:rsidRPr="00103F08">
        <w:rPr>
          <w:i/>
          <w:noProof/>
        </w:rPr>
        <w:t>Trends in cognitive sciences, 4</w:t>
      </w:r>
      <w:r w:rsidRPr="00103F08">
        <w:rPr>
          <w:noProof/>
        </w:rPr>
        <w:t xml:space="preserve">(9), 338-344. </w:t>
      </w:r>
      <w:hyperlink r:id="rId39" w:history="1">
        <w:r w:rsidRPr="00103F08">
          <w:rPr>
            <w:rStyle w:val="Hyperlink"/>
            <w:noProof/>
          </w:rPr>
          <w:t>https://doi.org/10.1016/S1364-6613</w:t>
        </w:r>
      </w:hyperlink>
      <w:r w:rsidRPr="00103F08">
        <w:rPr>
          <w:noProof/>
        </w:rPr>
        <w:t xml:space="preserve"> (00)01521-7 </w:t>
      </w:r>
    </w:p>
    <w:p w14:paraId="1BC18B28" w14:textId="77777777" w:rsidR="00103F08" w:rsidRPr="00103F08" w:rsidRDefault="00103F08" w:rsidP="00103F08">
      <w:pPr>
        <w:pStyle w:val="EndNoteBibliography"/>
        <w:rPr>
          <w:noProof/>
        </w:rPr>
      </w:pPr>
    </w:p>
    <w:p w14:paraId="4FBEF37A" w14:textId="0AD1C984" w:rsidR="00103F08" w:rsidRPr="00103F08" w:rsidRDefault="00103F08" w:rsidP="00103F08">
      <w:pPr>
        <w:pStyle w:val="EndNoteBibliography"/>
        <w:ind w:left="720" w:hanging="720"/>
        <w:rPr>
          <w:noProof/>
        </w:rPr>
      </w:pPr>
      <w:r w:rsidRPr="00103F08">
        <w:rPr>
          <w:noProof/>
        </w:rPr>
        <w:t xml:space="preserve">Kircher, T.T., et al. (2000). Towards a functional neuroanatomy of self processing: effects of faces and words. </w:t>
      </w:r>
      <w:r w:rsidRPr="00103F08">
        <w:rPr>
          <w:i/>
          <w:noProof/>
        </w:rPr>
        <w:t>Cognitive Brain Research, 10</w:t>
      </w:r>
      <w:r w:rsidRPr="00103F08">
        <w:rPr>
          <w:noProof/>
        </w:rPr>
        <w:t xml:space="preserve">(1-2), 133-144. </w:t>
      </w:r>
      <w:hyperlink r:id="rId40" w:history="1">
        <w:r w:rsidRPr="00103F08">
          <w:rPr>
            <w:rStyle w:val="Hyperlink"/>
            <w:noProof/>
          </w:rPr>
          <w:t>https://doi.org/10.1016/S0926-6410(00)00036-7</w:t>
        </w:r>
      </w:hyperlink>
      <w:r w:rsidRPr="00103F08">
        <w:rPr>
          <w:noProof/>
        </w:rPr>
        <w:t xml:space="preserve"> </w:t>
      </w:r>
    </w:p>
    <w:p w14:paraId="770743F8" w14:textId="77777777" w:rsidR="00103F08" w:rsidRPr="00103F08" w:rsidRDefault="00103F08" w:rsidP="00103F08">
      <w:pPr>
        <w:pStyle w:val="EndNoteBibliography"/>
        <w:rPr>
          <w:noProof/>
        </w:rPr>
      </w:pPr>
    </w:p>
    <w:p w14:paraId="74CB4305" w14:textId="77777777" w:rsidR="00103F08" w:rsidRPr="00103F08" w:rsidRDefault="00103F08" w:rsidP="00103F08">
      <w:pPr>
        <w:pStyle w:val="EndNoteBibliography"/>
        <w:ind w:left="720" w:hanging="720"/>
        <w:rPr>
          <w:noProof/>
        </w:rPr>
      </w:pPr>
      <w:r w:rsidRPr="00103F08">
        <w:rPr>
          <w:noProof/>
        </w:rPr>
        <w:t xml:space="preserve">Kolvoort, I.R., et al. (2020). Temporal integration as “common currency” of brain and self‐scale‐free activity in resting‐state EEG correlates with temporal delay effects on self‐relatedness. </w:t>
      </w:r>
      <w:r w:rsidRPr="00103F08">
        <w:rPr>
          <w:i/>
          <w:noProof/>
        </w:rPr>
        <w:t>Human brain mapping, 41</w:t>
      </w:r>
      <w:r w:rsidRPr="00103F08">
        <w:rPr>
          <w:noProof/>
        </w:rPr>
        <w:t xml:space="preserve">(15), 4355-4374. </w:t>
      </w:r>
    </w:p>
    <w:p w14:paraId="388164AC" w14:textId="77777777" w:rsidR="00103F08" w:rsidRPr="00103F08" w:rsidRDefault="00103F08" w:rsidP="00103F08">
      <w:pPr>
        <w:pStyle w:val="EndNoteBibliography"/>
        <w:rPr>
          <w:noProof/>
        </w:rPr>
      </w:pPr>
    </w:p>
    <w:p w14:paraId="51D3CAC7" w14:textId="146E2E5B" w:rsidR="00103F08" w:rsidRPr="00103F08" w:rsidRDefault="00103F08" w:rsidP="00103F08">
      <w:pPr>
        <w:pStyle w:val="EndNoteBibliography"/>
        <w:ind w:left="720" w:hanging="720"/>
        <w:rPr>
          <w:noProof/>
        </w:rPr>
      </w:pPr>
      <w:r w:rsidRPr="00103F08">
        <w:rPr>
          <w:noProof/>
        </w:rPr>
        <w:t xml:space="preserve">Koo, T.K., &amp; Li, M.Y. (2016). A Guideline of Selecting and Reporting Intraclass Correlation Coefficients for Reliability Research. </w:t>
      </w:r>
      <w:r w:rsidRPr="00103F08">
        <w:rPr>
          <w:i/>
          <w:noProof/>
        </w:rPr>
        <w:t>Journal of chiropractic medicine, 15</w:t>
      </w:r>
      <w:r w:rsidRPr="00103F08">
        <w:rPr>
          <w:noProof/>
        </w:rPr>
        <w:t xml:space="preserve">(2), 155-163. </w:t>
      </w:r>
      <w:hyperlink r:id="rId41" w:history="1">
        <w:r w:rsidRPr="00103F08">
          <w:rPr>
            <w:rStyle w:val="Hyperlink"/>
            <w:noProof/>
          </w:rPr>
          <w:t>https://doi.org/10.1016/j.jcm.2016.02.012</w:t>
        </w:r>
      </w:hyperlink>
      <w:r w:rsidRPr="00103F08">
        <w:rPr>
          <w:noProof/>
        </w:rPr>
        <w:t xml:space="preserve"> </w:t>
      </w:r>
    </w:p>
    <w:p w14:paraId="20F8FADA" w14:textId="77777777" w:rsidR="00103F08" w:rsidRPr="00103F08" w:rsidRDefault="00103F08" w:rsidP="00103F08">
      <w:pPr>
        <w:pStyle w:val="EndNoteBibliography"/>
        <w:rPr>
          <w:noProof/>
        </w:rPr>
      </w:pPr>
    </w:p>
    <w:p w14:paraId="749D9A5F" w14:textId="6487AD76" w:rsidR="00103F08" w:rsidRPr="00103F08" w:rsidRDefault="00103F08" w:rsidP="00103F08">
      <w:pPr>
        <w:pStyle w:val="EndNoteBibliography"/>
        <w:ind w:left="720" w:hanging="720"/>
        <w:rPr>
          <w:noProof/>
        </w:rPr>
      </w:pPr>
      <w:r w:rsidRPr="00103F08">
        <w:rPr>
          <w:noProof/>
        </w:rPr>
        <w:t xml:space="preserve">Kupper, L.L., &amp; Hafner, K.b. (1989). On Assessing Interrater Agreement for Multiple Attribute Responses. </w:t>
      </w:r>
      <w:r w:rsidRPr="00103F08">
        <w:rPr>
          <w:i/>
          <w:noProof/>
        </w:rPr>
        <w:t>Biometrics, 45</w:t>
      </w:r>
      <w:r w:rsidRPr="00103F08">
        <w:rPr>
          <w:noProof/>
        </w:rPr>
        <w:t xml:space="preserve">(3), 957-967. </w:t>
      </w:r>
      <w:hyperlink r:id="rId42" w:history="1">
        <w:r w:rsidRPr="00103F08">
          <w:rPr>
            <w:rStyle w:val="Hyperlink"/>
            <w:noProof/>
          </w:rPr>
          <w:t>https://doi.org/10.2307/2531695</w:t>
        </w:r>
      </w:hyperlink>
      <w:r w:rsidRPr="00103F08">
        <w:rPr>
          <w:noProof/>
        </w:rPr>
        <w:t xml:space="preserve"> </w:t>
      </w:r>
    </w:p>
    <w:p w14:paraId="4F2B76D0" w14:textId="77777777" w:rsidR="00103F08" w:rsidRPr="00103F08" w:rsidRDefault="00103F08" w:rsidP="00103F08">
      <w:pPr>
        <w:pStyle w:val="EndNoteBibliography"/>
        <w:rPr>
          <w:noProof/>
        </w:rPr>
      </w:pPr>
    </w:p>
    <w:p w14:paraId="2F198FED" w14:textId="58B31FF6" w:rsidR="00103F08" w:rsidRPr="00103F08" w:rsidRDefault="00103F08" w:rsidP="00103F08">
      <w:pPr>
        <w:pStyle w:val="EndNoteBibliography"/>
        <w:ind w:left="720" w:hanging="720"/>
        <w:rPr>
          <w:noProof/>
        </w:rPr>
      </w:pPr>
      <w:r w:rsidRPr="00103F08">
        <w:rPr>
          <w:noProof/>
        </w:rPr>
        <w:t xml:space="preserve">Liu, Y.S., et al. (2022). Depression screening using a non-verbal self-association task: A machine-learning based pilot study. </w:t>
      </w:r>
      <w:r w:rsidRPr="00103F08">
        <w:rPr>
          <w:i/>
          <w:noProof/>
        </w:rPr>
        <w:t>Journal of Affective Disorders, 310</w:t>
      </w:r>
      <w:r w:rsidRPr="00103F08">
        <w:rPr>
          <w:noProof/>
        </w:rPr>
        <w:t xml:space="preserve">, 87-95. </w:t>
      </w:r>
      <w:hyperlink r:id="rId43" w:history="1">
        <w:r w:rsidRPr="00103F08">
          <w:rPr>
            <w:rStyle w:val="Hyperlink"/>
            <w:noProof/>
          </w:rPr>
          <w:t>https://doi.org/10.1016/j.jad.2022.04.122</w:t>
        </w:r>
      </w:hyperlink>
      <w:r w:rsidRPr="00103F08">
        <w:rPr>
          <w:noProof/>
        </w:rPr>
        <w:t xml:space="preserve"> </w:t>
      </w:r>
    </w:p>
    <w:p w14:paraId="301E87EF" w14:textId="77777777" w:rsidR="00103F08" w:rsidRPr="00103F08" w:rsidRDefault="00103F08" w:rsidP="00103F08">
      <w:pPr>
        <w:pStyle w:val="EndNoteBibliography"/>
        <w:rPr>
          <w:noProof/>
        </w:rPr>
      </w:pPr>
    </w:p>
    <w:p w14:paraId="270A309F" w14:textId="7688D4E6" w:rsidR="00103F08" w:rsidRPr="00103F08" w:rsidRDefault="00103F08" w:rsidP="00103F08">
      <w:pPr>
        <w:pStyle w:val="EndNoteBibliography"/>
        <w:ind w:left="720" w:hanging="720"/>
        <w:rPr>
          <w:noProof/>
        </w:rPr>
      </w:pPr>
      <w:r w:rsidRPr="00103F08">
        <w:rPr>
          <w:noProof/>
        </w:rPr>
        <w:t xml:space="preserve">Macrae, C.N., et al. (2017). Self-Relevance Prioritizes Access to Visual Awareness. </w:t>
      </w:r>
      <w:r w:rsidRPr="00103F08">
        <w:rPr>
          <w:i/>
          <w:noProof/>
        </w:rPr>
        <w:t>Journal of experimental psychology. Human perception and performance, 43</w:t>
      </w:r>
      <w:r w:rsidRPr="00103F08">
        <w:rPr>
          <w:noProof/>
        </w:rPr>
        <w:t xml:space="preserve">(3), 438-443. </w:t>
      </w:r>
      <w:hyperlink r:id="rId44" w:history="1">
        <w:r w:rsidRPr="00103F08">
          <w:rPr>
            <w:rStyle w:val="Hyperlink"/>
            <w:noProof/>
          </w:rPr>
          <w:t>https://doi.org/10.1037/xhp0000361</w:t>
        </w:r>
      </w:hyperlink>
      <w:r w:rsidRPr="00103F08">
        <w:rPr>
          <w:noProof/>
        </w:rPr>
        <w:t xml:space="preserve"> </w:t>
      </w:r>
    </w:p>
    <w:p w14:paraId="60CBE5B5" w14:textId="77777777" w:rsidR="00103F08" w:rsidRPr="00103F08" w:rsidRDefault="00103F08" w:rsidP="00103F08">
      <w:pPr>
        <w:pStyle w:val="EndNoteBibliography"/>
        <w:rPr>
          <w:noProof/>
        </w:rPr>
      </w:pPr>
    </w:p>
    <w:p w14:paraId="33670C3C" w14:textId="001F24FF" w:rsidR="00103F08" w:rsidRPr="00103F08" w:rsidRDefault="00103F08" w:rsidP="00103F08">
      <w:pPr>
        <w:pStyle w:val="EndNoteBibliography"/>
        <w:ind w:left="720" w:hanging="720"/>
        <w:rPr>
          <w:noProof/>
        </w:rPr>
      </w:pPr>
      <w:r w:rsidRPr="00103F08">
        <w:rPr>
          <w:noProof/>
        </w:rPr>
        <w:t xml:space="preserve">Maire, H., et al. (2020). A Developmental Study of the Self‐Prioritization Effect in Children Between 6 and 10 Years of Age. </w:t>
      </w:r>
      <w:r w:rsidRPr="00103F08">
        <w:rPr>
          <w:i/>
          <w:noProof/>
        </w:rPr>
        <w:t>Child development, 91</w:t>
      </w:r>
      <w:r w:rsidRPr="00103F08">
        <w:rPr>
          <w:noProof/>
        </w:rPr>
        <w:t xml:space="preserve">(3), 694-704. </w:t>
      </w:r>
      <w:hyperlink r:id="rId45" w:history="1">
        <w:r w:rsidRPr="00103F08">
          <w:rPr>
            <w:rStyle w:val="Hyperlink"/>
            <w:noProof/>
          </w:rPr>
          <w:t>https://doi.org/10.1111/cdev.13352</w:t>
        </w:r>
      </w:hyperlink>
      <w:r w:rsidRPr="00103F08">
        <w:rPr>
          <w:noProof/>
        </w:rPr>
        <w:t xml:space="preserve"> </w:t>
      </w:r>
    </w:p>
    <w:p w14:paraId="10954A7D" w14:textId="77777777" w:rsidR="00103F08" w:rsidRPr="00103F08" w:rsidRDefault="00103F08" w:rsidP="00103F08">
      <w:pPr>
        <w:pStyle w:val="EndNoteBibliography"/>
        <w:rPr>
          <w:noProof/>
        </w:rPr>
      </w:pPr>
    </w:p>
    <w:p w14:paraId="2C33F659" w14:textId="77777777" w:rsidR="00103F08" w:rsidRPr="00103F08" w:rsidRDefault="00103F08" w:rsidP="00103F08">
      <w:pPr>
        <w:pStyle w:val="EndNoteBibliography"/>
        <w:ind w:left="720" w:hanging="720"/>
        <w:rPr>
          <w:noProof/>
        </w:rPr>
      </w:pPr>
      <w:r w:rsidRPr="00103F08">
        <w:rPr>
          <w:noProof/>
        </w:rPr>
        <w:t xml:space="preserve">Martínez-Pérez, V., et al. (2020). Examining the dorsolateral and ventromedial prefrontal cortex involvement in the self-attention network: A randomized, sham-controlled, parallel group, double-blind, and multichannel HD-tDCS study. </w:t>
      </w:r>
      <w:r w:rsidRPr="00103F08">
        <w:rPr>
          <w:i/>
          <w:noProof/>
        </w:rPr>
        <w:t>Frontiers in Neuroscience, 14</w:t>
      </w:r>
      <w:r w:rsidRPr="00103F08">
        <w:rPr>
          <w:noProof/>
        </w:rPr>
        <w:t xml:space="preserve">, 683. </w:t>
      </w:r>
    </w:p>
    <w:p w14:paraId="70101773" w14:textId="77777777" w:rsidR="00103F08" w:rsidRPr="00103F08" w:rsidRDefault="00103F08" w:rsidP="00103F08">
      <w:pPr>
        <w:pStyle w:val="EndNoteBibliography"/>
        <w:rPr>
          <w:noProof/>
        </w:rPr>
      </w:pPr>
    </w:p>
    <w:p w14:paraId="0AC22899" w14:textId="6F367D6E" w:rsidR="00103F08" w:rsidRPr="00103F08" w:rsidRDefault="00103F08" w:rsidP="00103F08">
      <w:pPr>
        <w:pStyle w:val="EndNoteBibliography"/>
        <w:ind w:left="720" w:hanging="720"/>
        <w:rPr>
          <w:noProof/>
        </w:rPr>
      </w:pPr>
      <w:r w:rsidRPr="00103F08">
        <w:rPr>
          <w:noProof/>
        </w:rPr>
        <w:t xml:space="preserve">Moray, N. (1959). Attention in dichotic listening: Affective cues and the influence of instructions. </w:t>
      </w:r>
      <w:r w:rsidRPr="00103F08">
        <w:rPr>
          <w:i/>
          <w:noProof/>
        </w:rPr>
        <w:t>Quarterly journal of experimental psychology, 11</w:t>
      </w:r>
      <w:r w:rsidRPr="00103F08">
        <w:rPr>
          <w:noProof/>
        </w:rPr>
        <w:t xml:space="preserve">(1), 56-60. </w:t>
      </w:r>
      <w:hyperlink r:id="rId46" w:history="1">
        <w:r w:rsidRPr="00103F08">
          <w:rPr>
            <w:rStyle w:val="Hyperlink"/>
            <w:noProof/>
          </w:rPr>
          <w:t>https://doi.org/10.1080/17470215908416289</w:t>
        </w:r>
      </w:hyperlink>
      <w:r w:rsidRPr="00103F08">
        <w:rPr>
          <w:noProof/>
        </w:rPr>
        <w:t xml:space="preserve"> </w:t>
      </w:r>
    </w:p>
    <w:p w14:paraId="64F0DE53" w14:textId="77777777" w:rsidR="00103F08" w:rsidRPr="00103F08" w:rsidRDefault="00103F08" w:rsidP="00103F08">
      <w:pPr>
        <w:pStyle w:val="EndNoteBibliography"/>
        <w:rPr>
          <w:noProof/>
        </w:rPr>
      </w:pPr>
    </w:p>
    <w:p w14:paraId="6C846633" w14:textId="146916EE" w:rsidR="00103F08" w:rsidRPr="00103F08" w:rsidRDefault="00103F08" w:rsidP="00103F08">
      <w:pPr>
        <w:pStyle w:val="EndNoteBibliography"/>
        <w:ind w:left="720" w:hanging="720"/>
        <w:rPr>
          <w:noProof/>
        </w:rPr>
      </w:pPr>
      <w:r w:rsidRPr="00103F08">
        <w:rPr>
          <w:noProof/>
        </w:rPr>
        <w:lastRenderedPageBreak/>
        <w:t xml:space="preserve">Nijhof, A.D., &amp; Bird, G. (2019). Self‐processing in individuals with autism spectrum disorder. </w:t>
      </w:r>
      <w:r w:rsidRPr="00103F08">
        <w:rPr>
          <w:i/>
          <w:noProof/>
        </w:rPr>
        <w:t>Autism research, 12</w:t>
      </w:r>
      <w:r w:rsidRPr="00103F08">
        <w:rPr>
          <w:noProof/>
        </w:rPr>
        <w:t xml:space="preserve">(11), 1580-1584. </w:t>
      </w:r>
      <w:hyperlink r:id="rId47" w:history="1">
        <w:r w:rsidRPr="00103F08">
          <w:rPr>
            <w:rStyle w:val="Hyperlink"/>
            <w:noProof/>
          </w:rPr>
          <w:t>https://doi.org/10.1002/aur.2200</w:t>
        </w:r>
      </w:hyperlink>
      <w:r w:rsidRPr="00103F08">
        <w:rPr>
          <w:noProof/>
        </w:rPr>
        <w:t xml:space="preserve"> </w:t>
      </w:r>
    </w:p>
    <w:p w14:paraId="0DC712C1" w14:textId="77777777" w:rsidR="00103F08" w:rsidRPr="00103F08" w:rsidRDefault="00103F08" w:rsidP="00103F08">
      <w:pPr>
        <w:pStyle w:val="EndNoteBibliography"/>
        <w:rPr>
          <w:noProof/>
        </w:rPr>
      </w:pPr>
    </w:p>
    <w:p w14:paraId="252DB9DD" w14:textId="05FC288C" w:rsidR="00103F08" w:rsidRPr="00103F08" w:rsidRDefault="00103F08" w:rsidP="00103F08">
      <w:pPr>
        <w:pStyle w:val="EndNoteBibliography"/>
        <w:ind w:left="720" w:hanging="720"/>
        <w:rPr>
          <w:noProof/>
        </w:rPr>
      </w:pPr>
      <w:r w:rsidRPr="00103F08">
        <w:rPr>
          <w:noProof/>
        </w:rPr>
        <w:t xml:space="preserve">Parsons, S., et al. (2019). Psychological Science Needs a Standard Practice of Reporting the Reliability of Cognitive-Behavioral Measurements. </w:t>
      </w:r>
      <w:r w:rsidRPr="00103F08">
        <w:rPr>
          <w:i/>
          <w:noProof/>
        </w:rPr>
        <w:t>Advances in methods and practices in psychological science, 2</w:t>
      </w:r>
      <w:r w:rsidRPr="00103F08">
        <w:rPr>
          <w:noProof/>
        </w:rPr>
        <w:t xml:space="preserve">(4), 378-395. </w:t>
      </w:r>
      <w:hyperlink r:id="rId48" w:history="1">
        <w:r w:rsidRPr="00103F08">
          <w:rPr>
            <w:rStyle w:val="Hyperlink"/>
            <w:noProof/>
          </w:rPr>
          <w:t>https://doi.org/10.1177/2515245919879695</w:t>
        </w:r>
      </w:hyperlink>
      <w:r w:rsidRPr="00103F08">
        <w:rPr>
          <w:noProof/>
        </w:rPr>
        <w:t xml:space="preserve"> </w:t>
      </w:r>
    </w:p>
    <w:p w14:paraId="43DF9B07" w14:textId="77777777" w:rsidR="00103F08" w:rsidRPr="00103F08" w:rsidRDefault="00103F08" w:rsidP="00103F08">
      <w:pPr>
        <w:pStyle w:val="EndNoteBibliography"/>
        <w:rPr>
          <w:noProof/>
        </w:rPr>
      </w:pPr>
    </w:p>
    <w:p w14:paraId="46721907" w14:textId="2CC35EDB" w:rsidR="00103F08" w:rsidRPr="00103F08" w:rsidRDefault="00103F08" w:rsidP="00103F08">
      <w:pPr>
        <w:pStyle w:val="EndNoteBibliography"/>
        <w:ind w:left="720" w:hanging="720"/>
        <w:rPr>
          <w:noProof/>
        </w:rPr>
      </w:pPr>
      <w:r w:rsidRPr="00103F08">
        <w:rPr>
          <w:noProof/>
        </w:rPr>
        <w:t xml:space="preserve">Payne, B., et al. (2021). Perceptual prioritization of self‐associated voices. </w:t>
      </w:r>
      <w:r w:rsidRPr="00103F08">
        <w:rPr>
          <w:i/>
          <w:noProof/>
        </w:rPr>
        <w:t>British Journal of Psychology, 112</w:t>
      </w:r>
      <w:r w:rsidRPr="00103F08">
        <w:rPr>
          <w:noProof/>
        </w:rPr>
        <w:t xml:space="preserve">(3), 585-610. </w:t>
      </w:r>
      <w:hyperlink r:id="rId49" w:history="1">
        <w:r w:rsidRPr="00103F08">
          <w:rPr>
            <w:rStyle w:val="Hyperlink"/>
            <w:noProof/>
          </w:rPr>
          <w:t>https://doi.org/10.1111/bjop.12479</w:t>
        </w:r>
      </w:hyperlink>
      <w:r w:rsidRPr="00103F08">
        <w:rPr>
          <w:noProof/>
        </w:rPr>
        <w:t xml:space="preserve"> </w:t>
      </w:r>
    </w:p>
    <w:p w14:paraId="335C4FF8" w14:textId="77777777" w:rsidR="00103F08" w:rsidRPr="00103F08" w:rsidRDefault="00103F08" w:rsidP="00103F08">
      <w:pPr>
        <w:pStyle w:val="EndNoteBibliography"/>
        <w:rPr>
          <w:noProof/>
        </w:rPr>
      </w:pPr>
    </w:p>
    <w:p w14:paraId="4F64754F" w14:textId="77777777" w:rsidR="00103F08" w:rsidRPr="00103F08" w:rsidRDefault="00103F08" w:rsidP="00103F08">
      <w:pPr>
        <w:pStyle w:val="EndNoteBibliography"/>
        <w:ind w:left="720" w:hanging="720"/>
        <w:rPr>
          <w:noProof/>
        </w:rPr>
      </w:pPr>
      <w:r w:rsidRPr="00103F08">
        <w:rPr>
          <w:noProof/>
        </w:rPr>
        <w:t xml:space="preserve">Qian, H., et al. (2020). Prioritised self-referential processing is modulated by emotional arousal. </w:t>
      </w:r>
      <w:r w:rsidRPr="00103F08">
        <w:rPr>
          <w:i/>
          <w:noProof/>
        </w:rPr>
        <w:t>Quarterly journal of experimental psychology, 73</w:t>
      </w:r>
      <w:r w:rsidRPr="00103F08">
        <w:rPr>
          <w:noProof/>
        </w:rPr>
        <w:t xml:space="preserve">(5), 688-697. </w:t>
      </w:r>
    </w:p>
    <w:p w14:paraId="66D97F8E" w14:textId="77777777" w:rsidR="00103F08" w:rsidRPr="00103F08" w:rsidRDefault="00103F08" w:rsidP="00103F08">
      <w:pPr>
        <w:pStyle w:val="EndNoteBibliography"/>
        <w:rPr>
          <w:noProof/>
        </w:rPr>
      </w:pPr>
    </w:p>
    <w:p w14:paraId="1F2F95E6" w14:textId="66E70AD7" w:rsidR="00103F08" w:rsidRPr="00103F08" w:rsidRDefault="00103F08" w:rsidP="00103F08">
      <w:pPr>
        <w:pStyle w:val="EndNoteBibliography"/>
        <w:ind w:left="720" w:hanging="720"/>
        <w:rPr>
          <w:noProof/>
        </w:rPr>
      </w:pPr>
      <w:r w:rsidRPr="00103F08">
        <w:rPr>
          <w:noProof/>
        </w:rPr>
        <w:t xml:space="preserve">R Core Team. (2022). R: A Language and Environment for Statistical Computing. </w:t>
      </w:r>
      <w:hyperlink r:id="rId50" w:history="1">
        <w:r w:rsidRPr="00103F08">
          <w:rPr>
            <w:rStyle w:val="Hyperlink"/>
            <w:noProof/>
          </w:rPr>
          <w:t>https://www.R-project.org/</w:t>
        </w:r>
      </w:hyperlink>
      <w:r w:rsidRPr="00103F08">
        <w:rPr>
          <w:noProof/>
        </w:rPr>
        <w:t xml:space="preserve"> </w:t>
      </w:r>
    </w:p>
    <w:p w14:paraId="439C4454" w14:textId="77777777" w:rsidR="00103F08" w:rsidRPr="00103F08" w:rsidRDefault="00103F08" w:rsidP="00103F08">
      <w:pPr>
        <w:pStyle w:val="EndNoteBibliography"/>
        <w:rPr>
          <w:noProof/>
        </w:rPr>
      </w:pPr>
    </w:p>
    <w:p w14:paraId="35AD9D6B" w14:textId="67D04677" w:rsidR="00103F08" w:rsidRPr="00103F08" w:rsidRDefault="00103F08" w:rsidP="00103F08">
      <w:pPr>
        <w:pStyle w:val="EndNoteBibliography"/>
        <w:ind w:left="720" w:hanging="720"/>
        <w:rPr>
          <w:noProof/>
        </w:rPr>
      </w:pPr>
      <w:r w:rsidRPr="00103F08">
        <w:rPr>
          <w:noProof/>
        </w:rPr>
        <w:t xml:space="preserve">Rogers, T.B., et al. (1977, Sep). Self-reference and the encoding of personal information. </w:t>
      </w:r>
      <w:r w:rsidRPr="00103F08">
        <w:rPr>
          <w:i/>
          <w:noProof/>
        </w:rPr>
        <w:t>J Pers Soc Psychol, 35</w:t>
      </w:r>
      <w:r w:rsidRPr="00103F08">
        <w:rPr>
          <w:noProof/>
        </w:rPr>
        <w:t xml:space="preserve">(9), 677-688. </w:t>
      </w:r>
      <w:hyperlink r:id="rId51" w:history="1">
        <w:r w:rsidRPr="00103F08">
          <w:rPr>
            <w:rStyle w:val="Hyperlink"/>
            <w:noProof/>
          </w:rPr>
          <w:t>https://doi.org/10.1037//0022-3514.35.9.677</w:t>
        </w:r>
      </w:hyperlink>
      <w:r w:rsidRPr="00103F08">
        <w:rPr>
          <w:noProof/>
        </w:rPr>
        <w:t xml:space="preserve"> </w:t>
      </w:r>
    </w:p>
    <w:p w14:paraId="34B607EB" w14:textId="77777777" w:rsidR="00103F08" w:rsidRPr="00103F08" w:rsidRDefault="00103F08" w:rsidP="00103F08">
      <w:pPr>
        <w:pStyle w:val="EndNoteBibliography"/>
        <w:rPr>
          <w:noProof/>
        </w:rPr>
      </w:pPr>
    </w:p>
    <w:p w14:paraId="0527B7B9" w14:textId="77777777" w:rsidR="00103F08" w:rsidRPr="00103F08" w:rsidRDefault="00103F08" w:rsidP="00103F08">
      <w:pPr>
        <w:pStyle w:val="EndNoteBibliography"/>
        <w:ind w:left="720" w:hanging="720"/>
        <w:rPr>
          <w:noProof/>
        </w:rPr>
      </w:pPr>
      <w:r w:rsidRPr="00103F08">
        <w:rPr>
          <w:noProof/>
        </w:rPr>
        <w:t xml:space="preserve">Schäfer, S., &amp; Frings, C. (2019). Understanding self-prioritisation: The prioritisation of self-relevant stimuli and its relation to the individual self-esteem. </w:t>
      </w:r>
      <w:r w:rsidRPr="00103F08">
        <w:rPr>
          <w:i/>
          <w:noProof/>
        </w:rPr>
        <w:t>Journal of cognitive psychology, 31</w:t>
      </w:r>
      <w:r w:rsidRPr="00103F08">
        <w:rPr>
          <w:noProof/>
        </w:rPr>
        <w:t xml:space="preserve">(8), 813-824. </w:t>
      </w:r>
    </w:p>
    <w:p w14:paraId="5F6A3EC8" w14:textId="77777777" w:rsidR="00103F08" w:rsidRPr="00103F08" w:rsidRDefault="00103F08" w:rsidP="00103F08">
      <w:pPr>
        <w:pStyle w:val="EndNoteBibliography"/>
        <w:rPr>
          <w:noProof/>
        </w:rPr>
      </w:pPr>
    </w:p>
    <w:p w14:paraId="717DCCA2" w14:textId="0654F5E7" w:rsidR="00103F08" w:rsidRPr="00103F08" w:rsidRDefault="00103F08" w:rsidP="00103F08">
      <w:pPr>
        <w:pStyle w:val="EndNoteBibliography"/>
        <w:ind w:left="720" w:hanging="720"/>
        <w:rPr>
          <w:noProof/>
        </w:rPr>
      </w:pPr>
      <w:r w:rsidRPr="00103F08">
        <w:rPr>
          <w:noProof/>
        </w:rPr>
        <w:t xml:space="preserve">Shapiro, K.L., et al. (1997). Personal names and the attentional blink: a visual "cocktail party" effect. </w:t>
      </w:r>
      <w:r w:rsidRPr="00103F08">
        <w:rPr>
          <w:i/>
          <w:noProof/>
        </w:rPr>
        <w:t>J Exp Psychol Hum Percept Perform, 23</w:t>
      </w:r>
      <w:r w:rsidRPr="00103F08">
        <w:rPr>
          <w:noProof/>
        </w:rPr>
        <w:t xml:space="preserve">(2), 504-514. </w:t>
      </w:r>
      <w:hyperlink r:id="rId52" w:history="1">
        <w:r w:rsidRPr="00103F08">
          <w:rPr>
            <w:rStyle w:val="Hyperlink"/>
            <w:noProof/>
          </w:rPr>
          <w:t>https://doi.org/10.1037//0096-1523.23.2.504</w:t>
        </w:r>
      </w:hyperlink>
      <w:r w:rsidRPr="00103F08">
        <w:rPr>
          <w:noProof/>
        </w:rPr>
        <w:t xml:space="preserve"> </w:t>
      </w:r>
    </w:p>
    <w:p w14:paraId="2DBEB645" w14:textId="77777777" w:rsidR="00103F08" w:rsidRPr="00103F08" w:rsidRDefault="00103F08" w:rsidP="00103F08">
      <w:pPr>
        <w:pStyle w:val="EndNoteBibliography"/>
        <w:rPr>
          <w:noProof/>
        </w:rPr>
      </w:pPr>
    </w:p>
    <w:p w14:paraId="0CD9AB54" w14:textId="1E61C3ED" w:rsidR="00103F08" w:rsidRPr="00103F08" w:rsidRDefault="00103F08" w:rsidP="00103F08">
      <w:pPr>
        <w:pStyle w:val="EndNoteBibliography"/>
        <w:ind w:left="720" w:hanging="720"/>
        <w:rPr>
          <w:noProof/>
        </w:rPr>
      </w:pPr>
      <w:r w:rsidRPr="00103F08">
        <w:rPr>
          <w:noProof/>
        </w:rPr>
        <w:t xml:space="preserve">Stoeber, J., &amp; Eysenck, M.W. (2008). Perfectionism and efficiency: Accuracy, response bias, and invested time in proof-reading performance. </w:t>
      </w:r>
      <w:r w:rsidRPr="00103F08">
        <w:rPr>
          <w:i/>
          <w:noProof/>
        </w:rPr>
        <w:t>Journal of research in personality, 42</w:t>
      </w:r>
      <w:r w:rsidRPr="00103F08">
        <w:rPr>
          <w:noProof/>
        </w:rPr>
        <w:t xml:space="preserve">(6), 1673-1678. </w:t>
      </w:r>
      <w:hyperlink r:id="rId53" w:history="1">
        <w:r w:rsidRPr="00103F08">
          <w:rPr>
            <w:rStyle w:val="Hyperlink"/>
            <w:noProof/>
          </w:rPr>
          <w:t>https://doi.org/10.1016/j.jrp.2008.08.001</w:t>
        </w:r>
      </w:hyperlink>
      <w:r w:rsidRPr="00103F08">
        <w:rPr>
          <w:noProof/>
        </w:rPr>
        <w:t xml:space="preserve"> </w:t>
      </w:r>
    </w:p>
    <w:p w14:paraId="15D9ED5E" w14:textId="77777777" w:rsidR="00103F08" w:rsidRPr="00103F08" w:rsidRDefault="00103F08" w:rsidP="00103F08">
      <w:pPr>
        <w:pStyle w:val="EndNoteBibliography"/>
        <w:rPr>
          <w:noProof/>
        </w:rPr>
      </w:pPr>
    </w:p>
    <w:p w14:paraId="2D70249D" w14:textId="77777777" w:rsidR="00103F08" w:rsidRPr="00103F08" w:rsidRDefault="00103F08" w:rsidP="00103F08">
      <w:pPr>
        <w:pStyle w:val="EndNoteBibliography"/>
        <w:ind w:left="720" w:hanging="720"/>
        <w:rPr>
          <w:noProof/>
        </w:rPr>
      </w:pPr>
      <w:r w:rsidRPr="00103F08">
        <w:rPr>
          <w:noProof/>
        </w:rPr>
        <w:t xml:space="preserve">Strachan, J.W., et al. (2020). It goes with the territory: Ownership across spatial boundaries. </w:t>
      </w:r>
      <w:r w:rsidRPr="00103F08">
        <w:rPr>
          <w:i/>
          <w:noProof/>
        </w:rPr>
        <w:t>Journal of Experimental Psychology: Human Perception and Performance, 46</w:t>
      </w:r>
      <w:r w:rsidRPr="00103F08">
        <w:rPr>
          <w:noProof/>
        </w:rPr>
        <w:t xml:space="preserve">(8), 789. </w:t>
      </w:r>
    </w:p>
    <w:p w14:paraId="30E98B30" w14:textId="77777777" w:rsidR="00103F08" w:rsidRPr="00103F08" w:rsidRDefault="00103F08" w:rsidP="00103F08">
      <w:pPr>
        <w:pStyle w:val="EndNoteBibliography"/>
        <w:rPr>
          <w:noProof/>
        </w:rPr>
      </w:pPr>
    </w:p>
    <w:p w14:paraId="0727EDC5" w14:textId="2B60D228" w:rsidR="00103F08" w:rsidRPr="00103F08" w:rsidRDefault="00103F08" w:rsidP="00103F08">
      <w:pPr>
        <w:pStyle w:val="EndNoteBibliography"/>
        <w:ind w:left="720" w:hanging="720"/>
        <w:rPr>
          <w:noProof/>
        </w:rPr>
      </w:pPr>
      <w:r w:rsidRPr="00103F08">
        <w:rPr>
          <w:noProof/>
        </w:rPr>
        <w:t xml:space="preserve">Sui, J., et al. (2012). Perceptual effects of social salience: Evidence from self-prioritization effects on perceptual matching. </w:t>
      </w:r>
      <w:r w:rsidRPr="00103F08">
        <w:rPr>
          <w:i/>
          <w:noProof/>
        </w:rPr>
        <w:t>Journal of experimental psychology. Human perception and performance, 38</w:t>
      </w:r>
      <w:r w:rsidRPr="00103F08">
        <w:rPr>
          <w:noProof/>
        </w:rPr>
        <w:t xml:space="preserve">(5), 1105-1117. </w:t>
      </w:r>
      <w:hyperlink r:id="rId54" w:history="1">
        <w:r w:rsidRPr="00103F08">
          <w:rPr>
            <w:rStyle w:val="Hyperlink"/>
            <w:noProof/>
          </w:rPr>
          <w:t>https://doi.org/10.1037/a0029792</w:t>
        </w:r>
      </w:hyperlink>
      <w:r w:rsidRPr="00103F08">
        <w:rPr>
          <w:noProof/>
        </w:rPr>
        <w:t xml:space="preserve"> </w:t>
      </w:r>
    </w:p>
    <w:p w14:paraId="28304D0D" w14:textId="77777777" w:rsidR="00103F08" w:rsidRPr="00103F08" w:rsidRDefault="00103F08" w:rsidP="00103F08">
      <w:pPr>
        <w:pStyle w:val="EndNoteBibliography"/>
        <w:rPr>
          <w:noProof/>
        </w:rPr>
      </w:pPr>
    </w:p>
    <w:p w14:paraId="3A58AE35" w14:textId="4EABE8C6" w:rsidR="00103F08" w:rsidRPr="00103F08" w:rsidRDefault="00103F08" w:rsidP="00103F08">
      <w:pPr>
        <w:pStyle w:val="EndNoteBibliography"/>
        <w:ind w:left="720" w:hanging="720"/>
        <w:rPr>
          <w:noProof/>
        </w:rPr>
      </w:pPr>
      <w:r w:rsidRPr="00103F08">
        <w:rPr>
          <w:noProof/>
        </w:rPr>
        <w:t xml:space="preserve">Sui, J., &amp; Humphreys, G.W. (2013, Nov). Self-referential processing is distinct from semantic elaboration: Evidence from long-term memory effects in a patient with amnesia and semantic impairments. </w:t>
      </w:r>
      <w:r w:rsidRPr="00103F08">
        <w:rPr>
          <w:i/>
          <w:noProof/>
        </w:rPr>
        <w:t>Neuropsychologia, 51</w:t>
      </w:r>
      <w:r w:rsidRPr="00103F08">
        <w:rPr>
          <w:noProof/>
        </w:rPr>
        <w:t xml:space="preserve">(13), 2663-2673. </w:t>
      </w:r>
      <w:hyperlink r:id="rId55" w:history="1">
        <w:r w:rsidRPr="00103F08">
          <w:rPr>
            <w:rStyle w:val="Hyperlink"/>
            <w:noProof/>
          </w:rPr>
          <w:t>https://doi.org/10.1016/j.neuropsychologia.2013.07.025</w:t>
        </w:r>
      </w:hyperlink>
      <w:r w:rsidRPr="00103F08">
        <w:rPr>
          <w:noProof/>
        </w:rPr>
        <w:t xml:space="preserve"> </w:t>
      </w:r>
    </w:p>
    <w:p w14:paraId="2149EDBB" w14:textId="77777777" w:rsidR="00103F08" w:rsidRPr="00103F08" w:rsidRDefault="00103F08" w:rsidP="00103F08">
      <w:pPr>
        <w:pStyle w:val="EndNoteBibliography"/>
        <w:rPr>
          <w:noProof/>
        </w:rPr>
      </w:pPr>
    </w:p>
    <w:p w14:paraId="5A630C1A" w14:textId="3BD0304F" w:rsidR="00103F08" w:rsidRPr="00103F08" w:rsidRDefault="00103F08" w:rsidP="00103F08">
      <w:pPr>
        <w:pStyle w:val="EndNoteBibliography"/>
        <w:ind w:left="720" w:hanging="720"/>
        <w:rPr>
          <w:noProof/>
        </w:rPr>
      </w:pPr>
      <w:r w:rsidRPr="00103F08">
        <w:rPr>
          <w:noProof/>
        </w:rPr>
        <w:t xml:space="preserve">Sui, J., &amp; Humphreys, G.W. (2017). The self survives extinction: Self-association biases attention in patients with visual extinction. </w:t>
      </w:r>
      <w:r w:rsidRPr="00103F08">
        <w:rPr>
          <w:i/>
          <w:noProof/>
        </w:rPr>
        <w:t>Cortex, 95</w:t>
      </w:r>
      <w:r w:rsidRPr="00103F08">
        <w:rPr>
          <w:noProof/>
        </w:rPr>
        <w:t xml:space="preserve">, 248-256. </w:t>
      </w:r>
      <w:hyperlink r:id="rId56" w:history="1">
        <w:r w:rsidRPr="00103F08">
          <w:rPr>
            <w:rStyle w:val="Hyperlink"/>
            <w:noProof/>
          </w:rPr>
          <w:t>https://doi.org/10.1016/j.cortex.2017.08.006</w:t>
        </w:r>
      </w:hyperlink>
      <w:r w:rsidRPr="00103F08">
        <w:rPr>
          <w:noProof/>
        </w:rPr>
        <w:t xml:space="preserve"> </w:t>
      </w:r>
    </w:p>
    <w:p w14:paraId="77F6B363" w14:textId="77777777" w:rsidR="00103F08" w:rsidRPr="00103F08" w:rsidRDefault="00103F08" w:rsidP="00103F08">
      <w:pPr>
        <w:pStyle w:val="EndNoteBibliography"/>
        <w:rPr>
          <w:noProof/>
        </w:rPr>
      </w:pPr>
    </w:p>
    <w:p w14:paraId="7D6AA705" w14:textId="77777777" w:rsidR="00103F08" w:rsidRPr="00103F08" w:rsidRDefault="00103F08" w:rsidP="00103F08">
      <w:pPr>
        <w:pStyle w:val="EndNoteBibliography"/>
        <w:ind w:left="720" w:hanging="720"/>
        <w:rPr>
          <w:noProof/>
        </w:rPr>
      </w:pPr>
      <w:r w:rsidRPr="00103F08">
        <w:rPr>
          <w:noProof/>
        </w:rPr>
        <w:t xml:space="preserve">Svensson, S.L., et al. (2022). More or less of me and you: self-relevance augments the effects of item probability on stimulus prioritization. </w:t>
      </w:r>
      <w:r w:rsidRPr="00103F08">
        <w:rPr>
          <w:i/>
          <w:noProof/>
        </w:rPr>
        <w:t>Psychological Research, 86</w:t>
      </w:r>
      <w:r w:rsidRPr="00103F08">
        <w:rPr>
          <w:noProof/>
        </w:rPr>
        <w:t xml:space="preserve">(4), 1145-1164. </w:t>
      </w:r>
    </w:p>
    <w:p w14:paraId="4746FF91" w14:textId="77777777" w:rsidR="00103F08" w:rsidRPr="00103F08" w:rsidRDefault="00103F08" w:rsidP="00103F08">
      <w:pPr>
        <w:pStyle w:val="EndNoteBibliography"/>
        <w:rPr>
          <w:noProof/>
        </w:rPr>
      </w:pPr>
    </w:p>
    <w:p w14:paraId="388D2CF0" w14:textId="5C225F82" w:rsidR="00103F08" w:rsidRPr="00103F08" w:rsidRDefault="00103F08" w:rsidP="00103F08">
      <w:pPr>
        <w:pStyle w:val="EndNoteBibliography"/>
        <w:ind w:left="720" w:hanging="720"/>
        <w:rPr>
          <w:noProof/>
        </w:rPr>
      </w:pPr>
      <w:r w:rsidRPr="00103F08">
        <w:rPr>
          <w:noProof/>
        </w:rPr>
        <w:t xml:space="preserve">Symons, C.S., &amp; Johnson, B.T. (1997, May). The self-reference effect in memory: a meta-analysis. </w:t>
      </w:r>
      <w:r w:rsidRPr="00103F08">
        <w:rPr>
          <w:i/>
          <w:noProof/>
        </w:rPr>
        <w:t>Psychological Bulletin, 121</w:t>
      </w:r>
      <w:r w:rsidRPr="00103F08">
        <w:rPr>
          <w:noProof/>
        </w:rPr>
        <w:t xml:space="preserve">(3), 371-394. </w:t>
      </w:r>
      <w:hyperlink r:id="rId57" w:history="1">
        <w:r w:rsidRPr="00103F08">
          <w:rPr>
            <w:rStyle w:val="Hyperlink"/>
            <w:noProof/>
          </w:rPr>
          <w:t>https://doi.org/10.1037/0033-2909.121.3.371</w:t>
        </w:r>
      </w:hyperlink>
      <w:r w:rsidRPr="00103F08">
        <w:rPr>
          <w:noProof/>
        </w:rPr>
        <w:t xml:space="preserve"> </w:t>
      </w:r>
    </w:p>
    <w:p w14:paraId="30318B0F" w14:textId="77777777" w:rsidR="00103F08" w:rsidRPr="00103F08" w:rsidRDefault="00103F08" w:rsidP="00103F08">
      <w:pPr>
        <w:pStyle w:val="EndNoteBibliography"/>
        <w:rPr>
          <w:noProof/>
        </w:rPr>
      </w:pPr>
    </w:p>
    <w:p w14:paraId="21B99740" w14:textId="09E04ACB" w:rsidR="00103F08" w:rsidRPr="00103F08" w:rsidRDefault="00103F08" w:rsidP="00103F08">
      <w:pPr>
        <w:pStyle w:val="EndNoteBibliography"/>
        <w:ind w:left="720" w:hanging="720"/>
        <w:rPr>
          <w:noProof/>
        </w:rPr>
      </w:pPr>
      <w:r w:rsidRPr="00103F08">
        <w:rPr>
          <w:noProof/>
        </w:rPr>
        <w:t xml:space="preserve">Turk, D.J., et al. (2002). Mike or me? Self-recognition in a split-brain patient. </w:t>
      </w:r>
      <w:r w:rsidRPr="00103F08">
        <w:rPr>
          <w:i/>
          <w:noProof/>
        </w:rPr>
        <w:t>Nature neuroscience, 5</w:t>
      </w:r>
      <w:r w:rsidRPr="00103F08">
        <w:rPr>
          <w:noProof/>
        </w:rPr>
        <w:t xml:space="preserve">(9), 841-842. </w:t>
      </w:r>
      <w:hyperlink r:id="rId58" w:history="1">
        <w:r w:rsidRPr="00103F08">
          <w:rPr>
            <w:rStyle w:val="Hyperlink"/>
            <w:noProof/>
          </w:rPr>
          <w:t>https://doi.org/10.1038/nn907</w:t>
        </w:r>
      </w:hyperlink>
      <w:r w:rsidRPr="00103F08">
        <w:rPr>
          <w:noProof/>
        </w:rPr>
        <w:t xml:space="preserve"> </w:t>
      </w:r>
    </w:p>
    <w:p w14:paraId="6C64203A" w14:textId="77777777" w:rsidR="00103F08" w:rsidRPr="00103F08" w:rsidRDefault="00103F08" w:rsidP="00103F08">
      <w:pPr>
        <w:pStyle w:val="EndNoteBibliography"/>
        <w:rPr>
          <w:noProof/>
        </w:rPr>
      </w:pPr>
    </w:p>
    <w:p w14:paraId="4ECA3398" w14:textId="35C7A0F0" w:rsidR="00103F08" w:rsidRPr="00103F08" w:rsidRDefault="00103F08" w:rsidP="00103F08">
      <w:pPr>
        <w:pStyle w:val="EndNoteBibliography"/>
        <w:ind w:left="720" w:hanging="720"/>
        <w:rPr>
          <w:noProof/>
        </w:rPr>
      </w:pPr>
      <w:r w:rsidRPr="00103F08">
        <w:rPr>
          <w:noProof/>
        </w:rPr>
        <w:t xml:space="preserve">William Revelle. (2022). psych: Procedures for Psychological, Psychometric, and Personality Research. </w:t>
      </w:r>
      <w:hyperlink r:id="rId59" w:history="1">
        <w:r w:rsidRPr="00103F08">
          <w:rPr>
            <w:rStyle w:val="Hyperlink"/>
            <w:noProof/>
          </w:rPr>
          <w:t>https://doi.org/CRAN.R-project.org/package=psych</w:t>
        </w:r>
      </w:hyperlink>
      <w:r w:rsidRPr="00103F08">
        <w:rPr>
          <w:noProof/>
        </w:rPr>
        <w:t xml:space="preserve"> </w:t>
      </w:r>
    </w:p>
    <w:p w14:paraId="747D4007" w14:textId="77777777" w:rsidR="00103F08" w:rsidRPr="00103F08" w:rsidRDefault="00103F08" w:rsidP="00103F08">
      <w:pPr>
        <w:pStyle w:val="EndNoteBibliography"/>
        <w:rPr>
          <w:noProof/>
        </w:rPr>
      </w:pPr>
    </w:p>
    <w:p w14:paraId="347D834E" w14:textId="77777777" w:rsidR="00103F08" w:rsidRPr="00103F08" w:rsidRDefault="00103F08" w:rsidP="00103F08">
      <w:pPr>
        <w:pStyle w:val="EndNoteBibliography"/>
        <w:ind w:left="720" w:hanging="720"/>
        <w:rPr>
          <w:noProof/>
        </w:rPr>
      </w:pPr>
      <w:r w:rsidRPr="00103F08">
        <w:rPr>
          <w:noProof/>
        </w:rPr>
        <w:t xml:space="preserve">Xu, Y., et al. (2021). Romantic feedbacks influence self-relevant processing: the moderating effects of sex difference and facial attractiveness. </w:t>
      </w:r>
      <w:r w:rsidRPr="00103F08">
        <w:rPr>
          <w:i/>
          <w:noProof/>
        </w:rPr>
        <w:t>Current Psychology</w:t>
      </w:r>
      <w:r w:rsidRPr="00103F08">
        <w:rPr>
          <w:noProof/>
        </w:rPr>
        <w:t xml:space="preserve">, 1-13. </w:t>
      </w:r>
    </w:p>
    <w:p w14:paraId="34C52CA2" w14:textId="77777777" w:rsidR="00103F08" w:rsidRPr="00103F08" w:rsidRDefault="00103F08" w:rsidP="00103F08">
      <w:pPr>
        <w:pStyle w:val="EndNoteBibliography"/>
        <w:rPr>
          <w:noProof/>
        </w:rPr>
      </w:pPr>
    </w:p>
    <w:p w14:paraId="155E058C" w14:textId="04F42A51" w:rsidR="00103F08" w:rsidRPr="00103F08" w:rsidRDefault="00103F08" w:rsidP="00103F08">
      <w:pPr>
        <w:pStyle w:val="EndNoteBibliography"/>
        <w:ind w:left="720" w:hanging="720"/>
        <w:rPr>
          <w:noProof/>
        </w:rPr>
      </w:pPr>
      <w:r w:rsidRPr="00103F08">
        <w:rPr>
          <w:noProof/>
        </w:rPr>
        <w:t xml:space="preserve">Yankouskaya, A., et al. (2020). Intertwining personal and reward relevance: evidence from the drift-diffusion model. </w:t>
      </w:r>
      <w:r w:rsidRPr="00103F08">
        <w:rPr>
          <w:i/>
          <w:noProof/>
        </w:rPr>
        <w:t>Psychol Res, 84</w:t>
      </w:r>
      <w:r w:rsidRPr="00103F08">
        <w:rPr>
          <w:noProof/>
        </w:rPr>
        <w:t xml:space="preserve">(1), 32-50. </w:t>
      </w:r>
      <w:hyperlink r:id="rId60" w:history="1">
        <w:r w:rsidRPr="00103F08">
          <w:rPr>
            <w:rStyle w:val="Hyperlink"/>
            <w:noProof/>
          </w:rPr>
          <w:t>https://doi.org/10.1007/s00426-018-0979-6</w:t>
        </w:r>
      </w:hyperlink>
      <w:r w:rsidRPr="00103F08">
        <w:rPr>
          <w:noProof/>
        </w:rPr>
        <w:t xml:space="preserve"> </w:t>
      </w:r>
    </w:p>
    <w:p w14:paraId="61D5161A" w14:textId="77777777" w:rsidR="00103F08" w:rsidRPr="00103F08" w:rsidRDefault="00103F08" w:rsidP="00103F08">
      <w:pPr>
        <w:pStyle w:val="EndNoteBibliography"/>
        <w:rPr>
          <w:noProof/>
        </w:rPr>
      </w:pPr>
    </w:p>
    <w:p w14:paraId="703AA512" w14:textId="0F41AF92" w:rsidR="00103F08" w:rsidRPr="00103F08" w:rsidRDefault="00103F08" w:rsidP="00103F08">
      <w:pPr>
        <w:pStyle w:val="EndNoteBibliography"/>
        <w:ind w:left="720" w:hanging="720"/>
        <w:rPr>
          <w:noProof/>
        </w:rPr>
      </w:pPr>
      <w:r w:rsidRPr="00103F08">
        <w:rPr>
          <w:noProof/>
        </w:rPr>
        <w:t xml:space="preserve">Zhou, A., et al. (2019). Self-referential processing can modulate visual spatial attention deficits in children with dyslexia. </w:t>
      </w:r>
      <w:r w:rsidRPr="00103F08">
        <w:rPr>
          <w:i/>
          <w:noProof/>
        </w:rPr>
        <w:t>Frontiers in Psychology, 10</w:t>
      </w:r>
      <w:r w:rsidRPr="00103F08">
        <w:rPr>
          <w:noProof/>
        </w:rPr>
        <w:t xml:space="preserve">, 2270. </w:t>
      </w:r>
      <w:hyperlink r:id="rId61" w:history="1">
        <w:r w:rsidRPr="00103F08">
          <w:rPr>
            <w:rStyle w:val="Hyperlink"/>
            <w:noProof/>
          </w:rPr>
          <w:t>https://doi.org/10.3389/fpsyg.2019.02270</w:t>
        </w:r>
      </w:hyperlink>
      <w:r w:rsidRPr="00103F08">
        <w:rPr>
          <w:noProof/>
        </w:rPr>
        <w:t xml:space="preserve"> </w:t>
      </w:r>
    </w:p>
    <w:p w14:paraId="49D7B9C0" w14:textId="77777777" w:rsidR="00103F08" w:rsidRPr="00103F08" w:rsidRDefault="00103F08" w:rsidP="00103F08">
      <w:pPr>
        <w:pStyle w:val="EndNoteBibliography"/>
        <w:rPr>
          <w:noProof/>
        </w:rPr>
      </w:pPr>
    </w:p>
    <w:p w14:paraId="55268D77" w14:textId="14DBA864" w:rsidR="00586F83" w:rsidRDefault="00B03D7E">
      <w:pPr>
        <w:rPr>
          <w:rFonts w:ascii="Calibri" w:eastAsia="Calibri" w:hAnsi="Calibri" w:cs="Calibri"/>
        </w:rPr>
      </w:pPr>
      <w:r>
        <w:rPr>
          <w:rFonts w:ascii="Calibri" w:eastAsia="Calibri" w:hAnsi="Calibri" w:cs="Calibri"/>
        </w:rPr>
        <w:fldChar w:fldCharType="end"/>
      </w:r>
    </w:p>
    <w:sectPr w:rsidR="00586F83" w:rsidSect="00F25571">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Chuan-Peng Hu" w:date="2023-03-27T08:41:00Z" w:initials="CPH">
    <w:p w14:paraId="0288983B" w14:textId="3F086A79" w:rsidR="00EE6BA3" w:rsidRDefault="00EE6BA3">
      <w:pPr>
        <w:pStyle w:val="CommentText"/>
      </w:pPr>
      <w:r>
        <w:rPr>
          <w:rStyle w:val="CommentReference"/>
        </w:rPr>
        <w:annotationRef/>
      </w:r>
      <w:r w:rsidRPr="00EE6BA3">
        <w:t>https://journals.sagepub.com/doi/10.1177/1745691612460688</w:t>
      </w:r>
    </w:p>
  </w:comment>
  <w:comment w:id="80" w:author="Chuan-Peng Hu" w:date="2023-03-27T08:44:00Z" w:initials="CPH">
    <w:p w14:paraId="08F270CE" w14:textId="605B8D15" w:rsidR="00EE6BA3" w:rsidRDefault="00EE6BA3">
      <w:pPr>
        <w:pStyle w:val="CommentText"/>
        <w:rPr>
          <w:rFonts w:hint="eastAsia"/>
        </w:rPr>
      </w:pPr>
      <w:r>
        <w:rPr>
          <w:rStyle w:val="CommentReference"/>
        </w:rPr>
        <w:annotationRef/>
      </w:r>
      <w:r>
        <w:rPr>
          <w:rFonts w:ascii="SimSun" w:eastAsia="SimSun" w:hAnsi="SimSun" w:cs="SimSun" w:hint="eastAsia"/>
        </w:rPr>
        <w:t>命名的方式不一样了，要进行说明</w:t>
      </w:r>
    </w:p>
  </w:comment>
  <w:comment w:id="142" w:author="Chuan-Peng Hu" w:date="2023-03-27T08:49:00Z" w:initials="CPH">
    <w:p w14:paraId="5A8C137F" w14:textId="77777777" w:rsidR="00020491" w:rsidRDefault="00020491">
      <w:pPr>
        <w:pStyle w:val="CommentText"/>
        <w:rPr>
          <w:rFonts w:ascii="SimSun" w:eastAsia="SimSun" w:hAnsi="SimSun" w:cs="SimSun"/>
          <w:lang w:val="en-US"/>
        </w:rPr>
      </w:pPr>
      <w:r>
        <w:rPr>
          <w:rStyle w:val="CommentReference"/>
        </w:rPr>
        <w:annotationRef/>
      </w:r>
      <w:r>
        <w:rPr>
          <w:rFonts w:ascii="SimSun" w:eastAsia="SimSun" w:hAnsi="SimSun" w:cs="SimSun" w:hint="eastAsia"/>
        </w:rPr>
        <w:t>写清楚</w:t>
      </w:r>
      <w:r>
        <w:rPr>
          <w:rFonts w:ascii="SimSun" w:eastAsia="SimSun" w:hAnsi="SimSun" w:cs="SimSun"/>
          <w:lang w:val="en-US"/>
        </w:rPr>
        <w:t>.</w:t>
      </w:r>
    </w:p>
    <w:p w14:paraId="3C20A721" w14:textId="3DA3C1E5" w:rsidR="00020491" w:rsidRPr="00020491" w:rsidRDefault="00020491">
      <w:pPr>
        <w:pStyle w:val="CommentText"/>
        <w:rPr>
          <w:rFonts w:hint="eastAsia"/>
          <w:lang w:val="en-US"/>
        </w:rPr>
      </w:pPr>
      <w:r>
        <w:rPr>
          <w:rFonts w:ascii="SimSun" w:eastAsia="SimSun" w:hAnsi="SimSun" w:cs="SimSun" w:hint="eastAsia"/>
          <w:lang w:val="en-US"/>
        </w:rPr>
        <w:t>图上的字体起码这么大</w:t>
      </w:r>
      <w:r>
        <w:rPr>
          <w:rFonts w:ascii="SimSun" w:eastAsia="SimSun" w:hAnsi="SimSun" w:cs="SimSun"/>
          <w:lang w:val="en-US"/>
        </w:rPr>
        <w:t>3</w:t>
      </w:r>
      <w:r>
        <w:rPr>
          <w:rFonts w:ascii="SimSun" w:eastAsia="SimSun" w:hAnsi="SimSun" w:cs="SimSun" w:hint="eastAsia"/>
          <w:lang w:val="en-US"/>
        </w:rPr>
        <w:t>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88983B" w15:done="0"/>
  <w15:commentEx w15:paraId="08F270CE" w15:done="0"/>
  <w15:commentEx w15:paraId="3C20A7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D521" w16cex:dateUtc="2023-03-27T00:41:00Z"/>
  <w16cex:commentExtensible w16cex:durableId="27CBD5D4" w16cex:dateUtc="2023-03-27T00:44:00Z"/>
  <w16cex:commentExtensible w16cex:durableId="27CBD736" w16cex:dateUtc="2023-03-27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88983B" w16cid:durableId="27CBD521"/>
  <w16cid:commentId w16cid:paraId="08F270CE" w16cid:durableId="27CBD5D4"/>
  <w16cid:commentId w16cid:paraId="3C20A721" w16cid:durableId="27CBD7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AC15B" w14:textId="77777777" w:rsidR="002D3202" w:rsidRDefault="002D3202" w:rsidP="009E4B8F">
      <w:r>
        <w:separator/>
      </w:r>
    </w:p>
  </w:endnote>
  <w:endnote w:type="continuationSeparator" w:id="0">
    <w:p w14:paraId="246DB828" w14:textId="77777777" w:rsidR="002D3202" w:rsidRDefault="002D3202"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KaiTi_GB2312">
    <w:altName w:val="楷体"/>
    <w:panose1 w:val="020B0604020202020204"/>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816D6A" w:rsidRDefault="00816D6A">
        <w:pPr>
          <w:pStyle w:val="Footer"/>
          <w:jc w:val="right"/>
        </w:pPr>
        <w:r>
          <w:fldChar w:fldCharType="begin"/>
        </w:r>
        <w:r>
          <w:instrText>PAGE   \* MERGEFORMAT</w:instrText>
        </w:r>
        <w:r>
          <w:fldChar w:fldCharType="separate"/>
        </w:r>
        <w:r w:rsidR="00EB204F" w:rsidRPr="00EB204F">
          <w:rPr>
            <w:noProof/>
            <w:lang w:val="zh-CN"/>
          </w:rPr>
          <w:t>21</w:t>
        </w:r>
        <w:r>
          <w:fldChar w:fldCharType="end"/>
        </w:r>
      </w:p>
    </w:sdtContent>
  </w:sdt>
  <w:p w14:paraId="111E86FA" w14:textId="77777777" w:rsidR="00816D6A" w:rsidRDefault="00816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816D6A" w:rsidRDefault="00816D6A" w:rsidP="00A613C9">
    <w:pPr>
      <w:pStyle w:val="Footer"/>
      <w:ind w:right="720"/>
      <w:jc w:val="right"/>
    </w:pPr>
  </w:p>
  <w:p w14:paraId="6AFC4939" w14:textId="77777777" w:rsidR="00816D6A" w:rsidRDefault="00816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BD199" w14:textId="77777777" w:rsidR="002D3202" w:rsidRDefault="002D3202" w:rsidP="009E4B8F">
      <w:r>
        <w:separator/>
      </w:r>
    </w:p>
  </w:footnote>
  <w:footnote w:type="continuationSeparator" w:id="0">
    <w:p w14:paraId="1A1DE684" w14:textId="77777777" w:rsidR="002D3202" w:rsidRDefault="002D3202"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1540777992">
    <w:abstractNumId w:val="19"/>
  </w:num>
  <w:num w:numId="2" w16cid:durableId="1669554078">
    <w:abstractNumId w:val="3"/>
  </w:num>
  <w:num w:numId="3" w16cid:durableId="1371685111">
    <w:abstractNumId w:val="16"/>
  </w:num>
  <w:num w:numId="4" w16cid:durableId="1558973107">
    <w:abstractNumId w:val="8"/>
  </w:num>
  <w:num w:numId="5" w16cid:durableId="1841659618">
    <w:abstractNumId w:val="4"/>
  </w:num>
  <w:num w:numId="6" w16cid:durableId="1653945506">
    <w:abstractNumId w:val="9"/>
  </w:num>
  <w:num w:numId="7" w16cid:durableId="1224832718">
    <w:abstractNumId w:val="12"/>
  </w:num>
  <w:num w:numId="8" w16cid:durableId="255481344">
    <w:abstractNumId w:val="5"/>
  </w:num>
  <w:num w:numId="9" w16cid:durableId="198857456">
    <w:abstractNumId w:val="1"/>
  </w:num>
  <w:num w:numId="10" w16cid:durableId="162555464">
    <w:abstractNumId w:val="17"/>
  </w:num>
  <w:num w:numId="11" w16cid:durableId="1051616315">
    <w:abstractNumId w:val="10"/>
  </w:num>
  <w:num w:numId="12" w16cid:durableId="1935934631">
    <w:abstractNumId w:val="14"/>
  </w:num>
  <w:num w:numId="13" w16cid:durableId="1908345119">
    <w:abstractNumId w:val="11"/>
  </w:num>
  <w:num w:numId="14" w16cid:durableId="786312894">
    <w:abstractNumId w:val="18"/>
  </w:num>
  <w:num w:numId="15" w16cid:durableId="838035195">
    <w:abstractNumId w:val="21"/>
  </w:num>
  <w:num w:numId="16" w16cid:durableId="1909881983">
    <w:abstractNumId w:val="20"/>
  </w:num>
  <w:num w:numId="17" w16cid:durableId="1492016789">
    <w:abstractNumId w:val="22"/>
  </w:num>
  <w:num w:numId="18" w16cid:durableId="88702650">
    <w:abstractNumId w:val="0"/>
  </w:num>
  <w:num w:numId="19" w16cid:durableId="1005859984">
    <w:abstractNumId w:val="7"/>
  </w:num>
  <w:num w:numId="20" w16cid:durableId="2016956804">
    <w:abstractNumId w:val="13"/>
  </w:num>
  <w:num w:numId="21" w16cid:durableId="1289125063">
    <w:abstractNumId w:val="2"/>
  </w:num>
  <w:num w:numId="22" w16cid:durableId="461775115">
    <w:abstractNumId w:val="15"/>
  </w:num>
  <w:num w:numId="23" w16cid:durableId="1407611994">
    <w:abstractNumId w:val="23"/>
  </w:num>
  <w:num w:numId="24" w16cid:durableId="127428829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item&gt;94&lt;/item&gt;&lt;/record-ids&gt;&lt;/item&gt;&lt;/Libraries&gt;"/>
  </w:docVars>
  <w:rsids>
    <w:rsidRoot w:val="00586F83"/>
    <w:rsid w:val="00001E83"/>
    <w:rsid w:val="000026B1"/>
    <w:rsid w:val="00020491"/>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F5265"/>
    <w:rsid w:val="0010158A"/>
    <w:rsid w:val="001038AC"/>
    <w:rsid w:val="00103F08"/>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6C15"/>
    <w:rsid w:val="00187EF0"/>
    <w:rsid w:val="001A1652"/>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4792"/>
    <w:rsid w:val="002766CA"/>
    <w:rsid w:val="00283F57"/>
    <w:rsid w:val="00286DA7"/>
    <w:rsid w:val="00287B7D"/>
    <w:rsid w:val="00292844"/>
    <w:rsid w:val="00297E43"/>
    <w:rsid w:val="002A24A2"/>
    <w:rsid w:val="002A44F3"/>
    <w:rsid w:val="002A502B"/>
    <w:rsid w:val="002A64FF"/>
    <w:rsid w:val="002B0D83"/>
    <w:rsid w:val="002B775B"/>
    <w:rsid w:val="002C66D3"/>
    <w:rsid w:val="002C7D79"/>
    <w:rsid w:val="002D0966"/>
    <w:rsid w:val="002D123F"/>
    <w:rsid w:val="002D3202"/>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4D56"/>
    <w:rsid w:val="00423B48"/>
    <w:rsid w:val="00423CAA"/>
    <w:rsid w:val="00435C3B"/>
    <w:rsid w:val="004462D7"/>
    <w:rsid w:val="00447A9D"/>
    <w:rsid w:val="0045036E"/>
    <w:rsid w:val="00450372"/>
    <w:rsid w:val="004567CD"/>
    <w:rsid w:val="00462681"/>
    <w:rsid w:val="00464832"/>
    <w:rsid w:val="004674FE"/>
    <w:rsid w:val="00477212"/>
    <w:rsid w:val="0048043F"/>
    <w:rsid w:val="004877AB"/>
    <w:rsid w:val="004939D4"/>
    <w:rsid w:val="004A0F42"/>
    <w:rsid w:val="004A1225"/>
    <w:rsid w:val="004A287E"/>
    <w:rsid w:val="004A5D32"/>
    <w:rsid w:val="004A6685"/>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32C42"/>
    <w:rsid w:val="00534451"/>
    <w:rsid w:val="00536F58"/>
    <w:rsid w:val="00566DCB"/>
    <w:rsid w:val="00572E87"/>
    <w:rsid w:val="00585510"/>
    <w:rsid w:val="00586F83"/>
    <w:rsid w:val="00591489"/>
    <w:rsid w:val="00596F9D"/>
    <w:rsid w:val="005A0F67"/>
    <w:rsid w:val="005B0893"/>
    <w:rsid w:val="005B4062"/>
    <w:rsid w:val="005C7595"/>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43A1E"/>
    <w:rsid w:val="00652B0B"/>
    <w:rsid w:val="006543E3"/>
    <w:rsid w:val="006545E5"/>
    <w:rsid w:val="0065775C"/>
    <w:rsid w:val="00661D7C"/>
    <w:rsid w:val="0066396F"/>
    <w:rsid w:val="0066456B"/>
    <w:rsid w:val="006665E1"/>
    <w:rsid w:val="00667284"/>
    <w:rsid w:val="006736E8"/>
    <w:rsid w:val="00673F34"/>
    <w:rsid w:val="00682006"/>
    <w:rsid w:val="00683988"/>
    <w:rsid w:val="00687FA5"/>
    <w:rsid w:val="00690B74"/>
    <w:rsid w:val="00695158"/>
    <w:rsid w:val="006A0E67"/>
    <w:rsid w:val="006A33AE"/>
    <w:rsid w:val="006A6949"/>
    <w:rsid w:val="006B3860"/>
    <w:rsid w:val="006C22A1"/>
    <w:rsid w:val="006C58FF"/>
    <w:rsid w:val="006C6CA7"/>
    <w:rsid w:val="006D6E27"/>
    <w:rsid w:val="006E19BA"/>
    <w:rsid w:val="006F1743"/>
    <w:rsid w:val="007036EB"/>
    <w:rsid w:val="00704C8C"/>
    <w:rsid w:val="00710AB4"/>
    <w:rsid w:val="007169CC"/>
    <w:rsid w:val="007236C6"/>
    <w:rsid w:val="00723958"/>
    <w:rsid w:val="00725AC6"/>
    <w:rsid w:val="007260C3"/>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064A2"/>
    <w:rsid w:val="0081338D"/>
    <w:rsid w:val="008137E3"/>
    <w:rsid w:val="00816D6A"/>
    <w:rsid w:val="008218D0"/>
    <w:rsid w:val="008250E4"/>
    <w:rsid w:val="0082596E"/>
    <w:rsid w:val="00830968"/>
    <w:rsid w:val="00837453"/>
    <w:rsid w:val="00841431"/>
    <w:rsid w:val="00841FAA"/>
    <w:rsid w:val="00846C6E"/>
    <w:rsid w:val="008565D6"/>
    <w:rsid w:val="008654AD"/>
    <w:rsid w:val="008666C0"/>
    <w:rsid w:val="00871B16"/>
    <w:rsid w:val="008724B2"/>
    <w:rsid w:val="00876459"/>
    <w:rsid w:val="00887B0F"/>
    <w:rsid w:val="008968E6"/>
    <w:rsid w:val="008B4D1A"/>
    <w:rsid w:val="008B6BFC"/>
    <w:rsid w:val="008B7830"/>
    <w:rsid w:val="008C02EA"/>
    <w:rsid w:val="008C2FD8"/>
    <w:rsid w:val="008C7A66"/>
    <w:rsid w:val="008D06CF"/>
    <w:rsid w:val="008D2627"/>
    <w:rsid w:val="008D5DA9"/>
    <w:rsid w:val="008E2954"/>
    <w:rsid w:val="008E771F"/>
    <w:rsid w:val="008F04DC"/>
    <w:rsid w:val="008F62CF"/>
    <w:rsid w:val="009006E7"/>
    <w:rsid w:val="009103CC"/>
    <w:rsid w:val="0091386F"/>
    <w:rsid w:val="00916213"/>
    <w:rsid w:val="009248BD"/>
    <w:rsid w:val="00925572"/>
    <w:rsid w:val="009268FA"/>
    <w:rsid w:val="00930861"/>
    <w:rsid w:val="009339F7"/>
    <w:rsid w:val="00936302"/>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63AA"/>
    <w:rsid w:val="009B6B4B"/>
    <w:rsid w:val="009B79B9"/>
    <w:rsid w:val="009C4840"/>
    <w:rsid w:val="009C4F22"/>
    <w:rsid w:val="009D311E"/>
    <w:rsid w:val="009D5577"/>
    <w:rsid w:val="009D6D8C"/>
    <w:rsid w:val="009E4B8F"/>
    <w:rsid w:val="009F0C32"/>
    <w:rsid w:val="009F687D"/>
    <w:rsid w:val="009F7FB4"/>
    <w:rsid w:val="00A05A24"/>
    <w:rsid w:val="00A05A7E"/>
    <w:rsid w:val="00A05F3C"/>
    <w:rsid w:val="00A1445B"/>
    <w:rsid w:val="00A14643"/>
    <w:rsid w:val="00A170FB"/>
    <w:rsid w:val="00A20E3C"/>
    <w:rsid w:val="00A47915"/>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4730B"/>
    <w:rsid w:val="00B51E8A"/>
    <w:rsid w:val="00B57B70"/>
    <w:rsid w:val="00B65E47"/>
    <w:rsid w:val="00B70AB1"/>
    <w:rsid w:val="00B7253B"/>
    <w:rsid w:val="00B75B57"/>
    <w:rsid w:val="00B7695B"/>
    <w:rsid w:val="00B8289A"/>
    <w:rsid w:val="00B84CD9"/>
    <w:rsid w:val="00BA0079"/>
    <w:rsid w:val="00BA5FBB"/>
    <w:rsid w:val="00BA6702"/>
    <w:rsid w:val="00BA711E"/>
    <w:rsid w:val="00BB1095"/>
    <w:rsid w:val="00BB1EA1"/>
    <w:rsid w:val="00BB3A3E"/>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67837"/>
    <w:rsid w:val="00C70E59"/>
    <w:rsid w:val="00C71EBF"/>
    <w:rsid w:val="00C72B7E"/>
    <w:rsid w:val="00C72C42"/>
    <w:rsid w:val="00C856D2"/>
    <w:rsid w:val="00C9151A"/>
    <w:rsid w:val="00CA08B3"/>
    <w:rsid w:val="00CA2067"/>
    <w:rsid w:val="00CB2315"/>
    <w:rsid w:val="00CB44B5"/>
    <w:rsid w:val="00CE05DC"/>
    <w:rsid w:val="00CE1E54"/>
    <w:rsid w:val="00CE403B"/>
    <w:rsid w:val="00CF3EB6"/>
    <w:rsid w:val="00CF7456"/>
    <w:rsid w:val="00D0006C"/>
    <w:rsid w:val="00D03437"/>
    <w:rsid w:val="00D07D09"/>
    <w:rsid w:val="00D13F3C"/>
    <w:rsid w:val="00D17E28"/>
    <w:rsid w:val="00D20F9E"/>
    <w:rsid w:val="00D21CE0"/>
    <w:rsid w:val="00D22DC1"/>
    <w:rsid w:val="00D26D11"/>
    <w:rsid w:val="00D33E1E"/>
    <w:rsid w:val="00D56A4F"/>
    <w:rsid w:val="00D7046D"/>
    <w:rsid w:val="00D71246"/>
    <w:rsid w:val="00D71923"/>
    <w:rsid w:val="00D720C7"/>
    <w:rsid w:val="00D72BC3"/>
    <w:rsid w:val="00D7561F"/>
    <w:rsid w:val="00D818FC"/>
    <w:rsid w:val="00D85925"/>
    <w:rsid w:val="00D86C42"/>
    <w:rsid w:val="00D8704B"/>
    <w:rsid w:val="00D879C5"/>
    <w:rsid w:val="00DA0284"/>
    <w:rsid w:val="00DA34FF"/>
    <w:rsid w:val="00DB10F9"/>
    <w:rsid w:val="00DB6B64"/>
    <w:rsid w:val="00DC2C3C"/>
    <w:rsid w:val="00DC32D3"/>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4895"/>
    <w:rsid w:val="00E74AA0"/>
    <w:rsid w:val="00E82C40"/>
    <w:rsid w:val="00E8304F"/>
    <w:rsid w:val="00E852DC"/>
    <w:rsid w:val="00E90BE7"/>
    <w:rsid w:val="00E93472"/>
    <w:rsid w:val="00EA1E96"/>
    <w:rsid w:val="00EB204F"/>
    <w:rsid w:val="00EB6A4B"/>
    <w:rsid w:val="00EC3E0C"/>
    <w:rsid w:val="00ED1D9F"/>
    <w:rsid w:val="00ED4A8F"/>
    <w:rsid w:val="00ED4B44"/>
    <w:rsid w:val="00ED5960"/>
    <w:rsid w:val="00ED597D"/>
    <w:rsid w:val="00ED77D3"/>
    <w:rsid w:val="00EE6BA3"/>
    <w:rsid w:val="00EF5BEF"/>
    <w:rsid w:val="00EF7E83"/>
    <w:rsid w:val="00F038D1"/>
    <w:rsid w:val="00F072D2"/>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0">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ygqz9/?view_only=f604a192cac6497b966cc58174e7dc9e" TargetMode="External"/><Relationship Id="rId18" Type="http://schemas.openxmlformats.org/officeDocument/2006/relationships/hyperlink" Target="https://osf.io/mhdsn/" TargetMode="External"/><Relationship Id="rId26" Type="http://schemas.openxmlformats.org/officeDocument/2006/relationships/hyperlink" Target="https://doi.org/10.1080/17470218.2016.1276609" TargetMode="External"/><Relationship Id="rId39" Type="http://schemas.openxmlformats.org/officeDocument/2006/relationships/hyperlink" Target="https://doi.org/10.1016/S1364-6613" TargetMode="External"/><Relationship Id="rId21" Type="http://schemas.openxmlformats.org/officeDocument/2006/relationships/image" Target="media/image5.png"/><Relationship Id="rId34" Type="http://schemas.openxmlformats.org/officeDocument/2006/relationships/hyperlink" Target="https://doi.org/10.1068/p7526" TargetMode="External"/><Relationship Id="rId42" Type="http://schemas.openxmlformats.org/officeDocument/2006/relationships/hyperlink" Target="https://doi.org/10.2307/2531695" TargetMode="External"/><Relationship Id="rId47" Type="http://schemas.openxmlformats.org/officeDocument/2006/relationships/hyperlink" Target="https://doi.org/10.1002/aur.2200" TargetMode="External"/><Relationship Id="rId50" Type="http://schemas.openxmlformats.org/officeDocument/2006/relationships/hyperlink" Target="https://www.R-project.org/" TargetMode="External"/><Relationship Id="rId55" Type="http://schemas.openxmlformats.org/officeDocument/2006/relationships/hyperlink" Target="https://doi.org/10.1016/j.neuropsychologia.2013.07.02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29" Type="http://schemas.openxmlformats.org/officeDocument/2006/relationships/hyperlink" Target="https://doi.org/10.1016/j.neuroimage.2018.08.018" TargetMode="External"/><Relationship Id="rId11" Type="http://schemas.openxmlformats.org/officeDocument/2006/relationships/hyperlink" Target="mailto:hu.chuan-peng@nnu.edu.cn" TargetMode="External"/><Relationship Id="rId24" Type="http://schemas.openxmlformats.org/officeDocument/2006/relationships/hyperlink" Target="https://doi.org/10.1002/acp.2350090102" TargetMode="External"/><Relationship Id="rId32" Type="http://schemas.openxmlformats.org/officeDocument/2006/relationships/hyperlink" Target="https://doi.org/10.3758/s13421-017-0722-3" TargetMode="External"/><Relationship Id="rId37" Type="http://schemas.openxmlformats.org/officeDocument/2006/relationships/hyperlink" Target="https://doi.org/10.3389/fpsyg.2019.01469" TargetMode="External"/><Relationship Id="rId40" Type="http://schemas.openxmlformats.org/officeDocument/2006/relationships/hyperlink" Target="https://doi.org/10.1016/S0926-6410(00)00036-7" TargetMode="External"/><Relationship Id="rId45" Type="http://schemas.openxmlformats.org/officeDocument/2006/relationships/hyperlink" Target="https://doi.org/10.1111/cdev.13352" TargetMode="External"/><Relationship Id="rId53" Type="http://schemas.openxmlformats.org/officeDocument/2006/relationships/hyperlink" Target="https://doi.org/10.1016/j.jrp.2008.08.001" TargetMode="External"/><Relationship Id="rId58" Type="http://schemas.openxmlformats.org/officeDocument/2006/relationships/hyperlink" Target="https://doi.org/10.1038/nn907" TargetMode="External"/><Relationship Id="rId5" Type="http://schemas.openxmlformats.org/officeDocument/2006/relationships/webSettings" Target="webSettings.xml"/><Relationship Id="rId61" Type="http://schemas.openxmlformats.org/officeDocument/2006/relationships/hyperlink" Target="https://doi.org/10.3389/fpsyg.2019.02270" TargetMode="External"/><Relationship Id="rId19" Type="http://schemas.openxmlformats.org/officeDocument/2006/relationships/image" Target="media/image3.png"/><Relationship Id="rId14" Type="http://schemas.openxmlformats.org/officeDocument/2006/relationships/comments" Target="comments.xml"/><Relationship Id="rId22" Type="http://schemas.openxmlformats.org/officeDocument/2006/relationships/hyperlink" Target="https://doi.org/10.1121/1.1907229" TargetMode="External"/><Relationship Id="rId27" Type="http://schemas.openxmlformats.org/officeDocument/2006/relationships/hyperlink" Target="https://doi.org/10.1016/j.concog.2007.04.003" TargetMode="External"/><Relationship Id="rId30" Type="http://schemas.openxmlformats.org/officeDocument/2006/relationships/hyperlink" Target="https://doi.org/10.1111/bjdp.12219" TargetMode="External"/><Relationship Id="rId35" Type="http://schemas.openxmlformats.org/officeDocument/2006/relationships/hyperlink" Target="https://doi.org/10.1080/20445911.2014.996156" TargetMode="External"/><Relationship Id="rId43" Type="http://schemas.openxmlformats.org/officeDocument/2006/relationships/hyperlink" Target="https://doi.org/10.1016/j.jad.2022.04.122" TargetMode="External"/><Relationship Id="rId48" Type="http://schemas.openxmlformats.org/officeDocument/2006/relationships/hyperlink" Target="https://doi.org/10.1177/2515245919879695" TargetMode="External"/><Relationship Id="rId56" Type="http://schemas.openxmlformats.org/officeDocument/2006/relationships/hyperlink" Target="https://doi.org/10.1016/j.cortex.2017.08.006" TargetMode="External"/><Relationship Id="rId64"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doi.org/10.1037//0022-3514.35.9.677" TargetMode="External"/><Relationship Id="rId3" Type="http://schemas.openxmlformats.org/officeDocument/2006/relationships/styles" Target="style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hyperlink" Target="https://doi.org/10.1037/0096-3445.104.3.268" TargetMode="External"/><Relationship Id="rId33" Type="http://schemas.openxmlformats.org/officeDocument/2006/relationships/hyperlink" Target="https://doi.org/10.1525/collabra.301" TargetMode="External"/><Relationship Id="rId38" Type="http://schemas.openxmlformats.org/officeDocument/2006/relationships/hyperlink" Target="https://doi.org/10.31234/osf.io/ta59r" TargetMode="External"/><Relationship Id="rId46" Type="http://schemas.openxmlformats.org/officeDocument/2006/relationships/hyperlink" Target="https://doi.org/10.1080/17470215908416289" TargetMode="External"/><Relationship Id="rId59" Type="http://schemas.openxmlformats.org/officeDocument/2006/relationships/hyperlink" Target="https://doi.org/CRAN.R-project.org/package=psych" TargetMode="External"/><Relationship Id="rId20" Type="http://schemas.openxmlformats.org/officeDocument/2006/relationships/image" Target="media/image4.png"/><Relationship Id="rId41" Type="http://schemas.openxmlformats.org/officeDocument/2006/relationships/hyperlink" Target="https://doi.org/10.1016/j.jcm.2016.02.012" TargetMode="External"/><Relationship Id="rId54" Type="http://schemas.openxmlformats.org/officeDocument/2006/relationships/hyperlink" Target="https://doi.org/10.1037/a0029792"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doi.org/10.1037/xhp0000691" TargetMode="External"/><Relationship Id="rId28" Type="http://schemas.openxmlformats.org/officeDocument/2006/relationships/hyperlink" Target="https://doi.org/10.1016/j.actpsy.2017.11.011" TargetMode="External"/><Relationship Id="rId36" Type="http://schemas.openxmlformats.org/officeDocument/2006/relationships/hyperlink" Target="https://doi.org/10.1037/xlm0000179" TargetMode="External"/><Relationship Id="rId49" Type="http://schemas.openxmlformats.org/officeDocument/2006/relationships/hyperlink" Target="https://doi.org/10.1111/bjop.12479" TargetMode="External"/><Relationship Id="rId57" Type="http://schemas.openxmlformats.org/officeDocument/2006/relationships/hyperlink" Target="https://doi.org/10.1037/0033-2909.121.3.371" TargetMode="External"/><Relationship Id="rId10" Type="http://schemas.openxmlformats.org/officeDocument/2006/relationships/footer" Target="footer2.xml"/><Relationship Id="rId31" Type="http://schemas.openxmlformats.org/officeDocument/2006/relationships/hyperlink" Target="https://doi.org/10.1016/j.concog.2019.102848" TargetMode="External"/><Relationship Id="rId44" Type="http://schemas.openxmlformats.org/officeDocument/2006/relationships/hyperlink" Target="https://doi.org/10.1037/xhp0000361" TargetMode="External"/><Relationship Id="rId52" Type="http://schemas.openxmlformats.org/officeDocument/2006/relationships/hyperlink" Target="https://doi.org/10.1037//0096-1523.23.2.504" TargetMode="External"/><Relationship Id="rId60" Type="http://schemas.openxmlformats.org/officeDocument/2006/relationships/hyperlink" Target="https://doi.org/10.1007/s00426-018-0979-6"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80877-C9C7-4026-A218-B2986620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25</Pages>
  <Words>19517</Words>
  <Characters>111248</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Chuan-Peng Hu</cp:lastModifiedBy>
  <cp:revision>8</cp:revision>
  <dcterms:created xsi:type="dcterms:W3CDTF">2023-03-24T10:44:00Z</dcterms:created>
  <dcterms:modified xsi:type="dcterms:W3CDTF">2023-03-27T00:51:00Z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