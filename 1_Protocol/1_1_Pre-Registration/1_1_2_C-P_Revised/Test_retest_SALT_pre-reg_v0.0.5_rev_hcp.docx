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3FFBC" w14:textId="54FC6D60" w:rsidR="003F6597" w:rsidRDefault="00BA0079" w:rsidP="00943774">
      <w:pPr>
        <w:jc w:val="center"/>
        <w:rPr>
          <w:rFonts w:eastAsiaTheme="minorEastAsia"/>
        </w:rPr>
      </w:pPr>
      <w:bookmarkStart w:id="0" w:name="_eb83fbda1tkm" w:colFirst="0" w:colLast="0"/>
      <w:bookmarkStart w:id="1" w:name="_Toc103777218"/>
      <w:bookmarkEnd w:id="0"/>
      <w:r>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2" w:name="_bce88n4xfq9s" w:colFirst="0" w:colLast="0"/>
      <w:bookmarkStart w:id="3" w:name="_tc72z3mxxvim" w:colFirst="0" w:colLast="0"/>
      <w:bookmarkStart w:id="4" w:name="_sgwsj8f53nur" w:colFirst="0" w:colLast="0"/>
      <w:bookmarkStart w:id="5" w:name="_lhqukop3ydeg" w:colFirst="0" w:colLast="0"/>
      <w:bookmarkEnd w:id="1"/>
      <w:bookmarkEnd w:id="2"/>
      <w:bookmarkEnd w:id="3"/>
      <w:bookmarkEnd w:id="4"/>
      <w:bookmarkEnd w:id="5"/>
    </w:p>
    <w:p w14:paraId="6422F599" w14:textId="77777777" w:rsidR="0014261E" w:rsidRPr="0014261E" w:rsidRDefault="0014261E" w:rsidP="00943774">
      <w:pPr>
        <w:jc w:val="center"/>
        <w:rPr>
          <w:rFonts w:ascii="Calibri" w:eastAsia="Calibri" w:hAnsi="Calibri" w:cs="Calibri"/>
          <w:b/>
          <w:sz w:val="48"/>
          <w:szCs w:val="48"/>
        </w:rPr>
      </w:pPr>
      <w:bookmarkStart w:id="6" w:name="_Toc103777219"/>
      <w:r w:rsidRPr="0014261E">
        <w:rPr>
          <w:rFonts w:ascii="Calibri" w:eastAsia="Calibri" w:hAnsi="Calibri" w:cs="Calibri"/>
          <w:b/>
          <w:sz w:val="48"/>
          <w:szCs w:val="48"/>
        </w:rPr>
        <w:t>Sections of a Stage 1 Registered Report</w:t>
      </w:r>
      <w:bookmarkEnd w:id="6"/>
    </w:p>
    <w:p w14:paraId="19EAF7E0" w14:textId="3C20127F" w:rsidR="00943774" w:rsidRPr="00943774" w:rsidRDefault="0014261E" w:rsidP="00943774">
      <w:pPr>
        <w:jc w:val="center"/>
        <w:rPr>
          <w:rFonts w:ascii="Calibri" w:eastAsiaTheme="minorEastAsia" w:hAnsi="Calibri" w:cs="Calibri"/>
          <w:b/>
          <w:sz w:val="48"/>
          <w:szCs w:val="48"/>
        </w:rPr>
        <w:sectPr w:rsidR="00943774" w:rsidRPr="00943774" w:rsidSect="00943774">
          <w:footerReference w:type="default" r:id="rId9"/>
          <w:footerReference w:type="first" r:id="rId10"/>
          <w:pgSz w:w="12240" w:h="15840" w:code="1"/>
          <w:pgMar w:top="1440" w:right="1440" w:bottom="1440" w:left="1440" w:header="720" w:footer="720" w:gutter="0"/>
          <w:pgNumType w:start="1"/>
          <w:cols w:space="720"/>
          <w:vAlign w:val="center"/>
          <w:docGrid w:linePitch="326"/>
        </w:sectPr>
      </w:pPr>
      <w:bookmarkStart w:id="7" w:name="_7ehvkxolpo3r" w:colFirst="0" w:colLast="0"/>
      <w:bookmarkStart w:id="8" w:name="_Toc103777220"/>
      <w:bookmarkEnd w:id="7"/>
      <w:r w:rsidRPr="0014261E">
        <w:rPr>
          <w:rFonts w:ascii="Calibri" w:eastAsia="Calibri" w:hAnsi="Calibri" w:cs="Calibri"/>
          <w:b/>
          <w:sz w:val="48"/>
          <w:szCs w:val="48"/>
        </w:rPr>
        <w:t>Scientific Repo</w:t>
      </w:r>
      <w:bookmarkEnd w:id="8"/>
    </w:p>
    <w:sdt>
      <w:sdtPr>
        <w:rPr>
          <w:rFonts w:ascii="Times New Roman" w:hAnsi="Times New Roman"/>
          <w:b w:val="0"/>
          <w:bCs w:val="0"/>
          <w:i w:val="0"/>
          <w:iCs w:val="0"/>
        </w:rPr>
        <w:id w:val="-125240655"/>
        <w:docPartObj>
          <w:docPartGallery w:val="Table of Contents"/>
          <w:docPartUnique/>
        </w:docPartObj>
      </w:sdtPr>
      <w:sdtEndPr>
        <w:rPr>
          <w:noProof/>
        </w:rPr>
      </w:sdtEndPr>
      <w:sdtContent>
        <w:p w14:paraId="31EB5F2B" w14:textId="77777777" w:rsidR="00943774" w:rsidRDefault="00943774">
          <w:pPr>
            <w:pStyle w:val="TOC1"/>
            <w:tabs>
              <w:tab w:val="right" w:leader="dot" w:pos="9350"/>
            </w:tabs>
            <w:rPr>
              <w:rFonts w:eastAsiaTheme="minorEastAsia" w:cstheme="minorBidi"/>
              <w:b w:val="0"/>
              <w:bCs w:val="0"/>
              <w:i w:val="0"/>
              <w:iCs w:val="0"/>
              <w:noProof/>
              <w:kern w:val="2"/>
              <w:szCs w:val="22"/>
              <w:lang w:val="en-US" w:eastAsia="zh-TW"/>
            </w:rPr>
          </w:pPr>
          <w:r>
            <w:rPr>
              <w:rFonts w:ascii="Calibri" w:hAnsi="Calibri" w:cs="Calibri"/>
              <w:b w:val="0"/>
              <w:sz w:val="48"/>
              <w:szCs w:val="48"/>
            </w:rPr>
            <w:fldChar w:fldCharType="begin"/>
          </w:r>
          <w:r w:rsidRPr="0014261E">
            <w:rPr>
              <w:rFonts w:ascii="Calibri" w:hAnsi="Calibri" w:cs="Calibri"/>
              <w:b w:val="0"/>
              <w:sz w:val="48"/>
              <w:szCs w:val="48"/>
            </w:rPr>
            <w:instrText xml:space="preserve"> TOC \o "1-3" \h \z \u </w:instrText>
          </w:r>
          <w:r>
            <w:rPr>
              <w:rFonts w:ascii="Calibri" w:hAnsi="Calibri" w:cs="Calibri"/>
              <w:b w:val="0"/>
              <w:sz w:val="48"/>
              <w:szCs w:val="48"/>
            </w:rPr>
            <w:fldChar w:fldCharType="separate"/>
          </w:r>
          <w:hyperlink w:anchor="_Toc126850340" w:history="1">
            <w:r w:rsidRPr="008958E7">
              <w:rPr>
                <w:rStyle w:val="Hyperlink"/>
                <w:rFonts w:ascii="Calibri" w:eastAsia="Calibri" w:hAnsi="Calibri" w:cs="Calibri"/>
                <w:noProof/>
              </w:rPr>
              <w:t>Abstract</w:t>
            </w:r>
            <w:r>
              <w:rPr>
                <w:noProof/>
                <w:webHidden/>
              </w:rPr>
              <w:tab/>
            </w:r>
            <w:r>
              <w:rPr>
                <w:noProof/>
                <w:webHidden/>
              </w:rPr>
              <w:fldChar w:fldCharType="begin"/>
            </w:r>
            <w:r>
              <w:rPr>
                <w:noProof/>
                <w:webHidden/>
              </w:rPr>
              <w:instrText xml:space="preserve"> PAGEREF _Toc126850340 \h </w:instrText>
            </w:r>
            <w:r>
              <w:rPr>
                <w:noProof/>
                <w:webHidden/>
              </w:rPr>
            </w:r>
            <w:r>
              <w:rPr>
                <w:noProof/>
                <w:webHidden/>
              </w:rPr>
              <w:fldChar w:fldCharType="separate"/>
            </w:r>
            <w:r>
              <w:rPr>
                <w:noProof/>
                <w:webHidden/>
              </w:rPr>
              <w:t>1</w:t>
            </w:r>
            <w:r>
              <w:rPr>
                <w:noProof/>
                <w:webHidden/>
              </w:rPr>
              <w:fldChar w:fldCharType="end"/>
            </w:r>
          </w:hyperlink>
        </w:p>
        <w:p w14:paraId="2DAEBF8D" w14:textId="77777777" w:rsidR="00943774"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6850341" w:history="1">
            <w:r w:rsidR="00943774" w:rsidRPr="008958E7">
              <w:rPr>
                <w:rStyle w:val="Hyperlink"/>
                <w:rFonts w:ascii="Calibri" w:eastAsia="Calibri" w:hAnsi="Calibri" w:cs="Calibri"/>
                <w:noProof/>
              </w:rPr>
              <w:t>Introduction</w:t>
            </w:r>
            <w:r w:rsidR="00943774">
              <w:rPr>
                <w:noProof/>
                <w:webHidden/>
              </w:rPr>
              <w:tab/>
            </w:r>
            <w:r w:rsidR="00943774">
              <w:rPr>
                <w:noProof/>
                <w:webHidden/>
              </w:rPr>
              <w:fldChar w:fldCharType="begin"/>
            </w:r>
            <w:r w:rsidR="00943774">
              <w:rPr>
                <w:noProof/>
                <w:webHidden/>
              </w:rPr>
              <w:instrText xml:space="preserve"> PAGEREF _Toc126850341 \h </w:instrText>
            </w:r>
            <w:r w:rsidR="00943774">
              <w:rPr>
                <w:noProof/>
                <w:webHidden/>
              </w:rPr>
            </w:r>
            <w:r w:rsidR="00943774">
              <w:rPr>
                <w:noProof/>
                <w:webHidden/>
              </w:rPr>
              <w:fldChar w:fldCharType="separate"/>
            </w:r>
            <w:r w:rsidR="00943774">
              <w:rPr>
                <w:noProof/>
                <w:webHidden/>
              </w:rPr>
              <w:t>2</w:t>
            </w:r>
            <w:r w:rsidR="00943774">
              <w:rPr>
                <w:noProof/>
                <w:webHidden/>
              </w:rPr>
              <w:fldChar w:fldCharType="end"/>
            </w:r>
          </w:hyperlink>
        </w:p>
        <w:p w14:paraId="23F75047" w14:textId="77777777" w:rsidR="00943774"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6850342" w:history="1">
            <w:r w:rsidR="00943774" w:rsidRPr="008958E7">
              <w:rPr>
                <w:rStyle w:val="Hyperlink"/>
                <w:rFonts w:ascii="Calibri" w:eastAsia="Calibri" w:hAnsi="Calibri" w:cs="Calibri"/>
                <w:noProof/>
              </w:rPr>
              <w:t>Methods</w:t>
            </w:r>
            <w:r w:rsidR="00943774">
              <w:rPr>
                <w:noProof/>
                <w:webHidden/>
              </w:rPr>
              <w:tab/>
            </w:r>
            <w:r w:rsidR="00943774">
              <w:rPr>
                <w:noProof/>
                <w:webHidden/>
              </w:rPr>
              <w:fldChar w:fldCharType="begin"/>
            </w:r>
            <w:r w:rsidR="00943774">
              <w:rPr>
                <w:noProof/>
                <w:webHidden/>
              </w:rPr>
              <w:instrText xml:space="preserve"> PAGEREF _Toc126850342 \h </w:instrText>
            </w:r>
            <w:r w:rsidR="00943774">
              <w:rPr>
                <w:noProof/>
                <w:webHidden/>
              </w:rPr>
            </w:r>
            <w:r w:rsidR="00943774">
              <w:rPr>
                <w:noProof/>
                <w:webHidden/>
              </w:rPr>
              <w:fldChar w:fldCharType="separate"/>
            </w:r>
            <w:r w:rsidR="00943774">
              <w:rPr>
                <w:noProof/>
                <w:webHidden/>
              </w:rPr>
              <w:t>3</w:t>
            </w:r>
            <w:r w:rsidR="00943774">
              <w:rPr>
                <w:noProof/>
                <w:webHidden/>
              </w:rPr>
              <w:fldChar w:fldCharType="end"/>
            </w:r>
          </w:hyperlink>
        </w:p>
        <w:p w14:paraId="61CF7547" w14:textId="77777777" w:rsidR="00943774" w:rsidRDefault="00000000">
          <w:pPr>
            <w:pStyle w:val="TOC2"/>
            <w:tabs>
              <w:tab w:val="right" w:leader="dot" w:pos="9350"/>
            </w:tabs>
            <w:rPr>
              <w:rFonts w:eastAsiaTheme="minorEastAsia" w:cstheme="minorBidi"/>
              <w:b w:val="0"/>
              <w:bCs w:val="0"/>
              <w:noProof/>
              <w:kern w:val="2"/>
              <w:sz w:val="24"/>
              <w:lang w:val="en-US" w:eastAsia="zh-TW"/>
            </w:rPr>
          </w:pPr>
          <w:hyperlink w:anchor="_Toc126850343" w:history="1">
            <w:r w:rsidR="00943774" w:rsidRPr="008958E7">
              <w:rPr>
                <w:rStyle w:val="Hyperlink"/>
                <w:noProof/>
              </w:rPr>
              <w:t>Ethics information</w:t>
            </w:r>
            <w:r w:rsidR="00943774">
              <w:rPr>
                <w:noProof/>
                <w:webHidden/>
              </w:rPr>
              <w:tab/>
            </w:r>
            <w:r w:rsidR="00943774">
              <w:rPr>
                <w:noProof/>
                <w:webHidden/>
              </w:rPr>
              <w:fldChar w:fldCharType="begin"/>
            </w:r>
            <w:r w:rsidR="00943774">
              <w:rPr>
                <w:noProof/>
                <w:webHidden/>
              </w:rPr>
              <w:instrText xml:space="preserve"> PAGEREF _Toc126850343 \h </w:instrText>
            </w:r>
            <w:r w:rsidR="00943774">
              <w:rPr>
                <w:noProof/>
                <w:webHidden/>
              </w:rPr>
            </w:r>
            <w:r w:rsidR="00943774">
              <w:rPr>
                <w:noProof/>
                <w:webHidden/>
              </w:rPr>
              <w:fldChar w:fldCharType="separate"/>
            </w:r>
            <w:r w:rsidR="00943774">
              <w:rPr>
                <w:noProof/>
                <w:webHidden/>
              </w:rPr>
              <w:t>3</w:t>
            </w:r>
            <w:r w:rsidR="00943774">
              <w:rPr>
                <w:noProof/>
                <w:webHidden/>
              </w:rPr>
              <w:fldChar w:fldCharType="end"/>
            </w:r>
          </w:hyperlink>
        </w:p>
        <w:p w14:paraId="6ED31B8D" w14:textId="77777777" w:rsidR="00943774" w:rsidRDefault="00000000">
          <w:pPr>
            <w:pStyle w:val="TOC2"/>
            <w:tabs>
              <w:tab w:val="right" w:leader="dot" w:pos="9350"/>
            </w:tabs>
            <w:rPr>
              <w:rFonts w:eastAsiaTheme="minorEastAsia" w:cstheme="minorBidi"/>
              <w:b w:val="0"/>
              <w:bCs w:val="0"/>
              <w:noProof/>
              <w:kern w:val="2"/>
              <w:sz w:val="24"/>
              <w:lang w:val="en-US" w:eastAsia="zh-TW"/>
            </w:rPr>
          </w:pPr>
          <w:hyperlink w:anchor="_Toc126850344" w:history="1">
            <w:r w:rsidR="00943774" w:rsidRPr="008958E7">
              <w:rPr>
                <w:rStyle w:val="Hyperlink"/>
                <w:noProof/>
              </w:rPr>
              <w:t>Secondary Data Description</w:t>
            </w:r>
            <w:r w:rsidR="00943774">
              <w:rPr>
                <w:noProof/>
                <w:webHidden/>
              </w:rPr>
              <w:tab/>
            </w:r>
            <w:r w:rsidR="00943774">
              <w:rPr>
                <w:noProof/>
                <w:webHidden/>
              </w:rPr>
              <w:fldChar w:fldCharType="begin"/>
            </w:r>
            <w:r w:rsidR="00943774">
              <w:rPr>
                <w:noProof/>
                <w:webHidden/>
              </w:rPr>
              <w:instrText xml:space="preserve"> PAGEREF _Toc126850344 \h </w:instrText>
            </w:r>
            <w:r w:rsidR="00943774">
              <w:rPr>
                <w:noProof/>
                <w:webHidden/>
              </w:rPr>
            </w:r>
            <w:r w:rsidR="00943774">
              <w:rPr>
                <w:noProof/>
                <w:webHidden/>
              </w:rPr>
              <w:fldChar w:fldCharType="separate"/>
            </w:r>
            <w:r w:rsidR="00943774">
              <w:rPr>
                <w:noProof/>
                <w:webHidden/>
              </w:rPr>
              <w:t>3</w:t>
            </w:r>
            <w:r w:rsidR="00943774">
              <w:rPr>
                <w:noProof/>
                <w:webHidden/>
              </w:rPr>
              <w:fldChar w:fldCharType="end"/>
            </w:r>
          </w:hyperlink>
        </w:p>
        <w:p w14:paraId="33D4EC9B" w14:textId="77777777" w:rsidR="00943774" w:rsidRDefault="00000000">
          <w:pPr>
            <w:pStyle w:val="TOC2"/>
            <w:tabs>
              <w:tab w:val="right" w:leader="dot" w:pos="9350"/>
            </w:tabs>
            <w:rPr>
              <w:rFonts w:eastAsiaTheme="minorEastAsia" w:cstheme="minorBidi"/>
              <w:b w:val="0"/>
              <w:bCs w:val="0"/>
              <w:noProof/>
              <w:kern w:val="2"/>
              <w:sz w:val="24"/>
              <w:lang w:val="en-US" w:eastAsia="zh-TW"/>
            </w:rPr>
          </w:pPr>
          <w:hyperlink w:anchor="_Toc126850345" w:history="1">
            <w:r w:rsidR="00943774" w:rsidRPr="008958E7">
              <w:rPr>
                <w:rStyle w:val="Hyperlink"/>
                <w:noProof/>
              </w:rPr>
              <w:t>Data Collection Procedures</w:t>
            </w:r>
            <w:r w:rsidR="00943774">
              <w:rPr>
                <w:noProof/>
                <w:webHidden/>
              </w:rPr>
              <w:tab/>
            </w:r>
            <w:r w:rsidR="00943774">
              <w:rPr>
                <w:noProof/>
                <w:webHidden/>
              </w:rPr>
              <w:fldChar w:fldCharType="begin"/>
            </w:r>
            <w:r w:rsidR="00943774">
              <w:rPr>
                <w:noProof/>
                <w:webHidden/>
              </w:rPr>
              <w:instrText xml:space="preserve"> PAGEREF _Toc126850345 \h </w:instrText>
            </w:r>
            <w:r w:rsidR="00943774">
              <w:rPr>
                <w:noProof/>
                <w:webHidden/>
              </w:rPr>
            </w:r>
            <w:r w:rsidR="00943774">
              <w:rPr>
                <w:noProof/>
                <w:webHidden/>
              </w:rPr>
              <w:fldChar w:fldCharType="separate"/>
            </w:r>
            <w:r w:rsidR="00943774">
              <w:rPr>
                <w:noProof/>
                <w:webHidden/>
              </w:rPr>
              <w:t>4</w:t>
            </w:r>
            <w:r w:rsidR="00943774">
              <w:rPr>
                <w:noProof/>
                <w:webHidden/>
              </w:rPr>
              <w:fldChar w:fldCharType="end"/>
            </w:r>
          </w:hyperlink>
        </w:p>
        <w:p w14:paraId="0A85BDDE" w14:textId="77777777" w:rsidR="00943774" w:rsidRDefault="00000000">
          <w:pPr>
            <w:pStyle w:val="TOC2"/>
            <w:tabs>
              <w:tab w:val="right" w:leader="dot" w:pos="9350"/>
            </w:tabs>
            <w:rPr>
              <w:rFonts w:eastAsiaTheme="minorEastAsia" w:cstheme="minorBidi"/>
              <w:b w:val="0"/>
              <w:bCs w:val="0"/>
              <w:noProof/>
              <w:kern w:val="2"/>
              <w:sz w:val="24"/>
              <w:lang w:val="en-US" w:eastAsia="zh-TW"/>
            </w:rPr>
          </w:pPr>
          <w:hyperlink w:anchor="_Toc126850346" w:history="1">
            <w:r w:rsidR="00943774" w:rsidRPr="008958E7">
              <w:rPr>
                <w:rStyle w:val="Hyperlink"/>
                <w:noProof/>
              </w:rPr>
              <w:t>Experimental design</w:t>
            </w:r>
            <w:r w:rsidR="00943774">
              <w:rPr>
                <w:noProof/>
                <w:webHidden/>
              </w:rPr>
              <w:tab/>
            </w:r>
            <w:r w:rsidR="00943774">
              <w:rPr>
                <w:noProof/>
                <w:webHidden/>
              </w:rPr>
              <w:fldChar w:fldCharType="begin"/>
            </w:r>
            <w:r w:rsidR="00943774">
              <w:rPr>
                <w:noProof/>
                <w:webHidden/>
              </w:rPr>
              <w:instrText xml:space="preserve"> PAGEREF _Toc126850346 \h </w:instrText>
            </w:r>
            <w:r w:rsidR="00943774">
              <w:rPr>
                <w:noProof/>
                <w:webHidden/>
              </w:rPr>
            </w:r>
            <w:r w:rsidR="00943774">
              <w:rPr>
                <w:noProof/>
                <w:webHidden/>
              </w:rPr>
              <w:fldChar w:fldCharType="separate"/>
            </w:r>
            <w:r w:rsidR="00943774">
              <w:rPr>
                <w:noProof/>
                <w:webHidden/>
              </w:rPr>
              <w:t>4</w:t>
            </w:r>
            <w:r w:rsidR="00943774">
              <w:rPr>
                <w:noProof/>
                <w:webHidden/>
              </w:rPr>
              <w:fldChar w:fldCharType="end"/>
            </w:r>
          </w:hyperlink>
        </w:p>
        <w:p w14:paraId="47D1B308" w14:textId="77777777" w:rsidR="00943774" w:rsidRDefault="00000000">
          <w:pPr>
            <w:pStyle w:val="TOC2"/>
            <w:tabs>
              <w:tab w:val="right" w:leader="dot" w:pos="9350"/>
            </w:tabs>
            <w:rPr>
              <w:rFonts w:eastAsiaTheme="minorEastAsia" w:cstheme="minorBidi"/>
              <w:b w:val="0"/>
              <w:bCs w:val="0"/>
              <w:noProof/>
              <w:kern w:val="2"/>
              <w:sz w:val="24"/>
              <w:lang w:val="en-US" w:eastAsia="zh-TW"/>
            </w:rPr>
          </w:pPr>
          <w:hyperlink w:anchor="_Toc126850347" w:history="1">
            <w:r w:rsidR="00943774" w:rsidRPr="008958E7">
              <w:rPr>
                <w:rStyle w:val="Hyperlink"/>
                <w:noProof/>
              </w:rPr>
              <w:t>Measured Variables</w:t>
            </w:r>
            <w:r w:rsidR="00943774">
              <w:rPr>
                <w:noProof/>
                <w:webHidden/>
              </w:rPr>
              <w:tab/>
            </w:r>
            <w:r w:rsidR="00943774">
              <w:rPr>
                <w:noProof/>
                <w:webHidden/>
              </w:rPr>
              <w:fldChar w:fldCharType="begin"/>
            </w:r>
            <w:r w:rsidR="00943774">
              <w:rPr>
                <w:noProof/>
                <w:webHidden/>
              </w:rPr>
              <w:instrText xml:space="preserve"> PAGEREF _Toc126850347 \h </w:instrText>
            </w:r>
            <w:r w:rsidR="00943774">
              <w:rPr>
                <w:noProof/>
                <w:webHidden/>
              </w:rPr>
            </w:r>
            <w:r w:rsidR="00943774">
              <w:rPr>
                <w:noProof/>
                <w:webHidden/>
              </w:rPr>
              <w:fldChar w:fldCharType="separate"/>
            </w:r>
            <w:r w:rsidR="00943774">
              <w:rPr>
                <w:noProof/>
                <w:webHidden/>
              </w:rPr>
              <w:t>4</w:t>
            </w:r>
            <w:r w:rsidR="00943774">
              <w:rPr>
                <w:noProof/>
                <w:webHidden/>
              </w:rPr>
              <w:fldChar w:fldCharType="end"/>
            </w:r>
          </w:hyperlink>
        </w:p>
        <w:p w14:paraId="52CE1B63" w14:textId="77777777" w:rsidR="00943774" w:rsidRDefault="00000000">
          <w:pPr>
            <w:pStyle w:val="TOC2"/>
            <w:tabs>
              <w:tab w:val="right" w:leader="dot" w:pos="9350"/>
            </w:tabs>
            <w:rPr>
              <w:rFonts w:eastAsiaTheme="minorEastAsia" w:cstheme="minorBidi"/>
              <w:b w:val="0"/>
              <w:bCs w:val="0"/>
              <w:noProof/>
              <w:kern w:val="2"/>
              <w:sz w:val="24"/>
              <w:lang w:val="en-US" w:eastAsia="zh-TW"/>
            </w:rPr>
          </w:pPr>
          <w:hyperlink w:anchor="_Toc126850348" w:history="1">
            <w:r w:rsidR="00943774" w:rsidRPr="008958E7">
              <w:rPr>
                <w:rStyle w:val="Hyperlink"/>
                <w:noProof/>
              </w:rPr>
              <w:t>Stimuli and materials</w:t>
            </w:r>
            <w:r w:rsidR="00943774">
              <w:rPr>
                <w:noProof/>
                <w:webHidden/>
              </w:rPr>
              <w:tab/>
            </w:r>
            <w:r w:rsidR="00943774">
              <w:rPr>
                <w:noProof/>
                <w:webHidden/>
              </w:rPr>
              <w:fldChar w:fldCharType="begin"/>
            </w:r>
            <w:r w:rsidR="00943774">
              <w:rPr>
                <w:noProof/>
                <w:webHidden/>
              </w:rPr>
              <w:instrText xml:space="preserve"> PAGEREF _Toc126850348 \h </w:instrText>
            </w:r>
            <w:r w:rsidR="00943774">
              <w:rPr>
                <w:noProof/>
                <w:webHidden/>
              </w:rPr>
            </w:r>
            <w:r w:rsidR="00943774">
              <w:rPr>
                <w:noProof/>
                <w:webHidden/>
              </w:rPr>
              <w:fldChar w:fldCharType="separate"/>
            </w:r>
            <w:r w:rsidR="00943774">
              <w:rPr>
                <w:noProof/>
                <w:webHidden/>
              </w:rPr>
              <w:t>4</w:t>
            </w:r>
            <w:r w:rsidR="00943774">
              <w:rPr>
                <w:noProof/>
                <w:webHidden/>
              </w:rPr>
              <w:fldChar w:fldCharType="end"/>
            </w:r>
          </w:hyperlink>
        </w:p>
        <w:p w14:paraId="47FD8ADE" w14:textId="77777777" w:rsidR="00943774" w:rsidRDefault="00000000">
          <w:pPr>
            <w:pStyle w:val="TOC2"/>
            <w:tabs>
              <w:tab w:val="right" w:leader="dot" w:pos="9350"/>
            </w:tabs>
            <w:rPr>
              <w:rFonts w:eastAsiaTheme="minorEastAsia" w:cstheme="minorBidi"/>
              <w:b w:val="0"/>
              <w:bCs w:val="0"/>
              <w:noProof/>
              <w:kern w:val="2"/>
              <w:sz w:val="24"/>
              <w:lang w:val="en-US" w:eastAsia="zh-TW"/>
            </w:rPr>
          </w:pPr>
          <w:hyperlink w:anchor="_Toc126850349" w:history="1">
            <w:r w:rsidR="00943774" w:rsidRPr="008958E7">
              <w:rPr>
                <w:rStyle w:val="Hyperlink"/>
                <w:noProof/>
              </w:rPr>
              <w:t>Procedure</w:t>
            </w:r>
            <w:r w:rsidR="00943774">
              <w:rPr>
                <w:noProof/>
                <w:webHidden/>
              </w:rPr>
              <w:tab/>
            </w:r>
            <w:r w:rsidR="00943774">
              <w:rPr>
                <w:noProof/>
                <w:webHidden/>
              </w:rPr>
              <w:fldChar w:fldCharType="begin"/>
            </w:r>
            <w:r w:rsidR="00943774">
              <w:rPr>
                <w:noProof/>
                <w:webHidden/>
              </w:rPr>
              <w:instrText xml:space="preserve"> PAGEREF _Toc126850349 \h </w:instrText>
            </w:r>
            <w:r w:rsidR="00943774">
              <w:rPr>
                <w:noProof/>
                <w:webHidden/>
              </w:rPr>
            </w:r>
            <w:r w:rsidR="00943774">
              <w:rPr>
                <w:noProof/>
                <w:webHidden/>
              </w:rPr>
              <w:fldChar w:fldCharType="separate"/>
            </w:r>
            <w:r w:rsidR="00943774">
              <w:rPr>
                <w:noProof/>
                <w:webHidden/>
              </w:rPr>
              <w:t>5</w:t>
            </w:r>
            <w:r w:rsidR="00943774">
              <w:rPr>
                <w:noProof/>
                <w:webHidden/>
              </w:rPr>
              <w:fldChar w:fldCharType="end"/>
            </w:r>
          </w:hyperlink>
        </w:p>
        <w:p w14:paraId="64C541AF" w14:textId="77777777" w:rsidR="00943774" w:rsidRDefault="00000000">
          <w:pPr>
            <w:pStyle w:val="TOC2"/>
            <w:tabs>
              <w:tab w:val="right" w:leader="dot" w:pos="9350"/>
            </w:tabs>
            <w:rPr>
              <w:rFonts w:eastAsiaTheme="minorEastAsia" w:cstheme="minorBidi"/>
              <w:b w:val="0"/>
              <w:bCs w:val="0"/>
              <w:noProof/>
              <w:kern w:val="2"/>
              <w:sz w:val="24"/>
              <w:lang w:val="en-US" w:eastAsia="zh-TW"/>
            </w:rPr>
          </w:pPr>
          <w:hyperlink w:anchor="_Toc126850350" w:history="1">
            <w:r w:rsidR="00943774" w:rsidRPr="008958E7">
              <w:rPr>
                <w:rStyle w:val="Hyperlink"/>
                <w:noProof/>
              </w:rPr>
              <w:t>Pilot data simulated data</w:t>
            </w:r>
            <w:r w:rsidR="00943774">
              <w:rPr>
                <w:noProof/>
                <w:webHidden/>
              </w:rPr>
              <w:tab/>
            </w:r>
            <w:r w:rsidR="00943774">
              <w:rPr>
                <w:noProof/>
                <w:webHidden/>
              </w:rPr>
              <w:fldChar w:fldCharType="begin"/>
            </w:r>
            <w:r w:rsidR="00943774">
              <w:rPr>
                <w:noProof/>
                <w:webHidden/>
              </w:rPr>
              <w:instrText xml:space="preserve"> PAGEREF _Toc126850350 \h </w:instrText>
            </w:r>
            <w:r w:rsidR="00943774">
              <w:rPr>
                <w:noProof/>
                <w:webHidden/>
              </w:rPr>
            </w:r>
            <w:r w:rsidR="00943774">
              <w:rPr>
                <w:noProof/>
                <w:webHidden/>
              </w:rPr>
              <w:fldChar w:fldCharType="separate"/>
            </w:r>
            <w:r w:rsidR="00943774">
              <w:rPr>
                <w:noProof/>
                <w:webHidden/>
              </w:rPr>
              <w:t>5</w:t>
            </w:r>
            <w:r w:rsidR="00943774">
              <w:rPr>
                <w:noProof/>
                <w:webHidden/>
              </w:rPr>
              <w:fldChar w:fldCharType="end"/>
            </w:r>
          </w:hyperlink>
        </w:p>
        <w:p w14:paraId="7E75CB02" w14:textId="77777777" w:rsidR="00943774" w:rsidRDefault="00000000">
          <w:pPr>
            <w:pStyle w:val="TOC2"/>
            <w:tabs>
              <w:tab w:val="right" w:leader="dot" w:pos="9350"/>
            </w:tabs>
            <w:rPr>
              <w:rFonts w:eastAsiaTheme="minorEastAsia" w:cstheme="minorBidi"/>
              <w:b w:val="0"/>
              <w:bCs w:val="0"/>
              <w:noProof/>
              <w:kern w:val="2"/>
              <w:sz w:val="24"/>
              <w:lang w:val="en-US" w:eastAsia="zh-TW"/>
            </w:rPr>
          </w:pPr>
          <w:hyperlink w:anchor="_Toc126850351" w:history="1">
            <w:r w:rsidR="00943774" w:rsidRPr="008958E7">
              <w:rPr>
                <w:rStyle w:val="Hyperlink"/>
                <w:noProof/>
              </w:rPr>
              <w:t>Analysis Plan</w:t>
            </w:r>
            <w:r w:rsidR="00943774">
              <w:rPr>
                <w:noProof/>
                <w:webHidden/>
              </w:rPr>
              <w:tab/>
            </w:r>
            <w:r w:rsidR="00943774">
              <w:rPr>
                <w:noProof/>
                <w:webHidden/>
              </w:rPr>
              <w:fldChar w:fldCharType="begin"/>
            </w:r>
            <w:r w:rsidR="00943774">
              <w:rPr>
                <w:noProof/>
                <w:webHidden/>
              </w:rPr>
              <w:instrText xml:space="preserve"> PAGEREF _Toc126850351 \h </w:instrText>
            </w:r>
            <w:r w:rsidR="00943774">
              <w:rPr>
                <w:noProof/>
                <w:webHidden/>
              </w:rPr>
            </w:r>
            <w:r w:rsidR="00943774">
              <w:rPr>
                <w:noProof/>
                <w:webHidden/>
              </w:rPr>
              <w:fldChar w:fldCharType="separate"/>
            </w:r>
            <w:r w:rsidR="00943774">
              <w:rPr>
                <w:noProof/>
                <w:webHidden/>
              </w:rPr>
              <w:t>6</w:t>
            </w:r>
            <w:r w:rsidR="00943774">
              <w:rPr>
                <w:noProof/>
                <w:webHidden/>
              </w:rPr>
              <w:fldChar w:fldCharType="end"/>
            </w:r>
          </w:hyperlink>
        </w:p>
        <w:p w14:paraId="07FA1646" w14:textId="77777777" w:rsidR="00943774" w:rsidRDefault="00000000">
          <w:pPr>
            <w:pStyle w:val="TOC3"/>
            <w:tabs>
              <w:tab w:val="right" w:leader="dot" w:pos="9350"/>
            </w:tabs>
            <w:rPr>
              <w:rFonts w:eastAsiaTheme="minorEastAsia" w:cstheme="minorBidi"/>
              <w:noProof/>
              <w:kern w:val="2"/>
              <w:sz w:val="24"/>
              <w:szCs w:val="22"/>
              <w:lang w:val="en-US" w:eastAsia="zh-TW"/>
            </w:rPr>
          </w:pPr>
          <w:hyperlink w:anchor="_Toc126850352" w:history="1">
            <w:r w:rsidR="00943774" w:rsidRPr="008958E7">
              <w:rPr>
                <w:rStyle w:val="Hyperlink"/>
                <w:rFonts w:eastAsia="Calibri"/>
                <w:noProof/>
                <w:lang w:val="en-US"/>
              </w:rPr>
              <w:t>Data pre-processing</w:t>
            </w:r>
            <w:r w:rsidR="00943774">
              <w:rPr>
                <w:noProof/>
                <w:webHidden/>
              </w:rPr>
              <w:tab/>
            </w:r>
            <w:r w:rsidR="00943774">
              <w:rPr>
                <w:noProof/>
                <w:webHidden/>
              </w:rPr>
              <w:fldChar w:fldCharType="begin"/>
            </w:r>
            <w:r w:rsidR="00943774">
              <w:rPr>
                <w:noProof/>
                <w:webHidden/>
              </w:rPr>
              <w:instrText xml:space="preserve"> PAGEREF _Toc126850352 \h </w:instrText>
            </w:r>
            <w:r w:rsidR="00943774">
              <w:rPr>
                <w:noProof/>
                <w:webHidden/>
              </w:rPr>
            </w:r>
            <w:r w:rsidR="00943774">
              <w:rPr>
                <w:noProof/>
                <w:webHidden/>
              </w:rPr>
              <w:fldChar w:fldCharType="separate"/>
            </w:r>
            <w:r w:rsidR="00943774">
              <w:rPr>
                <w:noProof/>
                <w:webHidden/>
              </w:rPr>
              <w:t>6</w:t>
            </w:r>
            <w:r w:rsidR="00943774">
              <w:rPr>
                <w:noProof/>
                <w:webHidden/>
              </w:rPr>
              <w:fldChar w:fldCharType="end"/>
            </w:r>
          </w:hyperlink>
        </w:p>
        <w:p w14:paraId="2035295D" w14:textId="77777777" w:rsidR="00943774" w:rsidRDefault="00000000">
          <w:pPr>
            <w:pStyle w:val="TOC3"/>
            <w:tabs>
              <w:tab w:val="right" w:leader="dot" w:pos="9350"/>
            </w:tabs>
            <w:rPr>
              <w:rFonts w:eastAsiaTheme="minorEastAsia" w:cstheme="minorBidi"/>
              <w:noProof/>
              <w:kern w:val="2"/>
              <w:sz w:val="24"/>
              <w:szCs w:val="22"/>
              <w:lang w:val="en-US" w:eastAsia="zh-TW"/>
            </w:rPr>
          </w:pPr>
          <w:hyperlink w:anchor="_Toc126850353" w:history="1">
            <w:r w:rsidR="00943774" w:rsidRPr="008958E7">
              <w:rPr>
                <w:rStyle w:val="Hyperlink"/>
                <w:rFonts w:eastAsia="Calibri"/>
                <w:noProof/>
                <w:lang w:val="en-US"/>
              </w:rPr>
              <w:t>Calculation of indices &amp; quantifying SPE in the SALT</w:t>
            </w:r>
            <w:r w:rsidR="00943774">
              <w:rPr>
                <w:noProof/>
                <w:webHidden/>
              </w:rPr>
              <w:tab/>
            </w:r>
            <w:r w:rsidR="00943774">
              <w:rPr>
                <w:noProof/>
                <w:webHidden/>
              </w:rPr>
              <w:fldChar w:fldCharType="begin"/>
            </w:r>
            <w:r w:rsidR="00943774">
              <w:rPr>
                <w:noProof/>
                <w:webHidden/>
              </w:rPr>
              <w:instrText xml:space="preserve"> PAGEREF _Toc126850353 \h </w:instrText>
            </w:r>
            <w:r w:rsidR="00943774">
              <w:rPr>
                <w:noProof/>
                <w:webHidden/>
              </w:rPr>
            </w:r>
            <w:r w:rsidR="00943774">
              <w:rPr>
                <w:noProof/>
                <w:webHidden/>
              </w:rPr>
              <w:fldChar w:fldCharType="separate"/>
            </w:r>
            <w:r w:rsidR="00943774">
              <w:rPr>
                <w:noProof/>
                <w:webHidden/>
              </w:rPr>
              <w:t>6</w:t>
            </w:r>
            <w:r w:rsidR="00943774">
              <w:rPr>
                <w:noProof/>
                <w:webHidden/>
              </w:rPr>
              <w:fldChar w:fldCharType="end"/>
            </w:r>
          </w:hyperlink>
        </w:p>
        <w:p w14:paraId="32809586" w14:textId="77777777" w:rsidR="00943774" w:rsidRDefault="00000000">
          <w:pPr>
            <w:pStyle w:val="TOC3"/>
            <w:tabs>
              <w:tab w:val="right" w:leader="dot" w:pos="9350"/>
            </w:tabs>
            <w:rPr>
              <w:rFonts w:eastAsiaTheme="minorEastAsia" w:cstheme="minorBidi"/>
              <w:noProof/>
              <w:kern w:val="2"/>
              <w:sz w:val="24"/>
              <w:szCs w:val="22"/>
              <w:lang w:val="en-US" w:eastAsia="zh-TW"/>
            </w:rPr>
          </w:pPr>
          <w:hyperlink w:anchor="_Toc126850354" w:history="1">
            <w:r w:rsidR="00943774" w:rsidRPr="008958E7">
              <w:rPr>
                <w:rStyle w:val="Hyperlink"/>
                <w:rFonts w:eastAsia="Calibri"/>
                <w:noProof/>
                <w:lang w:val="en-US"/>
              </w:rPr>
              <w:t>Reliability of indices in SALT as individual-level/group-level</w:t>
            </w:r>
            <w:r w:rsidR="00943774">
              <w:rPr>
                <w:noProof/>
                <w:webHidden/>
              </w:rPr>
              <w:tab/>
            </w:r>
            <w:r w:rsidR="00943774">
              <w:rPr>
                <w:noProof/>
                <w:webHidden/>
              </w:rPr>
              <w:fldChar w:fldCharType="begin"/>
            </w:r>
            <w:r w:rsidR="00943774">
              <w:rPr>
                <w:noProof/>
                <w:webHidden/>
              </w:rPr>
              <w:instrText xml:space="preserve"> PAGEREF _Toc126850354 \h </w:instrText>
            </w:r>
            <w:r w:rsidR="00943774">
              <w:rPr>
                <w:noProof/>
                <w:webHidden/>
              </w:rPr>
            </w:r>
            <w:r w:rsidR="00943774">
              <w:rPr>
                <w:noProof/>
                <w:webHidden/>
              </w:rPr>
              <w:fldChar w:fldCharType="separate"/>
            </w:r>
            <w:r w:rsidR="00943774">
              <w:rPr>
                <w:noProof/>
                <w:webHidden/>
              </w:rPr>
              <w:t>7</w:t>
            </w:r>
            <w:r w:rsidR="00943774">
              <w:rPr>
                <w:noProof/>
                <w:webHidden/>
              </w:rPr>
              <w:fldChar w:fldCharType="end"/>
            </w:r>
          </w:hyperlink>
        </w:p>
        <w:p w14:paraId="09F50D20" w14:textId="77777777" w:rsidR="00943774" w:rsidRDefault="00000000">
          <w:pPr>
            <w:pStyle w:val="TOC3"/>
            <w:tabs>
              <w:tab w:val="right" w:leader="dot" w:pos="9350"/>
            </w:tabs>
            <w:rPr>
              <w:rFonts w:eastAsiaTheme="minorEastAsia" w:cstheme="minorBidi"/>
              <w:noProof/>
              <w:kern w:val="2"/>
              <w:sz w:val="24"/>
              <w:szCs w:val="22"/>
              <w:lang w:val="en-US" w:eastAsia="zh-TW"/>
            </w:rPr>
          </w:pPr>
          <w:hyperlink w:anchor="_Toc126850355" w:history="1">
            <w:r w:rsidR="00943774" w:rsidRPr="008958E7">
              <w:rPr>
                <w:rStyle w:val="Hyperlink"/>
                <w:noProof/>
                <w:lang w:val="en-US"/>
              </w:rPr>
              <w:t>Effect related to practice in SALT</w:t>
            </w:r>
            <w:r w:rsidR="00943774">
              <w:rPr>
                <w:noProof/>
                <w:webHidden/>
              </w:rPr>
              <w:tab/>
            </w:r>
            <w:r w:rsidR="00943774">
              <w:rPr>
                <w:noProof/>
                <w:webHidden/>
              </w:rPr>
              <w:fldChar w:fldCharType="begin"/>
            </w:r>
            <w:r w:rsidR="00943774">
              <w:rPr>
                <w:noProof/>
                <w:webHidden/>
              </w:rPr>
              <w:instrText xml:space="preserve"> PAGEREF _Toc126850355 \h </w:instrText>
            </w:r>
            <w:r w:rsidR="00943774">
              <w:rPr>
                <w:noProof/>
                <w:webHidden/>
              </w:rPr>
            </w:r>
            <w:r w:rsidR="00943774">
              <w:rPr>
                <w:noProof/>
                <w:webHidden/>
              </w:rPr>
              <w:fldChar w:fldCharType="separate"/>
            </w:r>
            <w:r w:rsidR="00943774">
              <w:rPr>
                <w:noProof/>
                <w:webHidden/>
              </w:rPr>
              <w:t>8</w:t>
            </w:r>
            <w:r w:rsidR="00943774">
              <w:rPr>
                <w:noProof/>
                <w:webHidden/>
              </w:rPr>
              <w:fldChar w:fldCharType="end"/>
            </w:r>
          </w:hyperlink>
        </w:p>
        <w:p w14:paraId="19053721" w14:textId="77777777" w:rsidR="00943774" w:rsidRDefault="00000000">
          <w:pPr>
            <w:pStyle w:val="TOC3"/>
            <w:tabs>
              <w:tab w:val="right" w:leader="dot" w:pos="9350"/>
            </w:tabs>
            <w:rPr>
              <w:rFonts w:eastAsiaTheme="minorEastAsia" w:cstheme="minorBidi"/>
              <w:noProof/>
              <w:kern w:val="2"/>
              <w:sz w:val="24"/>
              <w:szCs w:val="22"/>
              <w:lang w:val="en-US" w:eastAsia="zh-TW"/>
            </w:rPr>
          </w:pPr>
          <w:hyperlink w:anchor="_Toc126850356" w:history="1">
            <w:r w:rsidR="00943774" w:rsidRPr="008958E7">
              <w:rPr>
                <w:rStyle w:val="Hyperlink"/>
                <w:noProof/>
                <w:highlight w:val="yellow"/>
                <w:lang w:val="en-US"/>
              </w:rPr>
              <w:t>Split-half reliability of SPE in SALT</w:t>
            </w:r>
            <w:r w:rsidR="00943774">
              <w:rPr>
                <w:noProof/>
                <w:webHidden/>
              </w:rPr>
              <w:tab/>
            </w:r>
            <w:r w:rsidR="00943774">
              <w:rPr>
                <w:noProof/>
                <w:webHidden/>
              </w:rPr>
              <w:fldChar w:fldCharType="begin"/>
            </w:r>
            <w:r w:rsidR="00943774">
              <w:rPr>
                <w:noProof/>
                <w:webHidden/>
              </w:rPr>
              <w:instrText xml:space="preserve"> PAGEREF _Toc126850356 \h </w:instrText>
            </w:r>
            <w:r w:rsidR="00943774">
              <w:rPr>
                <w:noProof/>
                <w:webHidden/>
              </w:rPr>
            </w:r>
            <w:r w:rsidR="00943774">
              <w:rPr>
                <w:noProof/>
                <w:webHidden/>
              </w:rPr>
              <w:fldChar w:fldCharType="separate"/>
            </w:r>
            <w:r w:rsidR="00943774">
              <w:rPr>
                <w:noProof/>
                <w:webHidden/>
              </w:rPr>
              <w:t>8</w:t>
            </w:r>
            <w:r w:rsidR="00943774">
              <w:rPr>
                <w:noProof/>
                <w:webHidden/>
              </w:rPr>
              <w:fldChar w:fldCharType="end"/>
            </w:r>
          </w:hyperlink>
        </w:p>
        <w:p w14:paraId="7820B0CC" w14:textId="77777777" w:rsidR="00943774"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6850357" w:history="1">
            <w:r w:rsidR="00943774" w:rsidRPr="008958E7">
              <w:rPr>
                <w:rStyle w:val="Hyperlink"/>
                <w:rFonts w:ascii="Calibri" w:eastAsia="Calibri" w:hAnsi="Calibri" w:cs="Calibri"/>
                <w:noProof/>
              </w:rPr>
              <w:t>Data availability</w:t>
            </w:r>
            <w:r w:rsidR="00943774">
              <w:rPr>
                <w:noProof/>
                <w:webHidden/>
              </w:rPr>
              <w:tab/>
            </w:r>
            <w:r w:rsidR="00943774">
              <w:rPr>
                <w:noProof/>
                <w:webHidden/>
              </w:rPr>
              <w:fldChar w:fldCharType="begin"/>
            </w:r>
            <w:r w:rsidR="00943774">
              <w:rPr>
                <w:noProof/>
                <w:webHidden/>
              </w:rPr>
              <w:instrText xml:space="preserve"> PAGEREF _Toc126850357 \h </w:instrText>
            </w:r>
            <w:r w:rsidR="00943774">
              <w:rPr>
                <w:noProof/>
                <w:webHidden/>
              </w:rPr>
            </w:r>
            <w:r w:rsidR="00943774">
              <w:rPr>
                <w:noProof/>
                <w:webHidden/>
              </w:rPr>
              <w:fldChar w:fldCharType="separate"/>
            </w:r>
            <w:r w:rsidR="00943774">
              <w:rPr>
                <w:noProof/>
                <w:webHidden/>
              </w:rPr>
              <w:t>9</w:t>
            </w:r>
            <w:r w:rsidR="00943774">
              <w:rPr>
                <w:noProof/>
                <w:webHidden/>
              </w:rPr>
              <w:fldChar w:fldCharType="end"/>
            </w:r>
          </w:hyperlink>
        </w:p>
        <w:p w14:paraId="192B6AB6" w14:textId="77777777" w:rsidR="00943774"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6850358" w:history="1">
            <w:r w:rsidR="00943774" w:rsidRPr="008958E7">
              <w:rPr>
                <w:rStyle w:val="Hyperlink"/>
                <w:rFonts w:ascii="Calibri" w:eastAsia="Calibri" w:hAnsi="Calibri" w:cs="Calibri"/>
                <w:noProof/>
              </w:rPr>
              <w:t>Code availability</w:t>
            </w:r>
            <w:r w:rsidR="00943774">
              <w:rPr>
                <w:noProof/>
                <w:webHidden/>
              </w:rPr>
              <w:tab/>
            </w:r>
            <w:r w:rsidR="00943774">
              <w:rPr>
                <w:noProof/>
                <w:webHidden/>
              </w:rPr>
              <w:fldChar w:fldCharType="begin"/>
            </w:r>
            <w:r w:rsidR="00943774">
              <w:rPr>
                <w:noProof/>
                <w:webHidden/>
              </w:rPr>
              <w:instrText xml:space="preserve"> PAGEREF _Toc126850358 \h </w:instrText>
            </w:r>
            <w:r w:rsidR="00943774">
              <w:rPr>
                <w:noProof/>
                <w:webHidden/>
              </w:rPr>
            </w:r>
            <w:r w:rsidR="00943774">
              <w:rPr>
                <w:noProof/>
                <w:webHidden/>
              </w:rPr>
              <w:fldChar w:fldCharType="separate"/>
            </w:r>
            <w:r w:rsidR="00943774">
              <w:rPr>
                <w:noProof/>
                <w:webHidden/>
              </w:rPr>
              <w:t>9</w:t>
            </w:r>
            <w:r w:rsidR="00943774">
              <w:rPr>
                <w:noProof/>
                <w:webHidden/>
              </w:rPr>
              <w:fldChar w:fldCharType="end"/>
            </w:r>
          </w:hyperlink>
        </w:p>
        <w:p w14:paraId="31A99179" w14:textId="77777777" w:rsidR="00943774"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6850359" w:history="1">
            <w:r w:rsidR="00943774" w:rsidRPr="008958E7">
              <w:rPr>
                <w:rStyle w:val="Hyperlink"/>
                <w:rFonts w:ascii="Calibri" w:eastAsia="Calibri" w:hAnsi="Calibri" w:cs="Calibri"/>
                <w:noProof/>
              </w:rPr>
              <w:t>Results</w:t>
            </w:r>
            <w:r w:rsidR="00943774">
              <w:rPr>
                <w:noProof/>
                <w:webHidden/>
              </w:rPr>
              <w:tab/>
            </w:r>
            <w:r w:rsidR="00943774">
              <w:rPr>
                <w:noProof/>
                <w:webHidden/>
              </w:rPr>
              <w:fldChar w:fldCharType="begin"/>
            </w:r>
            <w:r w:rsidR="00943774">
              <w:rPr>
                <w:noProof/>
                <w:webHidden/>
              </w:rPr>
              <w:instrText xml:space="preserve"> PAGEREF _Toc126850359 \h </w:instrText>
            </w:r>
            <w:r w:rsidR="00943774">
              <w:rPr>
                <w:noProof/>
                <w:webHidden/>
              </w:rPr>
            </w:r>
            <w:r w:rsidR="00943774">
              <w:rPr>
                <w:noProof/>
                <w:webHidden/>
              </w:rPr>
              <w:fldChar w:fldCharType="separate"/>
            </w:r>
            <w:r w:rsidR="00943774">
              <w:rPr>
                <w:noProof/>
                <w:webHidden/>
              </w:rPr>
              <w:t>9</w:t>
            </w:r>
            <w:r w:rsidR="00943774">
              <w:rPr>
                <w:noProof/>
                <w:webHidden/>
              </w:rPr>
              <w:fldChar w:fldCharType="end"/>
            </w:r>
          </w:hyperlink>
        </w:p>
        <w:p w14:paraId="513EA220" w14:textId="77777777" w:rsidR="00943774" w:rsidRDefault="00000000">
          <w:pPr>
            <w:pStyle w:val="TOC2"/>
            <w:tabs>
              <w:tab w:val="right" w:leader="dot" w:pos="9350"/>
            </w:tabs>
            <w:rPr>
              <w:rFonts w:eastAsiaTheme="minorEastAsia" w:cstheme="minorBidi"/>
              <w:b w:val="0"/>
              <w:bCs w:val="0"/>
              <w:noProof/>
              <w:kern w:val="2"/>
              <w:sz w:val="24"/>
              <w:lang w:val="en-US" w:eastAsia="zh-TW"/>
            </w:rPr>
          </w:pPr>
          <w:hyperlink w:anchor="_Toc126850360" w:history="1">
            <w:r w:rsidR="00943774" w:rsidRPr="008958E7">
              <w:rPr>
                <w:rStyle w:val="Hyperlink"/>
                <w:noProof/>
                <w:highlight w:val="yellow"/>
                <w:lang w:val="en-US"/>
              </w:rPr>
              <w:t>Descriptive Statistics</w:t>
            </w:r>
            <w:r w:rsidR="00943774">
              <w:rPr>
                <w:noProof/>
                <w:webHidden/>
              </w:rPr>
              <w:tab/>
            </w:r>
            <w:r w:rsidR="00943774">
              <w:rPr>
                <w:noProof/>
                <w:webHidden/>
              </w:rPr>
              <w:fldChar w:fldCharType="begin"/>
            </w:r>
            <w:r w:rsidR="00943774">
              <w:rPr>
                <w:noProof/>
                <w:webHidden/>
              </w:rPr>
              <w:instrText xml:space="preserve"> PAGEREF _Toc126850360 \h </w:instrText>
            </w:r>
            <w:r w:rsidR="00943774">
              <w:rPr>
                <w:noProof/>
                <w:webHidden/>
              </w:rPr>
            </w:r>
            <w:r w:rsidR="00943774">
              <w:rPr>
                <w:noProof/>
                <w:webHidden/>
              </w:rPr>
              <w:fldChar w:fldCharType="separate"/>
            </w:r>
            <w:r w:rsidR="00943774">
              <w:rPr>
                <w:noProof/>
                <w:webHidden/>
              </w:rPr>
              <w:t>9</w:t>
            </w:r>
            <w:r w:rsidR="00943774">
              <w:rPr>
                <w:noProof/>
                <w:webHidden/>
              </w:rPr>
              <w:fldChar w:fldCharType="end"/>
            </w:r>
          </w:hyperlink>
        </w:p>
        <w:p w14:paraId="6ADE974A" w14:textId="77777777" w:rsidR="00943774" w:rsidRDefault="00000000">
          <w:pPr>
            <w:pStyle w:val="TOC2"/>
            <w:tabs>
              <w:tab w:val="right" w:leader="dot" w:pos="9350"/>
            </w:tabs>
            <w:rPr>
              <w:rFonts w:eastAsiaTheme="minorEastAsia" w:cstheme="minorBidi"/>
              <w:b w:val="0"/>
              <w:bCs w:val="0"/>
              <w:noProof/>
              <w:kern w:val="2"/>
              <w:sz w:val="24"/>
              <w:lang w:val="en-US" w:eastAsia="zh-TW"/>
            </w:rPr>
          </w:pPr>
          <w:hyperlink w:anchor="_Toc126850361" w:history="1">
            <w:r w:rsidR="00943774" w:rsidRPr="008958E7">
              <w:rPr>
                <w:rStyle w:val="Hyperlink"/>
                <w:noProof/>
                <w:highlight w:val="yellow"/>
                <w:lang w:val="en-US"/>
              </w:rPr>
              <w:t>ICC(Intraclass correlation coefficient)</w:t>
            </w:r>
            <w:r w:rsidR="00943774">
              <w:rPr>
                <w:noProof/>
                <w:webHidden/>
              </w:rPr>
              <w:tab/>
            </w:r>
            <w:r w:rsidR="00943774">
              <w:rPr>
                <w:noProof/>
                <w:webHidden/>
              </w:rPr>
              <w:fldChar w:fldCharType="begin"/>
            </w:r>
            <w:r w:rsidR="00943774">
              <w:rPr>
                <w:noProof/>
                <w:webHidden/>
              </w:rPr>
              <w:instrText xml:space="preserve"> PAGEREF _Toc126850361 \h </w:instrText>
            </w:r>
            <w:r w:rsidR="00943774">
              <w:rPr>
                <w:noProof/>
                <w:webHidden/>
              </w:rPr>
            </w:r>
            <w:r w:rsidR="00943774">
              <w:rPr>
                <w:noProof/>
                <w:webHidden/>
              </w:rPr>
              <w:fldChar w:fldCharType="separate"/>
            </w:r>
            <w:r w:rsidR="00943774">
              <w:rPr>
                <w:noProof/>
                <w:webHidden/>
              </w:rPr>
              <w:t>10</w:t>
            </w:r>
            <w:r w:rsidR="00943774">
              <w:rPr>
                <w:noProof/>
                <w:webHidden/>
              </w:rPr>
              <w:fldChar w:fldCharType="end"/>
            </w:r>
          </w:hyperlink>
        </w:p>
        <w:p w14:paraId="785EE0C6" w14:textId="77777777" w:rsidR="00943774" w:rsidRDefault="00000000">
          <w:pPr>
            <w:pStyle w:val="TOC2"/>
            <w:tabs>
              <w:tab w:val="right" w:leader="dot" w:pos="9350"/>
            </w:tabs>
            <w:rPr>
              <w:rFonts w:eastAsiaTheme="minorEastAsia" w:cstheme="minorBidi"/>
              <w:b w:val="0"/>
              <w:bCs w:val="0"/>
              <w:noProof/>
              <w:kern w:val="2"/>
              <w:sz w:val="24"/>
              <w:lang w:val="en-US" w:eastAsia="zh-TW"/>
            </w:rPr>
          </w:pPr>
          <w:hyperlink w:anchor="_Toc126850362" w:history="1">
            <w:r w:rsidR="00943774" w:rsidRPr="008958E7">
              <w:rPr>
                <w:rStyle w:val="Hyperlink"/>
                <w:noProof/>
                <w:highlight w:val="yellow"/>
                <w:lang w:val="en-US"/>
              </w:rPr>
              <w:t>HLM(Hierarchical Linear Model)</w:t>
            </w:r>
            <w:r w:rsidR="00943774">
              <w:rPr>
                <w:noProof/>
                <w:webHidden/>
              </w:rPr>
              <w:tab/>
            </w:r>
            <w:r w:rsidR="00943774">
              <w:rPr>
                <w:noProof/>
                <w:webHidden/>
              </w:rPr>
              <w:fldChar w:fldCharType="begin"/>
            </w:r>
            <w:r w:rsidR="00943774">
              <w:rPr>
                <w:noProof/>
                <w:webHidden/>
              </w:rPr>
              <w:instrText xml:space="preserve"> PAGEREF _Toc126850362 \h </w:instrText>
            </w:r>
            <w:r w:rsidR="00943774">
              <w:rPr>
                <w:noProof/>
                <w:webHidden/>
              </w:rPr>
            </w:r>
            <w:r w:rsidR="00943774">
              <w:rPr>
                <w:noProof/>
                <w:webHidden/>
              </w:rPr>
              <w:fldChar w:fldCharType="separate"/>
            </w:r>
            <w:r w:rsidR="00943774">
              <w:rPr>
                <w:noProof/>
                <w:webHidden/>
              </w:rPr>
              <w:t>10</w:t>
            </w:r>
            <w:r w:rsidR="00943774">
              <w:rPr>
                <w:noProof/>
                <w:webHidden/>
              </w:rPr>
              <w:fldChar w:fldCharType="end"/>
            </w:r>
          </w:hyperlink>
        </w:p>
        <w:p w14:paraId="6AE20589" w14:textId="77777777" w:rsidR="00943774" w:rsidRDefault="00000000">
          <w:pPr>
            <w:pStyle w:val="TOC2"/>
            <w:tabs>
              <w:tab w:val="right" w:leader="dot" w:pos="9350"/>
            </w:tabs>
            <w:rPr>
              <w:rFonts w:eastAsiaTheme="minorEastAsia" w:cstheme="minorBidi"/>
              <w:b w:val="0"/>
              <w:bCs w:val="0"/>
              <w:noProof/>
              <w:kern w:val="2"/>
              <w:sz w:val="24"/>
              <w:lang w:val="en-US" w:eastAsia="zh-TW"/>
            </w:rPr>
          </w:pPr>
          <w:hyperlink w:anchor="_Toc126850363" w:history="1">
            <w:r w:rsidR="00943774" w:rsidRPr="008958E7">
              <w:rPr>
                <w:rStyle w:val="Hyperlink"/>
                <w:noProof/>
                <w:highlight w:val="yellow"/>
                <w:lang w:val="en-US"/>
              </w:rPr>
              <w:t>Split-Half Reliability</w:t>
            </w:r>
            <w:r w:rsidR="00943774">
              <w:rPr>
                <w:noProof/>
                <w:webHidden/>
              </w:rPr>
              <w:tab/>
            </w:r>
            <w:r w:rsidR="00943774">
              <w:rPr>
                <w:noProof/>
                <w:webHidden/>
              </w:rPr>
              <w:fldChar w:fldCharType="begin"/>
            </w:r>
            <w:r w:rsidR="00943774">
              <w:rPr>
                <w:noProof/>
                <w:webHidden/>
              </w:rPr>
              <w:instrText xml:space="preserve"> PAGEREF _Toc126850363 \h </w:instrText>
            </w:r>
            <w:r w:rsidR="00943774">
              <w:rPr>
                <w:noProof/>
                <w:webHidden/>
              </w:rPr>
            </w:r>
            <w:r w:rsidR="00943774">
              <w:rPr>
                <w:noProof/>
                <w:webHidden/>
              </w:rPr>
              <w:fldChar w:fldCharType="separate"/>
            </w:r>
            <w:r w:rsidR="00943774">
              <w:rPr>
                <w:noProof/>
                <w:webHidden/>
              </w:rPr>
              <w:t>11</w:t>
            </w:r>
            <w:r w:rsidR="00943774">
              <w:rPr>
                <w:noProof/>
                <w:webHidden/>
              </w:rPr>
              <w:fldChar w:fldCharType="end"/>
            </w:r>
          </w:hyperlink>
        </w:p>
        <w:p w14:paraId="7BFB517A" w14:textId="77777777" w:rsidR="00943774"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6850364" w:history="1">
            <w:r w:rsidR="00943774" w:rsidRPr="008958E7">
              <w:rPr>
                <w:rStyle w:val="Hyperlink"/>
                <w:rFonts w:ascii="Calibri" w:eastAsia="Calibri" w:hAnsi="Calibri" w:cs="Calibri"/>
                <w:noProof/>
              </w:rPr>
              <w:t>Discussion</w:t>
            </w:r>
            <w:r w:rsidR="00943774">
              <w:rPr>
                <w:noProof/>
                <w:webHidden/>
              </w:rPr>
              <w:tab/>
            </w:r>
            <w:r w:rsidR="00943774">
              <w:rPr>
                <w:noProof/>
                <w:webHidden/>
              </w:rPr>
              <w:fldChar w:fldCharType="begin"/>
            </w:r>
            <w:r w:rsidR="00943774">
              <w:rPr>
                <w:noProof/>
                <w:webHidden/>
              </w:rPr>
              <w:instrText xml:space="preserve"> PAGEREF _Toc126850364 \h </w:instrText>
            </w:r>
            <w:r w:rsidR="00943774">
              <w:rPr>
                <w:noProof/>
                <w:webHidden/>
              </w:rPr>
            </w:r>
            <w:r w:rsidR="00943774">
              <w:rPr>
                <w:noProof/>
                <w:webHidden/>
              </w:rPr>
              <w:fldChar w:fldCharType="separate"/>
            </w:r>
            <w:r w:rsidR="00943774">
              <w:rPr>
                <w:noProof/>
                <w:webHidden/>
              </w:rPr>
              <w:t>12</w:t>
            </w:r>
            <w:r w:rsidR="00943774">
              <w:rPr>
                <w:noProof/>
                <w:webHidden/>
              </w:rPr>
              <w:fldChar w:fldCharType="end"/>
            </w:r>
          </w:hyperlink>
        </w:p>
        <w:p w14:paraId="7371A722" w14:textId="77777777" w:rsidR="00943774"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6850365" w:history="1">
            <w:r w:rsidR="00943774" w:rsidRPr="008958E7">
              <w:rPr>
                <w:rStyle w:val="Hyperlink"/>
                <w:rFonts w:ascii="Calibri" w:eastAsia="Calibri" w:hAnsi="Calibri" w:cs="Calibri"/>
                <w:noProof/>
              </w:rPr>
              <w:t>Acknowledgements</w:t>
            </w:r>
            <w:r w:rsidR="00943774">
              <w:rPr>
                <w:noProof/>
                <w:webHidden/>
              </w:rPr>
              <w:tab/>
            </w:r>
            <w:r w:rsidR="00943774">
              <w:rPr>
                <w:noProof/>
                <w:webHidden/>
              </w:rPr>
              <w:fldChar w:fldCharType="begin"/>
            </w:r>
            <w:r w:rsidR="00943774">
              <w:rPr>
                <w:noProof/>
                <w:webHidden/>
              </w:rPr>
              <w:instrText xml:space="preserve"> PAGEREF _Toc126850365 \h </w:instrText>
            </w:r>
            <w:r w:rsidR="00943774">
              <w:rPr>
                <w:noProof/>
                <w:webHidden/>
              </w:rPr>
            </w:r>
            <w:r w:rsidR="00943774">
              <w:rPr>
                <w:noProof/>
                <w:webHidden/>
              </w:rPr>
              <w:fldChar w:fldCharType="separate"/>
            </w:r>
            <w:r w:rsidR="00943774">
              <w:rPr>
                <w:noProof/>
                <w:webHidden/>
              </w:rPr>
              <w:t>13</w:t>
            </w:r>
            <w:r w:rsidR="00943774">
              <w:rPr>
                <w:noProof/>
                <w:webHidden/>
              </w:rPr>
              <w:fldChar w:fldCharType="end"/>
            </w:r>
          </w:hyperlink>
        </w:p>
        <w:p w14:paraId="6A25C041" w14:textId="77777777" w:rsidR="00943774"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6850366" w:history="1">
            <w:r w:rsidR="00943774" w:rsidRPr="008958E7">
              <w:rPr>
                <w:rStyle w:val="Hyperlink"/>
                <w:rFonts w:ascii="Calibri" w:eastAsia="Calibri" w:hAnsi="Calibri" w:cs="Calibri"/>
                <w:noProof/>
              </w:rPr>
              <w:t>Author contributions</w:t>
            </w:r>
            <w:r w:rsidR="00943774">
              <w:rPr>
                <w:noProof/>
                <w:webHidden/>
              </w:rPr>
              <w:tab/>
            </w:r>
            <w:r w:rsidR="00943774">
              <w:rPr>
                <w:noProof/>
                <w:webHidden/>
              </w:rPr>
              <w:fldChar w:fldCharType="begin"/>
            </w:r>
            <w:r w:rsidR="00943774">
              <w:rPr>
                <w:noProof/>
                <w:webHidden/>
              </w:rPr>
              <w:instrText xml:space="preserve"> PAGEREF _Toc126850366 \h </w:instrText>
            </w:r>
            <w:r w:rsidR="00943774">
              <w:rPr>
                <w:noProof/>
                <w:webHidden/>
              </w:rPr>
            </w:r>
            <w:r w:rsidR="00943774">
              <w:rPr>
                <w:noProof/>
                <w:webHidden/>
              </w:rPr>
              <w:fldChar w:fldCharType="separate"/>
            </w:r>
            <w:r w:rsidR="00943774">
              <w:rPr>
                <w:noProof/>
                <w:webHidden/>
              </w:rPr>
              <w:t>13</w:t>
            </w:r>
            <w:r w:rsidR="00943774">
              <w:rPr>
                <w:noProof/>
                <w:webHidden/>
              </w:rPr>
              <w:fldChar w:fldCharType="end"/>
            </w:r>
          </w:hyperlink>
        </w:p>
        <w:p w14:paraId="454D7606" w14:textId="77777777" w:rsidR="00943774"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6850367" w:history="1">
            <w:r w:rsidR="00943774" w:rsidRPr="008958E7">
              <w:rPr>
                <w:rStyle w:val="Hyperlink"/>
                <w:rFonts w:ascii="Calibri" w:eastAsia="Calibri" w:hAnsi="Calibri" w:cs="Calibri"/>
                <w:noProof/>
              </w:rPr>
              <w:t>Competing interests</w:t>
            </w:r>
            <w:r w:rsidR="00943774">
              <w:rPr>
                <w:noProof/>
                <w:webHidden/>
              </w:rPr>
              <w:tab/>
            </w:r>
            <w:r w:rsidR="00943774">
              <w:rPr>
                <w:noProof/>
                <w:webHidden/>
              </w:rPr>
              <w:fldChar w:fldCharType="begin"/>
            </w:r>
            <w:r w:rsidR="00943774">
              <w:rPr>
                <w:noProof/>
                <w:webHidden/>
              </w:rPr>
              <w:instrText xml:space="preserve"> PAGEREF _Toc126850367 \h </w:instrText>
            </w:r>
            <w:r w:rsidR="00943774">
              <w:rPr>
                <w:noProof/>
                <w:webHidden/>
              </w:rPr>
            </w:r>
            <w:r w:rsidR="00943774">
              <w:rPr>
                <w:noProof/>
                <w:webHidden/>
              </w:rPr>
              <w:fldChar w:fldCharType="separate"/>
            </w:r>
            <w:r w:rsidR="00943774">
              <w:rPr>
                <w:noProof/>
                <w:webHidden/>
              </w:rPr>
              <w:t>13</w:t>
            </w:r>
            <w:r w:rsidR="00943774">
              <w:rPr>
                <w:noProof/>
                <w:webHidden/>
              </w:rPr>
              <w:fldChar w:fldCharType="end"/>
            </w:r>
          </w:hyperlink>
        </w:p>
        <w:p w14:paraId="47B59A0C" w14:textId="77777777" w:rsidR="00943774"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6850368" w:history="1">
            <w:r w:rsidR="00943774" w:rsidRPr="008958E7">
              <w:rPr>
                <w:rStyle w:val="Hyperlink"/>
                <w:rFonts w:ascii="Calibri" w:eastAsia="Calibri" w:hAnsi="Calibri" w:cs="Calibri"/>
                <w:noProof/>
              </w:rPr>
              <w:t>Figures</w:t>
            </w:r>
            <w:r w:rsidR="00943774">
              <w:rPr>
                <w:noProof/>
                <w:webHidden/>
              </w:rPr>
              <w:tab/>
            </w:r>
            <w:r w:rsidR="00943774">
              <w:rPr>
                <w:noProof/>
                <w:webHidden/>
              </w:rPr>
              <w:fldChar w:fldCharType="begin"/>
            </w:r>
            <w:r w:rsidR="00943774">
              <w:rPr>
                <w:noProof/>
                <w:webHidden/>
              </w:rPr>
              <w:instrText xml:space="preserve"> PAGEREF _Toc126850368 \h </w:instrText>
            </w:r>
            <w:r w:rsidR="00943774">
              <w:rPr>
                <w:noProof/>
                <w:webHidden/>
              </w:rPr>
            </w:r>
            <w:r w:rsidR="00943774">
              <w:rPr>
                <w:noProof/>
                <w:webHidden/>
              </w:rPr>
              <w:fldChar w:fldCharType="separate"/>
            </w:r>
            <w:r w:rsidR="00943774">
              <w:rPr>
                <w:noProof/>
                <w:webHidden/>
              </w:rPr>
              <w:t>13</w:t>
            </w:r>
            <w:r w:rsidR="00943774">
              <w:rPr>
                <w:noProof/>
                <w:webHidden/>
              </w:rPr>
              <w:fldChar w:fldCharType="end"/>
            </w:r>
          </w:hyperlink>
        </w:p>
        <w:p w14:paraId="1CE39E58" w14:textId="77777777" w:rsidR="00943774"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6850369" w:history="1">
            <w:r w:rsidR="00943774" w:rsidRPr="008958E7">
              <w:rPr>
                <w:rStyle w:val="Hyperlink"/>
                <w:rFonts w:ascii="Calibri" w:eastAsia="Calibri" w:hAnsi="Calibri" w:cs="Calibri"/>
                <w:noProof/>
              </w:rPr>
              <w:t>Figure Legends</w:t>
            </w:r>
            <w:r w:rsidR="00943774">
              <w:rPr>
                <w:noProof/>
                <w:webHidden/>
              </w:rPr>
              <w:tab/>
            </w:r>
            <w:r w:rsidR="00943774">
              <w:rPr>
                <w:noProof/>
                <w:webHidden/>
              </w:rPr>
              <w:fldChar w:fldCharType="begin"/>
            </w:r>
            <w:r w:rsidR="00943774">
              <w:rPr>
                <w:noProof/>
                <w:webHidden/>
              </w:rPr>
              <w:instrText xml:space="preserve"> PAGEREF _Toc126850369 \h </w:instrText>
            </w:r>
            <w:r w:rsidR="00943774">
              <w:rPr>
                <w:noProof/>
                <w:webHidden/>
              </w:rPr>
            </w:r>
            <w:r w:rsidR="00943774">
              <w:rPr>
                <w:noProof/>
                <w:webHidden/>
              </w:rPr>
              <w:fldChar w:fldCharType="separate"/>
            </w:r>
            <w:r w:rsidR="00943774">
              <w:rPr>
                <w:noProof/>
                <w:webHidden/>
              </w:rPr>
              <w:t>13</w:t>
            </w:r>
            <w:r w:rsidR="00943774">
              <w:rPr>
                <w:noProof/>
                <w:webHidden/>
              </w:rPr>
              <w:fldChar w:fldCharType="end"/>
            </w:r>
          </w:hyperlink>
        </w:p>
        <w:p w14:paraId="633E6398" w14:textId="77777777" w:rsidR="00943774"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6850370" w:history="1">
            <w:r w:rsidR="00943774" w:rsidRPr="008958E7">
              <w:rPr>
                <w:rStyle w:val="Hyperlink"/>
                <w:rFonts w:ascii="Calibri" w:eastAsia="Calibri" w:hAnsi="Calibri" w:cs="Calibri"/>
                <w:noProof/>
              </w:rPr>
              <w:t>Supplementary information</w:t>
            </w:r>
            <w:r w:rsidR="00943774">
              <w:rPr>
                <w:noProof/>
                <w:webHidden/>
              </w:rPr>
              <w:tab/>
            </w:r>
            <w:r w:rsidR="00943774">
              <w:rPr>
                <w:noProof/>
                <w:webHidden/>
              </w:rPr>
              <w:fldChar w:fldCharType="begin"/>
            </w:r>
            <w:r w:rsidR="00943774">
              <w:rPr>
                <w:noProof/>
                <w:webHidden/>
              </w:rPr>
              <w:instrText xml:space="preserve"> PAGEREF _Toc126850370 \h </w:instrText>
            </w:r>
            <w:r w:rsidR="00943774">
              <w:rPr>
                <w:noProof/>
                <w:webHidden/>
              </w:rPr>
            </w:r>
            <w:r w:rsidR="00943774">
              <w:rPr>
                <w:noProof/>
                <w:webHidden/>
              </w:rPr>
              <w:fldChar w:fldCharType="separate"/>
            </w:r>
            <w:r w:rsidR="00943774">
              <w:rPr>
                <w:noProof/>
                <w:webHidden/>
              </w:rPr>
              <w:t>14</w:t>
            </w:r>
            <w:r w:rsidR="00943774">
              <w:rPr>
                <w:noProof/>
                <w:webHidden/>
              </w:rPr>
              <w:fldChar w:fldCharType="end"/>
            </w:r>
          </w:hyperlink>
        </w:p>
        <w:p w14:paraId="6B7F9EF3" w14:textId="77777777" w:rsidR="00943774"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6850371" w:history="1">
            <w:r w:rsidR="00943774" w:rsidRPr="008958E7">
              <w:rPr>
                <w:rStyle w:val="Hyperlink"/>
                <w:rFonts w:ascii="Calibri" w:eastAsia="Calibri" w:hAnsi="Calibri" w:cs="Calibri"/>
                <w:noProof/>
              </w:rPr>
              <w:t>References</w:t>
            </w:r>
            <w:r w:rsidR="00943774">
              <w:rPr>
                <w:noProof/>
                <w:webHidden/>
              </w:rPr>
              <w:tab/>
            </w:r>
            <w:r w:rsidR="00943774">
              <w:rPr>
                <w:noProof/>
                <w:webHidden/>
              </w:rPr>
              <w:fldChar w:fldCharType="begin"/>
            </w:r>
            <w:r w:rsidR="00943774">
              <w:rPr>
                <w:noProof/>
                <w:webHidden/>
              </w:rPr>
              <w:instrText xml:space="preserve"> PAGEREF _Toc126850371 \h </w:instrText>
            </w:r>
            <w:r w:rsidR="00943774">
              <w:rPr>
                <w:noProof/>
                <w:webHidden/>
              </w:rPr>
            </w:r>
            <w:r w:rsidR="00943774">
              <w:rPr>
                <w:noProof/>
                <w:webHidden/>
              </w:rPr>
              <w:fldChar w:fldCharType="separate"/>
            </w:r>
            <w:r w:rsidR="00943774">
              <w:rPr>
                <w:noProof/>
                <w:webHidden/>
              </w:rPr>
              <w:t>17</w:t>
            </w:r>
            <w:r w:rsidR="00943774">
              <w:rPr>
                <w:noProof/>
                <w:webHidden/>
              </w:rPr>
              <w:fldChar w:fldCharType="end"/>
            </w:r>
          </w:hyperlink>
        </w:p>
        <w:p w14:paraId="71531895" w14:textId="77777777" w:rsidR="00943774" w:rsidRDefault="00943774" w:rsidP="00943774">
          <w:pPr>
            <w:rPr>
              <w:b/>
              <w:bCs/>
              <w:noProof/>
            </w:rPr>
          </w:pPr>
          <w:r>
            <w:rPr>
              <w:b/>
              <w:bCs/>
              <w:noProof/>
            </w:rPr>
            <w:fldChar w:fldCharType="end"/>
          </w:r>
        </w:p>
      </w:sdtContent>
    </w:sdt>
    <w:p w14:paraId="2317F576" w14:textId="763721FE" w:rsidR="003F6597" w:rsidRPr="00943774" w:rsidRDefault="003F6597" w:rsidP="003462C9">
      <w:pPr>
        <w:rPr>
          <w:rFonts w:eastAsiaTheme="minorEastAsia"/>
        </w:rPr>
      </w:pPr>
    </w:p>
    <w:p w14:paraId="3C8E6D3D" w14:textId="000B350B" w:rsidR="00943774" w:rsidRDefault="00943774">
      <w:pPr>
        <w:spacing w:line="276" w:lineRule="auto"/>
        <w:rPr>
          <w:rFonts w:ascii="Calibri" w:eastAsia="Calibri" w:hAnsi="Calibri" w:cs="Calibri"/>
        </w:rPr>
      </w:pPr>
      <w:r>
        <w:rPr>
          <w:rFonts w:ascii="Calibri" w:eastAsia="Calibri" w:hAnsi="Calibri" w:cs="Calibri"/>
        </w:rPr>
        <w:br w:type="page"/>
      </w:r>
    </w:p>
    <w:p w14:paraId="5FD54C75" w14:textId="3039649D" w:rsidR="00D22DC1" w:rsidRDefault="00D22DC1">
      <w:pPr>
        <w:rPr>
          <w:rFonts w:ascii="Calibri" w:eastAsiaTheme="minorEastAsia" w:hAnsi="Calibri" w:cs="Calibri"/>
          <w:b/>
          <w:sz w:val="46"/>
          <w:szCs w:val="46"/>
        </w:rPr>
      </w:pPr>
      <w:r w:rsidRPr="00D22DC1">
        <w:rPr>
          <w:rFonts w:ascii="Calibri" w:eastAsia="Calibri" w:hAnsi="Calibri" w:cs="Calibri"/>
          <w:b/>
          <w:sz w:val="46"/>
          <w:szCs w:val="46"/>
        </w:rPr>
        <w:lastRenderedPageBreak/>
        <w:t>Estimating Reliability of the Self-Associative Learning Task as a Measure of Self-Prioritization Effect: Re-ana</w:t>
      </w:r>
      <w:r w:rsidR="00943774">
        <w:rPr>
          <w:rFonts w:ascii="Calibri" w:eastAsia="Calibri" w:hAnsi="Calibri" w:cs="Calibri"/>
          <w:b/>
          <w:sz w:val="46"/>
          <w:szCs w:val="46"/>
        </w:rPr>
        <w:t>lyses of a Longitudinal Dataset</w:t>
      </w:r>
    </w:p>
    <w:p w14:paraId="24D5AA9C" w14:textId="77777777" w:rsidR="00943774" w:rsidRPr="00943774" w:rsidRDefault="00943774">
      <w:pPr>
        <w:rPr>
          <w:rFonts w:ascii="Calibri" w:eastAsiaTheme="minorEastAsia" w:hAnsi="Calibri" w:cs="Calibri"/>
          <w:b/>
          <w:sz w:val="46"/>
          <w:szCs w:val="46"/>
        </w:rPr>
      </w:pPr>
    </w:p>
    <w:p w14:paraId="7DE2DD1D" w14:textId="6385FA63" w:rsidR="00274792" w:rsidRDefault="00D22DC1" w:rsidP="00274792">
      <w:pPr>
        <w:pStyle w:val="NormalWeb"/>
        <w:spacing w:before="0" w:beforeAutospacing="0"/>
        <w:rPr>
          <w:position w:val="8"/>
          <w:sz w:val="14"/>
          <w:szCs w:val="14"/>
        </w:rPr>
      </w:pPr>
      <w:r w:rsidRPr="00274792">
        <w:rPr>
          <w:color w:val="000000" w:themeColor="text1"/>
        </w:rPr>
        <w:t>Zheng Liu</w:t>
      </w:r>
      <w:r w:rsidRPr="00274792">
        <w:rPr>
          <w:position w:val="8"/>
          <w:sz w:val="14"/>
          <w:szCs w:val="14"/>
        </w:rPr>
        <w:t xml:space="preserve"> 1</w:t>
      </w:r>
      <w:ins w:id="9" w:author="Chuan-Peng Hu" w:date="2023-02-10T12:16:00Z">
        <w:r w:rsidR="00A22A99">
          <w:rPr>
            <w:position w:val="8"/>
            <w:sz w:val="14"/>
            <w:szCs w:val="14"/>
          </w:rPr>
          <w:t xml:space="preserve"> #</w:t>
        </w:r>
      </w:ins>
      <w:r w:rsidRPr="00274792">
        <w:rPr>
          <w:color w:val="000000" w:themeColor="text1"/>
        </w:rPr>
        <w:t xml:space="preserve">, </w:t>
      </w:r>
      <w:ins w:id="10" w:author="Chuan-Peng Hu" w:date="2023-02-10T12:16:00Z">
        <w:r w:rsidR="00A22A99">
          <w:rPr>
            <w:rFonts w:hint="eastAsia"/>
            <w:color w:val="000000" w:themeColor="text1"/>
          </w:rPr>
          <w:t>Mengzhen</w:t>
        </w:r>
        <w:r w:rsidR="00A22A99">
          <w:rPr>
            <w:color w:val="000000" w:themeColor="text1"/>
          </w:rPr>
          <w:t xml:space="preserve"> </w:t>
        </w:r>
        <w:r w:rsidR="00A22A99">
          <w:rPr>
            <w:rFonts w:hint="eastAsia"/>
            <w:color w:val="000000" w:themeColor="text1"/>
          </w:rPr>
          <w:t>Hu</w:t>
        </w:r>
        <w:r w:rsidR="00A22A99">
          <w:rPr>
            <w:color w:val="000000" w:themeColor="text1"/>
          </w:rPr>
          <w:t xml:space="preserve"> </w:t>
        </w:r>
        <w:r w:rsidR="00A22A99" w:rsidRPr="00274792">
          <w:rPr>
            <w:position w:val="8"/>
            <w:sz w:val="14"/>
            <w:szCs w:val="14"/>
          </w:rPr>
          <w:t>1</w:t>
        </w:r>
        <w:r w:rsidR="00A22A99">
          <w:rPr>
            <w:position w:val="8"/>
            <w:sz w:val="14"/>
            <w:szCs w:val="14"/>
          </w:rPr>
          <w:t>#</w:t>
        </w:r>
        <w:r w:rsidR="00A22A99">
          <w:rPr>
            <w:color w:val="000000" w:themeColor="text1"/>
            <w:lang w:val="en-US"/>
          </w:rPr>
          <w:t xml:space="preserve">, </w:t>
        </w:r>
      </w:ins>
      <w:r w:rsidRPr="00274792">
        <w:rPr>
          <w:color w:val="000000" w:themeColor="text1"/>
        </w:rPr>
        <w:t>Yuanrui Zheng</w:t>
      </w:r>
      <w:r w:rsidRPr="00274792">
        <w:rPr>
          <w:position w:val="8"/>
          <w:sz w:val="14"/>
          <w:szCs w:val="14"/>
        </w:rPr>
        <w:t>2</w:t>
      </w:r>
      <w:r w:rsidRPr="00274792">
        <w:rPr>
          <w:color w:val="000000" w:themeColor="text1"/>
        </w:rPr>
        <w:t xml:space="preserve">, Jie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00A22A99" w:rsidRPr="00274792">
        <w:rPr>
          <w:color w:val="000000" w:themeColor="text1"/>
        </w:rPr>
        <w:t>Hu Chuan</w:t>
      </w:r>
      <w:r w:rsidR="00BC7FE0">
        <w:rPr>
          <w:color w:val="000000" w:themeColor="text1"/>
        </w:rPr>
        <w:t>-P</w:t>
      </w:r>
      <w:r w:rsidR="00A22A99" w:rsidRPr="00274792">
        <w:rPr>
          <w:color w:val="000000" w:themeColor="text1"/>
        </w:rPr>
        <w:t>eng</w:t>
      </w:r>
      <w:r w:rsidR="00A22A99" w:rsidRPr="00274792">
        <w:rPr>
          <w:position w:val="8"/>
          <w:sz w:val="14"/>
          <w:szCs w:val="14"/>
        </w:rPr>
        <w:t xml:space="preserve"> 1</w:t>
      </w:r>
      <w:r w:rsidR="00A22A99">
        <w:rPr>
          <w:position w:val="8"/>
          <w:sz w:val="14"/>
          <w:szCs w:val="14"/>
        </w:rPr>
        <w:t>*</w:t>
      </w:r>
      <w:r w:rsidR="00A22A99" w:rsidRPr="00274792">
        <w:rPr>
          <w:color w:val="000000" w:themeColor="text1"/>
        </w:rPr>
        <w:t xml:space="preserve"> </w:t>
      </w:r>
    </w:p>
    <w:p w14:paraId="0CE5CAEE" w14:textId="77777777" w:rsidR="00274792" w:rsidRDefault="00D22DC1" w:rsidP="00274792">
      <w:pPr>
        <w:pStyle w:val="NormalWeb"/>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NormalWeb"/>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NormalWeb"/>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20522EE2" w14:textId="30F215AE" w:rsidR="00A22A99" w:rsidRDefault="00A22A99" w:rsidP="00943774">
      <w:pPr>
        <w:pStyle w:val="NormalWeb"/>
        <w:spacing w:before="0" w:beforeAutospacing="0"/>
        <w:rPr>
          <w:ins w:id="11" w:author="Chuan-Peng Hu" w:date="2023-02-10T12:17:00Z"/>
          <w:rFonts w:eastAsia="Calibri"/>
        </w:rPr>
      </w:pPr>
      <w:ins w:id="12" w:author="Chuan-Peng Hu" w:date="2023-02-10T12:17:00Z">
        <w:r w:rsidRPr="00A22A99">
          <w:rPr>
            <w:rFonts w:eastAsia="Calibri"/>
            <w:vertAlign w:val="superscript"/>
            <w:rPrChange w:id="13" w:author="Chuan-Peng Hu" w:date="2023-02-10T12:17:00Z">
              <w:rPr>
                <w:rFonts w:eastAsia="Calibri"/>
              </w:rPr>
            </w:rPrChange>
          </w:rPr>
          <w:t>#</w:t>
        </w:r>
        <w:r>
          <w:rPr>
            <w:rFonts w:eastAsia="Calibri"/>
          </w:rPr>
          <w:t xml:space="preserve"> These authors are equally contributed to this study</w:t>
        </w:r>
      </w:ins>
    </w:p>
    <w:p w14:paraId="00FEF3FC" w14:textId="24E5D612" w:rsidR="00586F83" w:rsidRDefault="00BA0079" w:rsidP="00943774">
      <w:pPr>
        <w:pStyle w:val="NormalWeb"/>
        <w:spacing w:before="0" w:beforeAutospacing="0"/>
        <w:rPr>
          <w:color w:val="000000" w:themeColor="text1"/>
        </w:rPr>
      </w:pPr>
      <w:r w:rsidRPr="00274792">
        <w:rPr>
          <w:rFonts w:eastAsia="Calibri"/>
        </w:rPr>
        <w:t xml:space="preserve">* Corresponding authors: </w:t>
      </w:r>
      <w:r w:rsidR="00D22DC1" w:rsidRPr="00274792">
        <w:rPr>
          <w:color w:val="000000" w:themeColor="text1"/>
        </w:rPr>
        <w:t>Hu Chuan-Peng</w:t>
      </w:r>
      <w:r w:rsidR="00274792" w:rsidRPr="00274792">
        <w:rPr>
          <w:color w:val="000000" w:themeColor="text1"/>
        </w:rPr>
        <w:t xml:space="preserve"> (</w:t>
      </w:r>
      <w:hyperlink r:id="rId11" w:history="1">
        <w:r w:rsidR="00274792" w:rsidRPr="00274792">
          <w:rPr>
            <w:rStyle w:val="Hyperlink"/>
            <w:color w:val="000000" w:themeColor="text1"/>
            <w:u w:val="none"/>
          </w:rPr>
          <w:t>hu.chuan-peng@nnu.edu.cn</w:t>
        </w:r>
      </w:hyperlink>
      <w:r w:rsidR="00274792" w:rsidRPr="00274792">
        <w:rPr>
          <w:color w:val="000000" w:themeColor="text1"/>
        </w:rPr>
        <w:t>)</w:t>
      </w:r>
    </w:p>
    <w:p w14:paraId="579A45BA" w14:textId="6F269B51" w:rsidR="00943774" w:rsidRPr="00943774" w:rsidRDefault="00943774" w:rsidP="00943774">
      <w:pPr>
        <w:pStyle w:val="NormalWeb"/>
        <w:spacing w:before="0" w:beforeAutospacing="0"/>
      </w:pPr>
    </w:p>
    <w:p w14:paraId="4FE2B76E" w14:textId="7125EB3F" w:rsidR="00586F83" w:rsidRDefault="00BA0079">
      <w:pPr>
        <w:pStyle w:val="Heading1"/>
        <w:keepNext w:val="0"/>
        <w:keepLines w:val="0"/>
        <w:spacing w:before="0" w:after="0"/>
        <w:rPr>
          <w:rFonts w:ascii="Calibri" w:eastAsia="Calibri" w:hAnsi="Calibri" w:cs="Calibri"/>
          <w:b/>
          <w:sz w:val="42"/>
          <w:szCs w:val="42"/>
        </w:rPr>
      </w:pPr>
      <w:bookmarkStart w:id="14" w:name="_j32m29iy1uqu" w:colFirst="0" w:colLast="0"/>
      <w:bookmarkStart w:id="15" w:name="_Toc126850340"/>
      <w:bookmarkEnd w:id="14"/>
      <w:r>
        <w:rPr>
          <w:rFonts w:ascii="Calibri" w:eastAsia="Calibri" w:hAnsi="Calibri" w:cs="Calibri"/>
          <w:b/>
          <w:sz w:val="42"/>
          <w:szCs w:val="42"/>
        </w:rPr>
        <w:t>Abstract</w:t>
      </w:r>
      <w:bookmarkEnd w:id="15"/>
    </w:p>
    <w:p w14:paraId="716BD2AB" w14:textId="376A084F" w:rsidR="00586F83" w:rsidRDefault="00E461E3" w:rsidP="003E7247">
      <w:pPr>
        <w:ind w:firstLine="720"/>
      </w:pPr>
      <w:bookmarkStart w:id="16" w:name="_zhvngomkrtk6" w:colFirst="0" w:colLast="0"/>
      <w:bookmarkEnd w:id="16"/>
      <w:del w:id="17" w:author="Chuan-Peng Hu" w:date="2023-02-10T12:19:00Z">
        <w:r w:rsidRPr="00065DE7" w:rsidDel="006F3140">
          <w:delText>In recent years, t</w:delText>
        </w:r>
      </w:del>
      <w:ins w:id="18" w:author="Chuan-Peng Hu" w:date="2023-02-10T12:19:00Z">
        <w:r w:rsidR="006F3140">
          <w:rPr>
            <w:rFonts w:hint="eastAsia"/>
          </w:rPr>
          <w:t>T</w:t>
        </w:r>
      </w:ins>
      <w:r w:rsidRPr="00065DE7">
        <w:t>he Self-Associative Learning Task (SALT)</w:t>
      </w:r>
      <w:ins w:id="19" w:author="Chuan-Peng Hu" w:date="2023-02-10T12:19:00Z">
        <w:r w:rsidR="006F3140">
          <w:rPr>
            <w:lang w:val="en-US"/>
          </w:rPr>
          <w:t xml:space="preserve">, in which xxxx, </w:t>
        </w:r>
      </w:ins>
      <w:del w:id="20" w:author="Chuan-Peng Hu" w:date="2023-02-10T12:19:00Z">
        <w:r w:rsidRPr="00065DE7" w:rsidDel="006F3140">
          <w:delText xml:space="preserve"> </w:delText>
        </w:r>
      </w:del>
      <w:r w:rsidRPr="00065DE7">
        <w:t xml:space="preserve">has been a </w:t>
      </w:r>
      <w:ins w:id="21" w:author="Chuan-Peng Hu" w:date="2023-02-10T12:00:00Z">
        <w:r w:rsidR="005E5317">
          <w:rPr>
            <w:lang w:val="en-US"/>
          </w:rPr>
          <w:t xml:space="preserve">widely-used task </w:t>
        </w:r>
      </w:ins>
      <w:del w:id="22" w:author="Chuan-Peng Hu" w:date="2023-02-10T12:00:00Z">
        <w:r w:rsidRPr="00065DE7" w:rsidDel="005E5317">
          <w:rPr>
            <w:rFonts w:hint="eastAsia"/>
          </w:rPr>
          <w:delText>v</w:delText>
        </w:r>
        <w:r w:rsidRPr="00065DE7" w:rsidDel="005E5317">
          <w:delText xml:space="preserve">aluable tool </w:delText>
        </w:r>
      </w:del>
      <w:r w:rsidRPr="00065DE7">
        <w:t xml:space="preserve">in studying the </w:t>
      </w:r>
      <w:del w:id="23" w:author="Chuan-Peng Hu" w:date="2023-02-10T12:20:00Z">
        <w:r w:rsidRPr="00065DE7" w:rsidDel="005D082C">
          <w:delText>regulation of self-related information in individual cognitive processing</w:delText>
        </w:r>
      </w:del>
      <w:ins w:id="24" w:author="Chuan-Peng Hu" w:date="2023-02-10T12:20:00Z">
        <w:r w:rsidR="005D082C">
          <w:t>self-prioritization effect (SPE)</w:t>
        </w:r>
      </w:ins>
      <w:r w:rsidRPr="00065DE7">
        <w:t xml:space="preserve">. However, </w:t>
      </w:r>
      <w:ins w:id="25" w:author="Chuan-Peng Hu" w:date="2023-02-10T12:21:00Z">
        <w:r w:rsidR="005D082C">
          <w:t>reliability</w:t>
        </w:r>
      </w:ins>
      <w:del w:id="26" w:author="Chuan-Peng Hu" w:date="2023-02-10T12:21:00Z">
        <w:r w:rsidRPr="00065DE7" w:rsidDel="005D082C">
          <w:delText>there has been limited research on the psychometric properties</w:delText>
        </w:r>
      </w:del>
      <w:r w:rsidRPr="00065DE7">
        <w:t xml:space="preserve"> of </w:t>
      </w:r>
      <w:ins w:id="27" w:author="Chuan-Peng Hu" w:date="2023-02-10T12:21:00Z">
        <w:r w:rsidR="005D082C">
          <w:t xml:space="preserve">the SPE effect in </w:t>
        </w:r>
      </w:ins>
      <w:r w:rsidRPr="00065DE7">
        <w:t>SALT</w:t>
      </w:r>
      <w:ins w:id="28" w:author="Chuan-Peng Hu" w:date="2023-02-10T12:21:00Z">
        <w:r w:rsidR="005D082C">
          <w:t xml:space="preserve"> </w:t>
        </w:r>
      </w:ins>
      <w:ins w:id="29" w:author="Chuan-Peng Hu" w:date="2023-02-10T12:22:00Z">
        <w:r w:rsidR="005D082C">
          <w:t>has not been studied</w:t>
        </w:r>
      </w:ins>
      <w:del w:id="30" w:author="Chuan-Peng Hu" w:date="2023-02-10T12:21:00Z">
        <w:r w:rsidRPr="00065DE7" w:rsidDel="005D082C">
          <w:delText>'s</w:delText>
        </w:r>
      </w:del>
      <w:r w:rsidRPr="00065DE7">
        <w:t xml:space="preserve"> </w:t>
      </w:r>
      <w:del w:id="31" w:author="Chuan-Peng Hu" w:date="2023-02-10T12:21:00Z">
        <w:r w:rsidRPr="00065DE7" w:rsidDel="005D082C">
          <w:delText>outcomes</w:delText>
        </w:r>
      </w:del>
      <w:r w:rsidRPr="00065DE7">
        <w:t xml:space="preserve">. </w:t>
      </w:r>
      <w:ins w:id="32" w:author="Chuan-Peng Hu" w:date="2023-02-10T12:22:00Z">
        <w:r w:rsidR="005D082C">
          <w:t>W</w:t>
        </w:r>
      </w:ins>
      <w:del w:id="33" w:author="Chuan-Peng Hu" w:date="2023-02-10T12:22:00Z">
        <w:r w:rsidRPr="00065DE7" w:rsidDel="005D082C">
          <w:delText>Additionally, w</w:delText>
        </w:r>
      </w:del>
      <w:r w:rsidRPr="00065DE7">
        <w:t xml:space="preserve">hile </w:t>
      </w:r>
      <w:ins w:id="34" w:author="Chuan-Peng Hu" w:date="2023-02-10T12:22:00Z">
        <w:r w:rsidR="005D082C">
          <w:t xml:space="preserve">the </w:t>
        </w:r>
      </w:ins>
      <w:r w:rsidRPr="00065DE7">
        <w:t xml:space="preserve">SALT is a relatively simple task, there are multiple ways to </w:t>
      </w:r>
      <w:del w:id="35" w:author="Chuan-Peng Hu" w:date="2023-02-10T12:22:00Z">
        <w:r w:rsidRPr="00065DE7" w:rsidDel="005D082C">
          <w:delText xml:space="preserve">measure </w:delText>
        </w:r>
      </w:del>
      <w:ins w:id="36" w:author="Chuan-Peng Hu" w:date="2023-02-10T12:23:00Z">
        <w:r w:rsidR="005D082C">
          <w:t>operationalize</w:t>
        </w:r>
      </w:ins>
      <w:ins w:id="37" w:author="Chuan-Peng Hu" w:date="2023-02-10T12:22:00Z">
        <w:r w:rsidR="005D082C" w:rsidRPr="00065DE7">
          <w:t xml:space="preserve"> </w:t>
        </w:r>
      </w:ins>
      <w:r w:rsidRPr="00065DE7">
        <w:t xml:space="preserve">the self-prioritization effect, </w:t>
      </w:r>
      <w:del w:id="38" w:author="Chuan-Peng Hu" w:date="2023-02-10T12:22:00Z">
        <w:r w:rsidRPr="00065DE7" w:rsidDel="005D082C">
          <w:delText>such as through</w:delText>
        </w:r>
      </w:del>
      <w:ins w:id="39" w:author="Chuan-Peng Hu" w:date="2023-02-10T12:22:00Z">
        <w:r w:rsidR="005D082C">
          <w:t>e.g.,</w:t>
        </w:r>
      </w:ins>
      <w:r w:rsidRPr="00065DE7">
        <w:t xml:space="preserve"> reaction time</w:t>
      </w:r>
      <w:ins w:id="40" w:author="Chuan-Peng Hu" w:date="2023-02-10T12:22:00Z">
        <w:r w:rsidR="005D082C">
          <w:t>s</w:t>
        </w:r>
      </w:ins>
      <w:r w:rsidRPr="00065DE7">
        <w:t xml:space="preserve">-based and accuracy-based indices. It is unknown whether these </w:t>
      </w:r>
      <w:del w:id="41" w:author="Chuan-Peng Hu" w:date="2023-02-10T12:23:00Z">
        <w:r w:rsidRPr="00065DE7" w:rsidDel="005D082C">
          <w:delText xml:space="preserve">indices </w:delText>
        </w:r>
      </w:del>
      <w:ins w:id="42" w:author="Chuan-Peng Hu" w:date="2023-02-10T12:23:00Z">
        <w:r w:rsidR="005D082C">
          <w:t>operationalizations</w:t>
        </w:r>
        <w:r w:rsidR="005D082C" w:rsidRPr="00065DE7">
          <w:t xml:space="preserve"> </w:t>
        </w:r>
      </w:ins>
      <w:del w:id="43" w:author="Chuan-Peng Hu" w:date="2023-02-10T12:23:00Z">
        <w:r w:rsidRPr="00065DE7" w:rsidDel="005D082C">
          <w:delText xml:space="preserve">accurately </w:delText>
        </w:r>
      </w:del>
      <w:ins w:id="44" w:author="Chuan-Peng Hu" w:date="2023-02-10T12:23:00Z">
        <w:r w:rsidR="005D082C">
          <w:t>reliablely</w:t>
        </w:r>
        <w:r w:rsidR="005D082C" w:rsidRPr="00065DE7">
          <w:t xml:space="preserve"> </w:t>
        </w:r>
      </w:ins>
      <w:r w:rsidRPr="00065DE7">
        <w:t xml:space="preserve">capture the self-prioritization effect, and </w:t>
      </w:r>
      <w:del w:id="45" w:author="Chuan-Peng Hu" w:date="2023-02-10T12:23:00Z">
        <w:r w:rsidRPr="00065DE7" w:rsidDel="005D082C">
          <w:delText xml:space="preserve">if so, </w:delText>
        </w:r>
      </w:del>
      <w:r w:rsidRPr="00065DE7">
        <w:t xml:space="preserve">which </w:t>
      </w:r>
      <w:del w:id="46" w:author="Chuan-Peng Hu" w:date="2023-02-10T12:23:00Z">
        <w:r w:rsidRPr="00065DE7" w:rsidDel="005D082C">
          <w:delText xml:space="preserve">index </w:delText>
        </w:r>
      </w:del>
      <w:r w:rsidRPr="00065DE7">
        <w:t xml:space="preserve">is the most reliable at both the group and individual level. To address these questions, we plan to reanalyze </w:t>
      </w:r>
      <w:commentRangeStart w:id="47"/>
      <w:del w:id="48" w:author="Chuan-Peng Hu" w:date="2023-02-10T12:24:00Z">
        <w:r w:rsidRPr="00065DE7" w:rsidDel="005D082C">
          <w:delText>a</w:delText>
        </w:r>
      </w:del>
      <w:ins w:id="49" w:author="Chuan-Peng Hu" w:date="2023-02-10T12:24:00Z">
        <w:r w:rsidR="005D082C">
          <w:t>two</w:t>
        </w:r>
      </w:ins>
      <w:r w:rsidRPr="00065DE7">
        <w:t xml:space="preserve"> </w:t>
      </w:r>
      <w:del w:id="50" w:author="Chuan-Peng Hu" w:date="2023-02-10T12:24:00Z">
        <w:r w:rsidRPr="00065DE7" w:rsidDel="005D082C">
          <w:delText xml:space="preserve">longitudinal </w:delText>
        </w:r>
      </w:del>
      <w:r w:rsidRPr="00065DE7">
        <w:t>dataset</w:t>
      </w:r>
      <w:ins w:id="51" w:author="Chuan-Peng Hu" w:date="2023-02-10T12:24:00Z">
        <w:r w:rsidR="005D082C">
          <w:t>s</w:t>
        </w:r>
      </w:ins>
      <w:r w:rsidRPr="00065DE7">
        <w:t xml:space="preserve"> </w:t>
      </w:r>
      <w:commentRangeEnd w:id="47"/>
      <w:r w:rsidR="005A5D0B">
        <w:rPr>
          <w:rStyle w:val="CommentReference"/>
        </w:rPr>
        <w:commentReference w:id="47"/>
      </w:r>
      <w:del w:id="52" w:author="Chuan-Peng Hu" w:date="2023-02-10T12:24:00Z">
        <w:r w:rsidRPr="00065DE7" w:rsidDel="005D082C">
          <w:delText xml:space="preserve">collected in 2016 </w:delText>
        </w:r>
      </w:del>
      <w:ins w:id="53" w:author="Chuan-Peng Hu" w:date="2023-02-10T12:25:00Z">
        <w:r w:rsidR="005D082C">
          <w:t>which contain</w:t>
        </w:r>
      </w:ins>
      <w:ins w:id="54" w:author="Chuan-Peng Hu" w:date="2023-02-10T12:26:00Z">
        <w:r w:rsidR="005D082C">
          <w:t xml:space="preserve"> data from</w:t>
        </w:r>
      </w:ins>
      <w:ins w:id="55" w:author="Chuan-Peng Hu" w:date="2023-02-10T12:25:00Z">
        <w:r w:rsidR="005D082C">
          <w:t xml:space="preserve"> multiple </w:t>
        </w:r>
      </w:ins>
      <w:del w:id="56" w:author="Chuan-Peng Hu" w:date="2023-02-10T12:25:00Z">
        <w:r w:rsidRPr="00065DE7" w:rsidDel="005D082C">
          <w:delText xml:space="preserve">that </w:delText>
        </w:r>
      </w:del>
      <w:ins w:id="57" w:author="Chuan-Peng Hu" w:date="2023-02-10T12:25:00Z">
        <w:r w:rsidR="005D082C">
          <w:t>session</w:t>
        </w:r>
      </w:ins>
      <w:ins w:id="58" w:author="Chuan-Peng Hu" w:date="2023-02-10T12:26:00Z">
        <w:r w:rsidR="005D082C">
          <w:t>s of the SALT</w:t>
        </w:r>
      </w:ins>
      <w:del w:id="59" w:author="Chuan-Peng Hu" w:date="2023-02-10T12:25:00Z">
        <w:r w:rsidRPr="00065DE7" w:rsidDel="005D082C">
          <w:delText>involved 34 healthy volunteers who completed the SALT task over six sessions, separated by one week</w:delText>
        </w:r>
      </w:del>
      <w:r w:rsidRPr="00065DE7">
        <w:t xml:space="preserve">. By using </w:t>
      </w:r>
      <w:r w:rsidRPr="005D082C">
        <w:rPr>
          <w:highlight w:val="yellow"/>
          <w:rPrChange w:id="60" w:author="Chuan-Peng Hu" w:date="2023-02-10T12:26:00Z">
            <w:rPr/>
          </w:rPrChange>
        </w:rPr>
        <w:t>intraclass correlations</w:t>
      </w:r>
      <w:del w:id="61" w:author="Chuan-Peng Hu" w:date="2023-02-10T12:26:00Z">
        <w:r w:rsidRPr="005D082C" w:rsidDel="005D082C">
          <w:rPr>
            <w:highlight w:val="yellow"/>
            <w:rPrChange w:id="62" w:author="Chuan-Peng Hu" w:date="2023-02-10T12:26:00Z">
              <w:rPr/>
            </w:rPrChange>
          </w:rPr>
          <w:delText>, multilevel modeling,</w:delText>
        </w:r>
      </w:del>
      <w:r w:rsidRPr="005D082C">
        <w:rPr>
          <w:highlight w:val="yellow"/>
          <w:rPrChange w:id="63" w:author="Chuan-Peng Hu" w:date="2023-02-10T12:26:00Z">
            <w:rPr/>
          </w:rPrChange>
        </w:rPr>
        <w:t xml:space="preserve"> and split-half reliability</w:t>
      </w:r>
      <w:r w:rsidRPr="00065DE7">
        <w:t xml:space="preserve">, we aim to conduct a comprehensive examination of the test-retest reliability </w:t>
      </w:r>
      <w:del w:id="64" w:author="Chuan-Peng Hu" w:date="2023-02-10T12:27:00Z">
        <w:r w:rsidRPr="00065DE7" w:rsidDel="005D082C">
          <w:delText xml:space="preserve">and potential practice effect in </w:delText>
        </w:r>
      </w:del>
      <w:ins w:id="65" w:author="Chuan-Peng Hu" w:date="2023-02-10T12:27:00Z">
        <w:r w:rsidR="005D082C">
          <w:t xml:space="preserve">of SPE as measured by </w:t>
        </w:r>
      </w:ins>
      <w:r w:rsidRPr="00065DE7">
        <w:t>SALT. This study will provide important insights into SALT and pave the way for its use in further research, clinical applications, and personal performance monitoring.</w:t>
      </w:r>
    </w:p>
    <w:p w14:paraId="310C3F71" w14:textId="6B9858B2" w:rsidR="00943774" w:rsidRDefault="00943774">
      <w:pPr>
        <w:spacing w:line="276" w:lineRule="auto"/>
        <w:rPr>
          <w:rFonts w:eastAsiaTheme="minorEastAsia"/>
        </w:rPr>
      </w:pPr>
      <w:r>
        <w:rPr>
          <w:rFonts w:eastAsiaTheme="minorEastAsia"/>
        </w:rPr>
        <w:br w:type="page"/>
      </w:r>
    </w:p>
    <w:p w14:paraId="4E8F9595" w14:textId="77777777" w:rsidR="00C62E98" w:rsidRPr="00C62E98" w:rsidRDefault="00C62E98" w:rsidP="00C62E98">
      <w:pPr>
        <w:rPr>
          <w:rFonts w:eastAsiaTheme="minorEastAsia"/>
        </w:rPr>
      </w:pPr>
    </w:p>
    <w:p w14:paraId="507DDC16" w14:textId="77777777" w:rsidR="00586F83" w:rsidRDefault="00BA0079">
      <w:pPr>
        <w:pStyle w:val="Heading1"/>
        <w:keepNext w:val="0"/>
        <w:keepLines w:val="0"/>
        <w:spacing w:before="0" w:after="0"/>
        <w:rPr>
          <w:rFonts w:ascii="Calibri" w:eastAsia="Calibri" w:hAnsi="Calibri" w:cs="Calibri"/>
          <w:b/>
          <w:sz w:val="42"/>
          <w:szCs w:val="42"/>
        </w:rPr>
      </w:pPr>
      <w:bookmarkStart w:id="66" w:name="_xrrl8ars2nrl" w:colFirst="0" w:colLast="0"/>
      <w:bookmarkStart w:id="67" w:name="_Toc126850341"/>
      <w:bookmarkEnd w:id="66"/>
      <w:r>
        <w:rPr>
          <w:rFonts w:ascii="Calibri" w:eastAsia="Calibri" w:hAnsi="Calibri" w:cs="Calibri"/>
          <w:b/>
          <w:sz w:val="42"/>
          <w:szCs w:val="42"/>
        </w:rPr>
        <w:t>Introduction</w:t>
      </w:r>
      <w:bookmarkEnd w:id="67"/>
    </w:p>
    <w:p w14:paraId="2536F3B2" w14:textId="77777777" w:rsidR="00995E99" w:rsidRDefault="00995E99" w:rsidP="007C7866">
      <w:pPr>
        <w:ind w:firstLine="720"/>
        <w:rPr>
          <w:ins w:id="68" w:author="Chuan-Peng Hu" w:date="2023-02-10T12:34:00Z"/>
          <w:rFonts w:ascii="SimSun" w:eastAsia="SimSun" w:hAnsi="SimSun" w:cs="SimSun"/>
          <w:color w:val="000000" w:themeColor="text1"/>
        </w:rPr>
      </w:pPr>
      <w:ins w:id="69" w:author="Chuan-Peng Hu" w:date="2023-02-10T12:31:00Z">
        <w:r>
          <w:rPr>
            <w:color w:val="000000" w:themeColor="text1"/>
          </w:rPr>
          <w:t>[</w:t>
        </w:r>
        <w:r>
          <w:rPr>
            <w:rFonts w:ascii="SimSun" w:eastAsia="SimSun" w:hAnsi="SimSun" w:cs="SimSun" w:hint="eastAsia"/>
            <w:color w:val="000000" w:themeColor="text1"/>
          </w:rPr>
          <w:t>注：我删除与文章主题没有那么密切相关的self</w:t>
        </w:r>
        <w:r>
          <w:rPr>
            <w:rFonts w:ascii="SimSun" w:eastAsia="SimSun" w:hAnsi="SimSun" w:cs="SimSun"/>
            <w:color w:val="000000" w:themeColor="text1"/>
          </w:rPr>
          <w:t>-</w:t>
        </w:r>
      </w:ins>
      <w:ins w:id="70" w:author="Chuan-Peng Hu" w:date="2023-02-10T12:32:00Z">
        <w:r>
          <w:rPr>
            <w:rFonts w:ascii="SimSun" w:eastAsia="SimSun" w:hAnsi="SimSun" w:cs="SimSun" w:hint="eastAsia"/>
            <w:color w:val="000000" w:themeColor="text1"/>
          </w:rPr>
          <w:t>bias，也修改了句子，主要是让每个句子之间的意思是能够flow的。比如第一段，第一句话讲SPE是什么，第二句话就紧接着讲它在多个</w:t>
        </w:r>
      </w:ins>
      <w:ins w:id="71" w:author="Chuan-Peng Hu" w:date="2023-02-10T12:33:00Z">
        <w:r>
          <w:rPr>
            <w:rFonts w:ascii="SimSun" w:eastAsia="SimSun" w:hAnsi="SimSun" w:cs="SimSun" w:hint="eastAsia"/>
            <w:color w:val="000000" w:themeColor="text1"/>
          </w:rPr>
          <w:t>研究中都发现。第三</w:t>
        </w:r>
      </w:ins>
      <w:ins w:id="72" w:author="Chuan-Peng Hu" w:date="2023-02-10T12:34:00Z">
        <w:r>
          <w:rPr>
            <w:rFonts w:ascii="SimSun" w:eastAsia="SimSun" w:hAnsi="SimSun" w:cs="SimSun" w:hint="eastAsia"/>
            <w:color w:val="000000" w:themeColor="text1"/>
          </w:rPr>
          <w:t>句</w:t>
        </w:r>
      </w:ins>
      <w:ins w:id="73" w:author="Chuan-Peng Hu" w:date="2023-02-10T12:33:00Z">
        <w:r>
          <w:rPr>
            <w:rFonts w:ascii="SimSun" w:eastAsia="SimSun" w:hAnsi="SimSun" w:cs="SimSun" w:hint="eastAsia"/>
            <w:color w:val="000000" w:themeColor="text1"/>
          </w:rPr>
          <w:t>讲这个现象的意义。本质上是逻辑和内容能够流畅地串起来</w:t>
        </w:r>
      </w:ins>
      <w:ins w:id="74" w:author="Chuan-Peng Hu" w:date="2023-02-10T12:34:00Z">
        <w:r>
          <w:rPr>
            <w:rFonts w:ascii="SimSun" w:eastAsia="SimSun" w:hAnsi="SimSun" w:cs="SimSun" w:hint="eastAsia"/>
            <w:color w:val="000000" w:themeColor="text1"/>
          </w:rPr>
          <w:t>。这一段都只有一个中心句，就是SPE。</w:t>
        </w:r>
      </w:ins>
    </w:p>
    <w:p w14:paraId="757E18DC" w14:textId="77777777" w:rsidR="00BD28B6" w:rsidRDefault="00995E99" w:rsidP="007C7866">
      <w:pPr>
        <w:ind w:firstLine="720"/>
        <w:rPr>
          <w:ins w:id="75" w:author="Chuan-Peng Hu" w:date="2023-02-10T12:38:00Z"/>
          <w:rFonts w:ascii="SimSun" w:eastAsia="SimSun" w:hAnsi="SimSun" w:cs="SimSun"/>
          <w:color w:val="000000" w:themeColor="text1"/>
        </w:rPr>
      </w:pPr>
      <w:ins w:id="76" w:author="Chuan-Peng Hu" w:date="2023-02-10T12:34:00Z">
        <w:r>
          <w:rPr>
            <w:rFonts w:ascii="SimSun" w:eastAsia="SimSun" w:hAnsi="SimSun" w:cs="SimSun" w:hint="eastAsia"/>
            <w:color w:val="000000" w:themeColor="text1"/>
          </w:rPr>
          <w:t>第二段我修改了一下，但仍然有两个意思：第一个意思是引出SALT，</w:t>
        </w:r>
      </w:ins>
      <w:ins w:id="77" w:author="Chuan-Peng Hu" w:date="2023-02-10T12:35:00Z">
        <w:r>
          <w:rPr>
            <w:rFonts w:ascii="SimSun" w:eastAsia="SimSun" w:hAnsi="SimSun" w:cs="SimSun" w:hint="eastAsia"/>
            <w:color w:val="000000" w:themeColor="text1"/>
          </w:rPr>
          <w:t>每二个意思是SALT测量的SPE有多种操作化定义，所以还需要继续修改。第三段又讲SALT广泛应用，本质上还是第二段的第一个意思，所以需要整合；</w:t>
        </w:r>
      </w:ins>
      <w:ins w:id="78" w:author="Chuan-Peng Hu" w:date="2023-02-10T12:36:00Z">
        <w:r>
          <w:rPr>
            <w:rFonts w:ascii="SimSun" w:eastAsia="SimSun" w:hAnsi="SimSun" w:cs="SimSun" w:hint="eastAsia"/>
            <w:color w:val="000000" w:themeColor="text1"/>
          </w:rPr>
          <w:t>第四段讲缺乏心理测量学的指标，我感觉可以更直接说reliability，它跟第二中的多种操作化定义也有共同之处，</w:t>
        </w:r>
      </w:ins>
      <w:ins w:id="79" w:author="Chuan-Peng Hu" w:date="2023-02-10T12:37:00Z">
        <w:r>
          <w:rPr>
            <w:rFonts w:ascii="SimSun" w:eastAsia="SimSun" w:hAnsi="SimSun" w:cs="SimSun" w:hint="eastAsia"/>
            <w:color w:val="000000" w:themeColor="text1"/>
          </w:rPr>
          <w:t>都与我们要解决的问题相关。</w:t>
        </w:r>
      </w:ins>
    </w:p>
    <w:p w14:paraId="03E77E04" w14:textId="38BD578B" w:rsidR="00995E99" w:rsidRDefault="00BD28B6" w:rsidP="007C7866">
      <w:pPr>
        <w:ind w:firstLine="720"/>
        <w:rPr>
          <w:ins w:id="80" w:author="Chuan-Peng Hu" w:date="2023-02-10T12:31:00Z"/>
          <w:color w:val="000000" w:themeColor="text1"/>
        </w:rPr>
      </w:pPr>
      <w:ins w:id="81" w:author="Chuan-Peng Hu" w:date="2023-02-10T12:38:00Z">
        <w:r>
          <w:rPr>
            <w:rFonts w:ascii="SimSun" w:eastAsia="SimSun" w:hAnsi="SimSun" w:cs="SimSun" w:hint="eastAsia"/>
            <w:color w:val="000000" w:themeColor="text1"/>
          </w:rPr>
          <w:t>你再读一下，修改修改</w:t>
        </w:r>
      </w:ins>
      <w:ins w:id="82" w:author="Chuan-Peng Hu" w:date="2023-02-10T12:31:00Z">
        <w:r w:rsidR="00995E99">
          <w:rPr>
            <w:rFonts w:hint="eastAsia"/>
            <w:color w:val="000000" w:themeColor="text1"/>
          </w:rPr>
          <w:t>]</w:t>
        </w:r>
      </w:ins>
    </w:p>
    <w:p w14:paraId="3388D60F" w14:textId="5FF638A2" w:rsidR="007C7866" w:rsidRPr="00F968A5" w:rsidRDefault="00065DE7" w:rsidP="007C7866">
      <w:pPr>
        <w:ind w:firstLine="720"/>
        <w:rPr>
          <w:color w:val="000000" w:themeColor="text1"/>
        </w:rPr>
      </w:pPr>
      <w:del w:id="83" w:author="Chuan-Peng Hu" w:date="2023-02-10T12:03:00Z">
        <w:r w:rsidRPr="00065DE7" w:rsidDel="005E5317">
          <w:rPr>
            <w:color w:val="000000" w:themeColor="text1"/>
          </w:rPr>
          <w:delText>Self-bias</w:delText>
        </w:r>
      </w:del>
      <w:del w:id="84" w:author="Chuan-Peng Hu" w:date="2023-02-10T12:01:00Z">
        <w:r w:rsidRPr="00065DE7" w:rsidDel="005E5317">
          <w:rPr>
            <w:color w:val="000000" w:themeColor="text1"/>
          </w:rPr>
          <w:delText xml:space="preserve"> has been found to be a consistent </w:delText>
        </w:r>
      </w:del>
      <w:del w:id="85" w:author="Chuan-Peng Hu" w:date="2023-02-10T12:02:00Z">
        <w:r w:rsidRPr="00065DE7" w:rsidDel="005E5317">
          <w:rPr>
            <w:color w:val="000000" w:themeColor="text1"/>
          </w:rPr>
          <w:delText>phenomenon across various cognitive domains, including perception, attention, memory, and decision-making</w:delText>
        </w:r>
        <w:r w:rsidR="007C7866" w:rsidRPr="00065DE7" w:rsidDel="005E5317">
          <w:rPr>
            <w:color w:val="000000" w:themeColor="text1"/>
          </w:rPr>
          <w:delText xml:space="preserve">  </w:delText>
        </w:r>
        <w:r w:rsidR="00AA63FD" w:rsidDel="005E5317">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ZXlzPjxrZXkgYXBwPSJFTiIgZGItaWQ9Inc1ZTVzdGE5YXJ3YTUwZXp0ZjB2enIwemY1NXpyMDB4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</w:fldData>
          </w:fldChar>
        </w:r>
        <w:r w:rsidR="00534451" w:rsidDel="005E5317">
          <w:rPr>
            <w:color w:val="000000" w:themeColor="text1"/>
          </w:rPr>
          <w:delInstrText xml:space="preserve"> ADDIN EN.CITE </w:delInstrText>
        </w:r>
        <w:r w:rsidR="00534451" w:rsidDel="005E5317">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ZXlzPjxrZXkgYXBwPSJFTiIgZGItaWQ9Inc1ZTVzdGE5YXJ3YTUwZXp0ZjB2enIwemY1NXpyMDB4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</w:fldData>
          </w:fldChar>
        </w:r>
        <w:r w:rsidR="00534451" w:rsidDel="005E5317">
          <w:rPr>
            <w:color w:val="000000" w:themeColor="text1"/>
          </w:rPr>
          <w:delInstrText xml:space="preserve"> ADDIN EN.CITE.DATA </w:delInstrText>
        </w:r>
        <w:r w:rsidR="00534451" w:rsidDel="005E5317">
          <w:rPr>
            <w:color w:val="000000" w:themeColor="text1"/>
          </w:rPr>
        </w:r>
        <w:r w:rsidR="00534451" w:rsidDel="005E5317">
          <w:rPr>
            <w:color w:val="000000" w:themeColor="text1"/>
          </w:rPr>
          <w:fldChar w:fldCharType="end"/>
        </w:r>
        <w:r w:rsidR="00AA63FD" w:rsidDel="005E5317">
          <w:rPr>
            <w:color w:val="000000" w:themeColor="text1"/>
          </w:rPr>
        </w:r>
        <w:r w:rsidR="00AA63FD" w:rsidDel="005E5317">
          <w:rPr>
            <w:color w:val="000000" w:themeColor="text1"/>
          </w:rPr>
          <w:fldChar w:fldCharType="separate"/>
        </w:r>
        <w:r w:rsidR="00534451" w:rsidDel="005E5317">
          <w:rPr>
            <w:noProof/>
            <w:color w:val="000000" w:themeColor="text1"/>
          </w:rPr>
          <w:delText>(Cunningham &amp; Turk, 2017; Desebrock et al., 2018; Sui &amp; Humphreys, 2013)</w:delText>
        </w:r>
        <w:r w:rsidR="00AA63FD" w:rsidDel="005E5317">
          <w:rPr>
            <w:color w:val="000000" w:themeColor="text1"/>
          </w:rPr>
          <w:fldChar w:fldCharType="end"/>
        </w:r>
      </w:del>
      <w:r w:rsidR="00DB6B64" w:rsidRPr="00DB6B64">
        <w:rPr>
          <w:color w:val="000000" w:themeColor="text1"/>
        </w:rPr>
        <w:t xml:space="preserve">The </w:t>
      </w:r>
      <w:r w:rsidR="00DB6B64" w:rsidRPr="00DB6B64">
        <w:rPr>
          <w:b/>
          <w:color w:val="000000" w:themeColor="text1"/>
        </w:rPr>
        <w:t xml:space="preserve">Self-Prioritization Effect (SPE) </w:t>
      </w:r>
      <w:r w:rsidR="00DB6B64" w:rsidRPr="00DB6B64">
        <w:rPr>
          <w:color w:val="000000" w:themeColor="text1"/>
        </w:rPr>
        <w:t>has long been established as a phenomenon where people remember information better when it is related to themselves compared to information related to others</w:t>
      </w:r>
      <w:ins w:id="86" w:author="Chuan-Peng Hu" w:date="2023-02-10T12:02:00Z">
        <w:r w:rsidR="005E5317">
          <w:rPr>
            <w:color w:val="000000" w:themeColor="text1"/>
          </w:rPr>
          <w:t xml:space="preserve"> </w:t>
        </w:r>
      </w:ins>
      <w:r w:rsidR="00AA63FD">
        <w:rPr>
          <w:color w:val="000000" w:themeColor="text1"/>
        </w:rPr>
        <w:fldChar w:fldCharType="begin">
          <w:fldData xml:space="preserve">PEVuZE5vdGU+PENpdGU+PEF1dGhvcj5Sb2dlcnM8L0F1dGhvcj48WWVhcj4xOTc3PC9ZZWFyPjxS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</w:fldData>
        </w:fldChar>
      </w:r>
      <w:r w:rsidR="00AD1429">
        <w:rPr>
          <w:color w:val="000000" w:themeColor="text1"/>
        </w:rPr>
        <w:instrText xml:space="preserve"> ADDIN EN.CITE </w:instrText>
      </w:r>
      <w:r w:rsidR="00AD1429">
        <w:rPr>
          <w:color w:val="000000" w:themeColor="text1"/>
        </w:rPr>
        <w:fldChar w:fldCharType="begin">
          <w:fldData xml:space="preserve">PEVuZE5vdGU+PENpdGU+PEF1dGhvcj5Sb2dlcnM8L0F1dGhvcj48WWVhcj4xOTc3PC9ZZWFyPjxS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</w:fldData>
        </w:fldChar>
      </w:r>
      <w:r w:rsidR="00AD1429">
        <w:rPr>
          <w:color w:val="000000" w:themeColor="text1"/>
        </w:rPr>
        <w:instrText xml:space="preserve"> ADDIN EN.CITE.DATA </w:instrText>
      </w:r>
      <w:r w:rsidR="00AD1429">
        <w:rPr>
          <w:color w:val="000000" w:themeColor="text1"/>
        </w:rPr>
      </w:r>
      <w:r w:rsidR="00AD1429">
        <w:rPr>
          <w:color w:val="000000" w:themeColor="text1"/>
        </w:rPr>
        <w:fldChar w:fldCharType="end"/>
      </w:r>
      <w:r w:rsidR="00AA63FD">
        <w:rPr>
          <w:color w:val="000000" w:themeColor="text1"/>
        </w:rPr>
      </w:r>
      <w:r w:rsidR="00AA63FD">
        <w:rPr>
          <w:color w:val="000000" w:themeColor="text1"/>
        </w:rPr>
        <w:fldChar w:fldCharType="separate"/>
      </w:r>
      <w:r w:rsidR="00AD1429">
        <w:rPr>
          <w:noProof/>
          <w:color w:val="000000" w:themeColor="text1"/>
        </w:rPr>
        <w:t>(Rogers et al., 1977; Symons &amp; Johnson, 1997)</w:t>
      </w:r>
      <w:r w:rsidR="00AA63FD">
        <w:rPr>
          <w:color w:val="000000" w:themeColor="text1"/>
        </w:rPr>
        <w:fldChar w:fldCharType="end"/>
      </w:r>
      <w:r w:rsidR="007C7866" w:rsidRPr="00F968A5">
        <w:rPr>
          <w:color w:val="000000" w:themeColor="text1"/>
        </w:rPr>
        <w:t>.</w:t>
      </w:r>
      <w:r w:rsidR="007C7866" w:rsidRPr="00F968A5">
        <w:rPr>
          <w:color w:val="000000" w:themeColor="text1"/>
          <w:lang w:val="en-US"/>
        </w:rPr>
        <w:t xml:space="preserve"> </w:t>
      </w:r>
      <w:ins w:id="87" w:author="Chuan-Peng Hu" w:date="2023-02-10T12:02:00Z">
        <w:r w:rsidR="005E5317">
          <w:rPr>
            <w:color w:val="000000" w:themeColor="text1"/>
            <w:lang w:val="en-US"/>
          </w:rPr>
          <w:t xml:space="preserve">This effect </w:t>
        </w:r>
        <w:r w:rsidR="005E5317">
          <w:rPr>
            <w:color w:val="000000" w:themeColor="text1"/>
          </w:rPr>
          <w:t>has been found</w:t>
        </w:r>
        <w:r w:rsidR="005E5317" w:rsidRPr="00065DE7">
          <w:rPr>
            <w:color w:val="000000" w:themeColor="text1"/>
          </w:rPr>
          <w:t xml:space="preserve"> across various cognitive domains, including perception, attention, memory, and decision-making  </w:t>
        </w:r>
        <w:r w:rsidR="005E5317">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ZXlzPjxrZXkgYXBwPSJFTiIgZGItaWQ9Inc1ZTVzdGE5YXJ3YTUwZXp0ZjB2enIwemY1NXpyMDB4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</w:fldData>
          </w:fldChar>
        </w:r>
        <w:r w:rsidR="005E5317">
          <w:rPr>
            <w:color w:val="000000" w:themeColor="text1"/>
          </w:rPr>
          <w:instrText xml:space="preserve"> ADDIN EN.CITE </w:instrText>
        </w:r>
        <w:r w:rsidR="005E5317">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ZXlzPjxrZXkgYXBwPSJFTiIgZGItaWQ9Inc1ZTVzdGE5YXJ3YTUwZXp0ZjB2enIwemY1NXpyMDB4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</w:fldData>
          </w:fldChar>
        </w:r>
        <w:r w:rsidR="005E5317">
          <w:rPr>
            <w:color w:val="000000" w:themeColor="text1"/>
          </w:rPr>
          <w:instrText xml:space="preserve"> ADDIN EN.CITE.DATA </w:instrText>
        </w:r>
        <w:r w:rsidR="005E5317">
          <w:rPr>
            <w:color w:val="000000" w:themeColor="text1"/>
          </w:rPr>
        </w:r>
        <w:r w:rsidR="005E5317">
          <w:rPr>
            <w:color w:val="000000" w:themeColor="text1"/>
          </w:rPr>
          <w:fldChar w:fldCharType="end"/>
        </w:r>
        <w:r w:rsidR="005E5317">
          <w:rPr>
            <w:color w:val="000000" w:themeColor="text1"/>
          </w:rPr>
        </w:r>
        <w:r w:rsidR="005E5317">
          <w:rPr>
            <w:color w:val="000000" w:themeColor="text1"/>
          </w:rPr>
          <w:fldChar w:fldCharType="separate"/>
        </w:r>
        <w:r w:rsidR="005E5317">
          <w:rPr>
            <w:noProof/>
            <w:color w:val="000000" w:themeColor="text1"/>
          </w:rPr>
          <w:t>(Cunningham &amp; Turk, 2017; Desebrock et al., 2018; Sui &amp; Humphreys, 2013)</w:t>
        </w:r>
        <w:r w:rsidR="005E5317">
          <w:rPr>
            <w:color w:val="000000" w:themeColor="text1"/>
          </w:rPr>
          <w:fldChar w:fldCharType="end"/>
        </w:r>
        <w:r w:rsidR="005E5317">
          <w:rPr>
            <w:color w:val="000000" w:themeColor="text1"/>
          </w:rPr>
          <w:t xml:space="preserve">. </w:t>
        </w:r>
      </w:ins>
      <w:del w:id="88" w:author="Chuan-Peng Hu" w:date="2023-02-10T12:03:00Z">
        <w:r w:rsidRPr="00065DE7" w:rsidDel="005E5317">
          <w:rPr>
            <w:color w:val="000000" w:themeColor="text1"/>
          </w:rPr>
          <w:delText>This is because the</w:delText>
        </w:r>
      </w:del>
      <w:ins w:id="89" w:author="Chuan-Peng Hu" w:date="2023-02-10T12:03:00Z">
        <w:r w:rsidR="005E5317">
          <w:rPr>
            <w:color w:val="000000" w:themeColor="text1"/>
          </w:rPr>
          <w:t>This effect supports the view that</w:t>
        </w:r>
      </w:ins>
      <w:r w:rsidRPr="00065DE7">
        <w:rPr>
          <w:color w:val="000000" w:themeColor="text1"/>
        </w:rPr>
        <w:t xml:space="preserve"> self-concept is so fundamental that any arbitrary stimul</w:t>
      </w:r>
      <w:ins w:id="90" w:author="Chuan-Peng Hu" w:date="2023-02-10T12:03:00Z">
        <w:r w:rsidR="005E5317">
          <w:rPr>
            <w:color w:val="000000" w:themeColor="text1"/>
          </w:rPr>
          <w:t>i</w:t>
        </w:r>
      </w:ins>
      <w:del w:id="91" w:author="Chuan-Peng Hu" w:date="2023-02-10T12:03:00Z">
        <w:r w:rsidRPr="00065DE7" w:rsidDel="005E5317">
          <w:rPr>
            <w:color w:val="000000" w:themeColor="text1"/>
          </w:rPr>
          <w:delText>us</w:delText>
        </w:r>
      </w:del>
      <w:r w:rsidRPr="00065DE7">
        <w:rPr>
          <w:color w:val="000000" w:themeColor="text1"/>
        </w:rPr>
        <w:t xml:space="preserve"> linked to it can quickly become significant and impact perception</w:t>
      </w:r>
      <w:r w:rsidR="007C7866" w:rsidRPr="00F968A5">
        <w:rPr>
          <w:color w:val="000000" w:themeColor="text1"/>
          <w:lang w:val="en-US"/>
        </w:rPr>
        <w:t xml:space="preserve"> </w:t>
      </w:r>
      <w:r w:rsidR="00AD1429">
        <w:rPr>
          <w:color w:val="000000" w:themeColor="text1"/>
          <w:lang w:val="en-US"/>
        </w:rPr>
        <w:fldChar w:fldCharType="begin">
          <w:fldData xml:space="preserve">PEVuZE5vdGU+PENpdGU+PEF1dGhvcj5IdW1waHJleXM8L0F1dGhvcj48WWVhcj4yMDE1PC9ZZWFy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</w:fldData>
        </w:fldChar>
      </w:r>
      <w:r w:rsidR="00AD1429">
        <w:rPr>
          <w:color w:val="000000" w:themeColor="text1"/>
          <w:lang w:val="en-US"/>
        </w:rPr>
        <w:instrText xml:space="preserve"> ADDIN EN.CITE </w:instrText>
      </w:r>
      <w:r w:rsidR="00AD1429">
        <w:rPr>
          <w:color w:val="000000" w:themeColor="text1"/>
          <w:lang w:val="en-US"/>
        </w:rPr>
        <w:fldChar w:fldCharType="begin">
          <w:fldData xml:space="preserve">PEVuZE5vdGU+PENpdGU+PEF1dGhvcj5IdW1waHJleXM8L0F1dGhvcj48WWVhcj4yMDE1PC9ZZWFy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</w:fldData>
        </w:fldChar>
      </w:r>
      <w:r w:rsidR="00AD1429">
        <w:rPr>
          <w:color w:val="000000" w:themeColor="text1"/>
          <w:lang w:val="en-US"/>
        </w:rPr>
        <w:instrText xml:space="preserve"> ADDIN EN.CITE.DATA </w:instrText>
      </w:r>
      <w:r w:rsidR="00AD1429">
        <w:rPr>
          <w:color w:val="000000" w:themeColor="text1"/>
          <w:lang w:val="en-US"/>
        </w:rPr>
      </w:r>
      <w:r w:rsidR="00AD1429">
        <w:rPr>
          <w:color w:val="000000" w:themeColor="text1"/>
          <w:lang w:val="en-US"/>
        </w:rPr>
        <w:fldChar w:fldCharType="end"/>
      </w:r>
      <w:r w:rsidR="00AD1429">
        <w:rPr>
          <w:color w:val="000000" w:themeColor="text1"/>
          <w:lang w:val="en-US"/>
        </w:rPr>
      </w:r>
      <w:r w:rsidR="00AD1429">
        <w:rPr>
          <w:color w:val="000000" w:themeColor="text1"/>
          <w:lang w:val="en-US"/>
        </w:rPr>
        <w:fldChar w:fldCharType="separate"/>
      </w:r>
      <w:r w:rsidR="00AD1429">
        <w:rPr>
          <w:noProof/>
          <w:color w:val="000000" w:themeColor="text1"/>
          <w:lang w:val="en-US"/>
        </w:rPr>
        <w:t>(Humphreys &amp; Sui, 2015; Sui et al., 2015)</w:t>
      </w:r>
      <w:r w:rsidR="00AD1429">
        <w:rPr>
          <w:color w:val="000000" w:themeColor="text1"/>
          <w:lang w:val="en-US"/>
        </w:rPr>
        <w:fldChar w:fldCharType="end"/>
      </w:r>
      <w:r w:rsidR="00AD1429">
        <w:rPr>
          <w:color w:val="000000" w:themeColor="text1"/>
          <w:lang w:val="en-US"/>
        </w:rPr>
        <w:t>.</w:t>
      </w:r>
    </w:p>
    <w:p w14:paraId="3096057D" w14:textId="11E68CB6" w:rsidR="002A502B" w:rsidDel="00FC7DBC" w:rsidRDefault="002A502B" w:rsidP="007C7866">
      <w:pPr>
        <w:ind w:firstLine="720"/>
        <w:rPr>
          <w:del w:id="92" w:author="Chuan-Peng Hu" w:date="2023-02-10T12:30:00Z"/>
          <w:color w:val="000000" w:themeColor="text1"/>
        </w:rPr>
      </w:pPr>
      <w:commentRangeStart w:id="93"/>
      <w:del w:id="94" w:author="Chuan-Peng Hu" w:date="2023-02-10T12:06:00Z">
        <w:r w:rsidRPr="002A502B" w:rsidDel="005E5317">
          <w:rPr>
            <w:color w:val="000000" w:themeColor="text1"/>
          </w:rPr>
          <w:delText xml:space="preserve">To measure the SPE, </w:delText>
        </w:r>
      </w:del>
      <w:ins w:id="95" w:author="Chuan-Peng Hu" w:date="2023-02-10T12:06:00Z">
        <w:r w:rsidR="005E5317">
          <w:rPr>
            <w:color w:val="000000" w:themeColor="text1"/>
          </w:rPr>
          <w:t xml:space="preserve">SPE has been tested by </w:t>
        </w:r>
      </w:ins>
      <w:r w:rsidRPr="002A502B">
        <w:rPr>
          <w:color w:val="000000" w:themeColor="text1"/>
        </w:rPr>
        <w:t xml:space="preserve">various </w:t>
      </w:r>
      <w:del w:id="96" w:author="Chuan-Peng Hu" w:date="2023-02-10T12:05:00Z">
        <w:r w:rsidRPr="002A502B" w:rsidDel="005E5317">
          <w:rPr>
            <w:rFonts w:hint="eastAsia"/>
            <w:color w:val="000000" w:themeColor="text1"/>
          </w:rPr>
          <w:delText xml:space="preserve">tests </w:delText>
        </w:r>
      </w:del>
      <w:ins w:id="97" w:author="Chuan-Peng Hu" w:date="2023-02-10T12:05:00Z">
        <w:r w:rsidR="005E5317">
          <w:rPr>
            <w:rFonts w:hint="eastAsia"/>
            <w:color w:val="000000" w:themeColor="text1"/>
          </w:rPr>
          <w:t>tasks</w:t>
        </w:r>
      </w:ins>
      <w:del w:id="98" w:author="Chuan-Peng Hu" w:date="2023-02-10T12:06:00Z">
        <w:r w:rsidRPr="002A502B" w:rsidDel="005E5317">
          <w:rPr>
            <w:color w:val="000000" w:themeColor="text1"/>
          </w:rPr>
          <w:delText>have been used</w:delText>
        </w:r>
      </w:del>
      <w:r w:rsidRPr="002A502B">
        <w:rPr>
          <w:color w:val="000000" w:themeColor="text1"/>
        </w:rPr>
        <w:t>, such as the trait-adjectives paradigm</w:t>
      </w:r>
      <w:ins w:id="99" w:author="Chuan-Peng Hu" w:date="2023-02-10T12:05:00Z">
        <w:r w:rsidR="005E5317">
          <w:rPr>
            <w:color w:val="000000" w:themeColor="text1"/>
          </w:rPr>
          <w:t xml:space="preserve"> </w:t>
        </w:r>
      </w:ins>
      <w:r w:rsidR="00AD1429">
        <w:rPr>
          <w:color w:val="000000" w:themeColor="text1"/>
        </w:rPr>
        <w:fldChar w:fldCharType="begin">
          <w:fldData xml:space="preserve">PEVuZE5vdGU+PENpdGU+PEF1dGhvcj5DcmFpazwvQXV0aG9yPjxZZWFyPjE5NzU8L1llYXI+PFJl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</w:fldData>
        </w:fldChar>
      </w:r>
      <w:r w:rsidR="00AD1429">
        <w:rPr>
          <w:color w:val="000000" w:themeColor="text1"/>
        </w:rPr>
        <w:instrText xml:space="preserve"> ADDIN EN.CITE </w:instrText>
      </w:r>
      <w:r w:rsidR="00AD1429">
        <w:rPr>
          <w:color w:val="000000" w:themeColor="text1"/>
        </w:rPr>
        <w:fldChar w:fldCharType="begin">
          <w:fldData xml:space="preserve">PEVuZE5vdGU+PENpdGU+PEF1dGhvcj5DcmFpazwvQXV0aG9yPjxZZWFyPjE5NzU8L1llYXI+PFJl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</w:fldData>
        </w:fldChar>
      </w:r>
      <w:r w:rsidR="00AD1429">
        <w:rPr>
          <w:color w:val="000000" w:themeColor="text1"/>
        </w:rPr>
        <w:instrText xml:space="preserve"> ADDIN EN.CITE.DATA </w:instrText>
      </w:r>
      <w:r w:rsidR="00AD1429">
        <w:rPr>
          <w:color w:val="000000" w:themeColor="text1"/>
        </w:rPr>
      </w:r>
      <w:r w:rsidR="00AD1429">
        <w:rPr>
          <w:color w:val="000000" w:themeColor="text1"/>
        </w:rPr>
        <w:fldChar w:fldCharType="end"/>
      </w:r>
      <w:r w:rsidR="00AD1429">
        <w:rPr>
          <w:color w:val="000000" w:themeColor="text1"/>
        </w:rPr>
      </w:r>
      <w:r w:rsidR="00AD1429">
        <w:rPr>
          <w:color w:val="000000" w:themeColor="text1"/>
        </w:rPr>
        <w:fldChar w:fldCharType="separate"/>
      </w:r>
      <w:r w:rsidR="00AD1429">
        <w:rPr>
          <w:noProof/>
          <w:color w:val="000000" w:themeColor="text1"/>
        </w:rPr>
        <w:t>(Craik &amp; Tulving, 1975; Rogers et al., 1977)</w:t>
      </w:r>
      <w:r w:rsidR="00AD1429">
        <w:rPr>
          <w:color w:val="000000" w:themeColor="text1"/>
        </w:rPr>
        <w:fldChar w:fldCharType="end"/>
      </w:r>
      <w:r w:rsidR="007C7866" w:rsidRPr="00F968A5">
        <w:rPr>
          <w:color w:val="000000" w:themeColor="text1"/>
        </w:rPr>
        <w:t>, attentional blink paradigm</w:t>
      </w:r>
      <w:r w:rsidR="00AD1429">
        <w:rPr>
          <w:color w:val="000000" w:themeColor="text1"/>
        </w:rPr>
        <w:fldChar w:fldCharType="begin"/>
      </w:r>
      <w:r w:rsidR="00AD1429">
        <w:rPr>
          <w:color w:val="000000" w:themeColor="text1"/>
        </w:rPr>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AD1429">
        <w:rPr>
          <w:color w:val="000000" w:themeColor="text1"/>
        </w:rPr>
        <w:fldChar w:fldCharType="separate"/>
      </w:r>
      <w:r w:rsidR="00AD1429">
        <w:rPr>
          <w:noProof/>
          <w:color w:val="000000" w:themeColor="text1"/>
        </w:rPr>
        <w:t>(Shapiro et al., 1997)</w:t>
      </w:r>
      <w:r w:rsidR="00AD1429">
        <w:rPr>
          <w:color w:val="000000" w:themeColor="text1"/>
        </w:rPr>
        <w:fldChar w:fldCharType="end"/>
      </w:r>
      <w:r w:rsidR="007C7866" w:rsidRPr="00F968A5">
        <w:rPr>
          <w:color w:val="000000" w:themeColor="text1"/>
          <w:lang w:val="en-US"/>
        </w:rPr>
        <w:t xml:space="preserve">, </w:t>
      </w:r>
      <w:r w:rsidRPr="002A502B">
        <w:rPr>
          <w:color w:val="000000" w:themeColor="text1"/>
          <w:lang w:val="en-US"/>
        </w:rPr>
        <w:t>and</w:t>
      </w:r>
      <w:r>
        <w:rPr>
          <w:color w:val="000000" w:themeColor="text1"/>
          <w:lang w:val="en-US"/>
        </w:rPr>
        <w:t xml:space="preserve"> </w:t>
      </w:r>
      <w:r w:rsidR="007C7866" w:rsidRPr="00F968A5">
        <w:rPr>
          <w:color w:val="000000" w:themeColor="text1"/>
        </w:rPr>
        <w:t xml:space="preserve">the ownership task </w:t>
      </w:r>
      <w:r w:rsidR="00AD1429">
        <w:rPr>
          <w:color w:val="000000" w:themeColor="text1"/>
        </w:rPr>
        <w:fldChar w:fldCharType="begin"/>
      </w:r>
      <w:r w:rsidR="00AD1429">
        <w:rPr>
          <w:color w:val="000000" w:themeColor="text1"/>
        </w:rPr>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AD1429">
        <w:rPr>
          <w:color w:val="000000" w:themeColor="text1"/>
        </w:rPr>
        <w:fldChar w:fldCharType="separate"/>
      </w:r>
      <w:r w:rsidR="00AD1429">
        <w:rPr>
          <w:noProof/>
          <w:color w:val="000000" w:themeColor="text1"/>
        </w:rPr>
        <w:t>(Cunningham et al., 2008</w:t>
      </w:r>
      <w:del w:id="100" w:author="Chuan-Peng Hu" w:date="2023-02-10T12:05:00Z">
        <w:r w:rsidR="00AD1429" w:rsidDel="005E5317">
          <w:rPr>
            <w:noProof/>
            <w:color w:val="000000" w:themeColor="text1"/>
          </w:rPr>
          <w:delText>)</w:delText>
        </w:r>
      </w:del>
      <w:r w:rsidR="00AD1429">
        <w:rPr>
          <w:color w:val="000000" w:themeColor="text1"/>
        </w:rPr>
        <w:fldChar w:fldCharType="end"/>
      </w:r>
      <w:ins w:id="101" w:author="Chuan-Peng Hu" w:date="2023-02-10T12:05:00Z">
        <w:r w:rsidR="005E5317">
          <w:rPr>
            <w:color w:val="000000" w:themeColor="text1"/>
          </w:rPr>
          <w:t xml:space="preserve">, </w:t>
        </w:r>
      </w:ins>
      <w:del w:id="102" w:author="Chuan-Peng Hu" w:date="2023-02-10T12:05:00Z">
        <w:r w:rsidR="007C7866" w:rsidRPr="00F968A5" w:rsidDel="005E5317">
          <w:rPr>
            <w:color w:val="000000" w:themeColor="text1"/>
            <w:lang w:val="en-US"/>
          </w:rPr>
          <w:delText>(</w:delText>
        </w:r>
      </w:del>
      <w:r w:rsidR="007C7866" w:rsidRPr="00F968A5">
        <w:rPr>
          <w:color w:val="000000" w:themeColor="text1"/>
          <w:lang w:val="en-US"/>
        </w:rPr>
        <w:t xml:space="preserve">see a review </w:t>
      </w:r>
      <w:del w:id="103" w:author="Chuan-Peng Hu" w:date="2023-02-10T12:05:00Z">
        <w:r w:rsidR="007C7866" w:rsidRPr="00F968A5" w:rsidDel="005E5317">
          <w:rPr>
            <w:color w:val="000000" w:themeColor="text1"/>
            <w:lang w:val="en-US"/>
          </w:rPr>
          <w:delText>on</w:delText>
        </w:r>
      </w:del>
      <w:r w:rsidR="00AD1429">
        <w:rPr>
          <w:color w:val="000000" w:themeColor="text1"/>
          <w:lang w:val="en-US"/>
        </w:rPr>
        <w:fldChar w:fldCharType="begin"/>
      </w:r>
      <w:r w:rsidR="00AD1429">
        <w:rPr>
          <w:color w:val="000000" w:themeColor="text1"/>
          <w:lang w:val="en-US"/>
        </w:rPr>
        <w:instrText xml:space="preserve"> ADDIN EN.CITE &lt;EndNote&gt;&lt;Cite&gt;&lt;Author&gt;Amodeo&lt;/Author&gt;&lt;Year&gt;2021&lt;/Year&gt;&lt;RecNum&gt;2&lt;/RecNum&gt;&lt;DisplayText&gt;(Amodeo et al., 2021)&lt;/DisplayText&gt;&lt;record&gt;&lt;rec-number&gt;2&lt;/rec-number&gt;&lt;foreign-keys&gt;&lt;key app="EN" db-id="w5e5sta9arwa50eztf0vzr0zf55zr00xd9ae" timestamp="1675768570"&gt;2&lt;/key&gt;&lt;/foreign-keys&gt;&lt;ref-type name="Journal Article"&gt;17&lt;/ref-type&gt;&lt;contributors&gt;&lt;authors&gt;&lt;author&gt;Amodeo, L.&lt;/author&gt;&lt;author&gt;Wiersema, J. R.&lt;/author&gt;&lt;author&gt;Brass, M.&lt;/author&gt;&lt;author&gt;Nijhof, A. D.&lt;/author&gt;&lt;/authors&gt;&lt;/contributors&gt;&lt;titles&gt;&lt;title&gt;A comparison of self-bias measures across cognitive domains&lt;/title&gt;&lt;secondary-title&gt;BMC Psychology&lt;/secondary-title&gt;&lt;/titles&gt;&lt;periodical&gt;&lt;full-title&gt;BMC Psychology&lt;/full-title&gt;&lt;/periodical&gt;&lt;pages&gt;1-132&lt;/pages&gt;&lt;volume&gt;9&lt;/volume&gt;&lt;number&gt;1&lt;/number&gt;&lt;dates&gt;&lt;year&gt;2021&lt;/year&gt;&lt;/dates&gt;&lt;urls&gt;&lt;/urls&gt;&lt;electronic-resource-num&gt;10.1186/s40359-021-00639-x &lt;/electronic-resource-num&gt;&lt;/record&gt;&lt;/Cite&gt;&lt;/EndNote&gt;</w:instrText>
      </w:r>
      <w:r w:rsidR="00AD1429">
        <w:rPr>
          <w:color w:val="000000" w:themeColor="text1"/>
          <w:lang w:val="en-US"/>
        </w:rPr>
        <w:fldChar w:fldCharType="separate"/>
      </w:r>
      <w:del w:id="104" w:author="Chuan-Peng Hu" w:date="2023-02-10T12:05:00Z">
        <w:r w:rsidR="00AD1429" w:rsidDel="005E5317">
          <w:rPr>
            <w:noProof/>
            <w:color w:val="000000" w:themeColor="text1"/>
            <w:lang w:val="en-US"/>
          </w:rPr>
          <w:delText>(</w:delText>
        </w:r>
      </w:del>
      <w:r w:rsidR="00AD1429">
        <w:rPr>
          <w:noProof/>
          <w:color w:val="000000" w:themeColor="text1"/>
          <w:lang w:val="en-US"/>
        </w:rPr>
        <w:t>Amodeo et al., 2021)</w:t>
      </w:r>
      <w:r w:rsidR="00AD1429">
        <w:rPr>
          <w:color w:val="000000" w:themeColor="text1"/>
          <w:lang w:val="en-US"/>
        </w:rPr>
        <w:fldChar w:fldCharType="end"/>
      </w:r>
      <w:del w:id="105" w:author="Chuan-Peng Hu" w:date="2023-02-10T12:06:00Z">
        <w:r w:rsidR="007C7866" w:rsidRPr="00F968A5" w:rsidDel="005E5317">
          <w:rPr>
            <w:color w:val="000000" w:themeColor="text1"/>
            <w:lang w:val="en-US"/>
          </w:rPr>
          <w:delText>)</w:delText>
        </w:r>
      </w:del>
      <w:r w:rsidR="007C7866" w:rsidRPr="00F968A5">
        <w:rPr>
          <w:color w:val="000000" w:themeColor="text1"/>
          <w:lang w:val="en-US"/>
        </w:rPr>
        <w:t xml:space="preserve">. </w:t>
      </w:r>
      <w:del w:id="106" w:author="Chuan-Peng Hu" w:date="2023-02-10T12:07:00Z">
        <w:r w:rsidRPr="002A502B" w:rsidDel="005E5317">
          <w:rPr>
            <w:color w:val="000000" w:themeColor="text1"/>
            <w:lang w:val="en-US"/>
          </w:rPr>
          <w:delText xml:space="preserve">However, </w:delText>
        </w:r>
      </w:del>
      <w:ins w:id="107" w:author="Chuan-Peng Hu" w:date="2023-02-10T12:07:00Z">
        <w:r w:rsidR="005E5317">
          <w:rPr>
            <w:color w:val="000000" w:themeColor="text1"/>
            <w:lang w:val="en-US"/>
          </w:rPr>
          <w:t xml:space="preserve">One persisting </w:t>
        </w:r>
      </w:ins>
      <w:ins w:id="108" w:author="Chuan-Peng Hu" w:date="2023-02-10T12:08:00Z">
        <w:r w:rsidR="005E5317">
          <w:rPr>
            <w:color w:val="000000" w:themeColor="text1"/>
            <w:lang w:val="en-US"/>
          </w:rPr>
          <w:t>challenge</w:t>
        </w:r>
      </w:ins>
      <w:ins w:id="109" w:author="Chuan-Peng Hu" w:date="2023-02-10T12:07:00Z">
        <w:r w:rsidR="005E5317">
          <w:rPr>
            <w:color w:val="000000" w:themeColor="text1"/>
            <w:lang w:val="en-US"/>
          </w:rPr>
          <w:t xml:space="preserve"> is </w:t>
        </w:r>
      </w:ins>
      <w:ins w:id="110" w:author="Chuan-Peng Hu" w:date="2023-02-10T12:08:00Z">
        <w:r w:rsidR="005E5317">
          <w:rPr>
            <w:color w:val="000000" w:themeColor="text1"/>
            <w:lang w:val="en-US"/>
          </w:rPr>
          <w:t>to isolating the effect of self-relatedness from familiarity</w:t>
        </w:r>
      </w:ins>
      <w:ins w:id="111" w:author="Chuan-Peng Hu" w:date="2023-02-10T12:09:00Z">
        <w:r w:rsidR="005E5317">
          <w:rPr>
            <w:color w:val="000000" w:themeColor="text1"/>
            <w:lang w:val="en-US"/>
          </w:rPr>
          <w:t xml:space="preserve">, given that self-related stimuli, such as own name, own faces, </w:t>
        </w:r>
        <w:r w:rsidR="00093677">
          <w:rPr>
            <w:color w:val="000000" w:themeColor="text1"/>
            <w:lang w:val="en-US"/>
          </w:rPr>
          <w:t xml:space="preserve">are also </w:t>
        </w:r>
      </w:ins>
      <w:del w:id="112" w:author="Chuan-Peng Hu" w:date="2023-02-10T12:09:00Z">
        <w:r w:rsidRPr="002A502B" w:rsidDel="00093677">
          <w:rPr>
            <w:color w:val="000000" w:themeColor="text1"/>
            <w:lang w:val="en-US"/>
          </w:rPr>
          <w:delText xml:space="preserve">it is difficult to determine if self-related stimuli, like the participant's own name or face, are processed faster because they are associated with the self or because they are </w:delText>
        </w:r>
      </w:del>
      <w:r w:rsidRPr="002A502B">
        <w:rPr>
          <w:color w:val="000000" w:themeColor="text1"/>
          <w:lang w:val="en-US"/>
        </w:rPr>
        <w:t>more familiar</w:t>
      </w:r>
      <w:ins w:id="113" w:author="Chuan-Peng Hu" w:date="2023-02-10T12:09:00Z">
        <w:r w:rsidR="00093677">
          <w:rPr>
            <w:color w:val="000000" w:themeColor="text1"/>
            <w:lang w:val="en-US"/>
          </w:rPr>
          <w:t xml:space="preserve"> than other-related stimuli</w:t>
        </w:r>
      </w:ins>
      <w:r w:rsidRPr="002A502B">
        <w:rPr>
          <w:color w:val="000000" w:themeColor="text1"/>
          <w:lang w:val="en-US"/>
        </w:rPr>
        <w:t xml:space="preserve">. </w:t>
      </w:r>
      <w:r w:rsidR="007C7866" w:rsidRPr="00F968A5">
        <w:rPr>
          <w:color w:val="000000" w:themeColor="text1"/>
        </w:rPr>
        <w:t xml:space="preserve"> </w:t>
      </w:r>
      <w:ins w:id="114" w:author="Chuan-Peng Hu" w:date="2023-02-10T12:10:00Z">
        <w:r w:rsidR="00093677">
          <w:rPr>
            <w:color w:val="000000" w:themeColor="text1"/>
          </w:rPr>
          <w:t xml:space="preserve">To address the issue, Sui and colleagues (2012) developed </w:t>
        </w:r>
      </w:ins>
      <w:del w:id="115" w:author="Chuan-Peng Hu" w:date="2023-02-10T12:10:00Z">
        <w:r w:rsidRPr="002A502B" w:rsidDel="00093677">
          <w:rPr>
            <w:b/>
            <w:color w:val="000000" w:themeColor="text1"/>
          </w:rPr>
          <w:delText xml:space="preserve">The </w:delText>
        </w:r>
      </w:del>
      <w:ins w:id="116" w:author="Chuan-Peng Hu" w:date="2023-02-10T12:10:00Z">
        <w:r w:rsidR="00093677">
          <w:rPr>
            <w:b/>
            <w:color w:val="000000" w:themeColor="text1"/>
          </w:rPr>
          <w:t>t</w:t>
        </w:r>
        <w:r w:rsidR="00093677" w:rsidRPr="002A502B">
          <w:rPr>
            <w:b/>
            <w:color w:val="000000" w:themeColor="text1"/>
          </w:rPr>
          <w:t xml:space="preserve">he </w:t>
        </w:r>
      </w:ins>
      <w:r w:rsidRPr="002A502B">
        <w:rPr>
          <w:b/>
          <w:color w:val="000000" w:themeColor="text1"/>
        </w:rPr>
        <w:t>self-associative learning task (SALT)</w:t>
      </w:r>
      <w:del w:id="117" w:author="Chuan-Peng Hu" w:date="2023-02-10T12:11:00Z">
        <w:r w:rsidRPr="002A502B" w:rsidDel="00093677">
          <w:rPr>
            <w:color w:val="000000" w:themeColor="text1"/>
          </w:rPr>
          <w:delText xml:space="preserve"> </w:delText>
        </w:r>
      </w:del>
      <w:del w:id="118" w:author="Chuan-Peng Hu" w:date="2023-02-10T12:10:00Z">
        <w:r w:rsidRPr="002A502B" w:rsidDel="00093677">
          <w:rPr>
            <w:color w:val="000000" w:themeColor="text1"/>
          </w:rPr>
          <w:delText>developed by Sui and colleagues provides an effective approach to studying self-related information in individual cognitive processing, avoiding the confound of familiarity</w:delText>
        </w:r>
      </w:del>
      <w:del w:id="119" w:author="Chuan-Peng Hu" w:date="2023-02-10T12:11:00Z">
        <w:r w:rsidR="00AD1429" w:rsidDel="00093677">
          <w:rPr>
            <w:color w:val="000000" w:themeColor="text1"/>
          </w:rPr>
          <w:fldChar w:fldCharType="begin"/>
        </w:r>
        <w:r w:rsidR="00AD1429" w:rsidDel="00093677">
          <w:rPr>
            <w:color w:val="000000" w:themeColor="text1"/>
          </w:rPr>
          <w:del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delInstrText>
        </w:r>
        <w:r w:rsidR="00AD1429" w:rsidDel="00093677">
          <w:rPr>
            <w:color w:val="000000" w:themeColor="text1"/>
          </w:rPr>
          <w:fldChar w:fldCharType="separate"/>
        </w:r>
        <w:r w:rsidR="00AD1429" w:rsidDel="00093677">
          <w:rPr>
            <w:noProof/>
            <w:color w:val="000000" w:themeColor="text1"/>
          </w:rPr>
          <w:delText>(Sui et al., 2012)</w:delText>
        </w:r>
        <w:r w:rsidR="00AD1429" w:rsidDel="00093677">
          <w:rPr>
            <w:color w:val="000000" w:themeColor="text1"/>
          </w:rPr>
          <w:fldChar w:fldCharType="end"/>
        </w:r>
      </w:del>
      <w:r w:rsidR="007C7866" w:rsidRPr="00F968A5">
        <w:rPr>
          <w:color w:val="000000" w:themeColor="text1"/>
        </w:rPr>
        <w:t xml:space="preserve">. </w:t>
      </w:r>
      <w:r w:rsidRPr="002A502B">
        <w:rPr>
          <w:color w:val="000000" w:themeColor="text1"/>
          <w:lang w:val="en-US"/>
        </w:rPr>
        <w:t>In t</w:t>
      </w:r>
      <w:ins w:id="120" w:author="Chuan-Peng Hu" w:date="2023-02-10T12:10:00Z">
        <w:r w:rsidR="00093677">
          <w:rPr>
            <w:color w:val="000000" w:themeColor="text1"/>
            <w:lang w:val="en-US"/>
          </w:rPr>
          <w:t xml:space="preserve">his </w:t>
        </w:r>
      </w:ins>
      <w:ins w:id="121" w:author="Chuan-Peng Hu" w:date="2023-02-10T12:11:00Z">
        <w:r w:rsidR="00093677">
          <w:rPr>
            <w:color w:val="000000" w:themeColor="text1"/>
            <w:lang w:val="en-US"/>
          </w:rPr>
          <w:t>task</w:t>
        </w:r>
      </w:ins>
      <w:del w:id="122" w:author="Chuan-Peng Hu" w:date="2023-02-10T12:10:00Z">
        <w:r w:rsidRPr="002A502B" w:rsidDel="00093677">
          <w:rPr>
            <w:color w:val="000000" w:themeColor="text1"/>
            <w:lang w:val="en-US"/>
          </w:rPr>
          <w:delText>he SALT</w:delText>
        </w:r>
      </w:del>
      <w:r w:rsidRPr="002A502B">
        <w:rPr>
          <w:color w:val="000000" w:themeColor="text1"/>
          <w:lang w:val="en-US"/>
        </w:rPr>
        <w:t>, participants first associate geometrical shapes (e.g., triangle, square, and circle) with</w:t>
      </w:r>
      <w:ins w:id="123" w:author="Chuan-Peng Hu" w:date="2023-02-10T12:11:00Z">
        <w:r w:rsidR="00093677">
          <w:rPr>
            <w:color w:val="000000" w:themeColor="text1"/>
            <w:lang w:val="en-US"/>
          </w:rPr>
          <w:t xml:space="preserve"> </w:t>
        </w:r>
      </w:ins>
      <w:del w:id="124" w:author="Chuan-Peng Hu" w:date="2023-02-10T12:11:00Z">
        <w:r w:rsidRPr="002A502B" w:rsidDel="00093677">
          <w:rPr>
            <w:color w:val="000000" w:themeColor="text1"/>
            <w:lang w:val="en-US"/>
          </w:rPr>
          <w:delText xml:space="preserve"> </w:delText>
        </w:r>
      </w:del>
      <w:r w:rsidRPr="002A502B">
        <w:rPr>
          <w:color w:val="000000" w:themeColor="text1"/>
          <w:lang w:val="en-US"/>
        </w:rPr>
        <w:t>labels</w:t>
      </w:r>
      <w:ins w:id="125" w:author="Chuan-Peng Hu" w:date="2023-02-10T12:11:00Z">
        <w:r w:rsidR="00093677">
          <w:rPr>
            <w:color w:val="000000" w:themeColor="text1"/>
            <w:lang w:val="en-US"/>
          </w:rPr>
          <w:t xml:space="preserve"> of persons</w:t>
        </w:r>
      </w:ins>
      <w:r w:rsidRPr="002A502B">
        <w:rPr>
          <w:color w:val="000000" w:themeColor="text1"/>
          <w:lang w:val="en-US"/>
        </w:rPr>
        <w:t xml:space="preserve"> (e.g., "You," "friend," and "stranger")</w:t>
      </w:r>
      <w:del w:id="126" w:author="Chuan-Peng Hu" w:date="2023-02-10T12:27:00Z">
        <w:r w:rsidRPr="002A502B" w:rsidDel="005D082C">
          <w:rPr>
            <w:color w:val="000000" w:themeColor="text1"/>
            <w:lang w:val="en-US"/>
          </w:rPr>
          <w:delText>. In the second stage,</w:delText>
        </w:r>
      </w:del>
      <w:ins w:id="127" w:author="Chuan-Peng Hu" w:date="2023-02-10T12:27:00Z">
        <w:r w:rsidR="005D082C">
          <w:rPr>
            <w:color w:val="000000" w:themeColor="text1"/>
            <w:lang w:val="en-US"/>
          </w:rPr>
          <w:t xml:space="preserve"> and then finish a perceptual matching task in which</w:t>
        </w:r>
      </w:ins>
      <w:r w:rsidRPr="002A502B">
        <w:rPr>
          <w:color w:val="000000" w:themeColor="text1"/>
          <w:lang w:val="en-US"/>
        </w:rPr>
        <w:t xml:space="preserve"> participants decide if the shape-label pair</w:t>
      </w:r>
      <w:del w:id="128" w:author="Chuan-Peng Hu" w:date="2023-02-10T12:28:00Z">
        <w:r w:rsidRPr="002A502B" w:rsidDel="005D082C">
          <w:rPr>
            <w:color w:val="000000" w:themeColor="text1"/>
            <w:lang w:val="en-US"/>
          </w:rPr>
          <w:delText>ing</w:delText>
        </w:r>
      </w:del>
      <w:r w:rsidRPr="002A502B">
        <w:rPr>
          <w:color w:val="000000" w:themeColor="text1"/>
          <w:lang w:val="en-US"/>
        </w:rPr>
        <w:t>s</w:t>
      </w:r>
      <w:ins w:id="129" w:author="Chuan-Peng Hu" w:date="2023-02-10T12:28:00Z">
        <w:r w:rsidR="005D082C">
          <w:rPr>
            <w:color w:val="000000" w:themeColor="text1"/>
            <w:lang w:val="en-US"/>
          </w:rPr>
          <w:t xml:space="preserve"> presented on the screen</w:t>
        </w:r>
      </w:ins>
      <w:r w:rsidRPr="002A502B">
        <w:rPr>
          <w:color w:val="000000" w:themeColor="text1"/>
          <w:lang w:val="en-US"/>
        </w:rPr>
        <w:t xml:space="preserve"> match</w:t>
      </w:r>
      <w:ins w:id="130" w:author="Chuan-Peng Hu" w:date="2023-02-10T12:28:00Z">
        <w:r w:rsidR="005D082C">
          <w:rPr>
            <w:color w:val="000000" w:themeColor="text1"/>
            <w:lang w:val="en-US"/>
          </w:rPr>
          <w:t xml:space="preserve"> the learned association or not</w:t>
        </w:r>
      </w:ins>
      <w:r w:rsidRPr="002A502B">
        <w:rPr>
          <w:color w:val="000000" w:themeColor="text1"/>
          <w:lang w:val="en-US"/>
        </w:rPr>
        <w:t xml:space="preserve">. Typically, </w:t>
      </w:r>
      <w:ins w:id="131" w:author="Chuan-Peng Hu" w:date="2023-02-10T12:28:00Z">
        <w:r w:rsidR="005D082C">
          <w:rPr>
            <w:color w:val="000000" w:themeColor="text1"/>
            <w:lang w:val="en-US"/>
          </w:rPr>
          <w:t>shapes associated with the self is performed better</w:t>
        </w:r>
      </w:ins>
      <w:ins w:id="132" w:author="Chuan-Peng Hu" w:date="2023-02-10T12:29:00Z">
        <w:r w:rsidR="005D082C">
          <w:rPr>
            <w:color w:val="000000" w:themeColor="text1"/>
            <w:lang w:val="en-US"/>
          </w:rPr>
          <w:t>, with</w:t>
        </w:r>
      </w:ins>
      <w:del w:id="133" w:author="Chuan-Peng Hu" w:date="2023-02-10T12:28:00Z">
        <w:r w:rsidRPr="002A502B" w:rsidDel="005D082C">
          <w:rPr>
            <w:color w:val="000000" w:themeColor="text1"/>
            <w:lang w:val="en-US"/>
          </w:rPr>
          <w:delText>a significant SPE is found</w:delText>
        </w:r>
      </w:del>
      <w:ins w:id="134" w:author="Chuan-Peng Hu" w:date="2023-02-10T12:28:00Z">
        <w:r w:rsidR="005D082C">
          <w:rPr>
            <w:color w:val="000000" w:themeColor="text1"/>
            <w:lang w:val="en-US"/>
          </w:rPr>
          <w:t xml:space="preserve"> </w:t>
        </w:r>
      </w:ins>
      <w:del w:id="135" w:author="Chuan-Peng Hu" w:date="2023-02-10T12:28:00Z">
        <w:r w:rsidRPr="002A502B" w:rsidDel="005D082C">
          <w:rPr>
            <w:color w:val="000000" w:themeColor="text1"/>
            <w:lang w:val="en-US"/>
          </w:rPr>
          <w:delText xml:space="preserve"> with </w:delText>
        </w:r>
      </w:del>
      <w:r w:rsidRPr="002A502B">
        <w:rPr>
          <w:color w:val="000000" w:themeColor="text1"/>
          <w:lang w:val="en-US"/>
        </w:rPr>
        <w:t>faster response times, better accuracy, and</w:t>
      </w:r>
      <w:ins w:id="136" w:author="Chuan-Peng Hu" w:date="2023-02-10T12:29:00Z">
        <w:r w:rsidR="005D082C">
          <w:rPr>
            <w:color w:val="000000" w:themeColor="text1"/>
            <w:lang w:val="en-US"/>
          </w:rPr>
          <w:t>/or</w:t>
        </w:r>
      </w:ins>
      <w:r w:rsidRPr="002A502B">
        <w:rPr>
          <w:color w:val="000000" w:themeColor="text1"/>
          <w:lang w:val="en-US"/>
        </w:rPr>
        <w:t xml:space="preserve"> higher sensitivity scores </w:t>
      </w:r>
      <w:ins w:id="137" w:author="Chuan-Peng Hu" w:date="2023-02-10T12:29:00Z">
        <w:r w:rsidR="005D082C">
          <w:rPr>
            <w:color w:val="000000" w:themeColor="text1"/>
            <w:lang w:val="en-US"/>
          </w:rPr>
          <w:t xml:space="preserve">as </w:t>
        </w:r>
      </w:ins>
      <w:del w:id="138" w:author="Chuan-Peng Hu" w:date="2023-02-10T12:29:00Z">
        <w:r w:rsidRPr="002A502B" w:rsidDel="005D082C">
          <w:rPr>
            <w:color w:val="000000" w:themeColor="text1"/>
            <w:lang w:val="en-US"/>
          </w:rPr>
          <w:delText xml:space="preserve">for self-shapes </w:delText>
        </w:r>
      </w:del>
      <w:r w:rsidRPr="002A502B">
        <w:rPr>
          <w:color w:val="000000" w:themeColor="text1"/>
          <w:lang w:val="en-US"/>
        </w:rPr>
        <w:t>compared to friend and stranger shapes</w:t>
      </w:r>
      <w:ins w:id="139" w:author="Chuan-Peng Hu" w:date="2023-02-10T12:29:00Z">
        <w:r w:rsidR="005D082C">
          <w:rPr>
            <w:color w:val="000000" w:themeColor="text1"/>
            <w:lang w:val="en-US"/>
          </w:rPr>
          <w:t xml:space="preserve"> </w:t>
        </w:r>
      </w:ins>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 </w:instrText>
      </w:r>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EN.CITE.DATA </w:instrText>
      </w:r>
      <w:r w:rsidR="00AD1429">
        <w:rPr>
          <w:color w:val="000000" w:themeColor="text1"/>
          <w:lang w:val="en-US"/>
        </w:rPr>
      </w:r>
      <w:r w:rsidR="00AD1429">
        <w:rPr>
          <w:color w:val="000000" w:themeColor="text1"/>
          <w:lang w:val="en-US"/>
        </w:rPr>
        <w:fldChar w:fldCharType="end"/>
      </w:r>
      <w:r w:rsidR="00AD1429">
        <w:rPr>
          <w:color w:val="000000" w:themeColor="text1"/>
          <w:lang w:val="en-US"/>
        </w:rPr>
      </w:r>
      <w:r w:rsidR="00AD1429">
        <w:rPr>
          <w:color w:val="000000" w:themeColor="text1"/>
          <w:lang w:val="en-US"/>
        </w:rPr>
        <w:fldChar w:fldCharType="separate"/>
      </w:r>
      <w:r w:rsidR="00AD1429">
        <w:rPr>
          <w:noProof/>
          <w:color w:val="000000" w:themeColor="text1"/>
          <w:lang w:val="en-US"/>
        </w:rPr>
        <w:t>(Schäfer &amp; Frings, 2019; Sel et al., 2019; Sui et al., 2016)</w:t>
      </w:r>
      <w:r w:rsidR="00AD1429">
        <w:rPr>
          <w:color w:val="000000" w:themeColor="text1"/>
          <w:lang w:val="en-US"/>
        </w:rPr>
        <w:fldChar w:fldCharType="end"/>
      </w:r>
      <w:r w:rsidR="007C7866" w:rsidRPr="00F968A5">
        <w:rPr>
          <w:color w:val="000000" w:themeColor="text1"/>
          <w:lang w:val="en-US"/>
        </w:rPr>
        <w:t>.</w:t>
      </w:r>
      <w:r w:rsidR="007C7866" w:rsidRPr="00F968A5">
        <w:rPr>
          <w:color w:val="000000" w:themeColor="text1"/>
        </w:rPr>
        <w:t xml:space="preserve"> </w:t>
      </w:r>
      <w:r w:rsidRPr="002A502B">
        <w:rPr>
          <w:color w:val="000000" w:themeColor="text1"/>
          <w:lang w:val="en-US"/>
        </w:rPr>
        <w:t xml:space="preserve">The drift-diffusion model was also used to </w:t>
      </w:r>
      <w:del w:id="140" w:author="Chuan-Peng Hu" w:date="2023-02-10T12:29:00Z">
        <w:r w:rsidRPr="002A502B" w:rsidDel="005D082C">
          <w:rPr>
            <w:color w:val="000000" w:themeColor="text1"/>
            <w:lang w:val="en-US"/>
          </w:rPr>
          <w:delText xml:space="preserve">demonstrate </w:delText>
        </w:r>
      </w:del>
      <w:ins w:id="141" w:author="Chuan-Peng Hu" w:date="2023-02-10T12:29:00Z">
        <w:r w:rsidR="005D082C">
          <w:rPr>
            <w:color w:val="000000" w:themeColor="text1"/>
            <w:lang w:val="en-US"/>
          </w:rPr>
          <w:t>decomposite the reaction times and accuracy</w:t>
        </w:r>
      </w:ins>
      <w:ins w:id="142" w:author="Chuan-Peng Hu" w:date="2023-02-10T12:30:00Z">
        <w:r w:rsidR="00FC7DBC">
          <w:rPr>
            <w:color w:val="000000" w:themeColor="text1"/>
            <w:lang w:val="en-US"/>
          </w:rPr>
          <w:t xml:space="preserve"> data</w:t>
        </w:r>
      </w:ins>
      <w:del w:id="143" w:author="Chuan-Peng Hu" w:date="2023-02-10T12:30:00Z">
        <w:r w:rsidRPr="002A502B" w:rsidDel="00FC7DBC">
          <w:rPr>
            <w:color w:val="000000" w:themeColor="text1"/>
            <w:lang w:val="en-US"/>
          </w:rPr>
          <w:delText>the perceptual matching of immediately acquired self-relatedness</w:delText>
        </w:r>
      </w:del>
      <w:ins w:id="144" w:author="Chuan-Peng Hu" w:date="2023-02-10T12:30:00Z">
        <w:r w:rsidR="00FC7DBC">
          <w:rPr>
            <w:color w:val="000000" w:themeColor="text1"/>
            <w:lang w:val="en-US"/>
          </w:rPr>
          <w:t xml:space="preserve"> and revealed</w:t>
        </w:r>
      </w:ins>
      <w:del w:id="145" w:author="Chuan-Peng Hu" w:date="2023-02-10T12:30:00Z">
        <w:r w:rsidRPr="002A502B" w:rsidDel="00FC7DBC">
          <w:rPr>
            <w:color w:val="000000" w:themeColor="text1"/>
            <w:lang w:val="en-US"/>
          </w:rPr>
          <w:delText>, showing</w:delText>
        </w:r>
      </w:del>
      <w:r w:rsidRPr="002A502B">
        <w:rPr>
          <w:color w:val="000000" w:themeColor="text1"/>
          <w:lang w:val="en-US"/>
        </w:rPr>
        <w:t xml:space="preserve"> faster evidence accumulation (drift rate</w:t>
      </w:r>
      <w:ins w:id="146" w:author="Chuan-Peng Hu" w:date="2023-02-10T12:30:00Z">
        <w:r w:rsidR="00FC7DBC">
          <w:rPr>
            <w:color w:val="000000" w:themeColor="text1"/>
            <w:lang w:val="en-US"/>
          </w:rPr>
          <w:t>, v</w:t>
        </w:r>
      </w:ins>
      <w:r w:rsidRPr="002A502B">
        <w:rPr>
          <w:color w:val="000000" w:themeColor="text1"/>
          <w:lang w:val="en-US"/>
        </w:rPr>
        <w:t>) and a bias at the start of information accumulation (starting point, z)</w:t>
      </w:r>
      <w:ins w:id="147" w:author="Chuan-Peng Hu" w:date="2023-02-10T12:30:00Z">
        <w:r w:rsidR="00FC7DBC">
          <w:rPr>
            <w:color w:val="000000" w:themeColor="text1"/>
            <w:lang w:val="en-US"/>
          </w:rPr>
          <w:t xml:space="preserve"> </w:t>
        </w:r>
      </w:ins>
      <w:r w:rsidR="00AD1429">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AD1429">
        <w:rPr>
          <w:color w:val="000000" w:themeColor="text1"/>
          <w:lang w:val="en-US"/>
        </w:rPr>
        <w:instrText xml:space="preserve"> ADDIN EN.CITE </w:instrText>
      </w:r>
      <w:r w:rsidR="00AD1429">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AD1429">
        <w:rPr>
          <w:color w:val="000000" w:themeColor="text1"/>
          <w:lang w:val="en-US"/>
        </w:rPr>
        <w:instrText xml:space="preserve"> ADDIN EN.CITE.DATA </w:instrText>
      </w:r>
      <w:r w:rsidR="00AD1429">
        <w:rPr>
          <w:color w:val="000000" w:themeColor="text1"/>
          <w:lang w:val="en-US"/>
        </w:rPr>
      </w:r>
      <w:r w:rsidR="00AD1429">
        <w:rPr>
          <w:color w:val="000000" w:themeColor="text1"/>
          <w:lang w:val="en-US"/>
        </w:rPr>
        <w:fldChar w:fldCharType="end"/>
      </w:r>
      <w:r w:rsidR="00AD1429">
        <w:rPr>
          <w:color w:val="000000" w:themeColor="text1"/>
          <w:lang w:val="en-US"/>
        </w:rPr>
      </w:r>
      <w:r w:rsidR="00AD1429">
        <w:rPr>
          <w:color w:val="000000" w:themeColor="text1"/>
          <w:lang w:val="en-US"/>
        </w:rPr>
        <w:fldChar w:fldCharType="separate"/>
      </w:r>
      <w:r w:rsidR="00AD1429">
        <w:rPr>
          <w:noProof/>
          <w:color w:val="000000" w:themeColor="text1"/>
          <w:lang w:val="en-US"/>
        </w:rPr>
        <w:t>(Golubickis et al., 2017; Macrae et al., 2017; Yankouskaya et al., 2020)</w:t>
      </w:r>
      <w:r w:rsidR="00AD1429">
        <w:rPr>
          <w:color w:val="000000" w:themeColor="text1"/>
          <w:lang w:val="en-US"/>
        </w:rPr>
        <w:fldChar w:fldCharType="end"/>
      </w:r>
      <w:r w:rsidR="007C7866" w:rsidRPr="00F968A5">
        <w:rPr>
          <w:color w:val="000000" w:themeColor="text1"/>
          <w:lang w:val="en-US"/>
        </w:rPr>
        <w:t xml:space="preserve">. </w:t>
      </w:r>
      <w:del w:id="148" w:author="Chuan-Peng Hu" w:date="2023-02-10T12:30:00Z">
        <w:r w:rsidRPr="002A502B" w:rsidDel="00FC7DBC">
          <w:rPr>
            <w:color w:val="000000" w:themeColor="text1"/>
          </w:rPr>
          <w:delText>These effects have been robustly replicated in multiple studies.</w:delText>
        </w:r>
        <w:commentRangeEnd w:id="93"/>
        <w:r w:rsidR="005F08BA" w:rsidDel="00FC7DBC">
          <w:rPr>
            <w:rStyle w:val="CommentReference"/>
          </w:rPr>
          <w:commentReference w:id="93"/>
        </w:r>
      </w:del>
    </w:p>
    <w:p w14:paraId="609ACD90" w14:textId="77777777" w:rsidR="00FC7DBC" w:rsidRDefault="00FC7DBC" w:rsidP="007C7866">
      <w:pPr>
        <w:ind w:firstLine="720"/>
        <w:rPr>
          <w:ins w:id="149" w:author="Chuan-Peng Hu" w:date="2023-02-10T12:30:00Z"/>
          <w:color w:val="000000" w:themeColor="text1"/>
          <w:lang w:val="en-US"/>
        </w:rPr>
      </w:pPr>
    </w:p>
    <w:p w14:paraId="51062298" w14:textId="2F04A781" w:rsidR="007C7866" w:rsidRPr="00F968A5" w:rsidRDefault="002A502B" w:rsidP="007C7866">
      <w:pPr>
        <w:ind w:firstLine="720"/>
        <w:rPr>
          <w:color w:val="000000" w:themeColor="text1"/>
          <w:lang w:val="en-US"/>
        </w:rPr>
      </w:pPr>
      <w:commentRangeStart w:id="150"/>
      <w:r w:rsidRPr="002A502B">
        <w:rPr>
          <w:color w:val="000000" w:themeColor="text1"/>
          <w:lang w:val="en-US"/>
        </w:rPr>
        <w:t xml:space="preserve">The use of the self-associative learning paradigm has increased greatly in recent years, due to its convenience in studying powerful top-down processing and avoiding the confounding influence of stimuli familiarity. Psychologists in the fields of clinical health and mental illness have utilized the paradigm to understand atypical self-processing in populations such as those with autism or </w:t>
      </w:r>
      <w:r w:rsidR="00AD1429" w:rsidRPr="002A502B">
        <w:rPr>
          <w:color w:val="000000" w:themeColor="text1"/>
          <w:lang w:val="en-US"/>
        </w:rPr>
        <w:t xml:space="preserve">depression </w:t>
      </w:r>
      <w:r w:rsidR="00AD1429">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AD1429">
        <w:rPr>
          <w:color w:val="000000" w:themeColor="text1"/>
          <w:lang w:val="en-US"/>
        </w:rPr>
        <w:instrText xml:space="preserve"> ADDIN EN.CITE </w:instrText>
      </w:r>
      <w:r w:rsidR="00AD1429">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AD1429">
        <w:rPr>
          <w:color w:val="000000" w:themeColor="text1"/>
          <w:lang w:val="en-US"/>
        </w:rPr>
        <w:instrText xml:space="preserve"> ADDIN EN.CITE.DATA </w:instrText>
      </w:r>
      <w:r w:rsidR="00AD1429">
        <w:rPr>
          <w:color w:val="000000" w:themeColor="text1"/>
          <w:lang w:val="en-US"/>
        </w:rPr>
      </w:r>
      <w:r w:rsidR="00AD1429">
        <w:rPr>
          <w:color w:val="000000" w:themeColor="text1"/>
          <w:lang w:val="en-US"/>
        </w:rPr>
        <w:fldChar w:fldCharType="end"/>
      </w:r>
      <w:r w:rsidR="00AD1429">
        <w:rPr>
          <w:color w:val="000000" w:themeColor="text1"/>
          <w:lang w:val="en-US"/>
        </w:rPr>
      </w:r>
      <w:r w:rsidR="00AD1429">
        <w:rPr>
          <w:color w:val="000000" w:themeColor="text1"/>
          <w:lang w:val="en-US"/>
        </w:rPr>
        <w:fldChar w:fldCharType="separate"/>
      </w:r>
      <w:r w:rsidR="00AD1429">
        <w:rPr>
          <w:noProof/>
          <w:color w:val="000000" w:themeColor="text1"/>
          <w:lang w:val="en-US"/>
        </w:rPr>
        <w:t>(Gillespie‐Smith et al., 2018; Nijhof &amp; Bird, 2019; Sui &amp; Humphreys, 2017)</w:t>
      </w:r>
      <w:r w:rsidR="00AD1429">
        <w:rPr>
          <w:color w:val="000000" w:themeColor="text1"/>
          <w:lang w:val="en-US"/>
        </w:rPr>
        <w:fldChar w:fldCharType="end"/>
      </w:r>
      <w:r w:rsidR="007C7866" w:rsidRPr="00F968A5">
        <w:rPr>
          <w:color w:val="000000" w:themeColor="text1"/>
          <w:lang w:val="en-US"/>
        </w:rPr>
        <w:t xml:space="preserve">. </w:t>
      </w:r>
      <w:r w:rsidRPr="002A502B">
        <w:rPr>
          <w:color w:val="000000" w:themeColor="text1"/>
          <w:lang w:val="en-US"/>
        </w:rPr>
        <w:t>It has also been used to examine group processes and cultural differences</w:t>
      </w:r>
      <w:r w:rsidR="00AD1429">
        <w:rPr>
          <w:color w:val="000000" w:themeColor="text1"/>
          <w:lang w:val="en-US"/>
        </w:rPr>
        <w:fldChar w:fldCharType="begin"/>
      </w:r>
      <w:r w:rsidR="00AD1429">
        <w:rPr>
          <w:color w:val="000000" w:themeColor="text1"/>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AD1429">
        <w:rPr>
          <w:color w:val="000000" w:themeColor="text1"/>
          <w:lang w:val="en-US"/>
        </w:rPr>
        <w:fldChar w:fldCharType="separate"/>
      </w:r>
      <w:r w:rsidR="00AD1429">
        <w:rPr>
          <w:noProof/>
          <w:color w:val="000000" w:themeColor="text1"/>
          <w:lang w:val="en-US"/>
        </w:rPr>
        <w:t>(Jiang et al., 2019)</w:t>
      </w:r>
      <w:r w:rsidR="00AD1429">
        <w:rPr>
          <w:color w:val="000000" w:themeColor="text1"/>
          <w:lang w:val="en-US"/>
        </w:rPr>
        <w:fldChar w:fldCharType="end"/>
      </w:r>
      <w:r w:rsidR="007C7866" w:rsidRPr="00F968A5">
        <w:rPr>
          <w:color w:val="000000" w:themeColor="text1"/>
          <w:lang w:val="en-US"/>
        </w:rPr>
        <w:t xml:space="preserve">. </w:t>
      </w:r>
      <w:r w:rsidRPr="002A502B">
        <w:rPr>
          <w:color w:val="000000" w:themeColor="text1"/>
          <w:lang w:val="en-US"/>
        </w:rPr>
        <w:t>and even adapted for use with children to study the development of self-advantage</w:t>
      </w:r>
      <w:r w:rsidR="00AD1429">
        <w:rPr>
          <w:color w:val="000000" w:themeColor="text1"/>
          <w:lang w:val="en-US"/>
        </w:rPr>
        <w:fldChar w:fldCharType="begin"/>
      </w:r>
      <w:r w:rsidR="00AD1429">
        <w:rPr>
          <w:color w:val="000000" w:themeColor="text1"/>
          <w:lang w:val="en-US"/>
        </w:rPr>
        <w:instrText xml:space="preserve"> ADDIN EN.CITE &lt;EndNote&gt;&lt;Cite&gt;&lt;Author&gt;Maire&lt;/Author&gt;&lt;Year&gt;2020&lt;/Year&gt;&lt;RecNum&gt;23&lt;/RecNum&gt;&lt;DisplayText&gt;(Maire et al., 2020)&lt;/DisplayText&gt;&lt;record&gt;&lt;rec-number&gt;23&lt;/rec-number&gt;&lt;foreign-keys&gt;&lt;key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&lt;/electronic-resource-num&gt;&lt;/record&gt;&lt;/Cite&gt;&lt;/EndNote&gt;</w:instrText>
      </w:r>
      <w:r w:rsidR="00AD1429">
        <w:rPr>
          <w:color w:val="000000" w:themeColor="text1"/>
          <w:lang w:val="en-US"/>
        </w:rPr>
        <w:fldChar w:fldCharType="separate"/>
      </w:r>
      <w:r w:rsidR="00AD1429">
        <w:rPr>
          <w:noProof/>
          <w:color w:val="000000" w:themeColor="text1"/>
          <w:lang w:val="en-US"/>
        </w:rPr>
        <w:t>(Maire et al., 2020)</w:t>
      </w:r>
      <w:r w:rsidR="00AD1429">
        <w:rPr>
          <w:color w:val="000000" w:themeColor="text1"/>
          <w:lang w:val="en-US"/>
        </w:rPr>
        <w:fldChar w:fldCharType="end"/>
      </w:r>
      <w:r w:rsidR="007C7866" w:rsidRPr="00F968A5">
        <w:rPr>
          <w:color w:val="000000" w:themeColor="text1"/>
          <w:lang w:val="en-US"/>
        </w:rPr>
        <w:t xml:space="preserve">. </w:t>
      </w:r>
      <w:commentRangeEnd w:id="150"/>
      <w:r w:rsidR="005F08BA">
        <w:rPr>
          <w:rStyle w:val="CommentReference"/>
        </w:rPr>
        <w:commentReference w:id="150"/>
      </w:r>
    </w:p>
    <w:p w14:paraId="7369F237" w14:textId="2B05FA3C" w:rsidR="007C7866" w:rsidRDefault="005F08BA" w:rsidP="007C7866">
      <w:pPr>
        <w:ind w:firstLine="720"/>
        <w:rPr>
          <w:color w:val="000000" w:themeColor="text1"/>
          <w:lang w:val="en-US"/>
        </w:rPr>
      </w:pPr>
      <w:commentRangeStart w:id="151"/>
      <w:r w:rsidRPr="005F08BA">
        <w:rPr>
          <w:color w:val="000000" w:themeColor="text1"/>
          <w:lang w:val="en-US"/>
        </w:rPr>
        <w:t xml:space="preserve">Despite the widespread use of the SALT, there has been a lack of detailed examination and reporting of the psychometric properties of its outcomes. This is crucial, especially if the </w:t>
      </w:r>
      <w:r w:rsidRPr="005F08BA">
        <w:rPr>
          <w:color w:val="000000" w:themeColor="text1"/>
          <w:lang w:val="en-US"/>
        </w:rPr>
        <w:lastRenderedPageBreak/>
        <w:t>self-associative learning paradigm is to be used in clinical settings, such as diagnosing depression</w:t>
      </w:r>
      <w:r w:rsidR="00AD1429">
        <w:rPr>
          <w:color w:val="000000" w:themeColor="text1"/>
          <w:lang w:val="en-US"/>
        </w:rPr>
        <w:fldChar w:fldCharType="begin"/>
      </w:r>
      <w:r w:rsidR="00AD1429">
        <w:rPr>
          <w:color w:val="000000" w:themeColor="text1"/>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Pr>
          <w:color w:val="000000" w:themeColor="text1"/>
          <w:lang w:val="en-US"/>
        </w:rPr>
        <w:fldChar w:fldCharType="separate"/>
      </w:r>
      <w:r w:rsidR="00AD1429">
        <w:rPr>
          <w:noProof/>
          <w:color w:val="000000" w:themeColor="text1"/>
          <w:lang w:val="en-US"/>
        </w:rPr>
        <w:t>(Liu et al., 2022)</w:t>
      </w:r>
      <w:r w:rsidR="00AD1429">
        <w:rPr>
          <w:color w:val="000000" w:themeColor="text1"/>
          <w:lang w:val="en-US"/>
        </w:rPr>
        <w:fldChar w:fldCharType="end"/>
      </w:r>
      <w:r w:rsidR="007D360C">
        <w:rPr>
          <w:color w:val="000000" w:themeColor="text1"/>
          <w:lang w:val="en-US"/>
        </w:rPr>
        <w:t>.</w:t>
      </w:r>
      <w:r w:rsidR="007C7866" w:rsidRPr="00F968A5">
        <w:rPr>
          <w:color w:val="000000" w:themeColor="text1"/>
          <w:lang w:val="en-US"/>
        </w:rPr>
        <w:t xml:space="preserve"> </w:t>
      </w:r>
      <w:r w:rsidRPr="005F08BA">
        <w:rPr>
          <w:color w:val="000000" w:themeColor="text1"/>
          <w:lang w:val="en-US"/>
        </w:rPr>
        <w:t>For accurate assessment of human perceptual abilities, cognitive tests must have high reliability, meaning consistency in their measurements</w:t>
      </w:r>
      <w:r w:rsidR="00AD1429">
        <w:rPr>
          <w:color w:val="000000" w:themeColor="text1"/>
          <w:lang w:val="en-US"/>
        </w:rPr>
        <w:fldChar w:fldCharType="begin"/>
      </w:r>
      <w:r w:rsidR="00AD1429">
        <w:rPr>
          <w:color w:val="000000" w:themeColor="text1"/>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AD1429">
        <w:rPr>
          <w:color w:val="000000" w:themeColor="text1"/>
          <w:lang w:val="en-US"/>
        </w:rPr>
        <w:fldChar w:fldCharType="separate"/>
      </w:r>
      <w:r w:rsidR="00AD1429">
        <w:rPr>
          <w:noProof/>
          <w:color w:val="000000" w:themeColor="text1"/>
          <w:lang w:val="en-US"/>
        </w:rPr>
        <w:t>(Parsons et al., 2019)</w:t>
      </w:r>
      <w:r w:rsidR="00AD1429">
        <w:rPr>
          <w:color w:val="000000" w:themeColor="text1"/>
          <w:lang w:val="en-US"/>
        </w:rPr>
        <w:fldChar w:fldCharType="end"/>
      </w:r>
      <w:r w:rsidR="007C7866" w:rsidRPr="00F968A5">
        <w:rPr>
          <w:color w:val="000000" w:themeColor="text1"/>
          <w:lang w:val="en-US"/>
        </w:rPr>
        <w:t>.</w:t>
      </w:r>
      <w:r w:rsidR="007C7866" w:rsidRPr="00A80F69">
        <w:rPr>
          <w:color w:val="000000" w:themeColor="text1"/>
          <w:lang w:val="en-US"/>
        </w:rPr>
        <w:t xml:space="preserve"> </w:t>
      </w:r>
      <w:r w:rsidR="007D360C" w:rsidRPr="007D360C">
        <w:rPr>
          <w:color w:val="000000" w:themeColor="text1"/>
          <w:lang w:val="en-US"/>
        </w:rPr>
        <w:t>However, there are multiple ways to quantify the self-prioritization effect in a task as simple as the SALT, and it is currently unclear (1) whether these indices consistently capture the self-prioritization effect over time, and if so, (2) which index is most suitable for repeated measurements.</w:t>
      </w:r>
      <w:commentRangeEnd w:id="151"/>
      <w:r w:rsidR="007D360C">
        <w:rPr>
          <w:rStyle w:val="CommentReference"/>
        </w:rPr>
        <w:commentReference w:id="151"/>
      </w:r>
    </w:p>
    <w:p w14:paraId="0E053385" w14:textId="52EFB58F" w:rsidR="007D360C" w:rsidRPr="00E30EB5" w:rsidRDefault="007D360C" w:rsidP="00E30EB5">
      <w:pPr>
        <w:ind w:firstLine="720"/>
        <w:rPr>
          <w:rFonts w:eastAsiaTheme="minorEastAsia"/>
          <w:color w:val="000000" w:themeColor="text1"/>
          <w:lang w:val="en-US"/>
        </w:rPr>
      </w:pPr>
      <w:commentRangeStart w:id="152"/>
      <w:r w:rsidRPr="007D360C">
        <w:rPr>
          <w:color w:val="000000" w:themeColor="text1"/>
          <w:lang w:val="en-US"/>
        </w:rPr>
        <w:t>Our research aims to examine the reliability and stability of commonly used indices for measuring self-prioritization effect (SPE) in the Self-Associative Learning Task (SALT). To achieve this, we will re-analyze a pre-existing dataset, where participants associated three shapes with labels for themselves, a friend, or a stranger, over six testing sessions with one-week intervals.</w:t>
      </w:r>
      <w:commentRangeEnd w:id="152"/>
      <w:r>
        <w:rPr>
          <w:rStyle w:val="CommentReference"/>
        </w:rPr>
        <w:commentReference w:id="152"/>
      </w:r>
    </w:p>
    <w:p w14:paraId="78963F31" w14:textId="77777777" w:rsidR="007D360C" w:rsidRDefault="007D360C" w:rsidP="007D360C">
      <w:pPr>
        <w:rPr>
          <w:color w:val="000000" w:themeColor="text1"/>
          <w:lang w:val="en-US"/>
        </w:rPr>
      </w:pPr>
    </w:p>
    <w:p w14:paraId="452C5EE2" w14:textId="6EA8E243" w:rsidR="007D360C" w:rsidRDefault="007D360C" w:rsidP="007D360C">
      <w:pPr>
        <w:rPr>
          <w:color w:val="000000" w:themeColor="text1"/>
          <w:lang w:val="en-US"/>
        </w:rPr>
      </w:pPr>
      <w:r w:rsidRPr="007D360C">
        <w:rPr>
          <w:color w:val="000000" w:themeColor="text1"/>
          <w:lang w:val="en-US"/>
        </w:rPr>
        <w:t>Our research has three main goals:</w:t>
      </w:r>
    </w:p>
    <w:p w14:paraId="2A5D3460" w14:textId="0A9A2018" w:rsidR="00E82C40" w:rsidRPr="006C22A1" w:rsidRDefault="00E82C40" w:rsidP="00E82C40">
      <w:pPr>
        <w:pStyle w:val="ListParagraph"/>
        <w:numPr>
          <w:ilvl w:val="0"/>
          <w:numId w:val="7"/>
        </w:numPr>
        <w:rPr>
          <w:i/>
          <w:color w:val="000000" w:themeColor="text1"/>
          <w:lang w:val="en-US"/>
        </w:rPr>
      </w:pPr>
      <w:r w:rsidRPr="006C22A1">
        <w:rPr>
          <w:i/>
          <w:color w:val="000000" w:themeColor="text1"/>
          <w:lang w:val="en-US"/>
        </w:rPr>
        <w:t xml:space="preserve">Test which </w:t>
      </w:r>
      <w:r w:rsidR="00AF450F" w:rsidRPr="006C22A1">
        <w:rPr>
          <w:i/>
          <w:color w:val="000000" w:themeColor="text1"/>
          <w:lang w:val="en-US"/>
        </w:rPr>
        <w:t>ind</w:t>
      </w:r>
      <w:r w:rsidR="00E062A0" w:rsidRPr="006C22A1">
        <w:rPr>
          <w:i/>
          <w:color w:val="000000" w:themeColor="text1"/>
          <w:lang w:val="en-US"/>
        </w:rPr>
        <w:t>ex</w:t>
      </w:r>
      <w:r w:rsidR="00AF450F" w:rsidRPr="006C22A1">
        <w:rPr>
          <w:rFonts w:hint="eastAsia"/>
          <w:i/>
          <w:color w:val="000000" w:themeColor="text1"/>
          <w:lang w:val="en-US"/>
        </w:rPr>
        <w:t xml:space="preserve"> </w:t>
      </w:r>
      <w:r w:rsidRPr="006C22A1">
        <w:rPr>
          <w:i/>
          <w:color w:val="000000" w:themeColor="text1"/>
          <w:lang w:val="en-US"/>
        </w:rPr>
        <w:t>(s) is appropriate and consistent to indicate the group-level self-prioritization effect (SPE) in the SALT;</w:t>
      </w:r>
    </w:p>
    <w:p w14:paraId="7E913F23" w14:textId="754A08FE" w:rsidR="00E82C40" w:rsidRPr="006C22A1" w:rsidRDefault="00E82C40" w:rsidP="00E82C40">
      <w:pPr>
        <w:pStyle w:val="ListParagraph"/>
        <w:numPr>
          <w:ilvl w:val="0"/>
          <w:numId w:val="7"/>
        </w:numPr>
        <w:rPr>
          <w:i/>
          <w:color w:val="000000" w:themeColor="text1"/>
          <w:lang w:val="en-US"/>
        </w:rPr>
      </w:pPr>
      <w:r w:rsidRPr="006C22A1">
        <w:rPr>
          <w:i/>
          <w:color w:val="000000" w:themeColor="text1"/>
          <w:lang w:val="en-US"/>
        </w:rPr>
        <w:t xml:space="preserve">Test </w:t>
      </w:r>
      <w:r w:rsidR="004A6685" w:rsidRPr="006C22A1">
        <w:rPr>
          <w:i/>
          <w:color w:val="000000" w:themeColor="text1"/>
          <w:lang w:val="en-US"/>
        </w:rPr>
        <w:t xml:space="preserve">which </w:t>
      </w:r>
      <w:r w:rsidR="00E062A0" w:rsidRPr="006C22A1">
        <w:rPr>
          <w:i/>
          <w:color w:val="000000" w:themeColor="text1"/>
          <w:lang w:val="en-US"/>
        </w:rPr>
        <w:t>index</w:t>
      </w:r>
      <w:r w:rsidR="00AF450F" w:rsidRPr="006C22A1">
        <w:rPr>
          <w:i/>
          <w:color w:val="000000" w:themeColor="text1"/>
          <w:lang w:val="en-US"/>
        </w:rPr>
        <w:t xml:space="preserve"> </w:t>
      </w:r>
      <w:r w:rsidR="004A6685" w:rsidRPr="006C22A1">
        <w:rPr>
          <w:i/>
          <w:color w:val="000000" w:themeColor="text1"/>
          <w:lang w:val="en-US"/>
        </w:rPr>
        <w:t>(s) is consistent to indicate the individual-level self-prioritization effect (SPE) in the SALT;</w:t>
      </w:r>
    </w:p>
    <w:p w14:paraId="0EE68A6E" w14:textId="77777777" w:rsidR="00D07D09" w:rsidRPr="006C22A1" w:rsidRDefault="00E82C40" w:rsidP="00D07D09">
      <w:pPr>
        <w:pStyle w:val="ListParagraph"/>
        <w:numPr>
          <w:ilvl w:val="0"/>
          <w:numId w:val="7"/>
        </w:numPr>
        <w:rPr>
          <w:i/>
          <w:color w:val="000000" w:themeColor="text1"/>
          <w:lang w:val="en-US"/>
        </w:rPr>
      </w:pPr>
      <w:r w:rsidRPr="006C22A1">
        <w:rPr>
          <w:i/>
          <w:color w:val="000000" w:themeColor="text1"/>
          <w:lang w:val="en-US"/>
        </w:rPr>
        <w:t>Test whether there is a practice effect across testing sessions.</w:t>
      </w:r>
    </w:p>
    <w:p w14:paraId="5B7C569A" w14:textId="73C6255D" w:rsidR="00E82C40" w:rsidRPr="008D06CF" w:rsidRDefault="008D06CF" w:rsidP="008D06CF">
      <w:pPr>
        <w:rPr>
          <w:color w:val="000000" w:themeColor="text1"/>
          <w:lang w:val="en-US"/>
        </w:rPr>
      </w:pPr>
      <w:r>
        <w:rPr>
          <w:color w:val="000000" w:themeColor="text1"/>
          <w:lang w:val="en-US"/>
        </w:rPr>
        <w:t xml:space="preserve">  </w:t>
      </w:r>
      <w:r w:rsidR="00E82C40" w:rsidRPr="008D06CF">
        <w:rPr>
          <w:color w:val="000000" w:themeColor="text1"/>
          <w:lang w:val="en-US"/>
        </w:rPr>
        <w:t>Our main hypothesis are as follows:</w:t>
      </w:r>
    </w:p>
    <w:p w14:paraId="0E124999" w14:textId="7D67AC73" w:rsidR="004A6685" w:rsidRPr="006C22A1" w:rsidRDefault="004A6685" w:rsidP="004A6685">
      <w:pPr>
        <w:pStyle w:val="ListParagraph"/>
        <w:numPr>
          <w:ilvl w:val="0"/>
          <w:numId w:val="8"/>
        </w:numPr>
        <w:rPr>
          <w:i/>
          <w:color w:val="000000" w:themeColor="text1"/>
          <w:lang w:val="en-US"/>
        </w:rPr>
      </w:pPr>
      <w:r w:rsidRPr="006C22A1">
        <w:rPr>
          <w:i/>
          <w:color w:val="000000" w:themeColor="text1"/>
          <w:lang w:val="en-US"/>
        </w:rPr>
        <w:t>(a) Model-based measurements and Reaction time-based measurement are appropriately reliable as group-level SPE indicators in the associative learning task</w:t>
      </w:r>
      <w:r w:rsidR="00397282" w:rsidRPr="006C22A1">
        <w:rPr>
          <w:i/>
          <w:color w:val="000000" w:themeColor="text1"/>
          <w:lang w:val="en-US"/>
        </w:rPr>
        <w:t xml:space="preserve"> </w:t>
      </w:r>
      <w:r w:rsidRPr="006C22A1">
        <w:rPr>
          <w:i/>
          <w:color w:val="000000" w:themeColor="text1"/>
          <w:lang w:val="en-US"/>
        </w:rPr>
        <w:t>(</w:t>
      </w:r>
      <w:r w:rsidR="008D06CF" w:rsidRPr="006C22A1">
        <w:rPr>
          <w:i/>
          <w:color w:val="000000" w:themeColor="text1"/>
          <w:lang w:val="en-US"/>
        </w:rPr>
        <w:t>b</w:t>
      </w:r>
      <w:r w:rsidRPr="006C22A1">
        <w:rPr>
          <w:i/>
          <w:color w:val="000000" w:themeColor="text1"/>
          <w:lang w:val="en-US"/>
        </w:rPr>
        <w:t>) accuracy-based measurement exhibits different degrees of inconsistency from one time point to another</w:t>
      </w:r>
      <w:r w:rsidR="008D06CF" w:rsidRPr="006C22A1">
        <w:rPr>
          <w:i/>
          <w:color w:val="000000" w:themeColor="text1"/>
          <w:lang w:val="en-US"/>
        </w:rPr>
        <w:t>.</w:t>
      </w:r>
    </w:p>
    <w:p w14:paraId="0CA4AA46" w14:textId="4EEEA3DD" w:rsidR="004A6685" w:rsidRPr="006C22A1" w:rsidRDefault="004A6685" w:rsidP="004A6685">
      <w:pPr>
        <w:pStyle w:val="ListParagraph"/>
        <w:numPr>
          <w:ilvl w:val="0"/>
          <w:numId w:val="8"/>
        </w:numPr>
        <w:rPr>
          <w:i/>
          <w:color w:val="000000" w:themeColor="text1"/>
          <w:lang w:val="en-US"/>
        </w:rPr>
      </w:pPr>
      <w:r w:rsidRPr="006C22A1">
        <w:rPr>
          <w:i/>
          <w:color w:val="000000" w:themeColor="text1"/>
          <w:lang w:val="en-US"/>
        </w:rPr>
        <w:t>(a) Model-based measurements, which reflect the critical underlying generative process</w:t>
      </w:r>
      <w:r w:rsidR="00FB39E0" w:rsidRPr="006C22A1">
        <w:rPr>
          <w:i/>
          <w:color w:val="000000" w:themeColor="text1"/>
          <w:lang w:val="en-US"/>
        </w:rPr>
        <w:t xml:space="preserve"> of individuals</w:t>
      </w:r>
      <w:r w:rsidRPr="006C22A1">
        <w:rPr>
          <w:i/>
          <w:color w:val="000000" w:themeColor="text1"/>
          <w:lang w:val="en-US"/>
        </w:rPr>
        <w:t xml:space="preserve">, are appropriately reliable as individual-level SPE indicators in the associative learning task. </w:t>
      </w:r>
      <w:r w:rsidR="00FB39E0" w:rsidRPr="006C22A1">
        <w:rPr>
          <w:i/>
          <w:color w:val="000000" w:themeColor="text1"/>
          <w:lang w:val="en-US"/>
        </w:rPr>
        <w:t>(</w:t>
      </w:r>
      <w:r w:rsidRPr="006C22A1">
        <w:rPr>
          <w:i/>
          <w:color w:val="000000" w:themeColor="text1"/>
          <w:lang w:val="en-US"/>
        </w:rPr>
        <w:t>b) RT and accuracy-based measurement</w:t>
      </w:r>
      <w:r w:rsidR="00AF6518" w:rsidRPr="006C22A1">
        <w:rPr>
          <w:rFonts w:hint="eastAsia"/>
          <w:i/>
          <w:color w:val="000000" w:themeColor="text1"/>
          <w:lang w:val="en-US"/>
        </w:rPr>
        <w:t>s</w:t>
      </w:r>
      <w:r w:rsidRPr="006C22A1">
        <w:rPr>
          <w:i/>
          <w:color w:val="000000" w:themeColor="text1"/>
          <w:lang w:val="en-US"/>
        </w:rPr>
        <w:t xml:space="preserve"> exhibits different degrees of inconsistency from one time point to another</w:t>
      </w:r>
      <w:r w:rsidR="00B84CD9" w:rsidRPr="006C22A1">
        <w:rPr>
          <w:i/>
          <w:color w:val="000000" w:themeColor="text1"/>
          <w:lang w:val="en-US"/>
        </w:rPr>
        <w:t xml:space="preserve">. </w:t>
      </w:r>
    </w:p>
    <w:p w14:paraId="032861D4" w14:textId="1F3427D7" w:rsidR="007C7866" w:rsidRPr="006C22A1" w:rsidRDefault="004A6685" w:rsidP="00D07D09">
      <w:pPr>
        <w:pStyle w:val="ListParagraph"/>
        <w:numPr>
          <w:ilvl w:val="0"/>
          <w:numId w:val="8"/>
        </w:numPr>
        <w:rPr>
          <w:i/>
          <w:color w:val="000000" w:themeColor="text1"/>
          <w:lang w:val="en-US"/>
        </w:rPr>
      </w:pPr>
      <w:r w:rsidRPr="006C22A1">
        <w:rPr>
          <w:i/>
          <w:color w:val="000000" w:themeColor="text1"/>
          <w:lang w:val="en-US"/>
        </w:rPr>
        <w:t>(a) There is a practice effect</w:t>
      </w:r>
      <w:r w:rsidR="00BF29D8" w:rsidRPr="006C22A1">
        <w:rPr>
          <w:i/>
          <w:color w:val="000000" w:themeColor="text1"/>
          <w:lang w:val="en-US"/>
        </w:rPr>
        <w:t xml:space="preserve"> on all indices</w:t>
      </w:r>
      <w:r w:rsidRPr="006C22A1">
        <w:rPr>
          <w:i/>
          <w:color w:val="000000" w:themeColor="text1"/>
          <w:lang w:val="en-US"/>
        </w:rPr>
        <w:t xml:space="preserve"> across testing sessions</w:t>
      </w:r>
      <w:r w:rsidR="00D07D09" w:rsidRPr="006C22A1">
        <w:rPr>
          <w:i/>
          <w:color w:val="000000" w:themeColor="text1"/>
          <w:lang w:val="en-US"/>
        </w:rPr>
        <w:t xml:space="preserve">. </w:t>
      </w:r>
    </w:p>
    <w:p w14:paraId="51BAC937" w14:textId="77777777" w:rsidR="008D06CF" w:rsidRPr="008D06CF" w:rsidRDefault="008D06CF" w:rsidP="008D06CF">
      <w:pPr>
        <w:ind w:left="720"/>
        <w:rPr>
          <w:color w:val="000000" w:themeColor="text1"/>
          <w:lang w:val="en-US"/>
        </w:rPr>
      </w:pPr>
    </w:p>
    <w:p w14:paraId="1E4E51C6" w14:textId="30ACE9C2" w:rsidR="00586F83" w:rsidRDefault="00E30EB5" w:rsidP="00E30EB5">
      <w:pPr>
        <w:ind w:firstLine="720"/>
        <w:rPr>
          <w:color w:val="000000" w:themeColor="text1"/>
          <w:lang w:val="en-US"/>
        </w:rPr>
      </w:pPr>
      <w:r w:rsidRPr="00E30EB5">
        <w:rPr>
          <w:color w:val="000000" w:themeColor="text1"/>
          <w:lang w:val="en-US"/>
        </w:rPr>
        <w:t>We aim to test our hypotheses using Hierarchical Linear Model (HLM), Intraclass Correlation Coefficient (ICC), and Split-Half Reliability. The results of this study will provide valuable insights into the reliability and consistency of the Self-Associative Learning Task (SALT), which could pave the way for its future use in research, clinical settings, and personal performance monitoring. For more information, see our Analysis Plan.</w:t>
      </w:r>
    </w:p>
    <w:p w14:paraId="2634E986" w14:textId="77777777" w:rsidR="006C22A1" w:rsidRDefault="006C22A1" w:rsidP="00E30EB5">
      <w:pPr>
        <w:ind w:firstLine="720"/>
        <w:rPr>
          <w:rFonts w:ascii="Calibri" w:eastAsia="Calibri" w:hAnsi="Calibri" w:cs="Calibri"/>
          <w:sz w:val="42"/>
          <w:szCs w:val="42"/>
        </w:rPr>
      </w:pPr>
    </w:p>
    <w:p w14:paraId="3DA3D15A" w14:textId="77777777" w:rsidR="00586F83" w:rsidRDefault="00BA0079">
      <w:pPr>
        <w:pStyle w:val="Heading1"/>
        <w:keepNext w:val="0"/>
        <w:keepLines w:val="0"/>
        <w:spacing w:before="0" w:after="0"/>
        <w:rPr>
          <w:rFonts w:ascii="Calibri" w:eastAsia="Calibri" w:hAnsi="Calibri" w:cs="Calibri"/>
          <w:b/>
          <w:sz w:val="42"/>
          <w:szCs w:val="42"/>
        </w:rPr>
      </w:pPr>
      <w:bookmarkStart w:id="153" w:name="_bsc1vmk9soyy" w:colFirst="0" w:colLast="0"/>
      <w:bookmarkStart w:id="154" w:name="_Toc126850342"/>
      <w:bookmarkEnd w:id="153"/>
      <w:r>
        <w:rPr>
          <w:rFonts w:ascii="Calibri" w:eastAsia="Calibri" w:hAnsi="Calibri" w:cs="Calibri"/>
          <w:b/>
          <w:sz w:val="42"/>
          <w:szCs w:val="42"/>
        </w:rPr>
        <w:t>Methods</w:t>
      </w:r>
      <w:bookmarkEnd w:id="154"/>
    </w:p>
    <w:p w14:paraId="50A33AEB" w14:textId="77777777" w:rsidR="00586F83" w:rsidRDefault="00586F83"/>
    <w:p w14:paraId="21181F51" w14:textId="1A9234F4" w:rsidR="00586F83" w:rsidRPr="0014261E" w:rsidRDefault="00BA0079" w:rsidP="0014261E">
      <w:pPr>
        <w:pStyle w:val="Heading2"/>
      </w:pPr>
      <w:bookmarkStart w:id="155" w:name="_14xkv2erys4h" w:colFirst="0" w:colLast="0"/>
      <w:bookmarkStart w:id="156" w:name="_Toc126850343"/>
      <w:bookmarkEnd w:id="155"/>
      <w:r w:rsidRPr="0014261E">
        <w:t>Ethics information</w:t>
      </w:r>
      <w:bookmarkEnd w:id="156"/>
    </w:p>
    <w:p w14:paraId="067B0AF2" w14:textId="4027737D" w:rsidR="00DE3FB7" w:rsidRDefault="007169CC" w:rsidP="00B70AB1">
      <w:pPr>
        <w:ind w:firstLine="720"/>
        <w:rPr>
          <w:rFonts w:eastAsia="Calibri"/>
          <w:lang w:val="en-US"/>
        </w:rPr>
      </w:pPr>
      <w:commentRangeStart w:id="157"/>
      <w:r w:rsidRPr="007169CC">
        <w:rPr>
          <w:rFonts w:eastAsia="Calibri"/>
          <w:lang w:val="en-US"/>
        </w:rPr>
        <w:t>Our research does not involve any treatment of humans or animals and is a secondary analysis of pre-existing data. As such, informed consent and confidentiality are not relevant. The original study from which the data was collected was approved ethically by the research committee at Tsinghua University.</w:t>
      </w:r>
      <w:r w:rsidR="007C7866" w:rsidRPr="00B70AB1">
        <w:rPr>
          <w:rFonts w:eastAsia="Calibri"/>
          <w:lang w:val="en-US"/>
        </w:rPr>
        <w:t xml:space="preserve"> </w:t>
      </w:r>
      <w:commentRangeEnd w:id="157"/>
      <w:r w:rsidR="003B37EF">
        <w:rPr>
          <w:rStyle w:val="CommentReference"/>
        </w:rPr>
        <w:commentReference w:id="157"/>
      </w:r>
    </w:p>
    <w:p w14:paraId="45EDDE75" w14:textId="77777777" w:rsidR="00B70AB1" w:rsidRPr="00B70AB1" w:rsidRDefault="00B70AB1" w:rsidP="00B70AB1">
      <w:pPr>
        <w:ind w:firstLine="720"/>
        <w:rPr>
          <w:rFonts w:eastAsia="Calibri"/>
          <w:lang w:val="en-US"/>
        </w:rPr>
      </w:pPr>
    </w:p>
    <w:p w14:paraId="1689056C" w14:textId="2B862824" w:rsidR="00B70AB1" w:rsidRPr="0014261E" w:rsidRDefault="007A65E5" w:rsidP="0014261E">
      <w:pPr>
        <w:pStyle w:val="Heading2"/>
      </w:pPr>
      <w:bookmarkStart w:id="158" w:name="_bobtrkgl8pi0" w:colFirst="0" w:colLast="0"/>
      <w:bookmarkStart w:id="159" w:name="_Toc102561438"/>
      <w:bookmarkStart w:id="160" w:name="_Toc126850344"/>
      <w:bookmarkEnd w:id="158"/>
      <w:r w:rsidRPr="0014261E">
        <w:lastRenderedPageBreak/>
        <w:t xml:space="preserve">Secondary </w:t>
      </w:r>
      <w:r w:rsidR="00B70AB1" w:rsidRPr="0014261E">
        <w:t>Data Description</w:t>
      </w:r>
      <w:bookmarkEnd w:id="159"/>
      <w:bookmarkEnd w:id="160"/>
    </w:p>
    <w:p w14:paraId="11F3ADBD" w14:textId="777B24A2" w:rsidR="007169CC" w:rsidRPr="007169CC" w:rsidRDefault="007169CC" w:rsidP="00B70AB1">
      <w:pPr>
        <w:ind w:firstLine="720"/>
        <w:rPr>
          <w:rFonts w:eastAsia="Calibri"/>
          <w:b/>
          <w:lang w:val="en-US"/>
        </w:rPr>
      </w:pPr>
      <w:commentRangeStart w:id="161"/>
      <w:r w:rsidRPr="007169CC">
        <w:rPr>
          <w:rFonts w:eastAsia="Calibri"/>
          <w:lang w:val="en-US"/>
        </w:rPr>
        <w:t xml:space="preserve">To address our research questions, we'll use a pre-existing dataset from a study conducted by Hu Chuan-Peng at Tsinghua University in 2016. The original study aimed to compare the self-prioritization effect (SPE) between sub-clinical depressed and non-depressed participants, but only the non-depressed group was collected due to difficulty in recruiting sub-clinical depressed participants. The dataset contains data from 34 non-depressed and 6 depressed participants, who participated in six testing sessions over a 1-week interval. Each session included a modified SALT task, a set of questionnaires, and another modified SALT task. We plan to </w:t>
      </w:r>
      <w:r w:rsidRPr="007169CC">
        <w:rPr>
          <w:rFonts w:eastAsia="Calibri"/>
          <w:b/>
          <w:lang w:val="en-US"/>
        </w:rPr>
        <w:t>use the results of the neutral condition in the second SALT task from the</w:t>
      </w:r>
      <w:r w:rsidRPr="007169CC">
        <w:rPr>
          <w:rFonts w:eastAsia="Calibri"/>
          <w:lang w:val="en-US"/>
        </w:rPr>
        <w:t xml:space="preserve"> </w:t>
      </w:r>
      <w:r w:rsidRPr="00BB1095">
        <w:rPr>
          <w:rFonts w:eastAsia="Calibri"/>
          <w:b/>
          <w:bCs/>
          <w:lang w:val="en-US"/>
        </w:rPr>
        <w:t>34</w:t>
      </w:r>
      <w:r w:rsidRPr="00BB1095">
        <w:rPr>
          <w:rStyle w:val="FootnoteReference"/>
          <w:rFonts w:eastAsia="Calibri"/>
          <w:b/>
          <w:bCs/>
          <w:lang w:val="en-US"/>
        </w:rPr>
        <w:footnoteReference w:id="1"/>
      </w:r>
      <w:r w:rsidRPr="00BB1095">
        <w:rPr>
          <w:rFonts w:eastAsia="Calibri"/>
          <w:b/>
          <w:bCs/>
          <w:lang w:val="en-US"/>
        </w:rPr>
        <w:t xml:space="preserve"> </w:t>
      </w:r>
      <w:r w:rsidRPr="007169CC">
        <w:rPr>
          <w:rFonts w:eastAsia="Calibri"/>
          <w:lang w:val="en-US"/>
        </w:rPr>
        <w:t xml:space="preserve"> </w:t>
      </w:r>
      <w:r w:rsidRPr="007169CC">
        <w:rPr>
          <w:rFonts w:eastAsia="Calibri"/>
          <w:b/>
          <w:lang w:val="en-US"/>
        </w:rPr>
        <w:t>non-depressed participants with relatively low scores on the depression-related questionnaire.</w:t>
      </w:r>
      <w:commentRangeEnd w:id="161"/>
      <w:r w:rsidR="003B37EF">
        <w:rPr>
          <w:rStyle w:val="CommentReference"/>
        </w:rPr>
        <w:commentReference w:id="161"/>
      </w:r>
    </w:p>
    <w:p w14:paraId="20EC5C62" w14:textId="77777777" w:rsidR="00B70AB1" w:rsidRDefault="00B70AB1" w:rsidP="00B70AB1">
      <w:pPr>
        <w:ind w:firstLine="720"/>
        <w:rPr>
          <w:rFonts w:eastAsia="Calibri"/>
          <w:lang w:val="en-US"/>
        </w:rPr>
      </w:pPr>
    </w:p>
    <w:p w14:paraId="5D62C2CC" w14:textId="26A0F1EC" w:rsidR="00B70AB1" w:rsidRPr="0014261E" w:rsidRDefault="00B70AB1" w:rsidP="0014261E">
      <w:pPr>
        <w:pStyle w:val="Heading2"/>
      </w:pPr>
      <w:bookmarkStart w:id="162" w:name="_Toc102561443"/>
      <w:bookmarkStart w:id="163" w:name="_Toc126850345"/>
      <w:r w:rsidRPr="0014261E">
        <w:t>Data Collection Procedures</w:t>
      </w:r>
      <w:bookmarkEnd w:id="162"/>
      <w:bookmarkEnd w:id="163"/>
    </w:p>
    <w:p w14:paraId="4AC47637" w14:textId="2BF22306" w:rsidR="007169CC" w:rsidRPr="00F072D2" w:rsidRDefault="007169CC" w:rsidP="00F072D2">
      <w:pPr>
        <w:ind w:firstLine="720"/>
        <w:rPr>
          <w:bCs/>
        </w:rPr>
      </w:pPr>
      <w:commentRangeStart w:id="164"/>
      <w:r w:rsidRPr="007169CC">
        <w:rPr>
          <w:bCs/>
        </w:rPr>
        <w:t>36 college students from the Tsinghua University community participated in the experiment and received compensation. All participants were right-handed and had normal or corrected-to-normal vision. Unfortunately, data from one participant was excluded due to confusing participant information provided to the experimenter, and data from one male participant was missing due to a programming error. This left a total of 34 valid participants, with 21 females and 13 males, averaging 21 years old (SD = 2.52) in age.</w:t>
      </w:r>
      <w:commentRangeEnd w:id="164"/>
      <w:r w:rsidR="003B37EF">
        <w:rPr>
          <w:rStyle w:val="CommentReference"/>
        </w:rPr>
        <w:commentReference w:id="164"/>
      </w:r>
    </w:p>
    <w:p w14:paraId="705C64CA" w14:textId="77777777" w:rsidR="00B70AB1" w:rsidRDefault="00B70AB1" w:rsidP="00B70AB1">
      <w:pPr>
        <w:rPr>
          <w:bCs/>
        </w:rPr>
      </w:pPr>
    </w:p>
    <w:p w14:paraId="23939BFC" w14:textId="77777777" w:rsidR="00B70AB1" w:rsidRPr="0014261E" w:rsidRDefault="00B70AB1" w:rsidP="0014261E">
      <w:pPr>
        <w:pStyle w:val="Heading2"/>
      </w:pPr>
      <w:bookmarkStart w:id="165" w:name="_Toc126850346"/>
      <w:r w:rsidRPr="0014261E">
        <w:t>Experimental design</w:t>
      </w:r>
      <w:bookmarkEnd w:id="165"/>
      <w:r w:rsidRPr="0014261E">
        <w:t xml:space="preserve"> </w:t>
      </w:r>
    </w:p>
    <w:p w14:paraId="4E7EDC0F" w14:textId="1D9E4980" w:rsidR="00B70AB1" w:rsidRDefault="007169CC" w:rsidP="003E7247">
      <w:pPr>
        <w:ind w:firstLine="720"/>
      </w:pPr>
      <w:commentRangeStart w:id="166"/>
      <w:r w:rsidRPr="007169CC">
        <w:t>Experiment B is a four-factor design, with 2 levels of match vs. non-match, 3 levels of identity (self, friend, stranger), 4 levels of emotion (control, neutral, happy, sad), and 6 repeated sessions. Its purpose is to examine the self-bias effect under different emotions (happy, sad, neutral, control).</w:t>
      </w:r>
      <w:commentRangeEnd w:id="166"/>
      <w:r w:rsidR="003B37EF">
        <w:rPr>
          <w:rStyle w:val="CommentReference"/>
        </w:rPr>
        <w:commentReference w:id="166"/>
      </w:r>
    </w:p>
    <w:p w14:paraId="4939260F" w14:textId="77777777" w:rsidR="007169CC" w:rsidRPr="007169CC" w:rsidRDefault="007169CC" w:rsidP="007169CC">
      <w:pPr>
        <w:rPr>
          <w:rFonts w:eastAsiaTheme="minorEastAsia"/>
        </w:rPr>
      </w:pPr>
    </w:p>
    <w:p w14:paraId="73CD07E8" w14:textId="77777777" w:rsidR="00B70AB1" w:rsidRPr="0014261E" w:rsidRDefault="00B70AB1" w:rsidP="0014261E">
      <w:pPr>
        <w:pStyle w:val="Heading2"/>
      </w:pPr>
      <w:bookmarkStart w:id="167" w:name="_Toc126850347"/>
      <w:r w:rsidRPr="0014261E">
        <w:t>Measured Variables</w:t>
      </w:r>
      <w:bookmarkEnd w:id="167"/>
      <w:r w:rsidRPr="0014261E">
        <w:t xml:space="preserve"> </w:t>
      </w:r>
    </w:p>
    <w:p w14:paraId="168BD03A" w14:textId="7C81611D" w:rsidR="00B70AB1" w:rsidRDefault="007169CC" w:rsidP="007169CC">
      <w:pPr>
        <w:ind w:firstLine="720"/>
        <w:rPr>
          <w:bCs/>
          <w:lang w:val="en-US"/>
        </w:rPr>
      </w:pPr>
      <w:commentRangeStart w:id="168"/>
      <w:r w:rsidRPr="007169CC">
        <w:rPr>
          <w:bCs/>
          <w:lang w:val="en-US"/>
        </w:rPr>
        <w:t>At each wave, participants' keypress, reaction time, and accuracy in each trial were recorded. The participants also filled out questionnaires that varied from wave to wave and covered topics such as personal wellbeing, physical and mental health, and psychological distance between the self, a friend, and a stranger.</w:t>
      </w:r>
      <w:commentRangeEnd w:id="168"/>
      <w:r w:rsidR="003B37EF">
        <w:rPr>
          <w:rStyle w:val="CommentReference"/>
        </w:rPr>
        <w:commentReference w:id="168"/>
      </w:r>
    </w:p>
    <w:p w14:paraId="06F33BA0" w14:textId="77777777" w:rsidR="007169CC" w:rsidRPr="002500E2" w:rsidRDefault="007169CC" w:rsidP="007169CC">
      <w:pPr>
        <w:ind w:firstLine="720"/>
        <w:rPr>
          <w:color w:val="000000" w:themeColor="text1"/>
          <w:u w:val="single"/>
        </w:rPr>
      </w:pPr>
    </w:p>
    <w:p w14:paraId="0CBFFD04" w14:textId="77777777" w:rsidR="00B70AB1" w:rsidRPr="0014261E" w:rsidRDefault="00B70AB1" w:rsidP="0014261E">
      <w:pPr>
        <w:pStyle w:val="Heading2"/>
      </w:pPr>
      <w:bookmarkStart w:id="169" w:name="_Toc126850348"/>
      <w:r w:rsidRPr="0014261E">
        <w:t>Stimuli and materials</w:t>
      </w:r>
      <w:bookmarkEnd w:id="169"/>
    </w:p>
    <w:p w14:paraId="2D52070C" w14:textId="7A251AC8" w:rsidR="00C70E59" w:rsidRDefault="00C70E59" w:rsidP="007F6374">
      <w:pPr>
        <w:ind w:firstLine="720"/>
        <w:rPr>
          <w:bCs/>
          <w:lang w:val="en-US"/>
        </w:rPr>
      </w:pPr>
      <w:commentRangeStart w:id="170"/>
      <w:r w:rsidRPr="00C70E59">
        <w:rPr>
          <w:bCs/>
          <w:lang w:val="en-US"/>
        </w:rPr>
        <w:t>The experiment was conducted individually in a dimly lit room, using E-Prime 2.0 software on a PC with a 1024 x 768 resolution monitor, refreshing at 100 Hz. Participants recorded their keypresses, reaction time, and accuracy during each trial.</w:t>
      </w:r>
    </w:p>
    <w:p w14:paraId="406EE543" w14:textId="0AFF8ECB" w:rsidR="00B70AB1" w:rsidRPr="00CD60B0" w:rsidRDefault="00C70E59" w:rsidP="007F6374">
      <w:pPr>
        <w:ind w:firstLine="720"/>
        <w:rPr>
          <w:bCs/>
          <w:lang w:val="en-US"/>
        </w:rPr>
      </w:pPr>
      <w:r w:rsidRPr="00C70E59">
        <w:rPr>
          <w:bCs/>
          <w:lang w:val="en-US"/>
        </w:rPr>
        <w:t>The experiment was split into two phases. The first phase followed the study by</w:t>
      </w:r>
      <w:r w:rsidR="00B70AB1" w:rsidRPr="004F4712">
        <w:rPr>
          <w:bCs/>
          <w:lang w:val="en-US"/>
        </w:rPr>
        <w:t xml:space="preserve"> </w:t>
      </w:r>
      <w:r w:rsidR="00AD1429">
        <w:rPr>
          <w:bCs/>
          <w:lang w:val="en-US"/>
        </w:rPr>
        <w:fldChar w:fldCharType="begin"/>
      </w:r>
      <w:r w:rsidR="00AD1429">
        <w:rPr>
          <w:bCs/>
          <w:lang w:val="en-US"/>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AD1429">
        <w:rPr>
          <w:bCs/>
          <w:lang w:val="en-US"/>
        </w:rPr>
        <w:fldChar w:fldCharType="separate"/>
      </w:r>
      <w:r w:rsidR="00AD1429">
        <w:rPr>
          <w:bCs/>
          <w:noProof/>
          <w:lang w:val="en-US"/>
        </w:rPr>
        <w:t>(Sui et al., 2012)</w:t>
      </w:r>
      <w:r w:rsidR="00AD1429">
        <w:rPr>
          <w:bCs/>
          <w:lang w:val="en-US"/>
        </w:rPr>
        <w:fldChar w:fldCharType="end"/>
      </w:r>
      <w:r w:rsidRPr="00C70E59">
        <w:rPr>
          <w:bCs/>
          <w:lang w:val="en-US"/>
        </w:rPr>
        <w:t xml:space="preserve">and involved a learning task where participants paired geometric shapes with labels. The shapes were not shown at this stage. The learning task lasted approximately 60 seconds, and the shape-label associations were balanced across participants. Then, in the matching task, a fixation cross was displayed in the center of the screen for 500 ms, followed by the presentation of a shape-label pairing and the fixation cross for 100 ms. Then, the screen went blank for 1500 ms, or until a response was made. Participants were asked to determine whether the shape </w:t>
      </w:r>
      <w:r w:rsidRPr="00C70E59">
        <w:rPr>
          <w:bCs/>
          <w:lang w:val="en-US"/>
        </w:rPr>
        <w:lastRenderedPageBreak/>
        <w:t>matched the label by pressing one of two buttons as quickly and accurately as possible within this timeframe.</w:t>
      </w:r>
    </w:p>
    <w:p w14:paraId="2967F6FF" w14:textId="1512780B" w:rsidR="00B70AB1" w:rsidRDefault="00C70E59" w:rsidP="00B70AB1">
      <w:pPr>
        <w:ind w:firstLine="720"/>
        <w:rPr>
          <w:rFonts w:eastAsia="MS Mincho"/>
          <w:color w:val="000000"/>
          <w:lang w:val="en-US" w:eastAsia="de-DE"/>
        </w:rPr>
      </w:pPr>
      <w:r w:rsidRPr="00C70E59">
        <w:rPr>
          <w:rFonts w:eastAsia="MS Mincho"/>
          <w:color w:val="000000"/>
          <w:lang w:val="en-US" w:eastAsia="de-DE"/>
        </w:rPr>
        <w:t xml:space="preserve">The participants took part in a two-phase experiment. In the first phase, they learned four sets of associations between shapes and labels, with one set being a control condition and three others being emotion-based. The control condition involved associating three geometric shapes (circle, horizontal ellipse, and vertical ellipse) with three labels (self, friend, </w:t>
      </w:r>
      <w:r w:rsidR="004D6313" w:rsidRPr="00C70E59">
        <w:rPr>
          <w:rFonts w:eastAsia="MS Mincho"/>
          <w:color w:val="000000"/>
          <w:lang w:val="en-US" w:eastAsia="de-DE"/>
        </w:rPr>
        <w:t>and stranger</w:t>
      </w:r>
      <w:r w:rsidRPr="00C70E59">
        <w:rPr>
          <w:rFonts w:eastAsia="MS Mincho"/>
          <w:color w:val="000000"/>
          <w:lang w:val="en-US" w:eastAsia="de-DE"/>
        </w:rPr>
        <w:t xml:space="preserve">), while the emotion-based conditions showed facial expressions (happy, sad, </w:t>
      </w:r>
      <w:r w:rsidR="004D6313" w:rsidRPr="00C70E59">
        <w:rPr>
          <w:rFonts w:eastAsia="MS Mincho"/>
          <w:color w:val="000000"/>
          <w:lang w:val="en-US" w:eastAsia="de-DE"/>
        </w:rPr>
        <w:t>and neutral</w:t>
      </w:r>
      <w:r w:rsidRPr="00C70E59">
        <w:rPr>
          <w:rFonts w:eastAsia="MS Mincho"/>
          <w:color w:val="000000"/>
          <w:lang w:val="en-US" w:eastAsia="de-DE"/>
        </w:rPr>
        <w:t>) on the shapes. Before starting the formal trials, each participant went through a training session with 24 practice trials. After the training, each participant completed 6 blocks of 60 trials in the matching task, with 2 match types (match/mismatch) × 3 shape associations, for a total of 60 trials per association. Participants had a short break after each block, lasting up to 60 seconds.</w:t>
      </w:r>
      <w:commentRangeEnd w:id="170"/>
      <w:r w:rsidR="003B37EF">
        <w:rPr>
          <w:rStyle w:val="CommentReference"/>
        </w:rPr>
        <w:commentReference w:id="170"/>
      </w:r>
    </w:p>
    <w:p w14:paraId="147B61BE" w14:textId="77777777" w:rsidR="00B70AB1" w:rsidRPr="00C95F25" w:rsidRDefault="00B70AB1" w:rsidP="00B70AB1">
      <w:pPr>
        <w:rPr>
          <w:rFonts w:eastAsia="MS Mincho"/>
          <w:color w:val="000000"/>
          <w:lang w:val="en-US" w:eastAsia="de-DE"/>
        </w:rPr>
      </w:pPr>
      <w:r>
        <w:rPr>
          <w:rFonts w:eastAsia="MS Mincho"/>
          <w:noProof/>
          <w:color w:val="000000"/>
          <w:lang w:val="en-US" w:eastAsia="zh-TW"/>
        </w:rPr>
        <w:drawing>
          <wp:inline distT="0" distB="0" distL="0" distR="0" wp14:anchorId="0DBF0E90" wp14:editId="759E7563">
            <wp:extent cx="5619750" cy="27070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40622" cy="2717129"/>
                    </a:xfrm>
                    <a:prstGeom prst="rect">
                      <a:avLst/>
                    </a:prstGeom>
                  </pic:spPr>
                </pic:pic>
              </a:graphicData>
            </a:graphic>
          </wp:inline>
        </w:drawing>
      </w:r>
    </w:p>
    <w:p w14:paraId="5C6165FA" w14:textId="489D6B50" w:rsidR="00B70AB1" w:rsidRPr="00AB627E" w:rsidRDefault="00B70AB1" w:rsidP="00B70AB1">
      <w:pPr>
        <w:jc w:val="center"/>
        <w:rPr>
          <w:rFonts w:eastAsia="MS Mincho"/>
          <w:color w:val="000000"/>
          <w:sz w:val="22"/>
          <w:szCs w:val="22"/>
          <w:lang w:val="en-US" w:eastAsia="de-DE"/>
        </w:rPr>
      </w:pPr>
      <w:r w:rsidRPr="00AB627E">
        <w:rPr>
          <w:rFonts w:eastAsia="MS Mincho"/>
          <w:b/>
          <w:bCs/>
          <w:color w:val="000000"/>
          <w:sz w:val="22"/>
          <w:szCs w:val="22"/>
          <w:lang w:val="en-US" w:eastAsia="de-DE"/>
        </w:rPr>
        <w:t>Figure 2.</w:t>
      </w:r>
      <w:r w:rsidRPr="00AB627E">
        <w:rPr>
          <w:rFonts w:eastAsia="MS Mincho"/>
          <w:color w:val="000000"/>
          <w:sz w:val="22"/>
          <w:szCs w:val="22"/>
          <w:lang w:val="en-US" w:eastAsia="de-DE"/>
        </w:rPr>
        <w:t xml:space="preserve"> </w:t>
      </w:r>
      <w:r w:rsidR="003B37EF" w:rsidRPr="003B37EF">
        <w:rPr>
          <w:rFonts w:eastAsia="MS Mincho"/>
          <w:color w:val="000000"/>
          <w:sz w:val="22"/>
          <w:szCs w:val="22"/>
          <w:lang w:val="en-US" w:eastAsia="de-DE"/>
        </w:rPr>
        <w:t>In Experiment B, the stimuli and procedure were carried out in Chinese. Participants learned to associate four sets of shapes with labels, including one control condition and three emotion-based conditions. During the learning task, the shape-label matches were evenly distributed among participants, and no feedback was given during the formal trials. The example illustrates the timeline of the experiment.</w:t>
      </w:r>
    </w:p>
    <w:p w14:paraId="1F920B41" w14:textId="77777777" w:rsidR="00B70AB1" w:rsidRPr="007A06B6" w:rsidRDefault="00B70AB1" w:rsidP="00B70AB1">
      <w:pPr>
        <w:rPr>
          <w:bCs/>
        </w:rPr>
      </w:pPr>
    </w:p>
    <w:p w14:paraId="40C67183" w14:textId="77777777" w:rsidR="00B70AB1" w:rsidRPr="0014261E" w:rsidRDefault="00B70AB1" w:rsidP="0014261E">
      <w:pPr>
        <w:pStyle w:val="Heading2"/>
      </w:pPr>
      <w:bookmarkStart w:id="171" w:name="_Toc126850349"/>
      <w:r w:rsidRPr="0014261E">
        <w:t>Procedure</w:t>
      </w:r>
      <w:bookmarkEnd w:id="171"/>
    </w:p>
    <w:p w14:paraId="3C244B6C" w14:textId="2270391D" w:rsidR="00B70AB1" w:rsidRPr="009B63AA" w:rsidRDefault="009B63AA" w:rsidP="009B63AA">
      <w:pPr>
        <w:ind w:firstLine="720"/>
        <w:rPr>
          <w:rFonts w:eastAsiaTheme="minorEastAsia"/>
          <w:bCs/>
          <w:lang w:val="en-US"/>
        </w:rPr>
      </w:pPr>
      <w:commentRangeStart w:id="172"/>
      <w:r w:rsidRPr="003B37EF">
        <w:rPr>
          <w:bCs/>
          <w:lang w:val="en-US"/>
        </w:rPr>
        <w:t>Participants were given informed consent and took part in 80-minute experiments that included behavioral experiment A and B, as well as questionnaires. They repeated the same experiment five times in the following five weeks. They filled out questionnaires like the Beck Depression Inventory (BDI)</w:t>
      </w:r>
      <w:r w:rsidR="00AD1429">
        <w:rPr>
          <w:bCs/>
          <w:lang w:val="en-US"/>
        </w:rPr>
        <w:fldChar w:fldCharType="begin"/>
      </w:r>
      <w:r w:rsidR="00AD1429">
        <w:rPr>
          <w:bCs/>
          <w:lang w:val="en-US"/>
        </w:rPr>
        <w:instrText xml:space="preserve"> ADDIN EN.CITE &lt;EndNote&gt;&lt;Cite&gt;&lt;Author&gt;</w:instrText>
      </w:r>
      <w:r w:rsidR="00AD1429">
        <w:rPr>
          <w:rFonts w:ascii="SimSun" w:eastAsia="SimSun" w:hAnsi="SimSun" w:cs="SimSun" w:hint="eastAsia"/>
          <w:bCs/>
          <w:lang w:val="en-US"/>
        </w:rPr>
        <w:instrText>王振</w:instrText>
      </w:r>
      <w:r w:rsidR="00AD1429">
        <w:rPr>
          <w:bCs/>
          <w:lang w:val="en-US"/>
        </w:rPr>
        <w:instrText>&lt;/Author&gt;&lt;Year&gt;2011&lt;/Year&gt;&lt;RecNum&gt;43&lt;/RecNum&gt;&lt;DisplayText&gt;(</w:instrText>
      </w:r>
      <w:r w:rsidR="00AD1429">
        <w:rPr>
          <w:rFonts w:ascii="SimSun" w:eastAsia="SimSun" w:hAnsi="SimSun" w:cs="SimSun" w:hint="eastAsia"/>
          <w:bCs/>
          <w:lang w:val="en-US"/>
        </w:rPr>
        <w:instrText>王振</w:instrText>
      </w:r>
      <w:r w:rsidR="00AD1429">
        <w:rPr>
          <w:bCs/>
          <w:lang w:val="en-US"/>
        </w:rPr>
        <w:instrText xml:space="preserve"> et al., 2011)&lt;/DisplayText&gt;&lt;record&gt;&lt;rec-number&gt;43&lt;/rec-number&gt;&lt;foreign-keys&gt;&lt;key app="EN" db-id="w5e5sta9arwa50eztf0vzr0zf55zr00xd9ae" timestamp="1675772617"&gt;43&lt;/key&gt;&lt;/foreign-keys&gt;&lt;ref-type name="Journal Article"&gt;17&lt;/ref-type&gt;&lt;contributors&gt;&lt;authors&gt;&lt;author&gt;&lt;style face="normal" font="default" charset="134" size="100%"&gt;</w:instrText>
      </w:r>
      <w:r w:rsidR="00AD1429">
        <w:rPr>
          <w:rFonts w:ascii="SimSun" w:eastAsia="SimSun" w:hAnsi="SimSun" w:cs="SimSun" w:hint="eastAsia"/>
          <w:bCs/>
          <w:lang w:val="en-US"/>
        </w:rPr>
        <w:instrText>王振</w:instrText>
      </w:r>
      <w:r w:rsidR="00AD1429">
        <w:rPr>
          <w:bCs/>
          <w:lang w:val="en-US"/>
        </w:rPr>
        <w:instrText>&lt;/style&gt;&lt;/author&gt;&lt;author&gt;&lt;style face="normal" font="default" charset="134" size="100%"&gt;</w:instrText>
      </w:r>
      <w:r w:rsidR="00AD1429">
        <w:rPr>
          <w:rFonts w:ascii="SimSun" w:eastAsia="SimSun" w:hAnsi="SimSun" w:cs="SimSun" w:hint="eastAsia"/>
          <w:bCs/>
          <w:lang w:val="en-US"/>
        </w:rPr>
        <w:instrText>苑成梅</w:instrText>
      </w:r>
      <w:r w:rsidR="00AD1429">
        <w:rPr>
          <w:bCs/>
          <w:lang w:val="en-US"/>
        </w:rPr>
        <w:instrText>&lt;/style&gt;&lt;/author&gt;&lt;author&gt;&lt;style face="normal" font="default" charset="134" size="100%"&gt;</w:instrText>
      </w:r>
      <w:r w:rsidR="00AD1429">
        <w:rPr>
          <w:rFonts w:ascii="SimSun" w:eastAsia="SimSun" w:hAnsi="SimSun" w:cs="SimSun" w:hint="eastAsia"/>
          <w:bCs/>
          <w:lang w:val="en-US"/>
        </w:rPr>
        <w:instrText>黄佳</w:instrText>
      </w:r>
      <w:r w:rsidR="00AD1429">
        <w:rPr>
          <w:bCs/>
          <w:lang w:val="en-US"/>
        </w:rPr>
        <w:instrText>&lt;/style&gt;&lt;/author&gt;&lt;author&gt;&lt;style face="normal" font="default" charset="134" size="100%"&gt;</w:instrText>
      </w:r>
      <w:r w:rsidR="00AD1429">
        <w:rPr>
          <w:rFonts w:ascii="SimSun" w:eastAsia="SimSun" w:hAnsi="SimSun" w:cs="SimSun" w:hint="eastAsia"/>
          <w:bCs/>
          <w:lang w:val="en-US"/>
        </w:rPr>
        <w:instrText>李则挚</w:instrText>
      </w:r>
      <w:r w:rsidR="00AD1429">
        <w:rPr>
          <w:bCs/>
          <w:lang w:val="en-US"/>
        </w:rPr>
        <w:instrText>&lt;/style&gt;&lt;/author&gt;&lt;author&gt;&lt;style face="normal" font="default" charset="134" size="100%"&gt;</w:instrText>
      </w:r>
      <w:r w:rsidR="00AD1429">
        <w:rPr>
          <w:rFonts w:ascii="SimSun" w:eastAsia="SimSun" w:hAnsi="SimSun" w:cs="SimSun" w:hint="eastAsia"/>
          <w:bCs/>
          <w:lang w:val="en-US"/>
        </w:rPr>
        <w:instrText>陈珏</w:instrText>
      </w:r>
      <w:r w:rsidR="00AD1429">
        <w:rPr>
          <w:bCs/>
          <w:lang w:val="en-US"/>
        </w:rPr>
        <w:instrText>&lt;/style&gt;&lt;/author&gt;&lt;author&gt;&lt;style face="normal" font="default" charset="134" size="100%"&gt;</w:instrText>
      </w:r>
      <w:r w:rsidR="00AD1429">
        <w:rPr>
          <w:rFonts w:ascii="SimSun" w:eastAsia="SimSun" w:hAnsi="SimSun" w:cs="SimSun" w:hint="eastAsia"/>
          <w:bCs/>
          <w:lang w:val="en-US"/>
        </w:rPr>
        <w:instrText>张海音</w:instrText>
      </w:r>
      <w:r w:rsidR="00AD1429">
        <w:rPr>
          <w:bCs/>
          <w:lang w:val="en-US"/>
        </w:rPr>
        <w:instrText>&lt;/style&gt;&lt;/author&gt;&lt;author&gt;&lt;style face="normal" font="default" charset="134" size="100%"&gt;</w:instrText>
      </w:r>
      <w:r w:rsidR="00AD1429">
        <w:rPr>
          <w:rFonts w:ascii="SimSun" w:eastAsia="SimSun" w:hAnsi="SimSun" w:cs="SimSun" w:hint="eastAsia"/>
          <w:bCs/>
          <w:lang w:val="en-US"/>
        </w:rPr>
        <w:instrText>方贻儒</w:instrText>
      </w:r>
      <w:r w:rsidR="00AD1429">
        <w:rPr>
          <w:bCs/>
          <w:lang w:val="en-US"/>
        </w:rPr>
        <w:instrText>&lt;/style&gt;&lt;/author&gt;&lt;author&gt;&lt;style face="normal" font="default" charset="134" size="100%"&gt;</w:instrText>
      </w:r>
      <w:r w:rsidR="00AD1429">
        <w:rPr>
          <w:rFonts w:ascii="SimSun" w:eastAsia="SimSun" w:hAnsi="SimSun" w:cs="SimSun" w:hint="eastAsia"/>
          <w:bCs/>
          <w:lang w:val="en-US"/>
        </w:rPr>
        <w:instrText>肖泽萍</w:instrText>
      </w:r>
      <w:r w:rsidR="00AD1429">
        <w:rPr>
          <w:bCs/>
          <w:lang w:val="en-US"/>
        </w:rPr>
        <w:instrText>&lt;/style&gt;&lt;/author&gt;&lt;/authors&gt;&lt;/contributors&gt;&lt;titles&gt;&lt;title&gt;&lt;style face="normal" font="default" charset="134" size="100%"&gt;</w:instrText>
      </w:r>
      <w:r w:rsidR="00AD1429">
        <w:rPr>
          <w:rFonts w:ascii="SimSun" w:eastAsia="SimSun" w:hAnsi="SimSun" w:cs="SimSun" w:hint="eastAsia"/>
          <w:bCs/>
          <w:lang w:val="en-US"/>
        </w:rPr>
        <w:instrText>贝克抑郁量表第</w:instrText>
      </w:r>
      <w:r w:rsidR="00AD1429">
        <w:rPr>
          <w:bCs/>
          <w:lang w:val="en-US"/>
        </w:rPr>
        <w:instrText>&lt;/style&gt;&lt;style face="normal" font="default" size="100%"&gt;2&lt;/style&gt;&lt;style face="normal" font="default" charset="134" size="100%"&gt;</w:instrText>
      </w:r>
      <w:r w:rsidR="00AD1429">
        <w:rPr>
          <w:rFonts w:ascii="SimSun" w:eastAsia="SimSun" w:hAnsi="SimSun" w:cs="SimSun" w:hint="eastAsia"/>
          <w:bCs/>
          <w:lang w:val="en-US"/>
        </w:rPr>
        <w:instrText>版中文版在抑郁症患者中的信效度</w:instrText>
      </w:r>
      <w:r w:rsidR="00AD1429">
        <w:rPr>
          <w:bCs/>
          <w:lang w:val="en-US"/>
        </w:rPr>
        <w:instrText>&lt;/style&gt;&lt;/title&gt;&lt;secondary-title&gt;&lt;style face="normal" font="default" charset="134" size="100%"&gt;</w:instrText>
      </w:r>
      <w:r w:rsidR="00AD1429">
        <w:rPr>
          <w:rFonts w:ascii="SimSun" w:eastAsia="SimSun" w:hAnsi="SimSun" w:cs="SimSun" w:hint="eastAsia"/>
          <w:bCs/>
          <w:lang w:val="en-US"/>
        </w:rPr>
        <w:instrText>中国心理卫生杂志</w:instrText>
      </w:r>
      <w:r w:rsidR="00AD1429">
        <w:rPr>
          <w:bCs/>
          <w:lang w:val="en-US"/>
        </w:rPr>
        <w:instrText>&lt;/style&gt;&lt;/secondary-title&gt;&lt;/titles&gt;&lt;periodical&gt;&lt;full-title&gt;</w:instrText>
      </w:r>
      <w:r w:rsidR="00AD1429">
        <w:rPr>
          <w:rFonts w:ascii="SimSun" w:eastAsia="SimSun" w:hAnsi="SimSun" w:cs="SimSun" w:hint="eastAsia"/>
          <w:bCs/>
          <w:lang w:val="en-US"/>
        </w:rPr>
        <w:instrText>中国心理卫生杂志</w:instrText>
      </w:r>
      <w:r w:rsidR="00AD1429">
        <w:rPr>
          <w:bCs/>
          <w:lang w:val="en-US"/>
        </w:rPr>
        <w:instrText>&lt;/full-title&gt;&lt;/periodical&gt;&lt;pages&gt;476-480&lt;/pages&gt;&lt;volume&gt;25&lt;/volume&gt;&lt;number&gt;6&lt;/number&gt;&lt;dates&gt;&lt;year&gt;2011&lt;/year&gt;&lt;/dates&gt;&lt;urls&gt;&lt;/urls&gt;&lt;/record&gt;&lt;/Cite&gt;&lt;/EndNote&gt;</w:instrText>
      </w:r>
      <w:r w:rsidR="00AD1429">
        <w:rPr>
          <w:bCs/>
          <w:lang w:val="en-US"/>
        </w:rPr>
        <w:fldChar w:fldCharType="separate"/>
      </w:r>
      <w:r w:rsidR="00AD1429">
        <w:rPr>
          <w:bCs/>
          <w:noProof/>
          <w:lang w:val="en-US"/>
        </w:rPr>
        <w:t>(</w:t>
      </w:r>
      <w:r w:rsidR="00AD1429">
        <w:rPr>
          <w:rFonts w:ascii="SimSun" w:eastAsia="SimSun" w:hAnsi="SimSun" w:cs="SimSun" w:hint="eastAsia"/>
          <w:bCs/>
          <w:noProof/>
          <w:lang w:val="en-US"/>
        </w:rPr>
        <w:t>王振</w:t>
      </w:r>
      <w:r w:rsidR="00AD1429">
        <w:rPr>
          <w:bCs/>
          <w:noProof/>
          <w:lang w:val="en-US"/>
        </w:rPr>
        <w:t xml:space="preserve"> et al., 2011)</w:t>
      </w:r>
      <w:r w:rsidR="00AD1429">
        <w:rPr>
          <w:bCs/>
          <w:lang w:val="en-US"/>
        </w:rPr>
        <w:fldChar w:fldCharType="end"/>
      </w:r>
      <w:r w:rsidR="00B70AB1" w:rsidRPr="00B70AB1">
        <w:rPr>
          <w:bCs/>
          <w:lang w:val="en-US"/>
        </w:rPr>
        <w:t>, Beck Anxiety Inventory (BAI), Positive and Negative Affect Scale (PANAS)</w:t>
      </w:r>
      <w:r w:rsidR="00AD1429">
        <w:rPr>
          <w:bCs/>
          <w:lang w:val="en-US"/>
        </w:rPr>
        <w:fldChar w:fldCharType="begin"/>
      </w:r>
      <w:r w:rsidR="00AD1429">
        <w:rPr>
          <w:bCs/>
          <w:lang w:val="en-US"/>
        </w:rPr>
        <w:instrText xml:space="preserve"> ADDIN EN.CITE &lt;EndNote&gt;&lt;Cite&gt;&lt;Author&gt;</w:instrText>
      </w:r>
      <w:r w:rsidR="00AD1429">
        <w:rPr>
          <w:rFonts w:ascii="SimSun" w:eastAsia="SimSun" w:hAnsi="SimSun" w:cs="SimSun" w:hint="eastAsia"/>
          <w:bCs/>
          <w:lang w:val="en-US"/>
        </w:rPr>
        <w:instrText>王力</w:instrText>
      </w:r>
      <w:r w:rsidR="00AD1429">
        <w:rPr>
          <w:bCs/>
          <w:lang w:val="en-US"/>
        </w:rPr>
        <w:instrText>&lt;/Author&gt;&lt;Year&gt;2007&lt;/Year&gt;&lt;RecNum&gt;42&lt;/RecNum&gt;&lt;DisplayText&gt;(</w:instrText>
      </w:r>
      <w:r w:rsidR="00AD1429">
        <w:rPr>
          <w:rFonts w:ascii="SimSun" w:eastAsia="SimSun" w:hAnsi="SimSun" w:cs="SimSun" w:hint="eastAsia"/>
          <w:bCs/>
          <w:lang w:val="en-US"/>
        </w:rPr>
        <w:instrText>王力</w:instrText>
      </w:r>
      <w:r w:rsidR="00AD1429">
        <w:rPr>
          <w:bCs/>
          <w:lang w:val="en-US"/>
        </w:rPr>
        <w:instrText xml:space="preserve"> et al., 2007)&lt;/DisplayText&gt;&lt;record&gt;&lt;rec-number&gt;42&lt;/rec-number&gt;&lt;foreign-keys&gt;&lt;key app="EN" db-id="w5e5sta9arwa50eztf0vzr0zf55zr00xd9ae" timestamp="1675772547"&gt;42&lt;/key&gt;&lt;/foreign-keys&gt;&lt;ref-type name="Journal Article"&gt;17&lt;/ref-type&gt;&lt;contributors&gt;&lt;authors&gt;&lt;author&gt;&lt;style face="normal" font="default" charset="134" size="100%"&gt;</w:instrText>
      </w:r>
      <w:r w:rsidR="00AD1429">
        <w:rPr>
          <w:rFonts w:ascii="SimSun" w:eastAsia="SimSun" w:hAnsi="SimSun" w:cs="SimSun" w:hint="eastAsia"/>
          <w:bCs/>
          <w:lang w:val="en-US"/>
        </w:rPr>
        <w:instrText>王力</w:instrText>
      </w:r>
      <w:r w:rsidR="00AD1429">
        <w:rPr>
          <w:bCs/>
          <w:lang w:val="en-US"/>
        </w:rPr>
        <w:instrText>&lt;/style&gt;&lt;/author&gt;&lt;author&gt;&lt;style face="normal" font="default" charset="134" size="100%"&gt;</w:instrText>
      </w:r>
      <w:r w:rsidR="00AD1429">
        <w:rPr>
          <w:rFonts w:ascii="SimSun" w:eastAsia="SimSun" w:hAnsi="SimSun" w:cs="SimSun" w:hint="eastAsia"/>
          <w:bCs/>
          <w:lang w:val="en-US"/>
        </w:rPr>
        <w:instrText>李中权</w:instrText>
      </w:r>
      <w:r w:rsidR="00AD1429">
        <w:rPr>
          <w:bCs/>
          <w:lang w:val="en-US"/>
        </w:rPr>
        <w:instrText>&lt;/style&gt;&lt;/author&gt;&lt;author&gt;&lt;style face="normal" font="default" charset="134" size="100%"&gt;</w:instrText>
      </w:r>
      <w:r w:rsidR="00AD1429">
        <w:rPr>
          <w:rFonts w:ascii="SimSun" w:eastAsia="SimSun" w:hAnsi="SimSun" w:cs="SimSun" w:hint="eastAsia"/>
          <w:bCs/>
          <w:lang w:val="en-US"/>
        </w:rPr>
        <w:instrText>柳恒超</w:instrText>
      </w:r>
      <w:r w:rsidR="00AD1429">
        <w:rPr>
          <w:bCs/>
          <w:lang w:val="en-US"/>
        </w:rPr>
        <w:instrText>&lt;/style&gt;&lt;/author&gt;&lt;author&gt;&lt;style face="normal" font="default" charset="134" size="100%"&gt;</w:instrText>
      </w:r>
      <w:r w:rsidR="00AD1429">
        <w:rPr>
          <w:rFonts w:ascii="SimSun" w:eastAsia="SimSun" w:hAnsi="SimSun" w:cs="SimSun" w:hint="eastAsia"/>
          <w:bCs/>
          <w:lang w:val="en-US"/>
        </w:rPr>
        <w:instrText>杜卫</w:instrText>
      </w:r>
      <w:r w:rsidR="00AD1429">
        <w:rPr>
          <w:bCs/>
          <w:lang w:val="en-US"/>
        </w:rPr>
        <w:instrText>&lt;/style&gt;&lt;/author&gt;&lt;/authors&gt;&lt;/contributors&gt;&lt;titles&gt;&lt;title&gt;&lt;style face="normal" font="default" size="100%"&gt;PANAS-X&lt;/style&gt;&lt;style face="normal" font="default" charset="134" size="100%"&gt;</w:instrText>
      </w:r>
      <w:r w:rsidR="00AD1429">
        <w:rPr>
          <w:rFonts w:ascii="SimSun" w:eastAsia="SimSun" w:hAnsi="SimSun" w:cs="SimSun" w:hint="eastAsia"/>
          <w:bCs/>
          <w:lang w:val="en-US"/>
        </w:rPr>
        <w:instrText>总维度量表在中国人群中的因素结构</w:instrText>
      </w:r>
      <w:r w:rsidR="00AD1429">
        <w:rPr>
          <w:bCs/>
          <w:lang w:val="en-US"/>
        </w:rPr>
        <w:instrText>&lt;/style&gt;&lt;/title&gt;&lt;secondary-title&gt;&lt;style face="normal" font="default" charset="134" size="100%"&gt;</w:instrText>
      </w:r>
      <w:r w:rsidR="00AD1429">
        <w:rPr>
          <w:rFonts w:ascii="SimSun" w:eastAsia="SimSun" w:hAnsi="SimSun" w:cs="SimSun" w:hint="eastAsia"/>
          <w:bCs/>
          <w:lang w:val="en-US"/>
        </w:rPr>
        <w:instrText>中国临床心理学杂志</w:instrText>
      </w:r>
      <w:r w:rsidR="00AD1429">
        <w:rPr>
          <w:bCs/>
          <w:lang w:val="en-US"/>
        </w:rPr>
        <w:instrText>&lt;/style&gt;&lt;/secondary-title&gt;&lt;/titles&gt;&lt;periodical&gt;&lt;full-title&gt;</w:instrText>
      </w:r>
      <w:r w:rsidR="00AD1429">
        <w:rPr>
          <w:rFonts w:ascii="SimSun" w:eastAsia="SimSun" w:hAnsi="SimSun" w:cs="SimSun" w:hint="eastAsia"/>
          <w:bCs/>
          <w:lang w:val="en-US"/>
        </w:rPr>
        <w:instrText>中国临床心理学杂志</w:instrText>
      </w:r>
      <w:r w:rsidR="00AD1429">
        <w:rPr>
          <w:bCs/>
          <w:lang w:val="en-US"/>
        </w:rPr>
        <w:instrText>&lt;/full-title&gt;&lt;/periodical&gt;&lt;pages&gt;565-568&lt;/pages&gt;&lt;volume&gt;15&lt;/volume&gt;&lt;number&gt;6&lt;/number&gt;&lt;dates&gt;&lt;year&gt;2007&lt;/year&gt;&lt;/dates&gt;&lt;urls&gt;&lt;/urls&gt;&lt;/record&gt;&lt;/Cite&gt;&lt;/EndNote&gt;</w:instrText>
      </w:r>
      <w:r w:rsidR="00AD1429">
        <w:rPr>
          <w:bCs/>
          <w:lang w:val="en-US"/>
        </w:rPr>
        <w:fldChar w:fldCharType="separate"/>
      </w:r>
      <w:r w:rsidR="00AD1429">
        <w:rPr>
          <w:bCs/>
          <w:noProof/>
          <w:lang w:val="en-US"/>
        </w:rPr>
        <w:t>(</w:t>
      </w:r>
      <w:r w:rsidR="00AD1429">
        <w:rPr>
          <w:rFonts w:ascii="SimSun" w:eastAsia="SimSun" w:hAnsi="SimSun" w:cs="SimSun" w:hint="eastAsia"/>
          <w:bCs/>
          <w:noProof/>
          <w:lang w:val="en-US"/>
        </w:rPr>
        <w:t>王力</w:t>
      </w:r>
      <w:r w:rsidR="00AD1429">
        <w:rPr>
          <w:bCs/>
          <w:noProof/>
          <w:lang w:val="en-US"/>
        </w:rPr>
        <w:t xml:space="preserve"> et al., 2007)</w:t>
      </w:r>
      <w:r w:rsidR="00AD1429">
        <w:rPr>
          <w:bCs/>
          <w:lang w:val="en-US"/>
        </w:rPr>
        <w:fldChar w:fldCharType="end"/>
      </w:r>
      <w:r w:rsidR="00B70AB1" w:rsidRPr="00B70AB1">
        <w:rPr>
          <w:bCs/>
          <w:lang w:val="en-US"/>
        </w:rPr>
        <w:t xml:space="preserve">, and </w:t>
      </w:r>
      <w:bookmarkStart w:id="173" w:name="OLE_LINK1"/>
      <w:bookmarkStart w:id="174" w:name="OLE_LINK2"/>
      <w:r w:rsidR="00E90BE7" w:rsidRPr="00B70AB1">
        <w:rPr>
          <w:bCs/>
          <w:lang w:val="en-US"/>
        </w:rPr>
        <w:t>State Self-Esteem Scale</w:t>
      </w:r>
      <w:bookmarkEnd w:id="173"/>
      <w:bookmarkEnd w:id="174"/>
      <w:r w:rsidR="00E90BE7">
        <w:rPr>
          <w:bCs/>
          <w:lang w:val="en-US"/>
        </w:rPr>
        <w:fldChar w:fldCharType="begin"/>
      </w:r>
      <w:r w:rsidR="00E90BE7">
        <w:rPr>
          <w:bCs/>
          <w:lang w:val="en-US"/>
        </w:rPr>
        <w:instrText xml:space="preserve"> ADDIN EN.CITE &lt;EndNote&gt;&lt;Cite&gt;&lt;Author&gt;Heatherton&lt;/Author&gt;&lt;Year&gt;1991&lt;/Year&gt;&lt;RecNum&gt;12&lt;/RecNum&gt;&lt;DisplayText&gt;(Heatherton &amp;amp; Polivy, 1991)&lt;/DisplayText&gt;&lt;record&gt;&lt;rec-number&gt;12&lt;/rec-number&gt;&lt;foreign-keys&gt;&lt;key app="EN" db-id="w5e5sta9arwa50eztf0vzr0zf55zr00xd9ae" timestamp="1675770068"&gt;12&lt;/key&gt;&lt;/foreign-keys&gt;&lt;ref-type name="Journal Article"&gt;17&lt;/ref-type&gt;&lt;contributors&gt;&lt;authors&gt;&lt;author&gt;Heatherton, T. F.&lt;/author&gt;&lt;author&gt;Polivy, J. &lt;/author&gt;&lt;/authors&gt;&lt;/contributors&gt;&lt;titles&gt;&lt;title&gt;Development and validation of a scale for measuring state self-esteem&lt;/title&gt;&lt;secondary-title&gt;Journal of Personality and Social Psychology&lt;/secondary-title&gt;&lt;/titles&gt;&lt;periodical&gt;&lt;full-title&gt;Journal of Personality and Social Psychology&lt;/full-title&gt;&lt;/periodical&gt;&lt;pages&gt;895-910&lt;/pages&gt;&lt;volume&gt;60&lt;/volume&gt;&lt;number&gt;6&lt;/number&gt;&lt;dates&gt;&lt;year&gt;1991&lt;/year&gt;&lt;/dates&gt;&lt;urls&gt;&lt;/urls&gt;&lt;electronic-resource-num&gt;10.1037/0022-3514.60.6.895&lt;/electronic-resource-num&gt;&lt;/record&gt;&lt;/Cite&gt;&lt;/EndNote&gt;</w:instrText>
      </w:r>
      <w:r w:rsidR="00E90BE7">
        <w:rPr>
          <w:bCs/>
          <w:lang w:val="en-US"/>
        </w:rPr>
        <w:fldChar w:fldCharType="separate"/>
      </w:r>
      <w:r w:rsidR="00E90BE7">
        <w:rPr>
          <w:bCs/>
          <w:noProof/>
          <w:lang w:val="en-US"/>
        </w:rPr>
        <w:t>(Heatherton &amp; Polivy, 1991)</w:t>
      </w:r>
      <w:r w:rsidR="00E90BE7">
        <w:rPr>
          <w:bCs/>
          <w:lang w:val="en-US"/>
        </w:rPr>
        <w:fldChar w:fldCharType="end"/>
      </w:r>
      <w:r w:rsidR="00B70AB1" w:rsidRPr="00B70AB1">
        <w:rPr>
          <w:bCs/>
          <w:lang w:val="en-US"/>
        </w:rPr>
        <w:t xml:space="preserve">, </w:t>
      </w:r>
      <w:r w:rsidRPr="003B37EF">
        <w:rPr>
          <w:bCs/>
          <w:lang w:val="en-US"/>
        </w:rPr>
        <w:t>and the psychological distance between self, friend, and stranger. Additionally, participants took the big-five, Rosenberg Trait self-esteem, IPA (locus of control)</w:t>
      </w:r>
      <w:r w:rsidR="00B70AB1" w:rsidRPr="00B70AB1">
        <w:rPr>
          <w:bCs/>
          <w:lang w:val="en-US"/>
        </w:rPr>
        <w:t xml:space="preserve"> </w:t>
      </w:r>
      <w:r w:rsidR="00E90BE7">
        <w:rPr>
          <w:bCs/>
          <w:lang w:val="en-US"/>
        </w:rPr>
        <w:fldChar w:fldCharType="begin"/>
      </w:r>
      <w:r w:rsidR="00E90BE7">
        <w:rPr>
          <w:bCs/>
          <w:lang w:val="en-US"/>
        </w:rPr>
        <w:instrText xml:space="preserve"> ADDIN EN.CITE &lt;EndNote&gt;&lt;Cite&gt;&lt;Author&gt;</w:instrText>
      </w:r>
      <w:r w:rsidR="00E90BE7">
        <w:rPr>
          <w:rFonts w:ascii="SimSun" w:eastAsia="SimSun" w:hAnsi="SimSun" w:cs="SimSun" w:hint="eastAsia"/>
          <w:bCs/>
          <w:lang w:val="en-US"/>
        </w:rPr>
        <w:instrText>汪向东</w:instrText>
      </w:r>
      <w:r w:rsidR="00E90BE7">
        <w:rPr>
          <w:bCs/>
          <w:lang w:val="en-US"/>
        </w:rPr>
        <w:instrText xml:space="preserve">&lt;/Author&gt;&lt;Year&gt;1999&lt;/Year&gt;&lt;RecNum&gt;41&lt;/RecNum&gt;&lt;DisplayText&gt;(Levenson, 1974; </w:instrText>
      </w:r>
      <w:r w:rsidR="00E90BE7">
        <w:rPr>
          <w:rFonts w:ascii="SimSun" w:eastAsia="SimSun" w:hAnsi="SimSun" w:cs="SimSun" w:hint="eastAsia"/>
          <w:bCs/>
          <w:lang w:val="en-US"/>
        </w:rPr>
        <w:instrText>汪向东</w:instrText>
      </w:r>
      <w:r w:rsidR="00E90BE7">
        <w:rPr>
          <w:bCs/>
          <w:lang w:val="en-US"/>
        </w:rPr>
        <w:instrText xml:space="preserve"> et al., 1999)&lt;/DisplayText&gt;&lt;record&gt;&lt;rec-number&gt;41&lt;/rec-number&gt;&lt;foreign-keys&gt;&lt;key app="EN" db-id="w5e5sta9arwa50eztf0vzr0zf55zr00xd9ae" timestamp="1675772476"&gt;41&lt;/key&gt;&lt;/foreign-keys&gt;&lt;ref-type name="Journal Article"&gt;17&lt;/ref-type&gt;&lt;contributors&gt;&lt;authors&gt;&lt;author&gt;&lt;style face="normal" font="default" charset="134" size="100%"&gt;</w:instrText>
      </w:r>
      <w:r w:rsidR="00E90BE7">
        <w:rPr>
          <w:rFonts w:ascii="SimSun" w:eastAsia="SimSun" w:hAnsi="SimSun" w:cs="SimSun" w:hint="eastAsia"/>
          <w:bCs/>
          <w:lang w:val="en-US"/>
        </w:rPr>
        <w:instrText>汪向东</w:instrText>
      </w:r>
      <w:r w:rsidR="00E90BE7">
        <w:rPr>
          <w:bCs/>
          <w:lang w:val="en-US"/>
        </w:rPr>
        <w:instrText>&lt;/style&gt;&lt;/author&gt;&lt;author&gt;&lt;style face="normal" font="default" charset="134" size="100%"&gt;</w:instrText>
      </w:r>
      <w:r w:rsidR="00E90BE7">
        <w:rPr>
          <w:rFonts w:ascii="SimSun" w:eastAsia="SimSun" w:hAnsi="SimSun" w:cs="SimSun" w:hint="eastAsia"/>
          <w:bCs/>
          <w:lang w:val="en-US"/>
        </w:rPr>
        <w:instrText>王希林</w:instrText>
      </w:r>
      <w:r w:rsidR="00E90BE7">
        <w:rPr>
          <w:bCs/>
          <w:lang w:val="en-US"/>
        </w:rPr>
        <w:instrText>&lt;/style&gt;&lt;/author&gt;&lt;author&gt;&lt;style face="normal" font="default" charset="134" size="100%"&gt;</w:instrText>
      </w:r>
      <w:r w:rsidR="00E90BE7">
        <w:rPr>
          <w:rFonts w:ascii="SimSun" w:eastAsia="SimSun" w:hAnsi="SimSun" w:cs="SimSun" w:hint="eastAsia"/>
          <w:bCs/>
          <w:lang w:val="en-US"/>
        </w:rPr>
        <w:instrText>马弘</w:instrText>
      </w:r>
      <w:r w:rsidR="00E90BE7">
        <w:rPr>
          <w:bCs/>
          <w:lang w:val="en-US"/>
        </w:rPr>
        <w:instrText>&lt;/style&gt;&lt;/author&gt;&lt;/authors&gt;&lt;/contributors&gt;&lt;titles&gt;&lt;title&gt;&lt;style face="normal" font="default" charset="134" size="100%"&gt;</w:instrText>
      </w:r>
      <w:r w:rsidR="00E90BE7">
        <w:rPr>
          <w:rFonts w:ascii="SimSun" w:eastAsia="SimSun" w:hAnsi="SimSun" w:cs="SimSun" w:hint="eastAsia"/>
          <w:bCs/>
          <w:lang w:val="en-US"/>
        </w:rPr>
        <w:instrText>心理卫生评定量表手册</w:instrText>
      </w:r>
      <w:r w:rsidR="00E90BE7">
        <w:rPr>
          <w:bCs/>
          <w:lang w:val="en-US"/>
        </w:rPr>
        <w:instrText>&lt;/style&gt;&lt;/title&gt;&lt;secondary-title&gt;&lt;style face="normal" font="default" charset="134" size="100%"&gt;</w:instrText>
      </w:r>
      <w:r w:rsidR="00E90BE7">
        <w:rPr>
          <w:rFonts w:ascii="SimSun" w:eastAsia="SimSun" w:hAnsi="SimSun" w:cs="SimSun" w:hint="eastAsia"/>
          <w:bCs/>
          <w:lang w:val="en-US"/>
        </w:rPr>
        <w:instrText>中国心理卫生杂志社</w:instrText>
      </w:r>
      <w:r w:rsidR="00E90BE7">
        <w:rPr>
          <w:bCs/>
          <w:lang w:val="en-US"/>
        </w:rPr>
        <w:instrText>&lt;/style&gt;&lt;/secondary-title&gt;&lt;/titles&gt;&lt;periodical&gt;&lt;full-title&gt;</w:instrText>
      </w:r>
      <w:r w:rsidR="00E90BE7">
        <w:rPr>
          <w:rFonts w:ascii="SimSun" w:eastAsia="SimSun" w:hAnsi="SimSun" w:cs="SimSun" w:hint="eastAsia"/>
          <w:bCs/>
          <w:lang w:val="en-US"/>
        </w:rPr>
        <w:instrText>中国心理卫生杂志社</w:instrText>
      </w:r>
      <w:r w:rsidR="00E90BE7">
        <w:rPr>
          <w:bCs/>
          <w:lang w:val="en-US"/>
        </w:rPr>
        <w:instrText>&lt;/full-title&gt;&lt;/periodical&gt;&lt;pages&gt;31-35&lt;/pages&gt;&lt;volume&gt;13&lt;/volume&gt;&lt;number&gt;1&lt;/number&gt;&lt;dates&gt;&lt;year&gt;1999&lt;/year&gt;&lt;/dates&gt;&lt;urls&gt;&lt;/urls&gt;&lt;/record&gt;&lt;/Cite&gt;&lt;Cite&gt;&lt;Author&gt;Levenson&lt;/Author&gt;&lt;Year&gt;1974&lt;/Year&gt;&lt;RecNum&gt;20&lt;/RecNum&gt;&lt;record&gt;&lt;rec-number&gt;20&lt;/rec-number&gt;&lt;foreign-keys&gt;&lt;key app="EN" db-id="w5e5sta9arwa50eztf0vzr0zf55zr00xd9ae" timestamp="1675770988"&gt;20&lt;/key&gt;&lt;/foreign-keys&gt;&lt;ref-type name="Journal Article"&gt;17&lt;/ref-type&gt;&lt;contributors&gt;&lt;authors&gt;&lt;author&gt;Levenson, H.&lt;/author&gt;&lt;/authors&gt;&lt;/contributors&gt;&lt;titles&gt;&lt;title&gt;Activism and Powerful Others: Distinctions within the Concept of Internal-External Control&lt;/title&gt;&lt;secondary-title&gt;Journal of Personality Assessment&lt;/secondary-title&gt;&lt;/titles&gt;&lt;periodical&gt;&lt;full-title&gt;Journal of Personality Assessment&lt;/full-title&gt;&lt;/periodical&gt;&lt;pages&gt;377-383&lt;/pages&gt;&lt;volume&gt;38&lt;/volume&gt;&lt;number&gt;4&lt;/number&gt;&lt;dates&gt;&lt;year&gt;1974&lt;/year&gt;&lt;/dates&gt;&lt;urls&gt;&lt;/urls&gt;&lt;electronic-resource-num&gt;10.1080/00223891.1974.10119988&lt;/electronic-resource-num&gt;&lt;/record&gt;&lt;/Cite&gt;&lt;/EndNote&gt;</w:instrText>
      </w:r>
      <w:r w:rsidR="00E90BE7">
        <w:rPr>
          <w:bCs/>
          <w:lang w:val="en-US"/>
        </w:rPr>
        <w:fldChar w:fldCharType="separate"/>
      </w:r>
      <w:r w:rsidR="00E90BE7">
        <w:rPr>
          <w:bCs/>
          <w:noProof/>
          <w:lang w:val="en-US"/>
        </w:rPr>
        <w:t xml:space="preserve">(Levenson, 1974; </w:t>
      </w:r>
      <w:r w:rsidR="00E90BE7">
        <w:rPr>
          <w:rFonts w:ascii="SimSun" w:eastAsia="SimSun" w:hAnsi="SimSun" w:cs="SimSun" w:hint="eastAsia"/>
          <w:bCs/>
          <w:noProof/>
          <w:lang w:val="en-US"/>
        </w:rPr>
        <w:t>汪向东</w:t>
      </w:r>
      <w:r w:rsidR="00E90BE7">
        <w:rPr>
          <w:bCs/>
          <w:noProof/>
          <w:lang w:val="en-US"/>
        </w:rPr>
        <w:t xml:space="preserve"> et al., 1999)</w:t>
      </w:r>
      <w:r w:rsidR="00E90BE7">
        <w:rPr>
          <w:bCs/>
          <w:lang w:val="en-US"/>
        </w:rPr>
        <w:fldChar w:fldCharType="end"/>
      </w:r>
      <w:r w:rsidR="00B70AB1" w:rsidRPr="00B70AB1">
        <w:rPr>
          <w:bCs/>
          <w:lang w:val="en-US"/>
        </w:rPr>
        <w:t xml:space="preserve">and </w:t>
      </w:r>
      <w:r w:rsidR="00E90BE7">
        <w:rPr>
          <w:bCs/>
          <w:lang w:val="en-US"/>
        </w:rPr>
        <w:t>Belief i</w:t>
      </w:r>
      <w:r w:rsidR="00E90BE7" w:rsidRPr="00B70AB1">
        <w:rPr>
          <w:bCs/>
          <w:lang w:val="en-US"/>
        </w:rPr>
        <w:t>n Free Will</w:t>
      </w:r>
      <w:r w:rsidR="00B70AB1" w:rsidRPr="00B70AB1">
        <w:rPr>
          <w:bCs/>
          <w:lang w:val="en-US"/>
        </w:rPr>
        <w:t xml:space="preserve"> </w:t>
      </w:r>
      <w:r w:rsidR="00E90BE7">
        <w:rPr>
          <w:bCs/>
          <w:lang w:val="en-US"/>
        </w:rPr>
        <w:fldChar w:fldCharType="begin"/>
      </w:r>
      <w:r w:rsidR="00E90BE7">
        <w:rPr>
          <w:bCs/>
          <w:lang w:val="en-US"/>
        </w:rPr>
        <w:instrText xml:space="preserve"> ADDIN EN.CITE &lt;EndNote&gt;&lt;Cite&gt;&lt;Author&gt;Paulhus&lt;/Author&gt;&lt;Year&gt;2010&lt;/Year&gt;&lt;RecNum&gt;26&lt;/RecNum&gt;&lt;DisplayText&gt;(Paulhus &amp;amp; Carey, 2010)&lt;/DisplayText&gt;&lt;record&gt;&lt;rec-number&gt;26&lt;/rec-number&gt;&lt;foreign-keys&gt;&lt;key app="EN" db-id="w5e5sta9arwa50eztf0vzr0zf55zr00xd9ae" timestamp="1675771423"&gt;26&lt;/key&gt;&lt;/foreign-keys&gt;&lt;ref-type name="Journal Article"&gt;17&lt;/ref-type&gt;&lt;contributors&gt;&lt;authors&gt;&lt;author&gt;Paulhus, D. L.&lt;/author&gt;&lt;author&gt;Carey, J. M.&lt;/author&gt;&lt;/authors&gt;&lt;/contributors&gt;&lt;titles&gt;&lt;title&gt;The FAD–Plus: Measuring Lay Beliefs Regarding Free Will and Related Constructs&lt;/title&gt;&lt;secondary-title&gt; Journal of Personality Assessment&lt;/secondary-title&gt;&lt;/titles&gt;&lt;pages&gt;96-104&lt;/pages&gt;&lt;volume&gt;93&lt;/volume&gt;&lt;number&gt;1&lt;/number&gt;&lt;dates&gt;&lt;year&gt;2010&lt;/year&gt;&lt;/dates&gt;&lt;urls&gt;&lt;/urls&gt;&lt;electronic-resource-num&gt;10.1080/00223891.2010.528483 &lt;/electronic-resource-num&gt;&lt;/record&gt;&lt;/Cite&gt;&lt;/EndNote&gt;</w:instrText>
      </w:r>
      <w:r w:rsidR="00E90BE7">
        <w:rPr>
          <w:bCs/>
          <w:lang w:val="en-US"/>
        </w:rPr>
        <w:fldChar w:fldCharType="separate"/>
      </w:r>
      <w:r w:rsidR="00E90BE7">
        <w:rPr>
          <w:bCs/>
          <w:noProof/>
          <w:lang w:val="en-US"/>
        </w:rPr>
        <w:t>(Paulhus &amp; Carey, 2010)</w:t>
      </w:r>
      <w:r w:rsidR="00E90BE7">
        <w:rPr>
          <w:bCs/>
          <w:lang w:val="en-US"/>
        </w:rPr>
        <w:fldChar w:fldCharType="end"/>
      </w:r>
      <w:r w:rsidRPr="009B63AA">
        <w:rPr>
          <w:bCs/>
          <w:lang w:val="en-US"/>
        </w:rPr>
        <w:t xml:space="preserve"> </w:t>
      </w:r>
      <w:r w:rsidRPr="003B37EF">
        <w:rPr>
          <w:bCs/>
          <w:lang w:val="en-US"/>
        </w:rPr>
        <w:t>questionnaires at the first and last sessions. All materials were presented in Chinese.</w:t>
      </w:r>
      <w:commentRangeEnd w:id="172"/>
      <w:r>
        <w:rPr>
          <w:rStyle w:val="CommentReference"/>
        </w:rPr>
        <w:commentReference w:id="172"/>
      </w:r>
    </w:p>
    <w:p w14:paraId="3AAACB47" w14:textId="77777777" w:rsidR="00B70AB1" w:rsidRPr="00B70AB1" w:rsidRDefault="00B70AB1" w:rsidP="00B70AB1">
      <w:pPr>
        <w:rPr>
          <w:rFonts w:eastAsia="Calibri"/>
        </w:rPr>
      </w:pPr>
    </w:p>
    <w:p w14:paraId="05999AD7" w14:textId="6DBBD1C5" w:rsidR="00586F83" w:rsidRPr="0014261E" w:rsidRDefault="00BA0079" w:rsidP="0014261E">
      <w:pPr>
        <w:pStyle w:val="Heading2"/>
      </w:pPr>
      <w:bookmarkStart w:id="175" w:name="_c49m91hl2d4p" w:colFirst="0" w:colLast="0"/>
      <w:bookmarkStart w:id="176" w:name="_Toc126850350"/>
      <w:bookmarkEnd w:id="175"/>
      <w:r w:rsidRPr="0014261E">
        <w:t>Pilot data</w:t>
      </w:r>
      <w:r w:rsidR="007D3F54" w:rsidRPr="0014261E">
        <w:t xml:space="preserve"> simulated data</w:t>
      </w:r>
      <w:bookmarkEnd w:id="176"/>
      <w:r w:rsidR="007D3F54" w:rsidRPr="0014261E">
        <w:t xml:space="preserve"> </w:t>
      </w:r>
    </w:p>
    <w:p w14:paraId="08BF8E5F" w14:textId="1AAFBAB6" w:rsidR="00661D7C" w:rsidRPr="008E2954" w:rsidRDefault="009B63AA" w:rsidP="008E2954">
      <w:pPr>
        <w:ind w:firstLine="720"/>
        <w:rPr>
          <w:rFonts w:eastAsia="Calibri"/>
          <w:lang w:val="en-US"/>
        </w:rPr>
      </w:pPr>
      <w:commentRangeStart w:id="177"/>
      <w:r w:rsidRPr="009B63AA">
        <w:rPr>
          <w:bCs/>
          <w:lang w:val="en-US"/>
        </w:rPr>
        <w:t xml:space="preserve">To avoid any potential biases in hypothesis formation, we didn't conduct any statistical analysis on the primary data during stage 1 registration. Instead, we generated a pilot dataset </w:t>
      </w:r>
      <w:r w:rsidRPr="009B63AA">
        <w:rPr>
          <w:bCs/>
          <w:lang w:val="en-US"/>
        </w:rPr>
        <w:lastRenderedPageBreak/>
        <w:t>with the same format as the primary data. We used an open dataset from a previous study examining the self-prioritization effect as a reference to create our pilot data.</w:t>
      </w:r>
      <w:r w:rsidR="00661D7C">
        <w:rPr>
          <w:rFonts w:eastAsia="Calibri"/>
          <w:lang w:val="en-US"/>
        </w:rPr>
        <w:t xml:space="preserve"> </w:t>
      </w:r>
    </w:p>
    <w:p w14:paraId="48ADAA88" w14:textId="4CFC27D9" w:rsidR="00F75B5A" w:rsidRDefault="009B63AA" w:rsidP="00F75B5A">
      <w:pPr>
        <w:ind w:firstLine="720"/>
        <w:rPr>
          <w:rFonts w:eastAsia="MS Mincho"/>
          <w:color w:val="000000"/>
          <w:lang w:val="en-US" w:eastAsia="de-DE"/>
        </w:rPr>
      </w:pPr>
      <w:r w:rsidRPr="009B63AA">
        <w:rPr>
          <w:rFonts w:eastAsia="Calibri"/>
          <w:lang w:val="en-US"/>
        </w:rPr>
        <w:t>We utilized Bootstrap methods, drawing samples from</w:t>
      </w:r>
      <w:r w:rsidR="004C2AE4">
        <w:rPr>
          <w:rFonts w:eastAsia="Calibri"/>
          <w:lang w:val="en-US"/>
        </w:rPr>
        <w:t xml:space="preserve"> </w:t>
      </w:r>
      <w:r w:rsidR="00E90BE7">
        <w:rPr>
          <w:rFonts w:eastAsia="Calibri"/>
          <w:lang w:val="en-US"/>
        </w:rPr>
        <w:fldChar w:fldCharType="begin"/>
      </w:r>
      <w:r w:rsidR="00E90BE7">
        <w:rPr>
          <w:rFonts w:eastAsia="Calibr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Pr>
          <w:rFonts w:eastAsia="Calibri"/>
          <w:lang w:val="en-US"/>
        </w:rPr>
        <w:fldChar w:fldCharType="separate"/>
      </w:r>
      <w:r w:rsidR="00E90BE7">
        <w:rPr>
          <w:rFonts w:eastAsia="Calibri"/>
          <w:noProof/>
          <w:lang w:val="en-US"/>
        </w:rPr>
        <w:t>Hu et al. (2020)</w:t>
      </w:r>
      <w:r w:rsidR="00E90BE7">
        <w:rPr>
          <w:rFonts w:eastAsia="Calibri"/>
          <w:lang w:val="en-US"/>
        </w:rPr>
        <w:fldChar w:fldCharType="end"/>
      </w:r>
      <w:r w:rsidR="00E90BE7">
        <w:rPr>
          <w:rFonts w:eastAsia="Calibri"/>
          <w:lang w:val="en-US"/>
        </w:rPr>
        <w:t xml:space="preserve"> </w:t>
      </w:r>
      <w:r w:rsidRPr="009B63AA">
        <w:rPr>
          <w:rFonts w:eastAsia="Calibri"/>
          <w:lang w:val="en-US"/>
        </w:rPr>
        <w:t xml:space="preserve">open dataset </w:t>
      </w:r>
      <w:r w:rsidR="004C2AE4">
        <w:rPr>
          <w:rFonts w:eastAsia="Calibri"/>
          <w:lang w:val="en-US"/>
        </w:rPr>
        <w:t xml:space="preserve">(accessible at </w:t>
      </w:r>
      <w:hyperlink r:id="rId17" w:history="1">
        <w:r w:rsidR="004C2AE4" w:rsidRPr="00CF40D7">
          <w:rPr>
            <w:rStyle w:val="Hyperlink"/>
            <w:rFonts w:eastAsia="Calibri"/>
            <w:lang w:val="en-US"/>
          </w:rPr>
          <w:t>https://osf.io/mhdsn/</w:t>
        </w:r>
      </w:hyperlink>
      <w:r w:rsidR="004C2AE4">
        <w:rPr>
          <w:rFonts w:eastAsia="Calibri"/>
          <w:lang w:val="en-US"/>
        </w:rPr>
        <w:t xml:space="preserve">) </w:t>
      </w:r>
      <w:r w:rsidRPr="009B63AA">
        <w:rPr>
          <w:rFonts w:eastAsia="Calibr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Pr>
          <w:rFonts w:eastAsia="MS Mincho"/>
          <w:color w:val="000000"/>
          <w:lang w:val="en-US" w:eastAsia="de-DE"/>
        </w:rPr>
        <w:t xml:space="preserve"> </w:t>
      </w:r>
      <w:commentRangeEnd w:id="177"/>
      <w:r w:rsidR="004A5D32">
        <w:rPr>
          <w:rStyle w:val="CommentReference"/>
        </w:rPr>
        <w:commentReference w:id="177"/>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eastAsia="zh-TW"/>
        </w:rPr>
        <w:drawing>
          <wp:inline distT="0" distB="0" distL="0" distR="0" wp14:anchorId="30752F57" wp14:editId="1E857013">
            <wp:extent cx="5943600" cy="1383030"/>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8"/>
                    <a:stretch>
                      <a:fillRect/>
                    </a:stretch>
                  </pic:blipFill>
                  <pic:spPr>
                    <a:xfrm>
                      <a:off x="0" y="0"/>
                      <a:ext cx="5943600" cy="1383030"/>
                    </a:xfrm>
                    <a:prstGeom prst="rect">
                      <a:avLst/>
                    </a:prstGeom>
                  </pic:spPr>
                </pic:pic>
              </a:graphicData>
            </a:graphic>
          </wp:inline>
        </w:drawing>
      </w:r>
    </w:p>
    <w:p w14:paraId="59C3CAF7" w14:textId="77777777" w:rsidR="009B63AA" w:rsidRDefault="009B63AA" w:rsidP="00F75B5A">
      <w:pPr>
        <w:jc w:val="center"/>
        <w:rPr>
          <w:rFonts w:eastAsia="MS Mincho"/>
          <w:color w:val="000000"/>
          <w:lang w:val="en-US" w:eastAsia="de-DE"/>
        </w:rPr>
      </w:pPr>
    </w:p>
    <w:p w14:paraId="4C17DFCF" w14:textId="7C226D68" w:rsidR="00062B92" w:rsidRDefault="004C2AE4" w:rsidP="00F75B5A">
      <w:pPr>
        <w:jc w:val="center"/>
        <w:rPr>
          <w:rFonts w:eastAsia="MS Mincho"/>
          <w:color w:val="000000"/>
          <w:lang w:val="en-US"/>
        </w:rPr>
      </w:pPr>
      <w:r>
        <w:rPr>
          <w:rFonts w:eastAsia="MS Mincho"/>
          <w:color w:val="000000"/>
          <w:lang w:val="en-US" w:eastAsia="de-DE"/>
        </w:rPr>
        <w:t>Figure 1.</w:t>
      </w:r>
      <w:r w:rsidR="00F75B5A" w:rsidRPr="00F75B5A">
        <w:rPr>
          <w:rFonts w:eastAsia="MS Mincho"/>
          <w:color w:val="000000"/>
          <w:lang w:val="en-US" w:eastAsia="de-DE"/>
        </w:rPr>
        <w:t xml:space="preserve"> </w:t>
      </w:r>
      <w:r w:rsidR="00E062A0">
        <w:rPr>
          <w:rFonts w:eastAsia="MS Mincho"/>
          <w:color w:val="000000"/>
          <w:lang w:val="en-US" w:eastAsia="de-DE"/>
        </w:rPr>
        <w:t>The</w:t>
      </w:r>
      <w:r w:rsidR="00F75B5A">
        <w:rPr>
          <w:rFonts w:eastAsia="MS Mincho"/>
          <w:color w:val="000000"/>
          <w:lang w:val="en-US" w:eastAsia="de-DE"/>
        </w:rPr>
        <w:t xml:space="preserve"> first six rows of the pilot data</w:t>
      </w:r>
    </w:p>
    <w:p w14:paraId="34C6DD49" w14:textId="77777777" w:rsidR="00F75B5A" w:rsidRPr="00F75B5A" w:rsidRDefault="00F75B5A" w:rsidP="00F75B5A">
      <w:pPr>
        <w:jc w:val="center"/>
        <w:rPr>
          <w:rFonts w:eastAsia="MS Mincho"/>
          <w:color w:val="000000"/>
          <w:lang w:val="en-US"/>
        </w:rPr>
      </w:pPr>
    </w:p>
    <w:p w14:paraId="31D9D7C9" w14:textId="4AC69445" w:rsidR="00187EF0" w:rsidRDefault="00187EF0" w:rsidP="00187EF0">
      <w:pPr>
        <w:ind w:firstLine="720"/>
        <w:rPr>
          <w:rFonts w:eastAsia="Calibri"/>
          <w:lang w:val="en-US"/>
        </w:rPr>
      </w:pPr>
      <w:r>
        <w:rPr>
          <w:rFonts w:eastAsia="Calibri"/>
          <w:lang w:val="en-US"/>
        </w:rPr>
        <w:t>We r</w:t>
      </w:r>
      <w:r w:rsidR="002A24A2">
        <w:rPr>
          <w:rFonts w:eastAsia="Calibri" w:hint="eastAsia"/>
          <w:lang w:val="en-US"/>
        </w:rPr>
        <w:t>a</w:t>
      </w:r>
      <w:r w:rsidRPr="00B70AB1">
        <w:rPr>
          <w:rFonts w:eastAsia="Calibri"/>
          <w:lang w:val="en-US"/>
        </w:rPr>
        <w:t xml:space="preserve">n the </w:t>
      </w:r>
      <w:r>
        <w:rPr>
          <w:rFonts w:eastAsia="Calibri"/>
          <w:lang w:val="en-US"/>
        </w:rPr>
        <w:t xml:space="preserve">pilot data </w:t>
      </w:r>
      <w:r w:rsidRPr="00B70AB1">
        <w:rPr>
          <w:rFonts w:eastAsia="Calibri"/>
          <w:lang w:val="en-US"/>
        </w:rPr>
        <w:t xml:space="preserve">through </w:t>
      </w:r>
      <w:r>
        <w:rPr>
          <w:rFonts w:eastAsia="Calibri"/>
          <w:lang w:val="en-US"/>
        </w:rPr>
        <w:t>our</w:t>
      </w:r>
      <w:r w:rsidRPr="00B70AB1">
        <w:rPr>
          <w:rFonts w:eastAsia="Calibri"/>
          <w:lang w:val="en-US"/>
        </w:rPr>
        <w:t xml:space="preserve"> proposed statistical analysis to see whether </w:t>
      </w:r>
      <w:r>
        <w:rPr>
          <w:rFonts w:eastAsia="Calibri"/>
          <w:lang w:val="en-US"/>
        </w:rPr>
        <w:t>our</w:t>
      </w:r>
      <w:r w:rsidRPr="00B70AB1">
        <w:rPr>
          <w:rFonts w:eastAsia="Calibri"/>
          <w:lang w:val="en-US"/>
        </w:rPr>
        <w:t xml:space="preserve"> proposed analysis is appropriate for </w:t>
      </w:r>
      <w:r>
        <w:rPr>
          <w:rFonts w:eastAsia="Calibri"/>
          <w:lang w:val="en-US"/>
        </w:rPr>
        <w:t>the</w:t>
      </w:r>
      <w:r w:rsidRPr="00B70AB1">
        <w:rPr>
          <w:rFonts w:eastAsia="Calibri"/>
          <w:lang w:val="en-US"/>
        </w:rPr>
        <w:t xml:space="preserve"> </w:t>
      </w:r>
      <w:r>
        <w:rPr>
          <w:rFonts w:eastAsia="Calibri"/>
          <w:lang w:val="en-US"/>
        </w:rPr>
        <w:t>secondary data</w:t>
      </w:r>
      <w:r w:rsidR="00F072D2">
        <w:rPr>
          <w:rFonts w:eastAsia="Calibri"/>
          <w:lang w:val="en-US"/>
        </w:rPr>
        <w:t xml:space="preserve"> </w:t>
      </w:r>
      <w:r w:rsidR="00F75B5A">
        <w:rPr>
          <w:rFonts w:eastAsia="Calibri"/>
          <w:lang w:val="en-US"/>
        </w:rPr>
        <w:t>structure</w:t>
      </w:r>
      <w:r w:rsidR="00F75B5A" w:rsidRPr="00411743">
        <w:rPr>
          <w:rFonts w:eastAsia="Calibri"/>
          <w:lang w:val="en-US"/>
        </w:rPr>
        <w:t xml:space="preserve"> (</w:t>
      </w:r>
      <w:r w:rsidR="00F072D2" w:rsidRPr="00411743">
        <w:rPr>
          <w:rFonts w:eastAsia="Calibri"/>
          <w:lang w:val="en-US"/>
        </w:rPr>
        <w:t xml:space="preserve">see </w:t>
      </w:r>
      <w:r w:rsidR="00A05A24" w:rsidRPr="00411743">
        <w:rPr>
          <w:rFonts w:eastAsia="Calibri" w:hint="eastAsia"/>
          <w:lang w:val="en-US"/>
        </w:rPr>
        <w:t>analys</w:t>
      </w:r>
      <w:r w:rsidR="00A05A24" w:rsidRPr="00411743">
        <w:rPr>
          <w:rFonts w:eastAsia="Calibri"/>
          <w:lang w:val="en-US"/>
        </w:rPr>
        <w:t>is plan</w:t>
      </w:r>
      <w:r w:rsidR="00F072D2" w:rsidRPr="00411743">
        <w:rPr>
          <w:rFonts w:eastAsia="Calibri" w:hint="eastAsia"/>
          <w:lang w:val="en-US"/>
        </w:rPr>
        <w:t>)</w:t>
      </w:r>
      <w:r w:rsidRPr="00411743">
        <w:rPr>
          <w:rFonts w:eastAsia="Calibri"/>
          <w:lang w:val="en-US"/>
        </w:rPr>
        <w:t>.</w:t>
      </w:r>
    </w:p>
    <w:p w14:paraId="34505674" w14:textId="77777777" w:rsidR="00FB39E0" w:rsidRPr="00FB39E0" w:rsidRDefault="00FB39E0" w:rsidP="00FB39E0">
      <w:pPr>
        <w:rPr>
          <w:rFonts w:eastAsia="Calibri"/>
        </w:rPr>
      </w:pPr>
      <w:bookmarkStart w:id="178" w:name="_mo5wam9lyrd2" w:colFirst="0" w:colLast="0"/>
      <w:bookmarkStart w:id="179" w:name="_af2debhp0apz" w:colFirst="0" w:colLast="0"/>
      <w:bookmarkStart w:id="180" w:name="_x5xzkvo93gpg" w:colFirst="0" w:colLast="0"/>
      <w:bookmarkEnd w:id="178"/>
      <w:bookmarkEnd w:id="179"/>
      <w:bookmarkEnd w:id="180"/>
    </w:p>
    <w:p w14:paraId="7070CA1A" w14:textId="2FD80DBB" w:rsidR="00586F83" w:rsidRPr="0014261E" w:rsidRDefault="00BA0079" w:rsidP="0014261E">
      <w:pPr>
        <w:pStyle w:val="Heading2"/>
      </w:pPr>
      <w:bookmarkStart w:id="181" w:name="_5w73peohap5j" w:colFirst="0" w:colLast="0"/>
      <w:bookmarkStart w:id="182" w:name="_Toc126850351"/>
      <w:bookmarkEnd w:id="181"/>
      <w:r w:rsidRPr="0014261E">
        <w:t>Analysis Plan</w:t>
      </w:r>
      <w:bookmarkEnd w:id="182"/>
    </w:p>
    <w:p w14:paraId="52B2AD38" w14:textId="79AA9CA7" w:rsidR="006435DB" w:rsidRPr="00E90BE7" w:rsidRDefault="00FD0EFA" w:rsidP="006435DB">
      <w:pPr>
        <w:ind w:firstLine="720"/>
        <w:rPr>
          <w:rFonts w:eastAsia="Calibri"/>
        </w:rPr>
      </w:pPr>
      <w:commentRangeStart w:id="183"/>
      <w:r w:rsidRPr="00FD0EFA">
        <w:rPr>
          <w:rFonts w:eastAsia="Calibri"/>
          <w:lang w:val="en-US"/>
        </w:rPr>
        <w:t>To analyze our behavioral data, we'll use HDDM, a Python toolkit for Bayesian Hierarchical Modeling</w:t>
      </w:r>
      <w:r w:rsidR="00E90BE7">
        <w:rPr>
          <w:rFonts w:eastAsia="Calibri"/>
          <w:lang w:val="en-US"/>
        </w:rPr>
        <w:fldChar w:fldCharType="begin"/>
      </w:r>
      <w:r w:rsidR="00E90BE7">
        <w:rPr>
          <w:rFonts w:eastAsia="Calibri"/>
          <w:lang w:val="en-US"/>
        </w:rPr>
        <w:instrText xml:space="preserve"> ADDIN EN.CITE &lt;EndNote&gt;&lt;Cite&gt;&lt;Author&gt;Wiecki&lt;/Author&gt;&lt;Year&gt;2013&lt;/Year&gt;&lt;RecNum&gt;39&lt;/RecNum&gt;&lt;DisplayText&gt;(Wiecki et al., 2013)&lt;/DisplayText&gt;&lt;record&gt;&lt;rec-number&gt;39&lt;/rec-number&gt;&lt;foreign-keys&gt;&lt;key app="EN" db-id="w5e5sta9arwa50eztf0vzr0zf55zr00xd9ae" timestamp="1675772327"&gt;39&lt;/key&gt;&lt;/foreign-keys&gt;&lt;ref-type name="Journal Article"&gt;17&lt;/ref-type&gt;&lt;contributors&gt;&lt;authors&gt;&lt;author&gt;Wiecki, T. V.&lt;/author&gt;&lt;author&gt;Sofer, I.&lt;/author&gt;&lt;author&gt;Frank, M. J. &lt;/author&gt;&lt;/authors&gt;&lt;/contributors&gt;&lt;titles&gt;&lt;title&gt;HDDM: Hierarchical Bayesian estimation of the Drift-Diffusion Model in Python&lt;/title&gt;&lt;secondary-title&gt;Frontiers in neuroinformatics&lt;/secondary-title&gt;&lt;/titles&gt;&lt;periodical&gt;&lt;full-title&gt;Frontiers in neuroinformatics&lt;/full-title&gt;&lt;/periodical&gt;&lt;pages&gt;14&lt;/pages&gt;&lt;volume&gt;7&lt;/volume&gt;&lt;dates&gt;&lt;year&gt;2013&lt;/year&gt;&lt;/dates&gt;&lt;urls&gt;&lt;/urls&gt;&lt;electronic-resource-num&gt;10.3389/fninf.2013.00014&lt;/electronic-resource-num&gt;&lt;/record&gt;&lt;/Cite&gt;&lt;/EndNote&gt;</w:instrText>
      </w:r>
      <w:r w:rsidR="00E90BE7">
        <w:rPr>
          <w:rFonts w:eastAsia="Calibri"/>
          <w:lang w:val="en-US"/>
        </w:rPr>
        <w:fldChar w:fldCharType="separate"/>
      </w:r>
      <w:r w:rsidR="00E90BE7">
        <w:rPr>
          <w:rFonts w:eastAsia="Calibri"/>
          <w:noProof/>
          <w:lang w:val="en-US"/>
        </w:rPr>
        <w:t>(Wiecki et al., 2013)</w:t>
      </w:r>
      <w:r w:rsidR="00E90BE7">
        <w:rPr>
          <w:rFonts w:eastAsia="Calibri"/>
          <w:lang w:val="en-US"/>
        </w:rPr>
        <w:fldChar w:fldCharType="end"/>
      </w:r>
      <w:r w:rsidRPr="00FD0EFA">
        <w:rPr>
          <w:rFonts w:eastAsia="Calibri"/>
          <w:lang w:val="en-US"/>
        </w:rPr>
        <w:t xml:space="preserve">, and fit the data into the drift diffusion model (DDM). We'll also use the R </w:t>
      </w:r>
      <w:r w:rsidR="00E90BE7">
        <w:rPr>
          <w:rFonts w:eastAsia="Calibri"/>
          <w:lang w:val="en-US"/>
        </w:rPr>
        <w:t>Project</w:t>
      </w:r>
      <w:r w:rsidR="00E90BE7">
        <w:rPr>
          <w:rFonts w:eastAsia="Calibri"/>
          <w:lang w:val="en-US"/>
        </w:rPr>
        <w:fldChar w:fldCharType="begin"/>
      </w:r>
      <w:r w:rsidR="00E90BE7">
        <w:rPr>
          <w:rFonts w:eastAsia="Calibri"/>
          <w:lang w:val="en-US"/>
        </w:rPr>
        <w:instrText xml:space="preserve"> ADDIN EN.CITE &lt;EndNote&gt;&lt;Cite&gt;&lt;Author&gt;Team&lt;/Author&gt;&lt;Year&gt;2010&lt;/Year&gt;&lt;RecNum&gt;27&lt;/RecNum&gt;&lt;DisplayText&gt;(Team, 2010)&lt;/DisplayText&gt;&lt;record&gt;&lt;rec-number&gt;27&lt;/rec-number&gt;&lt;foreign-keys&gt;&lt;key app="EN" db-id="w5e5sta9arwa50eztf0vzr0zf55zr00xd9ae" timestamp="1675771454"&gt;27&lt;/key&gt;&lt;/foreign-keys&gt;&lt;ref-type name="Journal Article"&gt;17&lt;/ref-type&gt;&lt;contributors&gt;&lt;authors&gt;&lt;author&gt;R Development Core Team&lt;/author&gt;&lt;/authors&gt;&lt;/contributors&gt;&lt;titles&gt;&lt;title&gt;R: A language and enviornment for statistical computing. In R Foundation for Statisticial Computing&lt;/title&gt;&lt;/titles&gt;&lt;dates&gt;&lt;year&gt;2010&lt;/year&gt;&lt;/dates&gt;&lt;urls&gt;&lt;/urls&gt;&lt;/record&gt;&lt;/Cite&gt;&lt;/EndNote&gt;</w:instrText>
      </w:r>
      <w:r w:rsidR="00E90BE7">
        <w:rPr>
          <w:rFonts w:eastAsia="Calibri"/>
          <w:lang w:val="en-US"/>
        </w:rPr>
        <w:fldChar w:fldCharType="separate"/>
      </w:r>
      <w:r w:rsidR="00E90BE7">
        <w:rPr>
          <w:rFonts w:eastAsia="Calibri"/>
          <w:noProof/>
          <w:lang w:val="en-US"/>
        </w:rPr>
        <w:t>(Team, 2010)</w:t>
      </w:r>
      <w:r w:rsidR="00E90BE7">
        <w:rPr>
          <w:rFonts w:eastAsia="Calibri"/>
          <w:lang w:val="en-US"/>
        </w:rPr>
        <w:fldChar w:fldCharType="end"/>
      </w:r>
      <w:r w:rsidR="006435DB" w:rsidRPr="00A72ABC">
        <w:rPr>
          <w:rFonts w:eastAsia="Calibri"/>
          <w:lang w:val="en-US"/>
        </w:rPr>
        <w:t xml:space="preserve">. </w:t>
      </w:r>
      <w:commentRangeEnd w:id="183"/>
      <w:r>
        <w:rPr>
          <w:rStyle w:val="CommentReference"/>
        </w:rPr>
        <w:commentReference w:id="183"/>
      </w:r>
    </w:p>
    <w:p w14:paraId="2089831E" w14:textId="77777777" w:rsidR="006435DB" w:rsidRPr="006435DB" w:rsidRDefault="006435DB" w:rsidP="006435DB">
      <w:pPr>
        <w:ind w:firstLine="720"/>
        <w:rPr>
          <w:rFonts w:eastAsia="Calibri"/>
          <w:lang w:val="en-US"/>
        </w:rPr>
      </w:pPr>
    </w:p>
    <w:p w14:paraId="78FF2123" w14:textId="33C6CC5B" w:rsidR="00704C8C" w:rsidRPr="00FF3620" w:rsidRDefault="00704C8C" w:rsidP="004D6313">
      <w:pPr>
        <w:pStyle w:val="Heading3"/>
        <w:rPr>
          <w:rFonts w:eastAsia="Calibri"/>
          <w:lang w:val="en-US"/>
        </w:rPr>
      </w:pPr>
      <w:bookmarkStart w:id="184" w:name="_Toc126850352"/>
      <w:r w:rsidRPr="00FF3620">
        <w:rPr>
          <w:rFonts w:eastAsia="Calibri"/>
          <w:lang w:val="en-US"/>
        </w:rPr>
        <w:t>Data pre-processing</w:t>
      </w:r>
      <w:bookmarkEnd w:id="184"/>
      <w:r w:rsidRPr="00FF3620">
        <w:rPr>
          <w:rFonts w:eastAsia="Calibri"/>
          <w:lang w:val="en-US"/>
        </w:rPr>
        <w:t xml:space="preserve"> </w:t>
      </w:r>
    </w:p>
    <w:p w14:paraId="153A43C1" w14:textId="4E1330D0" w:rsidR="00DD7F9E" w:rsidRPr="00DD7F9E" w:rsidRDefault="00DD7F9E" w:rsidP="00DD7F9E">
      <w:pPr>
        <w:ind w:firstLine="720"/>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ListParagraph"/>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Default="003362CF" w:rsidP="003362CF">
      <w:pPr>
        <w:pStyle w:val="ListParagraph"/>
        <w:numPr>
          <w:ilvl w:val="0"/>
          <w:numId w:val="15"/>
        </w:numPr>
        <w:rPr>
          <w:color w:val="000000" w:themeColor="text1"/>
          <w:lang w:val="en-GB"/>
        </w:rPr>
      </w:pPr>
      <w:r>
        <w:rPr>
          <w:color w:val="000000" w:themeColor="text1"/>
          <w:lang w:val="en-GB"/>
        </w:rPr>
        <w:t xml:space="preserve">Participant </w:t>
      </w:r>
      <w:r w:rsidR="00DD7F9E" w:rsidRPr="003362CF">
        <w:rPr>
          <w:color w:val="000000" w:themeColor="text1"/>
          <w:lang w:val="en-GB"/>
        </w:rPr>
        <w:t xml:space="preserve">who </w:t>
      </w:r>
      <w:r w:rsidR="007B5640" w:rsidRPr="003362CF">
        <w:rPr>
          <w:color w:val="000000" w:themeColor="text1"/>
          <w:lang w:val="en-GB"/>
        </w:rPr>
        <w:t>has</w:t>
      </w:r>
      <w:r w:rsidR="00DD7F9E" w:rsidRPr="003362CF">
        <w:rPr>
          <w:color w:val="000000" w:themeColor="text1"/>
          <w:lang w:val="en-GB"/>
        </w:rPr>
        <w:t xml:space="preserve"> the wrong </w:t>
      </w:r>
      <w:r w:rsidR="00566DCB">
        <w:rPr>
          <w:color w:val="000000" w:themeColor="text1"/>
          <w:lang w:val="en-GB"/>
        </w:rPr>
        <w:t>trial</w:t>
      </w:r>
      <w:r w:rsidR="00DD7F9E" w:rsidRPr="003362CF">
        <w:rPr>
          <w:color w:val="000000" w:themeColor="text1"/>
          <w:lang w:val="en-GB"/>
        </w:rPr>
        <w:t xml:space="preserve"> numbers because of procedure errors should be excluded from the analysis. </w:t>
      </w:r>
    </w:p>
    <w:p w14:paraId="288F2A9A" w14:textId="2E1D9D84" w:rsidR="003362CF" w:rsidRDefault="00DD7F9E" w:rsidP="003362CF">
      <w:pPr>
        <w:pStyle w:val="ListParagraph"/>
        <w:numPr>
          <w:ilvl w:val="0"/>
          <w:numId w:val="15"/>
        </w:numPr>
        <w:rPr>
          <w:color w:val="000000" w:themeColor="text1"/>
          <w:lang w:val="en-GB"/>
        </w:rPr>
      </w:pPr>
      <w:r w:rsidRPr="003362CF">
        <w:rPr>
          <w:color w:val="000000" w:themeColor="text1"/>
          <w:lang w:val="en-GB"/>
        </w:rPr>
        <w:t>Participants with an overall accuracy &lt; 0.5 should be excluded from the analysis.</w:t>
      </w:r>
    </w:p>
    <w:p w14:paraId="0AC4F865" w14:textId="29C2A4B3" w:rsidR="00DD7F9E" w:rsidRPr="003362CF" w:rsidRDefault="00DD7F9E" w:rsidP="003362CF">
      <w:pPr>
        <w:pStyle w:val="ListParagraph"/>
        <w:numPr>
          <w:ilvl w:val="0"/>
          <w:numId w:val="15"/>
        </w:numPr>
        <w:rPr>
          <w:color w:val="000000" w:themeColor="text1"/>
          <w:lang w:val="en-GB"/>
        </w:rPr>
      </w:pPr>
      <w:r w:rsidRPr="003362CF">
        <w:rPr>
          <w:color w:val="000000" w:themeColor="text1"/>
          <w:lang w:val="en-GB"/>
        </w:rPr>
        <w:t xml:space="preserve">Participants with any of the </w:t>
      </w:r>
      <w:r w:rsidR="00566DCB">
        <w:rPr>
          <w:color w:val="000000" w:themeColor="text1"/>
          <w:lang w:val="en-GB"/>
        </w:rPr>
        <w:t>conditions</w:t>
      </w:r>
      <w:r w:rsidRPr="003362CF">
        <w:rPr>
          <w:color w:val="000000" w:themeColor="text1"/>
          <w:lang w:val="en-GB"/>
        </w:rPr>
        <w:t xml:space="preserve"> with zero accuracy should be excluded from the analysis.</w:t>
      </w:r>
    </w:p>
    <w:p w14:paraId="243FC13E" w14:textId="44F1B53F" w:rsidR="003362CF" w:rsidRPr="003362CF" w:rsidRDefault="003362CF" w:rsidP="003362CF">
      <w:pPr>
        <w:pStyle w:val="ListParagraph"/>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6D2ECD0C" w14:textId="631C9347" w:rsidR="009A4047" w:rsidRPr="009A4047" w:rsidRDefault="009A4047" w:rsidP="009A4047">
      <w:pPr>
        <w:pStyle w:val="ListParagraph"/>
        <w:numPr>
          <w:ilvl w:val="0"/>
          <w:numId w:val="16"/>
        </w:numPr>
        <w:rPr>
          <w:color w:val="000000" w:themeColor="text1"/>
          <w:lang w:val="en-GB"/>
        </w:rPr>
      </w:pPr>
      <w:r>
        <w:rPr>
          <w:color w:val="000000" w:themeColor="text1"/>
          <w:lang w:val="en-GB"/>
        </w:rPr>
        <w:t xml:space="preserve">Trials with no response </w:t>
      </w:r>
      <w:r w:rsidR="006736E8" w:rsidRPr="006736E8">
        <w:rPr>
          <w:color w:val="000000" w:themeColor="text1"/>
          <w:lang w:val="en-GB"/>
        </w:rPr>
        <w:t xml:space="preserve">or wrong key press </w:t>
      </w:r>
      <w:r>
        <w:rPr>
          <w:rFonts w:hint="eastAsia"/>
          <w:color w:val="000000" w:themeColor="text1"/>
          <w:lang w:val="en-GB"/>
        </w:rPr>
        <w:t>s</w:t>
      </w:r>
      <w:r>
        <w:rPr>
          <w:color w:val="000000" w:themeColor="text1"/>
          <w:lang w:val="en-GB"/>
        </w:rPr>
        <w:t>hould be</w:t>
      </w:r>
      <w:r w:rsidRPr="00E1757A">
        <w:rPr>
          <w:color w:val="000000" w:themeColor="text1"/>
          <w:lang w:val="en-GB"/>
        </w:rPr>
        <w:t xml:space="preserve"> excluded from the analysis</w:t>
      </w:r>
      <w:r>
        <w:rPr>
          <w:color w:val="000000" w:themeColor="text1"/>
          <w:lang w:val="en-GB"/>
        </w:rPr>
        <w:t xml:space="preserve">. </w:t>
      </w:r>
    </w:p>
    <w:p w14:paraId="15E7B0DC" w14:textId="10835C7E" w:rsidR="003362CF" w:rsidRDefault="009A4047" w:rsidP="003362CF">
      <w:pPr>
        <w:pStyle w:val="ListParagraph"/>
        <w:numPr>
          <w:ilvl w:val="0"/>
          <w:numId w:val="16"/>
        </w:numPr>
        <w:rPr>
          <w:color w:val="000000" w:themeColor="text1"/>
          <w:lang w:val="en-GB"/>
        </w:rPr>
      </w:pPr>
      <w:r>
        <w:rPr>
          <w:color w:val="000000" w:themeColor="text1"/>
          <w:lang w:val="en-GB"/>
        </w:rPr>
        <w:t>Trials with r</w:t>
      </w:r>
      <w:r w:rsidR="00DD7F9E" w:rsidRPr="00E1757A">
        <w:rPr>
          <w:color w:val="000000" w:themeColor="text1"/>
          <w:lang w:val="en-GB"/>
        </w:rPr>
        <w:t xml:space="preserve">esponses less than 200 ms or faster than 1500 ms </w:t>
      </w:r>
      <w:r w:rsidR="00DD7F9E">
        <w:rPr>
          <w:color w:val="000000" w:themeColor="text1"/>
          <w:lang w:val="en-GB"/>
        </w:rPr>
        <w:t>should be</w:t>
      </w:r>
      <w:r w:rsidR="00DD7F9E" w:rsidRPr="00E1757A">
        <w:rPr>
          <w:color w:val="000000" w:themeColor="text1"/>
          <w:lang w:val="en-GB"/>
        </w:rPr>
        <w:t xml:space="preserve"> excluded from the analysis</w:t>
      </w:r>
      <w:r w:rsidR="00DD7F9E">
        <w:rPr>
          <w:color w:val="000000" w:themeColor="text1"/>
          <w:lang w:val="en-GB"/>
        </w:rPr>
        <w:t xml:space="preserve">. </w:t>
      </w:r>
    </w:p>
    <w:p w14:paraId="5A6A20C9" w14:textId="72C4AE77" w:rsidR="00EA1E96" w:rsidRDefault="00EA1E96" w:rsidP="003362CF">
      <w:pPr>
        <w:pStyle w:val="ListParagraph"/>
        <w:numPr>
          <w:ilvl w:val="0"/>
          <w:numId w:val="16"/>
        </w:numPr>
        <w:rPr>
          <w:color w:val="000000" w:themeColor="text1"/>
          <w:lang w:val="en-GB"/>
        </w:rPr>
      </w:pPr>
      <w:r w:rsidRPr="003362CF">
        <w:rPr>
          <w:color w:val="000000" w:themeColor="text1"/>
          <w:lang w:val="en-GB"/>
        </w:rPr>
        <w:t xml:space="preserve">The practice trials will be excluded from the formal analysis. </w:t>
      </w:r>
    </w:p>
    <w:p w14:paraId="7E65FCAB" w14:textId="2B3538DA" w:rsidR="007B5640" w:rsidRPr="003362CF" w:rsidRDefault="007B5640" w:rsidP="003362CF">
      <w:pPr>
        <w:pStyle w:val="ListParagraph"/>
        <w:numPr>
          <w:ilvl w:val="0"/>
          <w:numId w:val="16"/>
        </w:numPr>
        <w:rPr>
          <w:color w:val="000000" w:themeColor="text1"/>
          <w:lang w:val="en-GB"/>
        </w:rPr>
      </w:pPr>
      <w:r>
        <w:rPr>
          <w:color w:val="000000" w:themeColor="text1"/>
          <w:lang w:val="en-US"/>
        </w:rPr>
        <w:t xml:space="preserve">The data under </w:t>
      </w:r>
      <w:r w:rsidR="00566DCB">
        <w:rPr>
          <w:color w:val="000000" w:themeColor="text1"/>
          <w:lang w:val="en-US"/>
        </w:rPr>
        <w:t>conditions</w:t>
      </w:r>
      <w:r w:rsidR="00B84CD9">
        <w:rPr>
          <w:color w:val="000000" w:themeColor="text1"/>
          <w:lang w:val="en-US"/>
        </w:rPr>
        <w:t xml:space="preserve"> other than </w:t>
      </w:r>
      <w:r w:rsidR="00566DCB">
        <w:rPr>
          <w:color w:val="000000" w:themeColor="text1"/>
          <w:lang w:val="en-US"/>
        </w:rPr>
        <w:t xml:space="preserve">the </w:t>
      </w:r>
      <w:r>
        <w:rPr>
          <w:color w:val="000000" w:themeColor="text1"/>
          <w:lang w:val="en-US"/>
        </w:rPr>
        <w:t>“</w:t>
      </w:r>
      <w:r w:rsidRPr="007B5640">
        <w:rPr>
          <w:color w:val="000000" w:themeColor="text1"/>
          <w:lang w:val="en-US"/>
        </w:rPr>
        <w:t>control</w:t>
      </w:r>
      <w:r>
        <w:rPr>
          <w:color w:val="000000" w:themeColor="text1"/>
          <w:lang w:val="en-US"/>
        </w:rPr>
        <w:t xml:space="preserve"> condition</w:t>
      </w:r>
      <w:r w:rsidR="00B84CD9">
        <w:rPr>
          <w:color w:val="000000" w:themeColor="text1"/>
          <w:lang w:val="en-US"/>
        </w:rPr>
        <w:t>” will not be used in the current study.</w:t>
      </w:r>
      <w:r>
        <w:rPr>
          <w:color w:val="000000" w:themeColor="text1"/>
          <w:lang w:val="en-US"/>
        </w:rPr>
        <w:t xml:space="preserve"> </w:t>
      </w:r>
    </w:p>
    <w:p w14:paraId="24519825" w14:textId="77777777" w:rsidR="006435DB" w:rsidRPr="006435DB" w:rsidRDefault="006435DB" w:rsidP="006435DB">
      <w:pPr>
        <w:rPr>
          <w:color w:val="000000" w:themeColor="text1"/>
          <w:lang w:val="en-GB"/>
        </w:rPr>
      </w:pPr>
    </w:p>
    <w:p w14:paraId="20C55F48" w14:textId="7C52DAE3" w:rsidR="005134E3" w:rsidRPr="004D6313" w:rsidRDefault="006435DB" w:rsidP="004D6313">
      <w:pPr>
        <w:pStyle w:val="Heading3"/>
        <w:rPr>
          <w:rFonts w:eastAsia="Calibri"/>
          <w:lang w:val="en-US"/>
        </w:rPr>
      </w:pPr>
      <w:bookmarkStart w:id="185" w:name="_Toc126850353"/>
      <w:r w:rsidRPr="004D6313">
        <w:rPr>
          <w:rFonts w:eastAsia="Calibri"/>
          <w:lang w:val="en-US"/>
        </w:rPr>
        <w:lastRenderedPageBreak/>
        <w:t>C</w:t>
      </w:r>
      <w:r w:rsidRPr="004D6313">
        <w:rPr>
          <w:rFonts w:eastAsia="Calibri" w:hint="eastAsia"/>
          <w:lang w:val="en-US"/>
        </w:rPr>
        <w:t>alculation</w:t>
      </w:r>
      <w:r w:rsidRPr="004D6313">
        <w:rPr>
          <w:rFonts w:eastAsia="Calibri"/>
          <w:lang w:val="en-US"/>
        </w:rPr>
        <w:t xml:space="preserve"> of indices &amp; </w:t>
      </w:r>
      <w:r w:rsidR="00AF450F" w:rsidRPr="004D6313">
        <w:rPr>
          <w:rFonts w:eastAsia="Calibri" w:hint="eastAsia"/>
          <w:lang w:val="en-US"/>
        </w:rPr>
        <w:t>quantifying</w:t>
      </w:r>
      <w:r w:rsidR="00AF450F" w:rsidRPr="004D6313">
        <w:rPr>
          <w:rFonts w:eastAsia="Calibri"/>
          <w:lang w:val="en-US"/>
        </w:rPr>
        <w:t xml:space="preserve"> </w:t>
      </w:r>
      <w:r w:rsidRPr="004D6313">
        <w:rPr>
          <w:rFonts w:eastAsia="Calibri"/>
          <w:lang w:val="en-US"/>
        </w:rPr>
        <w:t>SPE in the SALT</w:t>
      </w:r>
      <w:bookmarkEnd w:id="185"/>
      <w:r w:rsidRPr="004D6313">
        <w:rPr>
          <w:rFonts w:eastAsia="Calibri"/>
          <w:lang w:val="en-US"/>
        </w:rPr>
        <w:t xml:space="preserve"> </w:t>
      </w:r>
    </w:p>
    <w:p w14:paraId="07FBCE9C" w14:textId="3A3921E7" w:rsidR="003A496A" w:rsidRDefault="00FD0EFA" w:rsidP="008B6BFC">
      <w:pPr>
        <w:ind w:firstLine="720"/>
        <w:rPr>
          <w:rFonts w:eastAsia="Calibri"/>
          <w:lang w:val="en-US"/>
        </w:rPr>
      </w:pPr>
      <w:r w:rsidRPr="00FD0EFA">
        <w:rPr>
          <w:rFonts w:eastAsia="Calibri"/>
          <w:lang w:val="en-US"/>
        </w:rPr>
        <w:t>Next, we'll calculate various metrics in the SALT and assess the Self-Prioritization Effect (SPE) at the individual level. We'll use seven common metrics for this purpose. Table 2 outlines how these metrics are calculated, as well as how the SPE is determined from them.</w:t>
      </w:r>
    </w:p>
    <w:p w14:paraId="4E52C40A" w14:textId="58378FB8" w:rsidR="00887B0F" w:rsidRDefault="00887B0F" w:rsidP="008B6BFC">
      <w:pPr>
        <w:ind w:firstLine="720"/>
        <w:rPr>
          <w:rFonts w:eastAsia="Calibri"/>
          <w:lang w:val="en-US"/>
        </w:rPr>
      </w:pPr>
    </w:p>
    <w:p w14:paraId="669168BF" w14:textId="736C5E98" w:rsidR="00887B0F" w:rsidRDefault="00887B0F" w:rsidP="008B6BFC">
      <w:pPr>
        <w:ind w:firstLine="720"/>
        <w:rPr>
          <w:rFonts w:eastAsia="Calibri"/>
          <w:lang w:val="en-US"/>
        </w:rPr>
      </w:pPr>
    </w:p>
    <w:p w14:paraId="1F75ED0C" w14:textId="0A13BAB5" w:rsidR="00887B0F" w:rsidRDefault="00887B0F" w:rsidP="008B6BFC">
      <w:pPr>
        <w:ind w:firstLine="720"/>
        <w:rPr>
          <w:rFonts w:eastAsia="Calibri"/>
          <w:lang w:val="en-US"/>
        </w:rPr>
      </w:pPr>
    </w:p>
    <w:p w14:paraId="31EE60F6" w14:textId="77777777" w:rsidR="00887B0F" w:rsidRPr="00A72ABC" w:rsidRDefault="00887B0F" w:rsidP="008B6BFC">
      <w:pPr>
        <w:ind w:firstLine="720"/>
        <w:rPr>
          <w:rFonts w:eastAsia="Calibri"/>
          <w:lang w:val="en-US"/>
        </w:rPr>
      </w:pPr>
    </w:p>
    <w:p w14:paraId="22C26480" w14:textId="6231F935" w:rsidR="000D5F23" w:rsidRPr="003A496A" w:rsidRDefault="003A496A" w:rsidP="00A72ABC">
      <w:pPr>
        <w:rPr>
          <w:rFonts w:eastAsia="Calibri"/>
          <w:b/>
          <w:bCs/>
          <w:u w:val="single"/>
          <w:lang w:val="en-US"/>
        </w:rPr>
      </w:pPr>
      <w:r w:rsidRPr="00BD53CA">
        <w:rPr>
          <w:rFonts w:eastAsiaTheme="minorEastAsia"/>
          <w:color w:val="000000" w:themeColor="text1"/>
          <w:lang w:val="en-US" w:eastAsia="nl-NL"/>
        </w:rPr>
        <w:t xml:space="preserve">Table </w:t>
      </w:r>
      <w:r>
        <w:rPr>
          <w:rFonts w:eastAsiaTheme="minorEastAsia"/>
          <w:color w:val="000000" w:themeColor="text1"/>
          <w:lang w:val="en-US" w:eastAsia="nl-NL"/>
        </w:rPr>
        <w:t xml:space="preserve">2.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TableGrid"/>
        <w:tblpPr w:leftFromText="180" w:rightFromText="180" w:vertAnchor="text" w:tblpY="5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2387"/>
        <w:gridCol w:w="1269"/>
        <w:gridCol w:w="2538"/>
        <w:gridCol w:w="1539"/>
      </w:tblGrid>
      <w:tr w:rsidR="003A496A" w:rsidRPr="00F74C9E" w14:paraId="3ABDBDF9" w14:textId="77777777" w:rsidTr="003A496A">
        <w:trPr>
          <w:trHeight w:val="261"/>
        </w:trPr>
        <w:tc>
          <w:tcPr>
            <w:tcW w:w="869" w:type="pct"/>
            <w:tcBorders>
              <w:bottom w:val="single" w:sz="4" w:space="0" w:color="auto"/>
            </w:tcBorders>
            <w:vAlign w:val="center"/>
          </w:tcPr>
          <w:p w14:paraId="55F70A1D" w14:textId="77777777" w:rsidR="003A496A" w:rsidRPr="00F74C9E" w:rsidRDefault="003A496A" w:rsidP="003A496A">
            <w:pPr>
              <w:jc w:val="center"/>
              <w:rPr>
                <w:rFonts w:eastAsia="KaiTi_GB2312"/>
                <w:b/>
              </w:rPr>
            </w:pPr>
            <w:r w:rsidRPr="00F74C9E">
              <w:rPr>
                <w:rFonts w:eastAsia="KaiTi_GB2312"/>
                <w:b/>
                <w:lang w:eastAsia="zh-CN"/>
              </w:rPr>
              <w:t>Indices ID</w:t>
            </w:r>
          </w:p>
        </w:tc>
        <w:tc>
          <w:tcPr>
            <w:tcW w:w="1275" w:type="pct"/>
            <w:tcBorders>
              <w:bottom w:val="single" w:sz="4" w:space="0" w:color="auto"/>
            </w:tcBorders>
            <w:vAlign w:val="center"/>
          </w:tcPr>
          <w:p w14:paraId="014BDAAC" w14:textId="77777777" w:rsidR="003A496A" w:rsidRPr="00F74C9E" w:rsidRDefault="003A496A" w:rsidP="003A496A">
            <w:pPr>
              <w:jc w:val="center"/>
              <w:rPr>
                <w:rFonts w:eastAsia="KaiTi_GB2312"/>
                <w:b/>
              </w:rPr>
            </w:pPr>
            <w:r w:rsidRPr="00F74C9E">
              <w:rPr>
                <w:rFonts w:eastAsia="KaiTi_GB2312"/>
                <w:b/>
                <w:lang w:eastAsia="zh-CN"/>
              </w:rPr>
              <w:t>Indices Calculation</w:t>
            </w:r>
          </w:p>
        </w:tc>
        <w:tc>
          <w:tcPr>
            <w:tcW w:w="2034" w:type="pct"/>
            <w:gridSpan w:val="2"/>
            <w:vAlign w:val="center"/>
          </w:tcPr>
          <w:p w14:paraId="5610ADAF" w14:textId="77777777" w:rsidR="003A496A" w:rsidRPr="00F74C9E" w:rsidRDefault="003A496A" w:rsidP="003A496A">
            <w:pPr>
              <w:jc w:val="center"/>
              <w:rPr>
                <w:rFonts w:eastAsia="KaiTi_GB2312"/>
                <w:b/>
                <w:lang w:eastAsia="zh-CN"/>
              </w:rPr>
            </w:pPr>
            <w:r w:rsidRPr="00F74C9E">
              <w:rPr>
                <w:rFonts w:eastAsia="KaiTi_GB2312"/>
                <w:b/>
                <w:lang w:eastAsia="zh-CN"/>
              </w:rPr>
              <w:t xml:space="preserve">SPE Calculation </w:t>
            </w:r>
            <w:r>
              <w:rPr>
                <w:rFonts w:eastAsia="KaiTi_GB2312"/>
                <w:b/>
                <w:lang w:eastAsia="zh-CN"/>
              </w:rPr>
              <w:t>B</w:t>
            </w:r>
            <w:r w:rsidRPr="00F74C9E">
              <w:rPr>
                <w:rFonts w:eastAsia="KaiTi_GB2312"/>
                <w:b/>
                <w:lang w:eastAsia="zh-CN"/>
              </w:rPr>
              <w:t xml:space="preserve">ased on </w:t>
            </w:r>
            <w:r>
              <w:rPr>
                <w:rFonts w:eastAsia="KaiTi_GB2312"/>
                <w:b/>
                <w:lang w:eastAsia="zh-CN"/>
              </w:rPr>
              <w:t>I</w:t>
            </w:r>
            <w:r w:rsidRPr="00F74C9E">
              <w:rPr>
                <w:rFonts w:eastAsia="KaiTi_GB2312"/>
                <w:b/>
                <w:lang w:eastAsia="zh-CN"/>
              </w:rPr>
              <w:t>ndices</w:t>
            </w:r>
          </w:p>
        </w:tc>
        <w:tc>
          <w:tcPr>
            <w:tcW w:w="822" w:type="pct"/>
            <w:tcBorders>
              <w:bottom w:val="single" w:sz="4" w:space="0" w:color="auto"/>
            </w:tcBorders>
            <w:vAlign w:val="center"/>
          </w:tcPr>
          <w:p w14:paraId="58E3EB11" w14:textId="77777777" w:rsidR="003A496A" w:rsidRPr="00F74C9E" w:rsidRDefault="003A496A" w:rsidP="003A496A">
            <w:pPr>
              <w:jc w:val="center"/>
              <w:rPr>
                <w:rFonts w:eastAsia="KaiTi_GB2312"/>
                <w:b/>
              </w:rPr>
            </w:pPr>
            <w:r w:rsidRPr="00F74C9E">
              <w:rPr>
                <w:rFonts w:eastAsia="KaiTi_GB2312"/>
                <w:b/>
              </w:rPr>
              <w:t>Source</w:t>
            </w:r>
          </w:p>
        </w:tc>
      </w:tr>
      <w:tr w:rsidR="003A496A" w:rsidRPr="00F74C9E" w14:paraId="09592352" w14:textId="77777777" w:rsidTr="003A496A">
        <w:trPr>
          <w:trHeight w:val="831"/>
        </w:trPr>
        <w:tc>
          <w:tcPr>
            <w:tcW w:w="869" w:type="pct"/>
            <w:vMerge w:val="restart"/>
            <w:tcBorders>
              <w:top w:val="single" w:sz="4" w:space="0" w:color="auto"/>
            </w:tcBorders>
            <w:vAlign w:val="center"/>
          </w:tcPr>
          <w:p w14:paraId="1C2DC849"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Mean Reaction times (RT)</w:t>
            </w:r>
          </w:p>
          <w:p w14:paraId="23694F4B" w14:textId="77777777" w:rsidR="003A496A" w:rsidRPr="00F74C9E" w:rsidRDefault="003A496A" w:rsidP="003A496A">
            <w:pPr>
              <w:jc w:val="center"/>
              <w:rPr>
                <w:rFonts w:eastAsiaTheme="minorEastAsia"/>
                <w:color w:val="000000" w:themeColor="text1"/>
                <w:lang w:eastAsia="zh-CN"/>
              </w:rPr>
            </w:pPr>
          </w:p>
        </w:tc>
        <w:tc>
          <w:tcPr>
            <w:tcW w:w="1275" w:type="pct"/>
            <w:vMerge w:val="restart"/>
            <w:tcBorders>
              <w:top w:val="single" w:sz="4" w:space="0" w:color="auto"/>
            </w:tcBorders>
            <w:vAlign w:val="center"/>
          </w:tcPr>
          <w:p w14:paraId="1A13C19F" w14:textId="77777777" w:rsidR="003A496A" w:rsidRPr="00F74C9E" w:rsidRDefault="00000000" w:rsidP="003A496A">
            <w:pPr>
              <w:jc w:val="center"/>
              <w:rPr>
                <w:rFonts w:eastAsiaTheme="minorEastAsia"/>
                <w:color w:val="000000" w:themeColor="text1"/>
              </w:rPr>
            </w:pPr>
            <m:oMathPara>
              <m:oMath>
                <m:f>
                  <m:fPr>
                    <m:ctrlPr>
                      <w:ins w:id="186" w:author="Zheng Liu" w:date="2022-05-16T20:07:00Z">
                        <w:rPr>
                          <w:rFonts w:ascii="Cambria Math" w:eastAsiaTheme="minorEastAsia" w:hAnsi="Cambria Math"/>
                          <w:color w:val="000000" w:themeColor="text1"/>
                        </w:rPr>
                      </w:ins>
                    </m:ctrlPr>
                  </m:fPr>
                  <m:num>
                    <m:nary>
                      <m:naryPr>
                        <m:chr m:val="∑"/>
                        <m:limLoc m:val="undOvr"/>
                        <m:subHide m:val="1"/>
                        <m:supHide m:val="1"/>
                        <m:ctrlPr>
                          <w:ins w:id="187" w:author="Zheng Liu" w:date="2022-05-16T20:07:00Z">
                            <w:rPr>
                              <w:rFonts w:ascii="Cambria Math" w:eastAsiaTheme="minorEastAsia" w:hAnsi="Cambria Math"/>
                              <w:color w:val="000000" w:themeColor="text1"/>
                            </w:rPr>
                          </w:ins>
                        </m:ctrlPr>
                      </m:naryPr>
                      <m:sub/>
                      <m:sup/>
                      <m:e>
                        <m:r>
                          <w:rPr>
                            <w:rFonts w:ascii="Cambria Math" w:eastAsiaTheme="minorEastAsia" w:hAnsi="Cambria Math"/>
                            <w:color w:val="000000" w:themeColor="text1"/>
                          </w:rPr>
                          <m:t>RT</m:t>
                        </m:r>
                      </m:e>
                    </m:nary>
                    <m:r>
                      <m:rPr>
                        <m:sty m:val="p"/>
                      </m:rPr>
                      <w:rPr>
                        <w:rFonts w:ascii="Cambria Math" w:eastAsiaTheme="minorEastAsia" w:hAnsi="Cambria Math"/>
                        <w:color w:val="000000" w:themeColor="text1"/>
                      </w:rPr>
                      <m:t xml:space="preserve"> </m:t>
                    </m:r>
                  </m:num>
                  <m:den>
                    <m:r>
                      <w:rPr>
                        <w:rFonts w:ascii="Cambria Math" w:eastAsiaTheme="minorEastAsia" w:hAnsi="Cambria Math"/>
                        <w:color w:val="000000" w:themeColor="text1"/>
                      </w:rPr>
                      <m:t>n</m:t>
                    </m:r>
                    <m:r>
                      <m:rPr>
                        <m:sty m:val="p"/>
                      </m:rPr>
                      <w:rPr>
                        <w:rFonts w:ascii="Cambria Math" w:eastAsiaTheme="minorEastAsia" w:hAnsi="Cambria Math"/>
                        <w:color w:val="000000" w:themeColor="text1"/>
                      </w:rPr>
                      <m:t>(</m:t>
                    </m:r>
                    <m:r>
                      <w:rPr>
                        <w:rFonts w:ascii="Cambria Math" w:eastAsiaTheme="minorEastAsia" w:hAnsi="Cambria Math"/>
                        <w:color w:val="000000" w:themeColor="text1"/>
                      </w:rPr>
                      <m:t>trials</m:t>
                    </m:r>
                    <m:r>
                      <m:rPr>
                        <m:sty m:val="p"/>
                      </m:rPr>
                      <w:rPr>
                        <w:rFonts w:ascii="Cambria Math" w:eastAsiaTheme="minorEastAsia" w:hAnsi="Cambria Math"/>
                        <w:color w:val="000000" w:themeColor="text1"/>
                      </w:rPr>
                      <m:t>)</m:t>
                    </m:r>
                  </m:den>
                </m:f>
              </m:oMath>
            </m:oMathPara>
          </w:p>
          <w:p w14:paraId="02F7AE48"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bottom w:val="single" w:sz="4" w:space="0" w:color="auto"/>
            </w:tcBorders>
            <w:vAlign w:val="center"/>
          </w:tcPr>
          <w:p w14:paraId="72E5B880"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Type 1 calculation</w:t>
            </w:r>
          </w:p>
        </w:tc>
        <w:tc>
          <w:tcPr>
            <w:tcW w:w="1356" w:type="pct"/>
            <w:tcBorders>
              <w:top w:val="single" w:sz="4" w:space="0" w:color="auto"/>
              <w:bottom w:val="single" w:sz="4" w:space="0" w:color="auto"/>
            </w:tcBorders>
            <w:vAlign w:val="center"/>
          </w:tcPr>
          <w:p w14:paraId="71E3F71E" w14:textId="247B47E6" w:rsidR="003A496A" w:rsidRPr="00F74C9E" w:rsidRDefault="003C7C1D" w:rsidP="003A496A">
            <w:pPr>
              <w:jc w:val="center"/>
              <w:rPr>
                <w:rFonts w:eastAsiaTheme="minorEastAsia"/>
                <w:color w:val="000000" w:themeColor="text1"/>
              </w:rPr>
            </w:pPr>
            <w:r>
              <w:rPr>
                <w:rFonts w:eastAsiaTheme="minorEastAsia"/>
                <w:color w:val="000000" w:themeColor="text1"/>
              </w:rPr>
              <w:t>S</w:t>
            </w:r>
            <w:r w:rsidR="003A496A" w:rsidRPr="00F74C9E">
              <w:rPr>
                <w:rFonts w:eastAsiaTheme="minorEastAsia"/>
                <w:color w:val="000000" w:themeColor="text1"/>
              </w:rPr>
              <w:t>elf-</w:t>
            </w:r>
            <w:r w:rsidR="003A496A" w:rsidRPr="00F74C9E">
              <w:rPr>
                <w:rFonts w:eastAsiaTheme="minorEastAsia" w:hint="eastAsia"/>
                <w:color w:val="000000" w:themeColor="text1"/>
                <w:lang w:eastAsia="zh-CN"/>
              </w:rPr>
              <w:t>m</w:t>
            </w:r>
            <w:r w:rsidR="003A496A" w:rsidRPr="00F74C9E">
              <w:rPr>
                <w:rFonts w:eastAsiaTheme="minorEastAsia"/>
                <w:color w:val="000000" w:themeColor="text1"/>
              </w:rPr>
              <w:t>atch</w:t>
            </w:r>
            <w:r w:rsidR="003A496A">
              <w:rPr>
                <w:rFonts w:eastAsiaTheme="minorEastAsia"/>
                <w:color w:val="000000" w:themeColor="text1"/>
              </w:rPr>
              <w:t xml:space="preserve"> -</w:t>
            </w:r>
            <w:r>
              <w:rPr>
                <w:rFonts w:eastAsiaTheme="minorEastAsia"/>
                <w:color w:val="000000" w:themeColor="text1"/>
              </w:rPr>
              <w:t xml:space="preserve"> </w:t>
            </w:r>
            <w:r w:rsidR="003A496A" w:rsidRPr="00F74C9E">
              <w:rPr>
                <w:rFonts w:eastAsiaTheme="minorEastAsia"/>
                <w:color w:val="000000" w:themeColor="text1"/>
              </w:rPr>
              <w:t>other-match</w:t>
            </w:r>
          </w:p>
        </w:tc>
        <w:tc>
          <w:tcPr>
            <w:tcW w:w="822" w:type="pct"/>
            <w:tcBorders>
              <w:top w:val="single" w:sz="4" w:space="0" w:color="auto"/>
            </w:tcBorders>
            <w:vAlign w:val="center"/>
          </w:tcPr>
          <w:p w14:paraId="518C2AF7" w14:textId="3110AB52" w:rsidR="003A496A" w:rsidRPr="00F74C9E" w:rsidRDefault="00534451" w:rsidP="00534451">
            <w:pPr>
              <w:jc w:val="center"/>
              <w:rPr>
                <w:rFonts w:eastAsia="KaiTi_GB2312"/>
                <w:noProof/>
              </w:rPr>
            </w:pPr>
            <w:r>
              <w:rPr>
                <w:rFonts w:eastAsia="KaiTi_GB2312"/>
                <w:noProof/>
              </w:rPr>
              <w:fldChar w:fldCharType="begin"/>
            </w:r>
            <w:r>
              <w:rPr>
                <w:rFonts w:eastAsia="KaiTi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KaiTi_GB2312"/>
                <w:noProof/>
              </w:rPr>
              <w:fldChar w:fldCharType="separate"/>
            </w:r>
            <w:r>
              <w:rPr>
                <w:rFonts w:eastAsia="KaiTi_GB2312"/>
                <w:noProof/>
              </w:rPr>
              <w:t>Sui et al. (2012)</w:t>
            </w:r>
            <w:r>
              <w:rPr>
                <w:rFonts w:eastAsia="KaiTi_GB2312"/>
                <w:noProof/>
              </w:rPr>
              <w:fldChar w:fldCharType="end"/>
            </w:r>
          </w:p>
        </w:tc>
      </w:tr>
      <w:tr w:rsidR="003A496A" w:rsidRPr="00F74C9E" w14:paraId="24A21902" w14:textId="77777777" w:rsidTr="003A496A">
        <w:trPr>
          <w:trHeight w:val="831"/>
        </w:trPr>
        <w:tc>
          <w:tcPr>
            <w:tcW w:w="869" w:type="pct"/>
            <w:vMerge/>
            <w:vAlign w:val="center"/>
          </w:tcPr>
          <w:p w14:paraId="3BACAF3F" w14:textId="77777777" w:rsidR="003A496A" w:rsidRPr="00F74C9E" w:rsidRDefault="003A496A" w:rsidP="003A496A">
            <w:pPr>
              <w:jc w:val="center"/>
              <w:rPr>
                <w:rFonts w:eastAsiaTheme="minorEastAsia"/>
                <w:color w:val="000000" w:themeColor="text1"/>
              </w:rPr>
            </w:pPr>
          </w:p>
        </w:tc>
        <w:tc>
          <w:tcPr>
            <w:tcW w:w="1275" w:type="pct"/>
            <w:vMerge/>
            <w:vAlign w:val="center"/>
          </w:tcPr>
          <w:p w14:paraId="6ACBCF0A"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tcBorders>
            <w:vAlign w:val="center"/>
          </w:tcPr>
          <w:p w14:paraId="27D29398"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Type 2 calculation</w:t>
            </w:r>
          </w:p>
        </w:tc>
        <w:tc>
          <w:tcPr>
            <w:tcW w:w="1356" w:type="pct"/>
            <w:tcBorders>
              <w:top w:val="single" w:sz="4" w:space="0" w:color="auto"/>
            </w:tcBorders>
            <w:vAlign w:val="center"/>
          </w:tcPr>
          <w:p w14:paraId="5474E37E" w14:textId="7A30DF18"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self-all - other-all</w:t>
            </w:r>
          </w:p>
        </w:tc>
        <w:tc>
          <w:tcPr>
            <w:tcW w:w="822" w:type="pct"/>
            <w:vAlign w:val="center"/>
          </w:tcPr>
          <w:p w14:paraId="2348383C" w14:textId="3C5D6AE8" w:rsidR="003A496A" w:rsidRPr="00F74C9E" w:rsidRDefault="00534451" w:rsidP="00534451">
            <w:pPr>
              <w:jc w:val="center"/>
              <w:rPr>
                <w:rFonts w:eastAsia="KaiTi_GB2312"/>
                <w:noProof/>
              </w:rPr>
            </w:pPr>
            <w:r>
              <w:rPr>
                <w:rFonts w:eastAsia="KaiTi_GB2312"/>
                <w:noProof/>
              </w:rPr>
              <w:fldChar w:fldCharType="begin"/>
            </w:r>
            <w:r>
              <w:rPr>
                <w:rFonts w:eastAsia="KaiTi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KaiTi_GB2312"/>
                <w:noProof/>
              </w:rPr>
              <w:fldChar w:fldCharType="separate"/>
            </w:r>
            <w:r>
              <w:rPr>
                <w:rFonts w:eastAsia="KaiTi_GB2312"/>
                <w:noProof/>
              </w:rPr>
              <w:t>Sui et al. (2012)</w:t>
            </w:r>
            <w:r>
              <w:rPr>
                <w:rFonts w:eastAsia="KaiTi_GB2312"/>
                <w:noProof/>
              </w:rPr>
              <w:fldChar w:fldCharType="end"/>
            </w:r>
          </w:p>
        </w:tc>
      </w:tr>
      <w:tr w:rsidR="003A496A" w:rsidRPr="00F74C9E" w14:paraId="2BEE1EED" w14:textId="77777777" w:rsidTr="003A496A">
        <w:trPr>
          <w:trHeight w:val="546"/>
        </w:trPr>
        <w:tc>
          <w:tcPr>
            <w:tcW w:w="869" w:type="pct"/>
            <w:vAlign w:val="center"/>
          </w:tcPr>
          <w:p w14:paraId="79A638F1"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Accuracy (ACC)</w:t>
            </w:r>
          </w:p>
        </w:tc>
        <w:tc>
          <w:tcPr>
            <w:tcW w:w="1275" w:type="pct"/>
            <w:vAlign w:val="center"/>
          </w:tcPr>
          <w:p w14:paraId="78E35FDF" w14:textId="77777777" w:rsidR="003A496A" w:rsidRPr="00F74C9E" w:rsidRDefault="00000000" w:rsidP="003A496A">
            <w:pPr>
              <w:jc w:val="center"/>
              <w:rPr>
                <w:rFonts w:eastAsiaTheme="minorEastAsia"/>
                <w:color w:val="000000" w:themeColor="text1"/>
              </w:rPr>
            </w:pPr>
            <m:oMathPara>
              <m:oMath>
                <m:f>
                  <m:fPr>
                    <m:ctrlPr>
                      <w:ins w:id="188" w:author="Zheng Liu" w:date="2022-05-16T20:07:00Z">
                        <w:rPr>
                          <w:rFonts w:ascii="Cambria Math" w:eastAsiaTheme="minorEastAsia" w:hAnsi="Cambria Math"/>
                          <w:i/>
                          <w:color w:val="000000" w:themeColor="text1"/>
                        </w:rPr>
                      </w:ins>
                    </m:ctrlPr>
                  </m:fPr>
                  <m:num>
                    <m:r>
                      <w:rPr>
                        <w:rFonts w:ascii="Cambria Math" w:eastAsiaTheme="minorEastAsia" w:hAnsi="Cambria Math" w:hint="eastAsia"/>
                        <w:color w:val="000000" w:themeColor="text1"/>
                        <w:lang w:eastAsia="zh-CN"/>
                      </w:rPr>
                      <m:t>n</m:t>
                    </m:r>
                    <m:d>
                      <m:dPr>
                        <m:ctrlPr>
                          <w:ins w:id="189"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correct response</m:t>
                        </m:r>
                      </m:e>
                    </m:d>
                  </m:num>
                  <m:den>
                    <m:r>
                      <w:rPr>
                        <w:rFonts w:ascii="Cambria Math" w:eastAsiaTheme="minorEastAsia" w:hAnsi="Cambria Math" w:hint="eastAsia"/>
                        <w:color w:val="000000" w:themeColor="text1"/>
                        <w:lang w:eastAsia="zh-CN"/>
                      </w:rPr>
                      <m:t>n</m:t>
                    </m:r>
                    <m:d>
                      <m:dPr>
                        <m:ctrlPr>
                          <w:ins w:id="190"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total respose</m:t>
                        </m:r>
                      </m:e>
                    </m:d>
                  </m:den>
                </m:f>
              </m:oMath>
            </m:oMathPara>
          </w:p>
        </w:tc>
        <w:tc>
          <w:tcPr>
            <w:tcW w:w="2034" w:type="pct"/>
            <w:gridSpan w:val="2"/>
            <w:vAlign w:val="center"/>
          </w:tcPr>
          <w:p w14:paraId="45E1E4A0" w14:textId="15FF8B42" w:rsidR="003A496A" w:rsidRPr="00F74C9E" w:rsidRDefault="003A496A" w:rsidP="003A496A">
            <w:pPr>
              <w:jc w:val="center"/>
              <w:rPr>
                <w:rFonts w:eastAsiaTheme="minorEastAsia"/>
                <w:color w:val="000000" w:themeColor="text1"/>
              </w:rPr>
            </w:pPr>
            <w:r w:rsidRPr="00F74C9E">
              <w:rPr>
                <w:rFonts w:eastAsiaTheme="minorEastAsia" w:hint="eastAsia"/>
                <w:color w:val="000000" w:themeColor="text1"/>
                <w:lang w:eastAsia="zh-CN"/>
              </w:rPr>
              <w:t>s</w:t>
            </w:r>
            <w:r w:rsidRPr="00F74C9E">
              <w:rPr>
                <w:rFonts w:eastAsiaTheme="minorEastAsia"/>
                <w:color w:val="000000" w:themeColor="text1"/>
              </w:rPr>
              <w:t>elf-match) - other-match</w:t>
            </w:r>
          </w:p>
        </w:tc>
        <w:tc>
          <w:tcPr>
            <w:tcW w:w="822" w:type="pct"/>
            <w:vAlign w:val="center"/>
          </w:tcPr>
          <w:p w14:paraId="060C9649" w14:textId="3B184682" w:rsidR="003A496A" w:rsidRPr="00F74C9E" w:rsidRDefault="00534451" w:rsidP="00534451">
            <w:pPr>
              <w:jc w:val="center"/>
              <w:rPr>
                <w:rFonts w:eastAsia="KaiTi_GB2312"/>
                <w:noProof/>
              </w:rPr>
            </w:pPr>
            <w:r>
              <w:rPr>
                <w:rFonts w:eastAsia="KaiTi_GB2312"/>
                <w:noProof/>
              </w:rPr>
              <w:fldChar w:fldCharType="begin"/>
            </w:r>
            <w:r>
              <w:rPr>
                <w:rFonts w:eastAsia="KaiTi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KaiTi_GB2312"/>
                <w:noProof/>
              </w:rPr>
              <w:fldChar w:fldCharType="separate"/>
            </w:r>
            <w:r>
              <w:rPr>
                <w:rFonts w:eastAsia="KaiTi_GB2312"/>
                <w:noProof/>
              </w:rPr>
              <w:t>Sui et al. (2012)</w:t>
            </w:r>
            <w:r>
              <w:rPr>
                <w:rFonts w:eastAsia="KaiTi_GB2312"/>
                <w:noProof/>
              </w:rPr>
              <w:fldChar w:fldCharType="end"/>
            </w:r>
          </w:p>
        </w:tc>
      </w:tr>
      <w:tr w:rsidR="003A496A" w:rsidRPr="00F74C9E" w14:paraId="18DBC3D1" w14:textId="77777777" w:rsidTr="003A496A">
        <w:trPr>
          <w:trHeight w:val="831"/>
        </w:trPr>
        <w:tc>
          <w:tcPr>
            <w:tcW w:w="869" w:type="pct"/>
            <w:vAlign w:val="center"/>
          </w:tcPr>
          <w:p w14:paraId="69252A9C"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d-prime</w:t>
            </w:r>
          </w:p>
        </w:tc>
        <w:tc>
          <w:tcPr>
            <w:tcW w:w="1275" w:type="pct"/>
            <w:vAlign w:val="center"/>
          </w:tcPr>
          <w:p w14:paraId="51E08B92" w14:textId="77777777" w:rsidR="003A496A" w:rsidRDefault="003A496A" w:rsidP="003A496A">
            <w:pPr>
              <w:jc w:val="center"/>
              <w:rPr>
                <w:rFonts w:eastAsiaTheme="minorEastAsia"/>
                <w:color w:val="000000" w:themeColor="text1"/>
              </w:rPr>
            </w:pPr>
          </w:p>
          <w:p w14:paraId="2E574545"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z-score (ACC (match)</w:t>
            </w:r>
            <w:r>
              <w:rPr>
                <w:rFonts w:eastAsiaTheme="minorEastAsia"/>
                <w:color w:val="000000" w:themeColor="text1"/>
              </w:rPr>
              <w:t xml:space="preserve"> - </w:t>
            </w:r>
            <w:r w:rsidRPr="00F74C9E">
              <w:rPr>
                <w:rFonts w:eastAsiaTheme="minorEastAsia"/>
                <w:color w:val="000000" w:themeColor="text1"/>
              </w:rPr>
              <w:t>z-score (1</w:t>
            </w:r>
            <w:r>
              <w:rPr>
                <w:rFonts w:eastAsiaTheme="minorEastAsia"/>
                <w:color w:val="000000" w:themeColor="text1"/>
              </w:rPr>
              <w:t xml:space="preserve"> - </w:t>
            </w:r>
            <w:r w:rsidRPr="00F74C9E">
              <w:rPr>
                <w:rFonts w:eastAsiaTheme="minorEastAsia"/>
                <w:color w:val="000000" w:themeColor="text1"/>
              </w:rPr>
              <w:t>ACC (non-match))</w:t>
            </w:r>
          </w:p>
        </w:tc>
        <w:tc>
          <w:tcPr>
            <w:tcW w:w="2034" w:type="pct"/>
            <w:gridSpan w:val="2"/>
            <w:vAlign w:val="center"/>
          </w:tcPr>
          <w:p w14:paraId="65092AC0" w14:textId="1ECA939B"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 - other</w:t>
            </w:r>
          </w:p>
        </w:tc>
        <w:tc>
          <w:tcPr>
            <w:tcW w:w="822" w:type="pct"/>
            <w:vAlign w:val="center"/>
          </w:tcPr>
          <w:p w14:paraId="2BB9FAEB" w14:textId="5494B395" w:rsidR="003A496A" w:rsidRPr="00F74C9E" w:rsidRDefault="00534451" w:rsidP="00534451">
            <w:pPr>
              <w:jc w:val="center"/>
              <w:rPr>
                <w:rFonts w:eastAsia="KaiTi_GB2312"/>
                <w:noProof/>
              </w:rPr>
            </w:pPr>
            <w:r>
              <w:rPr>
                <w:rFonts w:eastAsia="KaiTi_GB2312"/>
                <w:noProof/>
              </w:rPr>
              <w:fldChar w:fldCharType="begin"/>
            </w:r>
            <w:r>
              <w:rPr>
                <w:rFonts w:eastAsia="KaiTi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KaiTi_GB2312"/>
                <w:noProof/>
              </w:rPr>
              <w:fldChar w:fldCharType="separate"/>
            </w:r>
            <w:r>
              <w:rPr>
                <w:rFonts w:eastAsia="KaiTi_GB2312"/>
                <w:noProof/>
              </w:rPr>
              <w:t>Sui et al. (2012)</w:t>
            </w:r>
            <w:r>
              <w:rPr>
                <w:rFonts w:eastAsia="KaiTi_GB2312"/>
                <w:noProof/>
              </w:rPr>
              <w:fldChar w:fldCharType="end"/>
            </w:r>
          </w:p>
        </w:tc>
      </w:tr>
      <w:tr w:rsidR="003A496A" w:rsidRPr="00F74C9E" w14:paraId="61FF97CD" w14:textId="77777777" w:rsidTr="003A496A">
        <w:trPr>
          <w:trHeight w:val="1757"/>
        </w:trPr>
        <w:tc>
          <w:tcPr>
            <w:tcW w:w="869" w:type="pct"/>
            <w:vAlign w:val="center"/>
          </w:tcPr>
          <w:p w14:paraId="41F3F67A"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Efficiency</w:t>
            </w:r>
          </w:p>
        </w:tc>
        <w:tc>
          <w:tcPr>
            <w:tcW w:w="1275" w:type="pct"/>
            <w:vAlign w:val="center"/>
          </w:tcPr>
          <w:p w14:paraId="47438016" w14:textId="77777777" w:rsidR="003A496A" w:rsidRPr="00F74C9E" w:rsidRDefault="00000000" w:rsidP="003A496A">
            <w:pPr>
              <w:jc w:val="center"/>
              <w:rPr>
                <w:rFonts w:eastAsiaTheme="minorEastAsia"/>
                <w:color w:val="000000" w:themeColor="text1"/>
              </w:rPr>
            </w:pPr>
            <m:oMathPara>
              <m:oMath>
                <m:f>
                  <m:fPr>
                    <m:ctrlPr>
                      <w:ins w:id="191" w:author="Zheng Liu" w:date="2022-05-16T20:07:00Z">
                        <w:rPr>
                          <w:rFonts w:ascii="Cambria Math" w:eastAsiaTheme="minorEastAsia" w:hAnsi="Cambria Math"/>
                          <w:i/>
                          <w:color w:val="000000" w:themeColor="text1"/>
                        </w:rPr>
                      </w:ins>
                    </m:ctrlPr>
                  </m:fPr>
                  <m:num>
                    <m:r>
                      <w:rPr>
                        <w:rFonts w:ascii="Cambria Math" w:eastAsiaTheme="minorEastAsia" w:hAnsi="Cambria Math"/>
                        <w:color w:val="000000" w:themeColor="text1"/>
                      </w:rPr>
                      <m:t>mean RT</m:t>
                    </m:r>
                  </m:num>
                  <m:den>
                    <m:r>
                      <w:rPr>
                        <w:rFonts w:ascii="Cambria Math" w:eastAsiaTheme="minorEastAsia" w:hAnsi="Cambria Math"/>
                        <w:color w:val="000000" w:themeColor="text1"/>
                      </w:rPr>
                      <m:t>ACC</m:t>
                    </m:r>
                  </m:den>
                </m:f>
              </m:oMath>
            </m:oMathPara>
          </w:p>
        </w:tc>
        <w:tc>
          <w:tcPr>
            <w:tcW w:w="2034" w:type="pct"/>
            <w:gridSpan w:val="2"/>
            <w:vAlign w:val="center"/>
          </w:tcPr>
          <w:p w14:paraId="039596B3" w14:textId="15C94648" w:rsidR="003A496A" w:rsidRPr="00C21FB5" w:rsidRDefault="003A496A" w:rsidP="003A496A">
            <w:pPr>
              <w:jc w:val="center"/>
              <w:rPr>
                <w:rFonts w:eastAsiaTheme="minorEastAsia"/>
                <w:color w:val="000000" w:themeColor="text1"/>
              </w:rPr>
            </w:pPr>
            <w:r w:rsidRPr="00F74C9E">
              <w:rPr>
                <w:rFonts w:eastAsiaTheme="minorEastAsia"/>
                <w:color w:val="000000" w:themeColor="text1"/>
              </w:rPr>
              <w:t>self-match -</w:t>
            </w:r>
            <w:r w:rsidR="003C7C1D">
              <w:rPr>
                <w:rFonts w:eastAsiaTheme="minorEastAsia"/>
                <w:color w:val="000000" w:themeColor="text1"/>
              </w:rPr>
              <w:t xml:space="preserve"> </w:t>
            </w:r>
            <w:r w:rsidRPr="00F74C9E">
              <w:rPr>
                <w:rFonts w:eastAsiaTheme="minorEastAsia"/>
                <w:color w:val="000000" w:themeColor="text1"/>
              </w:rPr>
              <w:t>other-match</w:t>
            </w:r>
          </w:p>
        </w:tc>
        <w:tc>
          <w:tcPr>
            <w:tcW w:w="822" w:type="pct"/>
            <w:vAlign w:val="center"/>
          </w:tcPr>
          <w:p w14:paraId="1CC3082D" w14:textId="405FD06D" w:rsidR="003A496A" w:rsidRPr="00F74C9E" w:rsidRDefault="00534451" w:rsidP="003A496A">
            <w:pPr>
              <w:jc w:val="center"/>
              <w:rPr>
                <w:rFonts w:eastAsia="KaiTi_GB2312"/>
                <w:noProof/>
              </w:rPr>
            </w:pPr>
            <w:r>
              <w:rPr>
                <w:rFonts w:eastAsia="KaiTi_GB2312"/>
                <w:noProof/>
              </w:rPr>
              <w:fldChar w:fldCharType="begin"/>
            </w:r>
            <w:r>
              <w:rPr>
                <w:rFonts w:eastAsia="KaiTi_GB2312"/>
                <w:noProof/>
              </w:rPr>
              <w:instrText xml:space="preserve"> ADDIN EN.CITE &lt;EndNote&gt;&lt;Cite AuthorYear="1"&gt;&lt;Author&gt;Humphreys&lt;/Author&gt;&lt;Year&gt;2015&lt;/Year&gt;&lt;RecNum&gt;14&lt;/RecNum&gt;&lt;DisplayText&gt;Humphreys and Sui (2015); (Stoeber &amp;amp;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Pr>
                <w:rFonts w:eastAsia="KaiTi_GB2312"/>
                <w:noProof/>
              </w:rPr>
              <w:fldChar w:fldCharType="separate"/>
            </w:r>
            <w:r>
              <w:rPr>
                <w:rFonts w:eastAsia="KaiTi_GB2312"/>
                <w:noProof/>
              </w:rPr>
              <w:t>Humphreys and Sui (2015); (Stoeber &amp; Eysenck, 2008)</w:t>
            </w:r>
            <w:r>
              <w:rPr>
                <w:rFonts w:eastAsia="KaiTi_GB2312"/>
                <w:noProof/>
              </w:rPr>
              <w:fldChar w:fldCharType="end"/>
            </w:r>
          </w:p>
          <w:p w14:paraId="011D7434" w14:textId="77777777" w:rsidR="003A496A" w:rsidRPr="00F74C9E" w:rsidRDefault="003A496A" w:rsidP="003A496A">
            <w:pPr>
              <w:jc w:val="center"/>
              <w:rPr>
                <w:rFonts w:eastAsia="KaiTi_GB2312"/>
                <w:noProof/>
              </w:rPr>
            </w:pPr>
          </w:p>
        </w:tc>
      </w:tr>
      <w:tr w:rsidR="003C7C1D" w:rsidRPr="00F74C9E" w14:paraId="384AF9D5" w14:textId="77777777" w:rsidTr="003A496A">
        <w:trPr>
          <w:trHeight w:val="831"/>
        </w:trPr>
        <w:tc>
          <w:tcPr>
            <w:tcW w:w="869" w:type="pct"/>
            <w:vAlign w:val="center"/>
          </w:tcPr>
          <w:p w14:paraId="256F740F"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Drift rate (v)</w:t>
            </w:r>
          </w:p>
          <w:p w14:paraId="3FC4278F" w14:textId="77777777" w:rsidR="003C7C1D" w:rsidRPr="00F74C9E" w:rsidRDefault="003C7C1D" w:rsidP="003A496A">
            <w:pPr>
              <w:jc w:val="center"/>
              <w:rPr>
                <w:rFonts w:eastAsiaTheme="minorEastAsia"/>
                <w:color w:val="000000" w:themeColor="text1"/>
              </w:rPr>
            </w:pPr>
          </w:p>
          <w:p w14:paraId="632E770F" w14:textId="77777777" w:rsidR="003C7C1D" w:rsidRPr="00F74C9E" w:rsidRDefault="003C7C1D" w:rsidP="003A496A">
            <w:pPr>
              <w:jc w:val="center"/>
              <w:rPr>
                <w:rFonts w:eastAsiaTheme="minorEastAsia"/>
              </w:rPr>
            </w:pPr>
          </w:p>
        </w:tc>
        <w:tc>
          <w:tcPr>
            <w:tcW w:w="1275" w:type="pct"/>
            <w:vMerge w:val="restart"/>
            <w:vAlign w:val="center"/>
          </w:tcPr>
          <w:p w14:paraId="089A59B0" w14:textId="12135470" w:rsidR="003C7C1D" w:rsidRPr="003C7C1D" w:rsidRDefault="003C7C1D" w:rsidP="003A496A">
            <w:pPr>
              <w:jc w:val="center"/>
              <w:rPr>
                <w:rFonts w:eastAsiaTheme="minorEastAsia"/>
                <w:iCs/>
                <w:color w:val="000000" w:themeColor="text1"/>
                <w:lang w:eastAsia="zh-CN"/>
              </w:rPr>
            </w:pPr>
            <w:r w:rsidRPr="003C7C1D">
              <w:rPr>
                <w:rFonts w:eastAsiaTheme="minorEastAsia"/>
                <w:iCs/>
                <w:color w:val="000000" w:themeColor="text1"/>
                <w:lang w:eastAsia="zh-CN"/>
              </w:rPr>
              <w:t>DDM</w:t>
            </w:r>
            <w:r w:rsidRPr="003C7C1D">
              <w:rPr>
                <w:rFonts w:eastAsiaTheme="minorEastAsia" w:hint="eastAsia"/>
                <w:iCs/>
                <w:color w:val="000000" w:themeColor="text1"/>
                <w:lang w:eastAsia="zh-CN"/>
              </w:rPr>
              <w:t>：</w:t>
            </w:r>
            <w:r w:rsidRPr="003C7C1D">
              <w:rPr>
                <w:rFonts w:eastAsiaTheme="minorEastAsia"/>
                <w:iCs/>
                <w:color w:val="000000" w:themeColor="text1"/>
                <w:lang w:eastAsia="zh-CN"/>
              </w:rPr>
              <w:t>parameters will be identified through model selection</w:t>
            </w:r>
          </w:p>
          <w:p w14:paraId="717F3FA4" w14:textId="6CA539E6" w:rsidR="003C7C1D" w:rsidRPr="00F74C9E" w:rsidRDefault="003C7C1D" w:rsidP="00BB1095">
            <w:pPr>
              <w:jc w:val="center"/>
              <w:rPr>
                <w:rFonts w:eastAsiaTheme="minorEastAsia"/>
                <w:iCs/>
                <w:color w:val="000000" w:themeColor="text1"/>
                <w:lang w:eastAsia="zh-CN"/>
              </w:rPr>
            </w:pPr>
          </w:p>
        </w:tc>
        <w:tc>
          <w:tcPr>
            <w:tcW w:w="2034" w:type="pct"/>
            <w:gridSpan w:val="2"/>
            <w:vAlign w:val="center"/>
          </w:tcPr>
          <w:p w14:paraId="39B977AE" w14:textId="1969B14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w:t>
            </w:r>
            <w:r>
              <w:rPr>
                <w:rFonts w:eastAsiaTheme="minorEastAsia"/>
                <w:iCs/>
                <w:color w:val="000000" w:themeColor="text1"/>
              </w:rPr>
              <w:t xml:space="preserve">- </w:t>
            </w:r>
            <w:r w:rsidRPr="00F74C9E">
              <w:rPr>
                <w:rFonts w:eastAsiaTheme="minorEastAsia"/>
                <w:iCs/>
                <w:color w:val="000000" w:themeColor="text1"/>
              </w:rPr>
              <w:t>other-match</w:t>
            </w:r>
          </w:p>
          <w:p w14:paraId="1B3126DB" w14:textId="77777777" w:rsidR="003C7C1D" w:rsidRPr="00F74C9E" w:rsidRDefault="003C7C1D" w:rsidP="003A496A">
            <w:pPr>
              <w:jc w:val="center"/>
              <w:rPr>
                <w:rFonts w:eastAsiaTheme="minorEastAsia"/>
                <w:color w:val="000000" w:themeColor="text1"/>
                <w:highlight w:val="yellow"/>
                <w:lang w:eastAsia="zh-CN"/>
              </w:rPr>
            </w:pPr>
          </w:p>
        </w:tc>
        <w:tc>
          <w:tcPr>
            <w:tcW w:w="822" w:type="pct"/>
            <w:vAlign w:val="center"/>
          </w:tcPr>
          <w:p w14:paraId="47AC4E77" w14:textId="51CE4EE8" w:rsidR="003C7C1D" w:rsidRPr="00F74C9E" w:rsidRDefault="00534451" w:rsidP="00B3449B">
            <w:pPr>
              <w:jc w:val="center"/>
              <w:rPr>
                <w:rFonts w:eastAsia="KaiTi_GB2312"/>
              </w:rPr>
            </w:pPr>
            <w:r>
              <w:rPr>
                <w:rFonts w:eastAsia="KaiTi_GB2312"/>
              </w:rPr>
              <w:fldChar w:fldCharType="begin"/>
            </w:r>
            <w:r w:rsidR="00B3449B">
              <w:rPr>
                <w:rFonts w:eastAsia="KaiTi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KaiTi_GB2312"/>
              </w:rPr>
              <w:fldChar w:fldCharType="separate"/>
            </w:r>
            <w:r w:rsidR="00B3449B">
              <w:rPr>
                <w:rFonts w:eastAsia="KaiTi_GB2312"/>
                <w:noProof/>
              </w:rPr>
              <w:t>Golubickis et al. (2017)</w:t>
            </w:r>
            <w:r>
              <w:rPr>
                <w:rFonts w:eastAsia="KaiTi_GB2312"/>
              </w:rPr>
              <w:fldChar w:fldCharType="end"/>
            </w:r>
          </w:p>
        </w:tc>
      </w:tr>
      <w:tr w:rsidR="003C7C1D" w:rsidRPr="00F74C9E" w14:paraId="2ADF6A72" w14:textId="77777777" w:rsidTr="003A496A">
        <w:trPr>
          <w:trHeight w:val="522"/>
        </w:trPr>
        <w:tc>
          <w:tcPr>
            <w:tcW w:w="869" w:type="pct"/>
            <w:vAlign w:val="center"/>
          </w:tcPr>
          <w:p w14:paraId="2F5F289C"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Starting point (z)</w:t>
            </w:r>
          </w:p>
        </w:tc>
        <w:tc>
          <w:tcPr>
            <w:tcW w:w="1275" w:type="pct"/>
            <w:vMerge/>
            <w:vAlign w:val="center"/>
          </w:tcPr>
          <w:p w14:paraId="70A5C668" w14:textId="7A4DF748" w:rsidR="003C7C1D" w:rsidRPr="00F74C9E" w:rsidRDefault="003C7C1D" w:rsidP="003A496A">
            <w:pPr>
              <w:jc w:val="center"/>
              <w:rPr>
                <w:rFonts w:eastAsiaTheme="minorEastAsia"/>
                <w:iCs/>
                <w:color w:val="000000" w:themeColor="text1"/>
              </w:rPr>
            </w:pPr>
          </w:p>
        </w:tc>
        <w:tc>
          <w:tcPr>
            <w:tcW w:w="2034" w:type="pct"/>
            <w:gridSpan w:val="2"/>
            <w:vAlign w:val="center"/>
          </w:tcPr>
          <w:p w14:paraId="22B9668A" w14:textId="3A49382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 - other-match</w:t>
            </w:r>
          </w:p>
        </w:tc>
        <w:tc>
          <w:tcPr>
            <w:tcW w:w="822" w:type="pct"/>
            <w:vAlign w:val="center"/>
          </w:tcPr>
          <w:p w14:paraId="3D9F7F32" w14:textId="42953764" w:rsidR="003C7C1D" w:rsidRPr="00F74C9E" w:rsidRDefault="00B3449B" w:rsidP="005F1BBA">
            <w:pPr>
              <w:jc w:val="center"/>
              <w:rPr>
                <w:rFonts w:eastAsia="KaiTi_GB2312"/>
                <w:noProof/>
              </w:rPr>
            </w:pPr>
            <w:r>
              <w:rPr>
                <w:rFonts w:eastAsia="KaiTi_GB2312"/>
              </w:rPr>
              <w:fldChar w:fldCharType="begin"/>
            </w:r>
            <w:r>
              <w:rPr>
                <w:rFonts w:eastAsia="KaiTi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KaiTi_GB2312"/>
              </w:rPr>
              <w:fldChar w:fldCharType="separate"/>
            </w:r>
            <w:r>
              <w:rPr>
                <w:rFonts w:eastAsia="KaiTi_GB2312"/>
                <w:noProof/>
              </w:rPr>
              <w:t>Golubickis et al. (2017)</w:t>
            </w:r>
            <w:r>
              <w:rPr>
                <w:rFonts w:eastAsia="KaiTi_GB2312"/>
              </w:rPr>
              <w:fldChar w:fldCharType="end"/>
            </w:r>
          </w:p>
        </w:tc>
      </w:tr>
    </w:tbl>
    <w:p w14:paraId="2B17D41F" w14:textId="07FC25ED" w:rsidR="00001E83" w:rsidRDefault="003A496A" w:rsidP="000C6133">
      <w:r w:rsidRPr="00AA584D">
        <w:rPr>
          <w:i/>
          <w:iCs/>
          <w:lang w:val="en-US"/>
        </w:rPr>
        <w:t xml:space="preserve">Note. </w:t>
      </w:r>
      <w:r w:rsidRPr="00F36BBB">
        <w:rPr>
          <w:lang w:val="en-US"/>
        </w:rPr>
        <w:t>DDM =</w:t>
      </w:r>
      <w:r>
        <w:rPr>
          <w:i/>
          <w:iCs/>
          <w:lang w:val="en-US"/>
        </w:rPr>
        <w:t xml:space="preserve"> </w:t>
      </w:r>
      <w:r w:rsidRPr="00DF37F7">
        <w:rPr>
          <w:lang w:val="en-US"/>
        </w:rPr>
        <w:t>drift diffusion model</w:t>
      </w:r>
      <w:r>
        <w:rPr>
          <w:lang w:val="en-US"/>
        </w:rPr>
        <w:t>.</w:t>
      </w:r>
    </w:p>
    <w:p w14:paraId="6F47A8CC" w14:textId="77777777" w:rsidR="00C71EBF" w:rsidRPr="00C71EBF" w:rsidRDefault="00C71EBF" w:rsidP="000C6133">
      <w:pPr>
        <w:rPr>
          <w:rFonts w:eastAsia="Calibri"/>
        </w:rPr>
      </w:pPr>
    </w:p>
    <w:p w14:paraId="5E456C03" w14:textId="11BFF210" w:rsidR="0082596E" w:rsidRDefault="00FD0EFA" w:rsidP="00FD0EFA">
      <w:pPr>
        <w:ind w:firstLine="720"/>
        <w:rPr>
          <w:color w:val="000000" w:themeColor="text1"/>
          <w:lang w:val="en-US"/>
        </w:rPr>
      </w:pPr>
      <w:r w:rsidRPr="00FD0EFA">
        <w:rPr>
          <w:color w:val="000000" w:themeColor="text1"/>
          <w:lang w:val="en-US"/>
        </w:rPr>
        <w:t>We'll present the average and standard deviation for each index for each session, along with other important descriptive statistics.</w:t>
      </w:r>
    </w:p>
    <w:p w14:paraId="0BB5FA3A" w14:textId="77777777" w:rsidR="00FD0EFA" w:rsidRPr="00FF3620" w:rsidRDefault="00FD0EFA" w:rsidP="00FD0EFA">
      <w:pPr>
        <w:ind w:firstLine="720"/>
        <w:rPr>
          <w:b/>
          <w:bCs/>
          <w:color w:val="000000" w:themeColor="text1"/>
          <w:lang w:val="en-US"/>
        </w:rPr>
      </w:pPr>
    </w:p>
    <w:p w14:paraId="0DB1DFD7" w14:textId="76AEDBFF" w:rsidR="002B775B" w:rsidRPr="00112C28" w:rsidRDefault="00C9151A" w:rsidP="004D6313">
      <w:pPr>
        <w:pStyle w:val="Heading3"/>
        <w:rPr>
          <w:rFonts w:eastAsia="Calibri"/>
          <w:lang w:val="en-US"/>
        </w:rPr>
      </w:pPr>
      <w:bookmarkStart w:id="192" w:name="_Toc126850354"/>
      <w:r w:rsidRPr="00FF3620">
        <w:rPr>
          <w:rFonts w:eastAsia="Calibri"/>
          <w:lang w:val="en-US"/>
        </w:rPr>
        <w:t>Reliability of indices in SALT as individual-level/group-level</w:t>
      </w:r>
      <w:bookmarkEnd w:id="192"/>
      <w:r w:rsidRPr="00FF3620">
        <w:rPr>
          <w:rFonts w:eastAsia="Calibri"/>
          <w:lang w:val="en-US"/>
        </w:rPr>
        <w:t xml:space="preserve"> </w:t>
      </w:r>
    </w:p>
    <w:p w14:paraId="1770E983" w14:textId="6D7322B6" w:rsidR="002B775B" w:rsidRPr="00FF3620" w:rsidRDefault="00FD0EFA" w:rsidP="00FF3620">
      <w:pPr>
        <w:ind w:firstLine="720"/>
        <w:rPr>
          <w:rFonts w:ascii="TimesNewRomanPSMT" w:hAnsi="TimesNewRomanPSMT" w:cs="TimesNewRomanPSMT"/>
          <w:lang w:val="en-US"/>
        </w:rPr>
      </w:pPr>
      <w:commentRangeStart w:id="193"/>
      <w:r w:rsidRPr="00FD0EFA">
        <w:rPr>
          <w:color w:val="000000" w:themeColor="text1"/>
          <w:lang w:val="en-US"/>
        </w:rPr>
        <w:t>We'll assess the reliability of the SALT indices using the Intraclass Correlation Coefficient (ICC). ICC is a well-established measure of reliability in test-retest, intra-rater, and inter-rater studies</w:t>
      </w:r>
      <w:r w:rsidR="00B3449B">
        <w:rPr>
          <w:color w:val="000000" w:themeColor="text1"/>
          <w:lang w:val="en-US"/>
        </w:rPr>
        <w:fldChar w:fldCharType="begin"/>
      </w:r>
      <w:r w:rsidR="00B3449B">
        <w:rPr>
          <w:color w:val="000000" w:themeColor="text1"/>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00B3449B">
        <w:rPr>
          <w:color w:val="000000" w:themeColor="text1"/>
          <w:lang w:val="en-US"/>
        </w:rPr>
        <w:fldChar w:fldCharType="separate"/>
      </w:r>
      <w:r w:rsidR="00B3449B">
        <w:rPr>
          <w:noProof/>
          <w:color w:val="000000" w:themeColor="text1"/>
          <w:lang w:val="en-US"/>
        </w:rPr>
        <w:t>(Fisher, 1992)</w:t>
      </w:r>
      <w:r w:rsidR="00B3449B">
        <w:rPr>
          <w:color w:val="000000" w:themeColor="text1"/>
          <w:lang w:val="en-US"/>
        </w:rPr>
        <w:fldChar w:fldCharType="end"/>
      </w:r>
      <w:r w:rsidR="002B775B" w:rsidRPr="008F7327">
        <w:rPr>
          <w:rFonts w:ascii="TimesNewRomanPSMT" w:hAnsi="TimesNewRomanPSMT" w:cs="TimesNewRomanPSMT"/>
          <w:lang w:val="en-US"/>
        </w:rPr>
        <w:t>.</w:t>
      </w:r>
      <w:r w:rsidR="002B775B">
        <w:rPr>
          <w:rFonts w:ascii="TimesNewRomanPSMT" w:hAnsi="TimesNewRomanPSMT" w:cs="TimesNewRomanPSMT"/>
          <w:lang w:val="en-US"/>
        </w:rPr>
        <w:t xml:space="preserve"> </w:t>
      </w:r>
      <w:r w:rsidRPr="00FD0EFA">
        <w:rPr>
          <w:rFonts w:ascii="TimesNewRomanPSMT" w:hAnsi="TimesNewRomanPSMT" w:cs="TimesNewRomanPSMT"/>
          <w:lang w:val="en-US"/>
        </w:rPr>
        <w:t>Compared to Pearson correlation coefficient, ICC considers both the degree of correlation and agreement between multiple measurements, making it a more comprehensive measure of test-retest reliability</w:t>
      </w:r>
      <w:r w:rsidR="00B3449B">
        <w:rPr>
          <w:rFonts w:ascii="TimesNewRomanPSMT" w:hAnsi="TimesNewRomanPSMT" w:cs="TimesNewRomanPSMT"/>
          <w:lang w:val="en-US"/>
        </w:rPr>
        <w:fldChar w:fldCharType="begin"/>
      </w:r>
      <w:r w:rsidR="00B3449B">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B3449B">
        <w:rPr>
          <w:rFonts w:ascii="TimesNewRomanPSMT" w:hAnsi="TimesNewRomanPSMT" w:cs="TimesNewRomanPSMT"/>
          <w:lang w:val="en-US"/>
        </w:rPr>
        <w:fldChar w:fldCharType="separate"/>
      </w:r>
      <w:r w:rsidR="00B3449B">
        <w:rPr>
          <w:rFonts w:ascii="TimesNewRomanPSMT" w:hAnsi="TimesNewRomanPSMT" w:cs="TimesNewRomanPSMT"/>
          <w:noProof/>
          <w:lang w:val="en-US"/>
        </w:rPr>
        <w:t>(Koo &amp; Li, 2016)</w:t>
      </w:r>
      <w:r w:rsidR="00B3449B">
        <w:rPr>
          <w:rFonts w:ascii="TimesNewRomanPSMT" w:hAnsi="TimesNewRomanPSMT" w:cs="TimesNewRomanPSMT"/>
          <w:lang w:val="en-US"/>
        </w:rPr>
        <w:fldChar w:fldCharType="end"/>
      </w:r>
      <w:r w:rsidR="002B775B">
        <w:rPr>
          <w:rFonts w:ascii="TimesNewRomanPSMT" w:hAnsi="TimesNewRomanPSMT" w:cs="TimesNewRomanPSMT"/>
          <w:lang w:val="en-US"/>
        </w:rPr>
        <w:t>.</w:t>
      </w:r>
      <w:commentRangeEnd w:id="193"/>
      <w:r>
        <w:rPr>
          <w:rStyle w:val="CommentReference"/>
        </w:rPr>
        <w:commentReference w:id="193"/>
      </w:r>
    </w:p>
    <w:p w14:paraId="3E00CD73" w14:textId="693FAB5D" w:rsidR="002B0D83" w:rsidRDefault="002B775B" w:rsidP="008250E4">
      <w:pPr>
        <w:ind w:firstLine="720"/>
        <w:rPr>
          <w:color w:val="000000" w:themeColor="text1"/>
          <w:lang w:val="en-US"/>
        </w:rPr>
      </w:pPr>
      <w:r>
        <w:rPr>
          <w:color w:val="000000" w:themeColor="text1"/>
          <w:lang w:val="en-US"/>
        </w:rPr>
        <w:lastRenderedPageBreak/>
        <w:t>Specifically, w</w:t>
      </w:r>
      <w:r w:rsidR="002B0D83" w:rsidRPr="002B0D83">
        <w:rPr>
          <w:color w:val="000000" w:themeColor="text1"/>
          <w:lang w:val="en-US"/>
        </w:rPr>
        <w:t xml:space="preserve">e will </w:t>
      </w:r>
      <w:r w:rsidR="008250E4">
        <w:rPr>
          <w:color w:val="000000" w:themeColor="text1"/>
          <w:lang w:val="en-US"/>
        </w:rPr>
        <w:t xml:space="preserve">use </w:t>
      </w:r>
      <w:r w:rsidR="008250E4" w:rsidRPr="002B0D83">
        <w:rPr>
          <w:color w:val="000000" w:themeColor="text1"/>
          <w:lang w:val="en-US"/>
        </w:rPr>
        <w:t>two-way single-measurement mixed model with absolute agreement between scores of six session</w:t>
      </w:r>
      <w:r w:rsidR="008250E4">
        <w:rPr>
          <w:color w:val="000000" w:themeColor="text1"/>
          <w:lang w:val="en-US"/>
        </w:rPr>
        <w:t xml:space="preserve"> (ICC2k) as </w:t>
      </w:r>
      <w:r w:rsidR="00566DCB">
        <w:rPr>
          <w:color w:val="000000" w:themeColor="text1"/>
          <w:lang w:val="en-US"/>
        </w:rPr>
        <w:t xml:space="preserve">the </w:t>
      </w:r>
      <w:r w:rsidR="008250E4">
        <w:rPr>
          <w:color w:val="000000" w:themeColor="text1"/>
          <w:lang w:val="en-US"/>
        </w:rPr>
        <w:t xml:space="preserve">reliability measure of </w:t>
      </w:r>
      <w:r w:rsidR="002B0D83">
        <w:rPr>
          <w:color w:val="000000" w:themeColor="text1"/>
          <w:lang w:val="en-US"/>
        </w:rPr>
        <w:t>group</w:t>
      </w:r>
      <w:r w:rsidR="002B0D83" w:rsidRPr="002B0D83">
        <w:rPr>
          <w:color w:val="000000" w:themeColor="text1"/>
          <w:lang w:val="en-US"/>
        </w:rPr>
        <w:t xml:space="preserve">-level SPE across six sessions.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CA79477" w14:textId="77777777" w:rsidR="00266CB0" w:rsidRPr="002B0D83" w:rsidRDefault="00266CB0" w:rsidP="008250E4">
      <w:pPr>
        <w:ind w:firstLine="720"/>
        <w:rPr>
          <w:color w:val="000000" w:themeColor="text1"/>
          <w:lang w:val="en-US"/>
        </w:rPr>
      </w:pPr>
    </w:p>
    <w:p w14:paraId="10D25DDF" w14:textId="08C5DBA3" w:rsidR="002B0D83" w:rsidRPr="00AB6487" w:rsidRDefault="00000000" w:rsidP="00D07D09">
      <w:pPr>
        <w:rPr>
          <w:rFonts w:eastAsia="Calibri"/>
        </w:rPr>
      </w:pPr>
      <m:oMathPara>
        <m:oMath>
          <m:eqArr>
            <m:eqArrPr>
              <m:ctrlPr>
                <w:ins w:id="194" w:author="Zheng Liu" w:date="2022-05-16T20:07:00Z">
                  <w:rPr>
                    <w:rFonts w:ascii="Cambria Math" w:eastAsia="Calibri" w:hAnsi="Cambria Math"/>
                  </w:rPr>
                </w:ins>
              </m:ctrlPr>
            </m:eqArrPr>
            <m:e>
              <m:f>
                <m:fPr>
                  <m:ctrlPr>
                    <w:ins w:id="195" w:author="Zheng Liu" w:date="2022-05-16T20:07:00Z">
                      <w:rPr>
                        <w:rFonts w:ascii="Cambria Math" w:eastAsia="Calibri" w:hAnsi="Cambria Math"/>
                      </w:rPr>
                    </w:ins>
                  </m:ctrlPr>
                </m:fPr>
                <m:num>
                  <m:sSub>
                    <m:sSubPr>
                      <m:ctrlPr>
                        <w:ins w:id="196"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sSub>
                    <m:sSubPr>
                      <m:ctrlPr>
                        <w:ins w:id="197"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num>
                <m:den>
                  <m:sSub>
                    <m:sSubPr>
                      <m:ctrlPr>
                        <w:ins w:id="198"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d>
                    <m:dPr>
                      <m:ctrlPr>
                        <w:ins w:id="199" w:author="Zheng Liu" w:date="2022-05-16T20:07:00Z">
                          <w:rPr>
                            <w:rFonts w:ascii="Cambria Math" w:eastAsia="Calibri" w:hAnsi="Cambria Math"/>
                            <w:i/>
                          </w:rPr>
                        </w:ins>
                      </m:ctrlPr>
                    </m:dPr>
                    <m:e>
                      <m:r>
                        <w:rPr>
                          <w:rFonts w:ascii="Cambria Math" w:eastAsia="Calibri" w:hAnsi="Cambria Math"/>
                        </w:rPr>
                        <m:t>k-1</m:t>
                      </m:r>
                    </m:e>
                  </m:d>
                  <m:sSub>
                    <m:sSubPr>
                      <m:ctrlPr>
                        <w:ins w:id="200"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r>
                    <w:rPr>
                      <w:rFonts w:ascii="Cambria Math" w:eastAsia="Calibri" w:hAnsi="Cambria Math"/>
                    </w:rPr>
                    <m:t>++</m:t>
                  </m:r>
                  <m:f>
                    <m:fPr>
                      <m:ctrlPr>
                        <w:ins w:id="201" w:author="Zheng Liu" w:date="2022-05-16T20:07:00Z">
                          <w:rPr>
                            <w:rFonts w:ascii="Cambria Math" w:eastAsia="Calibri" w:hAnsi="Cambria Math"/>
                          </w:rPr>
                        </w:ins>
                      </m:ctrlPr>
                    </m:fPr>
                    <m:num>
                      <m:r>
                        <w:rPr>
                          <w:rFonts w:ascii="Cambria Math" w:eastAsia="Calibri" w:hAnsi="Cambria Math"/>
                        </w:rPr>
                        <m:t>k</m:t>
                      </m:r>
                    </m:num>
                    <m:den>
                      <m:r>
                        <w:rPr>
                          <w:rFonts w:ascii="Cambria Math" w:eastAsia="Calibri" w:hAnsi="Cambria Math"/>
                        </w:rPr>
                        <m:t>n</m:t>
                      </m:r>
                    </m:den>
                  </m:f>
                  <m:d>
                    <m:dPr>
                      <m:ctrlPr>
                        <w:ins w:id="202" w:author="Zheng Liu" w:date="2022-05-16T20:07:00Z">
                          <w:rPr>
                            <w:rFonts w:ascii="Cambria Math" w:eastAsia="Calibri" w:hAnsi="Cambria Math"/>
                          </w:rPr>
                        </w:ins>
                      </m:ctrlPr>
                    </m:dPr>
                    <m:e>
                      <m:sSub>
                        <m:sSubPr>
                          <m:ctrlPr>
                            <w:ins w:id="203"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C</m:t>
                          </m:r>
                        </m:sub>
                      </m:sSub>
                      <m:r>
                        <w:rPr>
                          <w:rFonts w:ascii="Cambria Math" w:eastAsia="Calibri" w:hAnsi="Cambria Math"/>
                        </w:rPr>
                        <m:t>-</m:t>
                      </m:r>
                      <m:sSub>
                        <m:sSubPr>
                          <m:ctrlPr>
                            <w:ins w:id="204"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e>
                  </m:d>
                </m:den>
              </m:f>
            </m:e>
          </m:eqArr>
        </m:oMath>
      </m:oMathPara>
    </w:p>
    <w:p w14:paraId="2987A401" w14:textId="06F152F3" w:rsidR="00AB6487" w:rsidRDefault="00AB6487" w:rsidP="00D07D09">
      <w:pPr>
        <w:rPr>
          <w:rFonts w:eastAsia="Calibri"/>
        </w:rPr>
      </w:pPr>
    </w:p>
    <w:p w14:paraId="29EE8376" w14:textId="4BB23357" w:rsidR="007036EB" w:rsidRPr="007036EB" w:rsidRDefault="007036EB" w:rsidP="007036EB">
      <w:pPr>
        <w:rPr>
          <w:sz w:val="22"/>
          <w:szCs w:val="22"/>
        </w:rPr>
      </w:pPr>
      <w:r w:rsidRPr="007036EB">
        <w:rPr>
          <w:i/>
          <w:iCs/>
          <w:sz w:val="22"/>
          <w:szCs w:val="22"/>
          <w:lang w:val="en-US"/>
        </w:rPr>
        <w:t>Note.</w:t>
      </w:r>
      <w:r w:rsidRPr="007036EB">
        <w:rPr>
          <w:rFonts w:ascii="Cambria Math" w:eastAsia="Calibri" w:hAnsi="Cambria Math"/>
          <w:sz w:val="22"/>
          <w:szCs w:val="22"/>
        </w:rPr>
        <w:t xml:space="preserve"> </w:t>
      </w:r>
      <m:oMath>
        <m:sSub>
          <m:sSubPr>
            <m:ctrlPr>
              <w:ins w:id="205"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00E32D1B" w:rsidRPr="007036EB">
        <w:rPr>
          <w:color w:val="000000"/>
          <w:sz w:val="22"/>
          <w:szCs w:val="22"/>
        </w:rPr>
        <w:t xml:space="preserve">= mean square for rows; </w:t>
      </w:r>
      <m:oMath>
        <m:sSub>
          <m:sSubPr>
            <m:ctrlPr>
              <w:ins w:id="206"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E</m:t>
            </m:r>
          </m:sub>
        </m:sSub>
      </m:oMath>
      <w:r w:rsidRPr="007036EB">
        <w:rPr>
          <w:color w:val="000000"/>
          <w:sz w:val="22"/>
          <w:szCs w:val="22"/>
        </w:rPr>
        <w:t xml:space="preserve">= mean square for error; </w:t>
      </w:r>
      <m:oMath>
        <m:sSub>
          <m:sSubPr>
            <m:ctrlPr>
              <w:ins w:id="207"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C</m:t>
            </m:r>
          </m:sub>
        </m:sSub>
      </m:oMath>
      <w:r w:rsidRPr="007036EB">
        <w:rPr>
          <w:color w:val="000000"/>
          <w:sz w:val="22"/>
          <w:szCs w:val="22"/>
        </w:rPr>
        <w:t xml:space="preserve">= mean square for columns; </w:t>
      </w:r>
      <m:oMath>
        <m:r>
          <w:rPr>
            <w:rFonts w:ascii="Cambria Math" w:eastAsia="Calibri" w:hAnsi="Cambria Math"/>
            <w:sz w:val="22"/>
            <w:szCs w:val="22"/>
          </w:rPr>
          <m:t>n</m:t>
        </m:r>
      </m:oMath>
      <w:r w:rsidRPr="007036EB">
        <w:rPr>
          <w:color w:val="000000"/>
          <w:sz w:val="22"/>
          <w:szCs w:val="22"/>
        </w:rPr>
        <w:t xml:space="preserve"> = number of subjects; </w:t>
      </w:r>
      <m:oMath>
        <m:r>
          <w:rPr>
            <w:rFonts w:ascii="Cambria Math" w:eastAsia="Calibri" w:hAnsi="Cambria Math"/>
            <w:sz w:val="22"/>
            <w:szCs w:val="22"/>
          </w:rPr>
          <m:t>k</m:t>
        </m:r>
      </m:oMath>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47BF7AA6" w14:textId="14F5F53B" w:rsidR="002B0D83" w:rsidRDefault="002B0D83" w:rsidP="00AB6487">
      <w:pPr>
        <w:ind w:firstLine="720"/>
        <w:rPr>
          <w:color w:val="000000" w:themeColor="text1"/>
          <w:lang w:val="en-US"/>
        </w:rPr>
      </w:pPr>
      <w:r w:rsidRPr="002B0D83">
        <w:rPr>
          <w:color w:val="000000" w:themeColor="text1"/>
          <w:lang w:val="en-US"/>
        </w:rPr>
        <w:t xml:space="preserve">We will </w:t>
      </w:r>
      <w:r w:rsidR="008250E4">
        <w:rPr>
          <w:color w:val="000000" w:themeColor="text1"/>
          <w:lang w:val="en-US"/>
        </w:rPr>
        <w:t xml:space="preserve">use </w:t>
      </w:r>
      <w:r w:rsidR="008250E4" w:rsidRPr="002B0D83">
        <w:rPr>
          <w:color w:val="000000" w:themeColor="text1"/>
          <w:lang w:val="en-US"/>
        </w:rPr>
        <w:t xml:space="preserve">a two-way multiple </w:t>
      </w:r>
      <w:r w:rsidR="003E7247" w:rsidRPr="002B0D83">
        <w:rPr>
          <w:color w:val="000000" w:themeColor="text1"/>
          <w:lang w:val="en-US"/>
        </w:rPr>
        <w:t>rater’s</w:t>
      </w:r>
      <w:r w:rsidR="008250E4" w:rsidRPr="002B0D83">
        <w:rPr>
          <w:color w:val="000000" w:themeColor="text1"/>
          <w:lang w:val="en-US"/>
        </w:rPr>
        <w:t xml:space="preserve"> random effect model with absolute agreement between scores of six sessions</w:t>
      </w:r>
      <w:r w:rsidR="008250E4">
        <w:rPr>
          <w:color w:val="000000" w:themeColor="text1"/>
          <w:lang w:val="en-US"/>
        </w:rPr>
        <w:t xml:space="preserve"> (ICC2</w:t>
      </w:r>
      <w:r w:rsidR="008250E4">
        <w:rPr>
          <w:color w:val="000000" w:themeColor="text1"/>
          <w:lang w:val="en-US"/>
        </w:rPr>
        <w:tab/>
        <w:t xml:space="preserve">) as </w:t>
      </w:r>
      <w:r w:rsidR="00566DCB" w:rsidRPr="00566DCB">
        <w:rPr>
          <w:color w:val="000000" w:themeColor="text1"/>
          <w:lang w:val="en-US"/>
        </w:rPr>
        <w:t xml:space="preserve">the </w:t>
      </w:r>
      <w:r w:rsidR="008250E4">
        <w:rPr>
          <w:color w:val="000000" w:themeColor="text1"/>
          <w:lang w:val="en-US"/>
        </w:rPr>
        <w:t>reliability measure of individual</w:t>
      </w:r>
      <w:r w:rsidR="008250E4" w:rsidRPr="002B0D83">
        <w:rPr>
          <w:color w:val="000000" w:themeColor="text1"/>
          <w:lang w:val="en-US"/>
        </w:rPr>
        <w:t>-level SPE across six sessions</w:t>
      </w:r>
      <w:r w:rsidR="008250E4">
        <w:rPr>
          <w:color w:val="000000" w:themeColor="text1"/>
          <w:lang w:val="en-US"/>
        </w:rPr>
        <w:t>.</w:t>
      </w:r>
      <w:r w:rsidR="00AB6487">
        <w:rPr>
          <w:color w:val="000000" w:themeColor="text1"/>
          <w:lang w:val="en-US"/>
        </w:rPr>
        <w:t xml:space="preserve"> </w:t>
      </w:r>
      <w:r w:rsidRPr="002B0D83">
        <w:rPr>
          <w:color w:val="000000" w:themeColor="text1"/>
          <w:lang w:val="en-US"/>
        </w:rPr>
        <w:t xml:space="preserve">For the calculation of ICC2 estimates and </w:t>
      </w:r>
      <w:r w:rsidR="00FE0389">
        <w:rPr>
          <w:rFonts w:hint="eastAsia"/>
          <w:color w:val="000000" w:themeColor="text1"/>
          <w:lang w:val="en-US"/>
        </w:rPr>
        <w:t>their</w:t>
      </w:r>
      <w:r w:rsidR="00FE0389">
        <w:rPr>
          <w:color w:val="000000" w:themeColor="text1"/>
          <w:lang w:val="en-US"/>
        </w:rPr>
        <w:t xml:space="preserve"> </w:t>
      </w:r>
      <w:r w:rsidRPr="002B0D83">
        <w:rPr>
          <w:color w:val="000000" w:themeColor="text1"/>
          <w:lang w:val="en-US"/>
        </w:rPr>
        <w:t xml:space="preserve">95% confidence intervals, </w:t>
      </w:r>
      <w:r w:rsidR="00AB6487">
        <w:rPr>
          <w:rFonts w:hint="eastAsia"/>
          <w:color w:val="000000" w:themeColor="text1"/>
          <w:lang w:val="en-US"/>
        </w:rPr>
        <w:t>t</w:t>
      </w:r>
      <w:r w:rsidRPr="002B0D83">
        <w:rPr>
          <w:color w:val="000000" w:themeColor="text1"/>
          <w:lang w:val="en-US"/>
        </w:rPr>
        <w:t xml:space="preserve">he </w:t>
      </w:r>
      <w:r w:rsidR="00AB6487" w:rsidRPr="002B0D83">
        <w:rPr>
          <w:color w:val="000000" w:themeColor="text1"/>
          <w:lang w:val="en-US"/>
        </w:rPr>
        <w:t>formula</w:t>
      </w:r>
      <w:r w:rsidRPr="002B0D83">
        <w:rPr>
          <w:color w:val="000000" w:themeColor="text1"/>
          <w:lang w:val="en-US"/>
        </w:rPr>
        <w:t xml:space="preserve"> is: </w:t>
      </w:r>
    </w:p>
    <w:p w14:paraId="1DF8C1DC" w14:textId="77777777" w:rsidR="00AB6487" w:rsidRPr="002B0D83" w:rsidRDefault="00AB6487" w:rsidP="00AB6487">
      <w:pPr>
        <w:ind w:firstLine="720"/>
        <w:rPr>
          <w:color w:val="000000" w:themeColor="text1"/>
          <w:lang w:val="en-US"/>
        </w:rPr>
      </w:pPr>
    </w:p>
    <w:p w14:paraId="7B85FB7A" w14:textId="1CBAADCE" w:rsidR="002B0D83" w:rsidRPr="007036EB" w:rsidRDefault="00000000" w:rsidP="002B0D83">
      <w:pPr>
        <w:spacing w:after="240"/>
      </w:pPr>
      <m:oMathPara>
        <m:oMath>
          <m:f>
            <m:fPr>
              <m:ctrlPr>
                <w:ins w:id="208" w:author="Zheng Liu" w:date="2022-05-16T20:07:00Z">
                  <w:rPr>
                    <w:rFonts w:ascii="Cambria Math" w:hAnsi="Cambria Math"/>
                  </w:rPr>
                </w:ins>
              </m:ctrlPr>
            </m:fPr>
            <m:num>
              <m:sSub>
                <m:sSubPr>
                  <m:ctrlPr>
                    <w:ins w:id="209"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sSub>
                <m:sSubPr>
                  <m:ctrlPr>
                    <w:ins w:id="210"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sSub>
                <m:sSubPr>
                  <m:ctrlPr>
                    <w:ins w:id="211"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f>
                <m:fPr>
                  <m:ctrlPr>
                    <w:ins w:id="212" w:author="Zheng Liu" w:date="2022-05-16T20:07:00Z">
                      <w:rPr>
                        <w:rFonts w:ascii="Cambria Math" w:hAnsi="Cambria Math"/>
                      </w:rPr>
                    </w:ins>
                  </m:ctrlPr>
                </m:fPr>
                <m:num>
                  <m:sSub>
                    <m:sSubPr>
                      <m:ctrlPr>
                        <w:ins w:id="213"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C</m:t>
                      </m:r>
                    </m:sub>
                  </m:sSub>
                  <m:r>
                    <w:rPr>
                      <w:rFonts w:ascii="Cambria Math" w:hAnsi="Cambria Math"/>
                    </w:rPr>
                    <m:t>-</m:t>
                  </m:r>
                  <m:sSub>
                    <m:sSubPr>
                      <m:ctrlPr>
                        <w:ins w:id="214"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r>
                    <w:rPr>
                      <w:rFonts w:ascii="Cambria Math" w:hAnsi="Cambria Math"/>
                    </w:rPr>
                    <m:t>n</m:t>
                  </m:r>
                </m:den>
              </m:f>
            </m:den>
          </m:f>
        </m:oMath>
      </m:oMathPara>
    </w:p>
    <w:p w14:paraId="40AA811E" w14:textId="67422A0A" w:rsidR="007036EB" w:rsidRDefault="007036EB" w:rsidP="007036EB">
      <w:pPr>
        <w:rPr>
          <w:color w:val="000000"/>
          <w:sz w:val="22"/>
          <w:szCs w:val="22"/>
          <w:lang w:val="en-US"/>
        </w:rPr>
      </w:pPr>
      <w:r w:rsidRPr="007036EB">
        <w:rPr>
          <w:i/>
          <w:iCs/>
          <w:sz w:val="22"/>
          <w:szCs w:val="22"/>
          <w:lang w:val="en-US"/>
        </w:rPr>
        <w:t>Note.</w:t>
      </w:r>
      <w:r w:rsidRPr="007036EB">
        <w:rPr>
          <w:rFonts w:ascii="Cambria Math" w:hAnsi="Cambria Math"/>
          <w:sz w:val="22"/>
          <w:szCs w:val="22"/>
        </w:rPr>
        <w:t xml:space="preserve"> </w:t>
      </w:r>
      <m:oMath>
        <m:sSub>
          <m:sSubPr>
            <m:ctrlPr>
              <w:ins w:id="215"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Pr="007036EB">
        <w:rPr>
          <w:color w:val="000000"/>
          <w:sz w:val="22"/>
          <w:szCs w:val="22"/>
        </w:rPr>
        <w:t xml:space="preserve">= mean square for rows; </w:t>
      </w:r>
      <m:oMath>
        <m:sSub>
          <m:sSubPr>
            <m:ctrlPr>
              <w:ins w:id="216"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E</m:t>
            </m:r>
          </m:sub>
        </m:sSub>
      </m:oMath>
      <w:r w:rsidRPr="007036EB">
        <w:rPr>
          <w:color w:val="000000"/>
          <w:sz w:val="22"/>
          <w:szCs w:val="22"/>
        </w:rPr>
        <w:t xml:space="preserve">= mean square for error; </w:t>
      </w:r>
      <m:oMath>
        <m:sSub>
          <m:sSubPr>
            <m:ctrlPr>
              <w:ins w:id="217"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C</m:t>
            </m:r>
          </m:sub>
        </m:sSub>
      </m:oMath>
      <w:r w:rsidRPr="007036EB">
        <w:rPr>
          <w:color w:val="000000"/>
          <w:sz w:val="22"/>
          <w:szCs w:val="22"/>
        </w:rPr>
        <w:t xml:space="preserve">= mean square for columns; </w:t>
      </w:r>
      <m:oMath>
        <m:r>
          <w:rPr>
            <w:rFonts w:ascii="Cambria Math" w:hAnsi="Cambria Math"/>
            <w:sz w:val="22"/>
            <w:szCs w:val="22"/>
          </w:rPr>
          <m:t>n</m:t>
        </m:r>
      </m:oMath>
      <w:r w:rsidRPr="007036EB">
        <w:rPr>
          <w:color w:val="000000"/>
          <w:sz w:val="22"/>
          <w:szCs w:val="22"/>
        </w:rPr>
        <w:t xml:space="preserve"> = number of subjects</w:t>
      </w:r>
      <w:r w:rsidRPr="007036EB">
        <w:rPr>
          <w:color w:val="000000"/>
          <w:sz w:val="22"/>
          <w:szCs w:val="22"/>
          <w:lang w:val="en-US"/>
        </w:rPr>
        <w:t xml:space="preserve">. </w:t>
      </w:r>
    </w:p>
    <w:p w14:paraId="7053B9E4" w14:textId="77777777" w:rsidR="007036EB" w:rsidRPr="007036EB" w:rsidRDefault="007036EB" w:rsidP="007036EB">
      <w:pPr>
        <w:rPr>
          <w:color w:val="000000"/>
          <w:sz w:val="22"/>
          <w:szCs w:val="22"/>
          <w:lang w:val="en-US"/>
        </w:rPr>
      </w:pPr>
    </w:p>
    <w:p w14:paraId="4772B20A" w14:textId="0664B815" w:rsidR="002F7FF4" w:rsidRDefault="008F04DC" w:rsidP="00AB55D9">
      <w:pPr>
        <w:ind w:firstLine="720"/>
        <w:rPr>
          <w:color w:val="000000" w:themeColor="text1"/>
          <w:lang w:val="en-US"/>
        </w:rPr>
      </w:pPr>
      <w:r w:rsidRPr="008F04DC">
        <w:rPr>
          <w:color w:val="000000" w:themeColor="text1"/>
          <w:lang w:val="en-US"/>
        </w:rPr>
        <w:t>We'll interpret the ICC2 and ICC</w:t>
      </w:r>
      <w:r>
        <w:rPr>
          <w:color w:val="000000" w:themeColor="text1"/>
          <w:lang w:val="en-US"/>
        </w:rPr>
        <w:t>2k</w:t>
      </w:r>
      <w:r w:rsidRPr="008F04DC">
        <w:rPr>
          <w:color w:val="000000" w:themeColor="text1"/>
          <w:lang w:val="en-US"/>
        </w:rPr>
        <w:t xml:space="preserve"> following these guidelines: a value less than 0.6 means poor reliability, a value between 0.6 and 0.8 indicates substantial reliability, and a value greater than </w:t>
      </w:r>
      <w:r>
        <w:rPr>
          <w:color w:val="000000" w:themeColor="text1"/>
          <w:lang w:val="en-US"/>
        </w:rPr>
        <w:t>0.8 means excellent reliability</w:t>
      </w:r>
      <w:r w:rsidR="00B3449B">
        <w:rPr>
          <w:color w:val="000000" w:themeColor="text1"/>
          <w:lang w:val="en-US"/>
        </w:rPr>
        <w:fldChar w:fldCharType="begin"/>
      </w:r>
      <w:r w:rsidR="00B3449B">
        <w:rPr>
          <w:color w:val="000000" w:themeColor="text1"/>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Pr>
          <w:color w:val="000000" w:themeColor="text1"/>
          <w:lang w:val="en-US"/>
        </w:rPr>
        <w:fldChar w:fldCharType="separate"/>
      </w:r>
      <w:r w:rsidR="00B3449B">
        <w:rPr>
          <w:noProof/>
          <w:color w:val="000000" w:themeColor="text1"/>
          <w:lang w:val="en-US"/>
        </w:rPr>
        <w:t>(Cicchetti &amp; Sparrow, 1981; Kupper &amp; Hafner, 1989)</w:t>
      </w:r>
      <w:r w:rsidR="00B3449B">
        <w:rPr>
          <w:color w:val="000000" w:themeColor="text1"/>
          <w:lang w:val="en-US"/>
        </w:rPr>
        <w:fldChar w:fldCharType="end"/>
      </w:r>
      <w:r w:rsidR="002F4F19">
        <w:rPr>
          <w:color w:val="000000" w:themeColor="text1"/>
          <w:lang w:val="en-US"/>
        </w:rPr>
        <w:t xml:space="preserve">. </w:t>
      </w:r>
    </w:p>
    <w:p w14:paraId="4FC56BBB" w14:textId="77777777" w:rsidR="00C9151A" w:rsidRPr="008F04DC" w:rsidRDefault="00C9151A" w:rsidP="00AB55D9">
      <w:pPr>
        <w:ind w:firstLine="720"/>
        <w:rPr>
          <w:color w:val="000000" w:themeColor="text1"/>
          <w:lang w:val="en-US"/>
        </w:rPr>
      </w:pPr>
    </w:p>
    <w:p w14:paraId="4810161C" w14:textId="36A3F909" w:rsidR="00C9151A" w:rsidRPr="00C71EBF" w:rsidRDefault="00C856D2" w:rsidP="004D6313">
      <w:pPr>
        <w:pStyle w:val="Heading3"/>
        <w:rPr>
          <w:lang w:val="en-US"/>
        </w:rPr>
      </w:pPr>
      <w:bookmarkStart w:id="218" w:name="_Toc126850355"/>
      <w:r w:rsidRPr="00C71EBF">
        <w:rPr>
          <w:lang w:val="en-US"/>
        </w:rPr>
        <w:t xml:space="preserve">Effect related to </w:t>
      </w:r>
      <w:r w:rsidR="00C9151A" w:rsidRPr="00C71EBF">
        <w:rPr>
          <w:lang w:val="en-US"/>
        </w:rPr>
        <w:t xml:space="preserve">practice </w:t>
      </w:r>
      <w:r w:rsidR="00B84CD9" w:rsidRPr="00C71EBF">
        <w:rPr>
          <w:lang w:val="en-US"/>
        </w:rPr>
        <w:t>in SALT</w:t>
      </w:r>
      <w:bookmarkEnd w:id="218"/>
    </w:p>
    <w:p w14:paraId="1B5DA246" w14:textId="70784FA4" w:rsidR="008F04DC" w:rsidRDefault="008F04DC" w:rsidP="002B775B">
      <w:pPr>
        <w:ind w:firstLine="720"/>
        <w:rPr>
          <w:rFonts w:ascii="TimesNewRomanPSMT" w:hAnsi="TimesNewRomanPSMT" w:cs="TimesNewRomanPSMT"/>
          <w:lang w:val="en-US"/>
        </w:rPr>
      </w:pPr>
      <w:r w:rsidRPr="008F04DC">
        <w:rPr>
          <w:color w:val="000000"/>
        </w:rPr>
        <w:t xml:space="preserve">To explore the potential effect of practice, we'll use a Hierarchical Linear Model with restricted maximum likelihood estimates. We'll consider sessions as fixed effects and include a random intercept to account for inter-individual differences in baseline performance. This multilevel modeling approach allows us to compare multiple sessions and consider additional predictors, such as </w:t>
      </w:r>
      <w:r>
        <w:rPr>
          <w:color w:val="000000"/>
        </w:rPr>
        <w:t>the number of previous sessions</w:t>
      </w:r>
      <w:r w:rsidR="00B3449B">
        <w:rPr>
          <w:color w:val="000000"/>
        </w:rPr>
        <w:fldChar w:fldCharType="begin"/>
      </w:r>
      <w:r w:rsidR="00B3449B">
        <w:rPr>
          <w:color w:val="000000"/>
        </w:rPr>
        <w:instrText xml:space="preserve"> ADDIN EN.CITE &lt;EndNote&gt;&lt;Cite&gt;&lt;Author&gt;Ding&lt;/Author&gt;&lt;Year&gt;2022&lt;/Year&gt;&lt;RecNum&gt;8&lt;/RecNum&gt;&lt;DisplayText&gt;(Ding &amp;amp; Vancleef, 2022)&lt;/DisplayText&gt;&lt;record&gt;&lt;rec-number&gt;8&lt;/rec-number&gt;&lt;foreign-keys&gt;&lt;key app="EN" db-id="w5e5sta9arwa50eztf0vzr0zf55zr00xd9ae" timestamp="1675769578"&gt;8&lt;/key&gt;&lt;/foreign-keys&gt;&lt;ref-type name="Journal Article"&gt;17&lt;/ref-type&gt;&lt;contributors&gt;&lt;authors&gt;&lt;author&gt;Ding, X.&lt;/author&gt;&lt;author&gt;Vancleef, K.&lt;/author&gt;&lt;/authors&gt;&lt;/contributors&gt;&lt;titles&gt;&lt;title&gt;Test–retest reliability and practice effect of the Leuven Perceptual Organisation Screening Test&lt;/title&gt;&lt;secondary-title&gt;Behavior Research Methods&lt;/secondary-title&gt;&lt;/titles&gt;&lt;periodical&gt;&lt;full-title&gt;Behavior Research Methods&lt;/full-title&gt;&lt;/periodical&gt;&lt;pages&gt;2457-2462&lt;/pages&gt;&lt;volume&gt;54&lt;/volume&gt;&lt;number&gt;5&lt;/number&gt;&lt;dates&gt;&lt;year&gt;2022&lt;/year&gt;&lt;/dates&gt;&lt;urls&gt;&lt;/urls&gt;&lt;electronic-resource-num&gt;10.3758/s13428-021-01741-z&lt;/electronic-resource-num&gt;&lt;/record&gt;&lt;/Cite&gt;&lt;/EndNote&gt;</w:instrText>
      </w:r>
      <w:r w:rsidR="00B3449B">
        <w:rPr>
          <w:color w:val="000000"/>
        </w:rPr>
        <w:fldChar w:fldCharType="separate"/>
      </w:r>
      <w:r w:rsidR="00B3449B">
        <w:rPr>
          <w:noProof/>
          <w:color w:val="000000"/>
        </w:rPr>
        <w:t>(Ding &amp; Vancleef, 2022)</w:t>
      </w:r>
      <w:r w:rsidR="00B3449B">
        <w:rPr>
          <w:color w:val="000000"/>
        </w:rPr>
        <w:fldChar w:fldCharType="end"/>
      </w:r>
      <w:r w:rsidR="002B775B">
        <w:rPr>
          <w:rFonts w:ascii="TimesNewRomanPSMT" w:hAnsi="TimesNewRomanPSMT" w:cs="TimesNewRomanPSMT"/>
          <w:lang w:val="en-US"/>
        </w:rPr>
        <w:t xml:space="preserve">. </w:t>
      </w:r>
      <w:r w:rsidRPr="008F04DC">
        <w:rPr>
          <w:rFonts w:ascii="TimesNewRomanPSMT" w:hAnsi="TimesNewRomanPSMT" w:cs="TimesNewRomanPSMT"/>
          <w:lang w:val="en-US"/>
        </w:rPr>
        <w:t>For instance, we may see a decrease in disparity between results with more practice on the test.</w:t>
      </w:r>
    </w:p>
    <w:p w14:paraId="3B6C5CB8" w14:textId="72270EB9" w:rsidR="00FB39E0" w:rsidRPr="002B775B" w:rsidRDefault="00C856D2" w:rsidP="002B775B">
      <w:pPr>
        <w:ind w:firstLine="720"/>
        <w:rPr>
          <w:color w:val="000000"/>
        </w:rPr>
      </w:pPr>
      <w:r>
        <w:rPr>
          <w:color w:val="000000"/>
          <w:lang w:val="en-US"/>
        </w:rPr>
        <w:t xml:space="preserve">We will construct the </w:t>
      </w:r>
      <w:r>
        <w:rPr>
          <w:color w:val="000000"/>
        </w:rPr>
        <w:t>hierarchical model</w:t>
      </w:r>
      <w:r>
        <w:rPr>
          <w:color w:val="000000"/>
          <w:lang w:val="en-US"/>
        </w:rPr>
        <w:t xml:space="preserve"> for each index. </w:t>
      </w:r>
      <w:r w:rsidR="00AB6487">
        <w:rPr>
          <w:color w:val="000000"/>
        </w:rPr>
        <w:t xml:space="preserve">The hierarchical model specification was as follows: </w:t>
      </w:r>
    </w:p>
    <w:p w14:paraId="61745047" w14:textId="46388FA8" w:rsidR="00D07D09" w:rsidRDefault="00D07D09" w:rsidP="00D07D09">
      <w:pPr>
        <w:rPr>
          <w:rFonts w:eastAsia="Calibri"/>
        </w:rPr>
      </w:pPr>
    </w:p>
    <w:p w14:paraId="56CDDEB5" w14:textId="4F3BF957" w:rsidR="00AB6487" w:rsidRDefault="00464832" w:rsidP="00D07D09">
      <w:pPr>
        <w:rPr>
          <w:rFonts w:eastAsia="Calibri"/>
        </w:rPr>
      </w:pPr>
      <m:oMathPara>
        <m:oMath>
          <m:r>
            <m:rPr>
              <m:nor/>
            </m:rPr>
            <w:rPr>
              <w:rFonts w:ascii="Cambria Math" w:eastAsia="Calibri"/>
              <w:highlight w:val="yellow"/>
              <w:lang w:val="en-US"/>
            </w:rPr>
            <m:t>"Index score "</m:t>
          </m:r>
          <m:r>
            <m:rPr>
              <m:nor/>
            </m:rPr>
            <w:rPr>
              <w:rFonts w:ascii="Cambria Math" w:eastAsia="Calibri" w:hAnsi="Cambria Math" w:cs="Cambria Math"/>
              <w:highlight w:val="yellow"/>
              <w:lang w:val="en-US"/>
            </w:rPr>
            <m:t>∼</m:t>
          </m:r>
          <m:r>
            <m:rPr>
              <m:nor/>
            </m:rPr>
            <w:rPr>
              <w:rFonts w:ascii="Cambria Math" w:eastAsia="Calibri"/>
              <w:highlight w:val="yellow"/>
              <w:lang w:val="en-US"/>
            </w:rPr>
            <m:t xml:space="preserve">" Session </m:t>
          </m:r>
          <m:r>
            <m:rPr>
              <m:nor/>
            </m:rPr>
            <w:rPr>
              <w:rFonts w:ascii="Cambria Math" w:eastAsia="Calibri"/>
              <w:highlight w:val="yellow"/>
              <w:lang w:val="en-US"/>
            </w:rPr>
            <m:t>×</m:t>
          </m:r>
          <m:r>
            <m:rPr>
              <m:nor/>
            </m:rPr>
            <w:rPr>
              <w:rFonts w:ascii="Cambria Math" w:eastAsia="Calibri"/>
              <w:highlight w:val="yellow"/>
              <w:lang w:val="en-US"/>
            </w:rPr>
            <m:t xml:space="preserve"> Match </m:t>
          </m:r>
          <m:r>
            <m:rPr>
              <m:nor/>
            </m:rPr>
            <w:rPr>
              <w:rFonts w:ascii="Cambria Math" w:eastAsia="Calibri"/>
              <w:highlight w:val="yellow"/>
              <w:lang w:val="en-US"/>
            </w:rPr>
            <m:t>×</m:t>
          </m:r>
          <m:r>
            <m:rPr>
              <m:nor/>
            </m:rPr>
            <w:rPr>
              <w:rFonts w:ascii="Cambria Math" w:eastAsia="Calibri"/>
              <w:highlight w:val="yellow"/>
              <w:lang w:val="en-US"/>
            </w:rPr>
            <m:t xml:space="preserve"> Identity"+(1</m:t>
          </m:r>
          <m:r>
            <m:rPr>
              <m:nor/>
            </m:rPr>
            <w:rPr>
              <w:rFonts w:ascii="PMingLiU" w:eastAsia="PMingLiU" w:hAnsi="PMingLiU" w:cs="PMingLiU" w:hint="eastAsia"/>
              <w:highlight w:val="yellow"/>
              <w:lang w:val="en-US"/>
            </w:rPr>
            <m:t>∣</m:t>
          </m:r>
          <m:r>
            <m:rPr>
              <m:nor/>
            </m:rPr>
            <w:rPr>
              <w:rFonts w:ascii="Cambria Math" w:eastAsia="Calibri"/>
              <w:highlight w:val="yellow"/>
              <w:lang w:val="en-US"/>
            </w:rPr>
            <m:t>" Subject ")</m:t>
          </m:r>
        </m:oMath>
      </m:oMathPara>
    </w:p>
    <w:p w14:paraId="4E95D538" w14:textId="77777777" w:rsidR="008F04DC" w:rsidRDefault="008F04DC" w:rsidP="008724B2">
      <w:pPr>
        <w:ind w:firstLine="720"/>
        <w:rPr>
          <w:color w:val="000000"/>
        </w:rPr>
      </w:pPr>
    </w:p>
    <w:p w14:paraId="18D36DC8" w14:textId="52182E0E" w:rsidR="008724B2" w:rsidRDefault="00E43E04" w:rsidP="008724B2">
      <w:pPr>
        <w:ind w:firstLine="720"/>
        <w:rPr>
          <w:color w:val="000000"/>
        </w:rPr>
      </w:pPr>
      <w:r>
        <w:rPr>
          <w:color w:val="000000"/>
        </w:rPr>
        <w:t xml:space="preserve">Significance will be calculated using the lmerTest package </w:t>
      </w:r>
      <w:r w:rsidR="003416AE">
        <w:rPr>
          <w:rFonts w:hint="eastAsia"/>
          <w:color w:val="000000"/>
        </w:rPr>
        <w:t>in</w:t>
      </w:r>
      <w:r w:rsidR="003416AE">
        <w:rPr>
          <w:color w:val="000000"/>
        </w:rPr>
        <w:t xml:space="preserve"> </w:t>
      </w:r>
      <w:r w:rsidR="003416AE">
        <w:rPr>
          <w:color w:val="000000"/>
          <w:lang w:val="en-US"/>
        </w:rPr>
        <w:t>R</w:t>
      </w:r>
      <w:r w:rsidR="00B3449B">
        <w:rPr>
          <w:color w:val="000000"/>
          <w:lang w:val="en-US"/>
        </w:rPr>
        <w:fldChar w:fldCharType="begin"/>
      </w:r>
      <w:r w:rsidR="00B3449B">
        <w:rPr>
          <w:color w:val="000000"/>
          <w:lang w:val="en-US"/>
        </w:rPr>
        <w:instrText xml:space="preserve"> ADDIN EN.CITE &lt;EndNote&gt;&lt;Cite&gt;&lt;Author&gt;Kuznetsova&lt;/Author&gt;&lt;Year&gt;2017&lt;/Year&gt;&lt;RecNum&gt;19&lt;/RecNum&gt;&lt;DisplayText&gt;(Kuznetsova et al., 2017)&lt;/DisplayText&gt;&lt;record&gt;&lt;rec-number&gt;19&lt;/rec-number&gt;&lt;foreign-keys&gt;&lt;key app="EN" db-id="w5e5sta9arwa50eztf0vzr0zf55zr00xd9ae" timestamp="1675770922"&gt;19&lt;/key&gt;&lt;/foreign-keys&gt;&lt;ref-type name="Journal Article"&gt;17&lt;/ref-type&gt;&lt;contributors&gt;&lt;authors&gt;&lt;author&gt;Kuznetsova, A.&lt;/author&gt;&lt;author&gt;Brockhoff, P. B.&lt;/author&gt;&lt;author&gt;Christensen, R. H. B.&lt;/author&gt;&lt;/authors&gt;&lt;/contributors&gt;&lt;titles&gt;&lt;title&gt;lmerTest Package: Tests in Linear Mixed Effects Models&lt;/title&gt;&lt;secondary-title&gt;Journal of statistical software&lt;/secondary-title&gt;&lt;/titles&gt;&lt;periodical&gt;&lt;full-title&gt;Journal of statistical software&lt;/full-title&gt;&lt;/periodical&gt;&lt;pages&gt;1-26&lt;/pages&gt;&lt;volume&gt;82&lt;/volume&gt;&lt;number&gt;13&lt;/number&gt;&lt;dates&gt;&lt;year&gt;2017&lt;/year&gt;&lt;/dates&gt;&lt;urls&gt;&lt;/urls&gt;&lt;electronic-resource-num&gt;10.18637/jss.v082.i13&lt;/electronic-resource-num&gt;&lt;/record&gt;&lt;/Cite&gt;&lt;/EndNote&gt;</w:instrText>
      </w:r>
      <w:r w:rsidR="00B3449B">
        <w:rPr>
          <w:color w:val="000000"/>
          <w:lang w:val="en-US"/>
        </w:rPr>
        <w:fldChar w:fldCharType="separate"/>
      </w:r>
      <w:r w:rsidR="00B3449B">
        <w:rPr>
          <w:noProof/>
          <w:color w:val="000000"/>
          <w:lang w:val="en-US"/>
        </w:rPr>
        <w:t>(Kuznetsova et al., 2017)</w:t>
      </w:r>
      <w:r w:rsidR="00B3449B">
        <w:rPr>
          <w:color w:val="000000"/>
          <w:lang w:val="en-US"/>
        </w:rPr>
        <w:fldChar w:fldCharType="end"/>
      </w:r>
      <w:r w:rsidR="00001E83">
        <w:rPr>
          <w:rFonts w:ascii="SimSun" w:eastAsia="SimSun" w:hAnsi="SimSun" w:cs="SimSun"/>
          <w:color w:val="000000"/>
          <w:lang w:val="en-US"/>
        </w:rPr>
        <w:t xml:space="preserve">, </w:t>
      </w:r>
      <w:r>
        <w:rPr>
          <w:color w:val="000000"/>
        </w:rPr>
        <w:t xml:space="preserve">which applies Satterthwaite’s method to estimate degrees of freedom and generate </w:t>
      </w:r>
      <w:r w:rsidRPr="00566DCB">
        <w:rPr>
          <w:i/>
          <w:iCs/>
          <w:color w:val="000000"/>
        </w:rPr>
        <w:t>p</w:t>
      </w:r>
      <w:r>
        <w:rPr>
          <w:color w:val="000000"/>
        </w:rPr>
        <w:t>-values for mixed models.</w:t>
      </w:r>
      <w:bookmarkStart w:id="219" w:name="_vh6elquntocl" w:colFirst="0" w:colLast="0"/>
      <w:bookmarkEnd w:id="219"/>
    </w:p>
    <w:p w14:paraId="29D58610" w14:textId="77777777" w:rsidR="00112C28" w:rsidRDefault="00112C28" w:rsidP="008724B2">
      <w:pPr>
        <w:ind w:firstLine="720"/>
        <w:rPr>
          <w:color w:val="000000"/>
        </w:rPr>
      </w:pPr>
    </w:p>
    <w:p w14:paraId="3EB0B888" w14:textId="69479EDD" w:rsidR="008724B2" w:rsidRPr="008724B2" w:rsidRDefault="008724B2" w:rsidP="008724B2">
      <w:pPr>
        <w:ind w:firstLine="720"/>
        <w:rPr>
          <w:color w:val="000000"/>
          <w:lang w:val="en-US"/>
        </w:rPr>
      </w:pPr>
      <w:r w:rsidRPr="008724B2">
        <w:rPr>
          <w:color w:val="000000"/>
        </w:rPr>
        <w:t>A detailed description of correspondence between each hypothesis</w:t>
      </w:r>
      <w:r>
        <w:rPr>
          <w:color w:val="000000"/>
          <w:lang w:val="en-US"/>
        </w:rPr>
        <w:t xml:space="preserve">, </w:t>
      </w:r>
      <w:r w:rsidRPr="008724B2">
        <w:rPr>
          <w:color w:val="000000"/>
        </w:rPr>
        <w:t xml:space="preserve">each statistical test </w:t>
      </w:r>
      <w:r>
        <w:rPr>
          <w:color w:val="000000"/>
          <w:lang w:val="en-US"/>
        </w:rPr>
        <w:t xml:space="preserve">and interpretation of results </w:t>
      </w:r>
      <w:r w:rsidRPr="008724B2">
        <w:rPr>
          <w:color w:val="000000"/>
        </w:rPr>
        <w:t xml:space="preserve">is </w:t>
      </w:r>
      <w:r>
        <w:rPr>
          <w:color w:val="000000"/>
          <w:lang w:val="en-US"/>
        </w:rPr>
        <w:t>illustrated</w:t>
      </w:r>
      <w:r w:rsidRPr="008724B2">
        <w:rPr>
          <w:color w:val="000000"/>
        </w:rPr>
        <w:t xml:space="preserve"> in </w:t>
      </w:r>
      <w:r>
        <w:rPr>
          <w:color w:val="000000"/>
          <w:lang w:val="en-US"/>
        </w:rPr>
        <w:t xml:space="preserve">the </w:t>
      </w:r>
      <w:r w:rsidRPr="008724B2">
        <w:rPr>
          <w:color w:val="000000"/>
        </w:rPr>
        <w:t>Design Table</w:t>
      </w:r>
      <w:r>
        <w:rPr>
          <w:color w:val="000000"/>
          <w:lang w:val="en-US"/>
        </w:rPr>
        <w:t xml:space="preserve">. </w:t>
      </w:r>
    </w:p>
    <w:p w14:paraId="2758D0C3" w14:textId="77777777" w:rsidR="00464832" w:rsidRDefault="00464832" w:rsidP="008724B2">
      <w:pPr>
        <w:rPr>
          <w:b/>
          <w:bCs/>
          <w:color w:val="000000" w:themeColor="text1"/>
          <w:u w:val="single"/>
          <w:lang w:val="en-US"/>
        </w:rPr>
      </w:pPr>
    </w:p>
    <w:p w14:paraId="0D6F2BD5" w14:textId="0004A5DD" w:rsidR="00B84CD9" w:rsidRPr="00464832" w:rsidRDefault="00464832" w:rsidP="004D6313">
      <w:pPr>
        <w:pStyle w:val="Heading3"/>
        <w:rPr>
          <w:highlight w:val="yellow"/>
          <w:lang w:val="en-US"/>
        </w:rPr>
      </w:pPr>
      <w:bookmarkStart w:id="220" w:name="_Toc126850356"/>
      <w:r w:rsidRPr="00464832">
        <w:rPr>
          <w:highlight w:val="yellow"/>
          <w:lang w:val="en-US"/>
        </w:rPr>
        <w:lastRenderedPageBreak/>
        <w:t>Split-half reliability of SPE in SALT</w:t>
      </w:r>
      <w:bookmarkEnd w:id="220"/>
    </w:p>
    <w:p w14:paraId="4B7F5010" w14:textId="537E5D54" w:rsidR="006C6CA7" w:rsidRDefault="006C6CA7" w:rsidP="00980A67">
      <w:pPr>
        <w:ind w:firstLine="720"/>
        <w:rPr>
          <w:color w:val="000000"/>
          <w:highlight w:val="yellow"/>
        </w:rPr>
      </w:pPr>
      <w:r w:rsidRPr="006C6CA7">
        <w:rPr>
          <w:color w:val="000000"/>
        </w:rPr>
        <w:t>In psychological research, Cronbach's alpha is often used to determine the reliability of experiments. However, using this method in cognitive experiments can lead to biased results. As a result, more and more studies are using split-half reliability instead of Cronbach's alpha to assess the reliability of cognitive experiments. This is because Cronbach's alpha is calculated based on different experimental conditions, while split-half reliability is calculated based on trial sequences.</w:t>
      </w:r>
      <w:r w:rsidR="00221B60" w:rsidRPr="005F1BBA">
        <w:rPr>
          <w:color w:val="000000"/>
        </w:rPr>
        <w:t xml:space="preserve"> </w:t>
      </w:r>
      <w:r w:rsidR="00221B60" w:rsidRPr="005F1BBA">
        <w:rPr>
          <w:color w:val="000000"/>
        </w:rPr>
        <w:fldChar w:fldCharType="begin"/>
      </w:r>
      <w:r w:rsidR="00221B60" w:rsidRPr="005F1BBA">
        <w:rPr>
          <w:color w:val="000000"/>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221B60" w:rsidRPr="005F1BBA">
        <w:rPr>
          <w:color w:val="000000"/>
        </w:rPr>
        <w:fldChar w:fldCharType="separate"/>
      </w:r>
      <w:r w:rsidR="00221B60" w:rsidRPr="005F1BBA">
        <w:rPr>
          <w:noProof/>
          <w:color w:val="000000"/>
        </w:rPr>
        <w:t>(Kahveci et al., 2022)</w:t>
      </w:r>
      <w:r w:rsidR="00221B60" w:rsidRPr="005F1BBA">
        <w:rPr>
          <w:color w:val="000000"/>
        </w:rPr>
        <w:fldChar w:fldCharType="end"/>
      </w:r>
    </w:p>
    <w:p w14:paraId="1226171A" w14:textId="77777777" w:rsidR="006C6CA7" w:rsidRDefault="006C6CA7" w:rsidP="00464832">
      <w:pPr>
        <w:ind w:firstLine="720"/>
        <w:rPr>
          <w:color w:val="000000"/>
        </w:rPr>
      </w:pPr>
      <w:r w:rsidRPr="006C6CA7">
        <w:rPr>
          <w:color w:val="000000"/>
        </w:rPr>
        <w:t>There are four types of split-half reliability: odd-even, front-back, permutation, and Monte Carlo. The odd-even split separates trials into odd and even numbered sequences, while the front-back split separates the first and second halves of trials. The permutation split shuffles the trial order and randomly assigns each half to a group. Monte Carlo split-half is similar to the permutation split-half, repeating the process thousands of times to calculate the average and 95% confidence interval of the split-half reliability. This study will primarily use Monte Carlo split-half to determine the split-half reliability of SALT.</w:t>
      </w:r>
    </w:p>
    <w:p w14:paraId="40A8D0A3" w14:textId="461BE306" w:rsidR="00464832" w:rsidRDefault="00980A67" w:rsidP="00464832">
      <w:pPr>
        <w:ind w:firstLine="720"/>
        <w:rPr>
          <w:color w:val="000000"/>
        </w:rPr>
      </w:pPr>
      <w:r w:rsidRPr="006C6CA7">
        <w:rPr>
          <w:color w:val="000000"/>
        </w:rPr>
        <w:t xml:space="preserve">First, the data will be stratified according to Session, Match, and Identity. If not stratified, directly </w:t>
      </w:r>
      <w:r w:rsidR="006C6CA7" w:rsidRPr="006C6CA7">
        <w:rPr>
          <w:color w:val="000000"/>
        </w:rPr>
        <w:t>splitting</w:t>
      </w:r>
      <w:r w:rsidRPr="006C6CA7">
        <w:rPr>
          <w:color w:val="000000"/>
        </w:rPr>
        <w:t xml:space="preserve"> the data in half will result in uneven distribution of trials for each experimental condition in the two halves, thereby overestimating or underestimating the reliability of the split. Therefore, after the data is stratified, we split the data. For example, when using Monte Carlo Split-Half, we randomly split the data into two half. Then we repeat this operation 1000 times. This will result in 1000 pairs of two halves of the data. Next, we use these 1000 pairs of data to calculate 1000 Pearson correlation coefficients, and then obtain the average and 95% confidence interval of the Monte Carlo split reliability. As for first-second split, odd-even split, and permutated split, they are similar to Monte Carlo division, but they only perform one split, so only one split-half reliability is obtained without interval estimate of the split-half reliability.</w:t>
      </w:r>
    </w:p>
    <w:p w14:paraId="4103A733" w14:textId="77777777" w:rsidR="00980A67" w:rsidRPr="00464832" w:rsidRDefault="00980A67" w:rsidP="00464832">
      <w:pPr>
        <w:ind w:firstLine="720"/>
        <w:rPr>
          <w:color w:val="000000"/>
        </w:rPr>
      </w:pPr>
    </w:p>
    <w:p w14:paraId="5BBA780E" w14:textId="77777777" w:rsidR="00586F83" w:rsidRPr="009F687D" w:rsidRDefault="00BA0079">
      <w:pPr>
        <w:pStyle w:val="Heading1"/>
        <w:keepNext w:val="0"/>
        <w:keepLines w:val="0"/>
        <w:spacing w:before="0" w:after="0"/>
        <w:rPr>
          <w:rFonts w:ascii="Calibri" w:eastAsia="Calibri" w:hAnsi="Calibri" w:cs="Calibri"/>
          <w:b/>
          <w:sz w:val="42"/>
          <w:szCs w:val="42"/>
          <w:lang w:val="en-US"/>
        </w:rPr>
      </w:pPr>
      <w:bookmarkStart w:id="221" w:name="_8ky6xw9d7iji" w:colFirst="0" w:colLast="0"/>
      <w:bookmarkStart w:id="222" w:name="_Toc126850357"/>
      <w:bookmarkEnd w:id="221"/>
      <w:r>
        <w:rPr>
          <w:rFonts w:ascii="Calibri" w:eastAsia="Calibri" w:hAnsi="Calibri" w:cs="Calibri"/>
          <w:b/>
          <w:sz w:val="42"/>
          <w:szCs w:val="42"/>
        </w:rPr>
        <w:t>Data availability</w:t>
      </w:r>
      <w:bookmarkEnd w:id="222"/>
    </w:p>
    <w:p w14:paraId="625BF74F" w14:textId="6793969F" w:rsidR="00586F83" w:rsidRDefault="00AE49ED" w:rsidP="0014261E">
      <w:pPr>
        <w:ind w:firstLine="720"/>
        <w:rPr>
          <w:color w:val="000000"/>
        </w:rPr>
      </w:pPr>
      <w:r w:rsidRPr="00E16B36">
        <w:rPr>
          <w:color w:val="000000"/>
        </w:rPr>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on acceptance of our Stage 2 manuscript. The simulated data is accessible on the Open Scie</w:t>
      </w:r>
      <w:r w:rsidR="0014261E">
        <w:rPr>
          <w:color w:val="000000"/>
        </w:rPr>
        <w:t>nce Framework () and GitHub ().</w:t>
      </w:r>
    </w:p>
    <w:p w14:paraId="24064F7E" w14:textId="77777777" w:rsidR="0014261E" w:rsidRPr="0014261E" w:rsidRDefault="0014261E" w:rsidP="0014261E">
      <w:pPr>
        <w:ind w:firstLine="720"/>
        <w:rPr>
          <w:color w:val="000000"/>
        </w:rPr>
      </w:pPr>
    </w:p>
    <w:p w14:paraId="2318F49B" w14:textId="7EF5C63F" w:rsidR="00A97072" w:rsidRPr="00A97072" w:rsidRDefault="00BA0079" w:rsidP="00A97072">
      <w:pPr>
        <w:pStyle w:val="Heading1"/>
        <w:keepNext w:val="0"/>
        <w:keepLines w:val="0"/>
        <w:spacing w:before="0" w:after="0"/>
        <w:rPr>
          <w:rFonts w:ascii="Calibri" w:eastAsia="Calibri" w:hAnsi="Calibri" w:cs="Calibri"/>
          <w:b/>
          <w:sz w:val="42"/>
          <w:szCs w:val="42"/>
        </w:rPr>
      </w:pPr>
      <w:bookmarkStart w:id="223" w:name="_v3xn7y51vn90" w:colFirst="0" w:colLast="0"/>
      <w:bookmarkStart w:id="224" w:name="_Toc126850358"/>
      <w:bookmarkEnd w:id="223"/>
      <w:r>
        <w:rPr>
          <w:rFonts w:ascii="Calibri" w:eastAsia="Calibri" w:hAnsi="Calibri" w:cs="Calibri"/>
          <w:b/>
          <w:sz w:val="42"/>
          <w:szCs w:val="42"/>
        </w:rPr>
        <w:t>Code availability</w:t>
      </w:r>
      <w:bookmarkEnd w:id="224"/>
    </w:p>
    <w:p w14:paraId="32DA3EE1" w14:textId="1C1BD72D" w:rsidR="00586F83" w:rsidRDefault="00D17E28" w:rsidP="0014261E">
      <w:pPr>
        <w:ind w:firstLine="720"/>
        <w:rPr>
          <w:rFonts w:eastAsiaTheme="minorEastAsia"/>
          <w:color w:val="000000"/>
        </w:rPr>
      </w:pPr>
      <w:r w:rsidRPr="00E16B36">
        <w:rPr>
          <w:color w:val="000000"/>
        </w:rPr>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Open Science Framework () and GitHub</w:t>
      </w:r>
      <w:r w:rsidR="00AE49ED" w:rsidRPr="00E16B36">
        <w:rPr>
          <w:color w:val="000000"/>
        </w:rPr>
        <w:t xml:space="preserve"> </w:t>
      </w:r>
      <w:r w:rsidRPr="00E16B36">
        <w:rPr>
          <w:color w:val="000000"/>
        </w:rPr>
        <w:t>().</w:t>
      </w:r>
    </w:p>
    <w:p w14:paraId="731A9AC2" w14:textId="77777777" w:rsidR="0014261E" w:rsidRPr="0014261E" w:rsidRDefault="0014261E" w:rsidP="0014261E">
      <w:pPr>
        <w:ind w:firstLine="720"/>
        <w:rPr>
          <w:rFonts w:eastAsiaTheme="minorEastAsia"/>
          <w:color w:val="000000"/>
        </w:rPr>
      </w:pPr>
    </w:p>
    <w:p w14:paraId="79AB17CD" w14:textId="77777777" w:rsidR="00586F83" w:rsidRDefault="00BA0079">
      <w:pPr>
        <w:pStyle w:val="Heading1"/>
        <w:keepNext w:val="0"/>
        <w:keepLines w:val="0"/>
        <w:spacing w:before="0" w:after="0"/>
        <w:rPr>
          <w:rFonts w:ascii="Calibri" w:eastAsia="Calibri" w:hAnsi="Calibri" w:cs="Calibri"/>
          <w:b/>
          <w:sz w:val="42"/>
          <w:szCs w:val="42"/>
        </w:rPr>
      </w:pPr>
      <w:bookmarkStart w:id="225" w:name="_wv0gj0dgrmeo" w:colFirst="0" w:colLast="0"/>
      <w:bookmarkStart w:id="226" w:name="_Toc126850359"/>
      <w:bookmarkEnd w:id="225"/>
      <w:r>
        <w:rPr>
          <w:rFonts w:ascii="Calibri" w:eastAsia="Calibri" w:hAnsi="Calibri" w:cs="Calibri"/>
          <w:b/>
          <w:sz w:val="42"/>
          <w:szCs w:val="42"/>
        </w:rPr>
        <w:t>Results</w:t>
      </w:r>
      <w:bookmarkEnd w:id="226"/>
    </w:p>
    <w:p w14:paraId="73D191D2" w14:textId="48E51348" w:rsidR="00586F83" w:rsidRPr="0014261E" w:rsidRDefault="00464832" w:rsidP="0014261E">
      <w:pPr>
        <w:pStyle w:val="Heading2"/>
        <w:rPr>
          <w:rFonts w:cs="Calibri"/>
          <w:highlight w:val="yellow"/>
          <w:lang w:val="en-US"/>
        </w:rPr>
      </w:pPr>
      <w:bookmarkStart w:id="227" w:name="_Toc126850360"/>
      <w:r w:rsidRPr="0014261E">
        <w:rPr>
          <w:highlight w:val="yellow"/>
          <w:lang w:val="en-US"/>
        </w:rPr>
        <w:t>Descriptive Statistics</w:t>
      </w:r>
      <w:bookmarkEnd w:id="227"/>
    </w:p>
    <w:p w14:paraId="77C3AA0B" w14:textId="62ED4E15" w:rsidR="0014261E" w:rsidRPr="0014261E" w:rsidRDefault="0014261E" w:rsidP="0014261E">
      <w:pPr>
        <w:ind w:firstLine="720"/>
        <w:rPr>
          <w:rFonts w:eastAsiaTheme="minorEastAsia"/>
          <w:color w:val="000000"/>
        </w:rPr>
      </w:pPr>
      <w:r w:rsidRPr="006C6CA7">
        <w:rPr>
          <w:color w:val="000000"/>
        </w:rPr>
        <w:t>As shown in Table 1, we performed descriptive statistics on the six indicators for each Sessions.</w:t>
      </w:r>
    </w:p>
    <w:p w14:paraId="0F4A8353" w14:textId="32A4D6A7" w:rsidR="0014261E" w:rsidRPr="0014261E" w:rsidRDefault="0014261E" w:rsidP="0014261E">
      <w:pPr>
        <w:rPr>
          <w:rFonts w:eastAsiaTheme="minorEastAsia"/>
          <w:lang w:val="en-US"/>
        </w:rPr>
      </w:pPr>
      <w:r w:rsidRPr="0014261E">
        <w:rPr>
          <w:rFonts w:eastAsiaTheme="minorEastAsia"/>
          <w:lang w:val="en-US"/>
        </w:rPr>
        <w:t>Table 3 Descriptive Statistics</w:t>
      </w:r>
    </w:p>
    <w:tbl>
      <w:tblPr>
        <w:tblStyle w:val="TableGrid"/>
        <w:tblW w:w="5061"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1416"/>
        <w:gridCol w:w="1456"/>
        <w:gridCol w:w="1336"/>
        <w:gridCol w:w="1416"/>
        <w:gridCol w:w="1416"/>
        <w:gridCol w:w="1336"/>
      </w:tblGrid>
      <w:tr w:rsidR="00464832" w:rsidRPr="00464832" w14:paraId="274DB739" w14:textId="77777777" w:rsidTr="00464832">
        <w:trPr>
          <w:trHeight w:val="315"/>
          <w:jc w:val="center"/>
        </w:trPr>
        <w:tc>
          <w:tcPr>
            <w:tcW w:w="735" w:type="pct"/>
            <w:tcBorders>
              <w:top w:val="single" w:sz="12" w:space="0" w:color="auto"/>
              <w:bottom w:val="single" w:sz="4" w:space="0" w:color="auto"/>
            </w:tcBorders>
            <w:noWrap/>
            <w:hideMark/>
          </w:tcPr>
          <w:p w14:paraId="2D2877B2" w14:textId="77777777" w:rsidR="00464832" w:rsidRPr="00464832" w:rsidRDefault="00464832" w:rsidP="00464832">
            <w:pPr>
              <w:ind w:firstLine="720"/>
              <w:rPr>
                <w:color w:val="000000"/>
                <w:lang w:val="en"/>
              </w:rPr>
            </w:pPr>
          </w:p>
        </w:tc>
        <w:tc>
          <w:tcPr>
            <w:tcW w:w="711" w:type="pct"/>
            <w:tcBorders>
              <w:top w:val="single" w:sz="12" w:space="0" w:color="auto"/>
              <w:bottom w:val="single" w:sz="4" w:space="0" w:color="auto"/>
            </w:tcBorders>
            <w:noWrap/>
            <w:hideMark/>
          </w:tcPr>
          <w:p w14:paraId="0484AEB3" w14:textId="77777777" w:rsidR="00464832" w:rsidRPr="00464832" w:rsidRDefault="00464832" w:rsidP="00464832">
            <w:pPr>
              <w:rPr>
                <w:color w:val="000000"/>
                <w:lang w:val="en"/>
              </w:rPr>
            </w:pPr>
            <w:r w:rsidRPr="00464832">
              <w:rPr>
                <w:rFonts w:hint="eastAsia"/>
                <w:color w:val="000000"/>
                <w:lang w:val="en"/>
              </w:rPr>
              <w:t>Session 1</w:t>
            </w:r>
          </w:p>
        </w:tc>
        <w:tc>
          <w:tcPr>
            <w:tcW w:w="731" w:type="pct"/>
            <w:tcBorders>
              <w:top w:val="single" w:sz="12" w:space="0" w:color="auto"/>
              <w:bottom w:val="single" w:sz="4" w:space="0" w:color="auto"/>
            </w:tcBorders>
            <w:noWrap/>
            <w:hideMark/>
          </w:tcPr>
          <w:p w14:paraId="712EC3FE" w14:textId="77777777" w:rsidR="00464832" w:rsidRPr="00464832" w:rsidRDefault="00464832" w:rsidP="00464832">
            <w:pPr>
              <w:rPr>
                <w:color w:val="000000"/>
                <w:lang w:val="en"/>
              </w:rPr>
            </w:pPr>
            <w:r w:rsidRPr="00464832">
              <w:rPr>
                <w:rFonts w:hint="eastAsia"/>
                <w:color w:val="000000"/>
                <w:lang w:val="en"/>
              </w:rPr>
              <w:t>Session 2</w:t>
            </w:r>
          </w:p>
        </w:tc>
        <w:tc>
          <w:tcPr>
            <w:tcW w:w="731" w:type="pct"/>
            <w:tcBorders>
              <w:top w:val="single" w:sz="12" w:space="0" w:color="auto"/>
              <w:bottom w:val="single" w:sz="4" w:space="0" w:color="auto"/>
            </w:tcBorders>
            <w:noWrap/>
            <w:hideMark/>
          </w:tcPr>
          <w:p w14:paraId="2A21E59B" w14:textId="77777777" w:rsidR="00464832" w:rsidRPr="00464832" w:rsidRDefault="00464832" w:rsidP="00464832">
            <w:pPr>
              <w:rPr>
                <w:color w:val="000000"/>
                <w:lang w:val="en"/>
              </w:rPr>
            </w:pPr>
            <w:r w:rsidRPr="00464832">
              <w:rPr>
                <w:rFonts w:hint="eastAsia"/>
                <w:color w:val="000000"/>
                <w:lang w:val="en"/>
              </w:rPr>
              <w:t>Session 3</w:t>
            </w:r>
          </w:p>
        </w:tc>
        <w:tc>
          <w:tcPr>
            <w:tcW w:w="711" w:type="pct"/>
            <w:tcBorders>
              <w:top w:val="single" w:sz="12" w:space="0" w:color="auto"/>
              <w:bottom w:val="single" w:sz="4" w:space="0" w:color="auto"/>
            </w:tcBorders>
            <w:noWrap/>
            <w:hideMark/>
          </w:tcPr>
          <w:p w14:paraId="7172285F" w14:textId="77777777" w:rsidR="00464832" w:rsidRPr="00464832" w:rsidRDefault="00464832" w:rsidP="00464832">
            <w:pPr>
              <w:rPr>
                <w:color w:val="000000"/>
                <w:lang w:val="en"/>
              </w:rPr>
            </w:pPr>
            <w:r w:rsidRPr="00464832">
              <w:rPr>
                <w:rFonts w:hint="eastAsia"/>
                <w:color w:val="000000"/>
                <w:lang w:val="en"/>
              </w:rPr>
              <w:t>Session 4</w:t>
            </w:r>
          </w:p>
        </w:tc>
        <w:tc>
          <w:tcPr>
            <w:tcW w:w="711" w:type="pct"/>
            <w:tcBorders>
              <w:top w:val="single" w:sz="12" w:space="0" w:color="auto"/>
              <w:bottom w:val="single" w:sz="4" w:space="0" w:color="auto"/>
            </w:tcBorders>
            <w:noWrap/>
            <w:hideMark/>
          </w:tcPr>
          <w:p w14:paraId="4383C623" w14:textId="77777777" w:rsidR="00464832" w:rsidRPr="00464832" w:rsidRDefault="00464832" w:rsidP="00464832">
            <w:pPr>
              <w:rPr>
                <w:color w:val="000000"/>
                <w:lang w:val="en"/>
              </w:rPr>
            </w:pPr>
            <w:r w:rsidRPr="00464832">
              <w:rPr>
                <w:rFonts w:hint="eastAsia"/>
                <w:color w:val="000000"/>
                <w:lang w:val="en"/>
              </w:rPr>
              <w:t>Session 5</w:t>
            </w:r>
          </w:p>
        </w:tc>
        <w:tc>
          <w:tcPr>
            <w:tcW w:w="671" w:type="pct"/>
            <w:tcBorders>
              <w:top w:val="single" w:sz="12" w:space="0" w:color="auto"/>
              <w:bottom w:val="single" w:sz="4" w:space="0" w:color="auto"/>
            </w:tcBorders>
            <w:noWrap/>
            <w:hideMark/>
          </w:tcPr>
          <w:p w14:paraId="31550FD9" w14:textId="77777777" w:rsidR="00464832" w:rsidRPr="00464832" w:rsidRDefault="00464832" w:rsidP="00464832">
            <w:pPr>
              <w:rPr>
                <w:color w:val="000000"/>
                <w:lang w:val="en"/>
              </w:rPr>
            </w:pPr>
            <w:r w:rsidRPr="00464832">
              <w:rPr>
                <w:rFonts w:hint="eastAsia"/>
                <w:color w:val="000000"/>
                <w:lang w:val="en"/>
              </w:rPr>
              <w:t>Session 6</w:t>
            </w:r>
          </w:p>
        </w:tc>
      </w:tr>
      <w:tr w:rsidR="00464832" w:rsidRPr="00464832" w14:paraId="6F97E2F6" w14:textId="77777777" w:rsidTr="00464832">
        <w:trPr>
          <w:trHeight w:val="315"/>
          <w:jc w:val="center"/>
        </w:trPr>
        <w:tc>
          <w:tcPr>
            <w:tcW w:w="735" w:type="pct"/>
            <w:tcBorders>
              <w:top w:val="single" w:sz="4" w:space="0" w:color="auto"/>
            </w:tcBorders>
            <w:noWrap/>
            <w:hideMark/>
          </w:tcPr>
          <w:p w14:paraId="6B7AD2CE" w14:textId="77777777" w:rsidR="00464832" w:rsidRPr="00464832" w:rsidRDefault="00464832" w:rsidP="00464832">
            <w:pPr>
              <w:rPr>
                <w:color w:val="000000"/>
                <w:lang w:val="en"/>
              </w:rPr>
            </w:pPr>
            <w:r w:rsidRPr="00464832">
              <w:rPr>
                <w:rFonts w:hint="eastAsia"/>
                <w:color w:val="000000"/>
                <w:lang w:val="en"/>
              </w:rPr>
              <w:t>RT(ms)</w:t>
            </w:r>
          </w:p>
        </w:tc>
        <w:tc>
          <w:tcPr>
            <w:tcW w:w="711" w:type="pct"/>
            <w:tcBorders>
              <w:top w:val="single" w:sz="4" w:space="0" w:color="auto"/>
            </w:tcBorders>
            <w:noWrap/>
            <w:hideMark/>
          </w:tcPr>
          <w:p w14:paraId="61F62584" w14:textId="547800AA" w:rsidR="00464832" w:rsidRPr="00464832" w:rsidRDefault="00464832" w:rsidP="00464832">
            <w:pPr>
              <w:rPr>
                <w:color w:val="000000"/>
                <w:lang w:val="en"/>
              </w:rPr>
            </w:pPr>
            <w:r w:rsidRPr="00464832">
              <w:rPr>
                <w:rFonts w:hint="eastAsia"/>
                <w:color w:val="000000"/>
                <w:lang w:val="en"/>
              </w:rPr>
              <w:t>3.96(3</w:t>
            </w:r>
            <w:r w:rsidR="00980A67">
              <w:rPr>
                <w:rFonts w:hint="eastAsia"/>
                <w:color w:val="000000"/>
                <w:lang w:val="en"/>
              </w:rPr>
              <w:t>.</w:t>
            </w:r>
            <w:r w:rsidRPr="00464832">
              <w:rPr>
                <w:rFonts w:hint="eastAsia"/>
                <w:color w:val="000000"/>
                <w:lang w:val="en"/>
              </w:rPr>
              <w:t>11)</w:t>
            </w:r>
          </w:p>
        </w:tc>
        <w:tc>
          <w:tcPr>
            <w:tcW w:w="731" w:type="pct"/>
            <w:tcBorders>
              <w:top w:val="single" w:sz="4" w:space="0" w:color="auto"/>
            </w:tcBorders>
            <w:noWrap/>
            <w:hideMark/>
          </w:tcPr>
          <w:p w14:paraId="3B0A1C62" w14:textId="77777777" w:rsidR="00464832" w:rsidRPr="00464832" w:rsidRDefault="00464832" w:rsidP="00464832">
            <w:pPr>
              <w:rPr>
                <w:color w:val="000000"/>
                <w:lang w:val="en"/>
              </w:rPr>
            </w:pPr>
            <w:r w:rsidRPr="00464832">
              <w:rPr>
                <w:rFonts w:hint="eastAsia"/>
                <w:color w:val="000000"/>
                <w:lang w:val="en"/>
              </w:rPr>
              <w:t>7.1(31.61)</w:t>
            </w:r>
          </w:p>
        </w:tc>
        <w:tc>
          <w:tcPr>
            <w:tcW w:w="731" w:type="pct"/>
            <w:tcBorders>
              <w:top w:val="single" w:sz="4" w:space="0" w:color="auto"/>
            </w:tcBorders>
            <w:noWrap/>
            <w:hideMark/>
          </w:tcPr>
          <w:p w14:paraId="0DEFB6DE" w14:textId="77777777" w:rsidR="00464832" w:rsidRPr="00464832" w:rsidRDefault="00464832" w:rsidP="00464832">
            <w:pPr>
              <w:rPr>
                <w:color w:val="000000"/>
                <w:lang w:val="en"/>
              </w:rPr>
            </w:pPr>
            <w:r w:rsidRPr="00464832">
              <w:rPr>
                <w:rFonts w:hint="eastAsia"/>
                <w:color w:val="000000"/>
                <w:lang w:val="en"/>
              </w:rPr>
              <w:t>3.42(26.81)</w:t>
            </w:r>
          </w:p>
        </w:tc>
        <w:tc>
          <w:tcPr>
            <w:tcW w:w="711" w:type="pct"/>
            <w:tcBorders>
              <w:top w:val="single" w:sz="4" w:space="0" w:color="auto"/>
            </w:tcBorders>
            <w:noWrap/>
            <w:hideMark/>
          </w:tcPr>
          <w:p w14:paraId="40471F44" w14:textId="77777777" w:rsidR="00464832" w:rsidRPr="00464832" w:rsidRDefault="00464832" w:rsidP="00464832">
            <w:pPr>
              <w:rPr>
                <w:color w:val="000000"/>
                <w:lang w:val="en"/>
              </w:rPr>
            </w:pPr>
            <w:r w:rsidRPr="00464832">
              <w:rPr>
                <w:rFonts w:hint="eastAsia"/>
                <w:color w:val="000000"/>
                <w:lang w:val="en"/>
              </w:rPr>
              <w:t>-1.67(26.38)</w:t>
            </w:r>
          </w:p>
        </w:tc>
        <w:tc>
          <w:tcPr>
            <w:tcW w:w="711" w:type="pct"/>
            <w:tcBorders>
              <w:top w:val="single" w:sz="4" w:space="0" w:color="auto"/>
            </w:tcBorders>
            <w:noWrap/>
            <w:hideMark/>
          </w:tcPr>
          <w:p w14:paraId="03874B86" w14:textId="77777777" w:rsidR="00464832" w:rsidRPr="00464832" w:rsidRDefault="00464832" w:rsidP="00464832">
            <w:pPr>
              <w:rPr>
                <w:color w:val="000000"/>
                <w:lang w:val="en"/>
              </w:rPr>
            </w:pPr>
            <w:r w:rsidRPr="00464832">
              <w:rPr>
                <w:rFonts w:hint="eastAsia"/>
                <w:color w:val="000000"/>
                <w:lang w:val="en"/>
              </w:rPr>
              <w:t>-2.74(21.61)</w:t>
            </w:r>
          </w:p>
        </w:tc>
        <w:tc>
          <w:tcPr>
            <w:tcW w:w="671" w:type="pct"/>
            <w:tcBorders>
              <w:top w:val="single" w:sz="4" w:space="0" w:color="auto"/>
            </w:tcBorders>
            <w:noWrap/>
            <w:hideMark/>
          </w:tcPr>
          <w:p w14:paraId="786902A8" w14:textId="77777777" w:rsidR="00464832" w:rsidRPr="00464832" w:rsidRDefault="00464832" w:rsidP="00464832">
            <w:pPr>
              <w:rPr>
                <w:color w:val="000000"/>
                <w:lang w:val="en"/>
              </w:rPr>
            </w:pPr>
            <w:r w:rsidRPr="00464832">
              <w:rPr>
                <w:rFonts w:hint="eastAsia"/>
                <w:color w:val="000000"/>
                <w:lang w:val="en"/>
              </w:rPr>
              <w:t>4.67(21.78)</w:t>
            </w:r>
          </w:p>
        </w:tc>
      </w:tr>
      <w:tr w:rsidR="00464832" w:rsidRPr="00464832" w14:paraId="140EC0B0" w14:textId="77777777" w:rsidTr="00464832">
        <w:trPr>
          <w:trHeight w:val="315"/>
          <w:jc w:val="center"/>
        </w:trPr>
        <w:tc>
          <w:tcPr>
            <w:tcW w:w="735" w:type="pct"/>
            <w:noWrap/>
            <w:hideMark/>
          </w:tcPr>
          <w:p w14:paraId="30EAE1FE" w14:textId="26CE187A" w:rsidR="00464832" w:rsidRPr="00464832" w:rsidRDefault="00464832" w:rsidP="00464832">
            <w:pPr>
              <w:rPr>
                <w:color w:val="000000"/>
                <w:lang w:val="en"/>
              </w:rPr>
            </w:pPr>
            <w:r>
              <w:rPr>
                <w:rFonts w:hint="eastAsia"/>
                <w:color w:val="000000"/>
                <w:lang w:val="en"/>
              </w:rPr>
              <w:t>ACC</w:t>
            </w:r>
          </w:p>
        </w:tc>
        <w:tc>
          <w:tcPr>
            <w:tcW w:w="711" w:type="pct"/>
            <w:noWrap/>
            <w:hideMark/>
          </w:tcPr>
          <w:p w14:paraId="3DEC9308" w14:textId="11F8ED80" w:rsidR="00464832" w:rsidRPr="00464832" w:rsidRDefault="00464832" w:rsidP="00464832">
            <w:pPr>
              <w:rPr>
                <w:color w:val="000000"/>
                <w:lang w:val="en"/>
              </w:rPr>
            </w:pPr>
            <w:r w:rsidRPr="00464832">
              <w:rPr>
                <w:rFonts w:hint="eastAsia"/>
                <w:color w:val="000000"/>
                <w:lang w:val="en"/>
              </w:rPr>
              <w:t>0(</w:t>
            </w:r>
            <w:r w:rsidR="00980A67">
              <w:rPr>
                <w:rFonts w:hint="eastAsia"/>
                <w:color w:val="000000"/>
                <w:lang w:val="en"/>
              </w:rPr>
              <w:t>.</w:t>
            </w:r>
            <w:r w:rsidRPr="00464832">
              <w:rPr>
                <w:rFonts w:hint="eastAsia"/>
                <w:color w:val="000000"/>
                <w:lang w:val="en"/>
              </w:rPr>
              <w:t>05)</w:t>
            </w:r>
          </w:p>
        </w:tc>
        <w:tc>
          <w:tcPr>
            <w:tcW w:w="731" w:type="pct"/>
            <w:noWrap/>
            <w:hideMark/>
          </w:tcPr>
          <w:p w14:paraId="37D177DE" w14:textId="399312E4"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06)</w:t>
            </w:r>
          </w:p>
        </w:tc>
        <w:tc>
          <w:tcPr>
            <w:tcW w:w="731" w:type="pct"/>
            <w:noWrap/>
            <w:hideMark/>
          </w:tcPr>
          <w:p w14:paraId="79F050F1" w14:textId="41EE43C3"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06)</w:t>
            </w:r>
          </w:p>
        </w:tc>
        <w:tc>
          <w:tcPr>
            <w:tcW w:w="711" w:type="pct"/>
            <w:noWrap/>
            <w:hideMark/>
          </w:tcPr>
          <w:p w14:paraId="135E30D4" w14:textId="2F262A1F"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05)</w:t>
            </w:r>
          </w:p>
        </w:tc>
        <w:tc>
          <w:tcPr>
            <w:tcW w:w="711" w:type="pct"/>
            <w:noWrap/>
            <w:hideMark/>
          </w:tcPr>
          <w:p w14:paraId="1F83F17C" w14:textId="6E775F98"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01(</w:t>
            </w:r>
            <w:r>
              <w:rPr>
                <w:rFonts w:hint="eastAsia"/>
                <w:color w:val="000000"/>
                <w:lang w:val="en"/>
              </w:rPr>
              <w:t>.</w:t>
            </w:r>
            <w:r w:rsidR="00464832" w:rsidRPr="00464832">
              <w:rPr>
                <w:rFonts w:hint="eastAsia"/>
                <w:color w:val="000000"/>
                <w:lang w:val="en"/>
              </w:rPr>
              <w:t>08)</w:t>
            </w:r>
          </w:p>
        </w:tc>
        <w:tc>
          <w:tcPr>
            <w:tcW w:w="671" w:type="pct"/>
            <w:noWrap/>
            <w:hideMark/>
          </w:tcPr>
          <w:p w14:paraId="23D3EBEE" w14:textId="01D6C1C4" w:rsidR="00464832" w:rsidRPr="00464832" w:rsidRDefault="00464832" w:rsidP="00464832">
            <w:pPr>
              <w:rPr>
                <w:color w:val="000000"/>
                <w:lang w:val="en"/>
              </w:rPr>
            </w:pPr>
            <w:r w:rsidRPr="00464832">
              <w:rPr>
                <w:rFonts w:hint="eastAsia"/>
                <w:color w:val="000000"/>
                <w:lang w:val="en"/>
              </w:rPr>
              <w:t>0(</w:t>
            </w:r>
            <w:r w:rsidR="00980A67">
              <w:rPr>
                <w:rFonts w:hint="eastAsia"/>
                <w:color w:val="000000"/>
                <w:lang w:val="en"/>
              </w:rPr>
              <w:t>.</w:t>
            </w:r>
            <w:r w:rsidRPr="00464832">
              <w:rPr>
                <w:rFonts w:hint="eastAsia"/>
                <w:color w:val="000000"/>
                <w:lang w:val="en"/>
              </w:rPr>
              <w:t>06)</w:t>
            </w:r>
          </w:p>
        </w:tc>
      </w:tr>
      <w:tr w:rsidR="00464832" w:rsidRPr="00464832" w14:paraId="7C4EF940" w14:textId="77777777" w:rsidTr="00464832">
        <w:trPr>
          <w:trHeight w:val="315"/>
          <w:jc w:val="center"/>
        </w:trPr>
        <w:tc>
          <w:tcPr>
            <w:tcW w:w="735" w:type="pct"/>
            <w:noWrap/>
            <w:hideMark/>
          </w:tcPr>
          <w:p w14:paraId="1502CE65" w14:textId="06D77010" w:rsidR="00464832" w:rsidRPr="00464832" w:rsidRDefault="00464832" w:rsidP="00464832">
            <w:pPr>
              <w:rPr>
                <w:color w:val="000000"/>
                <w:lang w:val="en"/>
              </w:rPr>
            </w:pPr>
            <w:r w:rsidRPr="00464832">
              <w:rPr>
                <w:rFonts w:hint="eastAsia"/>
                <w:color w:val="000000"/>
                <w:lang w:val="en"/>
              </w:rPr>
              <w:t>D</w:t>
            </w:r>
            <w:r w:rsidR="007D56D6">
              <w:rPr>
                <w:color w:val="000000"/>
                <w:lang w:val="en"/>
              </w:rPr>
              <w:t>-</w:t>
            </w:r>
            <w:r w:rsidRPr="00464832">
              <w:rPr>
                <w:rFonts w:hint="eastAsia"/>
                <w:color w:val="000000"/>
                <w:lang w:val="en"/>
              </w:rPr>
              <w:t>prime</w:t>
            </w:r>
          </w:p>
        </w:tc>
        <w:tc>
          <w:tcPr>
            <w:tcW w:w="711" w:type="pct"/>
            <w:noWrap/>
            <w:hideMark/>
          </w:tcPr>
          <w:p w14:paraId="27B4C3D9" w14:textId="1B7C9721"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02(</w:t>
            </w:r>
            <w:r>
              <w:rPr>
                <w:rFonts w:hint="eastAsia"/>
                <w:color w:val="000000"/>
                <w:lang w:val="en"/>
              </w:rPr>
              <w:t>.</w:t>
            </w:r>
            <w:r w:rsidR="00464832" w:rsidRPr="00464832">
              <w:rPr>
                <w:rFonts w:hint="eastAsia"/>
                <w:color w:val="000000"/>
                <w:lang w:val="en"/>
              </w:rPr>
              <w:t>33)</w:t>
            </w:r>
          </w:p>
        </w:tc>
        <w:tc>
          <w:tcPr>
            <w:tcW w:w="731" w:type="pct"/>
            <w:noWrap/>
            <w:hideMark/>
          </w:tcPr>
          <w:p w14:paraId="5CCA166D" w14:textId="417C8143"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42)</w:t>
            </w:r>
          </w:p>
        </w:tc>
        <w:tc>
          <w:tcPr>
            <w:tcW w:w="731" w:type="pct"/>
            <w:noWrap/>
            <w:hideMark/>
          </w:tcPr>
          <w:p w14:paraId="4FCB2F16" w14:textId="784CE715"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04(</w:t>
            </w:r>
            <w:r w:rsidR="00980A67">
              <w:rPr>
                <w:rFonts w:hint="eastAsia"/>
                <w:color w:val="000000"/>
                <w:lang w:val="en"/>
              </w:rPr>
              <w:t>.</w:t>
            </w:r>
            <w:r w:rsidRPr="00464832">
              <w:rPr>
                <w:rFonts w:hint="eastAsia"/>
                <w:color w:val="000000"/>
                <w:lang w:val="en"/>
              </w:rPr>
              <w:t>25)</w:t>
            </w:r>
          </w:p>
        </w:tc>
        <w:tc>
          <w:tcPr>
            <w:tcW w:w="711" w:type="pct"/>
            <w:noWrap/>
            <w:hideMark/>
          </w:tcPr>
          <w:p w14:paraId="40DA3084" w14:textId="2E293DC6"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04(</w:t>
            </w:r>
            <w:r w:rsidR="00980A67">
              <w:rPr>
                <w:rFonts w:hint="eastAsia"/>
                <w:color w:val="000000"/>
                <w:lang w:val="en"/>
              </w:rPr>
              <w:t>.</w:t>
            </w:r>
            <w:r w:rsidRPr="00464832">
              <w:rPr>
                <w:rFonts w:hint="eastAsia"/>
                <w:color w:val="000000"/>
                <w:lang w:val="en"/>
              </w:rPr>
              <w:t>38)</w:t>
            </w:r>
          </w:p>
        </w:tc>
        <w:tc>
          <w:tcPr>
            <w:tcW w:w="711" w:type="pct"/>
            <w:noWrap/>
            <w:hideMark/>
          </w:tcPr>
          <w:p w14:paraId="0D840369" w14:textId="22D7889F"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06(</w:t>
            </w:r>
            <w:r>
              <w:rPr>
                <w:rFonts w:hint="eastAsia"/>
                <w:color w:val="000000"/>
                <w:lang w:val="en"/>
              </w:rPr>
              <w:t>.</w:t>
            </w:r>
            <w:r w:rsidR="00464832" w:rsidRPr="00464832">
              <w:rPr>
                <w:rFonts w:hint="eastAsia"/>
                <w:color w:val="000000"/>
                <w:lang w:val="en"/>
              </w:rPr>
              <w:t>39)</w:t>
            </w:r>
          </w:p>
        </w:tc>
        <w:tc>
          <w:tcPr>
            <w:tcW w:w="671" w:type="pct"/>
            <w:noWrap/>
            <w:hideMark/>
          </w:tcPr>
          <w:p w14:paraId="1C838340" w14:textId="551835EE"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02(</w:t>
            </w:r>
            <w:r>
              <w:rPr>
                <w:rFonts w:hint="eastAsia"/>
                <w:color w:val="000000"/>
                <w:lang w:val="en"/>
              </w:rPr>
              <w:t>.</w:t>
            </w:r>
            <w:r w:rsidR="00464832" w:rsidRPr="00464832">
              <w:rPr>
                <w:rFonts w:hint="eastAsia"/>
                <w:color w:val="000000"/>
                <w:lang w:val="en"/>
              </w:rPr>
              <w:t>32)</w:t>
            </w:r>
          </w:p>
        </w:tc>
      </w:tr>
      <w:tr w:rsidR="00464832" w:rsidRPr="00464832" w14:paraId="374B74FA" w14:textId="77777777" w:rsidTr="00464832">
        <w:trPr>
          <w:trHeight w:val="315"/>
          <w:jc w:val="center"/>
        </w:trPr>
        <w:tc>
          <w:tcPr>
            <w:tcW w:w="735" w:type="pct"/>
            <w:noWrap/>
            <w:hideMark/>
          </w:tcPr>
          <w:p w14:paraId="7CBD05A1" w14:textId="77777777" w:rsidR="00464832" w:rsidRPr="00464832" w:rsidRDefault="00464832" w:rsidP="00464832">
            <w:pPr>
              <w:rPr>
                <w:color w:val="000000"/>
                <w:lang w:val="en"/>
              </w:rPr>
            </w:pPr>
            <w:r w:rsidRPr="00464832">
              <w:rPr>
                <w:rFonts w:hint="eastAsia"/>
                <w:color w:val="000000"/>
                <w:lang w:val="en"/>
              </w:rPr>
              <w:lastRenderedPageBreak/>
              <w:t>Efficiency</w:t>
            </w:r>
          </w:p>
        </w:tc>
        <w:tc>
          <w:tcPr>
            <w:tcW w:w="711" w:type="pct"/>
            <w:noWrap/>
            <w:hideMark/>
          </w:tcPr>
          <w:p w14:paraId="7A8DFB94" w14:textId="77777777" w:rsidR="00464832" w:rsidRPr="00464832" w:rsidRDefault="00464832" w:rsidP="00464832">
            <w:pPr>
              <w:rPr>
                <w:color w:val="000000"/>
                <w:lang w:val="en"/>
              </w:rPr>
            </w:pPr>
            <w:r w:rsidRPr="00464832">
              <w:rPr>
                <w:rFonts w:hint="eastAsia"/>
                <w:color w:val="000000"/>
                <w:lang w:val="en"/>
              </w:rPr>
              <w:t>2.79(58.5)</w:t>
            </w:r>
          </w:p>
        </w:tc>
        <w:tc>
          <w:tcPr>
            <w:tcW w:w="731" w:type="pct"/>
            <w:noWrap/>
            <w:hideMark/>
          </w:tcPr>
          <w:p w14:paraId="33F953FA" w14:textId="77777777" w:rsidR="00464832" w:rsidRPr="00464832" w:rsidRDefault="00464832" w:rsidP="00464832">
            <w:pPr>
              <w:rPr>
                <w:color w:val="000000"/>
                <w:lang w:val="en"/>
              </w:rPr>
            </w:pPr>
            <w:r w:rsidRPr="00464832">
              <w:rPr>
                <w:rFonts w:hint="eastAsia"/>
                <w:color w:val="000000"/>
                <w:lang w:val="en"/>
              </w:rPr>
              <w:t>18.14(75.16)</w:t>
            </w:r>
          </w:p>
        </w:tc>
        <w:tc>
          <w:tcPr>
            <w:tcW w:w="731" w:type="pct"/>
            <w:noWrap/>
            <w:hideMark/>
          </w:tcPr>
          <w:p w14:paraId="7F17775B" w14:textId="6A28047F" w:rsidR="00464832" w:rsidRPr="00464832" w:rsidRDefault="00464832" w:rsidP="00464832">
            <w:pPr>
              <w:rPr>
                <w:color w:val="000000"/>
                <w:lang w:val="en"/>
              </w:rPr>
            </w:pPr>
            <w:r w:rsidRPr="00464832">
              <w:rPr>
                <w:rFonts w:hint="eastAsia"/>
                <w:color w:val="000000"/>
                <w:lang w:val="en"/>
              </w:rPr>
              <w:t>1</w:t>
            </w:r>
            <w:r w:rsidR="00980A67">
              <w:rPr>
                <w:rFonts w:hint="eastAsia"/>
                <w:color w:val="000000"/>
                <w:lang w:val="en"/>
              </w:rPr>
              <w:t>.</w:t>
            </w:r>
            <w:r w:rsidRPr="00464832">
              <w:rPr>
                <w:rFonts w:hint="eastAsia"/>
                <w:color w:val="000000"/>
                <w:lang w:val="en"/>
              </w:rPr>
              <w:t>19(63.51)</w:t>
            </w:r>
          </w:p>
        </w:tc>
        <w:tc>
          <w:tcPr>
            <w:tcW w:w="711" w:type="pct"/>
            <w:noWrap/>
            <w:hideMark/>
          </w:tcPr>
          <w:p w14:paraId="424AE095" w14:textId="77777777" w:rsidR="00464832" w:rsidRPr="00464832" w:rsidRDefault="00464832" w:rsidP="00464832">
            <w:pPr>
              <w:rPr>
                <w:color w:val="000000"/>
                <w:lang w:val="en"/>
              </w:rPr>
            </w:pPr>
            <w:r w:rsidRPr="00464832">
              <w:rPr>
                <w:rFonts w:hint="eastAsia"/>
                <w:color w:val="000000"/>
                <w:lang w:val="en"/>
              </w:rPr>
              <w:t>9.66(62.48)</w:t>
            </w:r>
          </w:p>
        </w:tc>
        <w:tc>
          <w:tcPr>
            <w:tcW w:w="711" w:type="pct"/>
            <w:noWrap/>
            <w:hideMark/>
          </w:tcPr>
          <w:p w14:paraId="4D969E27" w14:textId="77777777" w:rsidR="00464832" w:rsidRPr="00464832" w:rsidRDefault="00464832" w:rsidP="00464832">
            <w:pPr>
              <w:rPr>
                <w:color w:val="000000"/>
                <w:lang w:val="en"/>
              </w:rPr>
            </w:pPr>
            <w:r w:rsidRPr="00464832">
              <w:rPr>
                <w:rFonts w:hint="eastAsia"/>
                <w:color w:val="000000"/>
                <w:lang w:val="en"/>
              </w:rPr>
              <w:t>-7.03(85.87)</w:t>
            </w:r>
          </w:p>
        </w:tc>
        <w:tc>
          <w:tcPr>
            <w:tcW w:w="671" w:type="pct"/>
            <w:noWrap/>
            <w:hideMark/>
          </w:tcPr>
          <w:p w14:paraId="263E18D5" w14:textId="77777777" w:rsidR="00464832" w:rsidRPr="00464832" w:rsidRDefault="00464832" w:rsidP="00464832">
            <w:pPr>
              <w:rPr>
                <w:color w:val="000000"/>
                <w:lang w:val="en"/>
              </w:rPr>
            </w:pPr>
            <w:r w:rsidRPr="00464832">
              <w:rPr>
                <w:rFonts w:hint="eastAsia"/>
                <w:color w:val="000000"/>
                <w:lang w:val="en"/>
              </w:rPr>
              <w:t>9.46(69.07)</w:t>
            </w:r>
          </w:p>
        </w:tc>
      </w:tr>
      <w:tr w:rsidR="00464832" w:rsidRPr="00464832" w14:paraId="3EB906E2" w14:textId="77777777" w:rsidTr="00464832">
        <w:trPr>
          <w:trHeight w:val="315"/>
          <w:jc w:val="center"/>
        </w:trPr>
        <w:tc>
          <w:tcPr>
            <w:tcW w:w="735" w:type="pct"/>
            <w:noWrap/>
            <w:hideMark/>
          </w:tcPr>
          <w:p w14:paraId="64D36D3D" w14:textId="4B8DB6DE" w:rsidR="00464832" w:rsidRPr="00464832" w:rsidRDefault="00464832" w:rsidP="00464832">
            <w:pPr>
              <w:rPr>
                <w:color w:val="000000"/>
                <w:lang w:val="en"/>
              </w:rPr>
            </w:pPr>
            <w:r w:rsidRPr="00464832">
              <w:rPr>
                <w:rFonts w:hint="eastAsia"/>
                <w:color w:val="000000"/>
                <w:lang w:val="en"/>
              </w:rPr>
              <w:t>v(ms)</w:t>
            </w:r>
          </w:p>
        </w:tc>
        <w:tc>
          <w:tcPr>
            <w:tcW w:w="711" w:type="pct"/>
            <w:noWrap/>
            <w:hideMark/>
          </w:tcPr>
          <w:p w14:paraId="1E12B5DF" w14:textId="77777777" w:rsidR="00464832" w:rsidRPr="00464832" w:rsidRDefault="00464832" w:rsidP="00464832">
            <w:pPr>
              <w:rPr>
                <w:color w:val="000000"/>
                <w:lang w:val="en"/>
              </w:rPr>
            </w:pPr>
            <w:r w:rsidRPr="00464832">
              <w:rPr>
                <w:rFonts w:hint="eastAsia"/>
                <w:color w:val="000000"/>
                <w:lang w:val="en"/>
              </w:rPr>
              <w:t>-57.82(2.65)</w:t>
            </w:r>
          </w:p>
        </w:tc>
        <w:tc>
          <w:tcPr>
            <w:tcW w:w="731" w:type="pct"/>
            <w:noWrap/>
            <w:hideMark/>
          </w:tcPr>
          <w:p w14:paraId="4ED7F764" w14:textId="77777777" w:rsidR="00464832" w:rsidRPr="00464832" w:rsidRDefault="00464832" w:rsidP="00464832">
            <w:pPr>
              <w:rPr>
                <w:color w:val="000000"/>
                <w:lang w:val="en"/>
              </w:rPr>
            </w:pPr>
            <w:r w:rsidRPr="00464832">
              <w:rPr>
                <w:rFonts w:hint="eastAsia"/>
                <w:color w:val="000000"/>
                <w:lang w:val="en"/>
              </w:rPr>
              <w:t>-74.95(2.8)</w:t>
            </w:r>
          </w:p>
        </w:tc>
        <w:tc>
          <w:tcPr>
            <w:tcW w:w="731" w:type="pct"/>
            <w:noWrap/>
            <w:hideMark/>
          </w:tcPr>
          <w:p w14:paraId="4E3A86D4" w14:textId="77777777" w:rsidR="00464832" w:rsidRPr="00464832" w:rsidRDefault="00464832" w:rsidP="00464832">
            <w:pPr>
              <w:rPr>
                <w:color w:val="000000"/>
                <w:lang w:val="en"/>
              </w:rPr>
            </w:pPr>
            <w:r w:rsidRPr="00464832">
              <w:rPr>
                <w:rFonts w:hint="eastAsia"/>
                <w:color w:val="000000"/>
                <w:lang w:val="en"/>
              </w:rPr>
              <w:t>52.16(2.91)</w:t>
            </w:r>
          </w:p>
        </w:tc>
        <w:tc>
          <w:tcPr>
            <w:tcW w:w="711" w:type="pct"/>
            <w:noWrap/>
            <w:hideMark/>
          </w:tcPr>
          <w:p w14:paraId="36534224" w14:textId="77777777" w:rsidR="00464832" w:rsidRPr="00464832" w:rsidRDefault="00464832" w:rsidP="00464832">
            <w:pPr>
              <w:rPr>
                <w:color w:val="000000"/>
                <w:lang w:val="en"/>
              </w:rPr>
            </w:pPr>
            <w:r w:rsidRPr="00464832">
              <w:rPr>
                <w:rFonts w:hint="eastAsia"/>
                <w:color w:val="000000"/>
                <w:lang w:val="en"/>
              </w:rPr>
              <w:t>37.22(2.55)</w:t>
            </w:r>
          </w:p>
        </w:tc>
        <w:tc>
          <w:tcPr>
            <w:tcW w:w="711" w:type="pct"/>
            <w:noWrap/>
            <w:hideMark/>
          </w:tcPr>
          <w:p w14:paraId="331D31BA" w14:textId="77777777" w:rsidR="00464832" w:rsidRPr="00464832" w:rsidRDefault="00464832" w:rsidP="00464832">
            <w:pPr>
              <w:rPr>
                <w:color w:val="000000"/>
                <w:lang w:val="en"/>
              </w:rPr>
            </w:pPr>
            <w:r w:rsidRPr="00464832">
              <w:rPr>
                <w:rFonts w:hint="eastAsia"/>
                <w:color w:val="000000"/>
                <w:lang w:val="en"/>
              </w:rPr>
              <w:t>-47.73(2.05)</w:t>
            </w:r>
          </w:p>
        </w:tc>
        <w:tc>
          <w:tcPr>
            <w:tcW w:w="671" w:type="pct"/>
            <w:noWrap/>
            <w:hideMark/>
          </w:tcPr>
          <w:p w14:paraId="02096D76" w14:textId="12D0FAE2"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19(2.21)</w:t>
            </w:r>
          </w:p>
        </w:tc>
      </w:tr>
      <w:tr w:rsidR="00464832" w:rsidRPr="00464832" w14:paraId="3FD582CB" w14:textId="77777777" w:rsidTr="00464832">
        <w:trPr>
          <w:trHeight w:val="315"/>
          <w:jc w:val="center"/>
        </w:trPr>
        <w:tc>
          <w:tcPr>
            <w:tcW w:w="735" w:type="pct"/>
            <w:noWrap/>
            <w:hideMark/>
          </w:tcPr>
          <w:p w14:paraId="5B49DCBA" w14:textId="16AD457B" w:rsidR="00464832" w:rsidRPr="00464832" w:rsidRDefault="00464832" w:rsidP="00464832">
            <w:pPr>
              <w:rPr>
                <w:color w:val="000000"/>
                <w:lang w:val="en"/>
              </w:rPr>
            </w:pPr>
            <w:r w:rsidRPr="00464832">
              <w:rPr>
                <w:rFonts w:hint="eastAsia"/>
                <w:color w:val="000000"/>
                <w:lang w:val="en"/>
              </w:rPr>
              <w:t>z(ms)</w:t>
            </w:r>
          </w:p>
        </w:tc>
        <w:tc>
          <w:tcPr>
            <w:tcW w:w="711" w:type="pct"/>
            <w:noWrap/>
            <w:hideMark/>
          </w:tcPr>
          <w:p w14:paraId="3BA5A722" w14:textId="785CA064" w:rsidR="00464832" w:rsidRPr="00464832" w:rsidRDefault="00464832" w:rsidP="00464832">
            <w:pPr>
              <w:rPr>
                <w:color w:val="000000"/>
                <w:lang w:val="en"/>
              </w:rPr>
            </w:pPr>
            <w:r w:rsidRPr="00464832">
              <w:rPr>
                <w:rFonts w:hint="eastAsia"/>
                <w:color w:val="000000"/>
                <w:lang w:val="en"/>
              </w:rPr>
              <w:t>1.12(</w:t>
            </w:r>
            <w:r w:rsidR="00980A67">
              <w:rPr>
                <w:rFonts w:hint="eastAsia"/>
                <w:color w:val="000000"/>
                <w:lang w:val="en"/>
              </w:rPr>
              <w:t>.</w:t>
            </w:r>
            <w:r w:rsidRPr="00464832">
              <w:rPr>
                <w:rFonts w:hint="eastAsia"/>
                <w:color w:val="000000"/>
                <w:lang w:val="en"/>
              </w:rPr>
              <w:t>67)</w:t>
            </w:r>
          </w:p>
        </w:tc>
        <w:tc>
          <w:tcPr>
            <w:tcW w:w="731" w:type="pct"/>
            <w:noWrap/>
            <w:hideMark/>
          </w:tcPr>
          <w:p w14:paraId="5D099BD7" w14:textId="77777777" w:rsidR="00464832" w:rsidRPr="00464832" w:rsidRDefault="00464832" w:rsidP="00464832">
            <w:pPr>
              <w:rPr>
                <w:color w:val="000000"/>
                <w:lang w:val="en"/>
              </w:rPr>
            </w:pPr>
            <w:r w:rsidRPr="00464832">
              <w:rPr>
                <w:rFonts w:hint="eastAsia"/>
                <w:color w:val="000000"/>
                <w:lang w:val="en"/>
              </w:rPr>
              <w:t>3.63(1.13)</w:t>
            </w:r>
          </w:p>
        </w:tc>
        <w:tc>
          <w:tcPr>
            <w:tcW w:w="731" w:type="pct"/>
            <w:noWrap/>
            <w:hideMark/>
          </w:tcPr>
          <w:p w14:paraId="54AC74CD" w14:textId="600E8DD2" w:rsidR="00464832" w:rsidRPr="00464832" w:rsidRDefault="00464832" w:rsidP="00464832">
            <w:pPr>
              <w:rPr>
                <w:color w:val="000000"/>
                <w:lang w:val="en"/>
              </w:rPr>
            </w:pPr>
            <w:r w:rsidRPr="00464832">
              <w:rPr>
                <w:rFonts w:hint="eastAsia"/>
                <w:color w:val="000000"/>
                <w:lang w:val="en"/>
              </w:rPr>
              <w:t>-9.98(</w:t>
            </w:r>
            <w:r w:rsidR="00980A67">
              <w:rPr>
                <w:rFonts w:hint="eastAsia"/>
                <w:color w:val="000000"/>
                <w:lang w:val="en"/>
              </w:rPr>
              <w:t>.</w:t>
            </w:r>
            <w:r w:rsidRPr="00464832">
              <w:rPr>
                <w:rFonts w:hint="eastAsia"/>
                <w:color w:val="000000"/>
                <w:lang w:val="en"/>
              </w:rPr>
              <w:t>89)</w:t>
            </w:r>
          </w:p>
        </w:tc>
        <w:tc>
          <w:tcPr>
            <w:tcW w:w="711" w:type="pct"/>
            <w:noWrap/>
            <w:hideMark/>
          </w:tcPr>
          <w:p w14:paraId="7709B350" w14:textId="6F526F51" w:rsidR="00464832" w:rsidRPr="00464832" w:rsidRDefault="00464832" w:rsidP="00464832">
            <w:pPr>
              <w:rPr>
                <w:color w:val="000000"/>
                <w:lang w:val="en"/>
              </w:rPr>
            </w:pPr>
            <w:r w:rsidRPr="00464832">
              <w:rPr>
                <w:rFonts w:hint="eastAsia"/>
                <w:color w:val="000000"/>
                <w:lang w:val="en"/>
              </w:rPr>
              <w:t>-2.96(</w:t>
            </w:r>
            <w:r w:rsidR="00980A67">
              <w:rPr>
                <w:rFonts w:hint="eastAsia"/>
                <w:color w:val="000000"/>
                <w:lang w:val="en"/>
              </w:rPr>
              <w:t>.</w:t>
            </w:r>
            <w:r w:rsidRPr="00464832">
              <w:rPr>
                <w:rFonts w:hint="eastAsia"/>
                <w:color w:val="000000"/>
                <w:lang w:val="en"/>
              </w:rPr>
              <w:t>88)</w:t>
            </w:r>
          </w:p>
        </w:tc>
        <w:tc>
          <w:tcPr>
            <w:tcW w:w="711" w:type="pct"/>
            <w:noWrap/>
            <w:hideMark/>
          </w:tcPr>
          <w:p w14:paraId="4A30F1E8" w14:textId="3F5C1BE5" w:rsidR="00464832" w:rsidRPr="00464832" w:rsidRDefault="00464832" w:rsidP="00464832">
            <w:pPr>
              <w:rPr>
                <w:color w:val="000000"/>
                <w:lang w:val="en"/>
              </w:rPr>
            </w:pPr>
            <w:r w:rsidRPr="00464832">
              <w:rPr>
                <w:rFonts w:hint="eastAsia"/>
                <w:color w:val="000000"/>
                <w:lang w:val="en"/>
              </w:rPr>
              <w:t>4.59(</w:t>
            </w:r>
            <w:r w:rsidR="00980A67">
              <w:rPr>
                <w:rFonts w:hint="eastAsia"/>
                <w:color w:val="000000"/>
                <w:lang w:val="en"/>
              </w:rPr>
              <w:t>.</w:t>
            </w:r>
            <w:r w:rsidRPr="00464832">
              <w:rPr>
                <w:rFonts w:hint="eastAsia"/>
                <w:color w:val="000000"/>
                <w:lang w:val="en"/>
              </w:rPr>
              <w:t>77)</w:t>
            </w:r>
          </w:p>
        </w:tc>
        <w:tc>
          <w:tcPr>
            <w:tcW w:w="671" w:type="pct"/>
            <w:noWrap/>
            <w:hideMark/>
          </w:tcPr>
          <w:p w14:paraId="52BD3635" w14:textId="5D409431" w:rsidR="00464832" w:rsidRPr="00464832" w:rsidRDefault="00464832" w:rsidP="00464832">
            <w:pPr>
              <w:rPr>
                <w:color w:val="000000"/>
                <w:lang w:val="en"/>
              </w:rPr>
            </w:pPr>
            <w:r w:rsidRPr="00464832">
              <w:rPr>
                <w:rFonts w:hint="eastAsia"/>
                <w:color w:val="000000"/>
                <w:lang w:val="en"/>
              </w:rPr>
              <w:t>-3.7(</w:t>
            </w:r>
            <w:r w:rsidR="00980A67">
              <w:rPr>
                <w:rFonts w:hint="eastAsia"/>
                <w:color w:val="000000"/>
                <w:lang w:val="en"/>
              </w:rPr>
              <w:t>.</w:t>
            </w:r>
            <w:r w:rsidRPr="00464832">
              <w:rPr>
                <w:rFonts w:hint="eastAsia"/>
                <w:color w:val="000000"/>
                <w:lang w:val="en"/>
              </w:rPr>
              <w:t>73)</w:t>
            </w:r>
          </w:p>
        </w:tc>
      </w:tr>
    </w:tbl>
    <w:p w14:paraId="0CF78E83" w14:textId="3812B967" w:rsidR="00464832" w:rsidRPr="006C6CA7" w:rsidRDefault="00464832" w:rsidP="00464832">
      <w:pPr>
        <w:rPr>
          <w:rFonts w:eastAsiaTheme="minorEastAsia"/>
          <w:color w:val="000000"/>
        </w:rPr>
      </w:pPr>
      <w:r w:rsidRPr="006C6CA7">
        <w:rPr>
          <w:rFonts w:eastAsiaTheme="minorEastAsia" w:hint="eastAsia"/>
          <w:color w:val="000000"/>
        </w:rPr>
        <w:t>R</w:t>
      </w:r>
      <w:r w:rsidRPr="006C6CA7">
        <w:rPr>
          <w:rFonts w:eastAsiaTheme="minorEastAsia"/>
          <w:color w:val="000000"/>
        </w:rPr>
        <w:t>T reaction time, ACC accuracy</w:t>
      </w:r>
      <w:r w:rsidRPr="006C6CA7">
        <w:rPr>
          <w:rFonts w:eastAsiaTheme="minorEastAsia" w:hint="eastAsia"/>
          <w:color w:val="000000"/>
        </w:rPr>
        <w:t>,</w:t>
      </w:r>
      <w:r w:rsidRPr="006C6CA7">
        <w:rPr>
          <w:rFonts w:eastAsiaTheme="minorEastAsia"/>
          <w:color w:val="000000"/>
        </w:rPr>
        <w:t xml:space="preserve"> </w:t>
      </w:r>
      <w:r w:rsidRPr="006C6CA7">
        <w:rPr>
          <w:rFonts w:eastAsia="SimSun" w:cs="PMingLiU" w:hint="eastAsia"/>
          <w:lang w:val="en-US"/>
        </w:rPr>
        <w:t>v</w:t>
      </w:r>
      <w:r w:rsidRPr="006C6CA7">
        <w:rPr>
          <w:rFonts w:eastAsia="SimSun" w:cs="PMingLiU"/>
          <w:lang w:val="en-US"/>
        </w:rPr>
        <w:t xml:space="preserve"> drift rate, z starting point</w:t>
      </w:r>
    </w:p>
    <w:p w14:paraId="11820C32" w14:textId="77777777" w:rsidR="00980A67" w:rsidRPr="0014261E" w:rsidRDefault="00980A67" w:rsidP="0014261E">
      <w:pPr>
        <w:rPr>
          <w:rFonts w:eastAsiaTheme="minorEastAsia"/>
          <w:color w:val="000000"/>
          <w:highlight w:val="yellow"/>
        </w:rPr>
      </w:pPr>
    </w:p>
    <w:p w14:paraId="1BAC6F70" w14:textId="44D967FA" w:rsidR="0014261E" w:rsidRPr="0014261E" w:rsidRDefault="00464832" w:rsidP="0014261E">
      <w:pPr>
        <w:pStyle w:val="Heading2"/>
        <w:rPr>
          <w:highlight w:val="yellow"/>
          <w:lang w:val="en-US"/>
        </w:rPr>
      </w:pPr>
      <w:bookmarkStart w:id="228" w:name="_Toc126850361"/>
      <w:r w:rsidRPr="00464832">
        <w:rPr>
          <w:rFonts w:hint="eastAsia"/>
          <w:highlight w:val="yellow"/>
          <w:lang w:val="en-US"/>
        </w:rPr>
        <w:t>I</w:t>
      </w:r>
      <w:r w:rsidRPr="00464832">
        <w:rPr>
          <w:highlight w:val="yellow"/>
          <w:lang w:val="en-US"/>
        </w:rPr>
        <w:t>CC(Intraclass correlation coefficient)</w:t>
      </w:r>
      <w:bookmarkEnd w:id="228"/>
    </w:p>
    <w:p w14:paraId="6F83D7EA" w14:textId="03145907" w:rsidR="001B6382" w:rsidRPr="006C6CA7" w:rsidRDefault="001B6382" w:rsidP="00980A67">
      <w:pPr>
        <w:ind w:firstLine="720"/>
        <w:rPr>
          <w:rFonts w:eastAsia="SimSun" w:cs="PMingLiU"/>
          <w:lang w:val="en-US"/>
        </w:rPr>
      </w:pPr>
      <w:r w:rsidRPr="006C6CA7">
        <w:rPr>
          <w:rFonts w:eastAsia="SimSun" w:cs="PMingLiU"/>
          <w:lang w:val="en-US"/>
        </w:rPr>
        <w:t>Intraclass correlation coefficient (ICC) is a measure of the consistency or reliability of measurements made by different raters (observers) or repeated measurements made by the same rater (observer). In essence, it tells us how much of the variation in the data can be attributed to differences between raters or repeated measurements, and how much of it can be attributed to differences within the subjects being measured. In simple terms, it gives an idea of the proportion of total variation in the data that is due to the true differences between subjects, versus due to measurement error or random fluctuations.</w:t>
      </w:r>
    </w:p>
    <w:p w14:paraId="69C141A1" w14:textId="673D23F9" w:rsidR="00464832" w:rsidRPr="006C6CA7" w:rsidRDefault="00464832" w:rsidP="00980A67">
      <w:pPr>
        <w:ind w:firstLine="720"/>
        <w:rPr>
          <w:rFonts w:eastAsia="SimSun" w:cs="PMingLiU"/>
          <w:lang w:val="en-US"/>
        </w:rPr>
      </w:pPr>
      <w:r w:rsidRPr="006C6CA7">
        <w:rPr>
          <w:rFonts w:eastAsia="SimSun" w:cs="PMingLiU"/>
          <w:lang w:val="en-US"/>
        </w:rPr>
        <w:t>The present study aimed to investigate the stability of six indices, including reaction time (RT), accuracy (ACC), Dprime, Efficiency, drift rate (v) and starting point (z) in the diffusion decision model (DDM), across six time sessions.</w:t>
      </w:r>
      <w:r w:rsidR="00BD454B" w:rsidRPr="006C6CA7">
        <w:rPr>
          <w:rFonts w:eastAsia="SimSun" w:cs="PMingLiU"/>
          <w:lang w:val="en-US"/>
        </w:rPr>
        <w:t xml:space="preserve"> We use the Intraclass Correlation Coefficients (ICC) to evaluate how much of the variation in SALT can be attributed to within-subject repeatability over time, and how much can be attributed to between-subject differences. Among them, we are most interested in ICC2 and ICC2k, where ICC2 represents the ratio of between-subject variance to total variance, and ICC2k represents the ratio of within-subject variance to total variance. Therefore, we want ICC2 to be as large as possible and ICC2k to be as small as possible, indicating that the differences in our experimental measures are mainly due to between-subject individual differences, and each subject's performance is relatively stable across the six sessions. As shown in Figure 1, the ICC2 values of the six indices are relatively large and ICC2k values are relatively small, supporting our hypothesis.</w:t>
      </w:r>
    </w:p>
    <w:p w14:paraId="0C5CD539" w14:textId="77777777" w:rsidR="00841431" w:rsidRDefault="00841431" w:rsidP="00464832">
      <w:pPr>
        <w:rPr>
          <w:rFonts w:eastAsia="SimSun" w:cs="PMingLiU"/>
          <w:highlight w:val="yellow"/>
          <w:lang w:val="en-US"/>
        </w:rPr>
      </w:pPr>
    </w:p>
    <w:p w14:paraId="62CB1994" w14:textId="57F22884" w:rsidR="00841431" w:rsidRDefault="00841431" w:rsidP="00841431">
      <w:pPr>
        <w:jc w:val="center"/>
        <w:rPr>
          <w:rFonts w:eastAsia="SimSun" w:cs="PMingLiU"/>
          <w:highlight w:val="yellow"/>
          <w:lang w:val="en-US"/>
        </w:rPr>
      </w:pPr>
      <w:r>
        <w:rPr>
          <w:rFonts w:eastAsia="SimSun" w:cs="PMingLiU"/>
          <w:noProof/>
          <w:lang w:val="en-US" w:eastAsia="zh-TW"/>
        </w:rPr>
        <w:drawing>
          <wp:inline distT="0" distB="0" distL="0" distR="0" wp14:anchorId="00093F73" wp14:editId="32E167E4">
            <wp:extent cx="5581815" cy="3101009"/>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_SPE_ICC.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09988" cy="3116661"/>
                    </a:xfrm>
                    <a:prstGeom prst="rect">
                      <a:avLst/>
                    </a:prstGeom>
                  </pic:spPr>
                </pic:pic>
              </a:graphicData>
            </a:graphic>
          </wp:inline>
        </w:drawing>
      </w:r>
    </w:p>
    <w:p w14:paraId="38DF0CEE" w14:textId="77777777" w:rsidR="00943774" w:rsidRDefault="00943774" w:rsidP="00841431">
      <w:pPr>
        <w:jc w:val="center"/>
        <w:rPr>
          <w:rFonts w:eastAsia="SimSun" w:cs="PMingLiU"/>
          <w:lang w:val="en-US"/>
        </w:rPr>
      </w:pPr>
    </w:p>
    <w:p w14:paraId="27200C45" w14:textId="070A15AF" w:rsidR="00841431" w:rsidRPr="006C6CA7" w:rsidRDefault="006C6CA7" w:rsidP="00841431">
      <w:pPr>
        <w:jc w:val="center"/>
        <w:rPr>
          <w:rFonts w:eastAsia="SimSun" w:cs="PMingLiU"/>
          <w:lang w:val="en-US"/>
        </w:rPr>
      </w:pPr>
      <w:r w:rsidRPr="006C6CA7">
        <w:rPr>
          <w:rFonts w:eastAsia="SimSun" w:cs="PMingLiU"/>
          <w:lang w:val="en-US"/>
        </w:rPr>
        <w:t>Figure</w:t>
      </w:r>
      <w:r w:rsidR="00841431" w:rsidRPr="006C6CA7">
        <w:rPr>
          <w:rFonts w:eastAsia="SimSun" w:cs="PMingLiU" w:hint="eastAsia"/>
          <w:lang w:val="en-US"/>
        </w:rPr>
        <w:t>.</w:t>
      </w:r>
      <w:r w:rsidR="00841431" w:rsidRPr="006C6CA7">
        <w:rPr>
          <w:rFonts w:eastAsia="SimSun" w:cs="PMingLiU"/>
          <w:lang w:val="en-US"/>
        </w:rPr>
        <w:t xml:space="preserve"> </w:t>
      </w:r>
      <w:r w:rsidRPr="006C6CA7">
        <w:rPr>
          <w:rFonts w:eastAsia="SimSun" w:cs="PMingLiU"/>
          <w:lang w:val="en-US"/>
        </w:rPr>
        <w:t>2 ICC2 and ICC2k</w:t>
      </w:r>
    </w:p>
    <w:p w14:paraId="0512A707" w14:textId="77777777" w:rsidR="00841431" w:rsidRPr="00F45E2A" w:rsidRDefault="00841431" w:rsidP="00841431">
      <w:pPr>
        <w:jc w:val="center"/>
        <w:rPr>
          <w:rFonts w:eastAsia="SimSun" w:cs="PMingLiU"/>
          <w:highlight w:val="yellow"/>
          <w:lang w:val="en-US"/>
        </w:rPr>
      </w:pPr>
    </w:p>
    <w:p w14:paraId="5BE823C3" w14:textId="77777777" w:rsidR="0014261E" w:rsidRPr="00464832" w:rsidRDefault="0014261E" w:rsidP="0014261E">
      <w:pPr>
        <w:pStyle w:val="Heading2"/>
        <w:rPr>
          <w:highlight w:val="yellow"/>
          <w:lang w:val="en-US"/>
        </w:rPr>
      </w:pPr>
      <w:bookmarkStart w:id="229" w:name="_Toc126850362"/>
      <w:r w:rsidRPr="00464832">
        <w:rPr>
          <w:highlight w:val="yellow"/>
          <w:lang w:val="en-US"/>
        </w:rPr>
        <w:t>HLM(Hierarchical Linear Model)</w:t>
      </w:r>
      <w:bookmarkEnd w:id="229"/>
    </w:p>
    <w:p w14:paraId="73B0D48A" w14:textId="77777777" w:rsidR="0014261E" w:rsidRPr="006C6CA7" w:rsidRDefault="0014261E" w:rsidP="0014261E">
      <w:pPr>
        <w:ind w:firstLine="720"/>
        <w:rPr>
          <w:rFonts w:eastAsia="SimSun" w:cs="PMingLiU"/>
          <w:lang w:val="en-US"/>
        </w:rPr>
      </w:pPr>
      <w:r w:rsidRPr="006C6CA7">
        <w:rPr>
          <w:rFonts w:eastAsia="SimSun" w:cs="PMingLiU"/>
          <w:lang w:val="en-US"/>
        </w:rPr>
        <w:t>The HLM equation for the reaction time (RT_ms) in the study is as follows: RT_ms ~ Session*Match*Identity + (1|Subject). In this equation, Match and Identity are two independent variables, and Session represents time. In our hypothesis, the results of the SALT experiment should be temporally stable. If the results of the HLM meet our hypothesis, then the variance explained by the Session should be as small as possible, while the variance explained by the Match and Identity should be as large as possible. In the between-subject variance, it should be mainly explained by the Subject. In other words, the conclusion that HLM hopes to get is similar to ICC, and we hope to prove through these two methods that the results of the SALT experiment are temporally stable and that the differences in reaction time are mainly due to individual differences among the subjects.</w:t>
      </w:r>
    </w:p>
    <w:p w14:paraId="6142D4BC" w14:textId="053C56B7" w:rsidR="0014261E" w:rsidRDefault="0014261E" w:rsidP="0014261E">
      <w:pPr>
        <w:ind w:firstLine="720"/>
        <w:rPr>
          <w:rFonts w:eastAsia="SimSun" w:cs="PMingLiU"/>
          <w:lang w:val="en-US"/>
        </w:rPr>
      </w:pPr>
      <w:r w:rsidRPr="006C6CA7">
        <w:rPr>
          <w:rFonts w:eastAsia="SimSun" w:cs="PMingLiU"/>
          <w:lang w:val="en-US"/>
        </w:rPr>
        <w:t>In our results, the variance between subjects is primarily explained by the subjects themselves, with a regression coefficient of XXX, explaining XXX% of the between-subject variability. The within-subject variance is primarily explained by the experiment variables Match and Identity, with regression coefficients of XXX and XXX respectively, while the regression coefficient of Session is small, XXX. In the HLM results, the reaction time variability is divided into within-subject variability and between-subject variability, with the within-subject variability primarily explained by the two experiment variables Match and Identity. The between-subject variability is primarily explained by the differences between subjects. The variance explained by the subjects themselves is XXX, far greater than the variance explained by Session, XXX. Therefore, the HLM results support our hypothesis that the results of the SALT experiment are stable across time, and that differences in reaction time are primarily due to individual differences and the experiment variables Match and Identity.</w:t>
      </w:r>
    </w:p>
    <w:p w14:paraId="76D76944" w14:textId="77777777" w:rsidR="0014261E" w:rsidRPr="0014261E" w:rsidRDefault="0014261E" w:rsidP="0014261E">
      <w:pPr>
        <w:ind w:firstLine="720"/>
        <w:rPr>
          <w:b/>
          <w:bCs/>
          <w:color w:val="000000" w:themeColor="text1"/>
          <w:u w:val="single"/>
          <w:lang w:val="en-US"/>
        </w:rPr>
      </w:pPr>
    </w:p>
    <w:p w14:paraId="35FFBF57" w14:textId="77777777" w:rsidR="00464832" w:rsidRPr="00464832" w:rsidRDefault="00464832" w:rsidP="0014261E">
      <w:pPr>
        <w:pStyle w:val="Heading2"/>
        <w:rPr>
          <w:highlight w:val="yellow"/>
          <w:lang w:val="en-US"/>
        </w:rPr>
      </w:pPr>
      <w:bookmarkStart w:id="230" w:name="_Toc126850363"/>
      <w:r w:rsidRPr="00464832">
        <w:rPr>
          <w:highlight w:val="yellow"/>
          <w:lang w:val="en-US"/>
        </w:rPr>
        <w:t>Split-Half Reliability</w:t>
      </w:r>
      <w:bookmarkEnd w:id="230"/>
    </w:p>
    <w:p w14:paraId="7F43B088" w14:textId="00E250FB" w:rsidR="00841431" w:rsidRPr="006C6CA7" w:rsidRDefault="00ED1D9F" w:rsidP="00ED1D9F">
      <w:pPr>
        <w:ind w:firstLine="720"/>
        <w:rPr>
          <w:rFonts w:eastAsia="SimSun"/>
          <w:lang w:val="en-US"/>
        </w:rPr>
      </w:pPr>
      <w:r w:rsidRPr="006C6CA7">
        <w:rPr>
          <w:rFonts w:eastAsia="SimSun"/>
          <w:lang w:val="en-US"/>
        </w:rPr>
        <w:t>First, we stratified the data based on three variables: Session, Match, and Identity, and then split the stratified data into two halves using four methods. Next, we calculated the SPE for each of the six indices for each half of the data. Finally, we calculated the split-half reliability for each of the six SPEs. As shown in Figure 2, when using the Monte Carlo split-half, the split-half reliability of the six indices obtained is very high, with the highest value of XXX, which means that it is the most stable of the six SPE indexing calculations for half-confidence. The results from the other three split-half methods were similar to the Monte Carlo method, which will be presented in the supplementary material.</w:t>
      </w:r>
    </w:p>
    <w:p w14:paraId="5DDE4967" w14:textId="6E6022FB" w:rsidR="00841431" w:rsidRDefault="00841431" w:rsidP="00841431">
      <w:pPr>
        <w:jc w:val="center"/>
        <w:rPr>
          <w:rFonts w:eastAsia="SimSun"/>
          <w:highlight w:val="yellow"/>
          <w:lang w:val="en-US"/>
        </w:rPr>
      </w:pPr>
      <w:r>
        <w:rPr>
          <w:rFonts w:eastAsia="SimSun"/>
          <w:noProof/>
          <w:lang w:val="en-US" w:eastAsia="zh-TW"/>
        </w:rPr>
        <w:lastRenderedPageBreak/>
        <w:drawing>
          <wp:inline distT="0" distB="0" distL="0" distR="0" wp14:anchorId="792AEF5E" wp14:editId="05CFA069">
            <wp:extent cx="3506972" cy="35462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_SPE_SH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32119" cy="3571710"/>
                    </a:xfrm>
                    <a:prstGeom prst="rect">
                      <a:avLst/>
                    </a:prstGeom>
                  </pic:spPr>
                </pic:pic>
              </a:graphicData>
            </a:graphic>
          </wp:inline>
        </w:drawing>
      </w:r>
    </w:p>
    <w:p w14:paraId="212F911F" w14:textId="77777777" w:rsidR="00943774" w:rsidRDefault="00943774" w:rsidP="006C6CA7">
      <w:pPr>
        <w:jc w:val="center"/>
        <w:rPr>
          <w:rFonts w:eastAsia="SimSun" w:cs="PMingLiU"/>
          <w:lang w:val="en-US"/>
        </w:rPr>
      </w:pPr>
    </w:p>
    <w:p w14:paraId="17AFA8FD" w14:textId="024F35E5" w:rsidR="006C6CA7" w:rsidRPr="006C6CA7" w:rsidRDefault="006C6CA7" w:rsidP="006C6CA7">
      <w:pPr>
        <w:jc w:val="center"/>
        <w:rPr>
          <w:rFonts w:eastAsia="SimSun" w:cs="PMingLiU"/>
          <w:lang w:val="en-US"/>
        </w:rPr>
      </w:pPr>
      <w:r w:rsidRPr="006C6CA7">
        <w:rPr>
          <w:rFonts w:eastAsia="SimSun" w:cs="PMingLiU"/>
          <w:lang w:val="en-US"/>
        </w:rPr>
        <w:t>Figure</w:t>
      </w:r>
      <w:r w:rsidRPr="006C6CA7">
        <w:rPr>
          <w:rFonts w:eastAsia="SimSun" w:cs="PMingLiU" w:hint="eastAsia"/>
          <w:lang w:val="en-US"/>
        </w:rPr>
        <w:t>.</w:t>
      </w:r>
      <w:r w:rsidRPr="006C6CA7">
        <w:rPr>
          <w:rFonts w:eastAsia="SimSun" w:cs="PMingLiU"/>
          <w:lang w:val="en-US"/>
        </w:rPr>
        <w:t xml:space="preserve"> </w:t>
      </w:r>
      <w:r>
        <w:rPr>
          <w:rFonts w:eastAsia="SimSun" w:cs="PMingLiU"/>
          <w:lang w:val="en-US"/>
        </w:rPr>
        <w:t>2</w:t>
      </w:r>
      <w:r w:rsidRPr="006C6CA7">
        <w:rPr>
          <w:rFonts w:eastAsia="SimSun" w:cs="PMingLiU"/>
          <w:lang w:val="en-US"/>
        </w:rPr>
        <w:t xml:space="preserve"> </w:t>
      </w:r>
      <w:r>
        <w:rPr>
          <w:rFonts w:eastAsia="SimSun" w:cs="PMingLiU"/>
          <w:lang w:val="en-US"/>
        </w:rPr>
        <w:t>Monte Carlo-based Split-Half Reliability</w:t>
      </w:r>
    </w:p>
    <w:p w14:paraId="29FCD2A4" w14:textId="77777777" w:rsidR="00841431" w:rsidRDefault="00841431" w:rsidP="00841431">
      <w:pPr>
        <w:jc w:val="center"/>
        <w:rPr>
          <w:rFonts w:eastAsia="SimSun"/>
          <w:highlight w:val="yellow"/>
          <w:lang w:val="en-US"/>
        </w:rPr>
      </w:pPr>
    </w:p>
    <w:p w14:paraId="72FACDA1" w14:textId="77777777" w:rsidR="00464832" w:rsidRPr="00B41B99" w:rsidRDefault="00464832">
      <w:pPr>
        <w:rPr>
          <w:b/>
          <w:bCs/>
          <w:color w:val="000000" w:themeColor="text1"/>
          <w:highlight w:val="yellow"/>
          <w:u w:val="single"/>
          <w:lang w:val="en-US"/>
        </w:rPr>
      </w:pPr>
    </w:p>
    <w:p w14:paraId="497C8B8F" w14:textId="77777777" w:rsidR="00464832" w:rsidRPr="00464832" w:rsidRDefault="00464832">
      <w:pPr>
        <w:rPr>
          <w:b/>
          <w:bCs/>
          <w:color w:val="000000" w:themeColor="text1"/>
          <w:highlight w:val="yellow"/>
          <w:u w:val="single"/>
          <w:lang w:val="en-US"/>
        </w:rPr>
      </w:pPr>
    </w:p>
    <w:p w14:paraId="49D421F8" w14:textId="77777777" w:rsidR="00586F83" w:rsidRDefault="00BA0079">
      <w:pPr>
        <w:pStyle w:val="Heading1"/>
        <w:keepNext w:val="0"/>
        <w:keepLines w:val="0"/>
        <w:spacing w:before="0" w:after="0"/>
        <w:rPr>
          <w:rFonts w:ascii="Calibri" w:eastAsia="Calibri" w:hAnsi="Calibri" w:cs="Calibri"/>
          <w:b/>
          <w:sz w:val="42"/>
          <w:szCs w:val="42"/>
        </w:rPr>
      </w:pPr>
      <w:bookmarkStart w:id="231" w:name="_n45umupwgeta" w:colFirst="0" w:colLast="0"/>
      <w:bookmarkStart w:id="232" w:name="_Toc126850364"/>
      <w:bookmarkEnd w:id="231"/>
      <w:r>
        <w:rPr>
          <w:rFonts w:ascii="Calibri" w:eastAsia="Calibri" w:hAnsi="Calibri" w:cs="Calibri"/>
          <w:b/>
          <w:sz w:val="42"/>
          <w:szCs w:val="42"/>
        </w:rPr>
        <w:t>Discussion</w:t>
      </w:r>
      <w:bookmarkEnd w:id="232"/>
    </w:p>
    <w:p w14:paraId="0417A83F" w14:textId="5EF890F9" w:rsidR="00D17E28" w:rsidRDefault="00BA0079" w:rsidP="00D17E28">
      <w:pPr>
        <w:rPr>
          <w:rFonts w:ascii="Calibri" w:eastAsiaTheme="minorEastAsia"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bookmarkStart w:id="233" w:name="_55me02ptpjfj" w:colFirst="0" w:colLast="0"/>
      <w:bookmarkEnd w:id="233"/>
    </w:p>
    <w:p w14:paraId="00DE8AC9" w14:textId="77777777" w:rsidR="0014261E" w:rsidRPr="0014261E" w:rsidRDefault="0014261E" w:rsidP="00D17E28">
      <w:pPr>
        <w:rPr>
          <w:rFonts w:ascii="Calibri" w:eastAsiaTheme="minorEastAsia" w:hAnsi="Calibri" w:cs="Calibri"/>
        </w:rPr>
      </w:pPr>
    </w:p>
    <w:p w14:paraId="01ECDCF7" w14:textId="77777777" w:rsidR="00943774" w:rsidRDefault="00943774">
      <w:pPr>
        <w:spacing w:line="276" w:lineRule="auto"/>
        <w:rPr>
          <w:rFonts w:ascii="Calibri" w:eastAsia="Calibri" w:hAnsi="Calibri" w:cs="Calibri"/>
          <w:b/>
          <w:sz w:val="42"/>
          <w:szCs w:val="42"/>
        </w:rPr>
      </w:pPr>
      <w:bookmarkStart w:id="234" w:name="_mdjadefs2vka" w:colFirst="0" w:colLast="0"/>
      <w:bookmarkEnd w:id="234"/>
      <w:r>
        <w:rPr>
          <w:rFonts w:ascii="Calibri" w:eastAsia="Calibri" w:hAnsi="Calibri" w:cs="Calibri"/>
          <w:b/>
          <w:sz w:val="42"/>
          <w:szCs w:val="42"/>
        </w:rPr>
        <w:br w:type="page"/>
      </w:r>
    </w:p>
    <w:p w14:paraId="269FEE3B" w14:textId="798F1A32" w:rsidR="00586F83" w:rsidRDefault="00BA0079">
      <w:pPr>
        <w:pStyle w:val="Heading1"/>
        <w:keepNext w:val="0"/>
        <w:keepLines w:val="0"/>
        <w:spacing w:before="0" w:after="0"/>
        <w:rPr>
          <w:rFonts w:ascii="Calibri" w:eastAsia="Calibri" w:hAnsi="Calibri" w:cs="Calibri"/>
          <w:b/>
          <w:sz w:val="42"/>
          <w:szCs w:val="42"/>
        </w:rPr>
      </w:pPr>
      <w:bookmarkStart w:id="235" w:name="_Toc126850365"/>
      <w:r>
        <w:rPr>
          <w:rFonts w:ascii="Calibri" w:eastAsia="Calibri" w:hAnsi="Calibri" w:cs="Calibri"/>
          <w:b/>
          <w:sz w:val="42"/>
          <w:szCs w:val="42"/>
        </w:rPr>
        <w:lastRenderedPageBreak/>
        <w:t>Acknowledgements</w:t>
      </w:r>
      <w:bookmarkEnd w:id="235"/>
    </w:p>
    <w:p w14:paraId="1E3C6B82" w14:textId="79BD882E" w:rsidR="00586F83" w:rsidRDefault="00D17E28" w:rsidP="0014261E">
      <w:pPr>
        <w:rPr>
          <w:color w:val="000000" w:themeColor="text1"/>
          <w:lang w:val="en-US"/>
        </w:rPr>
      </w:pPr>
      <w:r w:rsidRPr="00464832">
        <w:rPr>
          <w:color w:val="000000" w:themeColor="text1"/>
          <w:lang w:val="en-US"/>
        </w:rPr>
        <w:t>The present research is support by xxx.</w:t>
      </w:r>
      <w:r w:rsidRPr="00D17E28">
        <w:rPr>
          <w:color w:val="000000" w:themeColor="text1"/>
          <w:lang w:val="en-US"/>
        </w:rPr>
        <w:t xml:space="preserve"> </w:t>
      </w:r>
      <w:bookmarkStart w:id="236" w:name="_wvd57wep2hh3" w:colFirst="0" w:colLast="0"/>
      <w:bookmarkEnd w:id="236"/>
    </w:p>
    <w:p w14:paraId="771E3CBA" w14:textId="77777777" w:rsidR="0014261E" w:rsidRPr="0014261E" w:rsidRDefault="0014261E" w:rsidP="0014261E">
      <w:pPr>
        <w:rPr>
          <w:color w:val="000000" w:themeColor="text1"/>
          <w:lang w:val="en-US"/>
        </w:rPr>
      </w:pPr>
    </w:p>
    <w:p w14:paraId="0EF50E9B" w14:textId="77777777" w:rsidR="00586F83" w:rsidRDefault="00BA0079">
      <w:pPr>
        <w:pStyle w:val="Heading1"/>
        <w:keepNext w:val="0"/>
        <w:keepLines w:val="0"/>
        <w:spacing w:before="0" w:after="0"/>
        <w:rPr>
          <w:rFonts w:ascii="Calibri" w:eastAsia="Calibri" w:hAnsi="Calibri" w:cs="Calibri"/>
          <w:b/>
          <w:sz w:val="42"/>
          <w:szCs w:val="42"/>
        </w:rPr>
      </w:pPr>
      <w:bookmarkStart w:id="237" w:name="_ridkkf2yzxxx" w:colFirst="0" w:colLast="0"/>
      <w:bookmarkStart w:id="238" w:name="_Toc126850366"/>
      <w:bookmarkEnd w:id="237"/>
      <w:r>
        <w:rPr>
          <w:rFonts w:ascii="Calibri" w:eastAsia="Calibri" w:hAnsi="Calibri" w:cs="Calibri"/>
          <w:b/>
          <w:sz w:val="42"/>
          <w:szCs w:val="42"/>
        </w:rPr>
        <w:t>Author contributions</w:t>
      </w:r>
      <w:bookmarkEnd w:id="238"/>
    </w:p>
    <w:p w14:paraId="67F329E3" w14:textId="0995B56C" w:rsidR="00586F83" w:rsidRDefault="00D17E28" w:rsidP="0014261E">
      <w:pPr>
        <w:ind w:firstLine="720"/>
        <w:rPr>
          <w:rFonts w:eastAsiaTheme="minorEastAsia"/>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4F5DA402" w14:textId="77777777" w:rsidR="0014261E" w:rsidRPr="0014261E" w:rsidRDefault="0014261E" w:rsidP="0014261E">
      <w:pPr>
        <w:ind w:firstLine="720"/>
        <w:rPr>
          <w:rFonts w:eastAsiaTheme="minorEastAsia"/>
          <w:color w:val="000000" w:themeColor="text1"/>
          <w:lang w:val="en-US"/>
        </w:rPr>
      </w:pPr>
    </w:p>
    <w:p w14:paraId="769AE28C" w14:textId="77777777" w:rsidR="00586F83" w:rsidRPr="003E7247" w:rsidRDefault="00BA0079" w:rsidP="003E7247">
      <w:pPr>
        <w:pStyle w:val="Heading1"/>
        <w:keepNext w:val="0"/>
        <w:keepLines w:val="0"/>
        <w:spacing w:before="0" w:after="0"/>
        <w:rPr>
          <w:rFonts w:ascii="Calibri" w:eastAsia="Calibri" w:hAnsi="Calibri" w:cs="Calibri"/>
          <w:b/>
          <w:sz w:val="42"/>
          <w:szCs w:val="42"/>
        </w:rPr>
      </w:pPr>
      <w:bookmarkStart w:id="239" w:name="_Toc126850367"/>
      <w:r w:rsidRPr="003E7247">
        <w:rPr>
          <w:rFonts w:ascii="Calibri" w:eastAsia="Calibri" w:hAnsi="Calibri" w:cs="Calibri"/>
          <w:b/>
          <w:sz w:val="42"/>
          <w:szCs w:val="42"/>
        </w:rPr>
        <w:t>Competing interests</w:t>
      </w:r>
      <w:bookmarkEnd w:id="239"/>
    </w:p>
    <w:p w14:paraId="156CF79A" w14:textId="14E88DC3" w:rsidR="00586F83" w:rsidRDefault="00BA0079">
      <w:pPr>
        <w:rPr>
          <w:rFonts w:eastAsiaTheme="minorEastAsia"/>
          <w:color w:val="000000" w:themeColor="text1"/>
          <w:lang w:val="en-US"/>
        </w:rPr>
      </w:pPr>
      <w:r w:rsidRPr="00D17E28">
        <w:rPr>
          <w:color w:val="000000" w:themeColor="text1"/>
          <w:lang w:val="en-US"/>
        </w:rPr>
        <w:t>The authors declare no competing interests.</w:t>
      </w:r>
    </w:p>
    <w:p w14:paraId="38933820" w14:textId="77777777" w:rsidR="0014261E" w:rsidRPr="0014261E" w:rsidRDefault="0014261E">
      <w:pPr>
        <w:rPr>
          <w:rFonts w:eastAsiaTheme="minorEastAsia"/>
          <w:color w:val="000000" w:themeColor="text1"/>
          <w:lang w:val="en-US"/>
        </w:rPr>
      </w:pPr>
    </w:p>
    <w:p w14:paraId="1063808D" w14:textId="77777777" w:rsidR="00586F83" w:rsidRDefault="00BA0079" w:rsidP="003E7247">
      <w:pPr>
        <w:pStyle w:val="Heading1"/>
        <w:keepNext w:val="0"/>
        <w:keepLines w:val="0"/>
        <w:spacing w:before="0" w:after="0"/>
        <w:rPr>
          <w:rFonts w:ascii="Calibri" w:eastAsia="Calibri" w:hAnsi="Calibri" w:cs="Calibri"/>
          <w:b/>
          <w:sz w:val="42"/>
          <w:szCs w:val="42"/>
        </w:rPr>
      </w:pPr>
      <w:bookmarkStart w:id="240" w:name="_Toc126850368"/>
      <w:r>
        <w:rPr>
          <w:rFonts w:ascii="Calibri" w:eastAsia="Calibri" w:hAnsi="Calibri" w:cs="Calibri"/>
          <w:b/>
          <w:sz w:val="42"/>
          <w:szCs w:val="42"/>
        </w:rPr>
        <w:t>Figures</w:t>
      </w:r>
      <w:bookmarkEnd w:id="240"/>
    </w:p>
    <w:p w14:paraId="50F35867" w14:textId="2F8B0516" w:rsidR="00586F83" w:rsidRDefault="00BA0079" w:rsidP="0014261E">
      <w:pPr>
        <w:ind w:firstLine="720"/>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241" w:name="_wbmlk2iy1qsw" w:colFirst="0" w:colLast="0"/>
      <w:bookmarkEnd w:id="241"/>
    </w:p>
    <w:p w14:paraId="262C4FF0" w14:textId="77777777" w:rsidR="0014261E" w:rsidRPr="0014261E" w:rsidRDefault="0014261E" w:rsidP="0014261E">
      <w:pPr>
        <w:ind w:firstLine="720"/>
        <w:rPr>
          <w:rFonts w:ascii="Calibri" w:eastAsia="Calibri" w:hAnsi="Calibri" w:cs="Calibri"/>
        </w:rPr>
      </w:pPr>
    </w:p>
    <w:p w14:paraId="7B735872" w14:textId="2FC9E115" w:rsidR="00ED4B44" w:rsidRPr="0014261E" w:rsidRDefault="00BA0079" w:rsidP="0014261E">
      <w:pPr>
        <w:pStyle w:val="Heading1"/>
        <w:keepNext w:val="0"/>
        <w:keepLines w:val="0"/>
        <w:spacing w:before="0" w:after="0"/>
        <w:rPr>
          <w:rFonts w:ascii="Calibri" w:eastAsia="Calibri" w:hAnsi="Calibri" w:cs="Calibri"/>
          <w:b/>
          <w:sz w:val="42"/>
          <w:szCs w:val="42"/>
        </w:rPr>
      </w:pPr>
      <w:bookmarkStart w:id="242" w:name="_1r3wz94tf58i" w:colFirst="0" w:colLast="0"/>
      <w:bookmarkStart w:id="243" w:name="_Toc126850369"/>
      <w:bookmarkEnd w:id="242"/>
      <w:r>
        <w:rPr>
          <w:rFonts w:ascii="Calibri" w:eastAsia="Calibri" w:hAnsi="Calibri" w:cs="Calibri"/>
          <w:b/>
          <w:sz w:val="42"/>
          <w:szCs w:val="42"/>
        </w:rPr>
        <w:t>Figure Legends</w:t>
      </w:r>
      <w:bookmarkEnd w:id="243"/>
    </w:p>
    <w:p w14:paraId="1CAE7A55" w14:textId="6B184495" w:rsidR="00586F83" w:rsidRDefault="00BA0079" w:rsidP="0014261E">
      <w:pPr>
        <w:ind w:firstLine="720"/>
        <w:rPr>
          <w:rFonts w:ascii="Calibri" w:eastAsia="Calibri"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244" w:name="_5v980ihlaje4" w:colFirst="0" w:colLast="0"/>
      <w:bookmarkEnd w:id="244"/>
    </w:p>
    <w:p w14:paraId="34FA59D1" w14:textId="77777777" w:rsidR="0014261E" w:rsidRPr="0014261E" w:rsidRDefault="0014261E" w:rsidP="0014261E">
      <w:pPr>
        <w:ind w:firstLine="720"/>
        <w:rPr>
          <w:rFonts w:ascii="Calibri" w:eastAsia="Calibri" w:hAnsi="Calibri" w:cs="Calibri"/>
        </w:rPr>
      </w:pPr>
    </w:p>
    <w:p w14:paraId="61378AFF" w14:textId="77777777" w:rsidR="00943774" w:rsidRDefault="00943774">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0E12CD3E" w14:textId="76E59950" w:rsidR="003E7247" w:rsidRDefault="003E7247" w:rsidP="003E7247">
      <w:pPr>
        <w:pStyle w:val="Heading1"/>
        <w:keepNext w:val="0"/>
        <w:keepLines w:val="0"/>
        <w:spacing w:before="0" w:after="0"/>
        <w:rPr>
          <w:rFonts w:ascii="Calibri" w:eastAsia="Calibri" w:hAnsi="Calibri" w:cs="Calibri"/>
          <w:b/>
          <w:sz w:val="42"/>
          <w:szCs w:val="42"/>
        </w:rPr>
      </w:pPr>
      <w:bookmarkStart w:id="245" w:name="_Toc126850370"/>
      <w:r>
        <w:rPr>
          <w:rFonts w:ascii="Calibri" w:eastAsia="Calibri" w:hAnsi="Calibri" w:cs="Calibri"/>
          <w:b/>
          <w:sz w:val="42"/>
          <w:szCs w:val="42"/>
        </w:rPr>
        <w:lastRenderedPageBreak/>
        <w:t>Supplementary information</w:t>
      </w:r>
      <w:bookmarkEnd w:id="245"/>
    </w:p>
    <w:p w14:paraId="02587701" w14:textId="77777777" w:rsidR="003E7247" w:rsidRDefault="003E7247" w:rsidP="003E7247">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2F52945F" w14:textId="77777777" w:rsidR="003E7247" w:rsidRPr="003E7247" w:rsidRDefault="003E7247" w:rsidP="003E7247">
      <w:pPr>
        <w:rPr>
          <w:rFonts w:eastAsiaTheme="minorEastAsia"/>
        </w:rPr>
      </w:pPr>
    </w:p>
    <w:p w14:paraId="75EC8790" w14:textId="3AC10ECF" w:rsidR="00586F83" w:rsidRPr="0014261E" w:rsidRDefault="003E7247" w:rsidP="0014261E">
      <w:pPr>
        <w:rPr>
          <w:rFonts w:eastAsia="Calibri"/>
          <w:lang w:val="en-US"/>
        </w:rPr>
      </w:pPr>
      <w:bookmarkStart w:id="246" w:name="_dz5w9vw0a4hh" w:colFirst="0" w:colLast="0"/>
      <w:bookmarkEnd w:id="246"/>
      <w:r w:rsidRPr="003E7247">
        <w:rPr>
          <w:rFonts w:eastAsia="Calibri"/>
          <w:lang w:val="en-US"/>
        </w:rPr>
        <w:t xml:space="preserve">Supplementary Table 1 </w:t>
      </w:r>
      <w:r w:rsidR="00BA0079" w:rsidRPr="003E7247">
        <w:rPr>
          <w:rFonts w:eastAsia="Calibri"/>
          <w:lang w:val="en-US"/>
        </w:rPr>
        <w:t>Design Table</w:t>
      </w:r>
      <w:r w:rsidR="00BA0079">
        <w:rPr>
          <w:rFonts w:ascii="Calibri" w:eastAsia="Calibri" w:hAnsi="Calibri" w:cs="Calibri"/>
          <w:i/>
          <w:sz w:val="20"/>
          <w:szCs w:val="20"/>
        </w:rPr>
        <w:t xml:space="preserve"> </w:t>
      </w:r>
    </w:p>
    <w:tbl>
      <w:tblPr>
        <w:tblStyle w:val="1"/>
        <w:tblW w:w="51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330"/>
        <w:gridCol w:w="2893"/>
        <w:gridCol w:w="2310"/>
        <w:gridCol w:w="2027"/>
      </w:tblGrid>
      <w:tr w:rsidR="00532C42" w14:paraId="3A6343CB" w14:textId="77777777" w:rsidTr="00871B16">
        <w:trPr>
          <w:trHeight w:val="1385"/>
        </w:trPr>
        <w:tc>
          <w:tcPr>
            <w:tcW w:w="12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9A13E" w14:textId="77777777" w:rsidR="00532C42" w:rsidRDefault="00532C42">
            <w:pPr>
              <w:rPr>
                <w:rFonts w:ascii="Calibri" w:eastAsia="Calibri" w:hAnsi="Calibri" w:cs="Calibri"/>
                <w:b/>
                <w:sz w:val="20"/>
                <w:szCs w:val="20"/>
              </w:rPr>
            </w:pPr>
            <w:r>
              <w:rPr>
                <w:rFonts w:ascii="Calibri" w:eastAsia="Calibri" w:hAnsi="Calibri" w:cs="Calibri"/>
                <w:b/>
                <w:sz w:val="20"/>
                <w:szCs w:val="20"/>
              </w:rPr>
              <w:t>Question</w:t>
            </w:r>
          </w:p>
        </w:tc>
        <w:tc>
          <w:tcPr>
            <w:tcW w:w="1513"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084B79CE" w14:textId="77777777" w:rsidR="00532C42" w:rsidRDefault="00532C42">
            <w:pPr>
              <w:rPr>
                <w:rFonts w:ascii="Calibri" w:eastAsia="Calibri" w:hAnsi="Calibri" w:cs="Calibri"/>
                <w:b/>
                <w:sz w:val="20"/>
                <w:szCs w:val="20"/>
              </w:rPr>
            </w:pPr>
            <w:r>
              <w:rPr>
                <w:rFonts w:ascii="Calibri" w:eastAsia="Calibri" w:hAnsi="Calibri" w:cs="Calibri"/>
                <w:b/>
                <w:sz w:val="20"/>
                <w:szCs w:val="20"/>
              </w:rPr>
              <w:t>Hypothesis (if applicable)</w:t>
            </w:r>
          </w:p>
        </w:tc>
        <w:tc>
          <w:tcPr>
            <w:tcW w:w="1208"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7380819F" w14:textId="77777777" w:rsidR="00532C42" w:rsidRDefault="00532C42">
            <w:pPr>
              <w:rPr>
                <w:rFonts w:ascii="Calibri" w:eastAsia="Calibri" w:hAnsi="Calibri" w:cs="Calibri"/>
                <w:b/>
                <w:sz w:val="20"/>
                <w:szCs w:val="20"/>
              </w:rPr>
            </w:pPr>
            <w:r>
              <w:rPr>
                <w:rFonts w:ascii="Calibri" w:eastAsia="Calibri" w:hAnsi="Calibri" w:cs="Calibri"/>
                <w:b/>
                <w:sz w:val="20"/>
                <w:szCs w:val="20"/>
              </w:rPr>
              <w:t>Analysis Plan</w:t>
            </w:r>
          </w:p>
        </w:tc>
        <w:tc>
          <w:tcPr>
            <w:tcW w:w="1060"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23F99F5C" w14:textId="77777777" w:rsidR="00532C42" w:rsidRDefault="00532C42">
            <w:pPr>
              <w:rPr>
                <w:rFonts w:ascii="Calibri" w:eastAsia="Calibri" w:hAnsi="Calibri" w:cs="Calibri"/>
                <w:b/>
                <w:sz w:val="20"/>
                <w:szCs w:val="20"/>
              </w:rPr>
            </w:pPr>
            <w:r>
              <w:rPr>
                <w:rFonts w:ascii="Calibri" w:eastAsia="Calibri" w:hAnsi="Calibri" w:cs="Calibri"/>
                <w:b/>
                <w:sz w:val="20"/>
                <w:szCs w:val="20"/>
              </w:rPr>
              <w:t>Interpretation given to different outcomes</w:t>
            </w:r>
          </w:p>
        </w:tc>
      </w:tr>
      <w:tr w:rsidR="00532C42" w14:paraId="7E242DBC" w14:textId="77777777" w:rsidTr="00871B16">
        <w:trPr>
          <w:trHeight w:val="23"/>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D2CA581" w14:textId="45248E21" w:rsidR="00532C42" w:rsidRDefault="00532C42">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hich indicator (s) is appropriate and consistent to indicate the group-level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4F263E7A" w14:textId="7E5876DF" w:rsidR="00532C42" w:rsidRPr="008724B2" w:rsidRDefault="00532C42" w:rsidP="008D2627">
            <w:pPr>
              <w:rPr>
                <w:rFonts w:eastAsiaTheme="minorEastAsia"/>
                <w:color w:val="000000" w:themeColor="text1"/>
                <w:lang w:val="en-US"/>
              </w:rPr>
            </w:pPr>
            <w:r w:rsidRPr="008D2627">
              <w:rPr>
                <w:rFonts w:ascii="Calibri" w:eastAsia="Calibri" w:hAnsi="Calibri" w:cs="Calibri"/>
                <w:sz w:val="20"/>
                <w:szCs w:val="20"/>
              </w:rPr>
              <w:t xml:space="preserve"> </w:t>
            </w:r>
            <w:r w:rsidRPr="008D2627">
              <w:rPr>
                <w:color w:val="000000" w:themeColor="text1"/>
                <w:lang w:val="en-US"/>
              </w:rPr>
              <w:t xml:space="preserve">(a) Model-based measurement </w:t>
            </w:r>
            <w:r w:rsidR="008724B2">
              <w:rPr>
                <w:color w:val="000000" w:themeColor="text1"/>
                <w:lang w:val="en-US"/>
              </w:rPr>
              <w:t>(</w:t>
            </w:r>
            <w:r w:rsidR="008724B2" w:rsidRPr="007A0640">
              <w:rPr>
                <w:i/>
                <w:iCs/>
                <w:color w:val="000000" w:themeColor="text1"/>
                <w:lang w:val="en-US"/>
              </w:rPr>
              <w:t>v, z</w:t>
            </w:r>
            <w:r w:rsidR="008724B2">
              <w:rPr>
                <w:color w:val="000000" w:themeColor="text1"/>
                <w:lang w:val="en-US"/>
              </w:rPr>
              <w:t xml:space="preserve">) </w:t>
            </w:r>
            <w:r w:rsidRPr="008D2627">
              <w:rPr>
                <w:color w:val="000000" w:themeColor="text1"/>
                <w:lang w:val="en-US"/>
              </w:rPr>
              <w:t>and Reaction time-based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w:t>
            </w:r>
            <w:r w:rsidR="008724B2" w:rsidRPr="003F6597">
              <w:rPr>
                <w:color w:val="000000" w:themeColor="text1"/>
                <w:lang w:val="en-US"/>
              </w:rPr>
              <w:t>Mean Reaction times</w:t>
            </w:r>
            <w:r w:rsidR="008724B2">
              <w:rPr>
                <w:color w:val="000000" w:themeColor="text1"/>
                <w:lang w:val="en-US"/>
              </w:rPr>
              <w:t xml:space="preserve">) </w:t>
            </w:r>
            <w:r w:rsidRPr="008D2627">
              <w:rPr>
                <w:color w:val="000000" w:themeColor="text1"/>
                <w:lang w:val="en-US"/>
              </w:rPr>
              <w:t>are appropriately reliable as group-level SPE indicators in the associative learning task (</w:t>
            </w:r>
            <w:r>
              <w:rPr>
                <w:color w:val="000000" w:themeColor="text1"/>
                <w:lang w:val="en-US"/>
              </w:rPr>
              <w:t>b</w:t>
            </w:r>
            <w:r w:rsidRPr="008D2627">
              <w:rPr>
                <w:color w:val="000000" w:themeColor="text1"/>
                <w:lang w:val="en-US"/>
              </w:rPr>
              <w:t>) accuracy-based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 xml:space="preserve">(accuracy, d-prime, efficiency) </w:t>
            </w:r>
            <w:r w:rsidRPr="008D2627">
              <w:rPr>
                <w:color w:val="000000" w:themeColor="text1"/>
                <w:lang w:val="en-US"/>
              </w:rPr>
              <w:t>exhibits different degrees of inconsistency from one time point to another</w:t>
            </w:r>
            <w:r>
              <w:rPr>
                <w:color w:val="000000" w:themeColor="text1"/>
                <w:lang w:val="en-US"/>
              </w:rPr>
              <w:t>.</w:t>
            </w:r>
          </w:p>
          <w:p w14:paraId="04D608C7" w14:textId="0937B666" w:rsidR="00532C42" w:rsidRPr="008D2627" w:rsidRDefault="00532C42">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127CC2AA" w14:textId="6C0550BF" w:rsidR="00532C42" w:rsidRDefault="00532C42">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two-way single-measurement mixed model with absolute agreement between scores of six session</w:t>
            </w:r>
            <w:r>
              <w:rPr>
                <w:color w:val="000000" w:themeColor="text1"/>
                <w:lang w:val="en-US"/>
              </w:rPr>
              <w:t xml:space="preserve"> (ICC2k) as reliability measure of group</w:t>
            </w:r>
            <w:r w:rsidRPr="002B0D83">
              <w:rPr>
                <w:color w:val="000000" w:themeColor="text1"/>
                <w:lang w:val="en-US"/>
              </w:rPr>
              <w:t>-level SPE across six sessions.</w:t>
            </w:r>
          </w:p>
        </w:tc>
        <w:tc>
          <w:tcPr>
            <w:tcW w:w="1060" w:type="pct"/>
            <w:tcBorders>
              <w:bottom w:val="single" w:sz="8" w:space="0" w:color="000000"/>
              <w:right w:val="single" w:sz="8" w:space="0" w:color="000000"/>
            </w:tcBorders>
            <w:tcMar>
              <w:top w:w="100" w:type="dxa"/>
              <w:left w:w="100" w:type="dxa"/>
              <w:bottom w:w="100" w:type="dxa"/>
              <w:right w:w="100" w:type="dxa"/>
            </w:tcMar>
          </w:tcPr>
          <w:p w14:paraId="57449C11" w14:textId="00D7CE37" w:rsidR="00532C42" w:rsidRDefault="00532C42">
            <w:pPr>
              <w:rPr>
                <w:rFonts w:ascii="Calibri" w:eastAsia="Calibri" w:hAnsi="Calibri" w:cs="Calibri"/>
                <w:sz w:val="20"/>
                <w:szCs w:val="20"/>
              </w:rPr>
            </w:pPr>
            <w:r w:rsidRPr="008D2627">
              <w:rPr>
                <w:color w:val="000000" w:themeColor="text1"/>
                <w:lang w:val="en-US"/>
              </w:rPr>
              <w:t xml:space="preserve">ICC 2k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3C0DC3C9"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4CFB8546" w14:textId="56F0A967" w:rsidR="00532C42" w:rsidRDefault="00532C42" w:rsidP="00F038D1">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 xml:space="preserve">hich indicator (s) is appropriate and consistent to indicate the </w:t>
            </w:r>
            <w:r>
              <w:rPr>
                <w:color w:val="000000" w:themeColor="text1"/>
                <w:lang w:val="en-US"/>
              </w:rPr>
              <w:t>individual</w:t>
            </w:r>
            <w:r w:rsidRPr="00E82C40">
              <w:rPr>
                <w:color w:val="000000" w:themeColor="text1"/>
                <w:lang w:val="en-US"/>
              </w:rPr>
              <w:t>-level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19E7E866" w14:textId="700D864B" w:rsidR="00532C42" w:rsidRPr="008D2627" w:rsidRDefault="006A0E67" w:rsidP="008D2627">
            <w:pPr>
              <w:rPr>
                <w:color w:val="000000" w:themeColor="text1"/>
                <w:lang w:val="en-US"/>
              </w:rPr>
            </w:pPr>
            <w:r w:rsidRPr="008D2627">
              <w:rPr>
                <w:color w:val="000000" w:themeColor="text1"/>
                <w:lang w:val="en-US"/>
              </w:rPr>
              <w:t xml:space="preserve">(a) </w:t>
            </w:r>
            <w:r w:rsidR="00532C42" w:rsidRPr="008D2627">
              <w:rPr>
                <w:color w:val="000000" w:themeColor="text1"/>
                <w:lang w:val="en-US"/>
              </w:rPr>
              <w:t xml:space="preserve">Model-based </w:t>
            </w:r>
            <w:r w:rsidR="007A0640" w:rsidRPr="008D2627">
              <w:rPr>
                <w:color w:val="000000" w:themeColor="text1"/>
                <w:lang w:val="en-US"/>
              </w:rPr>
              <w:t>measurement</w:t>
            </w:r>
            <w:r w:rsidR="007A0640">
              <w:rPr>
                <w:color w:val="000000" w:themeColor="text1"/>
                <w:lang w:val="en-US"/>
              </w:rPr>
              <w:t xml:space="preserve"> (</w:t>
            </w:r>
            <w:r w:rsidR="007A0640" w:rsidRPr="007A0640">
              <w:rPr>
                <w:i/>
                <w:iCs/>
                <w:color w:val="000000" w:themeColor="text1"/>
                <w:lang w:val="en-US"/>
              </w:rPr>
              <w:t>v, z</w:t>
            </w:r>
            <w:r w:rsidR="007A0640">
              <w:rPr>
                <w:color w:val="000000" w:themeColor="text1"/>
                <w:lang w:val="en-US"/>
              </w:rPr>
              <w:t>)</w:t>
            </w:r>
            <w:r w:rsidR="00532C42" w:rsidRPr="008D2627">
              <w:rPr>
                <w:color w:val="000000" w:themeColor="text1"/>
                <w:lang w:val="en-US"/>
              </w:rPr>
              <w:t>, which may reflect the critical underlying generative process of individuals, are appropriately reliable as individual-level SPE indicators in the associative learning task</w:t>
            </w:r>
            <w:r w:rsidR="007A0640">
              <w:rPr>
                <w:color w:val="000000" w:themeColor="text1"/>
                <w:lang w:val="en-US"/>
              </w:rPr>
              <w:t xml:space="preserve">. </w:t>
            </w:r>
            <w:r w:rsidR="00532C42" w:rsidRPr="008D2627">
              <w:rPr>
                <w:color w:val="000000" w:themeColor="text1"/>
                <w:lang w:val="en-US"/>
              </w:rPr>
              <w:t>(b) RT and accuracy-based measurement</w:t>
            </w:r>
            <w:r w:rsidR="00532C42">
              <w:rPr>
                <w:color w:val="000000" w:themeColor="text1"/>
                <w:lang w:val="en-US"/>
              </w:rPr>
              <w:t>s</w:t>
            </w:r>
            <w:r w:rsidR="00532C42" w:rsidRPr="008D2627">
              <w:rPr>
                <w:color w:val="000000" w:themeColor="text1"/>
                <w:lang w:val="en-US"/>
              </w:rPr>
              <w:t xml:space="preserve"> </w:t>
            </w:r>
            <w:r w:rsidR="008724B2">
              <w:rPr>
                <w:color w:val="000000" w:themeColor="text1"/>
                <w:lang w:val="en-US"/>
              </w:rPr>
              <w:t>(</w:t>
            </w:r>
            <w:r w:rsidR="008724B2" w:rsidRPr="00F74C9E">
              <w:rPr>
                <w:rFonts w:eastAsiaTheme="minorEastAsia"/>
                <w:color w:val="000000" w:themeColor="text1"/>
                <w:lang w:val="en-US"/>
              </w:rPr>
              <w:t>Mean Reaction times</w:t>
            </w:r>
            <w:r w:rsidR="008724B2">
              <w:rPr>
                <w:color w:val="000000" w:themeColor="text1"/>
                <w:lang w:val="en-US"/>
              </w:rPr>
              <w:t xml:space="preserve">, accuracy, d-prime, efficiency) </w:t>
            </w:r>
            <w:r w:rsidR="00532C42" w:rsidRPr="008D2627">
              <w:rPr>
                <w:color w:val="000000" w:themeColor="text1"/>
                <w:lang w:val="en-US"/>
              </w:rPr>
              <w:t>exhibit different degrees of inconsistency from one time point to another</w:t>
            </w:r>
            <w:r w:rsidR="00532C42">
              <w:rPr>
                <w:color w:val="000000" w:themeColor="text1"/>
                <w:lang w:val="en-US"/>
              </w:rPr>
              <w:t>.</w:t>
            </w:r>
          </w:p>
          <w:p w14:paraId="6834B18F" w14:textId="70CB6220" w:rsidR="00532C42" w:rsidRPr="008D2627" w:rsidRDefault="00532C42" w:rsidP="00F038D1">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55FDE67E" w14:textId="127886C8" w:rsidR="00532C42" w:rsidRDefault="00532C42" w:rsidP="00F038D1">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a two-way multiple raters random effect model with absolute agreement between scores of six sessions</w:t>
            </w:r>
            <w:r>
              <w:rPr>
                <w:color w:val="000000" w:themeColor="text1"/>
                <w:lang w:val="en-US"/>
              </w:rPr>
              <w:t xml:space="preserve"> (ICC2) as reliability measure of individual</w:t>
            </w:r>
            <w:r w:rsidRPr="002B0D83">
              <w:rPr>
                <w:color w:val="000000" w:themeColor="text1"/>
                <w:lang w:val="en-US"/>
              </w:rPr>
              <w:t>-level SPE across six sessions</w:t>
            </w:r>
            <w:r>
              <w:rPr>
                <w:color w:val="000000" w:themeColor="text1"/>
                <w:lang w:val="en-US"/>
              </w:rPr>
              <w:t>.</w:t>
            </w:r>
          </w:p>
        </w:tc>
        <w:tc>
          <w:tcPr>
            <w:tcW w:w="1060" w:type="pct"/>
            <w:tcBorders>
              <w:bottom w:val="single" w:sz="8" w:space="0" w:color="000000"/>
              <w:right w:val="single" w:sz="8" w:space="0" w:color="000000"/>
            </w:tcBorders>
            <w:tcMar>
              <w:top w:w="100" w:type="dxa"/>
              <w:left w:w="100" w:type="dxa"/>
              <w:bottom w:w="100" w:type="dxa"/>
              <w:right w:w="100" w:type="dxa"/>
            </w:tcMar>
          </w:tcPr>
          <w:p w14:paraId="08804618" w14:textId="5381CB0D" w:rsidR="00532C42" w:rsidRDefault="00532C42" w:rsidP="00F038D1">
            <w:pPr>
              <w:rPr>
                <w:rFonts w:ascii="Calibri" w:eastAsia="Calibri" w:hAnsi="Calibri" w:cs="Calibri"/>
                <w:sz w:val="20"/>
                <w:szCs w:val="20"/>
              </w:rPr>
            </w:pPr>
            <w:r>
              <w:rPr>
                <w:rFonts w:ascii="Calibri" w:eastAsia="Calibri" w:hAnsi="Calibri" w:cs="Calibri"/>
                <w:sz w:val="20"/>
                <w:szCs w:val="20"/>
              </w:rPr>
              <w:t xml:space="preserve"> </w:t>
            </w:r>
            <w:r w:rsidRPr="008D2627">
              <w:rPr>
                <w:color w:val="000000" w:themeColor="text1"/>
                <w:lang w:val="en-US"/>
              </w:rPr>
              <w:t xml:space="preserve">ICC 2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52193B1A"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309605F" w14:textId="4F249465" w:rsidR="00532C42" w:rsidRPr="008D2627" w:rsidRDefault="00532C42" w:rsidP="008D2627">
            <w:pPr>
              <w:rPr>
                <w:color w:val="000000" w:themeColor="text1"/>
                <w:lang w:val="en-US"/>
              </w:rPr>
            </w:pPr>
            <w:r w:rsidRPr="008D2627">
              <w:rPr>
                <w:rFonts w:ascii="Calibri" w:eastAsia="Calibri" w:hAnsi="Calibri" w:cs="Calibri"/>
                <w:sz w:val="20"/>
                <w:szCs w:val="20"/>
              </w:rPr>
              <w:lastRenderedPageBreak/>
              <w:t xml:space="preserve"> </w:t>
            </w:r>
            <w:r w:rsidRPr="008D2627">
              <w:rPr>
                <w:color w:val="000000" w:themeColor="text1"/>
                <w:lang w:val="en-US"/>
              </w:rPr>
              <w:t>Is there a practice effect across testing sessions</w:t>
            </w:r>
            <w:r>
              <w:rPr>
                <w:color w:val="000000" w:themeColor="text1"/>
                <w:lang w:val="en-US"/>
              </w:rPr>
              <w:t>?</w:t>
            </w:r>
          </w:p>
          <w:p w14:paraId="771CD147" w14:textId="19C2C08E" w:rsidR="00532C42" w:rsidRPr="008D2627" w:rsidRDefault="00532C42" w:rsidP="00F038D1">
            <w:pPr>
              <w:rPr>
                <w:rFonts w:ascii="Calibri" w:eastAsia="Calibri" w:hAnsi="Calibri" w:cs="Calibri"/>
                <w:sz w:val="20"/>
                <w:szCs w:val="20"/>
                <w:lang w:val="en-US"/>
              </w:rPr>
            </w:pPr>
          </w:p>
        </w:tc>
        <w:tc>
          <w:tcPr>
            <w:tcW w:w="1513" w:type="pct"/>
            <w:tcBorders>
              <w:bottom w:val="single" w:sz="8" w:space="0" w:color="000000"/>
              <w:right w:val="single" w:sz="8" w:space="0" w:color="000000"/>
            </w:tcBorders>
            <w:tcMar>
              <w:top w:w="100" w:type="dxa"/>
              <w:left w:w="100" w:type="dxa"/>
              <w:bottom w:w="100" w:type="dxa"/>
              <w:right w:w="100" w:type="dxa"/>
            </w:tcMar>
          </w:tcPr>
          <w:p w14:paraId="27959A23" w14:textId="0238A1B1" w:rsidR="00532C42" w:rsidRDefault="00532C42" w:rsidP="00F038D1">
            <w:pPr>
              <w:rPr>
                <w:rFonts w:ascii="Calibri" w:eastAsia="Calibri" w:hAnsi="Calibri" w:cs="Calibri"/>
                <w:sz w:val="20"/>
                <w:szCs w:val="20"/>
              </w:rPr>
            </w:pPr>
            <w:r w:rsidRPr="004A6685">
              <w:rPr>
                <w:color w:val="000000" w:themeColor="text1"/>
                <w:lang w:val="en-US"/>
              </w:rPr>
              <w:t xml:space="preserve">There is a practice effect </w:t>
            </w:r>
            <w:r w:rsidR="00BF29D8">
              <w:rPr>
                <w:color w:val="000000" w:themeColor="text1"/>
                <w:lang w:val="en-US"/>
              </w:rPr>
              <w:t xml:space="preserve">on all indices </w:t>
            </w:r>
            <w:r w:rsidRPr="004A6685">
              <w:rPr>
                <w:color w:val="000000" w:themeColor="text1"/>
                <w:lang w:val="en-US"/>
              </w:rPr>
              <w:t>across testing sessions</w:t>
            </w:r>
            <w:r>
              <w:rPr>
                <w:color w:val="000000" w:themeColor="text1"/>
                <w:lang w:val="en-US"/>
              </w:rPr>
              <w:t>.</w:t>
            </w:r>
          </w:p>
        </w:tc>
        <w:tc>
          <w:tcPr>
            <w:tcW w:w="1208" w:type="pct"/>
            <w:tcBorders>
              <w:bottom w:val="single" w:sz="8" w:space="0" w:color="000000"/>
              <w:right w:val="single" w:sz="8" w:space="0" w:color="000000"/>
            </w:tcBorders>
            <w:tcMar>
              <w:top w:w="100" w:type="dxa"/>
              <w:left w:w="100" w:type="dxa"/>
              <w:bottom w:w="100" w:type="dxa"/>
              <w:right w:w="100" w:type="dxa"/>
            </w:tcMar>
          </w:tcPr>
          <w:p w14:paraId="0E32AA0C" w14:textId="519FC400" w:rsidR="00532C42" w:rsidRDefault="00532C42" w:rsidP="00044E08">
            <w:pPr>
              <w:rPr>
                <w:color w:val="000000"/>
              </w:rPr>
            </w:pPr>
            <w:r>
              <w:rPr>
                <w:color w:val="000000"/>
              </w:rPr>
              <w:t xml:space="preserve">The </w:t>
            </w:r>
            <w:r w:rsidR="000357BB">
              <w:rPr>
                <w:color w:val="000000"/>
                <w:lang w:val="en-US"/>
              </w:rPr>
              <w:t xml:space="preserve">effect of </w:t>
            </w:r>
            <w:r>
              <w:rPr>
                <w:color w:val="000000"/>
              </w:rPr>
              <w:t>practice will be explored using hierarchical modelling using restricted maximum likelihood estimates with sessions as fixed effects and a random intercept to account for inter-individual differences in baseline performance.</w:t>
            </w:r>
            <w:r>
              <w:rPr>
                <w:color w:val="000000"/>
                <w:lang w:val="en-US"/>
              </w:rPr>
              <w:t xml:space="preserve"> </w:t>
            </w:r>
            <w:r>
              <w:rPr>
                <w:color w:val="000000"/>
              </w:rPr>
              <w:t>Significance will be calculated using</w:t>
            </w:r>
            <w:r>
              <w:rPr>
                <w:color w:val="000000"/>
                <w:lang w:val="en-US"/>
              </w:rPr>
              <w:t xml:space="preserve"> </w:t>
            </w:r>
            <w:r>
              <w:rPr>
                <w:color w:val="000000"/>
              </w:rPr>
              <w:t xml:space="preserve">Satterthwaite’s method to estimate degrees of freedom and generate </w:t>
            </w:r>
            <w:r w:rsidRPr="007A202A">
              <w:rPr>
                <w:i/>
                <w:iCs/>
                <w:color w:val="000000"/>
              </w:rPr>
              <w:t>p-</w:t>
            </w:r>
            <w:r>
              <w:rPr>
                <w:color w:val="000000"/>
              </w:rPr>
              <w:t>values for mixed models.</w:t>
            </w:r>
          </w:p>
          <w:p w14:paraId="0D21FEA0" w14:textId="48B259D0" w:rsidR="00532C42" w:rsidRDefault="00532C42" w:rsidP="00F038D1">
            <w:pPr>
              <w:rPr>
                <w:rFonts w:ascii="Calibri" w:eastAsia="Calibri" w:hAnsi="Calibri" w:cs="Calibri"/>
                <w:sz w:val="20"/>
                <w:szCs w:val="20"/>
              </w:rPr>
            </w:pPr>
          </w:p>
        </w:tc>
        <w:tc>
          <w:tcPr>
            <w:tcW w:w="1060" w:type="pct"/>
            <w:tcBorders>
              <w:bottom w:val="single" w:sz="8" w:space="0" w:color="000000"/>
              <w:right w:val="single" w:sz="8" w:space="0" w:color="000000"/>
            </w:tcBorders>
            <w:tcMar>
              <w:top w:w="100" w:type="dxa"/>
              <w:left w:w="100" w:type="dxa"/>
              <w:bottom w:w="100" w:type="dxa"/>
              <w:right w:w="100" w:type="dxa"/>
            </w:tcMar>
          </w:tcPr>
          <w:p w14:paraId="6C31EB35" w14:textId="24906B8A" w:rsidR="00532C42" w:rsidRPr="00BA6702" w:rsidRDefault="00532C42" w:rsidP="00F038D1">
            <w:pPr>
              <w:rPr>
                <w:rFonts w:ascii="Calibri" w:eastAsia="Calibri" w:hAnsi="Calibri" w:cs="Calibri"/>
                <w:sz w:val="20"/>
                <w:szCs w:val="20"/>
                <w:lang w:val="en-US"/>
              </w:rPr>
            </w:pPr>
            <w:r w:rsidRPr="00BA6702">
              <w:rPr>
                <w:color w:val="000000"/>
              </w:rPr>
              <w:t xml:space="preserve"> </w:t>
            </w:r>
            <w:r w:rsidR="003F6597" w:rsidRPr="003F6597">
              <w:rPr>
                <w:i/>
                <w:iCs/>
                <w:color w:val="000000"/>
                <w:lang w:val="en-US"/>
              </w:rPr>
              <w:t>p</w:t>
            </w:r>
            <w:r>
              <w:rPr>
                <w:color w:val="000000"/>
                <w:lang w:val="en-US"/>
              </w:rPr>
              <w:t>&lt;</w:t>
            </w:r>
            <w:r w:rsidRPr="00BA6702">
              <w:rPr>
                <w:color w:val="000000"/>
              </w:rPr>
              <w:t xml:space="preserve">0.05 as evidence for the </w:t>
            </w:r>
            <w:r>
              <w:rPr>
                <w:color w:val="000000"/>
                <w:lang w:val="en-US"/>
              </w:rPr>
              <w:t>presence</w:t>
            </w:r>
            <w:r w:rsidRPr="00BA6702">
              <w:rPr>
                <w:color w:val="000000"/>
              </w:rPr>
              <w:t xml:space="preserve"> of a </w:t>
            </w:r>
            <w:r w:rsidR="00112C28" w:rsidRPr="00BA6702">
              <w:rPr>
                <w:color w:val="000000"/>
              </w:rPr>
              <w:t>practice effect</w:t>
            </w:r>
            <w:r>
              <w:rPr>
                <w:color w:val="000000"/>
                <w:lang w:val="en-US"/>
              </w:rPr>
              <w:t xml:space="preserve">. </w:t>
            </w:r>
          </w:p>
        </w:tc>
      </w:tr>
    </w:tbl>
    <w:p w14:paraId="0807F6A5" w14:textId="493E2566" w:rsidR="00586F83" w:rsidRDefault="00BA0079">
      <w:pPr>
        <w:rPr>
          <w:rFonts w:ascii="Calibri" w:eastAsia="Calibri" w:hAnsi="Calibri" w:cs="Calibri"/>
        </w:rPr>
      </w:pPr>
      <w:r>
        <w:rPr>
          <w:rFonts w:ascii="Calibri" w:eastAsia="Calibri" w:hAnsi="Calibri" w:cs="Calibri"/>
        </w:rPr>
        <w:t xml:space="preserve"> </w:t>
      </w:r>
    </w:p>
    <w:p w14:paraId="702D8EB9" w14:textId="77777777" w:rsidR="00044E08" w:rsidRPr="00044E08" w:rsidRDefault="00044E08">
      <w:pPr>
        <w:rPr>
          <w:rFonts w:ascii="Calibri" w:eastAsia="Calibri" w:hAnsi="Calibri" w:cs="Calibri"/>
        </w:rPr>
      </w:pPr>
    </w:p>
    <w:p w14:paraId="486B08BC" w14:textId="4ACD36B0" w:rsidR="003E7247" w:rsidRDefault="003E7247">
      <w:pPr>
        <w:spacing w:line="276" w:lineRule="auto"/>
        <w:rPr>
          <w:rFonts w:eastAsia="Calibri"/>
          <w:b/>
          <w:u w:val="single"/>
        </w:rPr>
      </w:pPr>
      <w:bookmarkStart w:id="247" w:name="_7gc9ix103005" w:colFirst="0" w:colLast="0"/>
      <w:bookmarkEnd w:id="247"/>
      <w:r>
        <w:rPr>
          <w:rFonts w:eastAsia="Calibri"/>
          <w:b/>
          <w:u w:val="single"/>
        </w:rPr>
        <w:br w:type="page"/>
      </w:r>
    </w:p>
    <w:p w14:paraId="3DB7D7B4" w14:textId="77777777" w:rsidR="00841431" w:rsidRDefault="00841431">
      <w:pPr>
        <w:rPr>
          <w:rFonts w:eastAsia="Calibri"/>
          <w:b/>
          <w:u w:val="single"/>
        </w:rPr>
      </w:pPr>
    </w:p>
    <w:p w14:paraId="6F4DEB54" w14:textId="6ECC9D72" w:rsidR="003E7247" w:rsidRPr="0014261E" w:rsidRDefault="003E7247" w:rsidP="003E7247">
      <w:pPr>
        <w:rPr>
          <w:rFonts w:eastAsiaTheme="minorEastAsia"/>
          <w:lang w:val="en-US"/>
        </w:rPr>
      </w:pPr>
      <w:r w:rsidRPr="003E7247">
        <w:rPr>
          <w:rFonts w:eastAsia="Calibri"/>
          <w:lang w:val="en-US"/>
        </w:rPr>
        <w:t xml:space="preserve">Supplementary Table </w:t>
      </w:r>
      <w:r>
        <w:rPr>
          <w:rFonts w:eastAsia="Calibri"/>
          <w:lang w:val="en-US"/>
        </w:rPr>
        <w:t>2</w:t>
      </w:r>
      <w:r w:rsidRPr="003E7247">
        <w:rPr>
          <w:rFonts w:eastAsia="Calibri"/>
          <w:lang w:val="en-US"/>
        </w:rPr>
        <w:t xml:space="preserve"> </w:t>
      </w:r>
      <w:r w:rsidR="00C72B7E" w:rsidRPr="003E7247">
        <w:rPr>
          <w:rFonts w:eastAsia="Calibri"/>
          <w:lang w:val="en-US"/>
        </w:rPr>
        <w:t>Split-Half Reliability of Other Split Method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2"/>
        <w:gridCol w:w="1423"/>
        <w:gridCol w:w="680"/>
        <w:gridCol w:w="222"/>
        <w:gridCol w:w="1147"/>
        <w:gridCol w:w="1423"/>
        <w:gridCol w:w="680"/>
      </w:tblGrid>
      <w:tr w:rsidR="00841431" w:rsidRPr="00C72B7E" w14:paraId="19A4505D" w14:textId="77777777" w:rsidTr="001D3BCE">
        <w:trPr>
          <w:trHeight w:val="315"/>
        </w:trPr>
        <w:tc>
          <w:tcPr>
            <w:tcW w:w="0" w:type="auto"/>
            <w:tcBorders>
              <w:top w:val="single" w:sz="12" w:space="0" w:color="auto"/>
              <w:bottom w:val="single" w:sz="4" w:space="0" w:color="auto"/>
            </w:tcBorders>
            <w:noWrap/>
            <w:hideMark/>
          </w:tcPr>
          <w:p w14:paraId="7E094634" w14:textId="77777777" w:rsidR="00841431" w:rsidRPr="00C72B7E" w:rsidRDefault="00841431">
            <w:pPr>
              <w:rPr>
                <w:rFonts w:ascii="Calibri" w:eastAsia="Calibri" w:hAnsi="Calibri" w:cs="Calibri"/>
                <w:lang w:val="en"/>
              </w:rPr>
            </w:pPr>
            <w:r w:rsidRPr="00C72B7E">
              <w:rPr>
                <w:rFonts w:ascii="Calibri" w:eastAsia="Calibri" w:hAnsi="Calibri" w:cs="Calibri" w:hint="eastAsia"/>
                <w:lang w:val="en"/>
              </w:rPr>
              <w:t>SPE_type</w:t>
            </w:r>
          </w:p>
        </w:tc>
        <w:tc>
          <w:tcPr>
            <w:tcW w:w="0" w:type="auto"/>
            <w:tcBorders>
              <w:top w:val="single" w:sz="12" w:space="0" w:color="auto"/>
              <w:bottom w:val="single" w:sz="4" w:space="0" w:color="auto"/>
            </w:tcBorders>
            <w:noWrap/>
            <w:hideMark/>
          </w:tcPr>
          <w:p w14:paraId="44D73233" w14:textId="77777777" w:rsidR="00841431" w:rsidRPr="00C72B7E" w:rsidRDefault="00841431">
            <w:pPr>
              <w:rPr>
                <w:rFonts w:ascii="Calibri" w:eastAsia="Calibri" w:hAnsi="Calibri" w:cs="Calibri"/>
                <w:lang w:val="en"/>
              </w:rPr>
            </w:pPr>
            <w:r w:rsidRPr="00C72B7E">
              <w:rPr>
                <w:rFonts w:ascii="Calibri" w:eastAsia="Calibri" w:hAnsi="Calibri" w:cs="Calibri" w:hint="eastAsia"/>
                <w:lang w:val="en"/>
              </w:rPr>
              <w:t>SH_type</w:t>
            </w:r>
          </w:p>
        </w:tc>
        <w:tc>
          <w:tcPr>
            <w:tcW w:w="0" w:type="auto"/>
            <w:tcBorders>
              <w:top w:val="single" w:sz="12" w:space="0" w:color="auto"/>
              <w:bottom w:val="single" w:sz="4" w:space="0" w:color="auto"/>
            </w:tcBorders>
            <w:noWrap/>
            <w:hideMark/>
          </w:tcPr>
          <w:p w14:paraId="0EADAB5E" w14:textId="77777777" w:rsidR="00841431" w:rsidRPr="00C72B7E" w:rsidRDefault="00841431">
            <w:pPr>
              <w:rPr>
                <w:rFonts w:ascii="Calibri" w:eastAsia="Calibri" w:hAnsi="Calibri" w:cs="Calibri"/>
                <w:lang w:val="en"/>
              </w:rPr>
            </w:pPr>
            <w:r w:rsidRPr="00C72B7E">
              <w:rPr>
                <w:rFonts w:ascii="Calibri" w:eastAsia="Calibri" w:hAnsi="Calibri" w:cs="Calibri" w:hint="eastAsia"/>
                <w:lang w:val="en"/>
              </w:rPr>
              <w:t>SH_r</w:t>
            </w:r>
          </w:p>
        </w:tc>
        <w:tc>
          <w:tcPr>
            <w:tcW w:w="0" w:type="auto"/>
            <w:noWrap/>
            <w:hideMark/>
          </w:tcPr>
          <w:p w14:paraId="3793EAA6" w14:textId="77777777" w:rsidR="00841431" w:rsidRPr="00C72B7E" w:rsidRDefault="00841431">
            <w:pPr>
              <w:rPr>
                <w:rFonts w:ascii="Calibri" w:eastAsia="Calibri" w:hAnsi="Calibri" w:cs="Calibri"/>
                <w:lang w:val="en"/>
              </w:rPr>
            </w:pPr>
          </w:p>
        </w:tc>
        <w:tc>
          <w:tcPr>
            <w:tcW w:w="0" w:type="auto"/>
            <w:tcBorders>
              <w:top w:val="single" w:sz="12" w:space="0" w:color="auto"/>
              <w:bottom w:val="single" w:sz="4" w:space="0" w:color="auto"/>
            </w:tcBorders>
            <w:noWrap/>
            <w:hideMark/>
          </w:tcPr>
          <w:p w14:paraId="409DB04E" w14:textId="77777777" w:rsidR="00841431" w:rsidRPr="00C72B7E" w:rsidRDefault="00841431">
            <w:pPr>
              <w:rPr>
                <w:rFonts w:ascii="Calibri" w:eastAsia="Calibri" w:hAnsi="Calibri" w:cs="Calibri"/>
                <w:lang w:val="en"/>
              </w:rPr>
            </w:pPr>
            <w:r w:rsidRPr="00C72B7E">
              <w:rPr>
                <w:rFonts w:ascii="Calibri" w:eastAsia="Calibri" w:hAnsi="Calibri" w:cs="Calibri" w:hint="eastAsia"/>
                <w:lang w:val="en"/>
              </w:rPr>
              <w:t>SPE_type</w:t>
            </w:r>
          </w:p>
        </w:tc>
        <w:tc>
          <w:tcPr>
            <w:tcW w:w="0" w:type="auto"/>
            <w:tcBorders>
              <w:top w:val="single" w:sz="12" w:space="0" w:color="auto"/>
              <w:bottom w:val="single" w:sz="4" w:space="0" w:color="auto"/>
            </w:tcBorders>
            <w:noWrap/>
            <w:hideMark/>
          </w:tcPr>
          <w:p w14:paraId="7C817D8B" w14:textId="77777777" w:rsidR="00841431" w:rsidRPr="00C72B7E" w:rsidRDefault="00841431">
            <w:pPr>
              <w:rPr>
                <w:rFonts w:ascii="Calibri" w:eastAsia="Calibri" w:hAnsi="Calibri" w:cs="Calibri"/>
                <w:lang w:val="en"/>
              </w:rPr>
            </w:pPr>
            <w:r w:rsidRPr="00C72B7E">
              <w:rPr>
                <w:rFonts w:ascii="Calibri" w:eastAsia="Calibri" w:hAnsi="Calibri" w:cs="Calibri" w:hint="eastAsia"/>
                <w:lang w:val="en"/>
              </w:rPr>
              <w:t>SH_type</w:t>
            </w:r>
          </w:p>
        </w:tc>
        <w:tc>
          <w:tcPr>
            <w:tcW w:w="0" w:type="auto"/>
            <w:tcBorders>
              <w:top w:val="single" w:sz="12" w:space="0" w:color="auto"/>
              <w:bottom w:val="single" w:sz="4" w:space="0" w:color="auto"/>
            </w:tcBorders>
            <w:noWrap/>
            <w:hideMark/>
          </w:tcPr>
          <w:p w14:paraId="0EBA3C34" w14:textId="77777777" w:rsidR="00841431" w:rsidRPr="00C72B7E" w:rsidRDefault="00841431">
            <w:pPr>
              <w:rPr>
                <w:rFonts w:ascii="Calibri" w:eastAsia="Calibri" w:hAnsi="Calibri" w:cs="Calibri"/>
                <w:lang w:val="en"/>
              </w:rPr>
            </w:pPr>
            <w:r w:rsidRPr="00C72B7E">
              <w:rPr>
                <w:rFonts w:ascii="Calibri" w:eastAsia="Calibri" w:hAnsi="Calibri" w:cs="Calibri" w:hint="eastAsia"/>
                <w:lang w:val="en"/>
              </w:rPr>
              <w:t>SH_r</w:t>
            </w:r>
          </w:p>
        </w:tc>
      </w:tr>
      <w:tr w:rsidR="001D3BCE" w:rsidRPr="00C72B7E" w14:paraId="0A1EF993" w14:textId="77777777" w:rsidTr="001D3BCE">
        <w:trPr>
          <w:trHeight w:val="315"/>
        </w:trPr>
        <w:tc>
          <w:tcPr>
            <w:tcW w:w="0" w:type="auto"/>
            <w:tcBorders>
              <w:top w:val="single" w:sz="4" w:space="0" w:color="auto"/>
            </w:tcBorders>
            <w:noWrap/>
            <w:hideMark/>
          </w:tcPr>
          <w:p w14:paraId="4FABBF7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tcBorders>
              <w:top w:val="single" w:sz="4" w:space="0" w:color="auto"/>
            </w:tcBorders>
            <w:noWrap/>
            <w:hideMark/>
          </w:tcPr>
          <w:p w14:paraId="0ADD6DE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tcBorders>
              <w:top w:val="single" w:sz="4" w:space="0" w:color="auto"/>
            </w:tcBorders>
            <w:noWrap/>
            <w:hideMark/>
          </w:tcPr>
          <w:p w14:paraId="6BCF2FA8" w14:textId="0A677D60" w:rsidR="001D3BCE" w:rsidRPr="00C72B7E" w:rsidRDefault="001D3BCE" w:rsidP="001D3BCE">
            <w:pPr>
              <w:rPr>
                <w:rFonts w:ascii="Calibri" w:eastAsia="Calibri" w:hAnsi="Calibri" w:cs="Calibri"/>
                <w:lang w:val="en"/>
              </w:rPr>
            </w:pPr>
            <w:r w:rsidRPr="00C72B7E">
              <w:t>.01</w:t>
            </w:r>
          </w:p>
        </w:tc>
        <w:tc>
          <w:tcPr>
            <w:tcW w:w="0" w:type="auto"/>
            <w:noWrap/>
            <w:hideMark/>
          </w:tcPr>
          <w:p w14:paraId="066424F7" w14:textId="77777777" w:rsidR="001D3BCE" w:rsidRPr="00C72B7E" w:rsidRDefault="001D3BCE" w:rsidP="001D3BCE">
            <w:pPr>
              <w:rPr>
                <w:rFonts w:ascii="Calibri" w:eastAsia="Calibri" w:hAnsi="Calibri" w:cs="Calibri"/>
                <w:lang w:val="en"/>
              </w:rPr>
            </w:pPr>
          </w:p>
        </w:tc>
        <w:tc>
          <w:tcPr>
            <w:tcW w:w="0" w:type="auto"/>
            <w:tcBorders>
              <w:top w:val="single" w:sz="4" w:space="0" w:color="auto"/>
            </w:tcBorders>
            <w:noWrap/>
            <w:hideMark/>
          </w:tcPr>
          <w:p w14:paraId="4AEABE9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tcBorders>
              <w:top w:val="single" w:sz="4" w:space="0" w:color="auto"/>
            </w:tcBorders>
            <w:noWrap/>
            <w:hideMark/>
          </w:tcPr>
          <w:p w14:paraId="2A9F97A7"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tcBorders>
              <w:top w:val="single" w:sz="4" w:space="0" w:color="auto"/>
            </w:tcBorders>
            <w:noWrap/>
            <w:hideMark/>
          </w:tcPr>
          <w:p w14:paraId="4789BCDB" w14:textId="74CE0C06" w:rsidR="001D3BCE" w:rsidRPr="00C72B7E" w:rsidRDefault="001D3BCE" w:rsidP="001D3BCE">
            <w:pPr>
              <w:rPr>
                <w:rFonts w:ascii="Calibri" w:eastAsia="Calibri" w:hAnsi="Calibri" w:cs="Calibri"/>
                <w:lang w:val="en"/>
              </w:rPr>
            </w:pPr>
            <w:r w:rsidRPr="00C72B7E">
              <w:t>.07</w:t>
            </w:r>
          </w:p>
        </w:tc>
      </w:tr>
      <w:tr w:rsidR="001D3BCE" w:rsidRPr="00C72B7E" w14:paraId="0B3E73B7" w14:textId="77777777" w:rsidTr="00841431">
        <w:trPr>
          <w:trHeight w:val="315"/>
        </w:trPr>
        <w:tc>
          <w:tcPr>
            <w:tcW w:w="0" w:type="auto"/>
            <w:noWrap/>
            <w:hideMark/>
          </w:tcPr>
          <w:p w14:paraId="615931F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noWrap/>
            <w:hideMark/>
          </w:tcPr>
          <w:p w14:paraId="35DF18C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AC6D679" w14:textId="4E620592" w:rsidR="001D3BCE" w:rsidRPr="00C72B7E" w:rsidRDefault="001D3BCE" w:rsidP="001D3BCE">
            <w:pPr>
              <w:rPr>
                <w:rFonts w:ascii="Calibri" w:eastAsia="Calibri" w:hAnsi="Calibri" w:cs="Calibri"/>
                <w:lang w:val="en"/>
              </w:rPr>
            </w:pPr>
            <w:r w:rsidRPr="00C72B7E">
              <w:t>-.05</w:t>
            </w:r>
          </w:p>
        </w:tc>
        <w:tc>
          <w:tcPr>
            <w:tcW w:w="0" w:type="auto"/>
            <w:noWrap/>
            <w:hideMark/>
          </w:tcPr>
          <w:p w14:paraId="491EB8AC" w14:textId="77777777" w:rsidR="001D3BCE" w:rsidRPr="00C72B7E" w:rsidRDefault="001D3BCE" w:rsidP="001D3BCE">
            <w:pPr>
              <w:rPr>
                <w:rFonts w:ascii="Calibri" w:eastAsia="Calibri" w:hAnsi="Calibri" w:cs="Calibri"/>
                <w:lang w:val="en"/>
              </w:rPr>
            </w:pPr>
          </w:p>
        </w:tc>
        <w:tc>
          <w:tcPr>
            <w:tcW w:w="0" w:type="auto"/>
            <w:noWrap/>
            <w:hideMark/>
          </w:tcPr>
          <w:p w14:paraId="3A9F7AB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noWrap/>
            <w:hideMark/>
          </w:tcPr>
          <w:p w14:paraId="1333D5B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699898B" w14:textId="45CD53EC" w:rsidR="001D3BCE" w:rsidRPr="00C72B7E" w:rsidRDefault="001D3BCE" w:rsidP="001D3BCE">
            <w:pPr>
              <w:rPr>
                <w:rFonts w:ascii="Calibri" w:eastAsia="Calibri" w:hAnsi="Calibri" w:cs="Calibri"/>
                <w:lang w:val="en"/>
              </w:rPr>
            </w:pPr>
            <w:r w:rsidRPr="00C72B7E">
              <w:t>-.04</w:t>
            </w:r>
          </w:p>
        </w:tc>
      </w:tr>
      <w:tr w:rsidR="001D3BCE" w:rsidRPr="00C72B7E" w14:paraId="273A2996" w14:textId="77777777" w:rsidTr="00841431">
        <w:trPr>
          <w:trHeight w:val="315"/>
        </w:trPr>
        <w:tc>
          <w:tcPr>
            <w:tcW w:w="0" w:type="auto"/>
            <w:noWrap/>
            <w:hideMark/>
          </w:tcPr>
          <w:p w14:paraId="75E9DB44"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noWrap/>
            <w:hideMark/>
          </w:tcPr>
          <w:p w14:paraId="278DAAD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00E03D73" w14:textId="41EF69D5" w:rsidR="001D3BCE" w:rsidRPr="00C72B7E" w:rsidRDefault="001D3BCE" w:rsidP="001D3BCE">
            <w:pPr>
              <w:rPr>
                <w:rFonts w:ascii="Calibri" w:eastAsia="Calibri" w:hAnsi="Calibri" w:cs="Calibri"/>
                <w:lang w:val="en"/>
              </w:rPr>
            </w:pPr>
            <w:r w:rsidRPr="00C72B7E">
              <w:t>.01</w:t>
            </w:r>
          </w:p>
        </w:tc>
        <w:tc>
          <w:tcPr>
            <w:tcW w:w="0" w:type="auto"/>
            <w:noWrap/>
            <w:hideMark/>
          </w:tcPr>
          <w:p w14:paraId="35A2067F" w14:textId="77777777" w:rsidR="001D3BCE" w:rsidRPr="00C72B7E" w:rsidRDefault="001D3BCE" w:rsidP="001D3BCE">
            <w:pPr>
              <w:rPr>
                <w:rFonts w:ascii="Calibri" w:eastAsia="Calibri" w:hAnsi="Calibri" w:cs="Calibri"/>
                <w:lang w:val="en"/>
              </w:rPr>
            </w:pPr>
          </w:p>
        </w:tc>
        <w:tc>
          <w:tcPr>
            <w:tcW w:w="0" w:type="auto"/>
            <w:noWrap/>
            <w:hideMark/>
          </w:tcPr>
          <w:p w14:paraId="23E005F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noWrap/>
            <w:hideMark/>
          </w:tcPr>
          <w:p w14:paraId="6450984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02EF0908" w14:textId="72E3FAE0" w:rsidR="001D3BCE" w:rsidRPr="00C72B7E" w:rsidRDefault="001D3BCE" w:rsidP="001D3BCE">
            <w:pPr>
              <w:rPr>
                <w:rFonts w:ascii="Calibri" w:eastAsia="Calibri" w:hAnsi="Calibri" w:cs="Calibri"/>
                <w:lang w:val="en"/>
              </w:rPr>
            </w:pPr>
            <w:r w:rsidRPr="00C72B7E">
              <w:t>.05</w:t>
            </w:r>
          </w:p>
        </w:tc>
      </w:tr>
      <w:tr w:rsidR="001D3BCE" w:rsidRPr="00C72B7E" w14:paraId="60C2EB16" w14:textId="77777777" w:rsidTr="00841431">
        <w:trPr>
          <w:trHeight w:val="315"/>
        </w:trPr>
        <w:tc>
          <w:tcPr>
            <w:tcW w:w="0" w:type="auto"/>
            <w:noWrap/>
            <w:hideMark/>
          </w:tcPr>
          <w:p w14:paraId="7D5A236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060C2073"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1A4597F3" w14:textId="7D0F4CC3" w:rsidR="001D3BCE" w:rsidRPr="00C72B7E" w:rsidRDefault="001D3BCE" w:rsidP="001D3BCE">
            <w:pPr>
              <w:rPr>
                <w:rFonts w:ascii="Calibri" w:eastAsia="Calibri" w:hAnsi="Calibri" w:cs="Calibri"/>
                <w:lang w:val="en"/>
              </w:rPr>
            </w:pPr>
            <w:r w:rsidRPr="00C72B7E">
              <w:t>.02</w:t>
            </w:r>
          </w:p>
        </w:tc>
        <w:tc>
          <w:tcPr>
            <w:tcW w:w="0" w:type="auto"/>
            <w:noWrap/>
            <w:hideMark/>
          </w:tcPr>
          <w:p w14:paraId="7AE2F348" w14:textId="77777777" w:rsidR="001D3BCE" w:rsidRPr="00C72B7E" w:rsidRDefault="001D3BCE" w:rsidP="001D3BCE">
            <w:pPr>
              <w:rPr>
                <w:rFonts w:ascii="Calibri" w:eastAsia="Calibri" w:hAnsi="Calibri" w:cs="Calibri"/>
                <w:lang w:val="en"/>
              </w:rPr>
            </w:pPr>
          </w:p>
        </w:tc>
        <w:tc>
          <w:tcPr>
            <w:tcW w:w="0" w:type="auto"/>
            <w:noWrap/>
            <w:hideMark/>
          </w:tcPr>
          <w:p w14:paraId="6F9BFF3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4E9B2777"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3145E084" w14:textId="6FA370D2" w:rsidR="001D3BCE" w:rsidRPr="00C72B7E" w:rsidRDefault="001D3BCE" w:rsidP="001D3BCE">
            <w:pPr>
              <w:rPr>
                <w:rFonts w:ascii="Calibri" w:eastAsia="Calibri" w:hAnsi="Calibri" w:cs="Calibri"/>
                <w:lang w:val="en"/>
              </w:rPr>
            </w:pPr>
            <w:r w:rsidRPr="00C72B7E">
              <w:t>.04</w:t>
            </w:r>
          </w:p>
        </w:tc>
      </w:tr>
      <w:tr w:rsidR="001D3BCE" w:rsidRPr="00C72B7E" w14:paraId="30D1305A" w14:textId="77777777" w:rsidTr="00841431">
        <w:trPr>
          <w:trHeight w:val="315"/>
        </w:trPr>
        <w:tc>
          <w:tcPr>
            <w:tcW w:w="0" w:type="auto"/>
            <w:noWrap/>
            <w:hideMark/>
          </w:tcPr>
          <w:p w14:paraId="30C1A19B"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0F617F65"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2A60EF21" w14:textId="6BEBD055" w:rsidR="001D3BCE" w:rsidRPr="00C72B7E" w:rsidRDefault="001D3BCE" w:rsidP="001D3BCE">
            <w:pPr>
              <w:rPr>
                <w:rFonts w:ascii="Calibri" w:eastAsia="Calibri" w:hAnsi="Calibri" w:cs="Calibri"/>
                <w:lang w:val="en"/>
              </w:rPr>
            </w:pPr>
            <w:r w:rsidRPr="00C72B7E">
              <w:t>-.05</w:t>
            </w:r>
          </w:p>
        </w:tc>
        <w:tc>
          <w:tcPr>
            <w:tcW w:w="0" w:type="auto"/>
            <w:noWrap/>
            <w:hideMark/>
          </w:tcPr>
          <w:p w14:paraId="63C2899F" w14:textId="77777777" w:rsidR="001D3BCE" w:rsidRPr="00C72B7E" w:rsidRDefault="001D3BCE" w:rsidP="001D3BCE">
            <w:pPr>
              <w:rPr>
                <w:rFonts w:ascii="Calibri" w:eastAsia="Calibri" w:hAnsi="Calibri" w:cs="Calibri"/>
                <w:lang w:val="en"/>
              </w:rPr>
            </w:pPr>
          </w:p>
        </w:tc>
        <w:tc>
          <w:tcPr>
            <w:tcW w:w="0" w:type="auto"/>
            <w:noWrap/>
            <w:hideMark/>
          </w:tcPr>
          <w:p w14:paraId="3926814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153AB646"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086F4C5D" w14:textId="71E70073" w:rsidR="001D3BCE" w:rsidRPr="00C72B7E" w:rsidRDefault="001D3BCE" w:rsidP="001D3BCE">
            <w:pPr>
              <w:rPr>
                <w:rFonts w:ascii="Calibri" w:eastAsia="Calibri" w:hAnsi="Calibri" w:cs="Calibri"/>
                <w:lang w:val="en"/>
              </w:rPr>
            </w:pPr>
            <w:r w:rsidRPr="00C72B7E">
              <w:t>-.05</w:t>
            </w:r>
          </w:p>
        </w:tc>
      </w:tr>
      <w:tr w:rsidR="001D3BCE" w:rsidRPr="00C72B7E" w14:paraId="64059B70" w14:textId="77777777" w:rsidTr="00841431">
        <w:trPr>
          <w:trHeight w:val="315"/>
        </w:trPr>
        <w:tc>
          <w:tcPr>
            <w:tcW w:w="0" w:type="auto"/>
            <w:noWrap/>
            <w:hideMark/>
          </w:tcPr>
          <w:p w14:paraId="6438B8B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6F145F3C"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7B96778E" w14:textId="4825A7DC" w:rsidR="001D3BCE" w:rsidRPr="00C72B7E" w:rsidRDefault="001D3BCE" w:rsidP="001D3BCE">
            <w:pPr>
              <w:rPr>
                <w:rFonts w:ascii="Calibri" w:eastAsia="Calibri" w:hAnsi="Calibri" w:cs="Calibri"/>
                <w:lang w:val="en"/>
              </w:rPr>
            </w:pPr>
            <w:r w:rsidRPr="00C72B7E">
              <w:t>.07</w:t>
            </w:r>
          </w:p>
        </w:tc>
        <w:tc>
          <w:tcPr>
            <w:tcW w:w="0" w:type="auto"/>
            <w:noWrap/>
            <w:hideMark/>
          </w:tcPr>
          <w:p w14:paraId="56757F0A" w14:textId="77777777" w:rsidR="001D3BCE" w:rsidRPr="00C72B7E" w:rsidRDefault="001D3BCE" w:rsidP="001D3BCE">
            <w:pPr>
              <w:rPr>
                <w:rFonts w:ascii="Calibri" w:eastAsia="Calibri" w:hAnsi="Calibri" w:cs="Calibri"/>
                <w:lang w:val="en"/>
              </w:rPr>
            </w:pPr>
          </w:p>
        </w:tc>
        <w:tc>
          <w:tcPr>
            <w:tcW w:w="0" w:type="auto"/>
            <w:noWrap/>
            <w:hideMark/>
          </w:tcPr>
          <w:p w14:paraId="74979798"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769F90C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6283594C" w14:textId="6B20DFFF" w:rsidR="001D3BCE" w:rsidRPr="00C72B7E" w:rsidRDefault="001D3BCE" w:rsidP="001D3BCE">
            <w:pPr>
              <w:rPr>
                <w:rFonts w:ascii="Calibri" w:eastAsia="Calibri" w:hAnsi="Calibri" w:cs="Calibri"/>
                <w:lang w:val="en"/>
              </w:rPr>
            </w:pPr>
            <w:r w:rsidRPr="00C72B7E">
              <w:t>.10</w:t>
            </w:r>
          </w:p>
        </w:tc>
      </w:tr>
      <w:tr w:rsidR="001D3BCE" w:rsidRPr="00C72B7E" w14:paraId="28307245" w14:textId="77777777" w:rsidTr="00841431">
        <w:trPr>
          <w:trHeight w:val="315"/>
        </w:trPr>
        <w:tc>
          <w:tcPr>
            <w:tcW w:w="0" w:type="auto"/>
            <w:noWrap/>
            <w:hideMark/>
          </w:tcPr>
          <w:p w14:paraId="462907E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noWrap/>
            <w:hideMark/>
          </w:tcPr>
          <w:p w14:paraId="2F22130C"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4941882E" w14:textId="51824417" w:rsidR="001D3BCE" w:rsidRPr="00C72B7E" w:rsidRDefault="001D3BCE" w:rsidP="001D3BCE">
            <w:pPr>
              <w:rPr>
                <w:rFonts w:ascii="Calibri" w:eastAsia="Calibri" w:hAnsi="Calibri" w:cs="Calibri"/>
                <w:lang w:val="en"/>
              </w:rPr>
            </w:pPr>
            <w:r w:rsidRPr="00C72B7E">
              <w:t>.01</w:t>
            </w:r>
          </w:p>
        </w:tc>
        <w:tc>
          <w:tcPr>
            <w:tcW w:w="0" w:type="auto"/>
            <w:noWrap/>
            <w:hideMark/>
          </w:tcPr>
          <w:p w14:paraId="721217DC" w14:textId="77777777" w:rsidR="001D3BCE" w:rsidRPr="00C72B7E" w:rsidRDefault="001D3BCE" w:rsidP="001D3BCE">
            <w:pPr>
              <w:rPr>
                <w:rFonts w:ascii="Calibri" w:eastAsia="Calibri" w:hAnsi="Calibri" w:cs="Calibri"/>
                <w:lang w:val="en"/>
              </w:rPr>
            </w:pPr>
          </w:p>
        </w:tc>
        <w:tc>
          <w:tcPr>
            <w:tcW w:w="0" w:type="auto"/>
            <w:noWrap/>
            <w:hideMark/>
          </w:tcPr>
          <w:p w14:paraId="3B2A5A3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noWrap/>
            <w:hideMark/>
          </w:tcPr>
          <w:p w14:paraId="62D4D82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1A757C5B" w14:textId="5899E64C" w:rsidR="001D3BCE" w:rsidRPr="00C72B7E" w:rsidRDefault="001D3BCE" w:rsidP="001D3BCE">
            <w:pPr>
              <w:rPr>
                <w:rFonts w:ascii="Calibri" w:eastAsia="Calibri" w:hAnsi="Calibri" w:cs="Calibri"/>
                <w:lang w:val="en"/>
              </w:rPr>
            </w:pPr>
            <w:r w:rsidRPr="00C72B7E">
              <w:t>.07</w:t>
            </w:r>
          </w:p>
        </w:tc>
      </w:tr>
      <w:tr w:rsidR="001D3BCE" w:rsidRPr="00C72B7E" w14:paraId="5C71D621" w14:textId="77777777" w:rsidTr="00841431">
        <w:trPr>
          <w:trHeight w:val="315"/>
        </w:trPr>
        <w:tc>
          <w:tcPr>
            <w:tcW w:w="0" w:type="auto"/>
            <w:noWrap/>
            <w:hideMark/>
          </w:tcPr>
          <w:p w14:paraId="659C9848"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noWrap/>
            <w:hideMark/>
          </w:tcPr>
          <w:p w14:paraId="438AEC7B"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39EFADB" w14:textId="444D1E1E" w:rsidR="001D3BCE" w:rsidRPr="00C72B7E" w:rsidRDefault="001D3BCE" w:rsidP="001D3BCE">
            <w:pPr>
              <w:rPr>
                <w:rFonts w:ascii="Calibri" w:eastAsia="Calibri" w:hAnsi="Calibri" w:cs="Calibri"/>
                <w:lang w:val="en"/>
              </w:rPr>
            </w:pPr>
            <w:r w:rsidRPr="00C72B7E">
              <w:t>-.08</w:t>
            </w:r>
          </w:p>
        </w:tc>
        <w:tc>
          <w:tcPr>
            <w:tcW w:w="0" w:type="auto"/>
            <w:noWrap/>
            <w:hideMark/>
          </w:tcPr>
          <w:p w14:paraId="450A8B09" w14:textId="77777777" w:rsidR="001D3BCE" w:rsidRPr="00C72B7E" w:rsidRDefault="001D3BCE" w:rsidP="001D3BCE">
            <w:pPr>
              <w:rPr>
                <w:rFonts w:ascii="Calibri" w:eastAsia="Calibri" w:hAnsi="Calibri" w:cs="Calibri"/>
                <w:lang w:val="en"/>
              </w:rPr>
            </w:pPr>
          </w:p>
        </w:tc>
        <w:tc>
          <w:tcPr>
            <w:tcW w:w="0" w:type="auto"/>
            <w:noWrap/>
            <w:hideMark/>
          </w:tcPr>
          <w:p w14:paraId="4084AC3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noWrap/>
            <w:hideMark/>
          </w:tcPr>
          <w:p w14:paraId="3CCE981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5CAC637F" w14:textId="58584D06" w:rsidR="001D3BCE" w:rsidRPr="00C72B7E" w:rsidRDefault="001D3BCE" w:rsidP="001D3BCE">
            <w:pPr>
              <w:rPr>
                <w:rFonts w:ascii="Calibri" w:eastAsia="Calibri" w:hAnsi="Calibri" w:cs="Calibri"/>
                <w:lang w:val="en"/>
              </w:rPr>
            </w:pPr>
            <w:r w:rsidRPr="00C72B7E">
              <w:t>.01</w:t>
            </w:r>
          </w:p>
        </w:tc>
      </w:tr>
      <w:tr w:rsidR="001D3BCE" w:rsidRPr="00841431" w14:paraId="37D70D56" w14:textId="77777777" w:rsidTr="001D3BCE">
        <w:trPr>
          <w:trHeight w:val="315"/>
        </w:trPr>
        <w:tc>
          <w:tcPr>
            <w:tcW w:w="0" w:type="auto"/>
            <w:tcBorders>
              <w:bottom w:val="single" w:sz="12" w:space="0" w:color="auto"/>
            </w:tcBorders>
            <w:noWrap/>
            <w:hideMark/>
          </w:tcPr>
          <w:p w14:paraId="1630856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tcBorders>
              <w:bottom w:val="single" w:sz="12" w:space="0" w:color="auto"/>
            </w:tcBorders>
            <w:noWrap/>
            <w:hideMark/>
          </w:tcPr>
          <w:p w14:paraId="5E7AC35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tcBorders>
              <w:bottom w:val="single" w:sz="12" w:space="0" w:color="auto"/>
            </w:tcBorders>
            <w:noWrap/>
            <w:hideMark/>
          </w:tcPr>
          <w:p w14:paraId="26A3E0C8" w14:textId="76C8385A" w:rsidR="001D3BCE" w:rsidRPr="00C72B7E" w:rsidRDefault="001D3BCE" w:rsidP="001D3BCE">
            <w:pPr>
              <w:rPr>
                <w:rFonts w:ascii="Calibri" w:eastAsia="Calibri" w:hAnsi="Calibri" w:cs="Calibri"/>
                <w:lang w:val="en"/>
              </w:rPr>
            </w:pPr>
            <w:r w:rsidRPr="00C72B7E">
              <w:t>-.02</w:t>
            </w:r>
          </w:p>
        </w:tc>
        <w:tc>
          <w:tcPr>
            <w:tcW w:w="0" w:type="auto"/>
            <w:noWrap/>
            <w:hideMark/>
          </w:tcPr>
          <w:p w14:paraId="77F310C6" w14:textId="77777777" w:rsidR="001D3BCE" w:rsidRPr="00C72B7E" w:rsidRDefault="001D3BCE" w:rsidP="001D3BCE">
            <w:pPr>
              <w:rPr>
                <w:rFonts w:ascii="Calibri" w:eastAsia="Calibri" w:hAnsi="Calibri" w:cs="Calibri"/>
                <w:lang w:val="en"/>
              </w:rPr>
            </w:pPr>
          </w:p>
        </w:tc>
        <w:tc>
          <w:tcPr>
            <w:tcW w:w="0" w:type="auto"/>
            <w:tcBorders>
              <w:bottom w:val="single" w:sz="12" w:space="0" w:color="auto"/>
            </w:tcBorders>
            <w:noWrap/>
            <w:hideMark/>
          </w:tcPr>
          <w:p w14:paraId="42D77E0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tcBorders>
              <w:bottom w:val="single" w:sz="12" w:space="0" w:color="auto"/>
            </w:tcBorders>
            <w:noWrap/>
            <w:hideMark/>
          </w:tcPr>
          <w:p w14:paraId="6009D2C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tcBorders>
              <w:bottom w:val="single" w:sz="12" w:space="0" w:color="auto"/>
            </w:tcBorders>
            <w:noWrap/>
            <w:hideMark/>
          </w:tcPr>
          <w:p w14:paraId="73E874D5" w14:textId="7A102E1E" w:rsidR="001D3BCE" w:rsidRPr="00841431" w:rsidRDefault="001D3BCE" w:rsidP="001D3BCE">
            <w:pPr>
              <w:rPr>
                <w:rFonts w:ascii="Calibri" w:eastAsia="Calibri" w:hAnsi="Calibri" w:cs="Calibri"/>
                <w:lang w:val="en"/>
              </w:rPr>
            </w:pPr>
            <w:r w:rsidRPr="00C72B7E">
              <w:t>.13</w:t>
            </w:r>
          </w:p>
        </w:tc>
      </w:tr>
    </w:tbl>
    <w:p w14:paraId="276AAAE1" w14:textId="77777777" w:rsidR="00841431" w:rsidRPr="00A576F1" w:rsidRDefault="00841431">
      <w:pPr>
        <w:rPr>
          <w:rFonts w:ascii="Calibri" w:eastAsia="Calibri" w:hAnsi="Calibri" w:cs="Calibri"/>
        </w:rPr>
      </w:pPr>
    </w:p>
    <w:p w14:paraId="4DD08FB9" w14:textId="3789CC2A" w:rsidR="00D879C5" w:rsidRDefault="00BA0079">
      <w:pPr>
        <w:rPr>
          <w:rFonts w:ascii="Calibri" w:eastAsia="Calibri" w:hAnsi="Calibri" w:cs="Calibri"/>
          <w:b/>
        </w:rPr>
      </w:pPr>
      <w:r>
        <w:rPr>
          <w:rFonts w:ascii="Calibri" w:eastAsia="Calibri" w:hAnsi="Calibri" w:cs="Calibri"/>
          <w:b/>
        </w:rPr>
        <w:t xml:space="preserve"> </w:t>
      </w:r>
    </w:p>
    <w:p w14:paraId="076E8FA8" w14:textId="533C0EA9" w:rsidR="00586F83" w:rsidRPr="00D879C5" w:rsidRDefault="00D879C5" w:rsidP="00D879C5">
      <w:pPr>
        <w:spacing w:line="276" w:lineRule="auto"/>
        <w:rPr>
          <w:rFonts w:ascii="Calibri" w:eastAsiaTheme="minorEastAsia" w:hAnsi="Calibri" w:cs="Calibri"/>
          <w:b/>
        </w:rPr>
      </w:pPr>
      <w:r>
        <w:rPr>
          <w:rFonts w:ascii="Calibri" w:eastAsia="Calibri" w:hAnsi="Calibri" w:cs="Calibri"/>
          <w:b/>
        </w:rPr>
        <w:br w:type="page"/>
      </w:r>
    </w:p>
    <w:p w14:paraId="3923219A" w14:textId="6599A181" w:rsidR="002F4F19" w:rsidRPr="00BA6702" w:rsidRDefault="00BA6702" w:rsidP="00BA6702">
      <w:pPr>
        <w:pStyle w:val="Heading1"/>
        <w:keepNext w:val="0"/>
        <w:keepLines w:val="0"/>
        <w:spacing w:before="0" w:after="0"/>
        <w:rPr>
          <w:rFonts w:ascii="Calibri" w:eastAsia="Calibri" w:hAnsi="Calibri" w:cs="Calibri"/>
          <w:b/>
          <w:sz w:val="42"/>
          <w:szCs w:val="42"/>
        </w:rPr>
      </w:pPr>
      <w:bookmarkStart w:id="248" w:name="_Toc126850371"/>
      <w:r w:rsidRPr="00BA6702">
        <w:rPr>
          <w:rFonts w:ascii="Calibri" w:eastAsia="Calibri" w:hAnsi="Calibri" w:cs="Calibri"/>
          <w:b/>
          <w:sz w:val="42"/>
          <w:szCs w:val="42"/>
        </w:rPr>
        <w:lastRenderedPageBreak/>
        <w:t>References</w:t>
      </w:r>
      <w:bookmarkEnd w:id="248"/>
      <w:r w:rsidRPr="00BA6702">
        <w:rPr>
          <w:rFonts w:ascii="Calibri" w:eastAsia="Calibri" w:hAnsi="Calibri" w:cs="Calibri"/>
          <w:b/>
          <w:sz w:val="42"/>
          <w:szCs w:val="42"/>
        </w:rPr>
        <w:t xml:space="preserve"> </w:t>
      </w:r>
    </w:p>
    <w:p w14:paraId="59DD3D1A" w14:textId="77777777" w:rsidR="00B03D7E" w:rsidRPr="00D879C5" w:rsidRDefault="00B03D7E">
      <w:pPr>
        <w:rPr>
          <w:rFonts w:ascii="Calibri" w:eastAsiaTheme="minorEastAsia" w:hAnsi="Calibri" w:cs="Calibri"/>
        </w:rPr>
      </w:pPr>
    </w:p>
    <w:p w14:paraId="61DBEB66" w14:textId="11EC616D" w:rsidR="00B3449B" w:rsidRPr="00B3449B" w:rsidRDefault="00B03D7E" w:rsidP="00B3449B">
      <w:pPr>
        <w:pStyle w:val="EndNoteBibliography"/>
        <w:ind w:left="720" w:hanging="720"/>
        <w:rPr>
          <w:noProof/>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B3449B" w:rsidRPr="00B3449B">
        <w:rPr>
          <w:noProof/>
        </w:rPr>
        <w:t xml:space="preserve">Amodeo, L., et al. (2021). A comparison of self-bias measures across cognitive domains. </w:t>
      </w:r>
      <w:r w:rsidR="00B3449B" w:rsidRPr="00B3449B">
        <w:rPr>
          <w:i/>
          <w:noProof/>
        </w:rPr>
        <w:t>BMC Psychology, 9</w:t>
      </w:r>
      <w:r w:rsidR="00B3449B" w:rsidRPr="00B3449B">
        <w:rPr>
          <w:noProof/>
        </w:rPr>
        <w:t xml:space="preserve">(1), 1-132. </w:t>
      </w:r>
      <w:hyperlink r:id="rId21" w:history="1">
        <w:r w:rsidR="00B3449B" w:rsidRPr="00B3449B">
          <w:rPr>
            <w:rStyle w:val="Hyperlink"/>
            <w:noProof/>
          </w:rPr>
          <w:t>https://doi.org/10.1186/s40359-021-00639-x</w:t>
        </w:r>
      </w:hyperlink>
      <w:r w:rsidR="00B3449B" w:rsidRPr="00B3449B">
        <w:rPr>
          <w:noProof/>
        </w:rPr>
        <w:t xml:space="preserve"> </w:t>
      </w:r>
    </w:p>
    <w:p w14:paraId="2BAEBC8F" w14:textId="77777777" w:rsidR="00B3449B" w:rsidRPr="00B3449B" w:rsidRDefault="00B3449B" w:rsidP="00B3449B">
      <w:pPr>
        <w:pStyle w:val="EndNoteBibliography"/>
        <w:rPr>
          <w:noProof/>
        </w:rPr>
      </w:pPr>
    </w:p>
    <w:p w14:paraId="40292964" w14:textId="77777777" w:rsidR="00B3449B" w:rsidRPr="00B3449B" w:rsidRDefault="00B3449B" w:rsidP="00B3449B">
      <w:pPr>
        <w:pStyle w:val="EndNoteBibliography"/>
        <w:ind w:left="720" w:hanging="720"/>
        <w:rPr>
          <w:noProof/>
        </w:rPr>
      </w:pPr>
      <w:r w:rsidRPr="00B3449B">
        <w:rPr>
          <w:noProof/>
        </w:rPr>
        <w:t xml:space="preserve">Cicchetti, D.V., &amp; Sparrow, S.A. (1981). Developing criteria for establishing interrater reliability of specific items: applications to assessment of adaptive behavior. </w:t>
      </w:r>
      <w:r w:rsidRPr="00B3449B">
        <w:rPr>
          <w:i/>
          <w:noProof/>
        </w:rPr>
        <w:t>Am J Ment Defic, 86</w:t>
      </w:r>
      <w:r w:rsidRPr="00B3449B">
        <w:rPr>
          <w:noProof/>
        </w:rPr>
        <w:t xml:space="preserve">(2), 127-137. </w:t>
      </w:r>
    </w:p>
    <w:p w14:paraId="7095B1C6" w14:textId="77777777" w:rsidR="00B3449B" w:rsidRPr="00B3449B" w:rsidRDefault="00B3449B" w:rsidP="00B3449B">
      <w:pPr>
        <w:pStyle w:val="EndNoteBibliography"/>
        <w:rPr>
          <w:noProof/>
        </w:rPr>
      </w:pPr>
    </w:p>
    <w:p w14:paraId="70D6A726" w14:textId="55BAC497" w:rsidR="00B3449B" w:rsidRPr="00B3449B" w:rsidRDefault="00B3449B" w:rsidP="00B3449B">
      <w:pPr>
        <w:pStyle w:val="EndNoteBibliography"/>
        <w:ind w:left="720" w:hanging="720"/>
        <w:rPr>
          <w:noProof/>
        </w:rPr>
      </w:pPr>
      <w:r w:rsidRPr="00B3449B">
        <w:rPr>
          <w:noProof/>
        </w:rPr>
        <w:t xml:space="preserve">Craik, F.I.M., &amp; Tulving, E. (1975). Depth of processing and the retention of words in episodic memory. </w:t>
      </w:r>
      <w:r w:rsidRPr="00B3449B">
        <w:rPr>
          <w:i/>
          <w:noProof/>
        </w:rPr>
        <w:t>Journal of Experimental Psychology: General, 104</w:t>
      </w:r>
      <w:r w:rsidRPr="00B3449B">
        <w:rPr>
          <w:noProof/>
        </w:rPr>
        <w:t xml:space="preserve">(3), 268-294. </w:t>
      </w:r>
      <w:hyperlink r:id="rId22" w:history="1">
        <w:r w:rsidRPr="00B3449B">
          <w:rPr>
            <w:rStyle w:val="Hyperlink"/>
            <w:noProof/>
          </w:rPr>
          <w:t>https://doi.org/10.1037/0096-3445.104.3.268</w:t>
        </w:r>
      </w:hyperlink>
      <w:r w:rsidRPr="00B3449B">
        <w:rPr>
          <w:noProof/>
        </w:rPr>
        <w:t xml:space="preserve"> </w:t>
      </w:r>
    </w:p>
    <w:p w14:paraId="5E8B9057" w14:textId="77777777" w:rsidR="00B3449B" w:rsidRPr="00B3449B" w:rsidRDefault="00B3449B" w:rsidP="00B3449B">
      <w:pPr>
        <w:pStyle w:val="EndNoteBibliography"/>
        <w:rPr>
          <w:noProof/>
        </w:rPr>
      </w:pPr>
    </w:p>
    <w:p w14:paraId="0FDBECD3" w14:textId="25EB248D" w:rsidR="00B3449B" w:rsidRPr="00B3449B" w:rsidRDefault="00B3449B" w:rsidP="00B3449B">
      <w:pPr>
        <w:pStyle w:val="EndNoteBibliography"/>
        <w:ind w:left="720" w:hanging="720"/>
        <w:rPr>
          <w:noProof/>
        </w:rPr>
      </w:pPr>
      <w:r w:rsidRPr="00B3449B">
        <w:rPr>
          <w:noProof/>
        </w:rPr>
        <w:t xml:space="preserve">Cunningham, S.J., &amp; Turk, D.J. (2017, Jun). Editorial: A review of self-processing biases in cognition. </w:t>
      </w:r>
      <w:r w:rsidRPr="00B3449B">
        <w:rPr>
          <w:i/>
          <w:noProof/>
        </w:rPr>
        <w:t>Quarterly journal of experimental psychology, 70</w:t>
      </w:r>
      <w:r w:rsidRPr="00B3449B">
        <w:rPr>
          <w:noProof/>
        </w:rPr>
        <w:t xml:space="preserve">(6), 987-995. </w:t>
      </w:r>
      <w:hyperlink r:id="rId23" w:history="1">
        <w:r w:rsidRPr="00B3449B">
          <w:rPr>
            <w:rStyle w:val="Hyperlink"/>
            <w:noProof/>
          </w:rPr>
          <w:t>https://doi.org/10.1080/17470218.2016.1276609</w:t>
        </w:r>
      </w:hyperlink>
      <w:r w:rsidRPr="00B3449B">
        <w:rPr>
          <w:noProof/>
        </w:rPr>
        <w:t xml:space="preserve"> </w:t>
      </w:r>
    </w:p>
    <w:p w14:paraId="74E0B268" w14:textId="77777777" w:rsidR="00B3449B" w:rsidRPr="00B3449B" w:rsidRDefault="00B3449B" w:rsidP="00B3449B">
      <w:pPr>
        <w:pStyle w:val="EndNoteBibliography"/>
        <w:rPr>
          <w:noProof/>
        </w:rPr>
      </w:pPr>
    </w:p>
    <w:p w14:paraId="27594CFB" w14:textId="3A4EF236" w:rsidR="00B3449B" w:rsidRPr="00B3449B" w:rsidRDefault="00B3449B" w:rsidP="00B3449B">
      <w:pPr>
        <w:pStyle w:val="EndNoteBibliography"/>
        <w:ind w:left="720" w:hanging="720"/>
        <w:rPr>
          <w:noProof/>
        </w:rPr>
      </w:pPr>
      <w:r w:rsidRPr="00B3449B">
        <w:rPr>
          <w:noProof/>
        </w:rPr>
        <w:t xml:space="preserve">Cunningham, S.J., et al. (2008). Yours or mine? Ownership and memory. </w:t>
      </w:r>
      <w:r w:rsidRPr="00B3449B">
        <w:rPr>
          <w:i/>
          <w:noProof/>
        </w:rPr>
        <w:t>Consciousness and cognition, 17</w:t>
      </w:r>
      <w:r w:rsidRPr="00B3449B">
        <w:rPr>
          <w:noProof/>
        </w:rPr>
        <w:t xml:space="preserve">(1), 312-318. </w:t>
      </w:r>
      <w:hyperlink r:id="rId24" w:history="1">
        <w:r w:rsidRPr="00B3449B">
          <w:rPr>
            <w:rStyle w:val="Hyperlink"/>
            <w:noProof/>
          </w:rPr>
          <w:t>https://doi.org/10.1016/j.concog.2007.04.003</w:t>
        </w:r>
      </w:hyperlink>
      <w:r w:rsidRPr="00B3449B">
        <w:rPr>
          <w:noProof/>
        </w:rPr>
        <w:t xml:space="preserve"> </w:t>
      </w:r>
    </w:p>
    <w:p w14:paraId="7C96C944" w14:textId="77777777" w:rsidR="00B3449B" w:rsidRPr="00B3449B" w:rsidRDefault="00B3449B" w:rsidP="00B3449B">
      <w:pPr>
        <w:pStyle w:val="EndNoteBibliography"/>
        <w:rPr>
          <w:noProof/>
        </w:rPr>
      </w:pPr>
    </w:p>
    <w:p w14:paraId="41952F70" w14:textId="7844B2CD" w:rsidR="00B3449B" w:rsidRPr="00B3449B" w:rsidRDefault="00B3449B" w:rsidP="00B3449B">
      <w:pPr>
        <w:pStyle w:val="EndNoteBibliography"/>
        <w:ind w:left="720" w:hanging="720"/>
        <w:rPr>
          <w:noProof/>
        </w:rPr>
      </w:pPr>
      <w:r w:rsidRPr="00B3449B">
        <w:rPr>
          <w:noProof/>
        </w:rPr>
        <w:t xml:space="preserve">Desebrock, C., et al. (2018, Oct). Self-reference in action: Arm-movement responses are enhanced in perceptual matching. </w:t>
      </w:r>
      <w:r w:rsidRPr="00B3449B">
        <w:rPr>
          <w:i/>
          <w:noProof/>
        </w:rPr>
        <w:t>Acta psychologica, 190</w:t>
      </w:r>
      <w:r w:rsidRPr="00B3449B">
        <w:rPr>
          <w:noProof/>
        </w:rPr>
        <w:t xml:space="preserve">, 258-266. </w:t>
      </w:r>
      <w:hyperlink r:id="rId25" w:history="1">
        <w:r w:rsidRPr="00B3449B">
          <w:rPr>
            <w:rStyle w:val="Hyperlink"/>
            <w:noProof/>
          </w:rPr>
          <w:t>https://doi.org/10.1016/j.actpsy.2018.08.009</w:t>
        </w:r>
      </w:hyperlink>
      <w:r w:rsidRPr="00B3449B">
        <w:rPr>
          <w:noProof/>
        </w:rPr>
        <w:t xml:space="preserve"> </w:t>
      </w:r>
    </w:p>
    <w:p w14:paraId="0C10ECD7" w14:textId="77777777" w:rsidR="00B3449B" w:rsidRPr="00B3449B" w:rsidRDefault="00B3449B" w:rsidP="00B3449B">
      <w:pPr>
        <w:pStyle w:val="EndNoteBibliography"/>
        <w:rPr>
          <w:noProof/>
        </w:rPr>
      </w:pPr>
    </w:p>
    <w:p w14:paraId="2D06E1DA" w14:textId="74DA120B" w:rsidR="00B3449B" w:rsidRPr="00B3449B" w:rsidRDefault="00B3449B" w:rsidP="00B3449B">
      <w:pPr>
        <w:pStyle w:val="EndNoteBibliography"/>
        <w:ind w:left="720" w:hanging="720"/>
        <w:rPr>
          <w:noProof/>
        </w:rPr>
      </w:pPr>
      <w:r w:rsidRPr="00B3449B">
        <w:rPr>
          <w:noProof/>
        </w:rPr>
        <w:t xml:space="preserve">Ding, X., &amp; Vancleef, K. (2022). Test–retest reliability and practice effect of the Leuven Perceptual Organisation Screening Test. </w:t>
      </w:r>
      <w:r w:rsidRPr="00B3449B">
        <w:rPr>
          <w:i/>
          <w:noProof/>
        </w:rPr>
        <w:t>Behavior Research Methods, 54</w:t>
      </w:r>
      <w:r w:rsidRPr="00B3449B">
        <w:rPr>
          <w:noProof/>
        </w:rPr>
        <w:t xml:space="preserve">(5), 2457-2462. </w:t>
      </w:r>
      <w:hyperlink r:id="rId26" w:history="1">
        <w:r w:rsidRPr="00B3449B">
          <w:rPr>
            <w:rStyle w:val="Hyperlink"/>
            <w:noProof/>
          </w:rPr>
          <w:t>https://doi.org/10.3758/s13428-021-01741-z</w:t>
        </w:r>
      </w:hyperlink>
      <w:r w:rsidRPr="00B3449B">
        <w:rPr>
          <w:noProof/>
        </w:rPr>
        <w:t xml:space="preserve"> </w:t>
      </w:r>
    </w:p>
    <w:p w14:paraId="079A3ECF" w14:textId="77777777" w:rsidR="00B3449B" w:rsidRPr="00B3449B" w:rsidRDefault="00B3449B" w:rsidP="00B3449B">
      <w:pPr>
        <w:pStyle w:val="EndNoteBibliography"/>
        <w:rPr>
          <w:noProof/>
        </w:rPr>
      </w:pPr>
    </w:p>
    <w:p w14:paraId="13F6A4F8" w14:textId="77777777" w:rsidR="00B3449B" w:rsidRPr="00B3449B" w:rsidRDefault="00B3449B" w:rsidP="00B3449B">
      <w:pPr>
        <w:pStyle w:val="EndNoteBibliography"/>
        <w:ind w:left="720" w:hanging="720"/>
        <w:rPr>
          <w:noProof/>
        </w:rPr>
      </w:pPr>
      <w:r w:rsidRPr="00B3449B">
        <w:rPr>
          <w:noProof/>
        </w:rPr>
        <w:t xml:space="preserve">Fisher, R.A. (1992). Statistical methods for research workers. </w:t>
      </w:r>
      <w:r w:rsidRPr="00B3449B">
        <w:rPr>
          <w:i/>
          <w:noProof/>
        </w:rPr>
        <w:t>Springer New York</w:t>
      </w:r>
      <w:r w:rsidRPr="00B3449B">
        <w:rPr>
          <w:noProof/>
        </w:rPr>
        <w:t xml:space="preserve">. </w:t>
      </w:r>
    </w:p>
    <w:p w14:paraId="01810E75" w14:textId="77777777" w:rsidR="00B3449B" w:rsidRPr="00B3449B" w:rsidRDefault="00B3449B" w:rsidP="00B3449B">
      <w:pPr>
        <w:pStyle w:val="EndNoteBibliography"/>
        <w:rPr>
          <w:noProof/>
        </w:rPr>
      </w:pPr>
    </w:p>
    <w:p w14:paraId="2F95E84B" w14:textId="145C09C9" w:rsidR="00B3449B" w:rsidRPr="00B3449B" w:rsidRDefault="00B3449B" w:rsidP="00B3449B">
      <w:pPr>
        <w:pStyle w:val="EndNoteBibliography"/>
        <w:ind w:left="720" w:hanging="720"/>
        <w:rPr>
          <w:noProof/>
        </w:rPr>
      </w:pPr>
      <w:r w:rsidRPr="00B3449B">
        <w:rPr>
          <w:noProof/>
        </w:rPr>
        <w:t xml:space="preserve">Gillespie‐Smith, K., et al. (2018). The I in autism: Severity and social functioning in autism are related to self‐processing. </w:t>
      </w:r>
      <w:r w:rsidRPr="00B3449B">
        <w:rPr>
          <w:i/>
          <w:noProof/>
        </w:rPr>
        <w:t>British journal of developmental psychology, 36</w:t>
      </w:r>
      <w:r w:rsidRPr="00B3449B">
        <w:rPr>
          <w:noProof/>
        </w:rPr>
        <w:t xml:space="preserve">(1), 127-141. </w:t>
      </w:r>
      <w:hyperlink r:id="rId27" w:history="1">
        <w:r w:rsidRPr="00B3449B">
          <w:rPr>
            <w:rStyle w:val="Hyperlink"/>
            <w:noProof/>
          </w:rPr>
          <w:t>https://doi.org/10.1111/bjdp.12219</w:t>
        </w:r>
      </w:hyperlink>
      <w:r w:rsidRPr="00B3449B">
        <w:rPr>
          <w:noProof/>
        </w:rPr>
        <w:t xml:space="preserve"> </w:t>
      </w:r>
    </w:p>
    <w:p w14:paraId="2541772B" w14:textId="77777777" w:rsidR="00B3449B" w:rsidRPr="00B3449B" w:rsidRDefault="00B3449B" w:rsidP="00B3449B">
      <w:pPr>
        <w:pStyle w:val="EndNoteBibliography"/>
        <w:rPr>
          <w:noProof/>
        </w:rPr>
      </w:pPr>
    </w:p>
    <w:p w14:paraId="40DE6774" w14:textId="6E417D1D" w:rsidR="00B3449B" w:rsidRPr="00B3449B" w:rsidRDefault="00B3449B" w:rsidP="00B3449B">
      <w:pPr>
        <w:pStyle w:val="EndNoteBibliography"/>
        <w:ind w:left="720" w:hanging="720"/>
        <w:rPr>
          <w:noProof/>
        </w:rPr>
      </w:pPr>
      <w:r w:rsidRPr="00B3449B">
        <w:rPr>
          <w:noProof/>
        </w:rPr>
        <w:t xml:space="preserve">Golubickis, M., et al. (2017). Self-prioritization and perceptual matching: The effects of temporal construal. </w:t>
      </w:r>
      <w:r w:rsidRPr="00B3449B">
        <w:rPr>
          <w:i/>
          <w:noProof/>
        </w:rPr>
        <w:t>Mem Cognit, 45</w:t>
      </w:r>
      <w:r w:rsidRPr="00B3449B">
        <w:rPr>
          <w:noProof/>
        </w:rPr>
        <w:t xml:space="preserve">(7), 1223-1239. </w:t>
      </w:r>
      <w:hyperlink r:id="rId28" w:history="1">
        <w:r w:rsidRPr="00B3449B">
          <w:rPr>
            <w:rStyle w:val="Hyperlink"/>
            <w:noProof/>
          </w:rPr>
          <w:t>https://doi.org/10.3758/s13421-017-0722-3</w:t>
        </w:r>
      </w:hyperlink>
      <w:r w:rsidRPr="00B3449B">
        <w:rPr>
          <w:noProof/>
        </w:rPr>
        <w:t xml:space="preserve"> </w:t>
      </w:r>
    </w:p>
    <w:p w14:paraId="6C269684" w14:textId="77777777" w:rsidR="00B3449B" w:rsidRPr="00B3449B" w:rsidRDefault="00B3449B" w:rsidP="00B3449B">
      <w:pPr>
        <w:pStyle w:val="EndNoteBibliography"/>
        <w:rPr>
          <w:noProof/>
        </w:rPr>
      </w:pPr>
    </w:p>
    <w:p w14:paraId="1B5D9771" w14:textId="0724BA7D" w:rsidR="00B3449B" w:rsidRPr="00B3449B" w:rsidRDefault="00B3449B" w:rsidP="00B3449B">
      <w:pPr>
        <w:pStyle w:val="EndNoteBibliography"/>
        <w:ind w:left="720" w:hanging="720"/>
        <w:rPr>
          <w:noProof/>
        </w:rPr>
      </w:pPr>
      <w:r w:rsidRPr="00B3449B">
        <w:rPr>
          <w:noProof/>
        </w:rPr>
        <w:t xml:space="preserve">Heatherton, T.F., &amp; Polivy, J. (1991). Development and validation of a scale for measuring state self-esteem. </w:t>
      </w:r>
      <w:r w:rsidRPr="00B3449B">
        <w:rPr>
          <w:i/>
          <w:noProof/>
        </w:rPr>
        <w:t>Journal of Personality and Social Psychology, 60</w:t>
      </w:r>
      <w:r w:rsidRPr="00B3449B">
        <w:rPr>
          <w:noProof/>
        </w:rPr>
        <w:t xml:space="preserve">(6), 895-910. </w:t>
      </w:r>
      <w:hyperlink r:id="rId29" w:history="1">
        <w:r w:rsidRPr="00B3449B">
          <w:rPr>
            <w:rStyle w:val="Hyperlink"/>
            <w:noProof/>
          </w:rPr>
          <w:t>https://doi.org/10.1037/0022-3514.60.6.895</w:t>
        </w:r>
      </w:hyperlink>
      <w:r w:rsidRPr="00B3449B">
        <w:rPr>
          <w:noProof/>
        </w:rPr>
        <w:t xml:space="preserve"> </w:t>
      </w:r>
    </w:p>
    <w:p w14:paraId="1982AEBC" w14:textId="77777777" w:rsidR="00B3449B" w:rsidRPr="00B3449B" w:rsidRDefault="00B3449B" w:rsidP="00B3449B">
      <w:pPr>
        <w:pStyle w:val="EndNoteBibliography"/>
        <w:rPr>
          <w:noProof/>
        </w:rPr>
      </w:pPr>
    </w:p>
    <w:p w14:paraId="5F42122F" w14:textId="110BA354" w:rsidR="00B3449B" w:rsidRPr="00B3449B" w:rsidRDefault="00B3449B" w:rsidP="00B3449B">
      <w:pPr>
        <w:pStyle w:val="EndNoteBibliography"/>
        <w:ind w:left="720" w:hanging="720"/>
        <w:rPr>
          <w:noProof/>
        </w:rPr>
      </w:pPr>
      <w:r w:rsidRPr="00B3449B">
        <w:rPr>
          <w:noProof/>
        </w:rPr>
        <w:t xml:space="preserve">Hu, C.-P., et al. (2020). Good Me Bad Me: Prioritization of the Good-Self During Perceptual Decision-Making. </w:t>
      </w:r>
      <w:r w:rsidRPr="00B3449B">
        <w:rPr>
          <w:i/>
          <w:noProof/>
        </w:rPr>
        <w:t>Collabra. Psychology, 6</w:t>
      </w:r>
      <w:r w:rsidRPr="00B3449B">
        <w:rPr>
          <w:noProof/>
        </w:rPr>
        <w:t xml:space="preserve">(1), 20. </w:t>
      </w:r>
      <w:hyperlink r:id="rId30" w:history="1">
        <w:r w:rsidRPr="00B3449B">
          <w:rPr>
            <w:rStyle w:val="Hyperlink"/>
            <w:noProof/>
          </w:rPr>
          <w:t>https://doi.org/10.1525/collabra.301</w:t>
        </w:r>
      </w:hyperlink>
      <w:r w:rsidRPr="00B3449B">
        <w:rPr>
          <w:noProof/>
        </w:rPr>
        <w:t xml:space="preserve"> </w:t>
      </w:r>
    </w:p>
    <w:p w14:paraId="694E6BEE" w14:textId="77777777" w:rsidR="00B3449B" w:rsidRPr="00B3449B" w:rsidRDefault="00B3449B" w:rsidP="00B3449B">
      <w:pPr>
        <w:pStyle w:val="EndNoteBibliography"/>
        <w:rPr>
          <w:noProof/>
        </w:rPr>
      </w:pPr>
    </w:p>
    <w:p w14:paraId="25B2176A" w14:textId="505F93FE" w:rsidR="00B3449B" w:rsidRPr="00B3449B" w:rsidRDefault="00B3449B" w:rsidP="00B3449B">
      <w:pPr>
        <w:pStyle w:val="EndNoteBibliography"/>
        <w:ind w:left="720" w:hanging="720"/>
        <w:rPr>
          <w:noProof/>
        </w:rPr>
      </w:pPr>
      <w:r w:rsidRPr="00B3449B">
        <w:rPr>
          <w:noProof/>
        </w:rPr>
        <w:lastRenderedPageBreak/>
        <w:t xml:space="preserve">Humphreys, G.W., &amp; Sui, J. (2015). The salient self: Social saliency effects based on self-bias. </w:t>
      </w:r>
      <w:r w:rsidRPr="00B3449B">
        <w:rPr>
          <w:i/>
          <w:noProof/>
        </w:rPr>
        <w:t>Journal of cognitive psychology, 27</w:t>
      </w:r>
      <w:r w:rsidRPr="00B3449B">
        <w:rPr>
          <w:noProof/>
        </w:rPr>
        <w:t xml:space="preserve">(2), 129-140. </w:t>
      </w:r>
      <w:hyperlink r:id="rId31" w:history="1">
        <w:r w:rsidRPr="00B3449B">
          <w:rPr>
            <w:rStyle w:val="Hyperlink"/>
            <w:noProof/>
          </w:rPr>
          <w:t>https://doi.org/10.1080/20445911.2014.996156</w:t>
        </w:r>
      </w:hyperlink>
      <w:r w:rsidRPr="00B3449B">
        <w:rPr>
          <w:noProof/>
        </w:rPr>
        <w:t xml:space="preserve"> </w:t>
      </w:r>
    </w:p>
    <w:p w14:paraId="7012EEAF" w14:textId="77777777" w:rsidR="00B3449B" w:rsidRPr="00B3449B" w:rsidRDefault="00B3449B" w:rsidP="00B3449B">
      <w:pPr>
        <w:pStyle w:val="EndNoteBibliography"/>
        <w:rPr>
          <w:noProof/>
        </w:rPr>
      </w:pPr>
    </w:p>
    <w:p w14:paraId="77242182" w14:textId="133D8937" w:rsidR="00B3449B" w:rsidRPr="00B3449B" w:rsidRDefault="00B3449B" w:rsidP="00B3449B">
      <w:pPr>
        <w:pStyle w:val="EndNoteBibliography"/>
        <w:ind w:left="720" w:hanging="720"/>
        <w:rPr>
          <w:noProof/>
        </w:rPr>
      </w:pPr>
      <w:r w:rsidRPr="00B3449B">
        <w:rPr>
          <w:noProof/>
        </w:rPr>
        <w:t xml:space="preserve">Jiang, M., et al. (2019). Cultural Orientation of Self-Bias in Perceptual Matching. </w:t>
      </w:r>
      <w:r w:rsidRPr="00B3449B">
        <w:rPr>
          <w:i/>
          <w:noProof/>
        </w:rPr>
        <w:t>Front Psychol, 10</w:t>
      </w:r>
      <w:r w:rsidRPr="00B3449B">
        <w:rPr>
          <w:noProof/>
        </w:rPr>
        <w:t xml:space="preserve">, 1469. </w:t>
      </w:r>
      <w:hyperlink r:id="rId32" w:history="1">
        <w:r w:rsidRPr="00B3449B">
          <w:rPr>
            <w:rStyle w:val="Hyperlink"/>
            <w:noProof/>
          </w:rPr>
          <w:t>https://doi.org/10.3389/fpsyg.2019.01469</w:t>
        </w:r>
      </w:hyperlink>
      <w:r w:rsidRPr="00B3449B">
        <w:rPr>
          <w:noProof/>
        </w:rPr>
        <w:t xml:space="preserve"> </w:t>
      </w:r>
    </w:p>
    <w:p w14:paraId="1F03A46B" w14:textId="77777777" w:rsidR="00B3449B" w:rsidRPr="00B3449B" w:rsidRDefault="00B3449B" w:rsidP="00B3449B">
      <w:pPr>
        <w:pStyle w:val="EndNoteBibliography"/>
        <w:rPr>
          <w:noProof/>
        </w:rPr>
      </w:pPr>
    </w:p>
    <w:p w14:paraId="1EEF11AB" w14:textId="3BC14DF8" w:rsidR="00B3449B" w:rsidRPr="00B3449B" w:rsidRDefault="00B3449B" w:rsidP="00B3449B">
      <w:pPr>
        <w:pStyle w:val="EndNoteBibliography"/>
        <w:ind w:left="720" w:hanging="720"/>
        <w:rPr>
          <w:noProof/>
        </w:rPr>
      </w:pPr>
      <w:r w:rsidRPr="00B3449B">
        <w:rPr>
          <w:noProof/>
        </w:rPr>
        <w:t xml:space="preserve">Kahveci, S., et al. (2022). Reliability of reaction time tasks: how should it be computed? </w:t>
      </w:r>
      <w:r w:rsidRPr="00B3449B">
        <w:rPr>
          <w:i/>
          <w:noProof/>
        </w:rPr>
        <w:t>Preprint</w:t>
      </w:r>
      <w:r w:rsidRPr="00B3449B">
        <w:rPr>
          <w:noProof/>
        </w:rPr>
        <w:t xml:space="preserve">, 1-30. </w:t>
      </w:r>
      <w:hyperlink r:id="rId33" w:history="1">
        <w:r w:rsidRPr="00B3449B">
          <w:rPr>
            <w:rStyle w:val="Hyperlink"/>
            <w:noProof/>
          </w:rPr>
          <w:t>https://doi.org/10.31234/osf.io/ta59r</w:t>
        </w:r>
      </w:hyperlink>
      <w:r w:rsidRPr="00B3449B">
        <w:rPr>
          <w:noProof/>
        </w:rPr>
        <w:t xml:space="preserve"> </w:t>
      </w:r>
    </w:p>
    <w:p w14:paraId="24CDAF47" w14:textId="77777777" w:rsidR="00B3449B" w:rsidRPr="00B3449B" w:rsidRDefault="00B3449B" w:rsidP="00B3449B">
      <w:pPr>
        <w:pStyle w:val="EndNoteBibliography"/>
        <w:rPr>
          <w:noProof/>
        </w:rPr>
      </w:pPr>
    </w:p>
    <w:p w14:paraId="2AC7F882" w14:textId="36D95B89" w:rsidR="00B3449B" w:rsidRPr="00B3449B" w:rsidRDefault="00B3449B" w:rsidP="00B3449B">
      <w:pPr>
        <w:pStyle w:val="EndNoteBibliography"/>
        <w:ind w:left="720" w:hanging="720"/>
        <w:rPr>
          <w:noProof/>
        </w:rPr>
      </w:pPr>
      <w:r w:rsidRPr="00B3449B">
        <w:rPr>
          <w:noProof/>
        </w:rPr>
        <w:t xml:space="preserve">Koo, T.K., &amp; Li, M.Y. (2016). A Guideline of Selecting and Reporting Intraclass Correlation Coefficients for Reliability Research. </w:t>
      </w:r>
      <w:r w:rsidRPr="00B3449B">
        <w:rPr>
          <w:i/>
          <w:noProof/>
        </w:rPr>
        <w:t>Journal of chiropractic medicine, 15</w:t>
      </w:r>
      <w:r w:rsidRPr="00B3449B">
        <w:rPr>
          <w:noProof/>
        </w:rPr>
        <w:t xml:space="preserve">(2), 155-163. </w:t>
      </w:r>
      <w:hyperlink r:id="rId34" w:history="1">
        <w:r w:rsidRPr="00B3449B">
          <w:rPr>
            <w:rStyle w:val="Hyperlink"/>
            <w:noProof/>
          </w:rPr>
          <w:t>https://doi.org/10.1016/j.jcm.2016.02.012</w:t>
        </w:r>
      </w:hyperlink>
      <w:r w:rsidRPr="00B3449B">
        <w:rPr>
          <w:noProof/>
        </w:rPr>
        <w:t xml:space="preserve"> </w:t>
      </w:r>
    </w:p>
    <w:p w14:paraId="035AD8CB" w14:textId="77777777" w:rsidR="00B3449B" w:rsidRPr="00B3449B" w:rsidRDefault="00B3449B" w:rsidP="00B3449B">
      <w:pPr>
        <w:pStyle w:val="EndNoteBibliography"/>
        <w:rPr>
          <w:noProof/>
        </w:rPr>
      </w:pPr>
    </w:p>
    <w:p w14:paraId="2C67920B" w14:textId="044341F1" w:rsidR="00B3449B" w:rsidRPr="00B3449B" w:rsidRDefault="00B3449B" w:rsidP="00B3449B">
      <w:pPr>
        <w:pStyle w:val="EndNoteBibliography"/>
        <w:ind w:left="720" w:hanging="720"/>
        <w:rPr>
          <w:noProof/>
        </w:rPr>
      </w:pPr>
      <w:r w:rsidRPr="00B3449B">
        <w:rPr>
          <w:noProof/>
        </w:rPr>
        <w:t xml:space="preserve">Kupper, L.L., &amp; Hafner, K.b. (1989). On Assessing Interrater Agreement for Multiple Attribute Responses. </w:t>
      </w:r>
      <w:r w:rsidRPr="00B3449B">
        <w:rPr>
          <w:i/>
          <w:noProof/>
        </w:rPr>
        <w:t>Biometrics, 45</w:t>
      </w:r>
      <w:r w:rsidRPr="00B3449B">
        <w:rPr>
          <w:noProof/>
        </w:rPr>
        <w:t xml:space="preserve">(3), 957-967. </w:t>
      </w:r>
      <w:hyperlink r:id="rId35" w:history="1">
        <w:r w:rsidRPr="00B3449B">
          <w:rPr>
            <w:rStyle w:val="Hyperlink"/>
            <w:noProof/>
          </w:rPr>
          <w:t>https://doi.org/10.2307/2531695</w:t>
        </w:r>
      </w:hyperlink>
      <w:r w:rsidRPr="00B3449B">
        <w:rPr>
          <w:noProof/>
        </w:rPr>
        <w:t xml:space="preserve"> </w:t>
      </w:r>
    </w:p>
    <w:p w14:paraId="56A63C96" w14:textId="77777777" w:rsidR="00B3449B" w:rsidRPr="00B3449B" w:rsidRDefault="00B3449B" w:rsidP="00B3449B">
      <w:pPr>
        <w:pStyle w:val="EndNoteBibliography"/>
        <w:rPr>
          <w:noProof/>
        </w:rPr>
      </w:pPr>
    </w:p>
    <w:p w14:paraId="5F70B2D8" w14:textId="38902A43" w:rsidR="00B3449B" w:rsidRPr="00B3449B" w:rsidRDefault="00B3449B" w:rsidP="00B3449B">
      <w:pPr>
        <w:pStyle w:val="EndNoteBibliography"/>
        <w:ind w:left="720" w:hanging="720"/>
        <w:rPr>
          <w:noProof/>
        </w:rPr>
      </w:pPr>
      <w:r w:rsidRPr="00B3449B">
        <w:rPr>
          <w:noProof/>
        </w:rPr>
        <w:t xml:space="preserve">Kuznetsova, A., et al. (2017). lmerTest Package: Tests in Linear Mixed Effects Models. </w:t>
      </w:r>
      <w:r w:rsidRPr="00B3449B">
        <w:rPr>
          <w:i/>
          <w:noProof/>
        </w:rPr>
        <w:t>Journal of statistical software, 82</w:t>
      </w:r>
      <w:r w:rsidRPr="00B3449B">
        <w:rPr>
          <w:noProof/>
        </w:rPr>
        <w:t xml:space="preserve">(13), 1-26. </w:t>
      </w:r>
      <w:hyperlink r:id="rId36" w:history="1">
        <w:r w:rsidRPr="00B3449B">
          <w:rPr>
            <w:rStyle w:val="Hyperlink"/>
            <w:noProof/>
          </w:rPr>
          <w:t>https://doi.org/10.18637/jss.v082.i13</w:t>
        </w:r>
      </w:hyperlink>
      <w:r w:rsidRPr="00B3449B">
        <w:rPr>
          <w:noProof/>
        </w:rPr>
        <w:t xml:space="preserve"> </w:t>
      </w:r>
    </w:p>
    <w:p w14:paraId="2431460D" w14:textId="77777777" w:rsidR="00B3449B" w:rsidRPr="00B3449B" w:rsidRDefault="00B3449B" w:rsidP="00B3449B">
      <w:pPr>
        <w:pStyle w:val="EndNoteBibliography"/>
        <w:rPr>
          <w:noProof/>
        </w:rPr>
      </w:pPr>
    </w:p>
    <w:p w14:paraId="2412070D" w14:textId="6A372EA3" w:rsidR="00B3449B" w:rsidRPr="00B3449B" w:rsidRDefault="00B3449B" w:rsidP="00B3449B">
      <w:pPr>
        <w:pStyle w:val="EndNoteBibliography"/>
        <w:ind w:left="720" w:hanging="720"/>
        <w:rPr>
          <w:noProof/>
        </w:rPr>
      </w:pPr>
      <w:r w:rsidRPr="00B3449B">
        <w:rPr>
          <w:noProof/>
        </w:rPr>
        <w:t xml:space="preserve">Levenson, H. (1974). Activism and Powerful Others: Distinctions within the Concept of Internal-External Control. </w:t>
      </w:r>
      <w:r w:rsidRPr="00B3449B">
        <w:rPr>
          <w:i/>
          <w:noProof/>
        </w:rPr>
        <w:t>Journal of Personality Assessment, 38</w:t>
      </w:r>
      <w:r w:rsidRPr="00B3449B">
        <w:rPr>
          <w:noProof/>
        </w:rPr>
        <w:t xml:space="preserve">(4), 377-383. </w:t>
      </w:r>
      <w:hyperlink r:id="rId37" w:history="1">
        <w:r w:rsidRPr="00B3449B">
          <w:rPr>
            <w:rStyle w:val="Hyperlink"/>
            <w:noProof/>
          </w:rPr>
          <w:t>https://doi.org/10.1080/00223891.1974.10119988</w:t>
        </w:r>
      </w:hyperlink>
      <w:r w:rsidRPr="00B3449B">
        <w:rPr>
          <w:noProof/>
        </w:rPr>
        <w:t xml:space="preserve"> </w:t>
      </w:r>
    </w:p>
    <w:p w14:paraId="7B9A36DE" w14:textId="77777777" w:rsidR="00B3449B" w:rsidRPr="00B3449B" w:rsidRDefault="00B3449B" w:rsidP="00B3449B">
      <w:pPr>
        <w:pStyle w:val="EndNoteBibliography"/>
        <w:rPr>
          <w:noProof/>
        </w:rPr>
      </w:pPr>
    </w:p>
    <w:p w14:paraId="7318A8EA" w14:textId="55C08674" w:rsidR="00B3449B" w:rsidRPr="00B3449B" w:rsidRDefault="00B3449B" w:rsidP="00B3449B">
      <w:pPr>
        <w:pStyle w:val="EndNoteBibliography"/>
        <w:ind w:left="720" w:hanging="720"/>
        <w:rPr>
          <w:noProof/>
        </w:rPr>
      </w:pPr>
      <w:r w:rsidRPr="00B3449B">
        <w:rPr>
          <w:noProof/>
        </w:rPr>
        <w:t xml:space="preserve">Liu, Y.S., et al. (2022). Depression screening using a non-verbal self-association task: A machine-learning based pilot study. </w:t>
      </w:r>
      <w:r w:rsidRPr="00B3449B">
        <w:rPr>
          <w:i/>
          <w:noProof/>
        </w:rPr>
        <w:t>Journal of Affective Disorders, 310</w:t>
      </w:r>
      <w:r w:rsidRPr="00B3449B">
        <w:rPr>
          <w:noProof/>
        </w:rPr>
        <w:t xml:space="preserve">, 87-95. </w:t>
      </w:r>
      <w:hyperlink r:id="rId38" w:history="1">
        <w:r w:rsidRPr="00B3449B">
          <w:rPr>
            <w:rStyle w:val="Hyperlink"/>
            <w:noProof/>
          </w:rPr>
          <w:t>https://doi.org/10.1016/j.jad.2022.04.122</w:t>
        </w:r>
      </w:hyperlink>
      <w:r w:rsidRPr="00B3449B">
        <w:rPr>
          <w:noProof/>
        </w:rPr>
        <w:t xml:space="preserve"> </w:t>
      </w:r>
    </w:p>
    <w:p w14:paraId="060DDA0B" w14:textId="77777777" w:rsidR="00B3449B" w:rsidRPr="00B3449B" w:rsidRDefault="00B3449B" w:rsidP="00B3449B">
      <w:pPr>
        <w:pStyle w:val="EndNoteBibliography"/>
        <w:rPr>
          <w:noProof/>
        </w:rPr>
      </w:pPr>
    </w:p>
    <w:p w14:paraId="4D4AE505" w14:textId="39AFAB85" w:rsidR="00B3449B" w:rsidRPr="00B3449B" w:rsidRDefault="00B3449B" w:rsidP="00B3449B">
      <w:pPr>
        <w:pStyle w:val="EndNoteBibliography"/>
        <w:ind w:left="720" w:hanging="720"/>
        <w:rPr>
          <w:noProof/>
        </w:rPr>
      </w:pPr>
      <w:r w:rsidRPr="00B3449B">
        <w:rPr>
          <w:noProof/>
        </w:rPr>
        <w:t xml:space="preserve">Macrae, C.N., et al. (2017). Self-Relevance Prioritizes Access to Visual Awareness. </w:t>
      </w:r>
      <w:r w:rsidRPr="00B3449B">
        <w:rPr>
          <w:i/>
          <w:noProof/>
        </w:rPr>
        <w:t>Journal of experimental psychology. Human perception and performance, 43</w:t>
      </w:r>
      <w:r w:rsidRPr="00B3449B">
        <w:rPr>
          <w:noProof/>
        </w:rPr>
        <w:t xml:space="preserve">(3), 438-443. </w:t>
      </w:r>
      <w:hyperlink r:id="rId39" w:history="1">
        <w:r w:rsidRPr="00B3449B">
          <w:rPr>
            <w:rStyle w:val="Hyperlink"/>
            <w:noProof/>
          </w:rPr>
          <w:t>https://doi.org/10.1037/xhp0000361</w:t>
        </w:r>
      </w:hyperlink>
      <w:r w:rsidRPr="00B3449B">
        <w:rPr>
          <w:noProof/>
        </w:rPr>
        <w:t xml:space="preserve"> </w:t>
      </w:r>
    </w:p>
    <w:p w14:paraId="4C7A005F" w14:textId="77777777" w:rsidR="00B3449B" w:rsidRPr="00B3449B" w:rsidRDefault="00B3449B" w:rsidP="00B3449B">
      <w:pPr>
        <w:pStyle w:val="EndNoteBibliography"/>
        <w:rPr>
          <w:noProof/>
        </w:rPr>
      </w:pPr>
    </w:p>
    <w:p w14:paraId="25D5AC41" w14:textId="202B5228" w:rsidR="00B3449B" w:rsidRPr="00B3449B" w:rsidRDefault="00B3449B" w:rsidP="00B3449B">
      <w:pPr>
        <w:pStyle w:val="EndNoteBibliography"/>
        <w:ind w:left="720" w:hanging="720"/>
        <w:rPr>
          <w:noProof/>
        </w:rPr>
      </w:pPr>
      <w:r w:rsidRPr="00B3449B">
        <w:rPr>
          <w:noProof/>
        </w:rPr>
        <w:t xml:space="preserve">Maire, H., et al. (2020). A Developmental Study of the Self‐Prioritization Effect in Children Between 6 and 10 Years of Age. </w:t>
      </w:r>
      <w:r w:rsidRPr="00B3449B">
        <w:rPr>
          <w:i/>
          <w:noProof/>
        </w:rPr>
        <w:t>Child development, 91</w:t>
      </w:r>
      <w:r w:rsidRPr="00B3449B">
        <w:rPr>
          <w:noProof/>
        </w:rPr>
        <w:t xml:space="preserve">(3), 694-704. </w:t>
      </w:r>
      <w:hyperlink r:id="rId40" w:history="1">
        <w:r w:rsidRPr="00B3449B">
          <w:rPr>
            <w:rStyle w:val="Hyperlink"/>
            <w:noProof/>
          </w:rPr>
          <w:t>https://doi.org/10.1111/cdev.13352</w:t>
        </w:r>
      </w:hyperlink>
      <w:r w:rsidRPr="00B3449B">
        <w:rPr>
          <w:noProof/>
        </w:rPr>
        <w:t xml:space="preserve"> </w:t>
      </w:r>
    </w:p>
    <w:p w14:paraId="13E7CD0D" w14:textId="77777777" w:rsidR="00B3449B" w:rsidRPr="00B3449B" w:rsidRDefault="00B3449B" w:rsidP="00B3449B">
      <w:pPr>
        <w:pStyle w:val="EndNoteBibliography"/>
        <w:rPr>
          <w:noProof/>
        </w:rPr>
      </w:pPr>
    </w:p>
    <w:p w14:paraId="532A1046" w14:textId="12A9396D" w:rsidR="00B3449B" w:rsidRPr="00B3449B" w:rsidRDefault="00B3449B" w:rsidP="00B3449B">
      <w:pPr>
        <w:pStyle w:val="EndNoteBibliography"/>
        <w:ind w:left="720" w:hanging="720"/>
        <w:rPr>
          <w:noProof/>
        </w:rPr>
      </w:pPr>
      <w:r w:rsidRPr="00B3449B">
        <w:rPr>
          <w:noProof/>
        </w:rPr>
        <w:t xml:space="preserve">Nijhof, A.D., &amp; Bird, G. (2019). Self‐processing in individuals with autism spectrum disorder. </w:t>
      </w:r>
      <w:r w:rsidRPr="00B3449B">
        <w:rPr>
          <w:i/>
          <w:noProof/>
        </w:rPr>
        <w:t>Autism research, 12</w:t>
      </w:r>
      <w:r w:rsidRPr="00B3449B">
        <w:rPr>
          <w:noProof/>
        </w:rPr>
        <w:t xml:space="preserve">(11), 1580-1584. </w:t>
      </w:r>
      <w:hyperlink r:id="rId41" w:history="1">
        <w:r w:rsidRPr="00B3449B">
          <w:rPr>
            <w:rStyle w:val="Hyperlink"/>
            <w:noProof/>
          </w:rPr>
          <w:t>https://doi.org/10.1002/aur.2200</w:t>
        </w:r>
      </w:hyperlink>
      <w:r w:rsidRPr="00B3449B">
        <w:rPr>
          <w:noProof/>
        </w:rPr>
        <w:t xml:space="preserve"> </w:t>
      </w:r>
    </w:p>
    <w:p w14:paraId="36A24D97" w14:textId="77777777" w:rsidR="00B3449B" w:rsidRPr="00B3449B" w:rsidRDefault="00B3449B" w:rsidP="00B3449B">
      <w:pPr>
        <w:pStyle w:val="EndNoteBibliography"/>
        <w:rPr>
          <w:noProof/>
        </w:rPr>
      </w:pPr>
    </w:p>
    <w:p w14:paraId="0AA84EE3" w14:textId="7498DE36" w:rsidR="00B3449B" w:rsidRPr="00B3449B" w:rsidRDefault="00B3449B" w:rsidP="00B3449B">
      <w:pPr>
        <w:pStyle w:val="EndNoteBibliography"/>
        <w:ind w:left="720" w:hanging="720"/>
        <w:rPr>
          <w:noProof/>
        </w:rPr>
      </w:pPr>
      <w:r w:rsidRPr="00B3449B">
        <w:rPr>
          <w:noProof/>
        </w:rPr>
        <w:t xml:space="preserve">Parsons, S., et al. (2019). Psychological Science Needs a Standard Practice of Reporting the Reliability of Cognitive-Behavioral Measurements. </w:t>
      </w:r>
      <w:r w:rsidRPr="00B3449B">
        <w:rPr>
          <w:i/>
          <w:noProof/>
        </w:rPr>
        <w:t>Advances in methods and practices in psychological science, 2</w:t>
      </w:r>
      <w:r w:rsidRPr="00B3449B">
        <w:rPr>
          <w:noProof/>
        </w:rPr>
        <w:t xml:space="preserve">(4), 378-395. </w:t>
      </w:r>
      <w:hyperlink r:id="rId42" w:history="1">
        <w:r w:rsidRPr="00B3449B">
          <w:rPr>
            <w:rStyle w:val="Hyperlink"/>
            <w:noProof/>
          </w:rPr>
          <w:t>https://doi.org/10.1177/2515245919879695</w:t>
        </w:r>
      </w:hyperlink>
      <w:r w:rsidRPr="00B3449B">
        <w:rPr>
          <w:noProof/>
        </w:rPr>
        <w:t xml:space="preserve"> </w:t>
      </w:r>
    </w:p>
    <w:p w14:paraId="3D285B8D" w14:textId="77777777" w:rsidR="00B3449B" w:rsidRPr="00B3449B" w:rsidRDefault="00B3449B" w:rsidP="00B3449B">
      <w:pPr>
        <w:pStyle w:val="EndNoteBibliography"/>
        <w:rPr>
          <w:noProof/>
        </w:rPr>
      </w:pPr>
    </w:p>
    <w:p w14:paraId="30C5199D" w14:textId="6A277A0B" w:rsidR="00B3449B" w:rsidRPr="00B3449B" w:rsidRDefault="00B3449B" w:rsidP="00B3449B">
      <w:pPr>
        <w:pStyle w:val="EndNoteBibliography"/>
        <w:ind w:left="720" w:hanging="720"/>
        <w:rPr>
          <w:noProof/>
        </w:rPr>
      </w:pPr>
      <w:r w:rsidRPr="00B3449B">
        <w:rPr>
          <w:noProof/>
        </w:rPr>
        <w:t>Paulhus, D.L., &amp; Carey, J.M. (2010). The FAD–Plus: Measuring Lay Beliefs Regarding Free Will and Related Constructs.</w:t>
      </w:r>
      <w:r w:rsidRPr="00B3449B">
        <w:rPr>
          <w:i/>
          <w:noProof/>
        </w:rPr>
        <w:t xml:space="preserve"> Journal of Personality Assessment, 93</w:t>
      </w:r>
      <w:r w:rsidRPr="00B3449B">
        <w:rPr>
          <w:noProof/>
        </w:rPr>
        <w:t xml:space="preserve">(1), 96-104. </w:t>
      </w:r>
      <w:hyperlink r:id="rId43" w:history="1">
        <w:r w:rsidRPr="00B3449B">
          <w:rPr>
            <w:rStyle w:val="Hyperlink"/>
            <w:noProof/>
          </w:rPr>
          <w:t>https://doi.org/10.1080/00223891.2010.528483</w:t>
        </w:r>
      </w:hyperlink>
      <w:r w:rsidRPr="00B3449B">
        <w:rPr>
          <w:noProof/>
        </w:rPr>
        <w:t xml:space="preserve"> </w:t>
      </w:r>
    </w:p>
    <w:p w14:paraId="52DDC3EB" w14:textId="77777777" w:rsidR="00B3449B" w:rsidRPr="00B3449B" w:rsidRDefault="00B3449B" w:rsidP="00B3449B">
      <w:pPr>
        <w:pStyle w:val="EndNoteBibliography"/>
        <w:rPr>
          <w:noProof/>
        </w:rPr>
      </w:pPr>
    </w:p>
    <w:p w14:paraId="617681F1" w14:textId="5765B268" w:rsidR="00B3449B" w:rsidRPr="00B3449B" w:rsidRDefault="00B3449B" w:rsidP="00B3449B">
      <w:pPr>
        <w:pStyle w:val="EndNoteBibliography"/>
        <w:ind w:left="720" w:hanging="720"/>
        <w:rPr>
          <w:noProof/>
        </w:rPr>
      </w:pPr>
      <w:r w:rsidRPr="00B3449B">
        <w:rPr>
          <w:noProof/>
        </w:rPr>
        <w:t xml:space="preserve">Rogers, T.B., et al. (1977, Sep). Self-reference and the encoding of personal information. </w:t>
      </w:r>
      <w:r w:rsidRPr="00B3449B">
        <w:rPr>
          <w:i/>
          <w:noProof/>
        </w:rPr>
        <w:t>J Pers Soc Psychol, 35</w:t>
      </w:r>
      <w:r w:rsidRPr="00B3449B">
        <w:rPr>
          <w:noProof/>
        </w:rPr>
        <w:t xml:space="preserve">(9), 677-688. </w:t>
      </w:r>
      <w:hyperlink r:id="rId44" w:history="1">
        <w:r w:rsidRPr="00B3449B">
          <w:rPr>
            <w:rStyle w:val="Hyperlink"/>
            <w:noProof/>
          </w:rPr>
          <w:t>https://doi.org/10.1037//0022-3514.35.9.677</w:t>
        </w:r>
      </w:hyperlink>
      <w:r w:rsidRPr="00B3449B">
        <w:rPr>
          <w:noProof/>
        </w:rPr>
        <w:t xml:space="preserve"> </w:t>
      </w:r>
    </w:p>
    <w:p w14:paraId="036D4B47" w14:textId="77777777" w:rsidR="00B3449B" w:rsidRPr="00B3449B" w:rsidRDefault="00B3449B" w:rsidP="00B3449B">
      <w:pPr>
        <w:pStyle w:val="EndNoteBibliography"/>
        <w:rPr>
          <w:noProof/>
        </w:rPr>
      </w:pPr>
    </w:p>
    <w:p w14:paraId="4D74AF87" w14:textId="5E596EF2" w:rsidR="00B3449B" w:rsidRPr="00B3449B" w:rsidRDefault="00B3449B" w:rsidP="00B3449B">
      <w:pPr>
        <w:pStyle w:val="EndNoteBibliography"/>
        <w:ind w:left="720" w:hanging="720"/>
        <w:rPr>
          <w:noProof/>
        </w:rPr>
      </w:pPr>
      <w:r w:rsidRPr="00B3449B">
        <w:rPr>
          <w:noProof/>
        </w:rPr>
        <w:t xml:space="preserve">Schäfer, S., &amp; Frings, C. (2019). Understanding self-prioritisation: the prioritisation of self-relevant stimuli and its relation to the individual self-esteem. </w:t>
      </w:r>
      <w:r w:rsidRPr="00B3449B">
        <w:rPr>
          <w:i/>
          <w:noProof/>
        </w:rPr>
        <w:t>Journal of cognitive psychology, 31</w:t>
      </w:r>
      <w:r w:rsidRPr="00B3449B">
        <w:rPr>
          <w:noProof/>
        </w:rPr>
        <w:t xml:space="preserve">(8), 813-824. </w:t>
      </w:r>
      <w:hyperlink r:id="rId45" w:history="1">
        <w:r w:rsidRPr="00B3449B">
          <w:rPr>
            <w:rStyle w:val="Hyperlink"/>
            <w:noProof/>
          </w:rPr>
          <w:t>https://doi.org/10.1080/20445911.2019.1686393</w:t>
        </w:r>
      </w:hyperlink>
      <w:r w:rsidRPr="00B3449B">
        <w:rPr>
          <w:noProof/>
        </w:rPr>
        <w:t xml:space="preserve"> </w:t>
      </w:r>
    </w:p>
    <w:p w14:paraId="644F0E0B" w14:textId="77777777" w:rsidR="00B3449B" w:rsidRPr="00B3449B" w:rsidRDefault="00B3449B" w:rsidP="00B3449B">
      <w:pPr>
        <w:pStyle w:val="EndNoteBibliography"/>
        <w:rPr>
          <w:noProof/>
        </w:rPr>
      </w:pPr>
    </w:p>
    <w:p w14:paraId="4EE9F23A" w14:textId="03008A44" w:rsidR="00B3449B" w:rsidRPr="00B3449B" w:rsidRDefault="00B3449B" w:rsidP="00B3449B">
      <w:pPr>
        <w:pStyle w:val="EndNoteBibliography"/>
        <w:ind w:left="720" w:hanging="720"/>
        <w:rPr>
          <w:noProof/>
        </w:rPr>
      </w:pPr>
      <w:r w:rsidRPr="00B3449B">
        <w:rPr>
          <w:noProof/>
        </w:rPr>
        <w:t xml:space="preserve">Sel, A., et al. (2019). Self-Association and Attentional Processing Regarding Perceptually Salient Items. </w:t>
      </w:r>
      <w:r w:rsidRPr="00B3449B">
        <w:rPr>
          <w:i/>
          <w:noProof/>
        </w:rPr>
        <w:t>Review of philosophy and psychology, 10</w:t>
      </w:r>
      <w:r w:rsidRPr="00B3449B">
        <w:rPr>
          <w:noProof/>
        </w:rPr>
        <w:t xml:space="preserve">(4), 735-746. </w:t>
      </w:r>
      <w:hyperlink r:id="rId46" w:history="1">
        <w:r w:rsidRPr="00B3449B">
          <w:rPr>
            <w:rStyle w:val="Hyperlink"/>
            <w:noProof/>
          </w:rPr>
          <w:t>https://doi.org/10.1007/s13164-018-0430-3</w:t>
        </w:r>
      </w:hyperlink>
      <w:r w:rsidRPr="00B3449B">
        <w:rPr>
          <w:noProof/>
        </w:rPr>
        <w:t xml:space="preserve"> </w:t>
      </w:r>
    </w:p>
    <w:p w14:paraId="5DEF364D" w14:textId="77777777" w:rsidR="00B3449B" w:rsidRPr="00B3449B" w:rsidRDefault="00B3449B" w:rsidP="00B3449B">
      <w:pPr>
        <w:pStyle w:val="EndNoteBibliography"/>
        <w:rPr>
          <w:noProof/>
        </w:rPr>
      </w:pPr>
    </w:p>
    <w:p w14:paraId="02EC7B32" w14:textId="2F96921F" w:rsidR="00B3449B" w:rsidRPr="00B3449B" w:rsidRDefault="00B3449B" w:rsidP="00B3449B">
      <w:pPr>
        <w:pStyle w:val="EndNoteBibliography"/>
        <w:ind w:left="720" w:hanging="720"/>
        <w:rPr>
          <w:noProof/>
        </w:rPr>
      </w:pPr>
      <w:r w:rsidRPr="00B3449B">
        <w:rPr>
          <w:noProof/>
        </w:rPr>
        <w:t xml:space="preserve">Shapiro, K.L., et al. (1997). Personal names and the attentional blink: a visual "cocktail party" effect. </w:t>
      </w:r>
      <w:r w:rsidRPr="00B3449B">
        <w:rPr>
          <w:i/>
          <w:noProof/>
        </w:rPr>
        <w:t>J Exp Psychol Hum Percept Perform, 23</w:t>
      </w:r>
      <w:r w:rsidRPr="00B3449B">
        <w:rPr>
          <w:noProof/>
        </w:rPr>
        <w:t xml:space="preserve">(2), 504-514. </w:t>
      </w:r>
      <w:hyperlink r:id="rId47" w:history="1">
        <w:r w:rsidRPr="00B3449B">
          <w:rPr>
            <w:rStyle w:val="Hyperlink"/>
            <w:noProof/>
          </w:rPr>
          <w:t>https://doi.org/10.1037//0096-1523.23.2.504</w:t>
        </w:r>
      </w:hyperlink>
      <w:r w:rsidRPr="00B3449B">
        <w:rPr>
          <w:noProof/>
        </w:rPr>
        <w:t xml:space="preserve"> </w:t>
      </w:r>
    </w:p>
    <w:p w14:paraId="17EF28BF" w14:textId="77777777" w:rsidR="00B3449B" w:rsidRPr="00B3449B" w:rsidRDefault="00B3449B" w:rsidP="00B3449B">
      <w:pPr>
        <w:pStyle w:val="EndNoteBibliography"/>
        <w:rPr>
          <w:noProof/>
        </w:rPr>
      </w:pPr>
    </w:p>
    <w:p w14:paraId="4705F60F" w14:textId="26FD34EA" w:rsidR="00B3449B" w:rsidRPr="00B3449B" w:rsidRDefault="00B3449B" w:rsidP="00B3449B">
      <w:pPr>
        <w:pStyle w:val="EndNoteBibliography"/>
        <w:ind w:left="720" w:hanging="720"/>
        <w:rPr>
          <w:noProof/>
        </w:rPr>
      </w:pPr>
      <w:r w:rsidRPr="00B3449B">
        <w:rPr>
          <w:noProof/>
        </w:rPr>
        <w:t xml:space="preserve">Stoeber, J., &amp; Eysenck, M.W. (2008). Perfectionism and efficiency: Accuracy, response bias, and invested time in proof-reading performance. </w:t>
      </w:r>
      <w:r w:rsidRPr="00B3449B">
        <w:rPr>
          <w:i/>
          <w:noProof/>
        </w:rPr>
        <w:t>Journal of research in personality, 42</w:t>
      </w:r>
      <w:r w:rsidRPr="00B3449B">
        <w:rPr>
          <w:noProof/>
        </w:rPr>
        <w:t xml:space="preserve">(6), 1673-1678. </w:t>
      </w:r>
      <w:hyperlink r:id="rId48" w:history="1">
        <w:r w:rsidRPr="00B3449B">
          <w:rPr>
            <w:rStyle w:val="Hyperlink"/>
            <w:noProof/>
          </w:rPr>
          <w:t>https://doi.org/10.1016/j.jrp.2008.08.001</w:t>
        </w:r>
      </w:hyperlink>
      <w:r w:rsidRPr="00B3449B">
        <w:rPr>
          <w:noProof/>
        </w:rPr>
        <w:t xml:space="preserve"> </w:t>
      </w:r>
    </w:p>
    <w:p w14:paraId="62623A5F" w14:textId="77777777" w:rsidR="00B3449B" w:rsidRPr="00B3449B" w:rsidRDefault="00B3449B" w:rsidP="00B3449B">
      <w:pPr>
        <w:pStyle w:val="EndNoteBibliography"/>
        <w:rPr>
          <w:noProof/>
        </w:rPr>
      </w:pPr>
    </w:p>
    <w:p w14:paraId="34DD3363" w14:textId="53CF4638" w:rsidR="00B3449B" w:rsidRPr="00B3449B" w:rsidRDefault="00B3449B" w:rsidP="00B3449B">
      <w:pPr>
        <w:pStyle w:val="EndNoteBibliography"/>
        <w:ind w:left="720" w:hanging="720"/>
        <w:rPr>
          <w:noProof/>
        </w:rPr>
      </w:pPr>
      <w:r w:rsidRPr="00B3449B">
        <w:rPr>
          <w:noProof/>
        </w:rPr>
        <w:t xml:space="preserve">Sui, J., et al. (2012). Perceptual effects of social salience: Evidence from self-prioritization effects on perceptual matching. </w:t>
      </w:r>
      <w:r w:rsidRPr="00B3449B">
        <w:rPr>
          <w:i/>
          <w:noProof/>
        </w:rPr>
        <w:t>Journal of experimental psychology. Human perception and performance, 38</w:t>
      </w:r>
      <w:r w:rsidRPr="00B3449B">
        <w:rPr>
          <w:noProof/>
        </w:rPr>
        <w:t xml:space="preserve">(5), 1105-1117. </w:t>
      </w:r>
      <w:hyperlink r:id="rId49" w:history="1">
        <w:r w:rsidRPr="00B3449B">
          <w:rPr>
            <w:rStyle w:val="Hyperlink"/>
            <w:noProof/>
          </w:rPr>
          <w:t>https://doi.org/10.1037/a0029792</w:t>
        </w:r>
      </w:hyperlink>
      <w:r w:rsidRPr="00B3449B">
        <w:rPr>
          <w:noProof/>
        </w:rPr>
        <w:t xml:space="preserve"> </w:t>
      </w:r>
    </w:p>
    <w:p w14:paraId="6BB98354" w14:textId="77777777" w:rsidR="00B3449B" w:rsidRPr="00B3449B" w:rsidRDefault="00B3449B" w:rsidP="00B3449B">
      <w:pPr>
        <w:pStyle w:val="EndNoteBibliography"/>
        <w:rPr>
          <w:noProof/>
        </w:rPr>
      </w:pPr>
    </w:p>
    <w:p w14:paraId="777F7C77" w14:textId="53B86D23" w:rsidR="00B3449B" w:rsidRPr="00B3449B" w:rsidRDefault="00B3449B" w:rsidP="00B3449B">
      <w:pPr>
        <w:pStyle w:val="EndNoteBibliography"/>
        <w:ind w:left="720" w:hanging="720"/>
        <w:rPr>
          <w:noProof/>
        </w:rPr>
      </w:pPr>
      <w:r w:rsidRPr="00B3449B">
        <w:rPr>
          <w:noProof/>
        </w:rPr>
        <w:t xml:space="preserve">Sui, J., &amp; Humphreys, G.W. (2013, Nov). Self-referential processing is distinct from semantic elaboration: Evidence from long-term memory effects in a patient with amnesia and semantic impairments. </w:t>
      </w:r>
      <w:r w:rsidRPr="00B3449B">
        <w:rPr>
          <w:i/>
          <w:noProof/>
        </w:rPr>
        <w:t>Neuropsychologia, 51</w:t>
      </w:r>
      <w:r w:rsidRPr="00B3449B">
        <w:rPr>
          <w:noProof/>
        </w:rPr>
        <w:t xml:space="preserve">(13), 2663-2673. </w:t>
      </w:r>
      <w:hyperlink r:id="rId50" w:history="1">
        <w:r w:rsidRPr="00B3449B">
          <w:rPr>
            <w:rStyle w:val="Hyperlink"/>
            <w:noProof/>
          </w:rPr>
          <w:t>https://doi.org/10.1016/j.neuropsychologia.2013.07.025</w:t>
        </w:r>
      </w:hyperlink>
      <w:r w:rsidRPr="00B3449B">
        <w:rPr>
          <w:noProof/>
        </w:rPr>
        <w:t xml:space="preserve"> </w:t>
      </w:r>
    </w:p>
    <w:p w14:paraId="7F3A007F" w14:textId="77777777" w:rsidR="00B3449B" w:rsidRPr="00B3449B" w:rsidRDefault="00B3449B" w:rsidP="00B3449B">
      <w:pPr>
        <w:pStyle w:val="EndNoteBibliography"/>
        <w:rPr>
          <w:noProof/>
        </w:rPr>
      </w:pPr>
    </w:p>
    <w:p w14:paraId="6AB962E8" w14:textId="489EC8B3" w:rsidR="00B3449B" w:rsidRPr="00B3449B" w:rsidRDefault="00B3449B" w:rsidP="00B3449B">
      <w:pPr>
        <w:pStyle w:val="EndNoteBibliography"/>
        <w:ind w:left="720" w:hanging="720"/>
        <w:rPr>
          <w:noProof/>
        </w:rPr>
      </w:pPr>
      <w:r w:rsidRPr="00B3449B">
        <w:rPr>
          <w:noProof/>
        </w:rPr>
        <w:t xml:space="preserve">Sui, J., &amp; Humphreys, G.W. (2017). The self survives extinction: Self-association biases attention in patients with visual extinction. </w:t>
      </w:r>
      <w:r w:rsidRPr="00B3449B">
        <w:rPr>
          <w:i/>
          <w:noProof/>
        </w:rPr>
        <w:t>Cortex, 95</w:t>
      </w:r>
      <w:r w:rsidRPr="00B3449B">
        <w:rPr>
          <w:noProof/>
        </w:rPr>
        <w:t xml:space="preserve">, 248-256. </w:t>
      </w:r>
      <w:hyperlink r:id="rId51" w:history="1">
        <w:r w:rsidRPr="00B3449B">
          <w:rPr>
            <w:rStyle w:val="Hyperlink"/>
            <w:noProof/>
          </w:rPr>
          <w:t>https://doi.org/10.1016/j.cortex.2017.08.006</w:t>
        </w:r>
      </w:hyperlink>
      <w:r w:rsidRPr="00B3449B">
        <w:rPr>
          <w:noProof/>
        </w:rPr>
        <w:t xml:space="preserve"> </w:t>
      </w:r>
    </w:p>
    <w:p w14:paraId="55ED3596" w14:textId="77777777" w:rsidR="00B3449B" w:rsidRPr="00B3449B" w:rsidRDefault="00B3449B" w:rsidP="00B3449B">
      <w:pPr>
        <w:pStyle w:val="EndNoteBibliography"/>
        <w:rPr>
          <w:noProof/>
        </w:rPr>
      </w:pPr>
    </w:p>
    <w:p w14:paraId="56EF7D54" w14:textId="53E19886" w:rsidR="00B3449B" w:rsidRPr="00B3449B" w:rsidRDefault="00B3449B" w:rsidP="00B3449B">
      <w:pPr>
        <w:pStyle w:val="EndNoteBibliography"/>
        <w:ind w:left="720" w:hanging="720"/>
        <w:rPr>
          <w:noProof/>
        </w:rPr>
      </w:pPr>
      <w:r w:rsidRPr="00B3449B">
        <w:rPr>
          <w:noProof/>
        </w:rPr>
        <w:t xml:space="preserve">Sui, J., et al. (2015, Apr). The salient self: the left intraparietal sulcus responds to social as well as perceptual-salience after self-association. </w:t>
      </w:r>
      <w:r w:rsidRPr="00B3449B">
        <w:rPr>
          <w:i/>
          <w:noProof/>
        </w:rPr>
        <w:t>Cereb Cortex, 25</w:t>
      </w:r>
      <w:r w:rsidRPr="00B3449B">
        <w:rPr>
          <w:noProof/>
        </w:rPr>
        <w:t xml:space="preserve">(4), 1060-1068. </w:t>
      </w:r>
      <w:hyperlink r:id="rId52" w:history="1">
        <w:r w:rsidRPr="00B3449B">
          <w:rPr>
            <w:rStyle w:val="Hyperlink"/>
            <w:noProof/>
          </w:rPr>
          <w:t>https://doi.org/10.1093/cercor/bht302</w:t>
        </w:r>
      </w:hyperlink>
      <w:r w:rsidRPr="00B3449B">
        <w:rPr>
          <w:noProof/>
        </w:rPr>
        <w:t xml:space="preserve"> </w:t>
      </w:r>
    </w:p>
    <w:p w14:paraId="1063D18D" w14:textId="77777777" w:rsidR="00B3449B" w:rsidRPr="00B3449B" w:rsidRDefault="00B3449B" w:rsidP="00B3449B">
      <w:pPr>
        <w:pStyle w:val="EndNoteBibliography"/>
        <w:rPr>
          <w:noProof/>
        </w:rPr>
      </w:pPr>
    </w:p>
    <w:p w14:paraId="662DB0FE" w14:textId="3B70DFB1" w:rsidR="00B3449B" w:rsidRPr="00B3449B" w:rsidRDefault="00B3449B" w:rsidP="00B3449B">
      <w:pPr>
        <w:pStyle w:val="EndNoteBibliography"/>
        <w:ind w:left="720" w:hanging="720"/>
        <w:rPr>
          <w:noProof/>
        </w:rPr>
      </w:pPr>
      <w:r w:rsidRPr="00B3449B">
        <w:rPr>
          <w:noProof/>
        </w:rPr>
        <w:t xml:space="preserve">Sui, J., et al. (2016). Negative mood disrupts self- and reward-biases in perceptual matching. </w:t>
      </w:r>
      <w:r w:rsidRPr="00B3449B">
        <w:rPr>
          <w:i/>
          <w:noProof/>
        </w:rPr>
        <w:t>Q J Exp Psychol, 69</w:t>
      </w:r>
      <w:r w:rsidRPr="00B3449B">
        <w:rPr>
          <w:noProof/>
        </w:rPr>
        <w:t xml:space="preserve">(7), 1438-1448. </w:t>
      </w:r>
      <w:hyperlink r:id="rId53" w:history="1">
        <w:r w:rsidRPr="00B3449B">
          <w:rPr>
            <w:rStyle w:val="Hyperlink"/>
            <w:noProof/>
          </w:rPr>
          <w:t>https://doi.org/10.1080/17470218.2015.1122069</w:t>
        </w:r>
      </w:hyperlink>
      <w:r w:rsidRPr="00B3449B">
        <w:rPr>
          <w:noProof/>
        </w:rPr>
        <w:t xml:space="preserve"> </w:t>
      </w:r>
    </w:p>
    <w:p w14:paraId="51464EC2" w14:textId="77777777" w:rsidR="00B3449B" w:rsidRPr="00B3449B" w:rsidRDefault="00B3449B" w:rsidP="00B3449B">
      <w:pPr>
        <w:pStyle w:val="EndNoteBibliography"/>
        <w:rPr>
          <w:noProof/>
        </w:rPr>
      </w:pPr>
    </w:p>
    <w:p w14:paraId="558D020C" w14:textId="291C6586" w:rsidR="00B3449B" w:rsidRPr="00B3449B" w:rsidRDefault="00B3449B" w:rsidP="00B3449B">
      <w:pPr>
        <w:pStyle w:val="EndNoteBibliography"/>
        <w:ind w:left="720" w:hanging="720"/>
        <w:rPr>
          <w:noProof/>
        </w:rPr>
      </w:pPr>
      <w:r w:rsidRPr="00B3449B">
        <w:rPr>
          <w:noProof/>
        </w:rPr>
        <w:t xml:space="preserve">Symons, C.S., &amp; Johnson, B.T. (1997, May). The self-reference effect in memory: a meta-analysis. </w:t>
      </w:r>
      <w:r w:rsidRPr="00B3449B">
        <w:rPr>
          <w:i/>
          <w:noProof/>
        </w:rPr>
        <w:t>Psychological Bulletin, 121</w:t>
      </w:r>
      <w:r w:rsidRPr="00B3449B">
        <w:rPr>
          <w:noProof/>
        </w:rPr>
        <w:t xml:space="preserve">(3), 371-394. </w:t>
      </w:r>
      <w:hyperlink r:id="rId54" w:history="1">
        <w:r w:rsidRPr="00B3449B">
          <w:rPr>
            <w:rStyle w:val="Hyperlink"/>
            <w:noProof/>
          </w:rPr>
          <w:t>https://doi.org/10.1037/0033-2909.121.3.371</w:t>
        </w:r>
      </w:hyperlink>
      <w:r w:rsidRPr="00B3449B">
        <w:rPr>
          <w:noProof/>
        </w:rPr>
        <w:t xml:space="preserve"> </w:t>
      </w:r>
    </w:p>
    <w:p w14:paraId="5F162364" w14:textId="77777777" w:rsidR="00B3449B" w:rsidRPr="00B3449B" w:rsidRDefault="00B3449B" w:rsidP="00B3449B">
      <w:pPr>
        <w:pStyle w:val="EndNoteBibliography"/>
        <w:rPr>
          <w:noProof/>
        </w:rPr>
      </w:pPr>
    </w:p>
    <w:p w14:paraId="32DBFFEA" w14:textId="77777777" w:rsidR="00B3449B" w:rsidRPr="00B3449B" w:rsidRDefault="00B3449B" w:rsidP="00B3449B">
      <w:pPr>
        <w:pStyle w:val="EndNoteBibliography"/>
        <w:ind w:left="720" w:hanging="720"/>
        <w:rPr>
          <w:noProof/>
        </w:rPr>
      </w:pPr>
      <w:r w:rsidRPr="00B3449B">
        <w:rPr>
          <w:noProof/>
        </w:rPr>
        <w:t xml:space="preserve">Team, R.D.C. (2010). R: A language and enviornment for statistical computing. In R Foundation for Statisticial Computing. </w:t>
      </w:r>
    </w:p>
    <w:p w14:paraId="334F8F81" w14:textId="77777777" w:rsidR="00B3449B" w:rsidRPr="00B3449B" w:rsidRDefault="00B3449B" w:rsidP="00B3449B">
      <w:pPr>
        <w:pStyle w:val="EndNoteBibliography"/>
        <w:rPr>
          <w:noProof/>
        </w:rPr>
      </w:pPr>
    </w:p>
    <w:p w14:paraId="307F6BDC" w14:textId="185AB828" w:rsidR="00B3449B" w:rsidRPr="00B3449B" w:rsidRDefault="00B3449B" w:rsidP="00B3449B">
      <w:pPr>
        <w:pStyle w:val="EndNoteBibliography"/>
        <w:ind w:left="720" w:hanging="720"/>
        <w:rPr>
          <w:noProof/>
        </w:rPr>
      </w:pPr>
      <w:r w:rsidRPr="00B3449B">
        <w:rPr>
          <w:noProof/>
        </w:rPr>
        <w:t xml:space="preserve">Wiecki, T.V., et al. (2013). HDDM: Hierarchical Bayesian estimation of the Drift-Diffusion Model in Python. </w:t>
      </w:r>
      <w:r w:rsidRPr="00B3449B">
        <w:rPr>
          <w:i/>
          <w:noProof/>
        </w:rPr>
        <w:t>Frontiers in neuroinformatics, 7</w:t>
      </w:r>
      <w:r w:rsidRPr="00B3449B">
        <w:rPr>
          <w:noProof/>
        </w:rPr>
        <w:t xml:space="preserve">, 14. </w:t>
      </w:r>
      <w:hyperlink r:id="rId55" w:history="1">
        <w:r w:rsidRPr="00B3449B">
          <w:rPr>
            <w:rStyle w:val="Hyperlink"/>
            <w:noProof/>
          </w:rPr>
          <w:t>https://doi.org/10.3389/fninf.2013.00014</w:t>
        </w:r>
      </w:hyperlink>
      <w:r w:rsidRPr="00B3449B">
        <w:rPr>
          <w:noProof/>
        </w:rPr>
        <w:t xml:space="preserve"> </w:t>
      </w:r>
    </w:p>
    <w:p w14:paraId="40CE124F" w14:textId="77777777" w:rsidR="00B3449B" w:rsidRPr="00B3449B" w:rsidRDefault="00B3449B" w:rsidP="00B3449B">
      <w:pPr>
        <w:pStyle w:val="EndNoteBibliography"/>
        <w:rPr>
          <w:noProof/>
        </w:rPr>
      </w:pPr>
    </w:p>
    <w:p w14:paraId="10F14701" w14:textId="5ECFF9CA" w:rsidR="00B3449B" w:rsidRPr="00B3449B" w:rsidRDefault="00B3449B" w:rsidP="00B3449B">
      <w:pPr>
        <w:pStyle w:val="EndNoteBibliography"/>
        <w:ind w:left="720" w:hanging="720"/>
        <w:rPr>
          <w:noProof/>
        </w:rPr>
      </w:pPr>
      <w:r w:rsidRPr="00B3449B">
        <w:rPr>
          <w:noProof/>
        </w:rPr>
        <w:t xml:space="preserve">Yankouskaya, A., et al. (2020). Intertwining personal and reward relevance: evidence from the drift-diffusion model. </w:t>
      </w:r>
      <w:r w:rsidRPr="00B3449B">
        <w:rPr>
          <w:i/>
          <w:noProof/>
        </w:rPr>
        <w:t>Psychol Res, 84</w:t>
      </w:r>
      <w:r w:rsidRPr="00B3449B">
        <w:rPr>
          <w:noProof/>
        </w:rPr>
        <w:t xml:space="preserve">(1), 32-50. </w:t>
      </w:r>
      <w:hyperlink r:id="rId56" w:history="1">
        <w:r w:rsidRPr="00B3449B">
          <w:rPr>
            <w:rStyle w:val="Hyperlink"/>
            <w:noProof/>
          </w:rPr>
          <w:t>https://doi.org/10.1007/s00426-018-0979-6</w:t>
        </w:r>
      </w:hyperlink>
      <w:r w:rsidRPr="00B3449B">
        <w:rPr>
          <w:noProof/>
        </w:rPr>
        <w:t xml:space="preserve"> </w:t>
      </w:r>
    </w:p>
    <w:p w14:paraId="41989EDE" w14:textId="77777777" w:rsidR="00B3449B" w:rsidRPr="00B3449B" w:rsidRDefault="00B3449B" w:rsidP="00B3449B">
      <w:pPr>
        <w:pStyle w:val="EndNoteBibliography"/>
        <w:rPr>
          <w:noProof/>
        </w:rPr>
      </w:pPr>
    </w:p>
    <w:p w14:paraId="23179D79" w14:textId="77777777" w:rsidR="00B3449B" w:rsidRPr="00087F58" w:rsidRDefault="00B3449B" w:rsidP="00B3449B">
      <w:pPr>
        <w:pStyle w:val="EndNoteBibliography"/>
        <w:ind w:left="720" w:hanging="720"/>
        <w:rPr>
          <w:rFonts w:eastAsia="SimSun"/>
          <w:noProof/>
        </w:rPr>
      </w:pPr>
      <w:r w:rsidRPr="00087F58">
        <w:rPr>
          <w:rFonts w:eastAsia="SimSun" w:cs="PMingLiU" w:hint="eastAsia"/>
          <w:noProof/>
        </w:rPr>
        <w:t>汪向东</w:t>
      </w:r>
      <w:r w:rsidRPr="00087F58">
        <w:rPr>
          <w:rFonts w:eastAsia="SimSun"/>
          <w:noProof/>
        </w:rPr>
        <w:t xml:space="preserve">, et al. (1999). </w:t>
      </w:r>
      <w:r w:rsidRPr="00087F58">
        <w:rPr>
          <w:rFonts w:eastAsia="SimSun" w:cs="PMingLiU" w:hint="eastAsia"/>
          <w:noProof/>
        </w:rPr>
        <w:t>心理卫生评定量表手册</w:t>
      </w:r>
      <w:r w:rsidRPr="00087F58">
        <w:rPr>
          <w:rFonts w:eastAsia="SimSun"/>
          <w:noProof/>
        </w:rPr>
        <w:t xml:space="preserve">. </w:t>
      </w:r>
      <w:r w:rsidRPr="00087F58">
        <w:rPr>
          <w:rFonts w:eastAsia="SimSun" w:hint="eastAsia"/>
          <w:i/>
          <w:noProof/>
        </w:rPr>
        <w:t>中国心理卫生杂志社</w:t>
      </w:r>
      <w:r w:rsidRPr="00087F58">
        <w:rPr>
          <w:rFonts w:eastAsia="SimSun"/>
          <w:i/>
          <w:noProof/>
        </w:rPr>
        <w:t>, 13</w:t>
      </w:r>
      <w:r w:rsidRPr="00087F58">
        <w:rPr>
          <w:rFonts w:eastAsia="SimSun"/>
          <w:noProof/>
        </w:rPr>
        <w:t xml:space="preserve">(1), 31-35. </w:t>
      </w:r>
    </w:p>
    <w:p w14:paraId="2BAF33FA" w14:textId="77777777" w:rsidR="00B3449B" w:rsidRPr="00087F58" w:rsidRDefault="00B3449B" w:rsidP="00B3449B">
      <w:pPr>
        <w:pStyle w:val="EndNoteBibliography"/>
        <w:rPr>
          <w:rFonts w:eastAsia="SimSun"/>
          <w:noProof/>
        </w:rPr>
      </w:pPr>
    </w:p>
    <w:p w14:paraId="53CCE788" w14:textId="77777777" w:rsidR="00B3449B" w:rsidRPr="00087F58" w:rsidRDefault="00B3449B" w:rsidP="00B3449B">
      <w:pPr>
        <w:pStyle w:val="EndNoteBibliography"/>
        <w:ind w:left="720" w:hanging="720"/>
        <w:rPr>
          <w:rFonts w:eastAsia="SimSun"/>
          <w:noProof/>
        </w:rPr>
      </w:pPr>
      <w:r w:rsidRPr="00087F58">
        <w:rPr>
          <w:rFonts w:eastAsia="SimSun" w:cs="PMingLiU" w:hint="eastAsia"/>
          <w:noProof/>
        </w:rPr>
        <w:t>王力</w:t>
      </w:r>
      <w:r w:rsidRPr="00087F58">
        <w:rPr>
          <w:rFonts w:eastAsia="SimSun"/>
          <w:noProof/>
        </w:rPr>
        <w:t>, et al. (2007). PANAS-X</w:t>
      </w:r>
      <w:r w:rsidRPr="00087F58">
        <w:rPr>
          <w:rFonts w:eastAsia="SimSun" w:cs="PMingLiU" w:hint="eastAsia"/>
          <w:noProof/>
        </w:rPr>
        <w:t>总维度量表在中国人群中的因素结构</w:t>
      </w:r>
      <w:r w:rsidRPr="00087F58">
        <w:rPr>
          <w:rFonts w:eastAsia="SimSun"/>
          <w:noProof/>
        </w:rPr>
        <w:t xml:space="preserve">. </w:t>
      </w:r>
      <w:r w:rsidRPr="00087F58">
        <w:rPr>
          <w:rFonts w:eastAsia="SimSun" w:hint="eastAsia"/>
          <w:i/>
          <w:noProof/>
        </w:rPr>
        <w:t>中国临床心理学杂志</w:t>
      </w:r>
      <w:r w:rsidRPr="00087F58">
        <w:rPr>
          <w:rFonts w:eastAsia="SimSun"/>
          <w:i/>
          <w:noProof/>
        </w:rPr>
        <w:t>, 15</w:t>
      </w:r>
      <w:r w:rsidRPr="00087F58">
        <w:rPr>
          <w:rFonts w:eastAsia="SimSun"/>
          <w:noProof/>
        </w:rPr>
        <w:t xml:space="preserve">(6), 565-568. </w:t>
      </w:r>
    </w:p>
    <w:p w14:paraId="522B9B7A" w14:textId="77777777" w:rsidR="00B3449B" w:rsidRPr="00087F58" w:rsidRDefault="00B3449B" w:rsidP="00B3449B">
      <w:pPr>
        <w:pStyle w:val="EndNoteBibliography"/>
        <w:rPr>
          <w:rFonts w:eastAsia="SimSun"/>
          <w:noProof/>
        </w:rPr>
      </w:pPr>
    </w:p>
    <w:p w14:paraId="1A3AAD53" w14:textId="77777777" w:rsidR="00B3449B" w:rsidRPr="00087F58" w:rsidRDefault="00B3449B" w:rsidP="00B3449B">
      <w:pPr>
        <w:pStyle w:val="EndNoteBibliography"/>
        <w:ind w:left="720" w:hanging="720"/>
        <w:rPr>
          <w:rFonts w:eastAsia="SimSun"/>
          <w:noProof/>
        </w:rPr>
      </w:pPr>
      <w:r w:rsidRPr="00087F58">
        <w:rPr>
          <w:rFonts w:eastAsia="SimSun" w:cs="PMingLiU" w:hint="eastAsia"/>
          <w:noProof/>
        </w:rPr>
        <w:t>王振</w:t>
      </w:r>
      <w:r w:rsidRPr="00087F58">
        <w:rPr>
          <w:rFonts w:eastAsia="SimSun"/>
          <w:noProof/>
        </w:rPr>
        <w:t xml:space="preserve">, et al. (2011). </w:t>
      </w:r>
      <w:r w:rsidRPr="00087F58">
        <w:rPr>
          <w:rFonts w:eastAsia="SimSun" w:cs="PMingLiU" w:hint="eastAsia"/>
          <w:noProof/>
        </w:rPr>
        <w:t>贝克抑郁量表第</w:t>
      </w:r>
      <w:r w:rsidRPr="00087F58">
        <w:rPr>
          <w:rFonts w:eastAsia="SimSun"/>
          <w:noProof/>
        </w:rPr>
        <w:t>2</w:t>
      </w:r>
      <w:r w:rsidRPr="00087F58">
        <w:rPr>
          <w:rFonts w:eastAsia="SimSun" w:cs="PMingLiU" w:hint="eastAsia"/>
          <w:noProof/>
        </w:rPr>
        <w:t>版中文版在抑郁症患者中的信效度</w:t>
      </w:r>
      <w:r w:rsidRPr="00087F58">
        <w:rPr>
          <w:rFonts w:eastAsia="SimSun"/>
          <w:noProof/>
        </w:rPr>
        <w:t xml:space="preserve">. </w:t>
      </w:r>
      <w:r w:rsidRPr="00087F58">
        <w:rPr>
          <w:rFonts w:eastAsia="SimSun" w:hint="eastAsia"/>
          <w:i/>
          <w:noProof/>
        </w:rPr>
        <w:t>中国心理卫生杂志</w:t>
      </w:r>
      <w:r w:rsidRPr="00087F58">
        <w:rPr>
          <w:rFonts w:eastAsia="SimSun"/>
          <w:i/>
          <w:noProof/>
        </w:rPr>
        <w:t>, 25</w:t>
      </w:r>
      <w:r w:rsidRPr="00087F58">
        <w:rPr>
          <w:rFonts w:eastAsia="SimSun"/>
          <w:noProof/>
        </w:rPr>
        <w:t xml:space="preserve">(6), 476-480. </w:t>
      </w:r>
    </w:p>
    <w:p w14:paraId="2AEA622C" w14:textId="77777777" w:rsidR="00B3449B" w:rsidRPr="00B3449B" w:rsidRDefault="00B3449B" w:rsidP="00B3449B">
      <w:pPr>
        <w:pStyle w:val="EndNoteBibliography"/>
        <w:rPr>
          <w:noProof/>
        </w:rPr>
      </w:pPr>
    </w:p>
    <w:p w14:paraId="55268D77" w14:textId="5817FA4E" w:rsidR="00586F83" w:rsidRDefault="00B03D7E">
      <w:pPr>
        <w:rPr>
          <w:rFonts w:ascii="Calibri" w:eastAsia="Calibri" w:hAnsi="Calibri" w:cs="Calibri"/>
        </w:rPr>
      </w:pPr>
      <w:r>
        <w:rPr>
          <w:rFonts w:ascii="Calibri" w:eastAsia="Calibri" w:hAnsi="Calibri" w:cs="Calibri"/>
        </w:rPr>
        <w:fldChar w:fldCharType="end"/>
      </w:r>
    </w:p>
    <w:sectPr w:rsidR="00586F83" w:rsidSect="00943774">
      <w:pgSz w:w="12240" w:h="15840"/>
      <w:pgMar w:top="1440" w:right="1440" w:bottom="1440" w:left="1440" w:header="720" w:footer="720" w:gutter="0"/>
      <w:pgNumType w:start="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7" w:author="Chuan-Peng Hu" w:date="2023-02-10T12:38:00Z" w:initials="CPH">
    <w:p w14:paraId="45D22B19" w14:textId="1FC5ACFA" w:rsidR="005A5D0B" w:rsidRDefault="005A5D0B">
      <w:pPr>
        <w:pStyle w:val="CommentText"/>
      </w:pPr>
      <w:r>
        <w:rPr>
          <w:rStyle w:val="CommentReference"/>
        </w:rPr>
        <w:annotationRef/>
      </w:r>
      <w:r>
        <w:rPr>
          <w:rFonts w:ascii="SimSun" w:eastAsia="SimSun" w:hAnsi="SimSun" w:cs="SimSun" w:hint="eastAsia"/>
        </w:rPr>
        <w:t>我还有一个数据是连续两天的，也可以补充分析一下。</w:t>
      </w:r>
      <w:r w:rsidR="003A0157">
        <w:rPr>
          <w:rFonts w:ascii="SimSun" w:eastAsia="SimSun" w:hAnsi="SimSun" w:cs="SimSun" w:hint="eastAsia"/>
        </w:rPr>
        <w:t>代码基本上是一样的，就是sessions少了</w:t>
      </w:r>
    </w:p>
  </w:comment>
  <w:comment w:id="93" w:author="Microsoft 帐户" w:date="2023-02-08T17:20:00Z" w:initials="M帐">
    <w:p w14:paraId="14EC9071" w14:textId="51185AD9" w:rsidR="00221B60" w:rsidRPr="005F08BA" w:rsidRDefault="00221B60">
      <w:pPr>
        <w:pStyle w:val="CommentText"/>
        <w:rPr>
          <w:rFonts w:eastAsiaTheme="minorEastAsia"/>
        </w:rPr>
      </w:pPr>
      <w:r>
        <w:rPr>
          <w:rStyle w:val="CommentReference"/>
        </w:rPr>
        <w:annotationRef/>
      </w:r>
      <w:r>
        <w:t xml:space="preserve">SALT </w:t>
      </w:r>
      <w:r w:rsidRPr="005F08BA">
        <w:rPr>
          <w:rFonts w:asciiTheme="minorEastAsia" w:eastAsiaTheme="minorEastAsia" w:hAnsiTheme="minorEastAsia"/>
        </w:rPr>
        <w:t>实验过程</w:t>
      </w:r>
    </w:p>
  </w:comment>
  <w:comment w:id="150" w:author="Microsoft 帐户" w:date="2023-02-08T17:21:00Z" w:initials="M帐">
    <w:p w14:paraId="2E622A13" w14:textId="397E22A7" w:rsidR="00221B60" w:rsidRPr="005F08BA" w:rsidRDefault="00221B60">
      <w:pPr>
        <w:pStyle w:val="CommentText"/>
        <w:rPr>
          <w:rFonts w:eastAsiaTheme="minorEastAsia"/>
        </w:rPr>
      </w:pPr>
      <w:r>
        <w:rPr>
          <w:rStyle w:val="CommentReference"/>
        </w:rPr>
        <w:annotationRef/>
      </w:r>
      <w:r>
        <w:rPr>
          <w:rFonts w:eastAsiaTheme="minorEastAsia" w:hint="eastAsia"/>
        </w:rPr>
        <w:t>S</w:t>
      </w:r>
      <w:r>
        <w:rPr>
          <w:rFonts w:eastAsiaTheme="minorEastAsia"/>
        </w:rPr>
        <w:t xml:space="preserve">ALT </w:t>
      </w:r>
      <w:r>
        <w:rPr>
          <w:rFonts w:eastAsiaTheme="minorEastAsia"/>
        </w:rPr>
        <w:t>被广泛应用</w:t>
      </w:r>
    </w:p>
  </w:comment>
  <w:comment w:id="151" w:author="Microsoft 帐户" w:date="2023-02-08T17:35:00Z" w:initials="M帐">
    <w:p w14:paraId="01E326AA" w14:textId="240FCD3D" w:rsidR="00221B60" w:rsidRPr="007D360C" w:rsidRDefault="00221B60">
      <w:pPr>
        <w:pStyle w:val="CommentText"/>
        <w:rPr>
          <w:rFonts w:eastAsiaTheme="minorEastAsia"/>
        </w:rPr>
      </w:pPr>
      <w:r>
        <w:rPr>
          <w:rStyle w:val="CommentReference"/>
        </w:rPr>
        <w:annotationRef/>
      </w:r>
      <w:r>
        <w:rPr>
          <w:rFonts w:eastAsiaTheme="minorEastAsia" w:hint="eastAsia"/>
        </w:rPr>
        <w:t>如果</w:t>
      </w:r>
      <w:r>
        <w:rPr>
          <w:rFonts w:eastAsiaTheme="minorEastAsia" w:hint="eastAsia"/>
        </w:rPr>
        <w:t>S</w:t>
      </w:r>
      <w:r>
        <w:rPr>
          <w:rFonts w:eastAsiaTheme="minorEastAsia"/>
        </w:rPr>
        <w:t>ALT</w:t>
      </w:r>
      <w:r>
        <w:rPr>
          <w:rFonts w:eastAsiaTheme="minorEastAsia"/>
        </w:rPr>
        <w:t>被广泛应用，那么它应该具有稳定性。但是目前稳定性未知，并且未知最好的评价指标</w:t>
      </w:r>
    </w:p>
  </w:comment>
  <w:comment w:id="152" w:author="Microsoft 帐户" w:date="2023-02-08T17:41:00Z" w:initials="M帐">
    <w:p w14:paraId="0358616A" w14:textId="77777777" w:rsidR="00221B60" w:rsidRPr="007D360C" w:rsidRDefault="00221B60" w:rsidP="007D360C">
      <w:pPr>
        <w:pStyle w:val="CommentText"/>
        <w:rPr>
          <w:rFonts w:asciiTheme="minorEastAsia" w:eastAsiaTheme="minorEastAsia" w:hAnsiTheme="minorEastAsia"/>
        </w:rPr>
      </w:pPr>
      <w:r>
        <w:rPr>
          <w:rStyle w:val="CommentReference"/>
        </w:rPr>
        <w:annotationRef/>
      </w:r>
      <w:r w:rsidRPr="007D360C">
        <w:rPr>
          <w:rFonts w:asciiTheme="minorEastAsia" w:eastAsiaTheme="minorEastAsia" w:hAnsiTheme="minorEastAsia"/>
        </w:rPr>
        <w:t>因此，本文旨在证明</w:t>
      </w:r>
      <w:r>
        <w:rPr>
          <w:rFonts w:asciiTheme="minorEastAsia" w:eastAsiaTheme="minorEastAsia" w:hAnsiTheme="minorEastAsia" w:hint="eastAsia"/>
        </w:rPr>
        <w:t>S</w:t>
      </w:r>
      <w:r>
        <w:rPr>
          <w:rFonts w:asciiTheme="minorEastAsia" w:eastAsiaTheme="minorEastAsia" w:hAnsiTheme="minorEastAsia"/>
        </w:rPr>
        <w:t>ALT的稳定性，以及找到最好的评估稳定性的指标</w:t>
      </w:r>
    </w:p>
    <w:p w14:paraId="130BA72E" w14:textId="41195180" w:rsidR="00221B60" w:rsidRPr="007D360C" w:rsidRDefault="00221B60">
      <w:pPr>
        <w:pStyle w:val="CommentText"/>
      </w:pPr>
    </w:p>
  </w:comment>
  <w:comment w:id="157" w:author="Microsoft 帐户" w:date="2023-02-08T18:16:00Z" w:initials="M帐">
    <w:p w14:paraId="79B6B04A" w14:textId="2B80D5FA" w:rsidR="00221B60" w:rsidRPr="003B37EF" w:rsidRDefault="00221B60">
      <w:pPr>
        <w:pStyle w:val="CommentText"/>
        <w:rPr>
          <w:rFonts w:asciiTheme="minorEastAsia" w:eastAsiaTheme="minorEastAsia" w:hAnsiTheme="minorEastAsia"/>
        </w:rPr>
      </w:pPr>
      <w:r>
        <w:rPr>
          <w:rStyle w:val="CommentReference"/>
        </w:rPr>
        <w:annotationRef/>
      </w:r>
      <w:r w:rsidRPr="003B37EF">
        <w:rPr>
          <w:rFonts w:asciiTheme="minorEastAsia" w:eastAsiaTheme="minorEastAsia" w:hAnsiTheme="minorEastAsia"/>
        </w:rPr>
        <w:t>伦理</w:t>
      </w:r>
    </w:p>
  </w:comment>
  <w:comment w:id="161" w:author="Microsoft 帐户" w:date="2023-02-08T18:17:00Z" w:initials="M帐">
    <w:p w14:paraId="376E3327" w14:textId="52CF1A8D" w:rsidR="00221B60" w:rsidRPr="003B37EF" w:rsidRDefault="00221B60">
      <w:pPr>
        <w:pStyle w:val="CommentText"/>
        <w:rPr>
          <w:rFonts w:asciiTheme="minorEastAsia" w:eastAsiaTheme="minorEastAsia" w:hAnsiTheme="minorEastAsia"/>
        </w:rPr>
      </w:pPr>
      <w:r>
        <w:rPr>
          <w:rStyle w:val="CommentReference"/>
        </w:rPr>
        <w:annotationRef/>
      </w:r>
      <w:r w:rsidRPr="003B37EF">
        <w:rPr>
          <w:rFonts w:asciiTheme="minorEastAsia" w:eastAsiaTheme="minorEastAsia" w:hAnsiTheme="minorEastAsia"/>
        </w:rPr>
        <w:t>实验流程</w:t>
      </w:r>
    </w:p>
  </w:comment>
  <w:comment w:id="164" w:author="Microsoft 帐户" w:date="2023-02-08T18:17:00Z" w:initials="M帐">
    <w:p w14:paraId="38A68EF9" w14:textId="60351707" w:rsidR="00221B60" w:rsidRPr="003B37EF" w:rsidRDefault="00221B60">
      <w:pPr>
        <w:pStyle w:val="CommentText"/>
        <w:rPr>
          <w:rFonts w:asciiTheme="minorEastAsia" w:eastAsiaTheme="minorEastAsia" w:hAnsiTheme="minorEastAsia"/>
        </w:rPr>
      </w:pPr>
      <w:r>
        <w:rPr>
          <w:rStyle w:val="CommentReference"/>
        </w:rPr>
        <w:annotationRef/>
      </w:r>
      <w:r w:rsidRPr="003B37EF">
        <w:rPr>
          <w:rFonts w:asciiTheme="minorEastAsia" w:eastAsiaTheme="minorEastAsia" w:hAnsiTheme="minorEastAsia"/>
        </w:rPr>
        <w:t>被试</w:t>
      </w:r>
    </w:p>
  </w:comment>
  <w:comment w:id="166" w:author="Microsoft 帐户" w:date="2023-02-08T18:17:00Z" w:initials="M帐">
    <w:p w14:paraId="030C404D" w14:textId="3E4B0465" w:rsidR="00221B60" w:rsidRPr="003B37EF" w:rsidRDefault="00221B60">
      <w:pPr>
        <w:pStyle w:val="CommentText"/>
        <w:rPr>
          <w:rFonts w:asciiTheme="minorEastAsia" w:eastAsiaTheme="minorEastAsia" w:hAnsiTheme="minorEastAsia"/>
        </w:rPr>
      </w:pPr>
      <w:r>
        <w:rPr>
          <w:rStyle w:val="CommentReference"/>
        </w:rPr>
        <w:annotationRef/>
      </w:r>
      <w:r w:rsidRPr="003B37EF">
        <w:rPr>
          <w:rFonts w:asciiTheme="minorEastAsia" w:eastAsiaTheme="minorEastAsia" w:hAnsiTheme="minorEastAsia"/>
        </w:rPr>
        <w:t>变量</w:t>
      </w:r>
    </w:p>
  </w:comment>
  <w:comment w:id="168" w:author="Microsoft 帐户" w:date="2023-02-08T18:18:00Z" w:initials="M帐">
    <w:p w14:paraId="396F228E" w14:textId="601BAEAB" w:rsidR="00221B60" w:rsidRPr="003B37EF" w:rsidRDefault="00221B60">
      <w:pPr>
        <w:pStyle w:val="CommentText"/>
        <w:rPr>
          <w:rFonts w:asciiTheme="minorEastAsia" w:eastAsiaTheme="minorEastAsia" w:hAnsiTheme="minorEastAsia"/>
        </w:rPr>
      </w:pPr>
      <w:r>
        <w:rPr>
          <w:rStyle w:val="CommentReference"/>
        </w:rPr>
        <w:annotationRef/>
      </w:r>
      <w:r w:rsidRPr="003B37EF">
        <w:rPr>
          <w:rFonts w:asciiTheme="minorEastAsia" w:eastAsiaTheme="minorEastAsia" w:hAnsiTheme="minorEastAsia"/>
        </w:rPr>
        <w:t>测量变量</w:t>
      </w:r>
    </w:p>
  </w:comment>
  <w:comment w:id="170" w:author="Microsoft 帐户" w:date="2023-02-08T18:22:00Z" w:initials="M帐">
    <w:p w14:paraId="753A96D7" w14:textId="5D8B42C2" w:rsidR="00221B60" w:rsidRPr="003B37EF" w:rsidRDefault="00221B60">
      <w:pPr>
        <w:pStyle w:val="CommentText"/>
        <w:rPr>
          <w:rFonts w:asciiTheme="minorEastAsia" w:eastAsiaTheme="minorEastAsia" w:hAnsiTheme="minorEastAsia"/>
        </w:rPr>
      </w:pPr>
      <w:r>
        <w:rPr>
          <w:rStyle w:val="CommentReference"/>
        </w:rPr>
        <w:annotationRef/>
      </w:r>
      <w:r w:rsidRPr="003B37EF">
        <w:rPr>
          <w:rFonts w:asciiTheme="minorEastAsia" w:eastAsiaTheme="minorEastAsia" w:hAnsiTheme="minorEastAsia"/>
        </w:rPr>
        <w:t>具体流程</w:t>
      </w:r>
    </w:p>
  </w:comment>
  <w:comment w:id="172" w:author="Microsoft 帐户" w:date="2023-02-08T18:33:00Z" w:initials="M帐">
    <w:p w14:paraId="6C994173" w14:textId="18CD043B" w:rsidR="00221B60" w:rsidRPr="009B63AA" w:rsidRDefault="00221B60">
      <w:pPr>
        <w:pStyle w:val="CommentText"/>
        <w:rPr>
          <w:rFonts w:asciiTheme="minorEastAsia" w:eastAsiaTheme="minorEastAsia" w:hAnsiTheme="minorEastAsia"/>
        </w:rPr>
      </w:pPr>
      <w:r>
        <w:rPr>
          <w:rStyle w:val="CommentReference"/>
        </w:rPr>
        <w:annotationRef/>
      </w:r>
      <w:r w:rsidRPr="009B63AA">
        <w:rPr>
          <w:rFonts w:asciiTheme="minorEastAsia" w:eastAsiaTheme="minorEastAsia" w:hAnsiTheme="minorEastAsia"/>
        </w:rPr>
        <w:t>用了什么问卷</w:t>
      </w:r>
    </w:p>
  </w:comment>
  <w:comment w:id="177" w:author="Microsoft 帐户" w:date="2023-02-08T18:39:00Z" w:initials="M帐">
    <w:p w14:paraId="7F588151" w14:textId="1E45F123" w:rsidR="00221B60" w:rsidRPr="004A5D32" w:rsidRDefault="00221B60">
      <w:pPr>
        <w:pStyle w:val="CommentText"/>
        <w:rPr>
          <w:rFonts w:asciiTheme="minorEastAsia" w:eastAsiaTheme="minorEastAsia" w:hAnsiTheme="minorEastAsia"/>
        </w:rPr>
      </w:pPr>
      <w:r>
        <w:rPr>
          <w:rStyle w:val="CommentReference"/>
        </w:rPr>
        <w:annotationRef/>
      </w:r>
      <w:r w:rsidRPr="004A5D32">
        <w:rPr>
          <w:rFonts w:asciiTheme="minorEastAsia" w:eastAsiaTheme="minorEastAsia" w:hAnsiTheme="minorEastAsia"/>
        </w:rPr>
        <w:t>避免偏见，使用模拟数据</w:t>
      </w:r>
    </w:p>
  </w:comment>
  <w:comment w:id="183" w:author="Microsoft 帐户" w:date="2023-02-08T19:34:00Z" w:initials="M帐">
    <w:p w14:paraId="57FF8E7A" w14:textId="740E2CF9" w:rsidR="00221B60" w:rsidRPr="00FD0EFA" w:rsidRDefault="00221B60">
      <w:pPr>
        <w:pStyle w:val="CommentText"/>
        <w:rPr>
          <w:rFonts w:eastAsiaTheme="minorEastAsia"/>
        </w:rPr>
      </w:pPr>
      <w:r>
        <w:rPr>
          <w:rStyle w:val="CommentReference"/>
        </w:rPr>
        <w:annotationRef/>
      </w:r>
      <w:r>
        <w:rPr>
          <w:rFonts w:eastAsiaTheme="minorEastAsia"/>
        </w:rPr>
        <w:t>软件</w:t>
      </w:r>
    </w:p>
  </w:comment>
  <w:comment w:id="193" w:author="Microsoft 帐户" w:date="2023-02-08T19:39:00Z" w:initials="M帐">
    <w:p w14:paraId="176BFAF1" w14:textId="4884F223" w:rsidR="00221B60" w:rsidRPr="00FD0EFA" w:rsidRDefault="00221B60">
      <w:pPr>
        <w:pStyle w:val="CommentText"/>
        <w:rPr>
          <w:rFonts w:eastAsiaTheme="minorEastAsia"/>
        </w:rPr>
      </w:pPr>
      <w:r>
        <w:rPr>
          <w:rStyle w:val="CommentReference"/>
        </w:rPr>
        <w:annotationRef/>
      </w:r>
      <w:r>
        <w:rPr>
          <w:rFonts w:eastAsiaTheme="minorEastAsia" w:hint="eastAsia"/>
        </w:rPr>
        <w:t>I</w:t>
      </w:r>
      <w:r>
        <w:rPr>
          <w:rFonts w:eastAsiaTheme="minorEastAsia"/>
        </w:rPr>
        <w:t>CC</w:t>
      </w:r>
      <w:r>
        <w:rPr>
          <w:rFonts w:eastAsiaTheme="minorEastAsia"/>
        </w:rPr>
        <w:t>是什么</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D22B19" w15:done="0"/>
  <w15:commentEx w15:paraId="14EC9071" w15:done="0"/>
  <w15:commentEx w15:paraId="2E622A13" w15:done="0"/>
  <w15:commentEx w15:paraId="01E326AA" w15:done="0"/>
  <w15:commentEx w15:paraId="130BA72E" w15:done="0"/>
  <w15:commentEx w15:paraId="79B6B04A" w15:done="0"/>
  <w15:commentEx w15:paraId="376E3327" w15:done="0"/>
  <w15:commentEx w15:paraId="38A68EF9" w15:done="0"/>
  <w15:commentEx w15:paraId="030C404D" w15:done="0"/>
  <w15:commentEx w15:paraId="396F228E" w15:done="0"/>
  <w15:commentEx w15:paraId="753A96D7" w15:done="0"/>
  <w15:commentEx w15:paraId="6C994173" w15:done="0"/>
  <w15:commentEx w15:paraId="7F588151" w15:done="0"/>
  <w15:commentEx w15:paraId="57FF8E7A" w15:done="0"/>
  <w15:commentEx w15:paraId="176BFA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B941" w16cex:dateUtc="2023-02-10T0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D22B19" w16cid:durableId="2790B941"/>
  <w16cid:commentId w16cid:paraId="14EC9071" w16cid:durableId="2790B016"/>
  <w16cid:commentId w16cid:paraId="2E622A13" w16cid:durableId="2790B017"/>
  <w16cid:commentId w16cid:paraId="01E326AA" w16cid:durableId="2790B018"/>
  <w16cid:commentId w16cid:paraId="130BA72E" w16cid:durableId="2790B019"/>
  <w16cid:commentId w16cid:paraId="79B6B04A" w16cid:durableId="2790B01A"/>
  <w16cid:commentId w16cid:paraId="376E3327" w16cid:durableId="2790B01B"/>
  <w16cid:commentId w16cid:paraId="38A68EF9" w16cid:durableId="2790B01C"/>
  <w16cid:commentId w16cid:paraId="030C404D" w16cid:durableId="2790B01D"/>
  <w16cid:commentId w16cid:paraId="396F228E" w16cid:durableId="2790B01E"/>
  <w16cid:commentId w16cid:paraId="753A96D7" w16cid:durableId="2790B01F"/>
  <w16cid:commentId w16cid:paraId="6C994173" w16cid:durableId="2790B020"/>
  <w16cid:commentId w16cid:paraId="7F588151" w16cid:durableId="2790B021"/>
  <w16cid:commentId w16cid:paraId="57FF8E7A" w16cid:durableId="2790B022"/>
  <w16cid:commentId w16cid:paraId="176BFAF1" w16cid:durableId="2790B0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8EF5F" w14:textId="77777777" w:rsidR="00E819FF" w:rsidRDefault="00E819FF" w:rsidP="009E4B8F">
      <w:r>
        <w:separator/>
      </w:r>
    </w:p>
  </w:endnote>
  <w:endnote w:type="continuationSeparator" w:id="0">
    <w:p w14:paraId="5B2136BA" w14:textId="77777777" w:rsidR="00E819FF" w:rsidRDefault="00E819FF"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KaiTi_GB2312">
    <w:altName w:val="楷体"/>
    <w:panose1 w:val="020B0604020202020204"/>
    <w:charset w:val="86"/>
    <w:family w:val="modern"/>
    <w:pitch w:val="fixed"/>
    <w:sig w:usb0="00000001"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20B0604020202020204"/>
    <w:charset w:val="4D"/>
    <w:family w:val="roman"/>
    <w:notTrueType/>
    <w:pitch w:val="default"/>
    <w:sig w:usb0="03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488470"/>
      <w:docPartObj>
        <w:docPartGallery w:val="Page Numbers (Bottom of Page)"/>
        <w:docPartUnique/>
      </w:docPartObj>
    </w:sdtPr>
    <w:sdtContent>
      <w:p w14:paraId="06CB6D3C" w14:textId="052D918D" w:rsidR="00221B60" w:rsidRDefault="00221B60">
        <w:pPr>
          <w:pStyle w:val="Footer"/>
          <w:jc w:val="right"/>
        </w:pPr>
        <w:r>
          <w:fldChar w:fldCharType="begin"/>
        </w:r>
        <w:r>
          <w:instrText>PAGE   \* MERGEFORMAT</w:instrText>
        </w:r>
        <w:r>
          <w:fldChar w:fldCharType="separate"/>
        </w:r>
        <w:r w:rsidR="00087F58" w:rsidRPr="00087F58">
          <w:rPr>
            <w:noProof/>
            <w:lang w:val="zh-CN"/>
          </w:rPr>
          <w:t>6</w:t>
        </w:r>
        <w:r>
          <w:fldChar w:fldCharType="end"/>
        </w:r>
      </w:p>
    </w:sdtContent>
  </w:sdt>
  <w:p w14:paraId="06775F18" w14:textId="77777777" w:rsidR="00221B60" w:rsidRDefault="00221B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7DEE7" w14:textId="21DFAD27" w:rsidR="00221B60" w:rsidRDefault="00221B60">
    <w:pPr>
      <w:pStyle w:val="Footer"/>
      <w:jc w:val="right"/>
    </w:pPr>
  </w:p>
  <w:p w14:paraId="6AFC4939" w14:textId="77777777" w:rsidR="00221B60" w:rsidRDefault="00221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A272D" w14:textId="77777777" w:rsidR="00E819FF" w:rsidRDefault="00E819FF" w:rsidP="009E4B8F">
      <w:r>
        <w:separator/>
      </w:r>
    </w:p>
  </w:footnote>
  <w:footnote w:type="continuationSeparator" w:id="0">
    <w:p w14:paraId="475FEA9B" w14:textId="77777777" w:rsidR="00E819FF" w:rsidRDefault="00E819FF" w:rsidP="009E4B8F">
      <w:r>
        <w:continuationSeparator/>
      </w:r>
    </w:p>
  </w:footnote>
  <w:footnote w:id="1">
    <w:p w14:paraId="4A394686" w14:textId="77777777" w:rsidR="00221B60" w:rsidRPr="009006E7" w:rsidRDefault="00221B60" w:rsidP="007169CC">
      <w:pPr>
        <w:pStyle w:val="FootnoteText"/>
        <w:rPr>
          <w:lang w:val="en-US"/>
        </w:rPr>
      </w:pPr>
      <w:r w:rsidRPr="009006E7">
        <w:rPr>
          <w:rFonts w:eastAsia="MS Mincho"/>
          <w:color w:val="000000"/>
          <w:lang w:val="en-US" w:eastAsia="de-DE"/>
        </w:rPr>
        <w:footnoteRef/>
      </w:r>
      <w:r w:rsidRPr="009006E7">
        <w:rPr>
          <w:rFonts w:eastAsia="MS Mincho"/>
          <w:color w:val="000000"/>
          <w:lang w:val="en-US" w:eastAsia="de-DE"/>
        </w:rPr>
        <w:t xml:space="preserve"> Based on the average effect size of </w:t>
      </w:r>
      <w:r>
        <w:rPr>
          <w:rFonts w:eastAsia="MS Mincho"/>
          <w:color w:val="000000"/>
          <w:lang w:val="en-US" w:eastAsia="de-DE"/>
        </w:rPr>
        <w:t xml:space="preserve">group-level </w:t>
      </w:r>
      <w:r w:rsidRPr="009006E7">
        <w:rPr>
          <w:rFonts w:eastAsia="MS Mincho"/>
          <w:color w:val="000000"/>
          <w:lang w:val="en-US" w:eastAsia="de-DE"/>
        </w:rPr>
        <w:t xml:space="preserve">SPE reported by Sui et al. (2012), G*Power (f = .40, α = .05, power = 80%) revealed a </w:t>
      </w:r>
      <w:r>
        <w:rPr>
          <w:rFonts w:eastAsia="MS Mincho"/>
          <w:color w:val="000000"/>
          <w:lang w:val="en-US" w:eastAsia="de-DE"/>
        </w:rPr>
        <w:t xml:space="preserve">minimal </w:t>
      </w:r>
      <w:r w:rsidRPr="009006E7">
        <w:rPr>
          <w:rFonts w:eastAsia="MS Mincho"/>
          <w:color w:val="000000"/>
          <w:lang w:val="en-US" w:eastAsia="de-DE"/>
        </w:rPr>
        <w:t xml:space="preserve">requirement of 16 participants. </w:t>
      </w:r>
      <w:r>
        <w:rPr>
          <w:rFonts w:eastAsia="MS Mincho"/>
          <w:color w:val="000000"/>
          <w:lang w:val="en-US" w:eastAsia="de-DE"/>
        </w:rPr>
        <w:t>Thus, the</w:t>
      </w:r>
      <w:r w:rsidRPr="009006E7">
        <w:rPr>
          <w:rFonts w:eastAsia="MS Mincho"/>
          <w:color w:val="000000"/>
          <w:lang w:val="en-US" w:eastAsia="de-DE"/>
        </w:rPr>
        <w:t xml:space="preserve"> sample size </w:t>
      </w:r>
      <w:r>
        <w:rPr>
          <w:rFonts w:eastAsia="MS Mincho"/>
          <w:color w:val="000000"/>
          <w:lang w:val="en-US" w:eastAsia="de-DE"/>
        </w:rPr>
        <w:t xml:space="preserve">in the secondary data is sufficient to detect the self-prioritization effect at group-level.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D86"/>
    <w:multiLevelType w:val="multilevel"/>
    <w:tmpl w:val="6874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DEA7838"/>
    <w:multiLevelType w:val="hybridMultilevel"/>
    <w:tmpl w:val="FE9C6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9279985">
    <w:abstractNumId w:val="14"/>
  </w:num>
  <w:num w:numId="2" w16cid:durableId="637419698">
    <w:abstractNumId w:val="2"/>
  </w:num>
  <w:num w:numId="3" w16cid:durableId="338315022">
    <w:abstractNumId w:val="11"/>
  </w:num>
  <w:num w:numId="4" w16cid:durableId="1876457899">
    <w:abstractNumId w:val="5"/>
  </w:num>
  <w:num w:numId="5" w16cid:durableId="1593658394">
    <w:abstractNumId w:val="3"/>
  </w:num>
  <w:num w:numId="6" w16cid:durableId="331101747">
    <w:abstractNumId w:val="6"/>
  </w:num>
  <w:num w:numId="7" w16cid:durableId="689725378">
    <w:abstractNumId w:val="9"/>
  </w:num>
  <w:num w:numId="8" w16cid:durableId="1184711255">
    <w:abstractNumId w:val="4"/>
  </w:num>
  <w:num w:numId="9" w16cid:durableId="932323490">
    <w:abstractNumId w:val="1"/>
  </w:num>
  <w:num w:numId="10" w16cid:durableId="1379356672">
    <w:abstractNumId w:val="12"/>
  </w:num>
  <w:num w:numId="11" w16cid:durableId="1995915920">
    <w:abstractNumId w:val="7"/>
  </w:num>
  <w:num w:numId="12" w16cid:durableId="125315931">
    <w:abstractNumId w:val="10"/>
  </w:num>
  <w:num w:numId="13" w16cid:durableId="518399975">
    <w:abstractNumId w:val="8"/>
  </w:num>
  <w:num w:numId="14" w16cid:durableId="1201673588">
    <w:abstractNumId w:val="13"/>
  </w:num>
  <w:num w:numId="15" w16cid:durableId="2111389342">
    <w:abstractNumId w:val="16"/>
  </w:num>
  <w:num w:numId="16" w16cid:durableId="810488511">
    <w:abstractNumId w:val="15"/>
  </w:num>
  <w:num w:numId="17" w16cid:durableId="1436057557">
    <w:abstractNumId w:val="17"/>
  </w:num>
  <w:num w:numId="18" w16cid:durableId="148022808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uan-Peng Hu">
    <w15:presenceInfo w15:providerId="Windows Live" w15:userId="b3f3f6a417be6905"/>
  </w15:person>
  <w15:person w15:author="Microsoft 帐户">
    <w15:presenceInfo w15:providerId="Windows Live" w15:userId="0d2b37b484eb8a22"/>
  </w15:person>
  <w15:person w15:author="Zheng Liu">
    <w15:presenceInfo w15:providerId="AD" w15:userId="S::zliu3474@uni.sydney.edu.au::b4e647ec-4c29-4704-bd80-4c847ee8f5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record-ids&gt;&lt;/item&gt;&lt;/Libraries&gt;"/>
  </w:docVars>
  <w:rsids>
    <w:rsidRoot w:val="00586F83"/>
    <w:rsid w:val="00001E83"/>
    <w:rsid w:val="00021E19"/>
    <w:rsid w:val="000357BB"/>
    <w:rsid w:val="00036E76"/>
    <w:rsid w:val="00037C92"/>
    <w:rsid w:val="00044E08"/>
    <w:rsid w:val="00047102"/>
    <w:rsid w:val="00062B92"/>
    <w:rsid w:val="00065DE7"/>
    <w:rsid w:val="000705AC"/>
    <w:rsid w:val="0008759E"/>
    <w:rsid w:val="00087F58"/>
    <w:rsid w:val="000929AA"/>
    <w:rsid w:val="00093677"/>
    <w:rsid w:val="000A3AA5"/>
    <w:rsid w:val="000A796C"/>
    <w:rsid w:val="000B1E4F"/>
    <w:rsid w:val="000C0391"/>
    <w:rsid w:val="000C6133"/>
    <w:rsid w:val="000D0D36"/>
    <w:rsid w:val="000D5F23"/>
    <w:rsid w:val="000D7B8C"/>
    <w:rsid w:val="000E1EA8"/>
    <w:rsid w:val="000E23B2"/>
    <w:rsid w:val="000F5265"/>
    <w:rsid w:val="001038AC"/>
    <w:rsid w:val="00106148"/>
    <w:rsid w:val="00110A2C"/>
    <w:rsid w:val="00112C28"/>
    <w:rsid w:val="00137FE0"/>
    <w:rsid w:val="00140158"/>
    <w:rsid w:val="0014261E"/>
    <w:rsid w:val="00152010"/>
    <w:rsid w:val="00176296"/>
    <w:rsid w:val="00187EF0"/>
    <w:rsid w:val="001B6382"/>
    <w:rsid w:val="001D3BCE"/>
    <w:rsid w:val="001D411B"/>
    <w:rsid w:val="001F11EF"/>
    <w:rsid w:val="00221B60"/>
    <w:rsid w:val="00221EEF"/>
    <w:rsid w:val="0022601F"/>
    <w:rsid w:val="00237555"/>
    <w:rsid w:val="0026148B"/>
    <w:rsid w:val="00266CB0"/>
    <w:rsid w:val="00274792"/>
    <w:rsid w:val="00287B7D"/>
    <w:rsid w:val="00292844"/>
    <w:rsid w:val="002A24A2"/>
    <w:rsid w:val="002A502B"/>
    <w:rsid w:val="002B0D83"/>
    <w:rsid w:val="002B775B"/>
    <w:rsid w:val="002C66D3"/>
    <w:rsid w:val="002C7D79"/>
    <w:rsid w:val="002E1B64"/>
    <w:rsid w:val="002F4F19"/>
    <w:rsid w:val="002F7130"/>
    <w:rsid w:val="002F7FF4"/>
    <w:rsid w:val="00306640"/>
    <w:rsid w:val="003362CF"/>
    <w:rsid w:val="00336CAE"/>
    <w:rsid w:val="003416AE"/>
    <w:rsid w:val="003462C9"/>
    <w:rsid w:val="00361DF5"/>
    <w:rsid w:val="00393D7B"/>
    <w:rsid w:val="00397282"/>
    <w:rsid w:val="003A0157"/>
    <w:rsid w:val="003A496A"/>
    <w:rsid w:val="003B37EF"/>
    <w:rsid w:val="003C6808"/>
    <w:rsid w:val="003C7A71"/>
    <w:rsid w:val="003C7C1D"/>
    <w:rsid w:val="003E5A46"/>
    <w:rsid w:val="003E7247"/>
    <w:rsid w:val="003F1584"/>
    <w:rsid w:val="003F502B"/>
    <w:rsid w:val="003F58EF"/>
    <w:rsid w:val="003F6597"/>
    <w:rsid w:val="003F7AF3"/>
    <w:rsid w:val="00411743"/>
    <w:rsid w:val="00423B48"/>
    <w:rsid w:val="00435C3B"/>
    <w:rsid w:val="004462D7"/>
    <w:rsid w:val="00447A9D"/>
    <w:rsid w:val="00462681"/>
    <w:rsid w:val="00464832"/>
    <w:rsid w:val="0048043F"/>
    <w:rsid w:val="004A0F42"/>
    <w:rsid w:val="004A287E"/>
    <w:rsid w:val="004A5D32"/>
    <w:rsid w:val="004A6685"/>
    <w:rsid w:val="004B509B"/>
    <w:rsid w:val="004C2AE4"/>
    <w:rsid w:val="004D6313"/>
    <w:rsid w:val="004E69F8"/>
    <w:rsid w:val="005003A8"/>
    <w:rsid w:val="005127C0"/>
    <w:rsid w:val="005134E3"/>
    <w:rsid w:val="00532C42"/>
    <w:rsid w:val="00534451"/>
    <w:rsid w:val="00566DCB"/>
    <w:rsid w:val="00572E87"/>
    <w:rsid w:val="00586F83"/>
    <w:rsid w:val="00591489"/>
    <w:rsid w:val="005A5D0B"/>
    <w:rsid w:val="005B0893"/>
    <w:rsid w:val="005B4062"/>
    <w:rsid w:val="005D082C"/>
    <w:rsid w:val="005E5317"/>
    <w:rsid w:val="005F08BA"/>
    <w:rsid w:val="005F1BBA"/>
    <w:rsid w:val="005F54D7"/>
    <w:rsid w:val="006000E5"/>
    <w:rsid w:val="006003C8"/>
    <w:rsid w:val="006027EF"/>
    <w:rsid w:val="006032E0"/>
    <w:rsid w:val="00605300"/>
    <w:rsid w:val="0060663B"/>
    <w:rsid w:val="00621522"/>
    <w:rsid w:val="00626F77"/>
    <w:rsid w:val="0063143D"/>
    <w:rsid w:val="006435DB"/>
    <w:rsid w:val="00652B0B"/>
    <w:rsid w:val="00661D7C"/>
    <w:rsid w:val="006665E1"/>
    <w:rsid w:val="006736E8"/>
    <w:rsid w:val="00673F34"/>
    <w:rsid w:val="00682006"/>
    <w:rsid w:val="00695158"/>
    <w:rsid w:val="006A0E67"/>
    <w:rsid w:val="006A33AE"/>
    <w:rsid w:val="006A6949"/>
    <w:rsid w:val="006C22A1"/>
    <w:rsid w:val="006C6CA7"/>
    <w:rsid w:val="006D6E27"/>
    <w:rsid w:val="006E19BA"/>
    <w:rsid w:val="006F1743"/>
    <w:rsid w:val="006F3140"/>
    <w:rsid w:val="007036EB"/>
    <w:rsid w:val="00704C8C"/>
    <w:rsid w:val="007169CC"/>
    <w:rsid w:val="00723958"/>
    <w:rsid w:val="00737B46"/>
    <w:rsid w:val="00741641"/>
    <w:rsid w:val="00765793"/>
    <w:rsid w:val="00793851"/>
    <w:rsid w:val="007A0640"/>
    <w:rsid w:val="007A202A"/>
    <w:rsid w:val="007A65E5"/>
    <w:rsid w:val="007B5640"/>
    <w:rsid w:val="007C7866"/>
    <w:rsid w:val="007D360C"/>
    <w:rsid w:val="007D3F54"/>
    <w:rsid w:val="007D56D6"/>
    <w:rsid w:val="007E6D71"/>
    <w:rsid w:val="007F16E1"/>
    <w:rsid w:val="007F6374"/>
    <w:rsid w:val="008218D0"/>
    <w:rsid w:val="008250E4"/>
    <w:rsid w:val="0082596E"/>
    <w:rsid w:val="00830968"/>
    <w:rsid w:val="00841431"/>
    <w:rsid w:val="008565D6"/>
    <w:rsid w:val="008654AD"/>
    <w:rsid w:val="00871B16"/>
    <w:rsid w:val="008724B2"/>
    <w:rsid w:val="00876459"/>
    <w:rsid w:val="00887B0F"/>
    <w:rsid w:val="008968E6"/>
    <w:rsid w:val="008B6BFC"/>
    <w:rsid w:val="008B7830"/>
    <w:rsid w:val="008C2FD8"/>
    <w:rsid w:val="008D06CF"/>
    <w:rsid w:val="008D2627"/>
    <w:rsid w:val="008E2954"/>
    <w:rsid w:val="008F04DC"/>
    <w:rsid w:val="008F62CF"/>
    <w:rsid w:val="009006E7"/>
    <w:rsid w:val="009103CC"/>
    <w:rsid w:val="0091386F"/>
    <w:rsid w:val="00916213"/>
    <w:rsid w:val="00930861"/>
    <w:rsid w:val="00943774"/>
    <w:rsid w:val="00953534"/>
    <w:rsid w:val="009565C3"/>
    <w:rsid w:val="009665CE"/>
    <w:rsid w:val="00980A67"/>
    <w:rsid w:val="00995E99"/>
    <w:rsid w:val="009A4047"/>
    <w:rsid w:val="009B63AA"/>
    <w:rsid w:val="009C4840"/>
    <w:rsid w:val="009D6D8C"/>
    <w:rsid w:val="009E4B8F"/>
    <w:rsid w:val="009F0C32"/>
    <w:rsid w:val="009F687D"/>
    <w:rsid w:val="00A05A24"/>
    <w:rsid w:val="00A05A7E"/>
    <w:rsid w:val="00A170FB"/>
    <w:rsid w:val="00A22A99"/>
    <w:rsid w:val="00A576F1"/>
    <w:rsid w:val="00A70E01"/>
    <w:rsid w:val="00A72ABC"/>
    <w:rsid w:val="00A7372B"/>
    <w:rsid w:val="00A91C0C"/>
    <w:rsid w:val="00A97072"/>
    <w:rsid w:val="00AA584D"/>
    <w:rsid w:val="00AA63FD"/>
    <w:rsid w:val="00AB55D9"/>
    <w:rsid w:val="00AB6487"/>
    <w:rsid w:val="00AB6CE2"/>
    <w:rsid w:val="00AC51AF"/>
    <w:rsid w:val="00AD1429"/>
    <w:rsid w:val="00AD233C"/>
    <w:rsid w:val="00AE16B0"/>
    <w:rsid w:val="00AE49ED"/>
    <w:rsid w:val="00AE57DF"/>
    <w:rsid w:val="00AF450F"/>
    <w:rsid w:val="00AF6518"/>
    <w:rsid w:val="00B03D7E"/>
    <w:rsid w:val="00B12772"/>
    <w:rsid w:val="00B149E1"/>
    <w:rsid w:val="00B3449B"/>
    <w:rsid w:val="00B41B99"/>
    <w:rsid w:val="00B65E47"/>
    <w:rsid w:val="00B70AB1"/>
    <w:rsid w:val="00B75B57"/>
    <w:rsid w:val="00B8289A"/>
    <w:rsid w:val="00B84CD9"/>
    <w:rsid w:val="00BA0079"/>
    <w:rsid w:val="00BA5FBB"/>
    <w:rsid w:val="00BA6702"/>
    <w:rsid w:val="00BA711E"/>
    <w:rsid w:val="00BB1095"/>
    <w:rsid w:val="00BB44B3"/>
    <w:rsid w:val="00BB7262"/>
    <w:rsid w:val="00BC7FE0"/>
    <w:rsid w:val="00BD28B6"/>
    <w:rsid w:val="00BD4097"/>
    <w:rsid w:val="00BD454B"/>
    <w:rsid w:val="00BF29D8"/>
    <w:rsid w:val="00C0575A"/>
    <w:rsid w:val="00C072A2"/>
    <w:rsid w:val="00C21FB5"/>
    <w:rsid w:val="00C4178B"/>
    <w:rsid w:val="00C5262E"/>
    <w:rsid w:val="00C62E98"/>
    <w:rsid w:val="00C63AF9"/>
    <w:rsid w:val="00C70E59"/>
    <w:rsid w:val="00C71EBF"/>
    <w:rsid w:val="00C72B7E"/>
    <w:rsid w:val="00C72C42"/>
    <w:rsid w:val="00C856D2"/>
    <w:rsid w:val="00C9151A"/>
    <w:rsid w:val="00CB44B5"/>
    <w:rsid w:val="00CD6731"/>
    <w:rsid w:val="00CE05DC"/>
    <w:rsid w:val="00CF7456"/>
    <w:rsid w:val="00D0006C"/>
    <w:rsid w:val="00D07D09"/>
    <w:rsid w:val="00D17E28"/>
    <w:rsid w:val="00D20F9E"/>
    <w:rsid w:val="00D22DC1"/>
    <w:rsid w:val="00D7046D"/>
    <w:rsid w:val="00D71923"/>
    <w:rsid w:val="00D72BC3"/>
    <w:rsid w:val="00D818FC"/>
    <w:rsid w:val="00D879C5"/>
    <w:rsid w:val="00DA34FF"/>
    <w:rsid w:val="00DB10F9"/>
    <w:rsid w:val="00DB6B64"/>
    <w:rsid w:val="00DD7F9E"/>
    <w:rsid w:val="00DE3FB7"/>
    <w:rsid w:val="00DE7811"/>
    <w:rsid w:val="00DF37F7"/>
    <w:rsid w:val="00DF3A26"/>
    <w:rsid w:val="00E052BF"/>
    <w:rsid w:val="00E062A0"/>
    <w:rsid w:val="00E13C1B"/>
    <w:rsid w:val="00E16B36"/>
    <w:rsid w:val="00E1757A"/>
    <w:rsid w:val="00E20CB5"/>
    <w:rsid w:val="00E23A77"/>
    <w:rsid w:val="00E30EB5"/>
    <w:rsid w:val="00E32D1B"/>
    <w:rsid w:val="00E43E04"/>
    <w:rsid w:val="00E461E3"/>
    <w:rsid w:val="00E47349"/>
    <w:rsid w:val="00E819FF"/>
    <w:rsid w:val="00E82C40"/>
    <w:rsid w:val="00E852DC"/>
    <w:rsid w:val="00E90BE7"/>
    <w:rsid w:val="00EA1E96"/>
    <w:rsid w:val="00EB6A4B"/>
    <w:rsid w:val="00ED1D9F"/>
    <w:rsid w:val="00ED4B44"/>
    <w:rsid w:val="00ED5960"/>
    <w:rsid w:val="00EF5BEF"/>
    <w:rsid w:val="00F038D1"/>
    <w:rsid w:val="00F072D2"/>
    <w:rsid w:val="00F240E5"/>
    <w:rsid w:val="00F36BBB"/>
    <w:rsid w:val="00F461EB"/>
    <w:rsid w:val="00F72D2A"/>
    <w:rsid w:val="00F74C9E"/>
    <w:rsid w:val="00F75B5A"/>
    <w:rsid w:val="00FA60F8"/>
    <w:rsid w:val="00FB2473"/>
    <w:rsid w:val="00FB39E0"/>
    <w:rsid w:val="00FC47C9"/>
    <w:rsid w:val="00FC7DBC"/>
    <w:rsid w:val="00FD0EFA"/>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3D1823E9-D4EE-4010-9A80-2AA6E221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AB1"/>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14261E"/>
    <w:pPr>
      <w:keepNext/>
      <w:keepLines/>
      <w:outlineLvl w:val="1"/>
    </w:pPr>
    <w:rPr>
      <w:rFonts w:ascii="Calibri" w:eastAsiaTheme="majorEastAsia" w:hAnsi="Calibri"/>
      <w:b/>
      <w:sz w:val="28"/>
      <w:szCs w:val="32"/>
    </w:rPr>
  </w:style>
  <w:style w:type="paragraph" w:styleId="Heading3">
    <w:name w:val="heading 3"/>
    <w:basedOn w:val="Normal"/>
    <w:next w:val="Normal"/>
    <w:uiPriority w:val="9"/>
    <w:unhideWhenUsed/>
    <w:qFormat/>
    <w:rsid w:val="004D6313"/>
    <w:pPr>
      <w:keepNext/>
      <w:keepLines/>
      <w:outlineLvl w:val="2"/>
    </w:pPr>
    <w:rPr>
      <w:b/>
      <w:color w:val="000000" w:themeColor="text1"/>
      <w:szCs w:val="28"/>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D22DC1"/>
    <w:pPr>
      <w:spacing w:line="240" w:lineRule="auto"/>
    </w:pPr>
  </w:style>
  <w:style w:type="character" w:styleId="CommentReference">
    <w:name w:val="annotation reference"/>
    <w:basedOn w:val="DefaultParagraphFont"/>
    <w:uiPriority w:val="99"/>
    <w:semiHidden/>
    <w:unhideWhenUsed/>
    <w:rsid w:val="00D22DC1"/>
    <w:rPr>
      <w:sz w:val="16"/>
      <w:szCs w:val="16"/>
    </w:rPr>
  </w:style>
  <w:style w:type="paragraph" w:styleId="CommentText">
    <w:name w:val="annotation text"/>
    <w:basedOn w:val="Normal"/>
    <w:link w:val="CommentTextChar"/>
    <w:uiPriority w:val="99"/>
    <w:unhideWhenUsed/>
    <w:rsid w:val="00D22DC1"/>
    <w:rPr>
      <w:sz w:val="20"/>
      <w:szCs w:val="20"/>
    </w:rPr>
  </w:style>
  <w:style w:type="character" w:customStyle="1" w:styleId="CommentTextChar">
    <w:name w:val="Comment Text Char"/>
    <w:basedOn w:val="DefaultParagraphFont"/>
    <w:link w:val="CommentText"/>
    <w:uiPriority w:val="99"/>
    <w:rsid w:val="00D22DC1"/>
    <w:rPr>
      <w:sz w:val="20"/>
      <w:szCs w:val="20"/>
    </w:rPr>
  </w:style>
  <w:style w:type="paragraph" w:styleId="CommentSubject">
    <w:name w:val="annotation subject"/>
    <w:basedOn w:val="CommentText"/>
    <w:next w:val="CommentText"/>
    <w:link w:val="CommentSubjectChar"/>
    <w:uiPriority w:val="99"/>
    <w:semiHidden/>
    <w:unhideWhenUsed/>
    <w:rsid w:val="00D22DC1"/>
    <w:rPr>
      <w:b/>
      <w:bCs/>
    </w:rPr>
  </w:style>
  <w:style w:type="character" w:customStyle="1" w:styleId="CommentSubjectChar">
    <w:name w:val="Comment Subject Char"/>
    <w:basedOn w:val="CommentTextChar"/>
    <w:link w:val="CommentSubject"/>
    <w:uiPriority w:val="99"/>
    <w:semiHidden/>
    <w:rsid w:val="00D22DC1"/>
    <w:rPr>
      <w:b/>
      <w:bCs/>
      <w:sz w:val="20"/>
      <w:szCs w:val="20"/>
    </w:rPr>
  </w:style>
  <w:style w:type="paragraph" w:styleId="NormalWeb">
    <w:name w:val="Normal (Web)"/>
    <w:basedOn w:val="Normal"/>
    <w:uiPriority w:val="99"/>
    <w:unhideWhenUsed/>
    <w:rsid w:val="00D22DC1"/>
    <w:pPr>
      <w:spacing w:before="100" w:beforeAutospacing="1" w:after="100" w:afterAutospacing="1"/>
    </w:pPr>
  </w:style>
  <w:style w:type="character" w:styleId="Hyperlink">
    <w:name w:val="Hyperlink"/>
    <w:basedOn w:val="DefaultParagraphFont"/>
    <w:uiPriority w:val="99"/>
    <w:unhideWhenUsed/>
    <w:rsid w:val="00274792"/>
    <w:rPr>
      <w:color w:val="0000FF" w:themeColor="hyperlink"/>
      <w:u w:val="single"/>
    </w:rPr>
  </w:style>
  <w:style w:type="paragraph" w:styleId="ListParagraph">
    <w:name w:val="List Paragraph"/>
    <w:basedOn w:val="Normal"/>
    <w:uiPriority w:val="34"/>
    <w:qFormat/>
    <w:rsid w:val="00D17E28"/>
    <w:pPr>
      <w:ind w:left="720"/>
      <w:contextualSpacing/>
    </w:pPr>
  </w:style>
  <w:style w:type="character" w:styleId="FollowedHyperlink">
    <w:name w:val="FollowedHyperlink"/>
    <w:basedOn w:val="DefaultParagraphFont"/>
    <w:uiPriority w:val="99"/>
    <w:semiHidden/>
    <w:unhideWhenUsed/>
    <w:rsid w:val="00CB44B5"/>
    <w:rPr>
      <w:color w:val="800080" w:themeColor="followedHyperlink"/>
      <w:u w:val="single"/>
    </w:rPr>
  </w:style>
  <w:style w:type="paragraph" w:styleId="BodyText">
    <w:name w:val="Body Text"/>
    <w:basedOn w:val="Normal"/>
    <w:link w:val="BodyTextChar"/>
    <w:uiPriority w:val="99"/>
    <w:unhideWhenUsed/>
    <w:rsid w:val="00DE3FB7"/>
  </w:style>
  <w:style w:type="character" w:customStyle="1" w:styleId="BodyTextChar">
    <w:name w:val="Body Text Char"/>
    <w:basedOn w:val="DefaultParagraphFont"/>
    <w:link w:val="BodyText"/>
    <w:uiPriority w:val="99"/>
    <w:rsid w:val="00DE3FB7"/>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7C7866"/>
    <w:rPr>
      <w:color w:val="605E5C"/>
      <w:shd w:val="clear" w:color="auto" w:fill="E1DFDD"/>
    </w:rPr>
  </w:style>
  <w:style w:type="character" w:customStyle="1" w:styleId="apple-converted-space">
    <w:name w:val="apple-converted-space"/>
    <w:basedOn w:val="DefaultParagraphFont"/>
    <w:rsid w:val="00FB39E0"/>
  </w:style>
  <w:style w:type="table" w:styleId="TableGrid">
    <w:name w:val="Table Grid"/>
    <w:basedOn w:val="TableNormal"/>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F4F19"/>
    <w:pPr>
      <w:jc w:val="center"/>
    </w:pPr>
  </w:style>
  <w:style w:type="character" w:customStyle="1" w:styleId="EndNoteBibliographyTitleChar">
    <w:name w:val="EndNote Bibliography Title Char"/>
    <w:basedOn w:val="DefaultParagraphFont"/>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2F4F19"/>
  </w:style>
  <w:style w:type="character" w:customStyle="1" w:styleId="EndNoteBibliographyChar">
    <w:name w:val="EndNote Bibliography Char"/>
    <w:basedOn w:val="DefaultParagraphFont"/>
    <w:link w:val="EndNoteBibliography"/>
    <w:rsid w:val="002F4F19"/>
    <w:rPr>
      <w:rFonts w:ascii="Times New Roman" w:eastAsia="Times New Roman" w:hAnsi="Times New Roman" w:cs="Times New Roman"/>
      <w:sz w:val="24"/>
      <w:szCs w:val="24"/>
    </w:rPr>
  </w:style>
  <w:style w:type="character" w:styleId="Emphasis">
    <w:name w:val="Emphasis"/>
    <w:basedOn w:val="DefaultParagraphFont"/>
    <w:uiPriority w:val="20"/>
    <w:qFormat/>
    <w:rsid w:val="009C4840"/>
    <w:rPr>
      <w:i/>
      <w:iCs/>
    </w:rPr>
  </w:style>
  <w:style w:type="character" w:styleId="PlaceholderText">
    <w:name w:val="Placeholder Text"/>
    <w:basedOn w:val="DefaultParagraphFont"/>
    <w:uiPriority w:val="99"/>
    <w:semiHidden/>
    <w:rsid w:val="006D6E27"/>
    <w:rPr>
      <w:color w:val="808080"/>
    </w:rPr>
  </w:style>
  <w:style w:type="paragraph" w:styleId="Header">
    <w:name w:val="header"/>
    <w:basedOn w:val="Normal"/>
    <w:link w:val="HeaderChar"/>
    <w:uiPriority w:val="99"/>
    <w:unhideWhenUsed/>
    <w:rsid w:val="009E4B8F"/>
    <w:pPr>
      <w:tabs>
        <w:tab w:val="center" w:pos="4513"/>
        <w:tab w:val="right" w:pos="9026"/>
      </w:tabs>
    </w:pPr>
  </w:style>
  <w:style w:type="character" w:customStyle="1" w:styleId="HeaderChar">
    <w:name w:val="Header Char"/>
    <w:basedOn w:val="DefaultParagraphFont"/>
    <w:link w:val="Header"/>
    <w:uiPriority w:val="99"/>
    <w:rsid w:val="009E4B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E4B8F"/>
    <w:pPr>
      <w:tabs>
        <w:tab w:val="center" w:pos="4513"/>
        <w:tab w:val="right" w:pos="9026"/>
      </w:tabs>
    </w:pPr>
  </w:style>
  <w:style w:type="character" w:customStyle="1" w:styleId="FooterChar">
    <w:name w:val="Footer Char"/>
    <w:basedOn w:val="DefaultParagraphFont"/>
    <w:link w:val="Footer"/>
    <w:uiPriority w:val="99"/>
    <w:rsid w:val="009E4B8F"/>
    <w:rPr>
      <w:rFonts w:ascii="Times New Roman" w:eastAsia="Times New Roman" w:hAnsi="Times New Roman" w:cs="Times New Roman"/>
      <w:sz w:val="24"/>
      <w:szCs w:val="24"/>
    </w:rPr>
  </w:style>
  <w:style w:type="character" w:styleId="Strong">
    <w:name w:val="Strong"/>
    <w:basedOn w:val="DefaultParagraphFont"/>
    <w:uiPriority w:val="22"/>
    <w:qFormat/>
    <w:rsid w:val="00661D7C"/>
    <w:rPr>
      <w:b/>
      <w:bCs/>
    </w:rPr>
  </w:style>
  <w:style w:type="paragraph" w:styleId="FootnoteText">
    <w:name w:val="footnote text"/>
    <w:basedOn w:val="Normal"/>
    <w:link w:val="FootnoteTextChar"/>
    <w:uiPriority w:val="99"/>
    <w:semiHidden/>
    <w:unhideWhenUsed/>
    <w:rsid w:val="009006E7"/>
    <w:rPr>
      <w:sz w:val="20"/>
      <w:szCs w:val="20"/>
    </w:rPr>
  </w:style>
  <w:style w:type="character" w:customStyle="1" w:styleId="FootnoteTextChar">
    <w:name w:val="Footnote Text Char"/>
    <w:basedOn w:val="DefaultParagraphFont"/>
    <w:link w:val="FootnoteText"/>
    <w:uiPriority w:val="99"/>
    <w:semiHidden/>
    <w:rsid w:val="009006E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006E7"/>
    <w:rPr>
      <w:vertAlign w:val="superscript"/>
    </w:rPr>
  </w:style>
  <w:style w:type="paragraph" w:styleId="TOCHeading">
    <w:name w:val="TOC Heading"/>
    <w:basedOn w:val="Heading1"/>
    <w:next w:val="Normal"/>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A05A7E"/>
    <w:pPr>
      <w:spacing w:before="120"/>
    </w:pPr>
    <w:rPr>
      <w:rFonts w:asciiTheme="minorHAnsi" w:hAnsiTheme="minorHAnsi"/>
      <w:b/>
      <w:bCs/>
      <w:i/>
      <w:iCs/>
    </w:rPr>
  </w:style>
  <w:style w:type="paragraph" w:styleId="TOC2">
    <w:name w:val="toc 2"/>
    <w:basedOn w:val="Normal"/>
    <w:next w:val="Normal"/>
    <w:autoRedefine/>
    <w:uiPriority w:val="39"/>
    <w:unhideWhenUsed/>
    <w:rsid w:val="00A05A7E"/>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A05A7E"/>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05A7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05A7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05A7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05A7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05A7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05A7E"/>
    <w:pPr>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723958"/>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2395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hyperlink" Target="https://doi.org/10.3758/s13428-021-01741-z" TargetMode="External"/><Relationship Id="rId39" Type="http://schemas.openxmlformats.org/officeDocument/2006/relationships/hyperlink" Target="https://doi.org/10.1037/xhp0000361" TargetMode="External"/><Relationship Id="rId21" Type="http://schemas.openxmlformats.org/officeDocument/2006/relationships/hyperlink" Target="https://doi.org/10.1186/s40359-021-00639-x" TargetMode="External"/><Relationship Id="rId34" Type="http://schemas.openxmlformats.org/officeDocument/2006/relationships/hyperlink" Target="https://doi.org/10.1016/j.jcm.2016.02.012" TargetMode="External"/><Relationship Id="rId42" Type="http://schemas.openxmlformats.org/officeDocument/2006/relationships/hyperlink" Target="https://doi.org/10.1177/2515245919879695" TargetMode="External"/><Relationship Id="rId47" Type="http://schemas.openxmlformats.org/officeDocument/2006/relationships/hyperlink" Target="https://doi.org/10.1037//0096-1523.23.2.504" TargetMode="External"/><Relationship Id="rId50" Type="http://schemas.openxmlformats.org/officeDocument/2006/relationships/hyperlink" Target="https://doi.org/10.1016/j.neuropsychologia.2013.07.025" TargetMode="External"/><Relationship Id="rId55" Type="http://schemas.openxmlformats.org/officeDocument/2006/relationships/hyperlink" Target="https://doi.org/10.3389/fninf.2013.0001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doi.org/10.1037/0022-3514.60.6.895" TargetMode="External"/><Relationship Id="rId11" Type="http://schemas.openxmlformats.org/officeDocument/2006/relationships/hyperlink" Target="mailto:hu.chuan-peng@nnu.edu.cn" TargetMode="External"/><Relationship Id="rId24" Type="http://schemas.openxmlformats.org/officeDocument/2006/relationships/hyperlink" Target="https://doi.org/10.1016/j.concog.2007.04.003" TargetMode="External"/><Relationship Id="rId32" Type="http://schemas.openxmlformats.org/officeDocument/2006/relationships/hyperlink" Target="https://doi.org/10.3389/fpsyg.2019.01469" TargetMode="External"/><Relationship Id="rId37" Type="http://schemas.openxmlformats.org/officeDocument/2006/relationships/hyperlink" Target="https://doi.org/10.1080/00223891.1974.10119988" TargetMode="External"/><Relationship Id="rId40" Type="http://schemas.openxmlformats.org/officeDocument/2006/relationships/hyperlink" Target="https://doi.org/10.1111/cdev.13352" TargetMode="External"/><Relationship Id="rId45" Type="http://schemas.openxmlformats.org/officeDocument/2006/relationships/hyperlink" Target="https://doi.org/10.1080/20445911.2019.1686393" TargetMode="External"/><Relationship Id="rId53" Type="http://schemas.openxmlformats.org/officeDocument/2006/relationships/hyperlink" Target="https://doi.org/10.1080/17470218.2015.1122069" TargetMode="External"/><Relationship Id="rId58" Type="http://schemas.microsoft.com/office/2011/relationships/people" Target="people.xml"/><Relationship Id="rId5"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hyperlink" Target="https://doi.org/10.1037/0096-3445.104.3.268" TargetMode="External"/><Relationship Id="rId27" Type="http://schemas.openxmlformats.org/officeDocument/2006/relationships/hyperlink" Target="https://doi.org/10.1111/bjdp.12219" TargetMode="External"/><Relationship Id="rId30" Type="http://schemas.openxmlformats.org/officeDocument/2006/relationships/hyperlink" Target="https://doi.org/10.1525/collabra.301" TargetMode="External"/><Relationship Id="rId35" Type="http://schemas.openxmlformats.org/officeDocument/2006/relationships/hyperlink" Target="https://doi.org/10.2307/2531695" TargetMode="External"/><Relationship Id="rId43" Type="http://schemas.openxmlformats.org/officeDocument/2006/relationships/hyperlink" Target="https://doi.org/10.1080/00223891.2010.528483" TargetMode="External"/><Relationship Id="rId48" Type="http://schemas.openxmlformats.org/officeDocument/2006/relationships/hyperlink" Target="https://doi.org/10.1016/j.jrp.2008.08.001" TargetMode="External"/><Relationship Id="rId56" Type="http://schemas.openxmlformats.org/officeDocument/2006/relationships/hyperlink" Target="https://doi.org/10.1007/s00426-018-0979-6" TargetMode="External"/><Relationship Id="rId8" Type="http://schemas.openxmlformats.org/officeDocument/2006/relationships/image" Target="media/image1.jpg"/><Relationship Id="rId51" Type="http://schemas.openxmlformats.org/officeDocument/2006/relationships/hyperlink" Target="https://doi.org/10.1016/j.cortex.2017.08.006"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osf.io/mhdsn/" TargetMode="External"/><Relationship Id="rId25" Type="http://schemas.openxmlformats.org/officeDocument/2006/relationships/hyperlink" Target="https://doi.org/10.1016/j.actpsy.2018.08.009" TargetMode="External"/><Relationship Id="rId33" Type="http://schemas.openxmlformats.org/officeDocument/2006/relationships/hyperlink" Target="https://doi.org/10.31234/osf.io/ta59r" TargetMode="External"/><Relationship Id="rId38" Type="http://schemas.openxmlformats.org/officeDocument/2006/relationships/hyperlink" Target="https://doi.org/10.1016/j.jad.2022.04.122" TargetMode="External"/><Relationship Id="rId46" Type="http://schemas.openxmlformats.org/officeDocument/2006/relationships/hyperlink" Target="https://doi.org/10.1007/s13164-018-0430-3" TargetMode="External"/><Relationship Id="rId59"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hyperlink" Target="https://doi.org/10.1002/aur.2200" TargetMode="External"/><Relationship Id="rId54" Type="http://schemas.openxmlformats.org/officeDocument/2006/relationships/hyperlink" Target="https://doi.org/10.1037/0033-2909.121.3.37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hyperlink" Target="https://doi.org/10.1080/17470218.2016.1276609" TargetMode="External"/><Relationship Id="rId28" Type="http://schemas.openxmlformats.org/officeDocument/2006/relationships/hyperlink" Target="https://doi.org/10.3758/s13421-017-0722-3" TargetMode="External"/><Relationship Id="rId36" Type="http://schemas.openxmlformats.org/officeDocument/2006/relationships/hyperlink" Target="https://doi.org/10.18637/jss.v082.i13" TargetMode="External"/><Relationship Id="rId49" Type="http://schemas.openxmlformats.org/officeDocument/2006/relationships/hyperlink" Target="https://doi.org/10.1037/a0029792" TargetMode="External"/><Relationship Id="rId57" Type="http://schemas.openxmlformats.org/officeDocument/2006/relationships/fontTable" Target="fontTable.xml"/><Relationship Id="rId10" Type="http://schemas.openxmlformats.org/officeDocument/2006/relationships/footer" Target="footer2.xml"/><Relationship Id="rId31" Type="http://schemas.openxmlformats.org/officeDocument/2006/relationships/hyperlink" Target="https://doi.org/10.1080/20445911.2014.996156" TargetMode="External"/><Relationship Id="rId44" Type="http://schemas.openxmlformats.org/officeDocument/2006/relationships/hyperlink" Target="https://doi.org/10.1037//0022-3514.35.9.677" TargetMode="External"/><Relationship Id="rId52" Type="http://schemas.openxmlformats.org/officeDocument/2006/relationships/hyperlink" Target="https://doi.org/10.1093/cercor/bht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AE484-92C3-45BD-B08A-BD8843512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22</Pages>
  <Words>11671</Words>
  <Characters>66531</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Chuan-Peng Hu</cp:lastModifiedBy>
  <cp:revision>19</cp:revision>
  <dcterms:created xsi:type="dcterms:W3CDTF">2023-02-09T06:50:00Z</dcterms:created>
  <dcterms:modified xsi:type="dcterms:W3CDTF">2023-02-10T04:39:00Z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