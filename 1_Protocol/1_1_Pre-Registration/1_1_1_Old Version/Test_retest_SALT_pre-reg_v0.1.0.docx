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3FFBC" w14:textId="54FC6D60" w:rsidR="003F6597" w:rsidRDefault="00BA0079" w:rsidP="00943774">
      <w:pPr>
        <w:jc w:val="center"/>
        <w:rPr>
          <w:rFonts w:eastAsiaTheme="minorEastAsia"/>
        </w:rPr>
      </w:pPr>
      <w:bookmarkStart w:id="0" w:name="_eb83fbda1tkm" w:colFirst="0" w:colLast="0"/>
      <w:bookmarkStart w:id="1" w:name="_Toc103777218"/>
      <w:bookmarkStart w:id="2" w:name="_GoBack"/>
      <w:bookmarkEnd w:id="0"/>
      <w:bookmarkEnd w:id="2"/>
      <w:r>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3" w:name="_bce88n4xfq9s" w:colFirst="0" w:colLast="0"/>
      <w:bookmarkStart w:id="4" w:name="_tc72z3mxxvim" w:colFirst="0" w:colLast="0"/>
      <w:bookmarkStart w:id="5" w:name="_sgwsj8f53nur" w:colFirst="0" w:colLast="0"/>
      <w:bookmarkStart w:id="6" w:name="_lhqukop3ydeg" w:colFirst="0" w:colLast="0"/>
      <w:bookmarkEnd w:id="1"/>
      <w:bookmarkEnd w:id="3"/>
      <w:bookmarkEnd w:id="4"/>
      <w:bookmarkEnd w:id="5"/>
      <w:bookmarkEnd w:id="6"/>
    </w:p>
    <w:p w14:paraId="6422F599" w14:textId="77777777" w:rsidR="0014261E" w:rsidRPr="0014261E" w:rsidRDefault="0014261E" w:rsidP="00943774">
      <w:pPr>
        <w:jc w:val="center"/>
        <w:rPr>
          <w:rFonts w:ascii="Calibri" w:eastAsia="Calibri" w:hAnsi="Calibri" w:cs="Calibri"/>
          <w:b/>
          <w:sz w:val="48"/>
          <w:szCs w:val="48"/>
        </w:rPr>
      </w:pPr>
      <w:bookmarkStart w:id="7" w:name="_Toc103777219"/>
      <w:r w:rsidRPr="0014261E">
        <w:rPr>
          <w:rFonts w:ascii="Calibri" w:eastAsia="Calibri" w:hAnsi="Calibri" w:cs="Calibri"/>
          <w:b/>
          <w:sz w:val="48"/>
          <w:szCs w:val="48"/>
        </w:rPr>
        <w:t>Sections of a Stage 1 Registered Report</w:t>
      </w:r>
      <w:bookmarkEnd w:id="7"/>
    </w:p>
    <w:p w14:paraId="19EAF7E0" w14:textId="3C20127F" w:rsidR="00943774" w:rsidRPr="00943774" w:rsidRDefault="0014261E" w:rsidP="00943774">
      <w:pPr>
        <w:jc w:val="center"/>
        <w:rPr>
          <w:rFonts w:ascii="Calibri" w:eastAsiaTheme="minorEastAsia" w:hAnsi="Calibri" w:cs="Calibri"/>
          <w:b/>
          <w:sz w:val="48"/>
          <w:szCs w:val="48"/>
        </w:rPr>
        <w:sectPr w:rsidR="00943774" w:rsidRPr="00943774" w:rsidSect="00943774">
          <w:footerReference w:type="default" r:id="rId9"/>
          <w:footerReference w:type="first" r:id="rId10"/>
          <w:pgSz w:w="12240" w:h="15840" w:code="1"/>
          <w:pgMar w:top="1440" w:right="1440" w:bottom="1440" w:left="1440" w:header="720" w:footer="720" w:gutter="0"/>
          <w:pgNumType w:start="1"/>
          <w:cols w:space="720"/>
          <w:vAlign w:val="center"/>
          <w:docGrid w:linePitch="326"/>
        </w:sectPr>
      </w:pPr>
      <w:bookmarkStart w:id="8" w:name="_7ehvkxolpo3r" w:colFirst="0" w:colLast="0"/>
      <w:bookmarkStart w:id="9" w:name="_Toc103777220"/>
      <w:bookmarkEnd w:id="8"/>
      <w:r w:rsidRPr="0014261E">
        <w:rPr>
          <w:rFonts w:ascii="Calibri" w:eastAsia="Calibri" w:hAnsi="Calibri" w:cs="Calibri"/>
          <w:b/>
          <w:sz w:val="48"/>
          <w:szCs w:val="48"/>
        </w:rPr>
        <w:t>Scientific Repo</w:t>
      </w:r>
      <w:bookmarkEnd w:id="9"/>
    </w:p>
    <w:sdt>
      <w:sdtPr>
        <w:rPr>
          <w:rFonts w:ascii="Times New Roman" w:hAnsi="Times New Roman"/>
          <w:b w:val="0"/>
          <w:bCs w:val="0"/>
          <w:i w:val="0"/>
          <w:iCs w:val="0"/>
        </w:rPr>
        <w:id w:val="-125240655"/>
        <w:docPartObj>
          <w:docPartGallery w:val="Table of Contents"/>
          <w:docPartUnique/>
        </w:docPartObj>
      </w:sdtPr>
      <w:sdtEndPr>
        <w:rPr>
          <w:rFonts w:asciiTheme="majorHAnsi" w:hAnsiTheme="majorHAnsi" w:cstheme="majorHAnsi"/>
          <w:noProof/>
        </w:rPr>
      </w:sdtEndPr>
      <w:sdtContent>
        <w:p w14:paraId="6D6F6223" w14:textId="77777777" w:rsidR="00512DA3" w:rsidRPr="00512DA3" w:rsidRDefault="00943774">
          <w:pPr>
            <w:pStyle w:val="11"/>
            <w:tabs>
              <w:tab w:val="right" w:leader="dot" w:pos="9350"/>
            </w:tabs>
            <w:rPr>
              <w:rFonts w:asciiTheme="majorHAnsi" w:eastAsiaTheme="minorEastAsia" w:hAnsiTheme="majorHAnsi" w:cstheme="majorHAnsi"/>
              <w:b w:val="0"/>
              <w:bCs w:val="0"/>
              <w:i w:val="0"/>
              <w:iCs w:val="0"/>
              <w:noProof/>
              <w:kern w:val="2"/>
              <w:szCs w:val="22"/>
              <w:lang w:val="en-US" w:eastAsia="zh-TW"/>
            </w:rPr>
          </w:pPr>
          <w:r w:rsidRPr="00512DA3">
            <w:rPr>
              <w:rFonts w:asciiTheme="majorHAnsi" w:hAnsiTheme="majorHAnsi" w:cstheme="majorHAnsi"/>
              <w:b w:val="0"/>
              <w:sz w:val="48"/>
              <w:szCs w:val="48"/>
            </w:rPr>
            <w:fldChar w:fldCharType="begin"/>
          </w:r>
          <w:r w:rsidRPr="00512DA3">
            <w:rPr>
              <w:rFonts w:asciiTheme="majorHAnsi" w:hAnsiTheme="majorHAnsi" w:cstheme="majorHAnsi"/>
              <w:b w:val="0"/>
              <w:sz w:val="48"/>
              <w:szCs w:val="48"/>
            </w:rPr>
            <w:instrText xml:space="preserve"> TOC \o "1-3" \h \z \u </w:instrText>
          </w:r>
          <w:r w:rsidRPr="00512DA3">
            <w:rPr>
              <w:rFonts w:asciiTheme="majorHAnsi" w:hAnsiTheme="majorHAnsi" w:cstheme="majorHAnsi"/>
              <w:b w:val="0"/>
              <w:sz w:val="48"/>
              <w:szCs w:val="48"/>
            </w:rPr>
            <w:fldChar w:fldCharType="separate"/>
          </w:r>
          <w:hyperlink w:anchor="_Toc128497277" w:history="1">
            <w:r w:rsidR="00512DA3" w:rsidRPr="00512DA3">
              <w:rPr>
                <w:rStyle w:val="aa"/>
                <w:rFonts w:asciiTheme="majorHAnsi" w:eastAsia="Calibri" w:hAnsiTheme="majorHAnsi" w:cstheme="majorHAnsi"/>
                <w:noProof/>
              </w:rPr>
              <w:t>Abstract</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_Toc128497277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1</w:t>
            </w:r>
            <w:r w:rsidR="00512DA3" w:rsidRPr="00512DA3">
              <w:rPr>
                <w:rFonts w:asciiTheme="majorHAnsi" w:hAnsiTheme="majorHAnsi" w:cstheme="majorHAnsi"/>
                <w:noProof/>
                <w:webHidden/>
              </w:rPr>
              <w:fldChar w:fldCharType="end"/>
            </w:r>
          </w:hyperlink>
        </w:p>
        <w:p w14:paraId="6514D3BF" w14:textId="77777777" w:rsidR="00512DA3" w:rsidRPr="00512DA3" w:rsidRDefault="00600325">
          <w:pPr>
            <w:pStyle w:val="1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278" w:history="1">
            <w:r w:rsidR="00512DA3" w:rsidRPr="00512DA3">
              <w:rPr>
                <w:rStyle w:val="aa"/>
                <w:rFonts w:asciiTheme="majorHAnsi" w:eastAsia="Calibri" w:hAnsiTheme="majorHAnsi" w:cstheme="majorHAnsi"/>
                <w:noProof/>
              </w:rPr>
              <w:t>Introduction</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_Toc128497278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2</w:t>
            </w:r>
            <w:r w:rsidR="00512DA3" w:rsidRPr="00512DA3">
              <w:rPr>
                <w:rFonts w:asciiTheme="majorHAnsi" w:hAnsiTheme="majorHAnsi" w:cstheme="majorHAnsi"/>
                <w:noProof/>
                <w:webHidden/>
              </w:rPr>
              <w:fldChar w:fldCharType="end"/>
            </w:r>
          </w:hyperlink>
        </w:p>
        <w:p w14:paraId="6B0C2A1D" w14:textId="77777777" w:rsidR="00512DA3" w:rsidRPr="00512DA3" w:rsidRDefault="00600325">
          <w:pPr>
            <w:pStyle w:val="1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279" w:history="1">
            <w:r w:rsidR="00512DA3" w:rsidRPr="00512DA3">
              <w:rPr>
                <w:rStyle w:val="aa"/>
                <w:rFonts w:asciiTheme="majorHAnsi" w:eastAsia="Calibri" w:hAnsiTheme="majorHAnsi" w:cstheme="majorHAnsi"/>
                <w:noProof/>
              </w:rPr>
              <w:t>Methods</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_Toc128497279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3</w:t>
            </w:r>
            <w:r w:rsidR="00512DA3" w:rsidRPr="00512DA3">
              <w:rPr>
                <w:rFonts w:asciiTheme="majorHAnsi" w:hAnsiTheme="majorHAnsi" w:cstheme="majorHAnsi"/>
                <w:noProof/>
                <w:webHidden/>
              </w:rPr>
              <w:fldChar w:fldCharType="end"/>
            </w:r>
          </w:hyperlink>
        </w:p>
        <w:p w14:paraId="4CB891AC" w14:textId="77777777" w:rsidR="00512DA3" w:rsidRPr="00512DA3" w:rsidRDefault="00600325">
          <w:pPr>
            <w:pStyle w:val="20"/>
            <w:tabs>
              <w:tab w:val="right" w:leader="dot" w:pos="9350"/>
            </w:tabs>
            <w:rPr>
              <w:rFonts w:asciiTheme="majorHAnsi" w:eastAsiaTheme="minorEastAsia" w:hAnsiTheme="majorHAnsi" w:cstheme="majorHAnsi"/>
              <w:b w:val="0"/>
              <w:bCs w:val="0"/>
              <w:noProof/>
              <w:kern w:val="2"/>
              <w:sz w:val="24"/>
              <w:lang w:val="en-US" w:eastAsia="zh-TW"/>
            </w:rPr>
          </w:pPr>
          <w:hyperlink w:anchor="_Toc128497280" w:history="1">
            <w:r w:rsidR="00512DA3" w:rsidRPr="00512DA3">
              <w:rPr>
                <w:rStyle w:val="aa"/>
                <w:rFonts w:asciiTheme="majorHAnsi" w:hAnsiTheme="majorHAnsi" w:cstheme="majorHAnsi"/>
                <w:noProof/>
              </w:rPr>
              <w:t>Ethics information</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_Toc128497280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3</w:t>
            </w:r>
            <w:r w:rsidR="00512DA3" w:rsidRPr="00512DA3">
              <w:rPr>
                <w:rFonts w:asciiTheme="majorHAnsi" w:hAnsiTheme="majorHAnsi" w:cstheme="majorHAnsi"/>
                <w:noProof/>
                <w:webHidden/>
              </w:rPr>
              <w:fldChar w:fldCharType="end"/>
            </w:r>
          </w:hyperlink>
        </w:p>
        <w:p w14:paraId="5FB94621" w14:textId="77777777" w:rsidR="00512DA3" w:rsidRPr="00512DA3" w:rsidRDefault="00600325">
          <w:pPr>
            <w:pStyle w:val="20"/>
            <w:tabs>
              <w:tab w:val="right" w:leader="dot" w:pos="9350"/>
            </w:tabs>
            <w:rPr>
              <w:rFonts w:asciiTheme="majorHAnsi" w:eastAsiaTheme="minorEastAsia" w:hAnsiTheme="majorHAnsi" w:cstheme="majorHAnsi"/>
              <w:b w:val="0"/>
              <w:bCs w:val="0"/>
              <w:noProof/>
              <w:kern w:val="2"/>
              <w:sz w:val="24"/>
              <w:lang w:val="en-US" w:eastAsia="zh-TW"/>
            </w:rPr>
          </w:pPr>
          <w:hyperlink w:anchor="_Toc128497281" w:history="1">
            <w:r w:rsidR="00512DA3" w:rsidRPr="00512DA3">
              <w:rPr>
                <w:rStyle w:val="aa"/>
                <w:rFonts w:asciiTheme="majorHAnsi" w:hAnsiTheme="majorHAnsi" w:cstheme="majorHAnsi"/>
                <w:noProof/>
              </w:rPr>
              <w:t>Secondary Data Description</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_Toc128497281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3</w:t>
            </w:r>
            <w:r w:rsidR="00512DA3" w:rsidRPr="00512DA3">
              <w:rPr>
                <w:rFonts w:asciiTheme="majorHAnsi" w:hAnsiTheme="majorHAnsi" w:cstheme="majorHAnsi"/>
                <w:noProof/>
                <w:webHidden/>
              </w:rPr>
              <w:fldChar w:fldCharType="end"/>
            </w:r>
          </w:hyperlink>
        </w:p>
        <w:p w14:paraId="61C4473D" w14:textId="77777777" w:rsidR="00512DA3" w:rsidRPr="00512DA3" w:rsidRDefault="00600325">
          <w:pPr>
            <w:pStyle w:val="20"/>
            <w:tabs>
              <w:tab w:val="right" w:leader="dot" w:pos="9350"/>
            </w:tabs>
            <w:rPr>
              <w:rFonts w:asciiTheme="majorHAnsi" w:eastAsiaTheme="minorEastAsia" w:hAnsiTheme="majorHAnsi" w:cstheme="majorHAnsi"/>
              <w:b w:val="0"/>
              <w:bCs w:val="0"/>
              <w:noProof/>
              <w:kern w:val="2"/>
              <w:sz w:val="24"/>
              <w:lang w:val="en-US" w:eastAsia="zh-TW"/>
            </w:rPr>
          </w:pPr>
          <w:hyperlink w:anchor="_Toc128497282" w:history="1">
            <w:r w:rsidR="00512DA3" w:rsidRPr="00512DA3">
              <w:rPr>
                <w:rStyle w:val="aa"/>
                <w:rFonts w:asciiTheme="majorHAnsi" w:hAnsiTheme="majorHAnsi" w:cstheme="majorHAnsi"/>
                <w:noProof/>
              </w:rPr>
              <w:t>Experimental design</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_Toc128497282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4</w:t>
            </w:r>
            <w:r w:rsidR="00512DA3" w:rsidRPr="00512DA3">
              <w:rPr>
                <w:rFonts w:asciiTheme="majorHAnsi" w:hAnsiTheme="majorHAnsi" w:cstheme="majorHAnsi"/>
                <w:noProof/>
                <w:webHidden/>
              </w:rPr>
              <w:fldChar w:fldCharType="end"/>
            </w:r>
          </w:hyperlink>
        </w:p>
        <w:p w14:paraId="41EDD48A" w14:textId="77777777" w:rsidR="00512DA3" w:rsidRPr="00512DA3" w:rsidRDefault="00600325">
          <w:pPr>
            <w:pStyle w:val="20"/>
            <w:tabs>
              <w:tab w:val="right" w:leader="dot" w:pos="9350"/>
            </w:tabs>
            <w:rPr>
              <w:rFonts w:asciiTheme="majorHAnsi" w:eastAsiaTheme="minorEastAsia" w:hAnsiTheme="majorHAnsi" w:cstheme="majorHAnsi"/>
              <w:b w:val="0"/>
              <w:bCs w:val="0"/>
              <w:noProof/>
              <w:kern w:val="2"/>
              <w:sz w:val="24"/>
              <w:lang w:val="en-US" w:eastAsia="zh-TW"/>
            </w:rPr>
          </w:pPr>
          <w:hyperlink w:anchor="_Toc128497283" w:history="1">
            <w:r w:rsidR="00512DA3" w:rsidRPr="00512DA3">
              <w:rPr>
                <w:rStyle w:val="aa"/>
                <w:rFonts w:asciiTheme="majorHAnsi" w:hAnsiTheme="majorHAnsi" w:cstheme="majorHAnsi"/>
                <w:noProof/>
              </w:rPr>
              <w:t>Stimuli materials and Procedure</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_Toc128497283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4</w:t>
            </w:r>
            <w:r w:rsidR="00512DA3" w:rsidRPr="00512DA3">
              <w:rPr>
                <w:rFonts w:asciiTheme="majorHAnsi" w:hAnsiTheme="majorHAnsi" w:cstheme="majorHAnsi"/>
                <w:noProof/>
                <w:webHidden/>
              </w:rPr>
              <w:fldChar w:fldCharType="end"/>
            </w:r>
          </w:hyperlink>
        </w:p>
        <w:p w14:paraId="5BFF82C1" w14:textId="77777777" w:rsidR="00512DA3" w:rsidRPr="00512DA3" w:rsidRDefault="00600325">
          <w:pPr>
            <w:pStyle w:val="20"/>
            <w:tabs>
              <w:tab w:val="right" w:leader="dot" w:pos="9350"/>
            </w:tabs>
            <w:rPr>
              <w:rFonts w:asciiTheme="majorHAnsi" w:eastAsiaTheme="minorEastAsia" w:hAnsiTheme="majorHAnsi" w:cstheme="majorHAnsi"/>
              <w:b w:val="0"/>
              <w:bCs w:val="0"/>
              <w:noProof/>
              <w:kern w:val="2"/>
              <w:sz w:val="24"/>
              <w:lang w:val="en-US" w:eastAsia="zh-TW"/>
            </w:rPr>
          </w:pPr>
          <w:hyperlink w:anchor="_Toc128497284" w:history="1">
            <w:r w:rsidR="00512DA3" w:rsidRPr="00512DA3">
              <w:rPr>
                <w:rStyle w:val="aa"/>
                <w:rFonts w:asciiTheme="majorHAnsi" w:hAnsiTheme="majorHAnsi" w:cstheme="majorHAnsi"/>
                <w:noProof/>
              </w:rPr>
              <w:t>Pilot data simulated data</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_Toc128497284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5</w:t>
            </w:r>
            <w:r w:rsidR="00512DA3" w:rsidRPr="00512DA3">
              <w:rPr>
                <w:rFonts w:asciiTheme="majorHAnsi" w:hAnsiTheme="majorHAnsi" w:cstheme="majorHAnsi"/>
                <w:noProof/>
                <w:webHidden/>
              </w:rPr>
              <w:fldChar w:fldCharType="end"/>
            </w:r>
          </w:hyperlink>
        </w:p>
        <w:p w14:paraId="74481108" w14:textId="77777777" w:rsidR="00512DA3" w:rsidRPr="00512DA3" w:rsidRDefault="00600325">
          <w:pPr>
            <w:pStyle w:val="20"/>
            <w:tabs>
              <w:tab w:val="right" w:leader="dot" w:pos="9350"/>
            </w:tabs>
            <w:rPr>
              <w:rFonts w:asciiTheme="majorHAnsi" w:eastAsiaTheme="minorEastAsia" w:hAnsiTheme="majorHAnsi" w:cstheme="majorHAnsi"/>
              <w:b w:val="0"/>
              <w:bCs w:val="0"/>
              <w:noProof/>
              <w:kern w:val="2"/>
              <w:sz w:val="24"/>
              <w:lang w:val="en-US" w:eastAsia="zh-TW"/>
            </w:rPr>
          </w:pPr>
          <w:hyperlink w:anchor="_Toc128497285" w:history="1">
            <w:r w:rsidR="00512DA3" w:rsidRPr="00512DA3">
              <w:rPr>
                <w:rStyle w:val="aa"/>
                <w:rFonts w:asciiTheme="majorHAnsi" w:hAnsiTheme="majorHAnsi" w:cstheme="majorHAnsi"/>
                <w:noProof/>
              </w:rPr>
              <w:t>Analysis Plan</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_Toc128497285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5</w:t>
            </w:r>
            <w:r w:rsidR="00512DA3" w:rsidRPr="00512DA3">
              <w:rPr>
                <w:rFonts w:asciiTheme="majorHAnsi" w:hAnsiTheme="majorHAnsi" w:cstheme="majorHAnsi"/>
                <w:noProof/>
                <w:webHidden/>
              </w:rPr>
              <w:fldChar w:fldCharType="end"/>
            </w:r>
          </w:hyperlink>
        </w:p>
        <w:p w14:paraId="0BC267D4" w14:textId="77777777" w:rsidR="00512DA3" w:rsidRPr="00512DA3" w:rsidRDefault="00600325">
          <w:pPr>
            <w:pStyle w:val="30"/>
            <w:tabs>
              <w:tab w:val="right" w:leader="dot" w:pos="9350"/>
            </w:tabs>
            <w:rPr>
              <w:rFonts w:asciiTheme="majorHAnsi" w:eastAsiaTheme="minorEastAsia" w:hAnsiTheme="majorHAnsi" w:cstheme="majorHAnsi"/>
              <w:noProof/>
              <w:kern w:val="2"/>
              <w:sz w:val="24"/>
              <w:szCs w:val="22"/>
              <w:lang w:val="en-US" w:eastAsia="zh-TW"/>
            </w:rPr>
          </w:pPr>
          <w:hyperlink w:anchor="_Toc128497286" w:history="1">
            <w:r w:rsidR="00512DA3" w:rsidRPr="00512DA3">
              <w:rPr>
                <w:rStyle w:val="aa"/>
                <w:rFonts w:asciiTheme="majorHAnsi" w:eastAsia="Calibri" w:hAnsiTheme="majorHAnsi" w:cstheme="majorHAnsi"/>
                <w:noProof/>
                <w:lang w:val="en-US"/>
              </w:rPr>
              <w:t>Data pre-processing</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_Toc128497286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6</w:t>
            </w:r>
            <w:r w:rsidR="00512DA3" w:rsidRPr="00512DA3">
              <w:rPr>
                <w:rFonts w:asciiTheme="majorHAnsi" w:hAnsiTheme="majorHAnsi" w:cstheme="majorHAnsi"/>
                <w:noProof/>
                <w:webHidden/>
              </w:rPr>
              <w:fldChar w:fldCharType="end"/>
            </w:r>
          </w:hyperlink>
        </w:p>
        <w:p w14:paraId="3C15F6AC" w14:textId="77777777" w:rsidR="00512DA3" w:rsidRPr="00512DA3" w:rsidRDefault="00600325">
          <w:pPr>
            <w:pStyle w:val="30"/>
            <w:tabs>
              <w:tab w:val="right" w:leader="dot" w:pos="9350"/>
            </w:tabs>
            <w:rPr>
              <w:rFonts w:asciiTheme="majorHAnsi" w:eastAsiaTheme="minorEastAsia" w:hAnsiTheme="majorHAnsi" w:cstheme="majorHAnsi"/>
              <w:noProof/>
              <w:kern w:val="2"/>
              <w:sz w:val="24"/>
              <w:szCs w:val="22"/>
              <w:lang w:val="en-US" w:eastAsia="zh-TW"/>
            </w:rPr>
          </w:pPr>
          <w:hyperlink w:anchor="_Toc128497287" w:history="1">
            <w:r w:rsidR="00512DA3" w:rsidRPr="00512DA3">
              <w:rPr>
                <w:rStyle w:val="aa"/>
                <w:rFonts w:asciiTheme="majorHAnsi" w:eastAsia="Calibri" w:hAnsiTheme="majorHAnsi" w:cstheme="majorHAnsi"/>
                <w:noProof/>
                <w:lang w:val="en-US"/>
              </w:rPr>
              <w:t>Calculation of indices &amp; quantifying SPE in the SALT</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_Toc128497287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7</w:t>
            </w:r>
            <w:r w:rsidR="00512DA3" w:rsidRPr="00512DA3">
              <w:rPr>
                <w:rFonts w:asciiTheme="majorHAnsi" w:hAnsiTheme="majorHAnsi" w:cstheme="majorHAnsi"/>
                <w:noProof/>
                <w:webHidden/>
              </w:rPr>
              <w:fldChar w:fldCharType="end"/>
            </w:r>
          </w:hyperlink>
        </w:p>
        <w:p w14:paraId="31A50957" w14:textId="77777777" w:rsidR="00512DA3" w:rsidRPr="00512DA3" w:rsidRDefault="00600325">
          <w:pPr>
            <w:pStyle w:val="30"/>
            <w:tabs>
              <w:tab w:val="right" w:leader="dot" w:pos="9350"/>
            </w:tabs>
            <w:rPr>
              <w:rFonts w:asciiTheme="majorHAnsi" w:eastAsiaTheme="minorEastAsia" w:hAnsiTheme="majorHAnsi" w:cstheme="majorHAnsi"/>
              <w:noProof/>
              <w:kern w:val="2"/>
              <w:sz w:val="24"/>
              <w:szCs w:val="22"/>
              <w:lang w:val="en-US" w:eastAsia="zh-TW"/>
            </w:rPr>
          </w:pPr>
          <w:hyperlink w:anchor="_Toc128497288" w:history="1">
            <w:r w:rsidR="00512DA3" w:rsidRPr="00512DA3">
              <w:rPr>
                <w:rStyle w:val="aa"/>
                <w:rFonts w:asciiTheme="majorHAnsi" w:eastAsia="Calibri" w:hAnsiTheme="majorHAnsi" w:cstheme="majorHAnsi"/>
                <w:noProof/>
                <w:lang w:val="en-US"/>
              </w:rPr>
              <w:t>Reliability of indices in SALT as individual-level/group-level</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_Toc128497288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7</w:t>
            </w:r>
            <w:r w:rsidR="00512DA3" w:rsidRPr="00512DA3">
              <w:rPr>
                <w:rFonts w:asciiTheme="majorHAnsi" w:hAnsiTheme="majorHAnsi" w:cstheme="majorHAnsi"/>
                <w:noProof/>
                <w:webHidden/>
              </w:rPr>
              <w:fldChar w:fldCharType="end"/>
            </w:r>
          </w:hyperlink>
        </w:p>
        <w:p w14:paraId="236414D1" w14:textId="77777777" w:rsidR="00512DA3" w:rsidRPr="00512DA3" w:rsidRDefault="00600325">
          <w:pPr>
            <w:pStyle w:val="30"/>
            <w:tabs>
              <w:tab w:val="right" w:leader="dot" w:pos="9350"/>
            </w:tabs>
            <w:rPr>
              <w:rFonts w:asciiTheme="majorHAnsi" w:eastAsiaTheme="minorEastAsia" w:hAnsiTheme="majorHAnsi" w:cstheme="majorHAnsi"/>
              <w:noProof/>
              <w:kern w:val="2"/>
              <w:sz w:val="24"/>
              <w:szCs w:val="22"/>
              <w:lang w:val="en-US" w:eastAsia="zh-TW"/>
            </w:rPr>
          </w:pPr>
          <w:hyperlink w:anchor="_Toc128497289" w:history="1">
            <w:r w:rsidR="00512DA3" w:rsidRPr="00512DA3">
              <w:rPr>
                <w:rStyle w:val="aa"/>
                <w:rFonts w:asciiTheme="majorHAnsi" w:hAnsiTheme="majorHAnsi" w:cstheme="majorHAnsi"/>
                <w:noProof/>
                <w:lang w:val="en-US"/>
              </w:rPr>
              <w:t>Split-half reliability of SPE in SALT</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_Toc128497289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8</w:t>
            </w:r>
            <w:r w:rsidR="00512DA3" w:rsidRPr="00512DA3">
              <w:rPr>
                <w:rFonts w:asciiTheme="majorHAnsi" w:hAnsiTheme="majorHAnsi" w:cstheme="majorHAnsi"/>
                <w:noProof/>
                <w:webHidden/>
              </w:rPr>
              <w:fldChar w:fldCharType="end"/>
            </w:r>
          </w:hyperlink>
        </w:p>
        <w:p w14:paraId="517F50F8" w14:textId="77777777" w:rsidR="00512DA3" w:rsidRPr="00512DA3" w:rsidRDefault="00600325">
          <w:pPr>
            <w:pStyle w:val="1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290" w:history="1">
            <w:r w:rsidR="00512DA3" w:rsidRPr="00512DA3">
              <w:rPr>
                <w:rStyle w:val="aa"/>
                <w:rFonts w:asciiTheme="majorHAnsi" w:eastAsia="Calibri" w:hAnsiTheme="majorHAnsi" w:cstheme="majorHAnsi"/>
                <w:noProof/>
              </w:rPr>
              <w:t>Data availability</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_Toc128497290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9</w:t>
            </w:r>
            <w:r w:rsidR="00512DA3" w:rsidRPr="00512DA3">
              <w:rPr>
                <w:rFonts w:asciiTheme="majorHAnsi" w:hAnsiTheme="majorHAnsi" w:cstheme="majorHAnsi"/>
                <w:noProof/>
                <w:webHidden/>
              </w:rPr>
              <w:fldChar w:fldCharType="end"/>
            </w:r>
          </w:hyperlink>
        </w:p>
        <w:p w14:paraId="1C521908" w14:textId="77777777" w:rsidR="00512DA3" w:rsidRPr="00512DA3" w:rsidRDefault="00600325">
          <w:pPr>
            <w:pStyle w:val="1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291" w:history="1">
            <w:r w:rsidR="00512DA3" w:rsidRPr="00512DA3">
              <w:rPr>
                <w:rStyle w:val="aa"/>
                <w:rFonts w:asciiTheme="majorHAnsi" w:eastAsia="Calibri" w:hAnsiTheme="majorHAnsi" w:cstheme="majorHAnsi"/>
                <w:noProof/>
              </w:rPr>
              <w:t>Code availability</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_Toc128497291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9</w:t>
            </w:r>
            <w:r w:rsidR="00512DA3" w:rsidRPr="00512DA3">
              <w:rPr>
                <w:rFonts w:asciiTheme="majorHAnsi" w:hAnsiTheme="majorHAnsi" w:cstheme="majorHAnsi"/>
                <w:noProof/>
                <w:webHidden/>
              </w:rPr>
              <w:fldChar w:fldCharType="end"/>
            </w:r>
          </w:hyperlink>
        </w:p>
        <w:p w14:paraId="149700B4" w14:textId="77777777" w:rsidR="00512DA3" w:rsidRPr="00512DA3" w:rsidRDefault="00600325">
          <w:pPr>
            <w:pStyle w:val="1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292" w:history="1">
            <w:r w:rsidR="00512DA3" w:rsidRPr="00512DA3">
              <w:rPr>
                <w:rStyle w:val="aa"/>
                <w:rFonts w:asciiTheme="majorHAnsi" w:eastAsia="Calibri" w:hAnsiTheme="majorHAnsi" w:cstheme="majorHAnsi"/>
                <w:noProof/>
              </w:rPr>
              <w:t>Results</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_Toc128497292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9</w:t>
            </w:r>
            <w:r w:rsidR="00512DA3" w:rsidRPr="00512DA3">
              <w:rPr>
                <w:rFonts w:asciiTheme="majorHAnsi" w:hAnsiTheme="majorHAnsi" w:cstheme="majorHAnsi"/>
                <w:noProof/>
                <w:webHidden/>
              </w:rPr>
              <w:fldChar w:fldCharType="end"/>
            </w:r>
          </w:hyperlink>
        </w:p>
        <w:p w14:paraId="0002C718" w14:textId="77777777" w:rsidR="00512DA3" w:rsidRPr="00512DA3" w:rsidRDefault="00600325">
          <w:pPr>
            <w:pStyle w:val="20"/>
            <w:tabs>
              <w:tab w:val="right" w:leader="dot" w:pos="9350"/>
            </w:tabs>
            <w:rPr>
              <w:rFonts w:asciiTheme="majorHAnsi" w:eastAsiaTheme="minorEastAsia" w:hAnsiTheme="majorHAnsi" w:cstheme="majorHAnsi"/>
              <w:b w:val="0"/>
              <w:bCs w:val="0"/>
              <w:noProof/>
              <w:kern w:val="2"/>
              <w:sz w:val="24"/>
              <w:lang w:val="en-US" w:eastAsia="zh-TW"/>
            </w:rPr>
          </w:pPr>
          <w:hyperlink w:anchor="_Toc128497293" w:history="1">
            <w:r w:rsidR="00512DA3" w:rsidRPr="00512DA3">
              <w:rPr>
                <w:rStyle w:val="aa"/>
                <w:rFonts w:asciiTheme="majorHAnsi" w:hAnsiTheme="majorHAnsi" w:cstheme="majorHAnsi"/>
                <w:noProof/>
                <w:lang w:val="en-US"/>
              </w:rPr>
              <w:t>ICC (Intraclass correlation coefficient)</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_Toc128497293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9</w:t>
            </w:r>
            <w:r w:rsidR="00512DA3" w:rsidRPr="00512DA3">
              <w:rPr>
                <w:rFonts w:asciiTheme="majorHAnsi" w:hAnsiTheme="majorHAnsi" w:cstheme="majorHAnsi"/>
                <w:noProof/>
                <w:webHidden/>
              </w:rPr>
              <w:fldChar w:fldCharType="end"/>
            </w:r>
          </w:hyperlink>
        </w:p>
        <w:p w14:paraId="059CA50F" w14:textId="77777777" w:rsidR="00512DA3" w:rsidRPr="00512DA3" w:rsidRDefault="00600325">
          <w:pPr>
            <w:pStyle w:val="20"/>
            <w:tabs>
              <w:tab w:val="right" w:leader="dot" w:pos="9350"/>
            </w:tabs>
            <w:rPr>
              <w:rFonts w:asciiTheme="majorHAnsi" w:eastAsiaTheme="minorEastAsia" w:hAnsiTheme="majorHAnsi" w:cstheme="majorHAnsi"/>
              <w:b w:val="0"/>
              <w:bCs w:val="0"/>
              <w:noProof/>
              <w:kern w:val="2"/>
              <w:sz w:val="24"/>
              <w:lang w:val="en-US" w:eastAsia="zh-TW"/>
            </w:rPr>
          </w:pPr>
          <w:hyperlink w:anchor="_Toc128497294" w:history="1">
            <w:r w:rsidR="00512DA3" w:rsidRPr="00512DA3">
              <w:rPr>
                <w:rStyle w:val="aa"/>
                <w:rFonts w:asciiTheme="majorHAnsi" w:hAnsiTheme="majorHAnsi" w:cstheme="majorHAnsi"/>
                <w:noProof/>
                <w:lang w:val="en-US"/>
              </w:rPr>
              <w:t>SHR (Split-Half Reliability)</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_Toc128497294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10</w:t>
            </w:r>
            <w:r w:rsidR="00512DA3" w:rsidRPr="00512DA3">
              <w:rPr>
                <w:rFonts w:asciiTheme="majorHAnsi" w:hAnsiTheme="majorHAnsi" w:cstheme="majorHAnsi"/>
                <w:noProof/>
                <w:webHidden/>
              </w:rPr>
              <w:fldChar w:fldCharType="end"/>
            </w:r>
          </w:hyperlink>
        </w:p>
        <w:p w14:paraId="6574F2E9" w14:textId="77777777" w:rsidR="00512DA3" w:rsidRPr="00512DA3" w:rsidRDefault="00600325">
          <w:pPr>
            <w:pStyle w:val="1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295" w:history="1">
            <w:r w:rsidR="00512DA3" w:rsidRPr="00512DA3">
              <w:rPr>
                <w:rStyle w:val="aa"/>
                <w:rFonts w:asciiTheme="majorHAnsi" w:eastAsia="Calibri" w:hAnsiTheme="majorHAnsi" w:cstheme="majorHAnsi"/>
                <w:noProof/>
              </w:rPr>
              <w:t>Discussion</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_Toc128497295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11</w:t>
            </w:r>
            <w:r w:rsidR="00512DA3" w:rsidRPr="00512DA3">
              <w:rPr>
                <w:rFonts w:asciiTheme="majorHAnsi" w:hAnsiTheme="majorHAnsi" w:cstheme="majorHAnsi"/>
                <w:noProof/>
                <w:webHidden/>
              </w:rPr>
              <w:fldChar w:fldCharType="end"/>
            </w:r>
          </w:hyperlink>
        </w:p>
        <w:p w14:paraId="5297C0BD" w14:textId="77777777" w:rsidR="00512DA3" w:rsidRPr="00512DA3" w:rsidRDefault="00600325">
          <w:pPr>
            <w:pStyle w:val="1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296" w:history="1">
            <w:r w:rsidR="00512DA3" w:rsidRPr="00512DA3">
              <w:rPr>
                <w:rStyle w:val="aa"/>
                <w:rFonts w:asciiTheme="majorHAnsi" w:eastAsia="Calibri" w:hAnsiTheme="majorHAnsi" w:cstheme="majorHAnsi"/>
                <w:noProof/>
              </w:rPr>
              <w:t>Acknowledgements</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_Toc128497296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12</w:t>
            </w:r>
            <w:r w:rsidR="00512DA3" w:rsidRPr="00512DA3">
              <w:rPr>
                <w:rFonts w:asciiTheme="majorHAnsi" w:hAnsiTheme="majorHAnsi" w:cstheme="majorHAnsi"/>
                <w:noProof/>
                <w:webHidden/>
              </w:rPr>
              <w:fldChar w:fldCharType="end"/>
            </w:r>
          </w:hyperlink>
        </w:p>
        <w:p w14:paraId="22C9E934" w14:textId="77777777" w:rsidR="00512DA3" w:rsidRPr="00512DA3" w:rsidRDefault="00600325">
          <w:pPr>
            <w:pStyle w:val="1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297" w:history="1">
            <w:r w:rsidR="00512DA3" w:rsidRPr="00512DA3">
              <w:rPr>
                <w:rStyle w:val="aa"/>
                <w:rFonts w:asciiTheme="majorHAnsi" w:eastAsia="Calibri" w:hAnsiTheme="majorHAnsi" w:cstheme="majorHAnsi"/>
                <w:noProof/>
              </w:rPr>
              <w:t>Author contributions</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_Toc128497297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12</w:t>
            </w:r>
            <w:r w:rsidR="00512DA3" w:rsidRPr="00512DA3">
              <w:rPr>
                <w:rFonts w:asciiTheme="majorHAnsi" w:hAnsiTheme="majorHAnsi" w:cstheme="majorHAnsi"/>
                <w:noProof/>
                <w:webHidden/>
              </w:rPr>
              <w:fldChar w:fldCharType="end"/>
            </w:r>
          </w:hyperlink>
        </w:p>
        <w:p w14:paraId="370441DD" w14:textId="77777777" w:rsidR="00512DA3" w:rsidRPr="00512DA3" w:rsidRDefault="00600325">
          <w:pPr>
            <w:pStyle w:val="1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298" w:history="1">
            <w:r w:rsidR="00512DA3" w:rsidRPr="00512DA3">
              <w:rPr>
                <w:rStyle w:val="aa"/>
                <w:rFonts w:asciiTheme="majorHAnsi" w:eastAsia="Calibri" w:hAnsiTheme="majorHAnsi" w:cstheme="majorHAnsi"/>
                <w:noProof/>
              </w:rPr>
              <w:t>Competing interests</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_Toc128497298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12</w:t>
            </w:r>
            <w:r w:rsidR="00512DA3" w:rsidRPr="00512DA3">
              <w:rPr>
                <w:rFonts w:asciiTheme="majorHAnsi" w:hAnsiTheme="majorHAnsi" w:cstheme="majorHAnsi"/>
                <w:noProof/>
                <w:webHidden/>
              </w:rPr>
              <w:fldChar w:fldCharType="end"/>
            </w:r>
          </w:hyperlink>
        </w:p>
        <w:p w14:paraId="395F8A2F" w14:textId="77777777" w:rsidR="00512DA3" w:rsidRPr="00512DA3" w:rsidRDefault="00600325">
          <w:pPr>
            <w:pStyle w:val="1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299" w:history="1">
            <w:r w:rsidR="00512DA3" w:rsidRPr="00512DA3">
              <w:rPr>
                <w:rStyle w:val="aa"/>
                <w:rFonts w:asciiTheme="majorHAnsi" w:eastAsia="Calibri" w:hAnsiTheme="majorHAnsi" w:cstheme="majorHAnsi"/>
                <w:noProof/>
              </w:rPr>
              <w:t>Figures</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_Toc128497299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12</w:t>
            </w:r>
            <w:r w:rsidR="00512DA3" w:rsidRPr="00512DA3">
              <w:rPr>
                <w:rFonts w:asciiTheme="majorHAnsi" w:hAnsiTheme="majorHAnsi" w:cstheme="majorHAnsi"/>
                <w:noProof/>
                <w:webHidden/>
              </w:rPr>
              <w:fldChar w:fldCharType="end"/>
            </w:r>
          </w:hyperlink>
        </w:p>
        <w:p w14:paraId="2145112E" w14:textId="77777777" w:rsidR="00512DA3" w:rsidRPr="00512DA3" w:rsidRDefault="00600325">
          <w:pPr>
            <w:pStyle w:val="1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300" w:history="1">
            <w:r w:rsidR="00512DA3" w:rsidRPr="00512DA3">
              <w:rPr>
                <w:rStyle w:val="aa"/>
                <w:rFonts w:asciiTheme="majorHAnsi" w:eastAsia="Calibri" w:hAnsiTheme="majorHAnsi" w:cstheme="majorHAnsi"/>
                <w:noProof/>
              </w:rPr>
              <w:t>Figure Legends</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_Toc128497300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12</w:t>
            </w:r>
            <w:r w:rsidR="00512DA3" w:rsidRPr="00512DA3">
              <w:rPr>
                <w:rFonts w:asciiTheme="majorHAnsi" w:hAnsiTheme="majorHAnsi" w:cstheme="majorHAnsi"/>
                <w:noProof/>
                <w:webHidden/>
              </w:rPr>
              <w:fldChar w:fldCharType="end"/>
            </w:r>
          </w:hyperlink>
        </w:p>
        <w:p w14:paraId="71B0DEF6" w14:textId="77777777" w:rsidR="00512DA3" w:rsidRPr="00512DA3" w:rsidRDefault="00600325">
          <w:pPr>
            <w:pStyle w:val="1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301" w:history="1">
            <w:r w:rsidR="00512DA3" w:rsidRPr="00512DA3">
              <w:rPr>
                <w:rStyle w:val="aa"/>
                <w:rFonts w:asciiTheme="majorHAnsi" w:eastAsia="Calibri" w:hAnsiTheme="majorHAnsi" w:cstheme="majorHAnsi"/>
                <w:noProof/>
              </w:rPr>
              <w:t>Supplementary information</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_Toc128497301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13</w:t>
            </w:r>
            <w:r w:rsidR="00512DA3" w:rsidRPr="00512DA3">
              <w:rPr>
                <w:rFonts w:asciiTheme="majorHAnsi" w:hAnsiTheme="majorHAnsi" w:cstheme="majorHAnsi"/>
                <w:noProof/>
                <w:webHidden/>
              </w:rPr>
              <w:fldChar w:fldCharType="end"/>
            </w:r>
          </w:hyperlink>
        </w:p>
        <w:p w14:paraId="2966679F" w14:textId="77777777" w:rsidR="00512DA3" w:rsidRPr="00512DA3" w:rsidRDefault="00600325">
          <w:pPr>
            <w:pStyle w:val="1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302" w:history="1">
            <w:r w:rsidR="00512DA3" w:rsidRPr="00512DA3">
              <w:rPr>
                <w:rStyle w:val="aa"/>
                <w:rFonts w:asciiTheme="majorHAnsi" w:eastAsia="Calibri" w:hAnsiTheme="majorHAnsi" w:cstheme="majorHAnsi"/>
                <w:noProof/>
              </w:rPr>
              <w:t>References</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_Toc128497302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14</w:t>
            </w:r>
            <w:r w:rsidR="00512DA3" w:rsidRPr="00512DA3">
              <w:rPr>
                <w:rFonts w:asciiTheme="majorHAnsi" w:hAnsiTheme="majorHAnsi" w:cstheme="majorHAnsi"/>
                <w:noProof/>
                <w:webHidden/>
              </w:rPr>
              <w:fldChar w:fldCharType="end"/>
            </w:r>
          </w:hyperlink>
        </w:p>
        <w:p w14:paraId="71531895" w14:textId="77777777" w:rsidR="00943774" w:rsidRPr="00512DA3" w:rsidRDefault="00943774" w:rsidP="00943774">
          <w:pPr>
            <w:rPr>
              <w:rFonts w:asciiTheme="majorHAnsi" w:hAnsiTheme="majorHAnsi" w:cstheme="majorHAnsi"/>
              <w:b/>
              <w:bCs/>
              <w:noProof/>
            </w:rPr>
          </w:pPr>
          <w:r w:rsidRPr="00512DA3">
            <w:rPr>
              <w:rFonts w:asciiTheme="majorHAnsi" w:hAnsiTheme="majorHAnsi" w:cstheme="majorHAnsi"/>
              <w:b/>
              <w:bCs/>
              <w:noProof/>
            </w:rPr>
            <w:fldChar w:fldCharType="end"/>
          </w:r>
        </w:p>
      </w:sdtContent>
    </w:sdt>
    <w:p w14:paraId="2317F576" w14:textId="763721FE" w:rsidR="003F6597" w:rsidRPr="00943774" w:rsidRDefault="003F6597" w:rsidP="003462C9">
      <w:pPr>
        <w:rPr>
          <w:rFonts w:eastAsiaTheme="minorEastAsia"/>
        </w:rPr>
      </w:pPr>
    </w:p>
    <w:p w14:paraId="3C8E6D3D" w14:textId="000B350B" w:rsidR="00943774" w:rsidRDefault="00943774">
      <w:pPr>
        <w:spacing w:line="276" w:lineRule="auto"/>
        <w:rPr>
          <w:rFonts w:ascii="Calibri" w:eastAsia="Calibri" w:hAnsi="Calibri" w:cs="Calibri"/>
        </w:rPr>
      </w:pPr>
      <w:r>
        <w:rPr>
          <w:rFonts w:ascii="Calibri" w:eastAsia="Calibri" w:hAnsi="Calibri" w:cs="Calibri"/>
        </w:rPr>
        <w:br w:type="page"/>
      </w:r>
    </w:p>
    <w:p w14:paraId="5FD54C75" w14:textId="1897E34F" w:rsidR="00D22DC1" w:rsidRDefault="0045036E">
      <w:pPr>
        <w:rPr>
          <w:rFonts w:ascii="Calibri" w:eastAsiaTheme="minorEastAsia" w:hAnsi="Calibri" w:cs="Calibri"/>
          <w:b/>
          <w:sz w:val="46"/>
          <w:szCs w:val="46"/>
        </w:rPr>
      </w:pPr>
      <w:r w:rsidRPr="0045036E">
        <w:rPr>
          <w:rFonts w:ascii="Calibri" w:eastAsia="Calibri" w:hAnsi="Calibri" w:cs="Calibri"/>
          <w:b/>
          <w:sz w:val="46"/>
          <w:szCs w:val="46"/>
        </w:rPr>
        <w:lastRenderedPageBreak/>
        <w:t>Estimating Reliability of Self-Prioritization Effect as measured by the Self-Associative Learning Task</w:t>
      </w:r>
      <w:r>
        <w:rPr>
          <w:rFonts w:ascii="Calibri" w:eastAsia="Calibri" w:hAnsi="Calibri" w:cs="Calibri"/>
          <w:b/>
          <w:sz w:val="46"/>
          <w:szCs w:val="46"/>
        </w:rPr>
        <w:t xml:space="preserve">: </w:t>
      </w:r>
      <w:r w:rsidRPr="0045036E">
        <w:rPr>
          <w:rFonts w:ascii="Calibri" w:eastAsia="Calibri" w:hAnsi="Calibri" w:cs="Calibri"/>
          <w:b/>
          <w:sz w:val="46"/>
          <w:szCs w:val="46"/>
        </w:rPr>
        <w:t>Evidence from Multiple Dataset</w:t>
      </w:r>
    </w:p>
    <w:p w14:paraId="24D5AA9C" w14:textId="77777777" w:rsidR="00943774" w:rsidRPr="00943774" w:rsidRDefault="00943774">
      <w:pPr>
        <w:rPr>
          <w:rFonts w:ascii="Calibri" w:eastAsiaTheme="minorEastAsia" w:hAnsi="Calibri" w:cs="Calibri"/>
          <w:b/>
          <w:sz w:val="46"/>
          <w:szCs w:val="46"/>
        </w:rPr>
      </w:pPr>
    </w:p>
    <w:p w14:paraId="7DE2DD1D" w14:textId="203673E1" w:rsidR="00274792" w:rsidRDefault="00D22DC1" w:rsidP="00274792">
      <w:pPr>
        <w:pStyle w:val="a9"/>
        <w:spacing w:before="0" w:beforeAutospacing="0"/>
        <w:rPr>
          <w:position w:val="8"/>
          <w:sz w:val="14"/>
          <w:szCs w:val="14"/>
        </w:rPr>
      </w:pPr>
      <w:r w:rsidRPr="00274792">
        <w:rPr>
          <w:color w:val="000000" w:themeColor="text1"/>
        </w:rPr>
        <w:t>Zheng Liu</w:t>
      </w:r>
      <w:r w:rsidRPr="00274792">
        <w:rPr>
          <w:position w:val="8"/>
          <w:sz w:val="14"/>
          <w:szCs w:val="14"/>
        </w:rPr>
        <w:t xml:space="preserve"> 1</w:t>
      </w:r>
      <w:r w:rsidR="00B7253B">
        <w:rPr>
          <w:position w:val="8"/>
          <w:sz w:val="14"/>
          <w:szCs w:val="14"/>
        </w:rPr>
        <w:t>#</w:t>
      </w:r>
      <w:r w:rsidRPr="00274792">
        <w:rPr>
          <w:color w:val="000000" w:themeColor="text1"/>
        </w:rPr>
        <w:t xml:space="preserve">, </w:t>
      </w:r>
      <w:r w:rsidR="00B7253B">
        <w:rPr>
          <w:rFonts w:hint="eastAsia"/>
          <w:color w:val="000000" w:themeColor="text1"/>
        </w:rPr>
        <w:t>Mengzhen</w:t>
      </w:r>
      <w:r w:rsidR="00B7253B">
        <w:rPr>
          <w:color w:val="000000" w:themeColor="text1"/>
        </w:rPr>
        <w:t xml:space="preserve"> </w:t>
      </w:r>
      <w:r w:rsidR="00B7253B">
        <w:rPr>
          <w:rFonts w:hint="eastAsia"/>
          <w:color w:val="000000" w:themeColor="text1"/>
        </w:rPr>
        <w:t>Hu</w:t>
      </w:r>
      <w:r w:rsidR="00B7253B" w:rsidRPr="00274792">
        <w:rPr>
          <w:position w:val="8"/>
          <w:sz w:val="14"/>
          <w:szCs w:val="14"/>
        </w:rPr>
        <w:t>1</w:t>
      </w:r>
      <w:r w:rsidR="00B7253B">
        <w:rPr>
          <w:position w:val="8"/>
          <w:sz w:val="14"/>
          <w:szCs w:val="14"/>
        </w:rPr>
        <w:t>#</w:t>
      </w:r>
      <w:r w:rsidR="00B7253B">
        <w:rPr>
          <w:color w:val="000000" w:themeColor="text1"/>
          <w:lang w:val="en-US"/>
        </w:rPr>
        <w:t xml:space="preserve">, </w:t>
      </w:r>
      <w:r w:rsidRPr="00274792">
        <w:rPr>
          <w:color w:val="000000" w:themeColor="text1"/>
        </w:rPr>
        <w:t>Yuanrui Zheng</w:t>
      </w:r>
      <w:r w:rsidRPr="00274792">
        <w:rPr>
          <w:position w:val="8"/>
          <w:sz w:val="14"/>
          <w:szCs w:val="14"/>
        </w:rPr>
        <w:t>2</w:t>
      </w:r>
      <w:r w:rsidRPr="00274792">
        <w:rPr>
          <w:color w:val="000000" w:themeColor="text1"/>
        </w:rPr>
        <w:t xml:space="preserve">, Jie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a9"/>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a9"/>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a9"/>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DAA5BF6" w14:textId="65D1916F" w:rsidR="00B7253B" w:rsidRDefault="00B7253B" w:rsidP="00943774">
      <w:pPr>
        <w:pStyle w:val="a9"/>
        <w:spacing w:before="0" w:beforeAutospacing="0"/>
        <w:rPr>
          <w:rFonts w:eastAsia="Calibri"/>
        </w:rPr>
      </w:pPr>
      <w:r w:rsidRPr="00B7253B">
        <w:rPr>
          <w:rFonts w:eastAsia="Calibri"/>
          <w:vertAlign w:val="superscript"/>
        </w:rPr>
        <w:t>#</w:t>
      </w:r>
      <w:r w:rsidR="00D86C42">
        <w:rPr>
          <w:rFonts w:eastAsia="Calibri"/>
        </w:rPr>
        <w:t xml:space="preserve"> </w:t>
      </w:r>
      <w:r w:rsidRPr="00B7253B">
        <w:rPr>
          <w:rFonts w:eastAsia="Calibri"/>
        </w:rPr>
        <w:t>These authors are equally contributed to this study</w:t>
      </w:r>
    </w:p>
    <w:p w14:paraId="00FEF3FC" w14:textId="51ADC02D" w:rsidR="00586F83" w:rsidRDefault="00B7253B" w:rsidP="00943774">
      <w:pPr>
        <w:pStyle w:val="a9"/>
        <w:spacing w:before="0" w:beforeAutospacing="0"/>
        <w:rPr>
          <w:color w:val="000000" w:themeColor="text1"/>
        </w:rPr>
      </w:pPr>
      <w:r w:rsidRPr="00B7253B">
        <w:rPr>
          <w:rFonts w:eastAsia="Calibri"/>
          <w:vertAlign w:val="superscript"/>
        </w:rPr>
        <w:t>*</w:t>
      </w:r>
      <w:r w:rsidR="00D86C42">
        <w:rPr>
          <w:rFonts w:eastAsia="Calibri"/>
        </w:rPr>
        <w:t xml:space="preserve"> </w:t>
      </w:r>
      <w:r w:rsidR="00BA0079" w:rsidRPr="00274792">
        <w:rPr>
          <w:rFonts w:eastAsia="Calibri"/>
        </w:rPr>
        <w:t xml:space="preserve">Corresponding authors: </w:t>
      </w:r>
      <w:r w:rsidR="00D22DC1" w:rsidRPr="00274792">
        <w:rPr>
          <w:color w:val="000000" w:themeColor="text1"/>
        </w:rPr>
        <w:t>Hu Chuan-Peng</w:t>
      </w:r>
      <w:r w:rsidR="00274792" w:rsidRPr="00274792">
        <w:rPr>
          <w:color w:val="000000" w:themeColor="text1"/>
        </w:rPr>
        <w:t xml:space="preserve"> (</w:t>
      </w:r>
      <w:hyperlink r:id="rId11" w:history="1">
        <w:r w:rsidR="00274792" w:rsidRPr="00274792">
          <w:rPr>
            <w:rStyle w:val="aa"/>
            <w:color w:val="000000" w:themeColor="text1"/>
            <w:u w:val="none"/>
          </w:rPr>
          <w:t>hu.chuan-peng@nnu.edu.cn</w:t>
        </w:r>
      </w:hyperlink>
      <w:r w:rsidR="00274792" w:rsidRPr="00274792">
        <w:rPr>
          <w:color w:val="000000" w:themeColor="text1"/>
        </w:rPr>
        <w:t>)</w:t>
      </w:r>
    </w:p>
    <w:p w14:paraId="579A45BA" w14:textId="77777777" w:rsidR="00943774" w:rsidRPr="00943774" w:rsidRDefault="00943774" w:rsidP="00943774">
      <w:pPr>
        <w:pStyle w:val="a9"/>
        <w:spacing w:before="0" w:beforeAutospacing="0"/>
      </w:pPr>
    </w:p>
    <w:p w14:paraId="4FE2B76E" w14:textId="7125EB3F" w:rsidR="00586F83" w:rsidRDefault="00BA0079">
      <w:pPr>
        <w:pStyle w:val="1"/>
        <w:keepNext w:val="0"/>
        <w:keepLines w:val="0"/>
        <w:spacing w:before="0" w:after="0"/>
        <w:rPr>
          <w:rFonts w:ascii="Calibri" w:eastAsia="Calibri" w:hAnsi="Calibri" w:cs="Calibri"/>
          <w:b/>
          <w:sz w:val="42"/>
          <w:szCs w:val="42"/>
        </w:rPr>
      </w:pPr>
      <w:bookmarkStart w:id="10" w:name="_j32m29iy1uqu" w:colFirst="0" w:colLast="0"/>
      <w:bookmarkStart w:id="11" w:name="_Toc128497277"/>
      <w:bookmarkEnd w:id="10"/>
      <w:r>
        <w:rPr>
          <w:rFonts w:ascii="Calibri" w:eastAsia="Calibri" w:hAnsi="Calibri" w:cs="Calibri"/>
          <w:b/>
          <w:sz w:val="42"/>
          <w:szCs w:val="42"/>
        </w:rPr>
        <w:t>Abstract</w:t>
      </w:r>
      <w:bookmarkEnd w:id="11"/>
    </w:p>
    <w:p w14:paraId="474F6008" w14:textId="43F26DA1" w:rsidR="00AE410B" w:rsidRDefault="0045036E" w:rsidP="008137E3">
      <w:pPr>
        <w:ind w:firstLine="720"/>
      </w:pPr>
      <w:bookmarkStart w:id="12" w:name="_zhvngomkrtk6" w:colFirst="0" w:colLast="0"/>
      <w:bookmarkEnd w:id="12"/>
      <w:r w:rsidRPr="0045036E">
        <w:t>The self-prioritization effect (SPE) refers to the effect that performance in cognitive tasks is better when stimuli are related to the self than when they are not. The social-associative learning task (SALT) emerged as the mainstream paradigm to study SPE in the last decade for its simplicity and elimination of familiarity effects. As a simple button-pressing task, SALT yields two direct outcomes: reaction time and accuracy. Indirect indices can be derived from reaction times and accuracy, including sensitivity d prime under signal-detection theory, the efficiency index through a direct division between reaction times and accuracy, and drift rate (v) and starting point (z) estimated using drift-diffusion models. All these direct and indirect indices can be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00C34696" w14:textId="32A6664C" w:rsidR="00C62E98" w:rsidRPr="008137E3" w:rsidRDefault="008137E3" w:rsidP="008137E3">
      <w:pPr>
        <w:spacing w:line="276" w:lineRule="auto"/>
        <w:rPr>
          <w:rFonts w:eastAsiaTheme="minorEastAsia"/>
        </w:rPr>
      </w:pPr>
      <w:r>
        <w:br w:type="page"/>
      </w:r>
    </w:p>
    <w:p w14:paraId="507DDC16" w14:textId="77777777" w:rsidR="00586F83" w:rsidRDefault="00BA0079">
      <w:pPr>
        <w:pStyle w:val="1"/>
        <w:keepNext w:val="0"/>
        <w:keepLines w:val="0"/>
        <w:spacing w:before="0" w:after="0"/>
        <w:rPr>
          <w:rFonts w:ascii="Calibri" w:eastAsia="Calibri" w:hAnsi="Calibri" w:cs="Calibri"/>
          <w:b/>
          <w:sz w:val="42"/>
          <w:szCs w:val="42"/>
        </w:rPr>
      </w:pPr>
      <w:bookmarkStart w:id="13" w:name="_xrrl8ars2nrl" w:colFirst="0" w:colLast="0"/>
      <w:bookmarkStart w:id="14" w:name="_Toc128497278"/>
      <w:bookmarkEnd w:id="13"/>
      <w:r w:rsidRPr="00846C6E">
        <w:rPr>
          <w:rFonts w:ascii="Calibri" w:eastAsia="Calibri" w:hAnsi="Calibri" w:cs="Calibri"/>
          <w:b/>
          <w:sz w:val="42"/>
          <w:szCs w:val="42"/>
        </w:rPr>
        <w:lastRenderedPageBreak/>
        <w:t>Introduction</w:t>
      </w:r>
      <w:bookmarkEnd w:id="14"/>
    </w:p>
    <w:p w14:paraId="113181A5" w14:textId="61D61A7F" w:rsidR="00BC2FC9" w:rsidRPr="00D26D11" w:rsidRDefault="00CA08B3" w:rsidP="00D26D11">
      <w:pPr>
        <w:ind w:firstLine="720"/>
        <w:rPr>
          <w:rFonts w:eastAsiaTheme="minorEastAsia"/>
          <w:color w:val="000000" w:themeColor="text1"/>
        </w:rPr>
      </w:pPr>
      <w:r w:rsidRPr="00CA08B3">
        <w:rPr>
          <w:color w:val="000000" w:themeColor="text1"/>
        </w:rPr>
        <w:t>The Self-Prioritization Effect (SPE) refers to the phenomenon where performance in cognitive tasks is better</w:t>
      </w:r>
      <w:r w:rsidR="00BC2FC9" w:rsidRPr="00BC2FC9">
        <w:rPr>
          <w:color w:val="000000" w:themeColor="text1"/>
        </w:rPr>
        <w:t xml:space="preserve"> when stimuli are related to the self than when they are not. </w:t>
      </w:r>
      <w:r w:rsidRPr="00CA08B3">
        <w:rPr>
          <w:color w:val="000000" w:themeColor="text1"/>
        </w:rPr>
        <w:t>This effect has been established as a</w:t>
      </w:r>
      <w:r>
        <w:rPr>
          <w:color w:val="000000" w:themeColor="text1"/>
        </w:rPr>
        <w:t xml:space="preserve"> robust finding since the 1950s</w:t>
      </w:r>
      <w:r w:rsidR="00BC2FC9">
        <w:rPr>
          <w:color w:val="000000" w:themeColor="text1"/>
        </w:rPr>
        <w:t xml:space="preserve">. </w:t>
      </w:r>
      <w:r w:rsidRPr="00CA08B3">
        <w:rPr>
          <w:color w:val="000000" w:themeColor="text1"/>
        </w:rPr>
        <w:t>During the early days of cognitive psychology</w:t>
      </w:r>
      <w:r w:rsidR="00BC2FC9" w:rsidRPr="00BC2FC9">
        <w:rPr>
          <w:color w:val="000000" w:themeColor="text1"/>
        </w:rPr>
        <w:t xml:space="preserve">, </w:t>
      </w:r>
      <w:r w:rsidRPr="00CA08B3">
        <w:rPr>
          <w:color w:val="000000" w:themeColor="text1"/>
        </w:rPr>
        <w:t>researchers found that subjects could recognize their own name from noisy auditory information even with insufficient cognitive resources, in the dichotic listening tasks</w:t>
      </w:r>
      <w:r w:rsidR="00C611B3">
        <w:rPr>
          <w:color w:val="000000" w:themeColor="text1"/>
        </w:rPr>
        <w:t xml:space="preserve"> </w:t>
      </w:r>
      <w:r w:rsidR="00C611B3">
        <w:rPr>
          <w:color w:val="000000" w:themeColor="text1"/>
        </w:rPr>
        <w:fldChar w:fldCharType="begin"/>
      </w:r>
      <w:r w:rsidR="00C611B3">
        <w:rPr>
          <w:color w:val="000000" w:themeColor="text1"/>
        </w:rPr>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Pr>
          <w:color w:val="000000" w:themeColor="text1"/>
        </w:rPr>
        <w:fldChar w:fldCharType="separate"/>
      </w:r>
      <w:r w:rsidR="00C611B3">
        <w:rPr>
          <w:noProof/>
          <w:color w:val="000000" w:themeColor="text1"/>
        </w:rPr>
        <w:t>(Cherry, 1953; Moray, 1959)</w:t>
      </w:r>
      <w:r w:rsidR="00C611B3">
        <w:rPr>
          <w:color w:val="000000" w:themeColor="text1"/>
        </w:rPr>
        <w:fldChar w:fldCharType="end"/>
      </w:r>
      <w:r w:rsidR="00C611B3">
        <w:rPr>
          <w:color w:val="000000" w:themeColor="text1"/>
        </w:rPr>
        <w:t xml:space="preserve">. </w:t>
      </w:r>
      <w:r w:rsidR="00C611B3">
        <w:rPr>
          <w:color w:val="000000" w:themeColor="text1"/>
        </w:rPr>
        <w:fldChar w:fldCharType="begin"/>
      </w:r>
      <w:r w:rsidR="00C611B3">
        <w:rPr>
          <w:color w:val="000000" w:themeColor="text1"/>
        </w:rPr>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Pr>
          <w:color w:val="000000" w:themeColor="text1"/>
        </w:rPr>
        <w:fldChar w:fldCharType="separate"/>
      </w:r>
      <w:r w:rsidR="00C611B3">
        <w:rPr>
          <w:noProof/>
          <w:color w:val="000000" w:themeColor="text1"/>
        </w:rPr>
        <w:t>Craik and Tulving (1975)</w:t>
      </w:r>
      <w:r w:rsidR="00C611B3">
        <w:rPr>
          <w:color w:val="000000" w:themeColor="text1"/>
        </w:rPr>
        <w:fldChar w:fldCharType="end"/>
      </w:r>
      <w:r w:rsidR="00C611B3">
        <w:rPr>
          <w:color w:val="000000" w:themeColor="text1"/>
        </w:rPr>
        <w:t xml:space="preserve"> </w:t>
      </w:r>
      <w:r w:rsidRPr="00CA08B3">
        <w:rPr>
          <w:color w:val="000000" w:themeColor="text1"/>
        </w:rPr>
        <w:t>discovered the SPE effect in memory</w:t>
      </w:r>
      <w:r w:rsidR="00C611B3" w:rsidRPr="00BC2FC9">
        <w:rPr>
          <w:color w:val="000000" w:themeColor="text1"/>
        </w:rPr>
        <w:t xml:space="preserve">, </w:t>
      </w:r>
      <w:r w:rsidRPr="00CA08B3">
        <w:rPr>
          <w:color w:val="000000" w:themeColor="text1"/>
        </w:rPr>
        <w:t>where information related to the self is easier to recall, and this finding has since been replicated in many other studies</w:t>
      </w:r>
      <w:r w:rsidR="00BC2FC9" w:rsidRPr="00BC2FC9">
        <w:rPr>
          <w:color w:val="000000" w:themeColor="text1"/>
        </w:rPr>
        <w:t xml:space="preserve"> </w:t>
      </w:r>
      <w:r w:rsidR="00C611B3">
        <w:rPr>
          <w:color w:val="000000" w:themeColor="text1"/>
        </w:rPr>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Pr>
          <w:color w:val="000000" w:themeColor="text1"/>
        </w:rPr>
        <w:instrText xml:space="preserve"> ADDIN EN.CITE </w:instrText>
      </w:r>
      <w:r w:rsidR="00C611B3">
        <w:rPr>
          <w:color w:val="000000" w:themeColor="text1"/>
        </w:rPr>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Pr>
          <w:color w:val="000000" w:themeColor="text1"/>
        </w:rPr>
        <w:instrText xml:space="preserve"> ADDIN EN.CITE.DATA </w:instrText>
      </w:r>
      <w:r w:rsidR="00C611B3">
        <w:rPr>
          <w:color w:val="000000" w:themeColor="text1"/>
        </w:rPr>
      </w:r>
      <w:r w:rsidR="00C611B3">
        <w:rPr>
          <w:color w:val="000000" w:themeColor="text1"/>
        </w:rPr>
        <w:fldChar w:fldCharType="end"/>
      </w:r>
      <w:r w:rsidR="00C611B3">
        <w:rPr>
          <w:color w:val="000000" w:themeColor="text1"/>
        </w:rPr>
      </w:r>
      <w:r w:rsidR="00C611B3">
        <w:rPr>
          <w:color w:val="000000" w:themeColor="text1"/>
        </w:rPr>
        <w:fldChar w:fldCharType="separate"/>
      </w:r>
      <w:r w:rsidR="00C611B3">
        <w:rPr>
          <w:noProof/>
          <w:color w:val="000000" w:themeColor="text1"/>
        </w:rPr>
        <w:t>(Conway &amp; Dewhurst, 1995; Rogers et al., 1977; Symons &amp; Johnson, 1997)</w:t>
      </w:r>
      <w:r w:rsidR="00C611B3">
        <w:rPr>
          <w:color w:val="000000" w:themeColor="text1"/>
        </w:rPr>
        <w:fldChar w:fldCharType="end"/>
      </w:r>
      <w:r w:rsidR="00C611B3">
        <w:rPr>
          <w:color w:val="000000" w:themeColor="text1"/>
        </w:rPr>
        <w:t xml:space="preserve">. </w:t>
      </w:r>
      <w:r w:rsidR="00BC2FC9" w:rsidRPr="00BC2FC9">
        <w:rPr>
          <w:color w:val="000000" w:themeColor="text1"/>
        </w:rPr>
        <w:t xml:space="preserve">Over the following decades, the SPE has also been found when different stimuli was </w:t>
      </w:r>
      <w:r w:rsidR="00C611B3" w:rsidRPr="00BC2FC9">
        <w:rPr>
          <w:color w:val="000000" w:themeColor="text1"/>
        </w:rPr>
        <w:t>used,</w:t>
      </w:r>
      <w:r>
        <w:rPr>
          <w:color w:val="000000" w:themeColor="text1"/>
        </w:rPr>
        <w:t xml:space="preserve"> such own </w:t>
      </w:r>
      <w:r w:rsidR="00BC2FC9" w:rsidRPr="00BC2FC9">
        <w:rPr>
          <w:color w:val="000000" w:themeColor="text1"/>
        </w:rPr>
        <w:t xml:space="preserve">face </w:t>
      </w:r>
      <w:r w:rsidR="00C611B3">
        <w:rPr>
          <w:color w:val="000000" w:themeColor="text1"/>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Pr>
          <w:color w:val="000000" w:themeColor="text1"/>
        </w:rPr>
        <w:instrText xml:space="preserve"> ADDIN EN.CITE </w:instrText>
      </w:r>
      <w:r w:rsidR="00C611B3">
        <w:rPr>
          <w:color w:val="000000" w:themeColor="text1"/>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Pr>
          <w:color w:val="000000" w:themeColor="text1"/>
        </w:rPr>
        <w:instrText xml:space="preserve"> ADDIN EN.CITE.DATA </w:instrText>
      </w:r>
      <w:r w:rsidR="00C611B3">
        <w:rPr>
          <w:color w:val="000000" w:themeColor="text1"/>
        </w:rPr>
      </w:r>
      <w:r w:rsidR="00C611B3">
        <w:rPr>
          <w:color w:val="000000" w:themeColor="text1"/>
        </w:rPr>
        <w:fldChar w:fldCharType="end"/>
      </w:r>
      <w:r w:rsidR="00C611B3">
        <w:rPr>
          <w:color w:val="000000" w:themeColor="text1"/>
        </w:rPr>
      </w:r>
      <w:r w:rsidR="00C611B3">
        <w:rPr>
          <w:color w:val="000000" w:themeColor="text1"/>
        </w:rPr>
        <w:fldChar w:fldCharType="separate"/>
      </w:r>
      <w:r w:rsidR="00C611B3">
        <w:rPr>
          <w:noProof/>
          <w:color w:val="000000" w:themeColor="text1"/>
        </w:rPr>
        <w:t>(Keenan et al., 2000; Kircher et al., 2000; Turk et al., 2002)</w:t>
      </w:r>
      <w:r w:rsidR="00C611B3">
        <w:rPr>
          <w:color w:val="000000" w:themeColor="text1"/>
        </w:rPr>
        <w:fldChar w:fldCharType="end"/>
      </w:r>
      <w:r w:rsidR="00BC2FC9" w:rsidRPr="00BC2FC9">
        <w:rPr>
          <w:color w:val="000000" w:themeColor="text1"/>
        </w:rPr>
        <w:t xml:space="preserve">, own voice </w:t>
      </w:r>
      <w:r w:rsidR="00C611B3">
        <w:rPr>
          <w:color w:val="000000" w:themeColor="text1"/>
        </w:rPr>
        <w:fldChar w:fldCharType="begin"/>
      </w:r>
      <w:r w:rsidR="00C611B3">
        <w:rPr>
          <w:color w:val="000000" w:themeColor="text1"/>
        </w:rPr>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Pr>
          <w:color w:val="000000" w:themeColor="text1"/>
        </w:rPr>
        <w:fldChar w:fldCharType="separate"/>
      </w:r>
      <w:r w:rsidR="00C611B3">
        <w:rPr>
          <w:noProof/>
          <w:color w:val="000000" w:themeColor="text1"/>
        </w:rPr>
        <w:t>(Hughes &amp; Harrison, 2013; Payne et al., 2021)</w:t>
      </w:r>
      <w:r w:rsidR="00C611B3">
        <w:rPr>
          <w:color w:val="000000" w:themeColor="text1"/>
        </w:rPr>
        <w:fldChar w:fldCharType="end"/>
      </w:r>
      <w:r w:rsidR="00D26D11">
        <w:rPr>
          <w:color w:val="000000" w:themeColor="text1"/>
        </w:rPr>
        <w:t>, own name</w:t>
      </w:r>
      <w:r w:rsidR="00767D38">
        <w:rPr>
          <w:color w:val="000000" w:themeColor="text1"/>
        </w:rPr>
        <w:fldChar w:fldCharType="begin"/>
      </w:r>
      <w:r w:rsidR="00767D38">
        <w:rPr>
          <w:color w:val="000000" w:themeColor="text1"/>
        </w:rPr>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Cognition&lt;/full-title&gt;&lt;/periodical&gt;&lt;pages&gt;1145-1157&lt;/pages&gt;&lt;volume&gt;47&lt;/volume&gt;&lt;dates&gt;&lt;year&gt;2019&lt;/year&gt;&lt;/dates&gt;&lt;isbn&gt;0090-502X&lt;/isbn&gt;&lt;urls&gt;&lt;/urls&gt;&lt;/record&gt;&lt;/Cite&gt;&lt;/EndNote&gt;</w:instrText>
      </w:r>
      <w:r w:rsidR="00767D38">
        <w:rPr>
          <w:color w:val="000000" w:themeColor="text1"/>
        </w:rPr>
        <w:fldChar w:fldCharType="separate"/>
      </w:r>
      <w:r w:rsidR="00767D38">
        <w:rPr>
          <w:noProof/>
          <w:color w:val="000000" w:themeColor="text1"/>
        </w:rPr>
        <w:t>(Constable, Rajsic, et al., 2019)</w:t>
      </w:r>
      <w:r w:rsidR="00767D38">
        <w:rPr>
          <w:color w:val="000000" w:themeColor="text1"/>
        </w:rPr>
        <w:fldChar w:fldCharType="end"/>
      </w:r>
      <w:r w:rsidR="00767D38">
        <w:rPr>
          <w:color w:val="000000" w:themeColor="text1"/>
        </w:rPr>
        <w:t>, and newly owned object</w:t>
      </w:r>
      <w:r>
        <w:rPr>
          <w:color w:val="000000" w:themeColor="text1"/>
        </w:rPr>
        <w:t xml:space="preserve"> </w:t>
      </w:r>
      <w:r>
        <w:rPr>
          <w:color w:val="000000" w:themeColor="text1"/>
        </w:rPr>
        <w:fldChar w:fldCharType="begin"/>
      </w:r>
      <w:r>
        <w:rPr>
          <w:color w:val="000000" w:themeColor="text1"/>
        </w:rPr>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record&gt;&lt;/Cite&gt;&lt;/EndNote&gt;</w:instrText>
      </w:r>
      <w:r>
        <w:rPr>
          <w:color w:val="000000" w:themeColor="text1"/>
        </w:rPr>
        <w:fldChar w:fldCharType="separate"/>
      </w:r>
      <w:r>
        <w:rPr>
          <w:noProof/>
          <w:color w:val="000000" w:themeColor="text1"/>
        </w:rPr>
        <w:t>(Strachan et al., 2020)</w:t>
      </w:r>
      <w:r>
        <w:rPr>
          <w:color w:val="000000" w:themeColor="text1"/>
        </w:rPr>
        <w:fldChar w:fldCharType="end"/>
      </w:r>
      <w:r w:rsidR="00BC2FC9" w:rsidRPr="00BC2FC9">
        <w:rPr>
          <w:color w:val="000000" w:themeColor="text1"/>
        </w:rPr>
        <w:t xml:space="preserve">. </w:t>
      </w:r>
      <w:r w:rsidR="00064C9C" w:rsidRPr="00064C9C">
        <w:rPr>
          <w:color w:val="000000" w:themeColor="text1"/>
        </w:rPr>
        <w:t>Additionally</w:t>
      </w:r>
      <w:r w:rsidR="00BC2FC9" w:rsidRPr="00BC2FC9">
        <w:rPr>
          <w:color w:val="000000" w:themeColor="text1"/>
        </w:rPr>
        <w:t xml:space="preserve">, </w:t>
      </w:r>
      <w:r w:rsidR="00064C9C">
        <w:rPr>
          <w:color w:val="000000" w:themeColor="text1"/>
        </w:rPr>
        <w:t>the effect has been</w:t>
      </w:r>
      <w:r w:rsidR="00BC2FC9" w:rsidRPr="00BC2FC9">
        <w:rPr>
          <w:color w:val="000000" w:themeColor="text1"/>
        </w:rPr>
        <w:t xml:space="preserve"> found in perceptual task, attentional task, </w:t>
      </w:r>
      <w:r w:rsidR="00C611B3" w:rsidRPr="00BC2FC9">
        <w:rPr>
          <w:color w:val="000000" w:themeColor="text1"/>
        </w:rPr>
        <w:t>memory</w:t>
      </w:r>
      <w:r w:rsidR="00BC2FC9" w:rsidRPr="00BC2FC9">
        <w:rPr>
          <w:color w:val="000000" w:themeColor="text1"/>
        </w:rPr>
        <w:t xml:space="preserve"> task, and social judgment</w:t>
      </w:r>
      <w:r w:rsidR="00C611B3">
        <w:rPr>
          <w:color w:val="000000" w:themeColor="text1"/>
        </w:rPr>
        <w:t xml:space="preserve"> </w:t>
      </w:r>
      <w:r w:rsidR="009248BD">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ZXlzPjxrZXkgYXBwPSJFTiIgZGItaWQ9Inc1ZTVzdGE5YXJ3YTUwZXp0ZjB2enIwemY1NXpyMDB4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</w:fldData>
        </w:fldChar>
      </w:r>
      <w:r w:rsidR="009248BD">
        <w:rPr>
          <w:color w:val="000000" w:themeColor="text1"/>
        </w:rPr>
        <w:instrText xml:space="preserve"> ADDIN EN.CITE </w:instrText>
      </w:r>
      <w:r w:rsidR="009248BD">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ZXlzPjxrZXkgYXBwPSJFTiIgZGItaWQ9Inc1ZTVzdGE5YXJ3YTUwZXp0ZjB2enIwemY1NXpyMDB4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</w:fldData>
        </w:fldChar>
      </w:r>
      <w:r w:rsidR="009248BD">
        <w:rPr>
          <w:color w:val="000000" w:themeColor="text1"/>
        </w:rPr>
        <w:instrText xml:space="preserve"> ADDIN EN.CITE.DATA </w:instrText>
      </w:r>
      <w:r w:rsidR="009248BD">
        <w:rPr>
          <w:color w:val="000000" w:themeColor="text1"/>
        </w:rPr>
      </w:r>
      <w:r w:rsidR="009248BD">
        <w:rPr>
          <w:color w:val="000000" w:themeColor="text1"/>
        </w:rPr>
        <w:fldChar w:fldCharType="end"/>
      </w:r>
      <w:r w:rsidR="009248BD">
        <w:rPr>
          <w:color w:val="000000" w:themeColor="text1"/>
        </w:rPr>
      </w:r>
      <w:r w:rsidR="009248BD">
        <w:rPr>
          <w:color w:val="000000" w:themeColor="text1"/>
        </w:rPr>
        <w:fldChar w:fldCharType="separate"/>
      </w:r>
      <w:r w:rsidR="009248BD">
        <w:rPr>
          <w:noProof/>
          <w:color w:val="000000" w:themeColor="text1"/>
        </w:rPr>
        <w:t>(Cunningham &amp; Turk, 2017; Desebrock et al., 2018; Sui &amp; Humphreys, 2013)</w:t>
      </w:r>
      <w:r w:rsidR="009248BD">
        <w:rPr>
          <w:color w:val="000000" w:themeColor="text1"/>
        </w:rPr>
        <w:fldChar w:fldCharType="end"/>
      </w:r>
      <w:r w:rsidR="00BC2FC9" w:rsidRPr="00BC2FC9">
        <w:rPr>
          <w:color w:val="000000" w:themeColor="text1"/>
        </w:rPr>
        <w:t>.</w:t>
      </w:r>
    </w:p>
    <w:p w14:paraId="44F2A0BF" w14:textId="77777777" w:rsidR="009248BD" w:rsidRDefault="009248BD" w:rsidP="00BC2FC9">
      <w:pPr>
        <w:ind w:firstLine="720"/>
        <w:rPr>
          <w:color w:val="000000" w:themeColor="text1"/>
        </w:rPr>
      </w:pPr>
    </w:p>
    <w:p w14:paraId="131B953D" w14:textId="09DA9F56" w:rsidR="001C5230" w:rsidRPr="00936986" w:rsidRDefault="009248BD" w:rsidP="00D26D11">
      <w:pPr>
        <w:ind w:firstLine="720"/>
        <w:rPr>
          <w:color w:val="000000" w:themeColor="text1"/>
        </w:rPr>
      </w:pPr>
      <w:r w:rsidRPr="009248BD">
        <w:rPr>
          <w:color w:val="000000" w:themeColor="text1"/>
        </w:rPr>
        <w:t xml:space="preserve">Although SPE </w:t>
      </w:r>
      <w:r w:rsidR="00064C9C" w:rsidRPr="00064C9C">
        <w:rPr>
          <w:color w:val="000000" w:themeColor="text1"/>
        </w:rPr>
        <w:t>is often argued to be a self-specific effect</w:t>
      </w:r>
      <w:r w:rsidRPr="009248BD">
        <w:rPr>
          <w:color w:val="000000" w:themeColor="text1"/>
        </w:rPr>
        <w:t xml:space="preserve">, </w:t>
      </w:r>
      <w:r w:rsidR="00064C9C" w:rsidRPr="00064C9C">
        <w:rPr>
          <w:color w:val="000000" w:themeColor="text1"/>
        </w:rPr>
        <w:t>it can be challenging to disassociate it from the familiarity effect since most studies use stimuli owned by participants as well as stimuli owned by others as the baseline condition</w:t>
      </w:r>
      <w:r>
        <w:rPr>
          <w:color w:val="000000" w:themeColor="text1"/>
        </w:rPr>
        <w:t xml:space="preserve">. </w:t>
      </w:r>
      <w:r w:rsidR="00064C9C" w:rsidRPr="00064C9C">
        <w:rPr>
          <w:color w:val="000000" w:themeColor="text1"/>
        </w:rPr>
        <w:t>This issue has been addressed by the Self-Associative</w:t>
      </w:r>
      <w:r w:rsidR="00064C9C">
        <w:rPr>
          <w:color w:val="000000" w:themeColor="text1"/>
        </w:rPr>
        <w:t xml:space="preserve"> Learning Task (SALT). </w:t>
      </w:r>
      <w:r w:rsidR="00064C9C" w:rsidRPr="00064C9C">
        <w:rPr>
          <w:color w:val="000000" w:themeColor="text1"/>
        </w:rPr>
        <w:t>In SALT, participants first associate geometrical shapes (e.g., triangle, square, and circle) with labels of persons (e.g., "You," "friend," and "stranger") and then complete a perceptual matching task in which they decide if the shape-label pairs presented on the screen match the learned association or not</w:t>
      </w:r>
      <w:r w:rsidR="00623223">
        <w:rPr>
          <w:color w:val="000000" w:themeColor="text1"/>
        </w:rPr>
        <w:t xml:space="preserve"> </w:t>
      </w:r>
      <w:r w:rsidR="00F661EF">
        <w:rPr>
          <w:color w:val="000000" w:themeColor="text1"/>
        </w:rPr>
        <w:fldChar w:fldCharType="begin"/>
      </w:r>
      <w:r>
        <w:rPr>
          <w:color w:val="000000" w:themeColor="text1"/>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Pr>
          <w:color w:val="000000" w:themeColor="text1"/>
        </w:rPr>
        <w:fldChar w:fldCharType="separate"/>
      </w:r>
      <w:r>
        <w:rPr>
          <w:noProof/>
          <w:color w:val="000000" w:themeColor="text1"/>
        </w:rPr>
        <w:t>(Sui et al., 2012)</w:t>
      </w:r>
      <w:r w:rsidR="00F661EF">
        <w:rPr>
          <w:color w:val="000000" w:themeColor="text1"/>
        </w:rPr>
        <w:fldChar w:fldCharType="end"/>
      </w:r>
      <w:r>
        <w:rPr>
          <w:color w:val="000000" w:themeColor="text1"/>
        </w:rPr>
        <w:t>.</w:t>
      </w:r>
      <w:r w:rsidR="00F661EF">
        <w:rPr>
          <w:color w:val="000000" w:themeColor="text1"/>
        </w:rPr>
        <w:t xml:space="preserve"> </w:t>
      </w:r>
      <w:r w:rsidR="00064C9C" w:rsidRPr="00064C9C">
        <w:rPr>
          <w:color w:val="000000" w:themeColor="text1"/>
        </w:rPr>
        <w:t>Using SALT, researchers have found that shapes associated with the self are performed better, with faster response times, better accuracy, and/or higher sensitivity scores as compared to shapes associated with friends and strangers</w:t>
      </w:r>
      <w:r w:rsidR="003C440B">
        <w:rPr>
          <w:color w:val="000000" w:themeColor="text1"/>
          <w:lang w:val="en-US"/>
        </w:rPr>
        <w:t xml:space="preserve"> </w: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 </w:instrTex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EN.CITE.DATA </w:instrText>
      </w:r>
      <w:r w:rsidR="00AD1429">
        <w:rPr>
          <w:color w:val="000000" w:themeColor="text1"/>
          <w:lang w:val="en-US"/>
        </w:rPr>
      </w:r>
      <w:r w:rsidR="00AD1429">
        <w:rPr>
          <w:color w:val="000000" w:themeColor="text1"/>
          <w:lang w:val="en-US"/>
        </w:rPr>
        <w:fldChar w:fldCharType="end"/>
      </w:r>
      <w:r w:rsidR="00AD1429">
        <w:rPr>
          <w:color w:val="000000" w:themeColor="text1"/>
          <w:lang w:val="en-US"/>
        </w:rPr>
      </w:r>
      <w:r w:rsidR="00AD1429">
        <w:rPr>
          <w:color w:val="000000" w:themeColor="text1"/>
          <w:lang w:val="en-US"/>
        </w:rPr>
        <w:fldChar w:fldCharType="separate"/>
      </w:r>
      <w:r w:rsidR="00AD1429">
        <w:rPr>
          <w:noProof/>
          <w:color w:val="000000" w:themeColor="text1"/>
          <w:lang w:val="en-US"/>
        </w:rPr>
        <w:t>(Schäfer &amp; Frings, 2019; Sel et al., 2019; Sui et al., 2016)</w:t>
      </w:r>
      <w:r w:rsidR="00AD1429">
        <w:rPr>
          <w:color w:val="000000" w:themeColor="text1"/>
          <w:lang w:val="en-US"/>
        </w:rPr>
        <w:fldChar w:fldCharType="end"/>
      </w:r>
      <w:r>
        <w:rPr>
          <w:color w:val="000000" w:themeColor="text1"/>
          <w:lang w:val="en-US"/>
        </w:rPr>
        <w:t xml:space="preserve">. </w:t>
      </w:r>
    </w:p>
    <w:p w14:paraId="4B17C257" w14:textId="77777777" w:rsidR="00936986" w:rsidRPr="00936986" w:rsidRDefault="00936986" w:rsidP="001C5230">
      <w:pPr>
        <w:ind w:firstLine="720"/>
        <w:rPr>
          <w:color w:val="000000" w:themeColor="text1"/>
          <w:lang w:val="en-US"/>
        </w:rPr>
      </w:pPr>
    </w:p>
    <w:p w14:paraId="74881B60" w14:textId="78ABE9DA" w:rsidR="007260C3" w:rsidRDefault="00064C9C" w:rsidP="006545E5">
      <w:pPr>
        <w:ind w:firstLine="720"/>
        <w:rPr>
          <w:color w:val="000000" w:themeColor="text1"/>
          <w:lang w:val="en-US"/>
        </w:rPr>
      </w:pPr>
      <w:r w:rsidRPr="00064C9C">
        <w:rPr>
          <w:color w:val="000000" w:themeColor="text1"/>
          <w:lang w:val="en-US"/>
        </w:rPr>
        <w:t>Due to its simplicity and the lack of potential confounds from familiarity, the SALT paradigm has become the mainstream method for investigating the mechanisms underlying the SPE.</w:t>
      </w:r>
      <w:r w:rsidR="00596F9D" w:rsidRPr="00596F9D">
        <w:rPr>
          <w:color w:val="000000" w:themeColor="text1"/>
          <w:lang w:val="en-US"/>
        </w:rPr>
        <w:t xml:space="preserve"> For instance, researchers have explored the importance of personality traits in identity labels</w:t>
      </w:r>
      <w:r w:rsidR="00596F9D">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2020)</w:t>
      </w:r>
      <w:r w:rsidR="00596F9D">
        <w:rPr>
          <w:color w:val="000000" w:themeColor="text1"/>
          <w:lang w:val="en-US"/>
        </w:rPr>
        <w:fldChar w:fldCharType="end"/>
      </w:r>
      <w:r w:rsidR="00596F9D" w:rsidRPr="00596F9D">
        <w:rPr>
          <w:color w:val="000000" w:themeColor="text1"/>
          <w:lang w:val="en-US"/>
        </w:rPr>
        <w:t>, the self-relevant labels that include the past, present, and future self</w:t>
      </w:r>
      <w:r w:rsidR="00596F9D" w:rsidRPr="00641976">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2017)</w:t>
      </w:r>
      <w:r w:rsidR="00596F9D">
        <w:rPr>
          <w:color w:val="000000" w:themeColor="text1"/>
          <w:lang w:val="en-US"/>
        </w:rPr>
        <w:fldChar w:fldCharType="end"/>
      </w:r>
      <w:r w:rsidR="00596F9D" w:rsidRPr="00596F9D">
        <w:rPr>
          <w:color w:val="000000" w:themeColor="text1"/>
          <w:lang w:val="en-US"/>
        </w:rPr>
        <w:t>, as well as "good self" and "bad self" labels</w:t>
      </w:r>
      <w:r w:rsidR="00BB1EA1">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Pr>
          <w:color w:val="000000" w:themeColor="text1"/>
          <w:lang w:val="en-US"/>
        </w:rPr>
        <w:fldChar w:fldCharType="separate"/>
      </w:r>
      <w:r w:rsidR="00596F9D">
        <w:rPr>
          <w:noProof/>
          <w:color w:val="000000" w:themeColor="text1"/>
          <w:lang w:val="en-US"/>
        </w:rPr>
        <w:t>(Hu et al., 2020)</w:t>
      </w:r>
      <w:r w:rsidR="00596F9D">
        <w:rPr>
          <w:color w:val="000000" w:themeColor="text1"/>
          <w:lang w:val="en-US"/>
        </w:rPr>
        <w:fldChar w:fldCharType="end"/>
      </w:r>
      <w:r w:rsidR="00596F9D" w:rsidRPr="00596F9D">
        <w:rPr>
          <w:color w:val="000000" w:themeColor="text1"/>
          <w:lang w:val="en-US"/>
        </w:rPr>
        <w:t>, and the group advantage effect of in-group labels</w:t>
      </w:r>
      <w:r w:rsidR="00596F9D">
        <w:rPr>
          <w:color w:val="000000" w:themeColor="text1"/>
          <w:lang w:val="en-US"/>
        </w:rPr>
        <w:t xml:space="preserve"> </w:t>
      </w:r>
      <w:r w:rsidR="00BB1EA1">
        <w:rPr>
          <w:color w:val="000000" w:themeColor="text1"/>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Pr>
          <w:color w:val="000000" w:themeColor="text1"/>
          <w:lang w:val="en-US"/>
        </w:rPr>
        <w:instrText xml:space="preserve"> ADDIN EN.CITE </w:instrText>
      </w:r>
      <w:r w:rsidR="00767D38">
        <w:rPr>
          <w:color w:val="000000" w:themeColor="text1"/>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Pr>
          <w:color w:val="000000" w:themeColor="text1"/>
          <w:lang w:val="en-US"/>
        </w:rPr>
        <w:instrText xml:space="preserve"> ADDIN EN.CITE.DATA </w:instrText>
      </w:r>
      <w:r w:rsidR="00767D38">
        <w:rPr>
          <w:color w:val="000000" w:themeColor="text1"/>
          <w:lang w:val="en-US"/>
        </w:rPr>
      </w:r>
      <w:r w:rsidR="00767D38">
        <w:rPr>
          <w:color w:val="000000" w:themeColor="text1"/>
          <w:lang w:val="en-US"/>
        </w:rPr>
        <w:fldChar w:fldCharType="end"/>
      </w:r>
      <w:r w:rsidR="00BB1EA1">
        <w:rPr>
          <w:color w:val="000000" w:themeColor="text1"/>
          <w:lang w:val="en-US"/>
        </w:rPr>
      </w:r>
      <w:r w:rsidR="00BB1EA1">
        <w:rPr>
          <w:color w:val="000000" w:themeColor="text1"/>
          <w:lang w:val="en-US"/>
        </w:rPr>
        <w:fldChar w:fldCharType="separate"/>
      </w:r>
      <w:r w:rsidR="00767D38">
        <w:rPr>
          <w:noProof/>
          <w:color w:val="000000" w:themeColor="text1"/>
          <w:lang w:val="en-US"/>
        </w:rPr>
        <w:t>(Constable, Elekes, et al., 2019; Constable &amp; Knoblich, 2020; Enock et al., 2018; Enock et al., 2020)</w:t>
      </w:r>
      <w:r w:rsidR="00BB1EA1">
        <w:rPr>
          <w:color w:val="000000" w:themeColor="text1"/>
          <w:lang w:val="en-US"/>
        </w:rPr>
        <w:fldChar w:fldCharType="end"/>
      </w:r>
      <w:r w:rsidR="00BB1EA1">
        <w:rPr>
          <w:color w:val="000000" w:themeColor="text1"/>
          <w:lang w:val="en-US"/>
        </w:rPr>
        <w:t>.</w:t>
      </w:r>
      <w:r w:rsidR="006545E5">
        <w:rPr>
          <w:rFonts w:eastAsiaTheme="minorEastAsia"/>
          <w:color w:val="000000" w:themeColor="text1"/>
          <w:lang w:val="en-US"/>
        </w:rPr>
        <w:t xml:space="preserve"> </w:t>
      </w:r>
      <w:r w:rsidR="004B57E9" w:rsidRPr="004B57E9">
        <w:rPr>
          <w:color w:val="000000" w:themeColor="text1"/>
          <w:lang w:val="en-US"/>
        </w:rPr>
        <w:t>Moreover, the SALT paradigm has been applied to various fields, such as neuroscience, physiology, clinical research, cross-cultural research, and child development</w:t>
      </w:r>
      <w:r w:rsidR="007260C3" w:rsidRPr="007260C3">
        <w:rPr>
          <w:color w:val="000000" w:themeColor="text1"/>
          <w:lang w:val="en-US"/>
        </w:rPr>
        <w:t>.</w:t>
      </w:r>
      <w:r w:rsidR="006545E5">
        <w:rPr>
          <w:rFonts w:eastAsiaTheme="minorEastAsia"/>
          <w:color w:val="000000" w:themeColor="text1"/>
          <w:lang w:val="en-US"/>
        </w:rPr>
        <w:t xml:space="preserve"> </w:t>
      </w:r>
      <w:r w:rsidR="007260C3" w:rsidRPr="007260C3">
        <w:rPr>
          <w:color w:val="000000" w:themeColor="text1"/>
          <w:lang w:val="en-US"/>
        </w:rPr>
        <w:t xml:space="preserve">In neuroscience and physiology, researchers investigate which brain regions are activated during </w:t>
      </w:r>
      <w:r w:rsidR="00297E43" w:rsidRPr="00297E43">
        <w:rPr>
          <w:color w:val="000000" w:themeColor="text1"/>
          <w:lang w:val="en-US"/>
        </w:rPr>
        <w:t>self-prioritization effect</w:t>
      </w:r>
      <w:r w:rsidR="00297E43">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Pr>
          <w:color w:val="000000" w:themeColor="text1"/>
          <w:lang w:val="en-US"/>
        </w:rPr>
        <w:fldChar w:fldCharType="separate"/>
      </w:r>
      <w:r w:rsidR="00641976">
        <w:rPr>
          <w:noProof/>
          <w:color w:val="000000" w:themeColor="text1"/>
          <w:lang w:val="en-US"/>
        </w:rPr>
        <w:t>(Feng et al., 2018; Humphreys &amp; Sui, 2015)</w:t>
      </w:r>
      <w:r w:rsidR="00641976">
        <w:rPr>
          <w:color w:val="000000" w:themeColor="text1"/>
          <w:lang w:val="en-US"/>
        </w:rPr>
        <w:fldChar w:fldCharType="end"/>
      </w:r>
      <w:r w:rsidR="007260C3" w:rsidRPr="007260C3">
        <w:rPr>
          <w:color w:val="000000" w:themeColor="text1"/>
          <w:lang w:val="en-US"/>
        </w:rPr>
        <w:t xml:space="preserve">, and gender differences in </w:t>
      </w:r>
      <w:r w:rsidR="00297E43" w:rsidRPr="00297E43">
        <w:rPr>
          <w:color w:val="000000" w:themeColor="text1"/>
          <w:lang w:val="en-US"/>
        </w:rPr>
        <w:t>self-prioritization effect</w:t>
      </w:r>
      <w:r w:rsidR="007260C3" w:rsidRPr="007260C3">
        <w:rPr>
          <w:color w:val="000000" w:themeColor="text1"/>
          <w:lang w:val="en-US"/>
        </w:rPr>
        <w:t xml:space="preserve"> due to oxytocin</w:t>
      </w:r>
      <w:r w:rsidR="00BB1EA1">
        <w:rPr>
          <w:color w:val="000000" w:themeColor="text1"/>
          <w:lang w:val="en-US"/>
        </w:rPr>
        <w:t xml:space="preserve"> </w:t>
      </w:r>
      <w:r w:rsidR="00BB1EA1">
        <w:rPr>
          <w:color w:val="000000" w:themeColor="text1"/>
          <w:lang w:val="en-US"/>
        </w:rPr>
        <w:fldChar w:fldCharType="begin"/>
      </w:r>
      <w:r w:rsidR="00BB1EA1">
        <w:rPr>
          <w:color w:val="000000" w:themeColor="text1"/>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BB1EA1">
        <w:rPr>
          <w:color w:val="000000" w:themeColor="text1"/>
          <w:lang w:val="en-US"/>
        </w:rPr>
        <w:fldChar w:fldCharType="separate"/>
      </w:r>
      <w:r w:rsidR="00BB1EA1">
        <w:rPr>
          <w:noProof/>
          <w:color w:val="000000" w:themeColor="text1"/>
          <w:lang w:val="en-US"/>
        </w:rPr>
        <w:t>(Feng et al., 2020)</w:t>
      </w:r>
      <w:r w:rsidR="00BB1EA1">
        <w:rPr>
          <w:color w:val="000000" w:themeColor="text1"/>
          <w:lang w:val="en-US"/>
        </w:rPr>
        <w:fldChar w:fldCharType="end"/>
      </w:r>
      <w:r w:rsidR="007260C3" w:rsidRPr="007260C3">
        <w:rPr>
          <w:color w:val="000000" w:themeColor="text1"/>
          <w:lang w:val="en-US"/>
        </w:rPr>
        <w:t>. In clinical research, SALT has been used to understand atypical self-processing in populations such as those with autism or depression</w:t>
      </w:r>
      <w:r w:rsidR="00641976">
        <w:rPr>
          <w:color w:val="000000" w:themeColor="text1"/>
          <w:lang w:val="en-US"/>
        </w:rPr>
        <w:t xml:space="preserve"> </w: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 </w:instrTex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EN.CITE.DATA </w:instrText>
      </w:r>
      <w:r w:rsidR="00641976">
        <w:rPr>
          <w:color w:val="000000" w:themeColor="text1"/>
          <w:lang w:val="en-US"/>
        </w:rPr>
      </w:r>
      <w:r w:rsidR="00641976">
        <w:rPr>
          <w:color w:val="000000" w:themeColor="text1"/>
          <w:lang w:val="en-US"/>
        </w:rPr>
        <w:fldChar w:fldCharType="end"/>
      </w:r>
      <w:r w:rsidR="00641976">
        <w:rPr>
          <w:color w:val="000000" w:themeColor="text1"/>
          <w:lang w:val="en-US"/>
        </w:rPr>
      </w:r>
      <w:r w:rsidR="00641976">
        <w:rPr>
          <w:color w:val="000000" w:themeColor="text1"/>
          <w:lang w:val="en-US"/>
        </w:rPr>
        <w:fldChar w:fldCharType="separate"/>
      </w:r>
      <w:r w:rsidR="00641976">
        <w:rPr>
          <w:noProof/>
          <w:color w:val="000000" w:themeColor="text1"/>
          <w:lang w:val="en-US"/>
        </w:rPr>
        <w:t>(Gillespie‐Smith et al., 2018; Nijhof &amp; Bird, 2019; Sui &amp; Humphreys, 2017)</w:t>
      </w:r>
      <w:r w:rsidR="00641976">
        <w:rPr>
          <w:color w:val="000000" w:themeColor="text1"/>
          <w:lang w:val="en-US"/>
        </w:rPr>
        <w:fldChar w:fldCharType="end"/>
      </w:r>
      <w:r w:rsidR="007260C3" w:rsidRPr="007260C3">
        <w:rPr>
          <w:color w:val="000000" w:themeColor="text1"/>
          <w:lang w:val="en-US"/>
        </w:rPr>
        <w:t xml:space="preserve">. Cross-cultural studies have shown that individuals from individualistic cultures demonstrate a stronger </w:t>
      </w:r>
      <w:r w:rsidR="00297E43" w:rsidRPr="00297E43">
        <w:rPr>
          <w:color w:val="000000" w:themeColor="text1"/>
          <w:lang w:val="en-US"/>
        </w:rPr>
        <w:t>self-prioritization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Pr>
          <w:color w:val="000000" w:themeColor="text1"/>
          <w:lang w:val="en-US"/>
        </w:rPr>
        <w:fldChar w:fldCharType="separate"/>
      </w:r>
      <w:r w:rsidR="00BB1EA1">
        <w:rPr>
          <w:noProof/>
          <w:color w:val="000000" w:themeColor="text1"/>
          <w:lang w:val="en-US"/>
        </w:rPr>
        <w:t>(Jiang et al., 2019)</w:t>
      </w:r>
      <w:r w:rsidR="00641976">
        <w:rPr>
          <w:color w:val="000000" w:themeColor="text1"/>
          <w:lang w:val="en-US"/>
        </w:rPr>
        <w:fldChar w:fldCharType="end"/>
      </w:r>
      <w:r w:rsidR="007260C3" w:rsidRPr="007260C3">
        <w:rPr>
          <w:color w:val="000000" w:themeColor="text1"/>
          <w:lang w:val="en-US"/>
        </w:rPr>
        <w:t>, and that the language of the experimental stimuli can affect the strength of the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Pr>
          <w:color w:val="000000" w:themeColor="text1"/>
          <w:lang w:val="en-US"/>
        </w:rPr>
        <w:fldChar w:fldCharType="separate"/>
      </w:r>
      <w:r w:rsidR="00BB1EA1">
        <w:rPr>
          <w:noProof/>
          <w:color w:val="000000" w:themeColor="text1"/>
          <w:lang w:val="en-US"/>
        </w:rPr>
        <w:t>(Ivaz et al., 2016)</w:t>
      </w:r>
      <w:r w:rsidR="00641976">
        <w:rPr>
          <w:color w:val="000000" w:themeColor="text1"/>
          <w:lang w:val="en-US"/>
        </w:rPr>
        <w:fldChar w:fldCharType="end"/>
      </w:r>
      <w:r w:rsidR="007260C3" w:rsidRPr="007260C3">
        <w:rPr>
          <w:color w:val="000000" w:themeColor="text1"/>
          <w:lang w:val="en-US"/>
        </w:rPr>
        <w:t>. Finally, SALT has also been applied to child development, with studies examining developmental changes in self-positivity effects</w:t>
      </w:r>
      <w:r w:rsidR="00641976">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Pr>
          <w:color w:val="000000" w:themeColor="text1"/>
          <w:lang w:val="en-US"/>
        </w:rPr>
        <w:fldChar w:fldCharType="separate"/>
      </w:r>
      <w:r w:rsidR="00641976">
        <w:rPr>
          <w:noProof/>
          <w:color w:val="000000" w:themeColor="text1"/>
          <w:lang w:val="en-US"/>
        </w:rPr>
        <w:t>(Maire et al., 2020; Zhou et al., 2019)</w:t>
      </w:r>
      <w:r w:rsidR="00641976">
        <w:rPr>
          <w:color w:val="000000" w:themeColor="text1"/>
          <w:lang w:val="en-US"/>
        </w:rPr>
        <w:fldChar w:fldCharType="end"/>
      </w:r>
      <w:r w:rsidR="007260C3" w:rsidRPr="007260C3">
        <w:rPr>
          <w:color w:val="000000" w:themeColor="text1"/>
          <w:lang w:val="en-US"/>
        </w:rPr>
        <w:t>.</w:t>
      </w:r>
    </w:p>
    <w:p w14:paraId="4E55CC0B" w14:textId="77777777" w:rsidR="00D26D11" w:rsidRDefault="00D26D11" w:rsidP="00E30EB5">
      <w:pPr>
        <w:ind w:firstLine="720"/>
        <w:rPr>
          <w:color w:val="000000" w:themeColor="text1"/>
          <w:lang w:val="en-US"/>
        </w:rPr>
      </w:pPr>
    </w:p>
    <w:p w14:paraId="4D66C3DB" w14:textId="19815E9A" w:rsidR="00CA2067" w:rsidRDefault="009B79B9" w:rsidP="00E30EB5">
      <w:pPr>
        <w:ind w:firstLine="720"/>
        <w:rPr>
          <w:color w:val="000000" w:themeColor="text1"/>
          <w:lang w:val="en-US"/>
        </w:rPr>
      </w:pPr>
      <w:r w:rsidRPr="009B79B9">
        <w:rPr>
          <w:color w:val="000000" w:themeColor="text1"/>
          <w:lang w:val="en-US"/>
        </w:rPr>
        <w:lastRenderedPageBreak/>
        <w:t>Despite the popularity of using SALT, little attention has been paid to the exact indices of SPE and their reliability, which need to be examined carefully</w:t>
      </w:r>
      <w:r w:rsidR="00CA2067">
        <w:rPr>
          <w:color w:val="000000" w:themeColor="text1"/>
          <w:lang w:val="en-US"/>
        </w:rPr>
        <w:t xml:space="preserve"> </w:t>
      </w:r>
      <w:r w:rsidR="00CA2067">
        <w:rPr>
          <w:color w:val="000000" w:themeColor="text1"/>
          <w:lang w:val="en-US"/>
        </w:rPr>
        <w:fldChar w:fldCharType="begin"/>
      </w:r>
      <w:r w:rsidR="00CA2067">
        <w:rPr>
          <w:color w:val="000000" w:themeColor="text1"/>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CA2067">
        <w:rPr>
          <w:color w:val="000000" w:themeColor="text1"/>
          <w:lang w:val="en-US"/>
        </w:rPr>
        <w:fldChar w:fldCharType="separate"/>
      </w:r>
      <w:r w:rsidR="00CA2067">
        <w:rPr>
          <w:noProof/>
          <w:color w:val="000000" w:themeColor="text1"/>
          <w:lang w:val="en-US"/>
        </w:rPr>
        <w:t>(Parsons et al., 2019)</w:t>
      </w:r>
      <w:r w:rsidR="00CA2067">
        <w:rPr>
          <w:color w:val="000000" w:themeColor="text1"/>
          <w:lang w:val="en-US"/>
        </w:rPr>
        <w:fldChar w:fldCharType="end"/>
      </w:r>
      <w:r w:rsidR="00CA2067" w:rsidRPr="00F968A5">
        <w:rPr>
          <w:color w:val="000000" w:themeColor="text1"/>
          <w:lang w:val="en-US"/>
        </w:rPr>
        <w:t>.</w:t>
      </w:r>
      <w:r w:rsidR="00CA2067" w:rsidRPr="00CA2067">
        <w:t xml:space="preserve"> </w:t>
      </w:r>
      <w:r w:rsidRPr="009B79B9">
        <w:rPr>
          <w:color w:val="000000" w:themeColor="text1"/>
          <w:lang w:val="en-US"/>
        </w:rPr>
        <w:t>This issue is especially important because SALT is increasingly being used to measure individual differences in psychiatry</w:t>
      </w:r>
      <w:r w:rsidR="00CA2067">
        <w:rPr>
          <w:color w:val="000000" w:themeColor="text1"/>
          <w:lang w:val="en-US"/>
        </w:rPr>
        <w:t xml:space="preserve"> </w:t>
      </w:r>
      <w:r w:rsidR="00AD1429">
        <w:rPr>
          <w:color w:val="000000" w:themeColor="text1"/>
          <w:lang w:val="en-US"/>
        </w:rPr>
        <w:fldChar w:fldCharType="begin"/>
      </w:r>
      <w:r w:rsidR="00AD1429">
        <w:rPr>
          <w:color w:val="000000" w:themeColor="text1"/>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Pr>
          <w:color w:val="000000" w:themeColor="text1"/>
          <w:lang w:val="en-US"/>
        </w:rPr>
        <w:fldChar w:fldCharType="separate"/>
      </w:r>
      <w:r w:rsidR="00AD1429">
        <w:rPr>
          <w:noProof/>
          <w:color w:val="000000" w:themeColor="text1"/>
          <w:lang w:val="en-US"/>
        </w:rPr>
        <w:t>(Liu et al., 2022)</w:t>
      </w:r>
      <w:r w:rsidR="00AD1429">
        <w:rPr>
          <w:color w:val="000000" w:themeColor="text1"/>
          <w:lang w:val="en-US"/>
        </w:rPr>
        <w:fldChar w:fldCharType="end"/>
      </w:r>
      <w:r w:rsidR="00CA2067" w:rsidRPr="00CA2067">
        <w:t xml:space="preserve"> </w:t>
      </w:r>
      <w:r w:rsidR="00CA2067" w:rsidRPr="00CA2067">
        <w:rPr>
          <w:color w:val="000000" w:themeColor="text1"/>
          <w:lang w:val="en-US"/>
        </w:rPr>
        <w:t xml:space="preserve">, </w:t>
      </w:r>
      <w:r w:rsidR="00A64EC7" w:rsidRPr="00A64EC7">
        <w:rPr>
          <w:color w:val="000000" w:themeColor="text1"/>
          <w:lang w:val="en-US"/>
        </w:rPr>
        <w:t xml:space="preserve">and social psychology </w:t>
      </w:r>
      <w:r w:rsidR="00A64EC7">
        <w:rPr>
          <w:color w:val="000000" w:themeColor="text1"/>
          <w:lang w:val="en-US"/>
        </w:rPr>
        <w:fldChar w:fldCharType="begin"/>
      </w:r>
      <w:r w:rsidR="00A64EC7">
        <w:rPr>
          <w:color w:val="000000" w:themeColor="text1"/>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Pr>
          <w:color w:val="000000" w:themeColor="text1"/>
          <w:lang w:val="en-US"/>
        </w:rPr>
        <w:fldChar w:fldCharType="separate"/>
      </w:r>
      <w:r w:rsidR="00A64EC7">
        <w:rPr>
          <w:noProof/>
          <w:color w:val="000000" w:themeColor="text1"/>
          <w:lang w:val="en-US"/>
        </w:rPr>
        <w:t>(Enock et al., 2018)</w:t>
      </w:r>
      <w:r w:rsidR="00A64EC7">
        <w:rPr>
          <w:color w:val="000000" w:themeColor="text1"/>
          <w:lang w:val="en-US"/>
        </w:rPr>
        <w:fldChar w:fldCharType="end"/>
      </w:r>
      <w:r w:rsidR="00A64EC7" w:rsidRPr="00A64EC7">
        <w:rPr>
          <w:color w:val="000000" w:themeColor="text1"/>
          <w:lang w:val="en-US"/>
        </w:rPr>
        <w:t xml:space="preserve">. </w:t>
      </w:r>
      <w:r w:rsidRPr="009B79B9">
        <w:rPr>
          <w:color w:val="000000" w:themeColor="text1"/>
          <w:lang w:val="en-US"/>
        </w:rPr>
        <w:t>To address this gap, we plan to examine the reliability of SPE indices in SALT by reanalyzing data from multiple sources (see Table 1 for t</w:t>
      </w:r>
      <w:r>
        <w:rPr>
          <w:color w:val="000000" w:themeColor="text1"/>
          <w:lang w:val="en-US"/>
        </w:rPr>
        <w:t>he details of the data sources)</w:t>
      </w:r>
      <w:r w:rsidR="00A64EC7" w:rsidRPr="00A64EC7">
        <w:rPr>
          <w:color w:val="000000" w:themeColor="text1"/>
          <w:lang w:val="en-US"/>
        </w:rPr>
        <w:t>.</w:t>
      </w:r>
      <w:r w:rsidR="00A64EC7">
        <w:rPr>
          <w:color w:val="000000" w:themeColor="text1"/>
          <w:lang w:val="en-US"/>
        </w:rPr>
        <w:t xml:space="preserve"> </w:t>
      </w:r>
    </w:p>
    <w:p w14:paraId="4C819744" w14:textId="77777777" w:rsidR="00D26D11" w:rsidRDefault="00D26D11" w:rsidP="00A64EC7">
      <w:pPr>
        <w:ind w:firstLine="720"/>
        <w:rPr>
          <w:color w:val="000000" w:themeColor="text1"/>
          <w:lang w:val="en-US"/>
        </w:rPr>
      </w:pPr>
    </w:p>
    <w:p w14:paraId="65D2E7BC" w14:textId="7E3B27A7" w:rsidR="003C440B" w:rsidRDefault="009B79B9" w:rsidP="00A64EC7">
      <w:pPr>
        <w:ind w:firstLine="720"/>
        <w:rPr>
          <w:rFonts w:eastAsiaTheme="minorEastAsia"/>
          <w:color w:val="000000" w:themeColor="text1"/>
          <w:lang w:val="en-US"/>
        </w:rPr>
      </w:pPr>
      <w:r w:rsidRPr="009B79B9">
        <w:rPr>
          <w:color w:val="000000" w:themeColor="text1"/>
          <w:lang w:val="en-US"/>
        </w:rPr>
        <w:t>To comprehensively assess the SPE indices from SALT, we have included six indices of SPE. All of these SPE indices are defined as the difference between self and other, while using different outcomes of the matching trials of SALT. Specifically, these indices include two direct indices based on SALT reaction times and accuracy, as well as derived indices such as efficiency</w:t>
      </w:r>
      <w:r w:rsidR="00A64EC7">
        <w:rPr>
          <w:color w:val="000000" w:themeColor="text1"/>
          <w:lang w:val="en-US"/>
        </w:rPr>
        <w:t xml:space="preserve"> </w:t>
      </w:r>
      <w:r w:rsidR="00A64EC7">
        <w:rPr>
          <w:color w:val="000000" w:themeColor="text1"/>
          <w:lang w:val="en-US"/>
        </w:rPr>
        <w:fldChar w:fldCharType="begin"/>
      </w:r>
      <w:r w:rsidR="00ED77D3">
        <w:rPr>
          <w:color w:val="000000" w:themeColor="text1"/>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Pr>
          <w:color w:val="000000" w:themeColor="text1"/>
          <w:lang w:val="en-US"/>
        </w:rPr>
        <w:fldChar w:fldCharType="separate"/>
      </w:r>
      <w:r w:rsidR="00ED77D3">
        <w:rPr>
          <w:noProof/>
          <w:color w:val="000000" w:themeColor="text1"/>
          <w:lang w:val="en-US"/>
        </w:rPr>
        <w:t>(Humphreys &amp; Sui, 2015; Stoeber &amp; Eysenck, 2008)</w:t>
      </w:r>
      <w:r w:rsidR="00A64EC7">
        <w:rPr>
          <w:color w:val="000000" w:themeColor="text1"/>
          <w:lang w:val="en-US"/>
        </w:rPr>
        <w:fldChar w:fldCharType="end"/>
      </w:r>
      <w:r w:rsidR="00A64EC7" w:rsidRPr="00A64EC7">
        <w:rPr>
          <w:color w:val="000000" w:themeColor="text1"/>
          <w:lang w:val="en-US"/>
        </w:rPr>
        <w:t xml:space="preserve">, </w:t>
      </w:r>
      <w:r w:rsidRPr="009B79B9">
        <w:rPr>
          <w:i/>
          <w:color w:val="000000" w:themeColor="text1"/>
          <w:lang w:val="en-US"/>
        </w:rPr>
        <w:t>d</w:t>
      </w:r>
      <w:r w:rsidRPr="009B79B9">
        <w:rPr>
          <w:color w:val="000000" w:themeColor="text1"/>
          <w:lang w:val="en-US"/>
        </w:rPr>
        <w:t xml:space="preserve"> prime of SDT, and drift rate</w:t>
      </w:r>
      <w:r>
        <w:rPr>
          <w:color w:val="000000" w:themeColor="text1"/>
          <w:lang w:val="en-US"/>
        </w:rPr>
        <w:t xml:space="preserve"> (</w:t>
      </w:r>
      <w:r w:rsidRPr="009B79B9">
        <w:rPr>
          <w:i/>
          <w:color w:val="000000" w:themeColor="text1"/>
          <w:lang w:val="en-US"/>
        </w:rPr>
        <w:t>v</w:t>
      </w:r>
      <w:r>
        <w:rPr>
          <w:color w:val="000000" w:themeColor="text1"/>
          <w:lang w:val="en-US"/>
        </w:rPr>
        <w:t>)</w:t>
      </w:r>
      <w:r w:rsidRPr="009B79B9">
        <w:rPr>
          <w:color w:val="000000" w:themeColor="text1"/>
          <w:lang w:val="en-US"/>
        </w:rPr>
        <w:t xml:space="preserve"> and starting point</w:t>
      </w:r>
      <w:r>
        <w:rPr>
          <w:color w:val="000000" w:themeColor="text1"/>
          <w:lang w:val="en-US"/>
        </w:rPr>
        <w:t xml:space="preserve"> (</w:t>
      </w:r>
      <w:r w:rsidRPr="009B79B9">
        <w:rPr>
          <w:i/>
          <w:color w:val="000000" w:themeColor="text1"/>
          <w:lang w:val="en-US"/>
        </w:rPr>
        <w:t>z</w:t>
      </w:r>
      <w:r>
        <w:rPr>
          <w:color w:val="000000" w:themeColor="text1"/>
          <w:lang w:val="en-US"/>
        </w:rPr>
        <w:t>)</w:t>
      </w:r>
      <w:r w:rsidRPr="009B79B9">
        <w:rPr>
          <w:color w:val="000000" w:themeColor="text1"/>
          <w:lang w:val="en-US"/>
        </w:rPr>
        <w:t xml:space="preserve"> from DDM</w:t>
      </w:r>
      <w:r w:rsidR="00A64EC7" w:rsidRPr="00A64EC7">
        <w:rPr>
          <w:color w:val="000000" w:themeColor="text1"/>
          <w:lang w:val="en-US"/>
        </w:rPr>
        <w:t xml:space="preserve"> </w:t>
      </w:r>
      <w:r w:rsidR="00ED77D3">
        <w:rPr>
          <w:color w:val="000000" w:themeColor="text1"/>
          <w:lang w:val="en-US"/>
        </w:rPr>
        <w:fldChar w:fldCharType="begin"/>
      </w:r>
      <w:r w:rsidR="00ED77D3">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Pr>
          <w:color w:val="000000" w:themeColor="text1"/>
          <w:lang w:val="en-US"/>
        </w:rPr>
        <w:fldChar w:fldCharType="separate"/>
      </w:r>
      <w:r w:rsidR="00ED77D3">
        <w:rPr>
          <w:noProof/>
          <w:color w:val="000000" w:themeColor="text1"/>
          <w:lang w:val="en-US"/>
        </w:rPr>
        <w:t>(Golubickis et al., 2017)</w:t>
      </w:r>
      <w:r w:rsidR="00ED77D3">
        <w:rPr>
          <w:color w:val="000000" w:themeColor="text1"/>
          <w:lang w:val="en-US"/>
        </w:rPr>
        <w:fldChar w:fldCharType="end"/>
      </w:r>
      <w:r w:rsidR="00ED77D3">
        <w:rPr>
          <w:color w:val="000000" w:themeColor="text1"/>
          <w:lang w:val="en-US"/>
        </w:rPr>
        <w:t>.</w:t>
      </w:r>
      <w:r w:rsidR="00837453" w:rsidRPr="00837453">
        <w:rPr>
          <w:color w:val="000000" w:themeColor="text1"/>
          <w:lang w:val="en-US"/>
        </w:rPr>
        <w:t xml:space="preserve"> </w:t>
      </w:r>
    </w:p>
    <w:p w14:paraId="2294DA4E" w14:textId="77777777" w:rsidR="00D26D11" w:rsidRDefault="00D26D11" w:rsidP="00A64EC7">
      <w:pPr>
        <w:ind w:firstLine="720"/>
        <w:rPr>
          <w:rFonts w:eastAsiaTheme="minorEastAsia"/>
          <w:color w:val="000000" w:themeColor="text1"/>
          <w:lang w:val="en-US"/>
        </w:rPr>
      </w:pPr>
    </w:p>
    <w:p w14:paraId="4F2239EA" w14:textId="493EB1E8" w:rsidR="00A64EC7" w:rsidRDefault="00A64EC7" w:rsidP="00A64EC7">
      <w:pPr>
        <w:ind w:firstLine="720"/>
        <w:rPr>
          <w:rFonts w:eastAsiaTheme="minorEastAsia"/>
          <w:color w:val="000000" w:themeColor="text1"/>
          <w:lang w:val="en-US"/>
        </w:rPr>
      </w:pPr>
      <w:r w:rsidRPr="00A64EC7">
        <w:rPr>
          <w:rFonts w:eastAsiaTheme="minorEastAsia"/>
          <w:color w:val="000000" w:themeColor="text1"/>
          <w:lang w:val="en-US"/>
        </w:rPr>
        <w:t>Given that there are multiple methods for calculating reliability of cognitive tasks, we will calculate the Intraclass Correlation Coefficient (ICC) and Split-Half Reliability for each of the SPE indices mentioned above.</w:t>
      </w:r>
    </w:p>
    <w:p w14:paraId="053BE1D5" w14:textId="77777777" w:rsidR="00A64EC7" w:rsidRPr="00A64EC7" w:rsidRDefault="00A64EC7" w:rsidP="00A64EC7">
      <w:pPr>
        <w:ind w:firstLine="720"/>
        <w:rPr>
          <w:rFonts w:eastAsiaTheme="minorEastAsia"/>
          <w:color w:val="000000" w:themeColor="text1"/>
          <w:lang w:val="en-US"/>
        </w:rPr>
      </w:pPr>
    </w:p>
    <w:p w14:paraId="5B7C569A" w14:textId="46091762" w:rsidR="00E82C40" w:rsidRPr="008D06CF" w:rsidRDefault="00E82C40" w:rsidP="008D06CF">
      <w:pPr>
        <w:rPr>
          <w:color w:val="000000" w:themeColor="text1"/>
          <w:lang w:val="en-US"/>
        </w:rPr>
      </w:pPr>
      <w:r w:rsidRPr="008D06CF">
        <w:rPr>
          <w:color w:val="000000" w:themeColor="text1"/>
          <w:lang w:val="en-US"/>
        </w:rPr>
        <w:t>Our main hypothesis are as follows:</w:t>
      </w:r>
    </w:p>
    <w:p w14:paraId="51BAC937" w14:textId="5883285A" w:rsidR="008D06CF" w:rsidRDefault="004877AB" w:rsidP="004877AB">
      <w:pPr>
        <w:pStyle w:val="ab"/>
        <w:numPr>
          <w:ilvl w:val="0"/>
          <w:numId w:val="19"/>
        </w:numPr>
        <w:rPr>
          <w:color w:val="000000" w:themeColor="text1"/>
          <w:lang w:val="en-US"/>
        </w:rPr>
      </w:pPr>
      <w:r w:rsidRPr="004877AB">
        <w:rPr>
          <w:color w:val="000000" w:themeColor="text1"/>
          <w:lang w:val="en-US"/>
        </w:rPr>
        <w:t>The Self-Prioritization Effect (SPE) measured by the experimental indices in the Self-Associative Learning Task (SALT) paradigm is temporally stable</w:t>
      </w:r>
    </w:p>
    <w:p w14:paraId="64E26BBE" w14:textId="723AA7D1" w:rsidR="004877AB" w:rsidRDefault="004877AB" w:rsidP="004877AB">
      <w:pPr>
        <w:pStyle w:val="ab"/>
        <w:numPr>
          <w:ilvl w:val="0"/>
          <w:numId w:val="19"/>
        </w:numPr>
        <w:rPr>
          <w:color w:val="000000" w:themeColor="text1"/>
          <w:lang w:val="en-US"/>
        </w:rPr>
      </w:pPr>
      <w:r w:rsidRPr="004877AB">
        <w:rPr>
          <w:color w:val="000000" w:themeColor="text1"/>
          <w:lang w:val="en-US"/>
        </w:rPr>
        <w:t>Among the multiple indices that measure Self-Prioritization Effect (SPE) in the Self-Associative Learning Task (SALT), there exists a most stable indicator</w:t>
      </w:r>
    </w:p>
    <w:p w14:paraId="3AAFE55A" w14:textId="77777777" w:rsidR="004877AB" w:rsidRPr="004877AB" w:rsidRDefault="004877AB" w:rsidP="004877AB">
      <w:pPr>
        <w:rPr>
          <w:rFonts w:eastAsiaTheme="minorEastAsia"/>
          <w:color w:val="000000" w:themeColor="text1"/>
          <w:lang w:val="en-US"/>
        </w:rPr>
      </w:pPr>
    </w:p>
    <w:p w14:paraId="1E4E51C6" w14:textId="4B7BC0C5" w:rsidR="00586F83" w:rsidRDefault="00E30EB5" w:rsidP="00E30EB5">
      <w:pPr>
        <w:ind w:firstLine="720"/>
        <w:rPr>
          <w:color w:val="000000" w:themeColor="text1"/>
          <w:lang w:val="en-US"/>
        </w:rPr>
      </w:pPr>
      <w:r w:rsidRPr="00E30EB5">
        <w:rPr>
          <w:color w:val="000000" w:themeColor="text1"/>
          <w:lang w:val="en-US"/>
        </w:rPr>
        <w:t xml:space="preserve">The results of this study will provide valuable insights into the reliability and consistency of the Self-Associative Learning Task (SALT), which could pave the way for its future use in research, clinical settings, and personal performance monitoring. </w:t>
      </w:r>
    </w:p>
    <w:p w14:paraId="2634E986" w14:textId="77777777" w:rsidR="006C22A1" w:rsidRDefault="006C22A1" w:rsidP="00E30EB5">
      <w:pPr>
        <w:ind w:firstLine="720"/>
        <w:rPr>
          <w:rFonts w:ascii="Calibri" w:eastAsia="Calibri" w:hAnsi="Calibri" w:cs="Calibri"/>
          <w:sz w:val="42"/>
          <w:szCs w:val="42"/>
        </w:rPr>
      </w:pPr>
    </w:p>
    <w:p w14:paraId="3DA3D15A" w14:textId="77777777" w:rsidR="00586F83" w:rsidRDefault="00BA0079">
      <w:pPr>
        <w:pStyle w:val="1"/>
        <w:keepNext w:val="0"/>
        <w:keepLines w:val="0"/>
        <w:spacing w:before="0" w:after="0"/>
        <w:rPr>
          <w:rFonts w:ascii="Calibri" w:eastAsia="Calibri" w:hAnsi="Calibri" w:cs="Calibri"/>
          <w:b/>
          <w:sz w:val="42"/>
          <w:szCs w:val="42"/>
        </w:rPr>
      </w:pPr>
      <w:bookmarkStart w:id="15" w:name="_bsc1vmk9soyy" w:colFirst="0" w:colLast="0"/>
      <w:bookmarkStart w:id="16" w:name="_Toc128497279"/>
      <w:bookmarkEnd w:id="15"/>
      <w:r>
        <w:rPr>
          <w:rFonts w:ascii="Calibri" w:eastAsia="Calibri" w:hAnsi="Calibri" w:cs="Calibri"/>
          <w:b/>
          <w:sz w:val="42"/>
          <w:szCs w:val="42"/>
        </w:rPr>
        <w:t>Methods</w:t>
      </w:r>
      <w:bookmarkEnd w:id="16"/>
    </w:p>
    <w:p w14:paraId="50A33AEB" w14:textId="77777777" w:rsidR="00586F83" w:rsidRDefault="00586F83"/>
    <w:p w14:paraId="21181F51" w14:textId="1A9234F4" w:rsidR="00586F83" w:rsidRPr="0014261E" w:rsidRDefault="00BA0079" w:rsidP="0014261E">
      <w:pPr>
        <w:pStyle w:val="2"/>
      </w:pPr>
      <w:bookmarkStart w:id="17" w:name="_14xkv2erys4h" w:colFirst="0" w:colLast="0"/>
      <w:bookmarkStart w:id="18" w:name="_Toc128497280"/>
      <w:bookmarkEnd w:id="17"/>
      <w:r w:rsidRPr="0014261E">
        <w:t>Ethics information</w:t>
      </w:r>
      <w:bookmarkEnd w:id="18"/>
    </w:p>
    <w:p w14:paraId="067B0AF2" w14:textId="3F6DAFA4" w:rsidR="00DE3FB7" w:rsidRDefault="009B6B4B" w:rsidP="00B70AB1">
      <w:pPr>
        <w:ind w:firstLine="720"/>
        <w:rPr>
          <w:rFonts w:eastAsia="Calibri"/>
          <w:lang w:val="en-US"/>
        </w:rPr>
      </w:pPr>
      <w:r w:rsidRPr="009B6B4B">
        <w:rPr>
          <w:rFonts w:eastAsia="Calibri"/>
          <w:lang w:val="en-US"/>
        </w:rPr>
        <w:t>Our research involves a secondary analysis of pre-existing data obtained from publicly available datasets from studies that have used SALT in recent years. Therefore, informed consent and confidentiality are not applicable. Our data were obtained from publicly available datasets from studies that have used SALT in recent years.</w:t>
      </w:r>
      <w:r w:rsidR="007C7866" w:rsidRPr="00B70AB1">
        <w:rPr>
          <w:rFonts w:eastAsia="Calibri"/>
          <w:lang w:val="en-US"/>
        </w:rPr>
        <w:t xml:space="preserve"> </w:t>
      </w:r>
    </w:p>
    <w:p w14:paraId="45EDDE75" w14:textId="77777777" w:rsidR="00B70AB1" w:rsidRPr="00B70AB1" w:rsidRDefault="00B70AB1" w:rsidP="00B70AB1">
      <w:pPr>
        <w:ind w:firstLine="720"/>
        <w:rPr>
          <w:rFonts w:eastAsia="Calibri"/>
          <w:lang w:val="en-US"/>
        </w:rPr>
      </w:pPr>
    </w:p>
    <w:p w14:paraId="1689056C" w14:textId="2B862824" w:rsidR="00B70AB1" w:rsidRPr="0014261E" w:rsidRDefault="007A65E5" w:rsidP="0014261E">
      <w:pPr>
        <w:pStyle w:val="2"/>
      </w:pPr>
      <w:bookmarkStart w:id="19" w:name="_bobtrkgl8pi0" w:colFirst="0" w:colLast="0"/>
      <w:bookmarkStart w:id="20" w:name="_Toc102561438"/>
      <w:bookmarkStart w:id="21" w:name="_Toc128497281"/>
      <w:bookmarkEnd w:id="19"/>
      <w:r w:rsidRPr="0014261E">
        <w:t xml:space="preserve">Secondary </w:t>
      </w:r>
      <w:r w:rsidR="00B70AB1" w:rsidRPr="0014261E">
        <w:t>Data Description</w:t>
      </w:r>
      <w:bookmarkEnd w:id="20"/>
      <w:bookmarkEnd w:id="21"/>
    </w:p>
    <w:p w14:paraId="11F3ADBD" w14:textId="0A86130C" w:rsidR="007169CC" w:rsidRPr="007169CC" w:rsidRDefault="007660BD" w:rsidP="00B70AB1">
      <w:pPr>
        <w:ind w:firstLine="720"/>
        <w:rPr>
          <w:rFonts w:eastAsia="Calibri"/>
          <w:b/>
          <w:lang w:val="en-US"/>
        </w:rPr>
      </w:pPr>
      <w:r w:rsidRPr="007660BD">
        <w:rPr>
          <w:rFonts w:eastAsia="Calibri"/>
          <w:lang w:val="en-US"/>
        </w:rPr>
        <w:t>We collected over 100 recent literature related to SALT, and selected 11 articles</w:t>
      </w:r>
      <w:r w:rsidR="00846C6E">
        <w:rPr>
          <w:rFonts w:eastAsia="Calibri"/>
          <w:lang w:val="en-US"/>
        </w:rPr>
        <w:t xml:space="preserve"> </w:t>
      </w:r>
      <w:r w:rsidR="00846C6E">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aGVuZyAmYW1wOyBUc2VuZywgMjAxOTsgR29sdWJpY2tpcyAmYW1wOyBNYWNyYWUsIDIwMjE7IE5h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PC9yZWNvcmQ+PC9DaXRlPjxDaXRlPjxBdXRob3I+V2/Fum5pYWs8L0F1dGhvcj48WWVhcj4yMDE4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==
</w:fldData>
        </w:fldChar>
      </w:r>
      <w:r w:rsidR="00846C6E">
        <w:rPr>
          <w:rFonts w:eastAsia="Calibri"/>
          <w:lang w:val="en-US"/>
        </w:rPr>
        <w:instrText xml:space="preserve"> ADDIN EN.CITE </w:instrText>
      </w:r>
      <w:r w:rsidR="00846C6E">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aGVuZyAmYW1wOyBUc2VuZywgMjAxOTsgR29sdWJpY2tpcyAmYW1wOyBNYWNyYWUsIDIwMjE7IE5h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PC9yZWNvcmQ+PC9DaXRlPjxDaXRlPjxBdXRob3I+V2/Fum5pYWs8L0F1dGhvcj48WWVhcj4yMDE4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==
</w:fldData>
        </w:fldChar>
      </w:r>
      <w:r w:rsidR="00846C6E">
        <w:rPr>
          <w:rFonts w:eastAsia="Calibri"/>
          <w:lang w:val="en-US"/>
        </w:rPr>
        <w:instrText xml:space="preserve"> ADDIN EN.CITE.DATA </w:instrText>
      </w:r>
      <w:r w:rsidR="00846C6E">
        <w:rPr>
          <w:rFonts w:eastAsia="Calibri"/>
          <w:lang w:val="en-US"/>
        </w:rPr>
      </w:r>
      <w:r w:rsidR="00846C6E">
        <w:rPr>
          <w:rFonts w:eastAsia="Calibri"/>
          <w:lang w:val="en-US"/>
        </w:rPr>
        <w:fldChar w:fldCharType="end"/>
      </w:r>
      <w:r w:rsidR="00846C6E">
        <w:rPr>
          <w:rFonts w:eastAsia="Calibri"/>
          <w:lang w:val="en-US"/>
        </w:rPr>
      </w:r>
      <w:r w:rsidR="00846C6E">
        <w:rPr>
          <w:rFonts w:eastAsia="Calibri"/>
          <w:lang w:val="en-US"/>
        </w:rPr>
        <w:fldChar w:fldCharType="separate"/>
      </w:r>
      <w:r w:rsidR="00846C6E">
        <w:rPr>
          <w:rFonts w:eastAsia="Calibri"/>
          <w:noProof/>
          <w:lang w:val="en-US"/>
        </w:rPr>
        <w:t>(Bukowski et al., 2021; Cheng &amp; Tseng, 2019; Golubickis &amp; Macrae, 2021; Navon &amp; Makovski, 2021; Orellana-Corrales et al.; Schäfer &amp; Frings, 2019; Schäfer et al., 2019; Schäfer et al., 2021; Schopf, 2020; Svensson et al., 2022; Woźniak et al., 2018)</w:t>
      </w:r>
      <w:r w:rsidR="00846C6E">
        <w:rPr>
          <w:rFonts w:eastAsia="Calibri"/>
          <w:lang w:val="en-US"/>
        </w:rPr>
        <w:fldChar w:fldCharType="end"/>
      </w:r>
      <w:r w:rsidRPr="007660BD">
        <w:rPr>
          <w:rFonts w:eastAsia="Calibri"/>
          <w:lang w:val="en-US"/>
        </w:rPr>
        <w:t xml:space="preserve"> that had publicly available data and did not make significant modifications to the original experimental paradigm.</w:t>
      </w:r>
      <w:r>
        <w:rPr>
          <w:rFonts w:eastAsia="Calibri"/>
          <w:lang w:val="en-US"/>
        </w:rPr>
        <w:t xml:space="preserve"> </w:t>
      </w:r>
    </w:p>
    <w:p w14:paraId="705C64CA" w14:textId="77777777" w:rsidR="00B70AB1" w:rsidRPr="007660BD" w:rsidRDefault="00B70AB1" w:rsidP="00B70AB1">
      <w:pPr>
        <w:rPr>
          <w:rFonts w:eastAsiaTheme="minorEastAsia"/>
          <w:bCs/>
        </w:rPr>
      </w:pPr>
    </w:p>
    <w:p w14:paraId="23939BFC" w14:textId="77777777" w:rsidR="00B70AB1" w:rsidRPr="0014261E" w:rsidRDefault="00B70AB1" w:rsidP="0014261E">
      <w:pPr>
        <w:pStyle w:val="2"/>
      </w:pPr>
      <w:bookmarkStart w:id="22" w:name="_Toc128497282"/>
      <w:r w:rsidRPr="0014261E">
        <w:lastRenderedPageBreak/>
        <w:t>Experimental design</w:t>
      </w:r>
      <w:bookmarkEnd w:id="22"/>
      <w:r w:rsidRPr="0014261E">
        <w:t xml:space="preserve"> </w:t>
      </w:r>
    </w:p>
    <w:p w14:paraId="1E3A1B40" w14:textId="2A342DD2" w:rsidR="00846C6E" w:rsidRDefault="00F83882" w:rsidP="00846C6E">
      <w:pPr>
        <w:ind w:firstLine="720"/>
        <w:rPr>
          <w:rFonts w:eastAsiaTheme="minorEastAsia"/>
        </w:rPr>
      </w:pPr>
      <w:r>
        <w:t>The origin e</w:t>
      </w:r>
      <w:r w:rsidR="007169CC" w:rsidRPr="007169CC">
        <w:t>x</w:t>
      </w:r>
      <w:r>
        <w:t xml:space="preserve">periment </w:t>
      </w:r>
      <w:r w:rsidR="007169CC" w:rsidRPr="007169CC">
        <w:t xml:space="preserve">is a </w:t>
      </w:r>
      <w:r w:rsidR="001B3912">
        <w:t>two</w:t>
      </w:r>
      <w:r w:rsidR="007169CC" w:rsidRPr="007169CC">
        <w:t>-factor design</w:t>
      </w:r>
      <w:r w:rsidR="001B3912">
        <w:fldChar w:fldCharType="begin"/>
      </w:r>
      <w:r w:rsidR="001B3912">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B3912">
        <w:fldChar w:fldCharType="separate"/>
      </w:r>
      <w:r w:rsidR="001B3912">
        <w:rPr>
          <w:noProof/>
        </w:rPr>
        <w:t>(Sui et al., 2012)</w:t>
      </w:r>
      <w:r w:rsidR="001B3912">
        <w:fldChar w:fldCharType="end"/>
      </w:r>
      <w:r w:rsidR="007169CC" w:rsidRPr="007169CC">
        <w:t xml:space="preserve">, with </w:t>
      </w:r>
      <w:r w:rsidR="001B3912">
        <w:t>2 levels of match vs. non-match and</w:t>
      </w:r>
      <w:r w:rsidR="007169CC" w:rsidRPr="007169CC">
        <w:t xml:space="preserve"> 3 levels of id</w:t>
      </w:r>
      <w:r w:rsidR="001B3912">
        <w:t>entity (self, friend and stranger)</w:t>
      </w:r>
      <w:r w:rsidR="007169CC" w:rsidRPr="007169CC">
        <w:t xml:space="preserve">. </w:t>
      </w:r>
      <w:r w:rsidRPr="00F83882">
        <w:t xml:space="preserve">As our study aims to explore the </w:t>
      </w:r>
      <w:r>
        <w:t>reliability</w:t>
      </w:r>
      <w:r w:rsidRPr="00F83882">
        <w:t xml:space="preserve"> of Self-Prioritization Effect (SPE) in Self-Associative Learning Task (SALT) and identify the most stable SPE </w:t>
      </w:r>
      <w:r>
        <w:t>index.</w:t>
      </w:r>
    </w:p>
    <w:p w14:paraId="06F33BA0" w14:textId="77777777" w:rsidR="007169CC" w:rsidRPr="002500E2" w:rsidRDefault="007169CC" w:rsidP="007169CC">
      <w:pPr>
        <w:ind w:firstLine="720"/>
        <w:rPr>
          <w:color w:val="000000" w:themeColor="text1"/>
          <w:u w:val="single"/>
        </w:rPr>
      </w:pPr>
    </w:p>
    <w:p w14:paraId="0CBFFD04" w14:textId="362506C7" w:rsidR="00B70AB1" w:rsidRPr="0014261E" w:rsidRDefault="00B70AB1" w:rsidP="0014261E">
      <w:pPr>
        <w:pStyle w:val="2"/>
      </w:pPr>
      <w:bookmarkStart w:id="23" w:name="_Toc128497283"/>
      <w:r w:rsidRPr="0014261E">
        <w:t>Stimuli materials</w:t>
      </w:r>
      <w:r w:rsidR="00846C6E">
        <w:t xml:space="preserve"> and Procedure</w:t>
      </w:r>
      <w:bookmarkEnd w:id="23"/>
    </w:p>
    <w:p w14:paraId="2D52070C" w14:textId="7A251AC8" w:rsidR="00C70E59" w:rsidRDefault="00C70E59" w:rsidP="007F6374">
      <w:pPr>
        <w:ind w:firstLine="720"/>
        <w:rPr>
          <w:bCs/>
          <w:lang w:val="en-US"/>
        </w:rPr>
      </w:pPr>
      <w:r w:rsidRPr="00C70E59">
        <w:rPr>
          <w:bCs/>
          <w:lang w:val="en-US"/>
        </w:rPr>
        <w:t>The experiment was conducted individually in a dimly lit room, using E-Prime 2.0 software on a PC with a 1024 x 768 resolution monitor, refreshing at 100 Hz. Participants recorded their keypresses, reaction time, and accuracy during each trial.</w:t>
      </w:r>
    </w:p>
    <w:p w14:paraId="6D83C12F" w14:textId="77777777" w:rsidR="00D720C7" w:rsidRDefault="00D720C7" w:rsidP="00D720C7">
      <w:pPr>
        <w:ind w:firstLine="720"/>
        <w:rPr>
          <w:rFonts w:eastAsiaTheme="minorEastAsia"/>
          <w:bCs/>
          <w:lang w:val="en-US"/>
        </w:rPr>
      </w:pPr>
      <w:r w:rsidRPr="00D720C7">
        <w:rPr>
          <w:bCs/>
          <w:lang w:val="en-US"/>
        </w:rPr>
        <w:t xml:space="preserve">The experiment was divided into two phases following the method of </w:t>
      </w:r>
      <w:r>
        <w:rPr>
          <w:bCs/>
          <w:lang w:val="en-US"/>
        </w:rPr>
        <w:fldChar w:fldCharType="begin"/>
      </w:r>
      <w:r>
        <w:rPr>
          <w:bCs/>
          <w:lang w:val="en-US"/>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bCs/>
          <w:lang w:val="en-US"/>
        </w:rPr>
        <w:fldChar w:fldCharType="separate"/>
      </w:r>
      <w:r>
        <w:rPr>
          <w:bCs/>
          <w:noProof/>
          <w:lang w:val="en-US"/>
        </w:rPr>
        <w:t>Sui et al. (2012)</w:t>
      </w:r>
      <w:r>
        <w:rPr>
          <w:bCs/>
          <w:lang w:val="en-US"/>
        </w:rPr>
        <w:fldChar w:fldCharType="end"/>
      </w:r>
      <w:r w:rsidRPr="00D720C7">
        <w:rPr>
          <w:bCs/>
          <w:lang w:val="en-US"/>
        </w:rPr>
        <w:t>. In the first phase</w:t>
      </w:r>
      <w:r>
        <w:rPr>
          <w:bCs/>
          <w:lang w:val="en-US"/>
        </w:rPr>
        <w:t xml:space="preserve"> (</w:t>
      </w:r>
      <w:r w:rsidRPr="00D720C7">
        <w:rPr>
          <w:rFonts w:eastAsia="MS Mincho"/>
          <w:color w:val="000000"/>
          <w:lang w:val="en-US" w:eastAsia="de-DE"/>
        </w:rPr>
        <w:t>learning phase</w:t>
      </w:r>
      <w:r>
        <w:rPr>
          <w:bCs/>
          <w:lang w:val="en-US"/>
        </w:rPr>
        <w:t>)</w:t>
      </w:r>
      <w:r w:rsidRPr="00D720C7">
        <w:rPr>
          <w:bCs/>
          <w:lang w:val="en-US"/>
        </w:rPr>
        <w:t>, participants completed a learning task where they associated three geometric shapes</w:t>
      </w:r>
      <w:r>
        <w:rPr>
          <w:bCs/>
          <w:lang w:val="en-US"/>
        </w:rPr>
        <w:t xml:space="preserve"> </w:t>
      </w:r>
      <w:r w:rsidRPr="00C70E59">
        <w:rPr>
          <w:rFonts w:eastAsia="MS Mincho"/>
          <w:color w:val="000000"/>
          <w:lang w:val="en-US" w:eastAsia="de-DE"/>
        </w:rPr>
        <w:t xml:space="preserve">(circle, </w:t>
      </w:r>
      <w:r>
        <w:rPr>
          <w:rFonts w:eastAsia="MS Mincho"/>
          <w:color w:val="000000"/>
          <w:lang w:val="en-US" w:eastAsia="de-DE"/>
        </w:rPr>
        <w:t>t</w:t>
      </w:r>
      <w:r w:rsidRPr="00D720C7">
        <w:rPr>
          <w:rFonts w:eastAsia="MS Mincho"/>
          <w:color w:val="000000"/>
          <w:lang w:val="en-US" w:eastAsia="de-DE"/>
        </w:rPr>
        <w:t xml:space="preserve">riangle </w:t>
      </w:r>
      <w:r>
        <w:rPr>
          <w:rFonts w:eastAsia="MS Mincho"/>
          <w:color w:val="000000"/>
          <w:lang w:val="en-US" w:eastAsia="de-DE"/>
        </w:rPr>
        <w:t>and s</w:t>
      </w:r>
      <w:r w:rsidRPr="00D720C7">
        <w:rPr>
          <w:rFonts w:eastAsia="MS Mincho"/>
          <w:color w:val="000000"/>
          <w:lang w:val="en-US" w:eastAsia="de-DE"/>
        </w:rPr>
        <w:t>quare</w:t>
      </w:r>
      <w:r w:rsidRPr="00C70E59">
        <w:rPr>
          <w:rFonts w:eastAsia="MS Mincho"/>
          <w:color w:val="000000"/>
          <w:lang w:val="en-US" w:eastAsia="de-DE"/>
        </w:rPr>
        <w:t>)</w:t>
      </w:r>
      <w:r w:rsidRPr="00D720C7">
        <w:rPr>
          <w:rFonts w:eastAsia="MS Mincho"/>
          <w:color w:val="000000"/>
          <w:lang w:val="en-US" w:eastAsia="de-DE"/>
        </w:rPr>
        <w:t xml:space="preserve"> </w:t>
      </w:r>
      <w:r w:rsidRPr="00D720C7">
        <w:rPr>
          <w:bCs/>
          <w:lang w:val="en-US"/>
        </w:rPr>
        <w:t>with three labels (self, friend, and strange</w:t>
      </w:r>
      <w:r>
        <w:rPr>
          <w:bCs/>
          <w:lang w:val="en-US"/>
        </w:rPr>
        <w:t>r) for approximately 60 seconds</w:t>
      </w:r>
      <w:r w:rsidRPr="00D720C7">
        <w:rPr>
          <w:bCs/>
          <w:lang w:val="en-US"/>
        </w:rPr>
        <w:t xml:space="preserve">. The shape-label associations were balanced across participants. In the </w:t>
      </w:r>
      <w:r>
        <w:rPr>
          <w:bCs/>
          <w:lang w:val="en-US"/>
        </w:rPr>
        <w:t>second phase (</w:t>
      </w:r>
      <w:r w:rsidRPr="00D720C7">
        <w:rPr>
          <w:bCs/>
          <w:lang w:val="en-US"/>
        </w:rPr>
        <w:t>formal experimental phase</w:t>
      </w:r>
      <w:r>
        <w:rPr>
          <w:bCs/>
          <w:lang w:val="en-US"/>
        </w:rPr>
        <w:t>)</w:t>
      </w:r>
      <w:r w:rsidRPr="00D720C7">
        <w:rPr>
          <w:bCs/>
          <w:lang w:val="en-US"/>
        </w:rPr>
        <w:t>, participants completed a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associations from the learning phase and respond as quickly and accurately as possible by pressing one of two buttons</w:t>
      </w:r>
      <w:r>
        <w:rPr>
          <w:bCs/>
          <w:lang w:val="en-US"/>
        </w:rPr>
        <w:t xml:space="preserve"> within the allotted timeframe.</w:t>
      </w:r>
    </w:p>
    <w:p w14:paraId="09A05351" w14:textId="729716E4" w:rsidR="00D720C7" w:rsidRDefault="00D720C7" w:rsidP="00D720C7">
      <w:pPr>
        <w:ind w:firstLine="720"/>
        <w:rPr>
          <w:bCs/>
          <w:lang w:val="en-US"/>
        </w:rPr>
      </w:pPr>
      <w:r w:rsidRPr="00D720C7">
        <w:rPr>
          <w:bCs/>
          <w:lang w:val="en-US"/>
        </w:rPr>
        <w:t>Prior to the formal experimental phase, participants completed a training session consisting of 24 practice trials. After the training, participants completed six blocks of 60 trials in the matching task, with two match types (match/mismatch) and three shape associations, for a total of 60 trials per association. Short breaks lasting up to 60 seconds were provided after each block.</w:t>
      </w:r>
    </w:p>
    <w:p w14:paraId="19ECE4BB" w14:textId="77777777" w:rsidR="00512DA3" w:rsidRPr="00D720C7" w:rsidRDefault="00512DA3" w:rsidP="00D720C7">
      <w:pPr>
        <w:ind w:firstLine="720"/>
        <w:rPr>
          <w:rFonts w:eastAsiaTheme="minorEastAsia"/>
          <w:bCs/>
          <w:lang w:val="en-US"/>
        </w:rPr>
      </w:pPr>
    </w:p>
    <w:p w14:paraId="147B61BE" w14:textId="1140BCA3" w:rsidR="00B70AB1" w:rsidRPr="00C95F25" w:rsidRDefault="004F624B" w:rsidP="00B70AB1">
      <w:pPr>
        <w:rPr>
          <w:rFonts w:eastAsia="MS Mincho"/>
          <w:color w:val="000000"/>
          <w:lang w:val="en-US" w:eastAsia="de-DE"/>
        </w:rPr>
      </w:pPr>
      <w:r>
        <w:rPr>
          <w:rFonts w:eastAsia="MS Mincho"/>
          <w:noProof/>
          <w:color w:val="000000"/>
          <w:lang w:val="en-US" w:eastAsia="zh-TW"/>
        </w:rPr>
        <w:pict w14:anchorId="48709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05.5pt">
            <v:imagedata r:id="rId12" o:title="fig 1" croptop="7801f" cropbottom="6555f"/>
          </v:shape>
        </w:pict>
      </w:r>
    </w:p>
    <w:p w14:paraId="10F4C9C2" w14:textId="77777777" w:rsidR="00512DA3" w:rsidRDefault="00512DA3" w:rsidP="00512DA3">
      <w:pPr>
        <w:jc w:val="center"/>
        <w:rPr>
          <w:rFonts w:eastAsia="MS Mincho"/>
          <w:b/>
          <w:bCs/>
          <w:color w:val="000000"/>
          <w:sz w:val="22"/>
          <w:szCs w:val="22"/>
          <w:lang w:val="en-US" w:eastAsia="de-DE"/>
        </w:rPr>
      </w:pPr>
    </w:p>
    <w:p w14:paraId="5C6165FA" w14:textId="12DA24E7" w:rsidR="00B70AB1" w:rsidRPr="00AB627E" w:rsidRDefault="00B70AB1" w:rsidP="00512DA3">
      <w:pPr>
        <w:jc w:val="center"/>
        <w:rPr>
          <w:rFonts w:eastAsia="MS Mincho"/>
          <w:color w:val="000000"/>
          <w:sz w:val="22"/>
          <w:szCs w:val="22"/>
          <w:lang w:val="en-US" w:eastAsia="de-DE"/>
        </w:rPr>
      </w:pPr>
      <w:r w:rsidRPr="00AB627E">
        <w:rPr>
          <w:rFonts w:eastAsia="MS Mincho"/>
          <w:b/>
          <w:bCs/>
          <w:color w:val="000000"/>
          <w:sz w:val="22"/>
          <w:szCs w:val="22"/>
          <w:lang w:val="en-US" w:eastAsia="de-DE"/>
        </w:rPr>
        <w:t xml:space="preserve">Figure </w:t>
      </w:r>
      <w:r w:rsidR="00987388">
        <w:rPr>
          <w:rFonts w:eastAsia="MS Mincho"/>
          <w:b/>
          <w:bCs/>
          <w:color w:val="000000"/>
          <w:sz w:val="22"/>
          <w:szCs w:val="22"/>
          <w:lang w:val="en-US" w:eastAsia="de-DE"/>
        </w:rPr>
        <w:t>1</w:t>
      </w:r>
      <w:r w:rsidRPr="00AB627E">
        <w:rPr>
          <w:rFonts w:eastAsia="MS Mincho"/>
          <w:b/>
          <w:bCs/>
          <w:color w:val="000000"/>
          <w:sz w:val="22"/>
          <w:szCs w:val="22"/>
          <w:lang w:val="en-US" w:eastAsia="de-DE"/>
        </w:rPr>
        <w:t>.</w:t>
      </w:r>
      <w:r w:rsidRPr="00AB627E">
        <w:rPr>
          <w:rFonts w:eastAsia="MS Mincho"/>
          <w:color w:val="000000"/>
          <w:sz w:val="22"/>
          <w:szCs w:val="22"/>
          <w:lang w:val="en-US" w:eastAsia="de-DE"/>
        </w:rPr>
        <w:t xml:space="preserve"> </w:t>
      </w:r>
      <w:r w:rsidR="00846C6E">
        <w:rPr>
          <w:rFonts w:eastAsia="MS Mincho"/>
          <w:color w:val="000000"/>
          <w:sz w:val="22"/>
          <w:szCs w:val="22"/>
          <w:lang w:val="en-US" w:eastAsia="de-DE"/>
        </w:rPr>
        <w:t xml:space="preserve"> Experimental Process of SALT</w:t>
      </w:r>
    </w:p>
    <w:p w14:paraId="1F920B41" w14:textId="77777777" w:rsidR="00B70AB1" w:rsidRPr="007A06B6" w:rsidRDefault="00B70AB1" w:rsidP="00B70AB1">
      <w:pPr>
        <w:rPr>
          <w:bCs/>
        </w:rPr>
      </w:pPr>
    </w:p>
    <w:p w14:paraId="05999AD7" w14:textId="6DBBD1C5" w:rsidR="00586F83" w:rsidRPr="0014261E" w:rsidRDefault="00BA0079" w:rsidP="0014261E">
      <w:pPr>
        <w:pStyle w:val="2"/>
      </w:pPr>
      <w:bookmarkStart w:id="24" w:name="_c49m91hl2d4p" w:colFirst="0" w:colLast="0"/>
      <w:bookmarkStart w:id="25" w:name="_Toc128497284"/>
      <w:bookmarkEnd w:id="24"/>
      <w:r w:rsidRPr="0014261E">
        <w:lastRenderedPageBreak/>
        <w:t>Pilot data</w:t>
      </w:r>
      <w:r w:rsidR="007D3F54" w:rsidRPr="0014261E">
        <w:t xml:space="preserve"> simulated data</w:t>
      </w:r>
      <w:bookmarkEnd w:id="25"/>
      <w:r w:rsidR="007D3F54" w:rsidRPr="0014261E">
        <w:t xml:space="preserve"> </w:t>
      </w:r>
    </w:p>
    <w:p w14:paraId="08BF8E5F" w14:textId="1AAFBAB6" w:rsidR="00661D7C" w:rsidRPr="008E2954" w:rsidRDefault="009B63AA" w:rsidP="008E2954">
      <w:pPr>
        <w:ind w:firstLine="720"/>
        <w:rPr>
          <w:rFonts w:eastAsia="Calibri"/>
          <w:lang w:val="en-US"/>
        </w:rPr>
      </w:pPr>
      <w:r w:rsidRPr="009B63AA">
        <w:rPr>
          <w:bCs/>
          <w:lang w:val="en-US"/>
        </w:rPr>
        <w:t>To avoid any potential biases in hypothesis formation, we didn't conduct any statistical analysis on the primary data during stage 1 registration. Instead, we generated a pilot dataset with the same format as the primary data. We used an open dataset from a previous study examining the self-prioritization effect as a reference to create our pilot data.</w:t>
      </w:r>
      <w:r w:rsidR="00661D7C">
        <w:rPr>
          <w:rFonts w:eastAsia="Calibri"/>
          <w:lang w:val="en-US"/>
        </w:rPr>
        <w:t xml:space="preserve"> </w:t>
      </w:r>
    </w:p>
    <w:p w14:paraId="48ADAA88" w14:textId="4CFC27D9" w:rsidR="00F75B5A" w:rsidRDefault="009B63AA" w:rsidP="00F75B5A">
      <w:pPr>
        <w:ind w:firstLine="720"/>
        <w:rPr>
          <w:rFonts w:eastAsia="MS Mincho"/>
          <w:color w:val="000000"/>
          <w:lang w:val="en-US" w:eastAsia="de-DE"/>
        </w:rPr>
      </w:pPr>
      <w:r w:rsidRPr="009B63AA">
        <w:rPr>
          <w:rFonts w:eastAsia="Calibri"/>
          <w:lang w:val="en-US"/>
        </w:rPr>
        <w:t>We utilized Bootstrap methods, drawing samples from</w:t>
      </w:r>
      <w:r w:rsidR="004C2AE4">
        <w:rPr>
          <w:rFonts w:eastAsia="Calibri"/>
          <w:lang w:val="en-US"/>
        </w:rPr>
        <w:t xml:space="preserve"> </w:t>
      </w:r>
      <w:r w:rsidR="00E90BE7">
        <w:rPr>
          <w:rFonts w:eastAsia="Calibri"/>
          <w:lang w:val="en-US"/>
        </w:rPr>
        <w:fldChar w:fldCharType="begin"/>
      </w:r>
      <w:r w:rsidR="00E90BE7">
        <w:rPr>
          <w:rFonts w:eastAsia="Calibr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Pr>
          <w:rFonts w:eastAsia="Calibri"/>
          <w:lang w:val="en-US"/>
        </w:rPr>
        <w:fldChar w:fldCharType="separate"/>
      </w:r>
      <w:r w:rsidR="00E90BE7">
        <w:rPr>
          <w:rFonts w:eastAsia="Calibri"/>
          <w:noProof/>
          <w:lang w:val="en-US"/>
        </w:rPr>
        <w:t>Hu et al. (2020)</w:t>
      </w:r>
      <w:r w:rsidR="00E90BE7">
        <w:rPr>
          <w:rFonts w:eastAsia="Calibri"/>
          <w:lang w:val="en-US"/>
        </w:rPr>
        <w:fldChar w:fldCharType="end"/>
      </w:r>
      <w:r w:rsidR="00E90BE7">
        <w:rPr>
          <w:rFonts w:eastAsia="Calibri"/>
          <w:lang w:val="en-US"/>
        </w:rPr>
        <w:t xml:space="preserve"> </w:t>
      </w:r>
      <w:r w:rsidRPr="009B63AA">
        <w:rPr>
          <w:rFonts w:eastAsia="Calibri"/>
          <w:lang w:val="en-US"/>
        </w:rPr>
        <w:t xml:space="preserve">open dataset </w:t>
      </w:r>
      <w:r w:rsidR="004C2AE4">
        <w:rPr>
          <w:rFonts w:eastAsia="Calibri"/>
          <w:lang w:val="en-US"/>
        </w:rPr>
        <w:t xml:space="preserve">(accessible at </w:t>
      </w:r>
      <w:hyperlink r:id="rId13" w:history="1">
        <w:r w:rsidR="004C2AE4" w:rsidRPr="00CF40D7">
          <w:rPr>
            <w:rStyle w:val="aa"/>
            <w:rFonts w:eastAsia="Calibri"/>
            <w:lang w:val="en-US"/>
          </w:rPr>
          <w:t>https://osf.io/mhdsn/</w:t>
        </w:r>
      </w:hyperlink>
      <w:r w:rsidR="004C2AE4">
        <w:rPr>
          <w:rFonts w:eastAsia="Calibri"/>
          <w:lang w:val="en-US"/>
        </w:rPr>
        <w:t xml:space="preserve">) </w:t>
      </w:r>
      <w:r w:rsidRPr="009B63AA">
        <w:rPr>
          <w:rFonts w:eastAsia="Calibr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Pr>
          <w:rFonts w:eastAsia="MS Mincho"/>
          <w:color w:val="000000"/>
          <w:lang w:val="en-US" w:eastAsia="de-DE"/>
        </w:rPr>
        <w:t xml:space="preserve"> </w:t>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eastAsia="zh-TW"/>
        </w:rPr>
        <w:drawing>
          <wp:inline distT="0" distB="0" distL="0" distR="0" wp14:anchorId="30752F57" wp14:editId="04F6F3D4">
            <wp:extent cx="5819242" cy="135409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4"/>
                    <a:stretch>
                      <a:fillRect/>
                    </a:stretch>
                  </pic:blipFill>
                  <pic:spPr>
                    <a:xfrm>
                      <a:off x="0" y="0"/>
                      <a:ext cx="5827031" cy="1355904"/>
                    </a:xfrm>
                    <a:prstGeom prst="rect">
                      <a:avLst/>
                    </a:prstGeom>
                  </pic:spPr>
                </pic:pic>
              </a:graphicData>
            </a:graphic>
          </wp:inline>
        </w:drawing>
      </w:r>
    </w:p>
    <w:p w14:paraId="59C3CAF7" w14:textId="77777777" w:rsidR="009B63AA" w:rsidRDefault="009B63AA" w:rsidP="00F75B5A">
      <w:pPr>
        <w:jc w:val="center"/>
        <w:rPr>
          <w:rFonts w:eastAsia="MS Mincho"/>
          <w:color w:val="000000"/>
          <w:lang w:val="en-US" w:eastAsia="de-DE"/>
        </w:rPr>
      </w:pPr>
    </w:p>
    <w:p w14:paraId="4C17DFCF" w14:textId="2342B34C" w:rsidR="00062B92" w:rsidRDefault="004C2AE4" w:rsidP="00512DA3">
      <w:pPr>
        <w:jc w:val="center"/>
        <w:rPr>
          <w:rFonts w:eastAsia="MS Mincho"/>
          <w:color w:val="000000"/>
          <w:lang w:val="en-US"/>
        </w:rPr>
      </w:pPr>
      <w:r w:rsidRPr="003400D7">
        <w:rPr>
          <w:rFonts w:eastAsia="MS Mincho"/>
          <w:b/>
          <w:color w:val="000000"/>
          <w:lang w:val="en-US" w:eastAsia="de-DE"/>
        </w:rPr>
        <w:t xml:space="preserve">Figure </w:t>
      </w:r>
      <w:r w:rsidR="00987388" w:rsidRPr="003400D7">
        <w:rPr>
          <w:rFonts w:eastAsia="MS Mincho"/>
          <w:b/>
          <w:color w:val="000000"/>
          <w:lang w:val="en-US" w:eastAsia="de-DE"/>
        </w:rPr>
        <w:t>2</w:t>
      </w:r>
      <w:r w:rsidRPr="003400D7">
        <w:rPr>
          <w:rFonts w:eastAsia="MS Mincho"/>
          <w:b/>
          <w:color w:val="000000"/>
          <w:lang w:val="en-US" w:eastAsia="de-DE"/>
        </w:rPr>
        <w:t>.</w:t>
      </w:r>
      <w:r w:rsidR="00F75B5A" w:rsidRPr="00F75B5A">
        <w:rPr>
          <w:rFonts w:eastAsia="MS Mincho"/>
          <w:color w:val="000000"/>
          <w:lang w:val="en-US" w:eastAsia="de-DE"/>
        </w:rPr>
        <w:t xml:space="preserve"> </w:t>
      </w:r>
      <w:r w:rsidR="00E062A0">
        <w:rPr>
          <w:rFonts w:eastAsia="MS Mincho"/>
          <w:color w:val="000000"/>
          <w:lang w:val="en-US" w:eastAsia="de-DE"/>
        </w:rPr>
        <w:t>The</w:t>
      </w:r>
      <w:r w:rsidR="00F75B5A">
        <w:rPr>
          <w:rFonts w:eastAsia="MS Mincho"/>
          <w:color w:val="000000"/>
          <w:lang w:val="en-US" w:eastAsia="de-DE"/>
        </w:rPr>
        <w:t xml:space="preserve"> first six rows of the pilot data</w:t>
      </w:r>
    </w:p>
    <w:p w14:paraId="34C6DD49" w14:textId="77777777" w:rsidR="00F75B5A" w:rsidRPr="00F75B5A" w:rsidRDefault="00F75B5A" w:rsidP="00F75B5A">
      <w:pPr>
        <w:jc w:val="center"/>
        <w:rPr>
          <w:rFonts w:eastAsia="MS Mincho"/>
          <w:color w:val="000000"/>
          <w:lang w:val="en-US"/>
        </w:rPr>
      </w:pPr>
    </w:p>
    <w:p w14:paraId="44B59687" w14:textId="77777777" w:rsidR="001B3912" w:rsidRDefault="001B3912" w:rsidP="00187EF0">
      <w:pPr>
        <w:ind w:firstLine="720"/>
        <w:rPr>
          <w:rFonts w:eastAsia="Calibri"/>
          <w:lang w:val="en-US"/>
        </w:rPr>
      </w:pPr>
    </w:p>
    <w:p w14:paraId="4C870DBF" w14:textId="2F11A515" w:rsidR="001B3912" w:rsidRDefault="001B3912" w:rsidP="00187EF0">
      <w:pPr>
        <w:ind w:firstLine="720"/>
        <w:rPr>
          <w:rFonts w:eastAsia="Calibri"/>
          <w:lang w:val="en-US"/>
        </w:rPr>
      </w:pPr>
      <w:r w:rsidRPr="001B3912">
        <w:rPr>
          <w:rFonts w:eastAsia="Calibri"/>
          <w:lang w:val="en-US"/>
        </w:rPr>
        <w:t>In the publicly available data from the 11 studies we collected, not all studies had repeated measure</w:t>
      </w:r>
      <w:r>
        <w:rPr>
          <w:rFonts w:eastAsia="Calibri"/>
          <w:lang w:val="en-US"/>
        </w:rPr>
        <w:t>s like our simulated data. If a</w:t>
      </w:r>
      <w:r w:rsidRPr="001B3912">
        <w:rPr>
          <w:rFonts w:eastAsia="Calibri"/>
          <w:lang w:val="en-US"/>
        </w:rPr>
        <w:t xml:space="preserve"> publicly available data did not have repeated SALT measurements within a certain time interval, we would not calculate its ICC, but only calculate split-half reliability.</w:t>
      </w:r>
    </w:p>
    <w:p w14:paraId="31D9D7C9" w14:textId="4AC69445" w:rsidR="00187EF0" w:rsidRDefault="00187EF0" w:rsidP="00187EF0">
      <w:pPr>
        <w:ind w:firstLine="720"/>
        <w:rPr>
          <w:rFonts w:eastAsia="Calibri"/>
          <w:lang w:val="en-US"/>
        </w:rPr>
      </w:pPr>
      <w:r>
        <w:rPr>
          <w:rFonts w:eastAsia="Calibri"/>
          <w:lang w:val="en-US"/>
        </w:rPr>
        <w:t>We r</w:t>
      </w:r>
      <w:r w:rsidR="002A24A2">
        <w:rPr>
          <w:rFonts w:eastAsia="Calibri" w:hint="eastAsia"/>
          <w:lang w:val="en-US"/>
        </w:rPr>
        <w:t>a</w:t>
      </w:r>
      <w:r w:rsidRPr="00B70AB1">
        <w:rPr>
          <w:rFonts w:eastAsia="Calibri"/>
          <w:lang w:val="en-US"/>
        </w:rPr>
        <w:t xml:space="preserve">n the </w:t>
      </w:r>
      <w:r>
        <w:rPr>
          <w:rFonts w:eastAsia="Calibri"/>
          <w:lang w:val="en-US"/>
        </w:rPr>
        <w:t xml:space="preserve">pilot data </w:t>
      </w:r>
      <w:r w:rsidRPr="00B70AB1">
        <w:rPr>
          <w:rFonts w:eastAsia="Calibri"/>
          <w:lang w:val="en-US"/>
        </w:rPr>
        <w:t xml:space="preserve">through </w:t>
      </w:r>
      <w:r>
        <w:rPr>
          <w:rFonts w:eastAsia="Calibri"/>
          <w:lang w:val="en-US"/>
        </w:rPr>
        <w:t>our</w:t>
      </w:r>
      <w:r w:rsidRPr="00B70AB1">
        <w:rPr>
          <w:rFonts w:eastAsia="Calibri"/>
          <w:lang w:val="en-US"/>
        </w:rPr>
        <w:t xml:space="preserve"> proposed statistical analysis to see whether </w:t>
      </w:r>
      <w:r>
        <w:rPr>
          <w:rFonts w:eastAsia="Calibri"/>
          <w:lang w:val="en-US"/>
        </w:rPr>
        <w:t>our</w:t>
      </w:r>
      <w:r w:rsidRPr="00B70AB1">
        <w:rPr>
          <w:rFonts w:eastAsia="Calibri"/>
          <w:lang w:val="en-US"/>
        </w:rPr>
        <w:t xml:space="preserve"> proposed analysis is appropriate for </w:t>
      </w:r>
      <w:r>
        <w:rPr>
          <w:rFonts w:eastAsia="Calibri"/>
          <w:lang w:val="en-US"/>
        </w:rPr>
        <w:t>the</w:t>
      </w:r>
      <w:r w:rsidRPr="00B70AB1">
        <w:rPr>
          <w:rFonts w:eastAsia="Calibri"/>
          <w:lang w:val="en-US"/>
        </w:rPr>
        <w:t xml:space="preserve"> </w:t>
      </w:r>
      <w:r>
        <w:rPr>
          <w:rFonts w:eastAsia="Calibri"/>
          <w:lang w:val="en-US"/>
        </w:rPr>
        <w:t>secondary data</w:t>
      </w:r>
      <w:r w:rsidR="00F072D2">
        <w:rPr>
          <w:rFonts w:eastAsia="Calibri"/>
          <w:lang w:val="en-US"/>
        </w:rPr>
        <w:t xml:space="preserve"> </w:t>
      </w:r>
      <w:r w:rsidR="00F75B5A">
        <w:rPr>
          <w:rFonts w:eastAsia="Calibri"/>
          <w:lang w:val="en-US"/>
        </w:rPr>
        <w:t>structure</w:t>
      </w:r>
      <w:r w:rsidR="00F75B5A" w:rsidRPr="00411743">
        <w:rPr>
          <w:rFonts w:eastAsia="Calibri"/>
          <w:lang w:val="en-US"/>
        </w:rPr>
        <w:t xml:space="preserve"> (</w:t>
      </w:r>
      <w:r w:rsidR="00F072D2" w:rsidRPr="00411743">
        <w:rPr>
          <w:rFonts w:eastAsia="Calibri"/>
          <w:lang w:val="en-US"/>
        </w:rPr>
        <w:t xml:space="preserve">see </w:t>
      </w:r>
      <w:r w:rsidR="00A05A24" w:rsidRPr="00411743">
        <w:rPr>
          <w:rFonts w:eastAsia="Calibri" w:hint="eastAsia"/>
          <w:lang w:val="en-US"/>
        </w:rPr>
        <w:t>analys</w:t>
      </w:r>
      <w:r w:rsidR="00A05A24" w:rsidRPr="00411743">
        <w:rPr>
          <w:rFonts w:eastAsia="Calibri"/>
          <w:lang w:val="en-US"/>
        </w:rPr>
        <w:t>is plan</w:t>
      </w:r>
      <w:r w:rsidR="00F072D2" w:rsidRPr="00411743">
        <w:rPr>
          <w:rFonts w:eastAsia="Calibri" w:hint="eastAsia"/>
          <w:lang w:val="en-US"/>
        </w:rPr>
        <w:t>)</w:t>
      </w:r>
      <w:r w:rsidRPr="00411743">
        <w:rPr>
          <w:rFonts w:eastAsia="Calibri"/>
          <w:lang w:val="en-US"/>
        </w:rPr>
        <w:t>.</w:t>
      </w:r>
    </w:p>
    <w:p w14:paraId="34505674" w14:textId="77777777" w:rsidR="00FB39E0" w:rsidRPr="00FB39E0" w:rsidRDefault="00FB39E0" w:rsidP="00FB39E0">
      <w:pPr>
        <w:rPr>
          <w:rFonts w:eastAsia="Calibri"/>
        </w:rPr>
      </w:pPr>
      <w:bookmarkStart w:id="26" w:name="_mo5wam9lyrd2" w:colFirst="0" w:colLast="0"/>
      <w:bookmarkStart w:id="27" w:name="_af2debhp0apz" w:colFirst="0" w:colLast="0"/>
      <w:bookmarkStart w:id="28" w:name="_x5xzkvo93gpg" w:colFirst="0" w:colLast="0"/>
      <w:bookmarkEnd w:id="26"/>
      <w:bookmarkEnd w:id="27"/>
      <w:bookmarkEnd w:id="28"/>
    </w:p>
    <w:p w14:paraId="7070CA1A" w14:textId="2FD80DBB" w:rsidR="00586F83" w:rsidRPr="0014261E" w:rsidRDefault="00BA0079" w:rsidP="0014261E">
      <w:pPr>
        <w:pStyle w:val="2"/>
      </w:pPr>
      <w:bookmarkStart w:id="29" w:name="_5w73peohap5j" w:colFirst="0" w:colLast="0"/>
      <w:bookmarkStart w:id="30" w:name="_Toc128497285"/>
      <w:bookmarkEnd w:id="29"/>
      <w:r w:rsidRPr="00B51E8A">
        <w:t>Analysis Plan</w:t>
      </w:r>
      <w:bookmarkEnd w:id="30"/>
    </w:p>
    <w:p w14:paraId="7AA64C6D" w14:textId="251235EC" w:rsidR="00251A27" w:rsidRDefault="00251A27" w:rsidP="004B7584">
      <w:pPr>
        <w:ind w:firstLine="720"/>
        <w:rPr>
          <w:color w:val="000000" w:themeColor="text1"/>
          <w:lang w:val="en-US"/>
        </w:rPr>
      </w:pPr>
      <w:r w:rsidRPr="00251A27">
        <w:rPr>
          <w:color w:val="000000" w:themeColor="text1"/>
          <w:lang w:val="en-US"/>
        </w:rPr>
        <w:t>All analyzes will be performed in R</w:t>
      </w:r>
      <w:r>
        <w:rPr>
          <w:color w:val="000000" w:themeColor="text1"/>
          <w:lang w:val="en-US"/>
        </w:rPr>
        <w:t xml:space="preserve"> 4.2.2 </w:t>
      </w:r>
      <w:r w:rsidR="006543E3">
        <w:rPr>
          <w:color w:val="000000" w:themeColor="text1"/>
          <w:lang w:val="en-US"/>
        </w:rPr>
        <w:fldChar w:fldCharType="begin"/>
      </w:r>
      <w:r w:rsidR="006543E3">
        <w:rPr>
          <w:color w:val="000000" w:themeColor="text1"/>
          <w:lang w:val="en-US"/>
        </w:rPr>
        <w:instrText xml:space="preserve"> ADDIN EN.CITE &lt;EndNote&gt;&lt;Cite&gt;&lt;Author&gt;R Core Team&lt;/Author&gt;&lt;Year&gt;2022&lt;/Year&gt;&lt;RecNum&gt;27&lt;/RecNum&gt;&lt;DisplayText&gt;(R Core Team, 2022)&lt;/DisplayText&gt;&lt;record&gt;&lt;rec-number&gt;27&lt;/rec-number&gt;&lt;foreign-keys&gt;&lt;key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Computing&lt;/title&gt;&lt;/titles&gt;&lt;dates&gt;&lt;year&gt;2022&lt;/year&gt;&lt;/dates&gt;&lt;urls&gt;&lt;related-urls&gt;&lt;url&gt;https://www.R-project.org/&lt;/url&gt;&lt;/related-urls&gt;&lt;/urls&gt;&lt;/record&gt;&lt;/Cite&gt;&lt;/EndNote&gt;</w:instrText>
      </w:r>
      <w:r w:rsidR="006543E3">
        <w:rPr>
          <w:color w:val="000000" w:themeColor="text1"/>
          <w:lang w:val="en-US"/>
        </w:rPr>
        <w:fldChar w:fldCharType="separate"/>
      </w:r>
      <w:r w:rsidR="006543E3">
        <w:rPr>
          <w:noProof/>
          <w:color w:val="000000" w:themeColor="text1"/>
          <w:lang w:val="en-US"/>
        </w:rPr>
        <w:t>(R Core Team, 2022)</w:t>
      </w:r>
      <w:r w:rsidR="006543E3">
        <w:rPr>
          <w:color w:val="000000" w:themeColor="text1"/>
          <w:lang w:val="en-US"/>
        </w:rPr>
        <w:fldChar w:fldCharType="end"/>
      </w:r>
      <w:r w:rsidR="006543E3">
        <w:rPr>
          <w:color w:val="000000" w:themeColor="text1"/>
          <w:lang w:val="en-US"/>
        </w:rPr>
        <w:t xml:space="preserve">. </w:t>
      </w:r>
    </w:p>
    <w:p w14:paraId="1035FFE4" w14:textId="197D9947" w:rsidR="00C662A1" w:rsidRDefault="006543E3" w:rsidP="004B7584">
      <w:pPr>
        <w:ind w:firstLine="720"/>
        <w:rPr>
          <w:color w:val="000000" w:themeColor="text1"/>
          <w:lang w:val="en-US"/>
        </w:rPr>
      </w:pPr>
      <w:r>
        <w:rPr>
          <w:color w:val="000000" w:themeColor="text1"/>
          <w:lang w:val="en-US"/>
        </w:rPr>
        <w:t>First, w</w:t>
      </w:r>
      <w:r w:rsidR="00C662A1" w:rsidRPr="00C662A1">
        <w:rPr>
          <w:color w:val="000000" w:themeColor="text1"/>
          <w:lang w:val="en-US"/>
        </w:rPr>
        <w:t xml:space="preserve">e will clean the 11 publicly available datasets that we collected to obtain data in a form similar to the pilot data mentioned earlier. Then, we will calculate six indices that represent SALT for each dataset, namely reaction time, accuracy, </w:t>
      </w:r>
      <w:r w:rsidR="002A44F3" w:rsidRPr="002A44F3">
        <w:rPr>
          <w:i/>
          <w:color w:val="000000" w:themeColor="text1"/>
          <w:lang w:val="en-US"/>
        </w:rPr>
        <w:t>d</w:t>
      </w:r>
      <w:r w:rsidR="002A44F3">
        <w:rPr>
          <w:color w:val="000000" w:themeColor="text1"/>
          <w:lang w:val="en-US"/>
        </w:rPr>
        <w:t xml:space="preserve"> </w:t>
      </w:r>
      <w:r w:rsidR="00C662A1" w:rsidRPr="00C662A1">
        <w:rPr>
          <w:color w:val="000000" w:themeColor="text1"/>
          <w:lang w:val="en-US"/>
        </w:rPr>
        <w:t>prime, efficiency, drift rate (</w:t>
      </w:r>
      <w:r w:rsidR="00C662A1" w:rsidRPr="002A44F3">
        <w:rPr>
          <w:i/>
          <w:color w:val="000000" w:themeColor="text1"/>
          <w:lang w:val="en-US"/>
        </w:rPr>
        <w:t>v</w:t>
      </w:r>
      <w:r w:rsidR="00C662A1" w:rsidRPr="00C662A1">
        <w:rPr>
          <w:color w:val="000000" w:themeColor="text1"/>
          <w:lang w:val="en-US"/>
        </w:rPr>
        <w:t>), and starting point (</w:t>
      </w:r>
      <w:r w:rsidR="00C662A1" w:rsidRPr="002A44F3">
        <w:rPr>
          <w:i/>
          <w:color w:val="000000" w:themeColor="text1"/>
          <w:lang w:val="en-US"/>
        </w:rPr>
        <w:t>z</w:t>
      </w:r>
      <w:r w:rsidR="00C662A1" w:rsidRPr="00C662A1">
        <w:rPr>
          <w:color w:val="000000" w:themeColor="text1"/>
          <w:lang w:val="en-US"/>
        </w:rPr>
        <w:t>).</w:t>
      </w:r>
      <w:r w:rsidR="00C662A1">
        <w:rPr>
          <w:color w:val="000000" w:themeColor="text1"/>
          <w:lang w:val="en-US"/>
        </w:rPr>
        <w:t xml:space="preserve"> </w:t>
      </w:r>
      <w:r w:rsidR="00C662A1" w:rsidRPr="00C662A1">
        <w:rPr>
          <w:color w:val="000000" w:themeColor="text1"/>
          <w:lang w:val="en-US"/>
        </w:rPr>
        <w:t>Reaction time and accuracy can be obtained directly from the datasets, while D-prime and efficiency will be calculated based on reaction time and accuracy using a simple formula (see Table 1).</w:t>
      </w:r>
      <w:r w:rsidR="00C662A1" w:rsidRPr="00C662A1">
        <w:t xml:space="preserve"> </w:t>
      </w:r>
      <w:r w:rsidR="00C662A1" w:rsidRPr="00C662A1">
        <w:rPr>
          <w:color w:val="000000" w:themeColor="text1"/>
          <w:lang w:val="en-US"/>
        </w:rPr>
        <w:t>The calculation of drift rate (</w:t>
      </w:r>
      <w:r w:rsidR="00C662A1" w:rsidRPr="002A44F3">
        <w:rPr>
          <w:i/>
          <w:color w:val="000000" w:themeColor="text1"/>
          <w:lang w:val="en-US"/>
        </w:rPr>
        <w:t>v</w:t>
      </w:r>
      <w:r w:rsidR="00C662A1" w:rsidRPr="00C662A1">
        <w:rPr>
          <w:color w:val="000000" w:themeColor="text1"/>
          <w:lang w:val="en-US"/>
        </w:rPr>
        <w:t>) and starting point (</w:t>
      </w:r>
      <w:r w:rsidR="00C662A1" w:rsidRPr="002A44F3">
        <w:rPr>
          <w:i/>
          <w:color w:val="000000" w:themeColor="text1"/>
          <w:lang w:val="en-US"/>
        </w:rPr>
        <w:t>z</w:t>
      </w:r>
      <w:r w:rsidR="00C662A1" w:rsidRPr="00C662A1">
        <w:rPr>
          <w:color w:val="000000" w:themeColor="text1"/>
          <w:lang w:val="en-US"/>
        </w:rPr>
        <w:t>) will be based on the drift-diffusion model, with drift rate (</w:t>
      </w:r>
      <w:r w:rsidR="00C662A1" w:rsidRPr="002A44F3">
        <w:rPr>
          <w:i/>
          <w:color w:val="000000" w:themeColor="text1"/>
          <w:lang w:val="en-US"/>
        </w:rPr>
        <w:t>v</w:t>
      </w:r>
      <w:r w:rsidR="00C662A1" w:rsidRPr="00C662A1">
        <w:rPr>
          <w:color w:val="000000" w:themeColor="text1"/>
          <w:lang w:val="en-US"/>
        </w:rPr>
        <w:t>) indicating faster evidence accumulation and the starting point (</w:t>
      </w:r>
      <w:r w:rsidR="00C662A1" w:rsidRPr="002A44F3">
        <w:rPr>
          <w:i/>
          <w:color w:val="000000" w:themeColor="text1"/>
          <w:lang w:val="en-US"/>
        </w:rPr>
        <w:t>z</w:t>
      </w:r>
      <w:r w:rsidR="00C662A1" w:rsidRPr="00C662A1">
        <w:rPr>
          <w:color w:val="000000" w:themeColor="text1"/>
          <w:lang w:val="en-US"/>
        </w:rPr>
        <w:t>) reflecting a bias in the beginning of information accumulation</w:t>
      </w:r>
      <w:r w:rsidR="00C662A1">
        <w:rPr>
          <w:color w:val="000000" w:themeColor="text1"/>
          <w:lang w:val="en-US"/>
        </w:rPr>
        <w:t xml:space="preserve"> </w:t>
      </w:r>
      <w:r w:rsidR="00C662A1"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C662A1" w:rsidRPr="00B57B70">
        <w:rPr>
          <w:color w:val="000000" w:themeColor="text1"/>
          <w:lang w:val="en-US"/>
        </w:rPr>
        <w:instrText xml:space="preserve"> ADDIN EN.CITE </w:instrText>
      </w:r>
      <w:r w:rsidR="00C662A1"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C662A1" w:rsidRPr="00B57B70">
        <w:rPr>
          <w:color w:val="000000" w:themeColor="text1"/>
          <w:lang w:val="en-US"/>
        </w:rPr>
        <w:instrText xml:space="preserve"> ADDIN EN.CITE.DATA </w:instrText>
      </w:r>
      <w:r w:rsidR="00C662A1" w:rsidRPr="00B57B70">
        <w:rPr>
          <w:color w:val="000000" w:themeColor="text1"/>
          <w:lang w:val="en-US"/>
        </w:rPr>
      </w:r>
      <w:r w:rsidR="00C662A1" w:rsidRPr="00B57B70">
        <w:rPr>
          <w:color w:val="000000" w:themeColor="text1"/>
          <w:lang w:val="en-US"/>
        </w:rPr>
        <w:fldChar w:fldCharType="end"/>
      </w:r>
      <w:r w:rsidR="00C662A1" w:rsidRPr="00B57B70">
        <w:rPr>
          <w:color w:val="000000" w:themeColor="text1"/>
          <w:lang w:val="en-US"/>
        </w:rPr>
      </w:r>
      <w:r w:rsidR="00C662A1" w:rsidRPr="00B57B70">
        <w:rPr>
          <w:color w:val="000000" w:themeColor="text1"/>
          <w:lang w:val="en-US"/>
        </w:rPr>
        <w:fldChar w:fldCharType="separate"/>
      </w:r>
      <w:r w:rsidR="00C662A1" w:rsidRPr="00B57B70">
        <w:rPr>
          <w:noProof/>
          <w:color w:val="000000" w:themeColor="text1"/>
          <w:lang w:val="en-US"/>
        </w:rPr>
        <w:t>(Golubickis et al., 2017; Macrae et al., 2017; Yankouskaya et al., 2020)</w:t>
      </w:r>
      <w:r w:rsidR="00C662A1" w:rsidRPr="00B57B70">
        <w:rPr>
          <w:color w:val="000000" w:themeColor="text1"/>
          <w:lang w:val="en-US"/>
        </w:rPr>
        <w:fldChar w:fldCharType="end"/>
      </w:r>
      <w:r w:rsidR="00C662A1" w:rsidRPr="00B57B70">
        <w:rPr>
          <w:color w:val="000000" w:themeColor="text1"/>
          <w:lang w:val="en-US"/>
        </w:rPr>
        <w:t>.</w:t>
      </w:r>
      <w:r w:rsidR="00251A27">
        <w:rPr>
          <w:color w:val="000000" w:themeColor="text1"/>
          <w:lang w:val="en-US"/>
        </w:rPr>
        <w:t xml:space="preserve"> </w:t>
      </w:r>
      <w:r w:rsidRPr="006543E3">
        <w:rPr>
          <w:color w:val="000000" w:themeColor="text1"/>
          <w:lang w:val="en-US"/>
        </w:rPr>
        <w:t>Specifically</w:t>
      </w:r>
      <w:r>
        <w:rPr>
          <w:color w:val="000000" w:themeColor="text1"/>
          <w:lang w:val="en-US"/>
        </w:rPr>
        <w:t>, w</w:t>
      </w:r>
      <w:r w:rsidR="00251A27" w:rsidRPr="00251A27">
        <w:rPr>
          <w:color w:val="000000" w:themeColor="text1"/>
          <w:lang w:val="en-US"/>
        </w:rPr>
        <w:t>e will use the "fit_ezddm" function in the "hausekeep" package in R to obtain these two indices. However, these 11 publicly available datasets do not all adhere strictly to the original experimental design of SALT. For example, some experiments did not use the Friend label or the Stranger label. Therefore, we will make some adjustments when calculating the SPE.</w:t>
      </w:r>
    </w:p>
    <w:p w14:paraId="02A68A00" w14:textId="76F427D3" w:rsidR="00C662A1" w:rsidRPr="006543E3" w:rsidRDefault="00251A27" w:rsidP="006543E3">
      <w:pPr>
        <w:ind w:firstLine="720"/>
        <w:rPr>
          <w:rFonts w:eastAsiaTheme="minorEastAsia"/>
          <w:color w:val="000000" w:themeColor="text1"/>
          <w:lang w:val="en-US"/>
        </w:rPr>
      </w:pPr>
      <w:r w:rsidRPr="00251A27">
        <w:rPr>
          <w:color w:val="000000" w:themeColor="text1"/>
          <w:lang w:val="en-US"/>
        </w:rPr>
        <w:lastRenderedPageBreak/>
        <w:t xml:space="preserve">If the data was obtained by conducting multiple SALT experiments at a certain time interval, we will calculate the Intraclass Correlation Coefficient (ICC) for these SPE values to evaluate the </w:t>
      </w:r>
      <w:r>
        <w:rPr>
          <w:color w:val="000000" w:themeColor="text1"/>
          <w:lang w:val="en-US"/>
        </w:rPr>
        <w:t xml:space="preserve">test-retest reliability of these six indices. </w:t>
      </w:r>
      <w:r w:rsidRPr="00251A27">
        <w:rPr>
          <w:color w:val="000000" w:themeColor="text1"/>
          <w:lang w:val="en-US"/>
        </w:rPr>
        <w:t>Specifically</w:t>
      </w:r>
      <w:r>
        <w:rPr>
          <w:color w:val="000000" w:themeColor="text1"/>
          <w:lang w:val="en-US"/>
        </w:rPr>
        <w:t>, w</w:t>
      </w:r>
      <w:r w:rsidRPr="00251A27">
        <w:rPr>
          <w:color w:val="000000" w:themeColor="text1"/>
          <w:lang w:val="en-US"/>
        </w:rPr>
        <w:t>e will use the "psych" package to calculate ICC for these indices</w:t>
      </w:r>
      <w:r w:rsidR="006543E3">
        <w:rPr>
          <w:color w:val="000000" w:themeColor="text1"/>
          <w:lang w:val="en-US"/>
        </w:rPr>
        <w:t xml:space="preserve"> </w:t>
      </w:r>
      <w:r w:rsidR="006543E3">
        <w:rPr>
          <w:rFonts w:eastAsia="Calibri"/>
          <w:lang w:val="en-US"/>
        </w:rPr>
        <w:fldChar w:fldCharType="begin"/>
      </w:r>
      <w:r w:rsidR="006543E3">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006543E3">
        <w:rPr>
          <w:rFonts w:eastAsia="Calibri"/>
          <w:lang w:val="en-US"/>
        </w:rPr>
        <w:fldChar w:fldCharType="separate"/>
      </w:r>
      <w:r w:rsidR="006543E3">
        <w:rPr>
          <w:rFonts w:eastAsia="Calibri"/>
          <w:noProof/>
          <w:lang w:val="en-US"/>
        </w:rPr>
        <w:t>(William Revelle, 2022)</w:t>
      </w:r>
      <w:r w:rsidR="006543E3">
        <w:rPr>
          <w:rFonts w:eastAsia="Calibri"/>
          <w:lang w:val="en-US"/>
        </w:rPr>
        <w:fldChar w:fldCharType="end"/>
      </w:r>
      <w:r w:rsidRPr="00251A27">
        <w:rPr>
          <w:color w:val="000000" w:themeColor="text1"/>
          <w:lang w:val="en-US"/>
        </w:rPr>
        <w:t>.</w:t>
      </w:r>
      <w:r>
        <w:rPr>
          <w:color w:val="000000" w:themeColor="text1"/>
          <w:lang w:val="en-US"/>
        </w:rPr>
        <w:t xml:space="preserve"> </w:t>
      </w:r>
      <w:r w:rsidRPr="00251A27">
        <w:rPr>
          <w:color w:val="000000" w:themeColor="text1"/>
          <w:lang w:val="en-US"/>
        </w:rPr>
        <w:t xml:space="preserve">If the SALT experiment </w:t>
      </w:r>
      <w:r>
        <w:rPr>
          <w:color w:val="000000" w:themeColor="text1"/>
          <w:lang w:val="en-US"/>
        </w:rPr>
        <w:t>was</w:t>
      </w:r>
      <w:r w:rsidRPr="00251A27">
        <w:rPr>
          <w:color w:val="000000" w:themeColor="text1"/>
          <w:lang w:val="en-US"/>
        </w:rPr>
        <w:t xml:space="preserve"> not repeated</w:t>
      </w:r>
      <w:r>
        <w:rPr>
          <w:color w:val="000000" w:themeColor="text1"/>
          <w:lang w:val="en-US"/>
        </w:rPr>
        <w:t xml:space="preserve"> in a study, </w:t>
      </w:r>
      <w:r w:rsidRPr="00251A27">
        <w:rPr>
          <w:color w:val="000000" w:themeColor="text1"/>
          <w:lang w:val="en-US"/>
        </w:rPr>
        <w:t>we will only calculate the split-half reliability for this dataset.</w:t>
      </w:r>
      <w:r w:rsidRPr="00251A27">
        <w:t xml:space="preserve"> </w:t>
      </w:r>
      <w:r w:rsidRPr="00251A27">
        <w:rPr>
          <w:color w:val="000000" w:themeColor="text1"/>
          <w:lang w:val="en-US"/>
        </w:rPr>
        <w:t xml:space="preserve">Specifically, we will use four methods for calculating split-half reliability, namely </w:t>
      </w:r>
      <w:r>
        <w:rPr>
          <w:color w:val="000000" w:themeColor="text1"/>
          <w:lang w:val="en-US"/>
        </w:rPr>
        <w:t xml:space="preserve">first-second, odd-even, </w:t>
      </w:r>
      <w:r w:rsidRPr="00251A27">
        <w:rPr>
          <w:color w:val="000000" w:themeColor="text1"/>
          <w:lang w:val="en-US"/>
        </w:rPr>
        <w:t xml:space="preserve">permutation </w:t>
      </w:r>
      <w:r>
        <w:rPr>
          <w:color w:val="000000" w:themeColor="text1"/>
          <w:lang w:val="en-US"/>
        </w:rPr>
        <w:t>and Monte Carlo split-half</w:t>
      </w:r>
      <w:r w:rsidRPr="00251A27">
        <w:rPr>
          <w:color w:val="000000" w:themeColor="text1"/>
          <w:lang w:val="en-US"/>
        </w:rPr>
        <w:t>.</w:t>
      </w:r>
      <w:r>
        <w:rPr>
          <w:color w:val="000000" w:themeColor="text1"/>
          <w:lang w:val="en-US"/>
        </w:rPr>
        <w:t xml:space="preserve"> </w:t>
      </w:r>
      <w:r w:rsidR="006543E3">
        <w:rPr>
          <w:color w:val="000000" w:themeColor="text1"/>
          <w:lang w:val="en-US"/>
        </w:rPr>
        <w:t>And w</w:t>
      </w:r>
      <w:r w:rsidRPr="00251A27">
        <w:rPr>
          <w:color w:val="000000" w:themeColor="text1"/>
          <w:lang w:val="en-US"/>
        </w:rPr>
        <w:t>e will present the results of Monte Carlo split-half in the main text, while the results of other split-half reliability methods will be presented in the supplementary materials.</w:t>
      </w:r>
      <w:r>
        <w:rPr>
          <w:color w:val="000000" w:themeColor="text1"/>
          <w:lang w:val="en-US"/>
        </w:rPr>
        <w:t xml:space="preserve"> </w:t>
      </w:r>
      <w:r w:rsidRPr="00251A27">
        <w:rPr>
          <w:color w:val="000000" w:themeColor="text1"/>
          <w:lang w:val="en-US"/>
        </w:rPr>
        <w:t xml:space="preserve">As there is no R package that can directly calculate split-half reliability as we require, we will </w:t>
      </w:r>
      <w:r>
        <w:rPr>
          <w:color w:val="000000" w:themeColor="text1"/>
          <w:lang w:val="en-US"/>
        </w:rPr>
        <w:t>write</w:t>
      </w:r>
      <w:r w:rsidRPr="00251A27">
        <w:rPr>
          <w:color w:val="000000" w:themeColor="text1"/>
          <w:lang w:val="en-US"/>
        </w:rPr>
        <w:t xml:space="preserve"> our </w:t>
      </w:r>
      <w:r>
        <w:rPr>
          <w:color w:val="000000" w:themeColor="text1"/>
          <w:lang w:val="en-US"/>
        </w:rPr>
        <w:t>codes</w:t>
      </w:r>
      <w:r w:rsidRPr="00251A27">
        <w:rPr>
          <w:color w:val="000000" w:themeColor="text1"/>
          <w:lang w:val="en-US"/>
        </w:rPr>
        <w:t xml:space="preserve"> for this purpose.</w:t>
      </w:r>
    </w:p>
    <w:p w14:paraId="4A08D001" w14:textId="77777777" w:rsidR="00C662A1" w:rsidRDefault="00C662A1" w:rsidP="004B7584">
      <w:pPr>
        <w:ind w:firstLine="720"/>
        <w:rPr>
          <w:color w:val="000000" w:themeColor="text1"/>
          <w:lang w:val="en-US"/>
        </w:rPr>
      </w:pPr>
    </w:p>
    <w:p w14:paraId="3B5BEEDD" w14:textId="3412D3D0" w:rsidR="003400D7" w:rsidRDefault="0081338D" w:rsidP="0081338D">
      <w:pPr>
        <w:jc w:val="center"/>
        <w:rPr>
          <w:rFonts w:eastAsiaTheme="minorEastAsia"/>
          <w:lang w:val="en-US"/>
        </w:rPr>
      </w:pPr>
      <w:r>
        <w:rPr>
          <w:rFonts w:eastAsiaTheme="minorEastAsia"/>
          <w:noProof/>
          <w:lang w:val="en-US" w:eastAsia="zh-TW"/>
        </w:rPr>
        <w:drawing>
          <wp:inline distT="0" distB="0" distL="0" distR="0" wp14:anchorId="51548ECE" wp14:editId="133708D9">
            <wp:extent cx="5845448" cy="173355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_chart.png"/>
                    <pic:cNvPicPr/>
                  </pic:nvPicPr>
                  <pic:blipFill rotWithShape="1">
                    <a:blip r:embed="rId15">
                      <a:extLst>
                        <a:ext uri="{28A0092B-C50C-407E-A947-70E740481C1C}">
                          <a14:useLocalDpi xmlns:a14="http://schemas.microsoft.com/office/drawing/2010/main" val="0"/>
                        </a:ext>
                      </a:extLst>
                    </a:blip>
                    <a:srcRect t="24501" r="11379" b="28775"/>
                    <a:stretch/>
                  </pic:blipFill>
                  <pic:spPr bwMode="auto">
                    <a:xfrm>
                      <a:off x="0" y="0"/>
                      <a:ext cx="5863739" cy="1738974"/>
                    </a:xfrm>
                    <a:prstGeom prst="rect">
                      <a:avLst/>
                    </a:prstGeom>
                    <a:ln>
                      <a:noFill/>
                    </a:ln>
                    <a:extLst>
                      <a:ext uri="{53640926-AAD7-44D8-BBD7-CCE9431645EC}">
                        <a14:shadowObscured xmlns:a14="http://schemas.microsoft.com/office/drawing/2010/main"/>
                      </a:ext>
                    </a:extLst>
                  </pic:spPr>
                </pic:pic>
              </a:graphicData>
            </a:graphic>
          </wp:inline>
        </w:drawing>
      </w:r>
    </w:p>
    <w:p w14:paraId="24BDEBC0" w14:textId="77777777" w:rsidR="003400D7" w:rsidRDefault="003400D7" w:rsidP="003400D7">
      <w:pPr>
        <w:ind w:firstLine="720"/>
        <w:jc w:val="center"/>
        <w:rPr>
          <w:rFonts w:eastAsia="MS Mincho"/>
          <w:b/>
          <w:color w:val="000000"/>
          <w:lang w:val="en-US" w:eastAsia="de-DE"/>
        </w:rPr>
      </w:pPr>
    </w:p>
    <w:p w14:paraId="4B615211" w14:textId="2E09F170" w:rsidR="003400D7" w:rsidRPr="003400D7" w:rsidRDefault="003400D7" w:rsidP="00512DA3">
      <w:pPr>
        <w:jc w:val="center"/>
        <w:rPr>
          <w:rFonts w:eastAsiaTheme="minorEastAsia"/>
          <w:lang w:val="en-US"/>
        </w:rPr>
      </w:pPr>
      <w:r w:rsidRPr="003400D7">
        <w:rPr>
          <w:rFonts w:eastAsia="MS Mincho"/>
          <w:b/>
          <w:color w:val="000000"/>
          <w:lang w:val="en-US" w:eastAsia="de-DE"/>
        </w:rPr>
        <w:t>Figure 3.</w:t>
      </w:r>
      <w:r>
        <w:rPr>
          <w:rFonts w:eastAsia="MS Mincho"/>
          <w:color w:val="000000"/>
          <w:lang w:val="en-US" w:eastAsia="de-DE"/>
        </w:rPr>
        <w:t xml:space="preserve"> </w:t>
      </w:r>
      <w:r w:rsidR="0081338D" w:rsidRPr="0081338D">
        <w:rPr>
          <w:rFonts w:eastAsia="MS Mincho"/>
          <w:color w:val="000000"/>
          <w:lang w:val="en-US" w:eastAsia="de-DE"/>
        </w:rPr>
        <w:t>Analysis</w:t>
      </w:r>
      <w:r w:rsidR="0081338D">
        <w:rPr>
          <w:rFonts w:eastAsia="MS Mincho"/>
          <w:color w:val="000000"/>
          <w:lang w:val="en-US" w:eastAsia="de-DE"/>
        </w:rPr>
        <w:t xml:space="preserve"> </w:t>
      </w:r>
      <w:r>
        <w:rPr>
          <w:rFonts w:eastAsia="MS Mincho"/>
          <w:color w:val="000000"/>
          <w:lang w:val="en-US" w:eastAsia="de-DE"/>
        </w:rPr>
        <w:t>Flow Chart</w:t>
      </w:r>
    </w:p>
    <w:p w14:paraId="78FF2123" w14:textId="33C6CC5B" w:rsidR="00704C8C" w:rsidRPr="00FF3620" w:rsidRDefault="00704C8C" w:rsidP="004D6313">
      <w:pPr>
        <w:pStyle w:val="3"/>
        <w:rPr>
          <w:rFonts w:eastAsia="Calibri"/>
          <w:lang w:val="en-US"/>
        </w:rPr>
      </w:pPr>
      <w:bookmarkStart w:id="31" w:name="_Toc128497286"/>
      <w:r w:rsidRPr="00FF3620">
        <w:rPr>
          <w:rFonts w:eastAsia="Calibri"/>
          <w:lang w:val="en-US"/>
        </w:rPr>
        <w:t>Data pre-processing</w:t>
      </w:r>
      <w:bookmarkEnd w:id="31"/>
      <w:r w:rsidRPr="00FF3620">
        <w:rPr>
          <w:rFonts w:eastAsia="Calibri"/>
          <w:lang w:val="en-US"/>
        </w:rPr>
        <w:t xml:space="preserve"> </w:t>
      </w:r>
    </w:p>
    <w:p w14:paraId="153A43C1" w14:textId="4E1330D0" w:rsidR="00DD7F9E" w:rsidRPr="00DD7F9E" w:rsidRDefault="00DD7F9E" w:rsidP="00DD7F9E">
      <w:pPr>
        <w:ind w:firstLine="720"/>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ab"/>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Pr="0081338D" w:rsidRDefault="003362CF" w:rsidP="0081338D">
      <w:pPr>
        <w:pStyle w:val="ab"/>
        <w:numPr>
          <w:ilvl w:val="0"/>
          <w:numId w:val="24"/>
        </w:numPr>
        <w:rPr>
          <w:color w:val="000000" w:themeColor="text1"/>
          <w:lang w:val="en-GB"/>
        </w:rPr>
      </w:pPr>
      <w:r w:rsidRPr="0081338D">
        <w:rPr>
          <w:color w:val="000000" w:themeColor="text1"/>
          <w:lang w:val="en-GB"/>
        </w:rPr>
        <w:t xml:space="preserve">Participant </w:t>
      </w:r>
      <w:r w:rsidR="00DD7F9E" w:rsidRPr="0081338D">
        <w:rPr>
          <w:color w:val="000000" w:themeColor="text1"/>
          <w:lang w:val="en-GB"/>
        </w:rPr>
        <w:t xml:space="preserve">who </w:t>
      </w:r>
      <w:r w:rsidR="007B5640" w:rsidRPr="0081338D">
        <w:rPr>
          <w:color w:val="000000" w:themeColor="text1"/>
          <w:lang w:val="en-GB"/>
        </w:rPr>
        <w:t>has</w:t>
      </w:r>
      <w:r w:rsidR="00DD7F9E" w:rsidRPr="0081338D">
        <w:rPr>
          <w:color w:val="000000" w:themeColor="text1"/>
          <w:lang w:val="en-GB"/>
        </w:rPr>
        <w:t xml:space="preserve"> the wrong </w:t>
      </w:r>
      <w:r w:rsidR="00566DCB" w:rsidRPr="0081338D">
        <w:rPr>
          <w:color w:val="000000" w:themeColor="text1"/>
          <w:lang w:val="en-GB"/>
        </w:rPr>
        <w:t>trial</w:t>
      </w:r>
      <w:r w:rsidR="00DD7F9E" w:rsidRPr="0081338D">
        <w:rPr>
          <w:color w:val="000000" w:themeColor="text1"/>
          <w:lang w:val="en-GB"/>
        </w:rPr>
        <w:t xml:space="preserve"> numbers because of procedure errors should be excluded from the analysis. </w:t>
      </w:r>
    </w:p>
    <w:p w14:paraId="288F2A9A" w14:textId="2E1D9D84" w:rsidR="003362CF" w:rsidRPr="0081338D" w:rsidRDefault="00DD7F9E" w:rsidP="0081338D">
      <w:pPr>
        <w:pStyle w:val="ab"/>
        <w:numPr>
          <w:ilvl w:val="0"/>
          <w:numId w:val="24"/>
        </w:numPr>
        <w:rPr>
          <w:color w:val="000000" w:themeColor="text1"/>
          <w:lang w:val="en-GB"/>
        </w:rPr>
      </w:pPr>
      <w:r w:rsidRPr="0081338D">
        <w:rPr>
          <w:color w:val="000000" w:themeColor="text1"/>
          <w:lang w:val="en-GB"/>
        </w:rPr>
        <w:t>Participants with an overall accuracy &lt; 0.5 should be excluded from the analysis.</w:t>
      </w:r>
    </w:p>
    <w:p w14:paraId="0AC4F865" w14:textId="29C2A4B3" w:rsidR="00DD7F9E" w:rsidRPr="0081338D" w:rsidRDefault="00DD7F9E" w:rsidP="0081338D">
      <w:pPr>
        <w:pStyle w:val="ab"/>
        <w:numPr>
          <w:ilvl w:val="0"/>
          <w:numId w:val="24"/>
        </w:numPr>
        <w:rPr>
          <w:color w:val="000000" w:themeColor="text1"/>
          <w:lang w:val="en-GB"/>
        </w:rPr>
      </w:pPr>
      <w:r w:rsidRPr="0081338D">
        <w:rPr>
          <w:color w:val="000000" w:themeColor="text1"/>
          <w:lang w:val="en-GB"/>
        </w:rPr>
        <w:t xml:space="preserve">Participants with any of the </w:t>
      </w:r>
      <w:r w:rsidR="00566DCB" w:rsidRPr="0081338D">
        <w:rPr>
          <w:color w:val="000000" w:themeColor="text1"/>
          <w:lang w:val="en-GB"/>
        </w:rPr>
        <w:t>conditions</w:t>
      </w:r>
      <w:r w:rsidRPr="0081338D">
        <w:rPr>
          <w:color w:val="000000" w:themeColor="text1"/>
          <w:lang w:val="en-GB"/>
        </w:rPr>
        <w:t xml:space="preserve"> with zero accuracy should be excluded from the analysis.</w:t>
      </w:r>
    </w:p>
    <w:p w14:paraId="243FC13E" w14:textId="44F1B53F" w:rsidR="003362CF" w:rsidRDefault="003362CF" w:rsidP="003362CF">
      <w:pPr>
        <w:pStyle w:val="ab"/>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07A2A198" w14:textId="77777777" w:rsidR="0081338D" w:rsidRPr="0081338D" w:rsidRDefault="0081338D" w:rsidP="0081338D">
      <w:pPr>
        <w:pStyle w:val="ab"/>
        <w:numPr>
          <w:ilvl w:val="0"/>
          <w:numId w:val="23"/>
        </w:numPr>
        <w:rPr>
          <w:color w:val="000000" w:themeColor="text1"/>
          <w:lang w:val="en-GB"/>
        </w:rPr>
      </w:pPr>
      <w:r w:rsidRPr="0081338D">
        <w:rPr>
          <w:color w:val="000000" w:themeColor="text1"/>
          <w:lang w:val="en-GB"/>
        </w:rPr>
        <w:t xml:space="preserve">Trials with no response or wrong key press </w:t>
      </w:r>
      <w:r w:rsidRPr="0081338D">
        <w:rPr>
          <w:rFonts w:hint="eastAsia"/>
          <w:color w:val="000000" w:themeColor="text1"/>
          <w:lang w:val="en-GB"/>
        </w:rPr>
        <w:t>s</w:t>
      </w:r>
      <w:r w:rsidRPr="0081338D">
        <w:rPr>
          <w:color w:val="000000" w:themeColor="text1"/>
          <w:lang w:val="en-GB"/>
        </w:rPr>
        <w:t xml:space="preserve">hould be excluded from the analysis. </w:t>
      </w:r>
    </w:p>
    <w:p w14:paraId="051E01BD" w14:textId="77777777" w:rsidR="0081338D" w:rsidRPr="0081338D" w:rsidRDefault="0081338D" w:rsidP="0081338D">
      <w:pPr>
        <w:pStyle w:val="ab"/>
        <w:numPr>
          <w:ilvl w:val="0"/>
          <w:numId w:val="23"/>
        </w:numPr>
        <w:rPr>
          <w:color w:val="000000" w:themeColor="text1"/>
          <w:lang w:val="en-GB"/>
        </w:rPr>
      </w:pPr>
      <w:r w:rsidRPr="0081338D">
        <w:rPr>
          <w:color w:val="000000" w:themeColor="text1"/>
          <w:lang w:val="en-GB"/>
        </w:rPr>
        <w:t xml:space="preserve">Trials with responses less than 200 ms or faster than 1500 ms should be excluded from the analysis. </w:t>
      </w:r>
    </w:p>
    <w:p w14:paraId="6B356801" w14:textId="77777777" w:rsidR="0081338D" w:rsidRPr="0081338D" w:rsidRDefault="0081338D" w:rsidP="0081338D">
      <w:pPr>
        <w:pStyle w:val="ab"/>
        <w:numPr>
          <w:ilvl w:val="0"/>
          <w:numId w:val="23"/>
        </w:numPr>
        <w:rPr>
          <w:color w:val="000000" w:themeColor="text1"/>
          <w:lang w:val="en-GB"/>
        </w:rPr>
      </w:pPr>
      <w:r w:rsidRPr="0081338D">
        <w:rPr>
          <w:color w:val="000000" w:themeColor="text1"/>
          <w:lang w:val="en-GB"/>
        </w:rPr>
        <w:t xml:space="preserve">The practice trials will be excluded from the formal analysis. </w:t>
      </w:r>
    </w:p>
    <w:p w14:paraId="66AF2470" w14:textId="1DD7619F" w:rsidR="0081338D" w:rsidRPr="0081338D" w:rsidRDefault="0081338D" w:rsidP="0081338D">
      <w:pPr>
        <w:pStyle w:val="ab"/>
        <w:numPr>
          <w:ilvl w:val="0"/>
          <w:numId w:val="23"/>
        </w:numPr>
        <w:rPr>
          <w:color w:val="000000" w:themeColor="text1"/>
          <w:lang w:val="en-GB"/>
        </w:rPr>
      </w:pPr>
      <w:r w:rsidRPr="0081338D">
        <w:rPr>
          <w:color w:val="000000" w:themeColor="text1"/>
          <w:lang w:val="en-US"/>
        </w:rPr>
        <w:t xml:space="preserve">The data under conditions other than the “control condition” will not be used in the current study. </w:t>
      </w:r>
    </w:p>
    <w:p w14:paraId="532BB51C" w14:textId="0B078077" w:rsidR="0081338D" w:rsidRDefault="0081338D" w:rsidP="0081338D">
      <w:pPr>
        <w:pStyle w:val="ab"/>
        <w:numPr>
          <w:ilvl w:val="0"/>
          <w:numId w:val="13"/>
        </w:numPr>
        <w:rPr>
          <w:color w:val="000000" w:themeColor="text1"/>
          <w:lang w:val="en-GB"/>
        </w:rPr>
      </w:pPr>
      <w:r w:rsidRPr="0081338D">
        <w:rPr>
          <w:color w:val="000000" w:themeColor="text1"/>
          <w:lang w:val="en-GB"/>
        </w:rPr>
        <w:t>Organize data structures</w:t>
      </w:r>
    </w:p>
    <w:p w14:paraId="50915F8B" w14:textId="7D9929E1" w:rsidR="00FC2CA4" w:rsidRDefault="0081338D" w:rsidP="0081338D">
      <w:pPr>
        <w:pStyle w:val="ab"/>
        <w:numPr>
          <w:ilvl w:val="0"/>
          <w:numId w:val="21"/>
        </w:numPr>
        <w:rPr>
          <w:color w:val="000000" w:themeColor="text1"/>
          <w:lang w:val="en-GB"/>
        </w:rPr>
      </w:pPr>
      <w:r w:rsidRPr="0081338D">
        <w:rPr>
          <w:color w:val="000000" w:themeColor="text1"/>
          <w:lang w:val="en-GB"/>
        </w:rPr>
        <w:t>Standardize the labels in the variable 'Match' to '</w:t>
      </w:r>
      <w:r>
        <w:rPr>
          <w:color w:val="000000" w:themeColor="text1"/>
          <w:lang w:val="en-GB"/>
        </w:rPr>
        <w:t>M</w:t>
      </w:r>
      <w:r w:rsidRPr="0081338D">
        <w:rPr>
          <w:color w:val="000000" w:themeColor="text1"/>
          <w:lang w:val="en-GB"/>
        </w:rPr>
        <w:t>atch' and '</w:t>
      </w:r>
      <w:r>
        <w:rPr>
          <w:color w:val="000000" w:themeColor="text1"/>
          <w:lang w:val="en-GB"/>
        </w:rPr>
        <w:t>M</w:t>
      </w:r>
      <w:r w:rsidRPr="0081338D">
        <w:rPr>
          <w:color w:val="000000" w:themeColor="text1"/>
          <w:lang w:val="en-GB"/>
        </w:rPr>
        <w:t>ismatch</w:t>
      </w:r>
      <w:r w:rsidR="00FC2CA4">
        <w:rPr>
          <w:color w:val="000000" w:themeColor="text1"/>
          <w:lang w:val="en-GB"/>
        </w:rPr>
        <w:t>’</w:t>
      </w:r>
    </w:p>
    <w:p w14:paraId="07A99680" w14:textId="7DD9CAB7" w:rsidR="00FC2CA4" w:rsidRDefault="00FC2CA4" w:rsidP="00FC2CA4">
      <w:pPr>
        <w:pStyle w:val="ab"/>
        <w:numPr>
          <w:ilvl w:val="0"/>
          <w:numId w:val="21"/>
        </w:numPr>
        <w:rPr>
          <w:color w:val="000000" w:themeColor="text1"/>
          <w:lang w:val="en-GB"/>
        </w:rPr>
      </w:pPr>
      <w:r w:rsidRPr="0081338D">
        <w:rPr>
          <w:color w:val="000000" w:themeColor="text1"/>
          <w:lang w:val="en-GB"/>
        </w:rPr>
        <w:t>Standardize the labels in the variable '</w:t>
      </w:r>
      <w:r>
        <w:rPr>
          <w:color w:val="000000" w:themeColor="text1"/>
          <w:lang w:val="en-GB"/>
        </w:rPr>
        <w:t>Identity</w:t>
      </w:r>
      <w:r w:rsidRPr="0081338D">
        <w:rPr>
          <w:color w:val="000000" w:themeColor="text1"/>
          <w:lang w:val="en-GB"/>
        </w:rPr>
        <w:t>' to '</w:t>
      </w:r>
      <w:r>
        <w:rPr>
          <w:color w:val="000000" w:themeColor="text1"/>
          <w:lang w:val="en-GB"/>
        </w:rPr>
        <w:t>Self</w:t>
      </w:r>
      <w:r w:rsidRPr="0081338D">
        <w:rPr>
          <w:color w:val="000000" w:themeColor="text1"/>
          <w:lang w:val="en-GB"/>
        </w:rPr>
        <w:t>'</w:t>
      </w:r>
      <w:r>
        <w:rPr>
          <w:color w:val="000000" w:themeColor="text1"/>
          <w:lang w:val="en-GB"/>
        </w:rPr>
        <w:t>, ‘Friend’</w:t>
      </w:r>
      <w:r w:rsidRPr="0081338D">
        <w:rPr>
          <w:color w:val="000000" w:themeColor="text1"/>
          <w:lang w:val="en-GB"/>
        </w:rPr>
        <w:t xml:space="preserve"> and '</w:t>
      </w:r>
      <w:r>
        <w:rPr>
          <w:color w:val="000000" w:themeColor="text1"/>
          <w:lang w:val="en-GB"/>
        </w:rPr>
        <w:t>Stranger’</w:t>
      </w:r>
    </w:p>
    <w:p w14:paraId="3DEBB4CA" w14:textId="096EA1B4" w:rsidR="0081338D" w:rsidRDefault="00FC2CA4" w:rsidP="00FC2CA4">
      <w:pPr>
        <w:pStyle w:val="ab"/>
        <w:numPr>
          <w:ilvl w:val="0"/>
          <w:numId w:val="21"/>
        </w:numPr>
        <w:rPr>
          <w:color w:val="000000" w:themeColor="text1"/>
          <w:lang w:val="en-GB"/>
        </w:rPr>
      </w:pPr>
      <w:r w:rsidRPr="00FC2CA4">
        <w:rPr>
          <w:color w:val="000000" w:themeColor="text1"/>
          <w:lang w:val="en-GB"/>
        </w:rPr>
        <w:t>Convert the unit of reaction time from milliseconds to seconds or from seconds to milliseconds, and name them as RT_ms and RT_sec respectively, while keeping both variables.</w:t>
      </w:r>
    </w:p>
    <w:p w14:paraId="39D805DC" w14:textId="1415513F" w:rsidR="0081338D" w:rsidRPr="0081338D" w:rsidRDefault="0081338D" w:rsidP="0081338D">
      <w:pPr>
        <w:pStyle w:val="ab"/>
        <w:numPr>
          <w:ilvl w:val="0"/>
          <w:numId w:val="21"/>
        </w:numPr>
        <w:rPr>
          <w:color w:val="000000" w:themeColor="text1"/>
          <w:lang w:val="en-GB"/>
        </w:rPr>
      </w:pPr>
      <w:r w:rsidRPr="0081338D">
        <w:rPr>
          <w:color w:val="000000" w:themeColor="text1"/>
          <w:lang w:val="en-GB"/>
        </w:rPr>
        <w:t>Arrange the variables in the order of Subject, Session (if applicable), Match, Identity, RT_ms, RT_sec, and ACC.</w:t>
      </w:r>
    </w:p>
    <w:p w14:paraId="72BC4741" w14:textId="57C085C8" w:rsidR="0081338D" w:rsidRPr="003362CF" w:rsidRDefault="0081338D" w:rsidP="0081338D">
      <w:pPr>
        <w:pStyle w:val="ab"/>
        <w:numPr>
          <w:ilvl w:val="0"/>
          <w:numId w:val="13"/>
        </w:numPr>
        <w:rPr>
          <w:color w:val="000000" w:themeColor="text1"/>
          <w:lang w:val="en-GB"/>
        </w:rPr>
      </w:pPr>
      <w:r>
        <w:rPr>
          <w:color w:val="000000" w:themeColor="text1"/>
          <w:lang w:val="en-GB"/>
        </w:rPr>
        <w:lastRenderedPageBreak/>
        <w:t>TBC</w:t>
      </w:r>
      <w:r w:rsidR="009D5577">
        <w:rPr>
          <w:color w:val="000000" w:themeColor="text1"/>
          <w:lang w:val="en-GB"/>
        </w:rPr>
        <w:t>(maybe)</w:t>
      </w:r>
    </w:p>
    <w:p w14:paraId="24519825" w14:textId="77777777" w:rsidR="006435DB" w:rsidRPr="00EC3E0C" w:rsidRDefault="006435DB" w:rsidP="006435DB">
      <w:pPr>
        <w:rPr>
          <w:color w:val="000000" w:themeColor="text1"/>
          <w:lang w:val="en-GB"/>
        </w:rPr>
      </w:pPr>
    </w:p>
    <w:p w14:paraId="20C55F48" w14:textId="7C52DAE3" w:rsidR="005134E3" w:rsidRPr="004D6313" w:rsidRDefault="006435DB" w:rsidP="004D6313">
      <w:pPr>
        <w:pStyle w:val="3"/>
        <w:rPr>
          <w:rFonts w:eastAsia="Calibri"/>
          <w:lang w:val="en-US"/>
        </w:rPr>
      </w:pPr>
      <w:bookmarkStart w:id="32" w:name="_Toc128497287"/>
      <w:r w:rsidRPr="004D6313">
        <w:rPr>
          <w:rFonts w:eastAsia="Calibri"/>
          <w:lang w:val="en-US"/>
        </w:rPr>
        <w:t>C</w:t>
      </w:r>
      <w:r w:rsidRPr="004D6313">
        <w:rPr>
          <w:rFonts w:eastAsia="Calibri" w:hint="eastAsia"/>
          <w:lang w:val="en-US"/>
        </w:rPr>
        <w:t>alculation</w:t>
      </w:r>
      <w:r w:rsidRPr="004D6313">
        <w:rPr>
          <w:rFonts w:eastAsia="Calibri"/>
          <w:lang w:val="en-US"/>
        </w:rPr>
        <w:t xml:space="preserve"> of indices &amp; </w:t>
      </w:r>
      <w:r w:rsidR="00AF450F" w:rsidRPr="004D6313">
        <w:rPr>
          <w:rFonts w:eastAsia="Calibri" w:hint="eastAsia"/>
          <w:lang w:val="en-US"/>
        </w:rPr>
        <w:t>quantifying</w:t>
      </w:r>
      <w:r w:rsidR="00AF450F" w:rsidRPr="004D6313">
        <w:rPr>
          <w:rFonts w:eastAsia="Calibri"/>
          <w:lang w:val="en-US"/>
        </w:rPr>
        <w:t xml:space="preserve"> </w:t>
      </w:r>
      <w:r w:rsidRPr="004D6313">
        <w:rPr>
          <w:rFonts w:eastAsia="Calibri"/>
          <w:lang w:val="en-US"/>
        </w:rPr>
        <w:t>SPE in the SALT</w:t>
      </w:r>
      <w:bookmarkEnd w:id="32"/>
      <w:r w:rsidRPr="004D6313">
        <w:rPr>
          <w:rFonts w:eastAsia="Calibri"/>
          <w:lang w:val="en-US"/>
        </w:rPr>
        <w:t xml:space="preserve"> </w:t>
      </w:r>
    </w:p>
    <w:p w14:paraId="759E89FC" w14:textId="21F1DC26" w:rsidR="003400D7" w:rsidRDefault="00FC2CA4" w:rsidP="00FC2CA4">
      <w:pPr>
        <w:spacing w:line="276" w:lineRule="auto"/>
        <w:ind w:firstLine="720"/>
        <w:rPr>
          <w:rFonts w:eastAsia="Calibri"/>
          <w:lang w:val="en-US"/>
        </w:rPr>
      </w:pPr>
      <w:r>
        <w:rPr>
          <w:rFonts w:eastAsia="Calibri"/>
          <w:lang w:val="en-US"/>
        </w:rPr>
        <w:t>Second, w</w:t>
      </w:r>
      <w:r w:rsidRPr="00FC2CA4">
        <w:rPr>
          <w:rFonts w:eastAsia="Calibri"/>
          <w:lang w:val="en-US"/>
        </w:rPr>
        <w:t>e will calculate six indices based on the cleaned SALT data, which will represent the Self-Prioritization Effe</w:t>
      </w:r>
      <w:r>
        <w:rPr>
          <w:rFonts w:eastAsia="Calibri"/>
          <w:lang w:val="en-US"/>
        </w:rPr>
        <w:t>ct (SPE) in the SALT</w:t>
      </w:r>
      <w:r w:rsidRPr="00FC2CA4">
        <w:rPr>
          <w:rFonts w:eastAsia="Calibri"/>
          <w:lang w:val="en-US"/>
        </w:rPr>
        <w:t>. Table 2 provides details on the calculation of these metrics and how they contribute to the determination of the SPE.</w:t>
      </w:r>
      <w:r w:rsidR="003B6FB4">
        <w:rPr>
          <w:rFonts w:eastAsia="Calibri"/>
          <w:lang w:val="en-US"/>
        </w:rPr>
        <w:t xml:space="preserve"> </w:t>
      </w:r>
    </w:p>
    <w:p w14:paraId="59709B17" w14:textId="77777777" w:rsidR="00FC2CA4" w:rsidRDefault="00FC2CA4" w:rsidP="00FC2CA4">
      <w:pPr>
        <w:spacing w:line="276" w:lineRule="auto"/>
        <w:ind w:firstLine="720"/>
        <w:rPr>
          <w:rFonts w:eastAsiaTheme="minorEastAsia"/>
          <w:color w:val="000000" w:themeColor="text1"/>
          <w:lang w:val="en-US" w:eastAsia="nl-NL"/>
        </w:rPr>
      </w:pPr>
    </w:p>
    <w:p w14:paraId="22C26480" w14:textId="1FED81F0" w:rsidR="000D5F23" w:rsidRPr="003A496A" w:rsidRDefault="003A496A" w:rsidP="00A72ABC">
      <w:pPr>
        <w:rPr>
          <w:rFonts w:eastAsia="Calibri"/>
          <w:b/>
          <w:bCs/>
          <w:u w:val="single"/>
          <w:lang w:val="en-US"/>
        </w:rPr>
      </w:pPr>
      <w:r w:rsidRPr="00BD53CA">
        <w:rPr>
          <w:rFonts w:eastAsiaTheme="minorEastAsia"/>
          <w:color w:val="000000" w:themeColor="text1"/>
          <w:lang w:val="en-US" w:eastAsia="nl-NL"/>
        </w:rPr>
        <w:t xml:space="preserve">Table </w:t>
      </w:r>
      <w:r w:rsidR="001F635C">
        <w:rPr>
          <w:rFonts w:eastAsiaTheme="minorEastAsia"/>
          <w:color w:val="000000" w:themeColor="text1"/>
          <w:lang w:val="en-US" w:eastAsia="nl-NL"/>
        </w:rPr>
        <w:t>1</w:t>
      </w:r>
      <w:r>
        <w:rPr>
          <w:rFonts w:eastAsiaTheme="minorEastAsia"/>
          <w:color w:val="000000" w:themeColor="text1"/>
          <w:lang w:val="en-US" w:eastAsia="nl-NL"/>
        </w:rPr>
        <w:t xml:space="preserve">.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ae"/>
        <w:tblpPr w:leftFromText="180" w:rightFromText="180" w:vertAnchor="text" w:tblpY="50"/>
        <w:tblW w:w="5000" w:type="pct"/>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2732"/>
        <w:gridCol w:w="1380"/>
        <w:gridCol w:w="2351"/>
        <w:gridCol w:w="1337"/>
      </w:tblGrid>
      <w:tr w:rsidR="003B6FB4" w:rsidRPr="00F74C9E" w14:paraId="3ABDBDF9" w14:textId="77777777" w:rsidTr="001B0766">
        <w:trPr>
          <w:trHeight w:val="261"/>
        </w:trPr>
        <w:tc>
          <w:tcPr>
            <w:tcW w:w="833" w:type="pct"/>
            <w:tcBorders>
              <w:top w:val="single" w:sz="4" w:space="0" w:color="auto"/>
              <w:bottom w:val="single" w:sz="4" w:space="0" w:color="auto"/>
            </w:tcBorders>
            <w:vAlign w:val="center"/>
          </w:tcPr>
          <w:p w14:paraId="55F70A1D" w14:textId="77777777" w:rsidR="003A496A" w:rsidRPr="00F74C9E" w:rsidRDefault="003A496A" w:rsidP="003B6FB4">
            <w:pPr>
              <w:jc w:val="center"/>
              <w:rPr>
                <w:rFonts w:eastAsia="楷体_GB2312"/>
                <w:b/>
              </w:rPr>
            </w:pPr>
            <w:r w:rsidRPr="00F74C9E">
              <w:rPr>
                <w:rFonts w:eastAsia="楷体_GB2312"/>
                <w:b/>
                <w:lang w:eastAsia="zh-CN"/>
              </w:rPr>
              <w:t>Indices ID</w:t>
            </w:r>
          </w:p>
        </w:tc>
        <w:tc>
          <w:tcPr>
            <w:tcW w:w="1459" w:type="pct"/>
            <w:tcBorders>
              <w:top w:val="single" w:sz="4" w:space="0" w:color="auto"/>
              <w:bottom w:val="single" w:sz="4" w:space="0" w:color="auto"/>
            </w:tcBorders>
            <w:vAlign w:val="center"/>
          </w:tcPr>
          <w:p w14:paraId="014BDAAC" w14:textId="77777777" w:rsidR="003A496A" w:rsidRPr="00F74C9E" w:rsidRDefault="003A496A" w:rsidP="003B6FB4">
            <w:pPr>
              <w:jc w:val="center"/>
              <w:rPr>
                <w:rFonts w:eastAsia="楷体_GB2312"/>
                <w:b/>
              </w:rPr>
            </w:pPr>
            <w:r w:rsidRPr="00F74C9E">
              <w:rPr>
                <w:rFonts w:eastAsia="楷体_GB2312"/>
                <w:b/>
                <w:lang w:eastAsia="zh-CN"/>
              </w:rPr>
              <w:t>Indices Calculation</w:t>
            </w:r>
          </w:p>
        </w:tc>
        <w:tc>
          <w:tcPr>
            <w:tcW w:w="1993" w:type="pct"/>
            <w:gridSpan w:val="2"/>
            <w:tcBorders>
              <w:top w:val="single" w:sz="4" w:space="0" w:color="auto"/>
              <w:bottom w:val="single" w:sz="4" w:space="0" w:color="auto"/>
            </w:tcBorders>
            <w:vAlign w:val="center"/>
          </w:tcPr>
          <w:p w14:paraId="5610ADAF" w14:textId="77777777" w:rsidR="003A496A" w:rsidRPr="00F74C9E" w:rsidRDefault="003A496A" w:rsidP="003B6FB4">
            <w:pPr>
              <w:jc w:val="center"/>
              <w:rPr>
                <w:rFonts w:eastAsia="楷体_GB2312"/>
                <w:b/>
                <w:lang w:eastAsia="zh-CN"/>
              </w:rPr>
            </w:pPr>
            <w:r w:rsidRPr="00F74C9E">
              <w:rPr>
                <w:rFonts w:eastAsia="楷体_GB2312"/>
                <w:b/>
                <w:lang w:eastAsia="zh-CN"/>
              </w:rPr>
              <w:t xml:space="preserve">SPE Calculation </w:t>
            </w:r>
            <w:r>
              <w:rPr>
                <w:rFonts w:eastAsia="楷体_GB2312"/>
                <w:b/>
                <w:lang w:eastAsia="zh-CN"/>
              </w:rPr>
              <w:t>B</w:t>
            </w:r>
            <w:r w:rsidRPr="00F74C9E">
              <w:rPr>
                <w:rFonts w:eastAsia="楷体_GB2312"/>
                <w:b/>
                <w:lang w:eastAsia="zh-CN"/>
              </w:rPr>
              <w:t xml:space="preserve">ased on </w:t>
            </w:r>
            <w:r>
              <w:rPr>
                <w:rFonts w:eastAsia="楷体_GB2312"/>
                <w:b/>
                <w:lang w:eastAsia="zh-CN"/>
              </w:rPr>
              <w:t>I</w:t>
            </w:r>
            <w:r w:rsidRPr="00F74C9E">
              <w:rPr>
                <w:rFonts w:eastAsia="楷体_GB2312"/>
                <w:b/>
                <w:lang w:eastAsia="zh-CN"/>
              </w:rPr>
              <w:t>ndices</w:t>
            </w:r>
          </w:p>
        </w:tc>
        <w:tc>
          <w:tcPr>
            <w:tcW w:w="714" w:type="pct"/>
            <w:tcBorders>
              <w:top w:val="single" w:sz="4" w:space="0" w:color="auto"/>
              <w:bottom w:val="single" w:sz="4" w:space="0" w:color="auto"/>
            </w:tcBorders>
            <w:vAlign w:val="center"/>
          </w:tcPr>
          <w:p w14:paraId="58E3EB11" w14:textId="77777777" w:rsidR="003A496A" w:rsidRPr="00F74C9E" w:rsidRDefault="003A496A" w:rsidP="003B6FB4">
            <w:pPr>
              <w:jc w:val="center"/>
              <w:rPr>
                <w:rFonts w:eastAsia="楷体_GB2312"/>
                <w:b/>
              </w:rPr>
            </w:pPr>
            <w:r w:rsidRPr="00F74C9E">
              <w:rPr>
                <w:rFonts w:eastAsia="楷体_GB2312"/>
                <w:b/>
              </w:rPr>
              <w:t>Source</w:t>
            </w:r>
          </w:p>
        </w:tc>
      </w:tr>
      <w:tr w:rsidR="003B6FB4" w:rsidRPr="00F74C9E" w14:paraId="09592352" w14:textId="77777777" w:rsidTr="001B0766">
        <w:trPr>
          <w:trHeight w:val="701"/>
        </w:trPr>
        <w:tc>
          <w:tcPr>
            <w:tcW w:w="833" w:type="pct"/>
            <w:vMerge w:val="restart"/>
            <w:tcBorders>
              <w:top w:val="single" w:sz="4" w:space="0" w:color="auto"/>
            </w:tcBorders>
            <w:vAlign w:val="center"/>
          </w:tcPr>
          <w:p w14:paraId="3F2691BE" w14:textId="77777777" w:rsidR="003B6FB4" w:rsidRDefault="003A496A" w:rsidP="003B6FB4">
            <w:pPr>
              <w:jc w:val="center"/>
              <w:rPr>
                <w:rFonts w:eastAsiaTheme="minorEastAsia"/>
                <w:color w:val="000000" w:themeColor="text1"/>
              </w:rPr>
            </w:pPr>
            <w:r w:rsidRPr="00F74C9E">
              <w:rPr>
                <w:rFonts w:eastAsiaTheme="minorEastAsia"/>
                <w:color w:val="000000" w:themeColor="text1"/>
              </w:rPr>
              <w:t xml:space="preserve">Mean </w:t>
            </w:r>
          </w:p>
          <w:p w14:paraId="23D1162F" w14:textId="77777777" w:rsidR="003B6FB4" w:rsidRDefault="003A496A" w:rsidP="003B6FB4">
            <w:pPr>
              <w:jc w:val="center"/>
              <w:rPr>
                <w:rFonts w:eastAsiaTheme="minorEastAsia"/>
                <w:color w:val="000000" w:themeColor="text1"/>
              </w:rPr>
            </w:pPr>
            <w:r w:rsidRPr="00F74C9E">
              <w:rPr>
                <w:rFonts w:eastAsiaTheme="minorEastAsia"/>
                <w:color w:val="000000" w:themeColor="text1"/>
              </w:rPr>
              <w:t xml:space="preserve">Reaction </w:t>
            </w:r>
            <w:r w:rsidR="003B6FB4">
              <w:rPr>
                <w:rFonts w:eastAsiaTheme="minorEastAsia"/>
                <w:color w:val="000000" w:themeColor="text1"/>
              </w:rPr>
              <w:t>T</w:t>
            </w:r>
            <w:r w:rsidRPr="00F74C9E">
              <w:rPr>
                <w:rFonts w:eastAsiaTheme="minorEastAsia"/>
                <w:color w:val="000000" w:themeColor="text1"/>
              </w:rPr>
              <w:t>imes</w:t>
            </w:r>
          </w:p>
          <w:p w14:paraId="1C2DC849" w14:textId="274CD5A7" w:rsidR="003A496A" w:rsidRPr="00F74C9E" w:rsidRDefault="003A496A" w:rsidP="003B6FB4">
            <w:pPr>
              <w:jc w:val="center"/>
              <w:rPr>
                <w:rFonts w:eastAsiaTheme="minorEastAsia"/>
                <w:color w:val="000000" w:themeColor="text1"/>
              </w:rPr>
            </w:pPr>
            <w:r w:rsidRPr="00F74C9E">
              <w:rPr>
                <w:rFonts w:eastAsiaTheme="minorEastAsia"/>
                <w:color w:val="000000" w:themeColor="text1"/>
              </w:rPr>
              <w:t xml:space="preserve"> (RT)</w:t>
            </w:r>
          </w:p>
          <w:p w14:paraId="23694F4B" w14:textId="77777777" w:rsidR="003A496A" w:rsidRPr="00F74C9E" w:rsidRDefault="003A496A" w:rsidP="003B6FB4">
            <w:pPr>
              <w:jc w:val="center"/>
              <w:rPr>
                <w:rFonts w:eastAsiaTheme="minorEastAsia"/>
                <w:color w:val="000000" w:themeColor="text1"/>
                <w:lang w:eastAsia="zh-CN"/>
              </w:rPr>
            </w:pPr>
          </w:p>
        </w:tc>
        <w:tc>
          <w:tcPr>
            <w:tcW w:w="1459" w:type="pct"/>
            <w:vMerge w:val="restart"/>
            <w:tcBorders>
              <w:top w:val="single" w:sz="4" w:space="0" w:color="auto"/>
            </w:tcBorders>
            <w:vAlign w:val="center"/>
          </w:tcPr>
          <w:p w14:paraId="1A13C19F" w14:textId="77777777" w:rsidR="003A496A" w:rsidRPr="00F74C9E" w:rsidRDefault="00600325" w:rsidP="003B6FB4">
            <w:pPr>
              <w:jc w:val="center"/>
              <w:rPr>
                <w:rFonts w:eastAsiaTheme="minorEastAsia"/>
                <w:color w:val="000000" w:themeColor="text1"/>
              </w:rPr>
            </w:pPr>
            <m:oMathPara>
              <m:oMath>
                <m:f>
                  <m:fPr>
                    <m:ctrlPr>
                      <w:ins w:id="33" w:author="Zheng Liu" w:date="2022-05-16T20:07:00Z">
                        <w:rPr>
                          <w:rFonts w:ascii="Cambria Math" w:eastAsiaTheme="minorEastAsia" w:hAnsi="Cambria Math"/>
                          <w:color w:val="000000" w:themeColor="text1"/>
                        </w:rPr>
                      </w:ins>
                    </m:ctrlPr>
                  </m:fPr>
                  <m:num>
                    <m:nary>
                      <m:naryPr>
                        <m:chr m:val="∑"/>
                        <m:limLoc m:val="undOvr"/>
                        <m:subHide m:val="1"/>
                        <m:supHide m:val="1"/>
                        <m:ctrlPr>
                          <w:ins w:id="34" w:author="Zheng Liu" w:date="2022-05-16T20:07:00Z">
                            <w:rPr>
                              <w:rFonts w:ascii="Cambria Math" w:eastAsiaTheme="minorEastAsia" w:hAnsi="Cambria Math"/>
                              <w:color w:val="000000" w:themeColor="text1"/>
                            </w:rPr>
                          </w:ins>
                        </m:ctrlPr>
                      </m:naryPr>
                      <m:sub/>
                      <m:sup/>
                      <m:e>
                        <m:r>
                          <w:rPr>
                            <w:rFonts w:ascii="Cambria Math" w:eastAsiaTheme="minorEastAsia" w:hAnsi="Cambria Math"/>
                            <w:color w:val="000000" w:themeColor="text1"/>
                          </w:rPr>
                          <m:t>RT</m:t>
                        </m:r>
                      </m:e>
                    </m:nary>
                    <m:r>
                      <m:rPr>
                        <m:sty m:val="p"/>
                      </m:rPr>
                      <w:rPr>
                        <w:rFonts w:ascii="Cambria Math" w:eastAsiaTheme="minorEastAsia" w:hAnsi="Cambria Math"/>
                        <w:color w:val="000000" w:themeColor="text1"/>
                      </w:rPr>
                      <m:t xml:space="preserve"> </m:t>
                    </m:r>
                  </m:num>
                  <m:den>
                    <m:r>
                      <w:rPr>
                        <w:rFonts w:ascii="Cambria Math" w:eastAsiaTheme="minorEastAsia" w:hAnsi="Cambria Math"/>
                        <w:color w:val="000000" w:themeColor="text1"/>
                      </w:rPr>
                      <m:t>n</m:t>
                    </m:r>
                    <m:r>
                      <m:rPr>
                        <m:sty m:val="p"/>
                      </m:rPr>
                      <w:rPr>
                        <w:rFonts w:ascii="Cambria Math" w:eastAsiaTheme="minorEastAsia" w:hAnsi="Cambria Math"/>
                        <w:color w:val="000000" w:themeColor="text1"/>
                      </w:rPr>
                      <m:t>(</m:t>
                    </m:r>
                    <m:r>
                      <w:rPr>
                        <w:rFonts w:ascii="Cambria Math" w:eastAsiaTheme="minorEastAsia" w:hAnsi="Cambria Math"/>
                        <w:color w:val="000000" w:themeColor="text1"/>
                      </w:rPr>
                      <m:t>trials</m:t>
                    </m:r>
                    <m:r>
                      <m:rPr>
                        <m:sty m:val="p"/>
                      </m:rPr>
                      <w:rPr>
                        <w:rFonts w:ascii="Cambria Math" w:eastAsiaTheme="minorEastAsia" w:hAnsi="Cambria Math"/>
                        <w:color w:val="000000" w:themeColor="text1"/>
                      </w:rPr>
                      <m:t>)</m:t>
                    </m:r>
                  </m:den>
                </m:f>
              </m:oMath>
            </m:oMathPara>
          </w:p>
          <w:p w14:paraId="02F7AE48" w14:textId="77777777" w:rsidR="003A496A" w:rsidRPr="00F74C9E" w:rsidRDefault="003A496A" w:rsidP="003B6FB4">
            <w:pPr>
              <w:jc w:val="center"/>
              <w:rPr>
                <w:rFonts w:eastAsiaTheme="minorEastAsia"/>
                <w:color w:val="000000" w:themeColor="text1"/>
              </w:rPr>
            </w:pPr>
          </w:p>
        </w:tc>
        <w:tc>
          <w:tcPr>
            <w:tcW w:w="737" w:type="pct"/>
            <w:tcBorders>
              <w:top w:val="single" w:sz="4" w:space="0" w:color="auto"/>
              <w:bottom w:val="single" w:sz="4" w:space="0" w:color="auto"/>
            </w:tcBorders>
            <w:vAlign w:val="center"/>
          </w:tcPr>
          <w:p w14:paraId="72E5B880" w14:textId="77777777" w:rsidR="003A496A" w:rsidRPr="00F74C9E" w:rsidRDefault="003A496A" w:rsidP="003B6FB4">
            <w:pPr>
              <w:jc w:val="center"/>
              <w:rPr>
                <w:rFonts w:eastAsiaTheme="minorEastAsia"/>
                <w:color w:val="000000" w:themeColor="text1"/>
              </w:rPr>
            </w:pPr>
            <w:r w:rsidRPr="00F74C9E">
              <w:rPr>
                <w:rFonts w:eastAsiaTheme="minorEastAsia"/>
                <w:color w:val="000000" w:themeColor="text1"/>
              </w:rPr>
              <w:t>Type 1 calculation</w:t>
            </w:r>
          </w:p>
        </w:tc>
        <w:tc>
          <w:tcPr>
            <w:tcW w:w="1256" w:type="pct"/>
            <w:tcBorders>
              <w:top w:val="single" w:sz="4" w:space="0" w:color="auto"/>
              <w:bottom w:val="single" w:sz="4" w:space="0" w:color="auto"/>
            </w:tcBorders>
            <w:vAlign w:val="center"/>
          </w:tcPr>
          <w:p w14:paraId="71E3F71E" w14:textId="6F50B405" w:rsidR="003A496A" w:rsidRPr="00F74C9E" w:rsidRDefault="003C7C1D" w:rsidP="003B6FB4">
            <w:pPr>
              <w:jc w:val="center"/>
              <w:rPr>
                <w:rFonts w:eastAsiaTheme="minorEastAsia"/>
                <w:color w:val="000000" w:themeColor="text1"/>
              </w:rPr>
            </w:pPr>
            <w:r>
              <w:rPr>
                <w:rFonts w:eastAsiaTheme="minorEastAsia"/>
                <w:color w:val="000000" w:themeColor="text1"/>
              </w:rPr>
              <w:t>S</w:t>
            </w:r>
            <w:r w:rsidR="00FC2CA4">
              <w:rPr>
                <w:rFonts w:eastAsiaTheme="minorEastAsia"/>
                <w:color w:val="000000" w:themeColor="text1"/>
              </w:rPr>
              <w:t>elf</w:t>
            </w:r>
            <w:r w:rsidR="003B6FB4" w:rsidRPr="003B6FB4">
              <w:rPr>
                <w:rFonts w:eastAsiaTheme="minorEastAsia"/>
                <w:color w:val="000000" w:themeColor="text1"/>
                <w:vertAlign w:val="subscript"/>
              </w:rPr>
              <w:t>(</w:t>
            </w:r>
            <w:r w:rsidR="003A496A" w:rsidRPr="00FC2CA4">
              <w:rPr>
                <w:rFonts w:eastAsiaTheme="minorEastAsia" w:hint="eastAsia"/>
                <w:color w:val="000000" w:themeColor="text1"/>
                <w:vertAlign w:val="subscript"/>
                <w:lang w:eastAsia="zh-CN"/>
              </w:rPr>
              <w:t>m</w:t>
            </w:r>
            <w:r w:rsidR="003A496A" w:rsidRPr="00FC2CA4">
              <w:rPr>
                <w:rFonts w:eastAsiaTheme="minorEastAsia"/>
                <w:color w:val="000000" w:themeColor="text1"/>
                <w:vertAlign w:val="subscript"/>
              </w:rPr>
              <w:t>atch</w:t>
            </w:r>
            <w:r w:rsidR="003B6FB4">
              <w:rPr>
                <w:rFonts w:eastAsiaTheme="minorEastAsia"/>
                <w:color w:val="000000" w:themeColor="text1"/>
                <w:vertAlign w:val="subscript"/>
              </w:rPr>
              <w:t>)</w:t>
            </w:r>
            <w:r w:rsidR="003A496A">
              <w:rPr>
                <w:rFonts w:eastAsiaTheme="minorEastAsia"/>
                <w:color w:val="000000" w:themeColor="text1"/>
              </w:rPr>
              <w:t xml:space="preserve"> </w:t>
            </w:r>
            <w:r w:rsidR="003B6FB4">
              <w:rPr>
                <w:rFonts w:eastAsiaTheme="minorEastAsia"/>
                <w:color w:val="000000" w:themeColor="text1"/>
              </w:rPr>
              <w:t>-</w:t>
            </w:r>
            <w:r w:rsidR="00FC2CA4">
              <w:rPr>
                <w:rFonts w:eastAsiaTheme="minorEastAsia"/>
                <w:color w:val="000000" w:themeColor="text1"/>
              </w:rPr>
              <w:t>Other</w:t>
            </w:r>
            <w:r w:rsidR="003B6FB4" w:rsidRPr="003B6FB4">
              <w:rPr>
                <w:rFonts w:eastAsiaTheme="minorEastAsia"/>
                <w:color w:val="000000" w:themeColor="text1"/>
                <w:vertAlign w:val="subscript"/>
              </w:rPr>
              <w:t>(</w:t>
            </w:r>
            <w:r w:rsidR="003A496A" w:rsidRPr="00FC2CA4">
              <w:rPr>
                <w:rFonts w:eastAsiaTheme="minorEastAsia"/>
                <w:color w:val="000000" w:themeColor="text1"/>
                <w:vertAlign w:val="subscript"/>
              </w:rPr>
              <w:t>match</w:t>
            </w:r>
            <w:r w:rsidR="003B6FB4">
              <w:rPr>
                <w:rFonts w:eastAsiaTheme="minorEastAsia"/>
                <w:color w:val="000000" w:themeColor="text1"/>
                <w:vertAlign w:val="subscript"/>
              </w:rPr>
              <w:t>)</w:t>
            </w:r>
          </w:p>
        </w:tc>
        <w:tc>
          <w:tcPr>
            <w:tcW w:w="714" w:type="pct"/>
            <w:tcBorders>
              <w:top w:val="single" w:sz="4" w:space="0" w:color="auto"/>
            </w:tcBorders>
            <w:vAlign w:val="center"/>
          </w:tcPr>
          <w:p w14:paraId="518C2AF7" w14:textId="3110AB52" w:rsidR="003A496A" w:rsidRPr="00F74C9E" w:rsidRDefault="00534451" w:rsidP="003B6FB4">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B6FB4" w:rsidRPr="00F74C9E" w14:paraId="24A21902" w14:textId="77777777" w:rsidTr="001B0766">
        <w:trPr>
          <w:trHeight w:val="696"/>
        </w:trPr>
        <w:tc>
          <w:tcPr>
            <w:tcW w:w="833" w:type="pct"/>
            <w:vMerge/>
            <w:vAlign w:val="center"/>
          </w:tcPr>
          <w:p w14:paraId="3BACAF3F" w14:textId="77777777" w:rsidR="003A496A" w:rsidRPr="00F74C9E" w:rsidRDefault="003A496A" w:rsidP="003B6FB4">
            <w:pPr>
              <w:jc w:val="center"/>
              <w:rPr>
                <w:rFonts w:eastAsiaTheme="minorEastAsia"/>
                <w:color w:val="000000" w:themeColor="text1"/>
              </w:rPr>
            </w:pPr>
          </w:p>
        </w:tc>
        <w:tc>
          <w:tcPr>
            <w:tcW w:w="1459" w:type="pct"/>
            <w:vMerge/>
            <w:vAlign w:val="center"/>
          </w:tcPr>
          <w:p w14:paraId="6ACBCF0A" w14:textId="77777777" w:rsidR="003A496A" w:rsidRPr="00F74C9E" w:rsidRDefault="003A496A" w:rsidP="003B6FB4">
            <w:pPr>
              <w:jc w:val="center"/>
              <w:rPr>
                <w:rFonts w:eastAsiaTheme="minorEastAsia"/>
                <w:color w:val="000000" w:themeColor="text1"/>
              </w:rPr>
            </w:pPr>
          </w:p>
        </w:tc>
        <w:tc>
          <w:tcPr>
            <w:tcW w:w="737" w:type="pct"/>
            <w:tcBorders>
              <w:top w:val="single" w:sz="4" w:space="0" w:color="auto"/>
            </w:tcBorders>
            <w:vAlign w:val="center"/>
          </w:tcPr>
          <w:p w14:paraId="27D29398" w14:textId="77777777" w:rsidR="003A496A" w:rsidRPr="00F74C9E" w:rsidRDefault="003A496A" w:rsidP="003B6FB4">
            <w:pPr>
              <w:jc w:val="center"/>
              <w:rPr>
                <w:rFonts w:eastAsiaTheme="minorEastAsia"/>
                <w:color w:val="000000" w:themeColor="text1"/>
              </w:rPr>
            </w:pPr>
            <w:r w:rsidRPr="00F74C9E">
              <w:rPr>
                <w:rFonts w:eastAsiaTheme="minorEastAsia"/>
                <w:color w:val="000000" w:themeColor="text1"/>
              </w:rPr>
              <w:t>Type 2 calculation</w:t>
            </w:r>
          </w:p>
        </w:tc>
        <w:tc>
          <w:tcPr>
            <w:tcW w:w="1256" w:type="pct"/>
            <w:tcBorders>
              <w:top w:val="single" w:sz="4" w:space="0" w:color="auto"/>
            </w:tcBorders>
            <w:vAlign w:val="center"/>
          </w:tcPr>
          <w:p w14:paraId="5474E37E" w14:textId="2497D870" w:rsidR="003A496A" w:rsidRPr="00F74C9E" w:rsidRDefault="00FC2CA4" w:rsidP="003B6FB4">
            <w:pPr>
              <w:jc w:val="center"/>
              <w:rPr>
                <w:rFonts w:eastAsiaTheme="minorEastAsia"/>
                <w:color w:val="000000" w:themeColor="text1"/>
              </w:rPr>
            </w:pPr>
            <w:r>
              <w:rPr>
                <w:rFonts w:eastAsiaTheme="minorEastAsia"/>
                <w:color w:val="000000" w:themeColor="text1"/>
              </w:rPr>
              <w:t>Self</w:t>
            </w:r>
            <w:r w:rsidR="003B6FB4" w:rsidRPr="003B6FB4">
              <w:rPr>
                <w:rFonts w:eastAsiaTheme="minorEastAsia"/>
                <w:color w:val="000000" w:themeColor="text1"/>
                <w:vertAlign w:val="subscript"/>
              </w:rPr>
              <w:t>(</w:t>
            </w:r>
            <w:r w:rsidR="003A496A" w:rsidRPr="00FC2CA4">
              <w:rPr>
                <w:rFonts w:eastAsiaTheme="minorEastAsia"/>
                <w:color w:val="000000" w:themeColor="text1"/>
                <w:vertAlign w:val="subscript"/>
              </w:rPr>
              <w:t>all</w:t>
            </w:r>
            <w:r w:rsidR="003B6FB4">
              <w:rPr>
                <w:rFonts w:eastAsiaTheme="minorEastAsia"/>
                <w:color w:val="000000" w:themeColor="text1"/>
                <w:vertAlign w:val="subscript"/>
              </w:rPr>
              <w:t>)</w:t>
            </w:r>
            <w:r w:rsidR="003A496A" w:rsidRPr="00FC2CA4">
              <w:rPr>
                <w:rFonts w:eastAsiaTheme="minorEastAsia"/>
                <w:color w:val="000000" w:themeColor="text1"/>
              </w:rPr>
              <w:t xml:space="preserve"> </w:t>
            </w:r>
            <w:r w:rsidR="003B6FB4">
              <w:rPr>
                <w:rFonts w:eastAsiaTheme="minorEastAsia"/>
                <w:color w:val="000000" w:themeColor="text1"/>
              </w:rPr>
              <w:t xml:space="preserve">- </w:t>
            </w:r>
            <w:r>
              <w:rPr>
                <w:rFonts w:eastAsiaTheme="minorEastAsia"/>
                <w:color w:val="000000" w:themeColor="text1"/>
              </w:rPr>
              <w:t>Other</w:t>
            </w:r>
            <w:r w:rsidR="003B6FB4" w:rsidRPr="003B6FB4">
              <w:rPr>
                <w:rFonts w:eastAsiaTheme="minorEastAsia"/>
                <w:color w:val="000000" w:themeColor="text1"/>
                <w:vertAlign w:val="subscript"/>
              </w:rPr>
              <w:t>(</w:t>
            </w:r>
            <w:r w:rsidR="003A496A" w:rsidRPr="00FC2CA4">
              <w:rPr>
                <w:rFonts w:eastAsiaTheme="minorEastAsia"/>
                <w:color w:val="000000" w:themeColor="text1"/>
                <w:vertAlign w:val="subscript"/>
              </w:rPr>
              <w:t>all</w:t>
            </w:r>
            <w:r w:rsidR="003B6FB4">
              <w:rPr>
                <w:rFonts w:eastAsiaTheme="minorEastAsia"/>
                <w:color w:val="000000" w:themeColor="text1"/>
                <w:vertAlign w:val="subscript"/>
              </w:rPr>
              <w:t>)</w:t>
            </w:r>
          </w:p>
        </w:tc>
        <w:tc>
          <w:tcPr>
            <w:tcW w:w="714" w:type="pct"/>
            <w:vAlign w:val="center"/>
          </w:tcPr>
          <w:p w14:paraId="2348383C" w14:textId="3C5D6AE8" w:rsidR="003A496A" w:rsidRPr="00F74C9E" w:rsidRDefault="00534451" w:rsidP="003B6FB4">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B6FB4" w:rsidRPr="00F74C9E" w14:paraId="2BEE1EED" w14:textId="77777777" w:rsidTr="001B0766">
        <w:trPr>
          <w:trHeight w:val="835"/>
        </w:trPr>
        <w:tc>
          <w:tcPr>
            <w:tcW w:w="833" w:type="pct"/>
            <w:vAlign w:val="center"/>
          </w:tcPr>
          <w:p w14:paraId="79A638F1" w14:textId="77777777" w:rsidR="003A496A" w:rsidRPr="00F74C9E" w:rsidRDefault="003A496A" w:rsidP="003B6FB4">
            <w:pPr>
              <w:jc w:val="center"/>
              <w:rPr>
                <w:rFonts w:eastAsiaTheme="minorEastAsia"/>
                <w:color w:val="000000" w:themeColor="text1"/>
              </w:rPr>
            </w:pPr>
            <w:r w:rsidRPr="00F74C9E">
              <w:rPr>
                <w:rFonts w:eastAsiaTheme="minorEastAsia"/>
                <w:color w:val="000000" w:themeColor="text1"/>
              </w:rPr>
              <w:t>Accuracy (ACC)</w:t>
            </w:r>
          </w:p>
        </w:tc>
        <w:tc>
          <w:tcPr>
            <w:tcW w:w="1459" w:type="pct"/>
            <w:vAlign w:val="center"/>
          </w:tcPr>
          <w:p w14:paraId="78E35FDF" w14:textId="77777777" w:rsidR="003A496A" w:rsidRPr="00F74C9E" w:rsidRDefault="00600325" w:rsidP="003B6FB4">
            <w:pPr>
              <w:jc w:val="center"/>
              <w:rPr>
                <w:rFonts w:eastAsiaTheme="minorEastAsia"/>
                <w:color w:val="000000" w:themeColor="text1"/>
              </w:rPr>
            </w:pPr>
            <m:oMathPara>
              <m:oMath>
                <m:f>
                  <m:fPr>
                    <m:ctrlPr>
                      <w:ins w:id="35" w:author="Zheng Liu" w:date="2022-05-16T20:07:00Z">
                        <w:rPr>
                          <w:rFonts w:ascii="Cambria Math" w:eastAsiaTheme="minorEastAsia" w:hAnsi="Cambria Math"/>
                          <w:i/>
                          <w:color w:val="000000" w:themeColor="text1"/>
                        </w:rPr>
                      </w:ins>
                    </m:ctrlPr>
                  </m:fPr>
                  <m:num>
                    <m:r>
                      <w:rPr>
                        <w:rFonts w:ascii="Cambria Math" w:eastAsiaTheme="minorEastAsia" w:hAnsi="Cambria Math" w:hint="eastAsia"/>
                        <w:color w:val="000000" w:themeColor="text1"/>
                        <w:lang w:eastAsia="zh-CN"/>
                      </w:rPr>
                      <m:t>n</m:t>
                    </m:r>
                    <m:d>
                      <m:dPr>
                        <m:ctrlPr>
                          <w:ins w:id="36"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correct response</m:t>
                        </m:r>
                      </m:e>
                    </m:d>
                  </m:num>
                  <m:den>
                    <m:r>
                      <w:rPr>
                        <w:rFonts w:ascii="Cambria Math" w:eastAsiaTheme="minorEastAsia" w:hAnsi="Cambria Math" w:hint="eastAsia"/>
                        <w:color w:val="000000" w:themeColor="text1"/>
                        <w:lang w:eastAsia="zh-CN"/>
                      </w:rPr>
                      <m:t>n</m:t>
                    </m:r>
                    <m:d>
                      <m:dPr>
                        <m:ctrlPr>
                          <w:ins w:id="37"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total respose</m:t>
                        </m:r>
                      </m:e>
                    </m:d>
                  </m:den>
                </m:f>
              </m:oMath>
            </m:oMathPara>
          </w:p>
        </w:tc>
        <w:tc>
          <w:tcPr>
            <w:tcW w:w="1993" w:type="pct"/>
            <w:gridSpan w:val="2"/>
            <w:vAlign w:val="center"/>
          </w:tcPr>
          <w:p w14:paraId="45E1E4A0" w14:textId="68135406" w:rsidR="003A496A" w:rsidRPr="00F74C9E" w:rsidRDefault="003B6FB4" w:rsidP="003B6FB4">
            <w:pPr>
              <w:jc w:val="center"/>
              <w:rPr>
                <w:rFonts w:eastAsiaTheme="minorEastAsia"/>
                <w:color w:val="000000" w:themeColor="text1"/>
              </w:rPr>
            </w:pPr>
            <w:r w:rsidRPr="00F74C9E">
              <w:rPr>
                <w:rFonts w:eastAsiaTheme="minorEastAsia"/>
                <w:color w:val="000000" w:themeColor="text1"/>
                <w:lang w:eastAsia="zh-CN"/>
              </w:rPr>
              <w:t>S</w:t>
            </w:r>
            <w:r>
              <w:rPr>
                <w:rFonts w:eastAsiaTheme="minorEastAsia"/>
                <w:color w:val="000000" w:themeColor="text1"/>
              </w:rPr>
              <w:t>elf</w:t>
            </w:r>
            <w:r w:rsidRPr="003B6FB4">
              <w:rPr>
                <w:rFonts w:eastAsiaTheme="minorEastAsia"/>
                <w:color w:val="000000" w:themeColor="text1"/>
                <w:vertAlign w:val="subscript"/>
              </w:rPr>
              <w:t>(</w:t>
            </w:r>
            <w:r w:rsidR="003A496A" w:rsidRPr="003B6FB4">
              <w:rPr>
                <w:rFonts w:eastAsiaTheme="minorEastAsia"/>
                <w:color w:val="000000" w:themeColor="text1"/>
                <w:vertAlign w:val="subscript"/>
              </w:rPr>
              <w:t>match)</w:t>
            </w:r>
            <w:r w:rsidR="003A496A" w:rsidRPr="00F74C9E">
              <w:rPr>
                <w:rFonts w:eastAsiaTheme="minorEastAsia"/>
                <w:color w:val="000000" w:themeColor="text1"/>
              </w:rPr>
              <w:t xml:space="preserve"> </w:t>
            </w:r>
            <w:r>
              <w:rPr>
                <w:rFonts w:eastAsiaTheme="minorEastAsia"/>
                <w:color w:val="000000" w:themeColor="text1"/>
              </w:rPr>
              <w:t xml:space="preserve">- </w:t>
            </w:r>
            <w:r w:rsidR="00FC2CA4">
              <w:rPr>
                <w:rFonts w:eastAsiaTheme="minorEastAsia"/>
                <w:color w:val="000000" w:themeColor="text1"/>
              </w:rPr>
              <w:t>O</w:t>
            </w:r>
            <w:r>
              <w:rPr>
                <w:rFonts w:eastAsiaTheme="minorEastAsia"/>
                <w:color w:val="000000" w:themeColor="text1"/>
              </w:rPr>
              <w:t>ther</w:t>
            </w:r>
            <w:r w:rsidRPr="003B6FB4">
              <w:rPr>
                <w:rFonts w:eastAsiaTheme="minorEastAsia"/>
                <w:color w:val="000000" w:themeColor="text1"/>
                <w:vertAlign w:val="subscript"/>
              </w:rPr>
              <w:t>(</w:t>
            </w:r>
            <w:r w:rsidR="003A496A" w:rsidRPr="003B6FB4">
              <w:rPr>
                <w:rFonts w:eastAsiaTheme="minorEastAsia"/>
                <w:color w:val="000000" w:themeColor="text1"/>
                <w:vertAlign w:val="subscript"/>
              </w:rPr>
              <w:t>match</w:t>
            </w:r>
            <w:r w:rsidRPr="003B6FB4">
              <w:rPr>
                <w:rFonts w:eastAsiaTheme="minorEastAsia"/>
                <w:color w:val="000000" w:themeColor="text1"/>
                <w:vertAlign w:val="subscript"/>
              </w:rPr>
              <w:t>)</w:t>
            </w:r>
          </w:p>
        </w:tc>
        <w:tc>
          <w:tcPr>
            <w:tcW w:w="714" w:type="pct"/>
            <w:vAlign w:val="center"/>
          </w:tcPr>
          <w:p w14:paraId="060C9649" w14:textId="3B184682" w:rsidR="003A496A" w:rsidRPr="00F74C9E" w:rsidRDefault="00534451" w:rsidP="003B6FB4">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B6FB4" w:rsidRPr="00F74C9E" w14:paraId="18DBC3D1" w14:textId="77777777" w:rsidTr="001B0766">
        <w:trPr>
          <w:trHeight w:val="831"/>
        </w:trPr>
        <w:tc>
          <w:tcPr>
            <w:tcW w:w="833" w:type="pct"/>
            <w:vAlign w:val="center"/>
          </w:tcPr>
          <w:p w14:paraId="69252A9C" w14:textId="7E452EEF" w:rsidR="003A496A" w:rsidRPr="00F74C9E" w:rsidRDefault="003B6FB4" w:rsidP="003B6FB4">
            <w:pPr>
              <w:jc w:val="center"/>
              <w:rPr>
                <w:rFonts w:eastAsiaTheme="minorEastAsia"/>
                <w:color w:val="000000" w:themeColor="text1"/>
              </w:rPr>
            </w:pPr>
            <w:r w:rsidRPr="003B6FB4">
              <w:rPr>
                <w:rFonts w:eastAsiaTheme="minorEastAsia"/>
                <w:i/>
                <w:color w:val="000000" w:themeColor="text1"/>
              </w:rPr>
              <w:t>D</w:t>
            </w:r>
            <w:r>
              <w:rPr>
                <w:rFonts w:eastAsiaTheme="minorEastAsia"/>
                <w:color w:val="000000" w:themeColor="text1"/>
              </w:rPr>
              <w:t xml:space="preserve"> </w:t>
            </w:r>
            <w:r w:rsidR="003A496A" w:rsidRPr="00F74C9E">
              <w:rPr>
                <w:rFonts w:eastAsiaTheme="minorEastAsia"/>
                <w:color w:val="000000" w:themeColor="text1"/>
              </w:rPr>
              <w:t>prime</w:t>
            </w:r>
          </w:p>
        </w:tc>
        <w:tc>
          <w:tcPr>
            <w:tcW w:w="1459" w:type="pct"/>
            <w:vAlign w:val="center"/>
          </w:tcPr>
          <w:p w14:paraId="4682718C" w14:textId="77777777" w:rsidR="003B6FB4" w:rsidRPr="003B6FB4" w:rsidRDefault="00600325" w:rsidP="003B6FB4">
            <w:pPr>
              <w:rPr>
                <w:rFonts w:eastAsiaTheme="minorEastAsia"/>
                <w:color w:val="000000" w:themeColor="text1"/>
              </w:rPr>
            </w:pPr>
            <m:oMathPara>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Zscore</m:t>
                    </m:r>
                  </m:e>
                  <m:sub>
                    <m:r>
                      <w:rPr>
                        <w:rFonts w:ascii="Cambria Math" w:eastAsiaTheme="minorEastAsia" w:hAnsi="Cambria Math"/>
                        <w:color w:val="000000" w:themeColor="text1"/>
                      </w:rPr>
                      <m:t xml:space="preserve">ACC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match</m:t>
                        </m:r>
                      </m:e>
                    </m:d>
                  </m:sub>
                </m:sSub>
              </m:oMath>
            </m:oMathPara>
          </w:p>
          <w:p w14:paraId="2E574545" w14:textId="154AF555" w:rsidR="003A496A" w:rsidRPr="00F74C9E" w:rsidRDefault="003B6FB4" w:rsidP="003B6FB4">
            <w:pPr>
              <w:rPr>
                <w:rFonts w:eastAsiaTheme="minorEastAsia"/>
                <w:color w:val="000000" w:themeColor="text1"/>
              </w:rPr>
            </w:pPr>
            <m:oMathPara>
              <m:oMath>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Zscore</m:t>
                    </m:r>
                  </m:e>
                  <m:sub>
                    <m:r>
                      <m:rPr>
                        <m:sty m:val="p"/>
                      </m:rPr>
                      <w:rPr>
                        <w:rFonts w:ascii="Cambria Math" w:eastAsiaTheme="minorEastAsia" w:hAnsi="Cambria Math"/>
                        <w:color w:val="000000" w:themeColor="text1"/>
                        <w:vertAlign w:val="subscript"/>
                      </w:rPr>
                      <m:t>1 - ACC (non-match)</m:t>
                    </m:r>
                  </m:sub>
                </m:sSub>
              </m:oMath>
            </m:oMathPara>
          </w:p>
        </w:tc>
        <w:tc>
          <w:tcPr>
            <w:tcW w:w="1993" w:type="pct"/>
            <w:gridSpan w:val="2"/>
            <w:vAlign w:val="center"/>
          </w:tcPr>
          <w:p w14:paraId="65092AC0" w14:textId="3A4E4AA2" w:rsidR="003A496A" w:rsidRPr="00F74C9E" w:rsidRDefault="003B6FB4" w:rsidP="003B6FB4">
            <w:pPr>
              <w:jc w:val="center"/>
              <w:rPr>
                <w:rFonts w:eastAsiaTheme="minorEastAsia"/>
                <w:color w:val="000000" w:themeColor="text1"/>
              </w:rPr>
            </w:pPr>
            <w:r>
              <w:rPr>
                <w:rFonts w:eastAsiaTheme="minorEastAsia"/>
                <w:color w:val="000000" w:themeColor="text1"/>
              </w:rPr>
              <w:t>S</w:t>
            </w:r>
            <w:r w:rsidR="003A496A" w:rsidRPr="00F74C9E">
              <w:rPr>
                <w:rFonts w:eastAsiaTheme="minorEastAsia"/>
                <w:color w:val="000000" w:themeColor="text1"/>
              </w:rPr>
              <w:t xml:space="preserve">elf - </w:t>
            </w:r>
            <w:r>
              <w:rPr>
                <w:rFonts w:eastAsiaTheme="minorEastAsia"/>
                <w:color w:val="000000" w:themeColor="text1"/>
              </w:rPr>
              <w:t>O</w:t>
            </w:r>
            <w:r w:rsidR="003A496A" w:rsidRPr="00F74C9E">
              <w:rPr>
                <w:rFonts w:eastAsiaTheme="minorEastAsia"/>
                <w:color w:val="000000" w:themeColor="text1"/>
              </w:rPr>
              <w:t>ther</w:t>
            </w:r>
          </w:p>
        </w:tc>
        <w:tc>
          <w:tcPr>
            <w:tcW w:w="714" w:type="pct"/>
            <w:vAlign w:val="center"/>
          </w:tcPr>
          <w:p w14:paraId="2BB9FAEB" w14:textId="5494B395" w:rsidR="003A496A" w:rsidRPr="00F74C9E" w:rsidRDefault="00534451" w:rsidP="003B6FB4">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B6FB4" w:rsidRPr="00F74C9E" w14:paraId="61FF97CD" w14:textId="77777777" w:rsidTr="001B0766">
        <w:trPr>
          <w:trHeight w:val="1757"/>
        </w:trPr>
        <w:tc>
          <w:tcPr>
            <w:tcW w:w="833" w:type="pct"/>
            <w:vAlign w:val="center"/>
          </w:tcPr>
          <w:p w14:paraId="41F3F67A" w14:textId="77777777" w:rsidR="003A496A" w:rsidRPr="00F74C9E" w:rsidRDefault="003A496A" w:rsidP="003B6FB4">
            <w:pPr>
              <w:jc w:val="center"/>
              <w:rPr>
                <w:rFonts w:eastAsiaTheme="minorEastAsia"/>
                <w:color w:val="000000" w:themeColor="text1"/>
              </w:rPr>
            </w:pPr>
            <w:r w:rsidRPr="00F74C9E">
              <w:rPr>
                <w:rFonts w:eastAsiaTheme="minorEastAsia"/>
                <w:color w:val="000000" w:themeColor="text1"/>
              </w:rPr>
              <w:t>Efficiency</w:t>
            </w:r>
          </w:p>
        </w:tc>
        <w:tc>
          <w:tcPr>
            <w:tcW w:w="1459" w:type="pct"/>
            <w:vAlign w:val="center"/>
          </w:tcPr>
          <w:p w14:paraId="47438016" w14:textId="77777777" w:rsidR="003A496A" w:rsidRPr="00F74C9E" w:rsidRDefault="00600325" w:rsidP="003B6FB4">
            <w:pPr>
              <w:jc w:val="center"/>
              <w:rPr>
                <w:rFonts w:eastAsiaTheme="minorEastAsia"/>
                <w:color w:val="000000" w:themeColor="text1"/>
              </w:rPr>
            </w:pPr>
            <m:oMathPara>
              <m:oMath>
                <m:f>
                  <m:fPr>
                    <m:ctrlPr>
                      <w:ins w:id="38" w:author="Zheng Liu" w:date="2022-05-16T20:07:00Z">
                        <w:rPr>
                          <w:rFonts w:ascii="Cambria Math" w:eastAsiaTheme="minorEastAsia" w:hAnsi="Cambria Math"/>
                          <w:i/>
                          <w:color w:val="000000" w:themeColor="text1"/>
                        </w:rPr>
                      </w:ins>
                    </m:ctrlPr>
                  </m:fPr>
                  <m:num>
                    <m:r>
                      <w:rPr>
                        <w:rFonts w:ascii="Cambria Math" w:eastAsiaTheme="minorEastAsia" w:hAnsi="Cambria Math"/>
                        <w:color w:val="000000" w:themeColor="text1"/>
                      </w:rPr>
                      <m:t>mean RT</m:t>
                    </m:r>
                  </m:num>
                  <m:den>
                    <m:r>
                      <w:rPr>
                        <w:rFonts w:ascii="Cambria Math" w:eastAsiaTheme="minorEastAsia" w:hAnsi="Cambria Math"/>
                        <w:color w:val="000000" w:themeColor="text1"/>
                      </w:rPr>
                      <m:t>ACC</m:t>
                    </m:r>
                  </m:den>
                </m:f>
              </m:oMath>
            </m:oMathPara>
          </w:p>
        </w:tc>
        <w:tc>
          <w:tcPr>
            <w:tcW w:w="1993" w:type="pct"/>
            <w:gridSpan w:val="2"/>
            <w:vAlign w:val="center"/>
          </w:tcPr>
          <w:p w14:paraId="039596B3" w14:textId="239D4FE5" w:rsidR="003A496A" w:rsidRPr="00C21FB5" w:rsidRDefault="003B6FB4" w:rsidP="003B6FB4">
            <w:pPr>
              <w:jc w:val="center"/>
              <w:rPr>
                <w:rFonts w:eastAsiaTheme="minorEastAsia"/>
                <w:color w:val="000000" w:themeColor="text1"/>
              </w:rPr>
            </w:pPr>
            <w:r w:rsidRPr="00F74C9E">
              <w:rPr>
                <w:rFonts w:eastAsiaTheme="minorEastAsia"/>
                <w:color w:val="000000" w:themeColor="text1"/>
                <w:lang w:eastAsia="zh-CN"/>
              </w:rPr>
              <w:t>S</w:t>
            </w:r>
            <w:r>
              <w:rPr>
                <w:rFonts w:eastAsiaTheme="minorEastAsia"/>
                <w:color w:val="000000" w:themeColor="text1"/>
              </w:rPr>
              <w:t>elf</w:t>
            </w:r>
            <w:r w:rsidRPr="003B6FB4">
              <w:rPr>
                <w:rFonts w:eastAsiaTheme="minorEastAsia"/>
                <w:color w:val="000000" w:themeColor="text1"/>
                <w:vertAlign w:val="subscript"/>
              </w:rPr>
              <w:t>(match)</w:t>
            </w:r>
            <w:r w:rsidRPr="00F74C9E">
              <w:rPr>
                <w:rFonts w:eastAsiaTheme="minorEastAsia"/>
                <w:color w:val="000000" w:themeColor="text1"/>
              </w:rPr>
              <w:t xml:space="preserve"> </w:t>
            </w:r>
            <w:r>
              <w:rPr>
                <w:rFonts w:eastAsiaTheme="minorEastAsia"/>
                <w:color w:val="000000" w:themeColor="text1"/>
              </w:rPr>
              <w:t>-</w:t>
            </w:r>
            <w:r w:rsidRPr="00F74C9E">
              <w:rPr>
                <w:rFonts w:eastAsiaTheme="minorEastAsia"/>
                <w:color w:val="000000" w:themeColor="text1"/>
              </w:rPr>
              <w:t xml:space="preserve"> </w:t>
            </w:r>
            <w:r>
              <w:rPr>
                <w:rFonts w:eastAsiaTheme="minorEastAsia"/>
                <w:color w:val="000000" w:themeColor="text1"/>
              </w:rPr>
              <w:t>Other</w:t>
            </w:r>
            <w:r w:rsidRPr="003B6FB4">
              <w:rPr>
                <w:rFonts w:eastAsiaTheme="minorEastAsia"/>
                <w:color w:val="000000" w:themeColor="text1"/>
                <w:vertAlign w:val="subscript"/>
              </w:rPr>
              <w:t>(match)</w:t>
            </w:r>
          </w:p>
        </w:tc>
        <w:tc>
          <w:tcPr>
            <w:tcW w:w="714" w:type="pct"/>
            <w:vAlign w:val="center"/>
          </w:tcPr>
          <w:p w14:paraId="1CC3082D" w14:textId="1CF44100" w:rsidR="003A496A" w:rsidRPr="00F74C9E" w:rsidRDefault="00534451" w:rsidP="003B6FB4">
            <w:pPr>
              <w:jc w:val="center"/>
              <w:rPr>
                <w:rFonts w:eastAsia="楷体_GB2312"/>
                <w:noProof/>
              </w:rPr>
            </w:pPr>
            <w:r>
              <w:rPr>
                <w:rFonts w:eastAsia="楷体_GB2312"/>
                <w:noProof/>
              </w:rPr>
              <w:fldChar w:fldCharType="begin"/>
            </w:r>
            <w:r w:rsidR="00785F09">
              <w:rPr>
                <w:rFonts w:eastAsia="楷体_GB2312"/>
                <w:noProof/>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Pr>
                <w:rFonts w:eastAsia="楷体_GB2312"/>
                <w:noProof/>
              </w:rPr>
              <w:fldChar w:fldCharType="separate"/>
            </w:r>
            <w:r w:rsidR="00785F09">
              <w:rPr>
                <w:rFonts w:eastAsia="楷体_GB2312"/>
                <w:noProof/>
              </w:rPr>
              <w:t>Humphreys and Sui (2015); Stoeber and Eysenck (2008)</w:t>
            </w:r>
            <w:r>
              <w:rPr>
                <w:rFonts w:eastAsia="楷体_GB2312"/>
                <w:noProof/>
              </w:rPr>
              <w:fldChar w:fldCharType="end"/>
            </w:r>
          </w:p>
          <w:p w14:paraId="011D7434" w14:textId="77777777" w:rsidR="003A496A" w:rsidRPr="00F74C9E" w:rsidRDefault="003A496A" w:rsidP="003B6FB4">
            <w:pPr>
              <w:jc w:val="center"/>
              <w:rPr>
                <w:rFonts w:eastAsia="楷体_GB2312"/>
                <w:noProof/>
              </w:rPr>
            </w:pPr>
          </w:p>
        </w:tc>
      </w:tr>
      <w:tr w:rsidR="003B6FB4" w:rsidRPr="00F74C9E" w14:paraId="384AF9D5" w14:textId="77777777" w:rsidTr="001B0766">
        <w:trPr>
          <w:trHeight w:val="831"/>
        </w:trPr>
        <w:tc>
          <w:tcPr>
            <w:tcW w:w="833" w:type="pct"/>
            <w:vAlign w:val="center"/>
          </w:tcPr>
          <w:p w14:paraId="5C787800" w14:textId="77777777" w:rsidR="003B6FB4" w:rsidRDefault="003C7C1D" w:rsidP="003B6FB4">
            <w:pPr>
              <w:jc w:val="center"/>
              <w:rPr>
                <w:rFonts w:eastAsiaTheme="minorEastAsia"/>
                <w:color w:val="000000" w:themeColor="text1"/>
              </w:rPr>
            </w:pPr>
            <w:r w:rsidRPr="00F74C9E">
              <w:rPr>
                <w:rFonts w:eastAsiaTheme="minorEastAsia"/>
                <w:color w:val="000000" w:themeColor="text1"/>
              </w:rPr>
              <w:t>Drift rate</w:t>
            </w:r>
          </w:p>
          <w:p w14:paraId="256F740F" w14:textId="14A0870C" w:rsidR="003C7C1D" w:rsidRPr="00F74C9E" w:rsidRDefault="003C7C1D" w:rsidP="003B6FB4">
            <w:pPr>
              <w:jc w:val="center"/>
              <w:rPr>
                <w:rFonts w:eastAsiaTheme="minorEastAsia"/>
                <w:color w:val="000000" w:themeColor="text1"/>
              </w:rPr>
            </w:pPr>
            <w:r w:rsidRPr="00F74C9E">
              <w:rPr>
                <w:rFonts w:eastAsiaTheme="minorEastAsia"/>
                <w:color w:val="000000" w:themeColor="text1"/>
              </w:rPr>
              <w:t xml:space="preserve"> (</w:t>
            </w:r>
            <w:r w:rsidRPr="003B6FB4">
              <w:rPr>
                <w:rFonts w:eastAsiaTheme="minorEastAsia"/>
                <w:i/>
                <w:color w:val="000000" w:themeColor="text1"/>
              </w:rPr>
              <w:t>v</w:t>
            </w:r>
            <w:r w:rsidRPr="00F74C9E">
              <w:rPr>
                <w:rFonts w:eastAsiaTheme="minorEastAsia"/>
                <w:color w:val="000000" w:themeColor="text1"/>
              </w:rPr>
              <w:t>)</w:t>
            </w:r>
          </w:p>
          <w:p w14:paraId="3FC4278F" w14:textId="77777777" w:rsidR="003C7C1D" w:rsidRPr="00F74C9E" w:rsidRDefault="003C7C1D" w:rsidP="003B6FB4">
            <w:pPr>
              <w:jc w:val="center"/>
              <w:rPr>
                <w:rFonts w:eastAsiaTheme="minorEastAsia"/>
                <w:color w:val="000000" w:themeColor="text1"/>
              </w:rPr>
            </w:pPr>
          </w:p>
          <w:p w14:paraId="632E770F" w14:textId="77777777" w:rsidR="003C7C1D" w:rsidRPr="00F74C9E" w:rsidRDefault="003C7C1D" w:rsidP="003B6FB4">
            <w:pPr>
              <w:jc w:val="center"/>
              <w:rPr>
                <w:rFonts w:eastAsiaTheme="minorEastAsia"/>
              </w:rPr>
            </w:pPr>
          </w:p>
        </w:tc>
        <w:tc>
          <w:tcPr>
            <w:tcW w:w="1459" w:type="pct"/>
            <w:vMerge w:val="restart"/>
            <w:vAlign w:val="center"/>
          </w:tcPr>
          <w:p w14:paraId="089A59B0" w14:textId="12135470" w:rsidR="003C7C1D" w:rsidRPr="003C7C1D" w:rsidRDefault="003C7C1D" w:rsidP="003B6FB4">
            <w:pPr>
              <w:jc w:val="center"/>
              <w:rPr>
                <w:rFonts w:eastAsiaTheme="minorEastAsia"/>
                <w:iCs/>
                <w:color w:val="000000" w:themeColor="text1"/>
                <w:lang w:eastAsia="zh-CN"/>
              </w:rPr>
            </w:pPr>
            <w:r w:rsidRPr="003C7C1D">
              <w:rPr>
                <w:rFonts w:eastAsiaTheme="minorEastAsia"/>
                <w:iCs/>
                <w:color w:val="000000" w:themeColor="text1"/>
                <w:lang w:eastAsia="zh-CN"/>
              </w:rPr>
              <w:t>DDM</w:t>
            </w:r>
            <w:r w:rsidRPr="003C7C1D">
              <w:rPr>
                <w:rFonts w:eastAsiaTheme="minorEastAsia" w:hint="eastAsia"/>
                <w:iCs/>
                <w:color w:val="000000" w:themeColor="text1"/>
                <w:lang w:eastAsia="zh-CN"/>
              </w:rPr>
              <w:t>：</w:t>
            </w:r>
            <w:r w:rsidRPr="003C7C1D">
              <w:rPr>
                <w:rFonts w:eastAsiaTheme="minorEastAsia"/>
                <w:iCs/>
                <w:color w:val="000000" w:themeColor="text1"/>
                <w:lang w:eastAsia="zh-CN"/>
              </w:rPr>
              <w:t>parameters will be identified through model selection</w:t>
            </w:r>
          </w:p>
          <w:p w14:paraId="717F3FA4" w14:textId="6CA539E6" w:rsidR="003C7C1D" w:rsidRPr="00F74C9E" w:rsidRDefault="003C7C1D" w:rsidP="003B6FB4">
            <w:pPr>
              <w:jc w:val="center"/>
              <w:rPr>
                <w:rFonts w:eastAsiaTheme="minorEastAsia"/>
                <w:iCs/>
                <w:color w:val="000000" w:themeColor="text1"/>
                <w:lang w:eastAsia="zh-CN"/>
              </w:rPr>
            </w:pPr>
          </w:p>
        </w:tc>
        <w:tc>
          <w:tcPr>
            <w:tcW w:w="1993" w:type="pct"/>
            <w:gridSpan w:val="2"/>
            <w:vAlign w:val="center"/>
          </w:tcPr>
          <w:p w14:paraId="1B3126DB" w14:textId="07593F04" w:rsidR="003C7C1D" w:rsidRPr="00F74C9E" w:rsidRDefault="003B6FB4" w:rsidP="003B6FB4">
            <w:pPr>
              <w:jc w:val="center"/>
              <w:rPr>
                <w:rFonts w:eastAsiaTheme="minorEastAsia"/>
                <w:color w:val="000000" w:themeColor="text1"/>
                <w:highlight w:val="yellow"/>
                <w:lang w:eastAsia="zh-CN"/>
              </w:rPr>
            </w:pPr>
            <w:r w:rsidRPr="00F74C9E">
              <w:rPr>
                <w:rFonts w:eastAsiaTheme="minorEastAsia"/>
                <w:color w:val="000000" w:themeColor="text1"/>
                <w:lang w:eastAsia="zh-CN"/>
              </w:rPr>
              <w:t>S</w:t>
            </w:r>
            <w:r>
              <w:rPr>
                <w:rFonts w:eastAsiaTheme="minorEastAsia"/>
                <w:color w:val="000000" w:themeColor="text1"/>
              </w:rPr>
              <w:t>elf</w:t>
            </w:r>
            <w:r w:rsidRPr="003B6FB4">
              <w:rPr>
                <w:rFonts w:eastAsiaTheme="minorEastAsia"/>
                <w:color w:val="000000" w:themeColor="text1"/>
                <w:vertAlign w:val="subscript"/>
              </w:rPr>
              <w:t>(match)</w:t>
            </w:r>
            <w:r w:rsidRPr="00F74C9E">
              <w:rPr>
                <w:rFonts w:eastAsiaTheme="minorEastAsia"/>
                <w:color w:val="000000" w:themeColor="text1"/>
              </w:rPr>
              <w:t xml:space="preserve"> </w:t>
            </w:r>
            <w:r>
              <w:rPr>
                <w:rFonts w:eastAsiaTheme="minorEastAsia"/>
                <w:color w:val="000000" w:themeColor="text1"/>
              </w:rPr>
              <w:t>- Other</w:t>
            </w:r>
            <w:r w:rsidRPr="003B6FB4">
              <w:rPr>
                <w:rFonts w:eastAsiaTheme="minorEastAsia"/>
                <w:color w:val="000000" w:themeColor="text1"/>
                <w:vertAlign w:val="subscript"/>
              </w:rPr>
              <w:t>(match)</w:t>
            </w:r>
          </w:p>
        </w:tc>
        <w:tc>
          <w:tcPr>
            <w:tcW w:w="714" w:type="pct"/>
            <w:vAlign w:val="center"/>
          </w:tcPr>
          <w:p w14:paraId="47AC4E77" w14:textId="51CE4EE8" w:rsidR="003C7C1D" w:rsidRPr="00F74C9E" w:rsidRDefault="00534451" w:rsidP="003B6FB4">
            <w:pPr>
              <w:jc w:val="center"/>
              <w:rPr>
                <w:rFonts w:eastAsia="楷体_GB2312"/>
              </w:rPr>
            </w:pPr>
            <w:r>
              <w:rPr>
                <w:rFonts w:eastAsia="楷体_GB2312"/>
              </w:rPr>
              <w:fldChar w:fldCharType="begin"/>
            </w:r>
            <w:r w:rsidR="00B3449B">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sidR="00B3449B">
              <w:rPr>
                <w:rFonts w:eastAsia="楷体_GB2312"/>
                <w:noProof/>
              </w:rPr>
              <w:t>Golubickis et al. (2017)</w:t>
            </w:r>
            <w:r>
              <w:rPr>
                <w:rFonts w:eastAsia="楷体_GB2312"/>
              </w:rPr>
              <w:fldChar w:fldCharType="end"/>
            </w:r>
          </w:p>
        </w:tc>
      </w:tr>
      <w:tr w:rsidR="003B6FB4" w:rsidRPr="00F74C9E" w14:paraId="2ADF6A72" w14:textId="77777777" w:rsidTr="001B0766">
        <w:trPr>
          <w:trHeight w:val="522"/>
        </w:trPr>
        <w:tc>
          <w:tcPr>
            <w:tcW w:w="833" w:type="pct"/>
            <w:vAlign w:val="center"/>
          </w:tcPr>
          <w:p w14:paraId="6D69922D" w14:textId="77777777" w:rsidR="003B6FB4" w:rsidRDefault="003C7C1D" w:rsidP="003B6FB4">
            <w:pPr>
              <w:jc w:val="center"/>
              <w:rPr>
                <w:rFonts w:eastAsiaTheme="minorEastAsia"/>
                <w:color w:val="000000" w:themeColor="text1"/>
              </w:rPr>
            </w:pPr>
            <w:r w:rsidRPr="00F74C9E">
              <w:rPr>
                <w:rFonts w:eastAsiaTheme="minorEastAsia"/>
                <w:color w:val="000000" w:themeColor="text1"/>
              </w:rPr>
              <w:t xml:space="preserve">Starting </w:t>
            </w:r>
            <w:r w:rsidR="003B6FB4">
              <w:rPr>
                <w:rFonts w:eastAsiaTheme="minorEastAsia"/>
                <w:color w:val="000000" w:themeColor="text1"/>
              </w:rPr>
              <w:t>P</w:t>
            </w:r>
            <w:r w:rsidRPr="00F74C9E">
              <w:rPr>
                <w:rFonts w:eastAsiaTheme="minorEastAsia"/>
                <w:color w:val="000000" w:themeColor="text1"/>
              </w:rPr>
              <w:t xml:space="preserve">oint </w:t>
            </w:r>
          </w:p>
          <w:p w14:paraId="2F5F289C" w14:textId="0619B8BE" w:rsidR="003C7C1D" w:rsidRPr="00F74C9E" w:rsidRDefault="003C7C1D" w:rsidP="003B6FB4">
            <w:pPr>
              <w:jc w:val="center"/>
              <w:rPr>
                <w:rFonts w:eastAsiaTheme="minorEastAsia"/>
                <w:color w:val="000000" w:themeColor="text1"/>
              </w:rPr>
            </w:pPr>
            <w:r w:rsidRPr="00F74C9E">
              <w:rPr>
                <w:rFonts w:eastAsiaTheme="minorEastAsia"/>
                <w:color w:val="000000" w:themeColor="text1"/>
              </w:rPr>
              <w:t>(</w:t>
            </w:r>
            <w:r w:rsidRPr="003B6FB4">
              <w:rPr>
                <w:rFonts w:eastAsiaTheme="minorEastAsia"/>
                <w:i/>
                <w:color w:val="000000" w:themeColor="text1"/>
              </w:rPr>
              <w:t>z</w:t>
            </w:r>
            <w:r w:rsidRPr="00F74C9E">
              <w:rPr>
                <w:rFonts w:eastAsiaTheme="minorEastAsia"/>
                <w:color w:val="000000" w:themeColor="text1"/>
              </w:rPr>
              <w:t>)</w:t>
            </w:r>
          </w:p>
        </w:tc>
        <w:tc>
          <w:tcPr>
            <w:tcW w:w="1459" w:type="pct"/>
            <w:vMerge/>
            <w:vAlign w:val="center"/>
          </w:tcPr>
          <w:p w14:paraId="70A5C668" w14:textId="7A4DF748" w:rsidR="003C7C1D" w:rsidRPr="00F74C9E" w:rsidRDefault="003C7C1D" w:rsidP="003B6FB4">
            <w:pPr>
              <w:jc w:val="center"/>
              <w:rPr>
                <w:rFonts w:eastAsiaTheme="minorEastAsia"/>
                <w:iCs/>
                <w:color w:val="000000" w:themeColor="text1"/>
              </w:rPr>
            </w:pPr>
          </w:p>
        </w:tc>
        <w:tc>
          <w:tcPr>
            <w:tcW w:w="1993" w:type="pct"/>
            <w:gridSpan w:val="2"/>
            <w:vAlign w:val="center"/>
          </w:tcPr>
          <w:p w14:paraId="22B9668A" w14:textId="0FCD5720" w:rsidR="003C7C1D" w:rsidRPr="00F74C9E" w:rsidRDefault="003B6FB4" w:rsidP="003B6FB4">
            <w:pPr>
              <w:jc w:val="center"/>
              <w:rPr>
                <w:rFonts w:eastAsiaTheme="minorEastAsia"/>
                <w:iCs/>
                <w:color w:val="000000" w:themeColor="text1"/>
              </w:rPr>
            </w:pPr>
            <w:r w:rsidRPr="00F74C9E">
              <w:rPr>
                <w:rFonts w:eastAsiaTheme="minorEastAsia"/>
                <w:color w:val="000000" w:themeColor="text1"/>
                <w:lang w:eastAsia="zh-CN"/>
              </w:rPr>
              <w:t>S</w:t>
            </w:r>
            <w:r>
              <w:rPr>
                <w:rFonts w:eastAsiaTheme="minorEastAsia"/>
                <w:color w:val="000000" w:themeColor="text1"/>
              </w:rPr>
              <w:t>elf</w:t>
            </w:r>
            <w:r w:rsidRPr="003B6FB4">
              <w:rPr>
                <w:rFonts w:eastAsiaTheme="minorEastAsia"/>
                <w:color w:val="000000" w:themeColor="text1"/>
                <w:vertAlign w:val="subscript"/>
              </w:rPr>
              <w:t>(match)</w:t>
            </w:r>
            <w:r w:rsidRPr="00F74C9E">
              <w:rPr>
                <w:rFonts w:eastAsiaTheme="minorEastAsia"/>
                <w:color w:val="000000" w:themeColor="text1"/>
              </w:rPr>
              <w:t xml:space="preserve"> </w:t>
            </w:r>
            <w:r>
              <w:rPr>
                <w:rFonts w:eastAsiaTheme="minorEastAsia"/>
                <w:color w:val="000000" w:themeColor="text1"/>
              </w:rPr>
              <w:t>-</w:t>
            </w:r>
            <w:r w:rsidRPr="00F74C9E">
              <w:rPr>
                <w:rFonts w:eastAsiaTheme="minorEastAsia"/>
                <w:color w:val="000000" w:themeColor="text1"/>
              </w:rPr>
              <w:t xml:space="preserve"> </w:t>
            </w:r>
            <w:r>
              <w:rPr>
                <w:rFonts w:eastAsiaTheme="minorEastAsia"/>
                <w:color w:val="000000" w:themeColor="text1"/>
              </w:rPr>
              <w:t>Other</w:t>
            </w:r>
            <w:r w:rsidRPr="003B6FB4">
              <w:rPr>
                <w:rFonts w:eastAsiaTheme="minorEastAsia"/>
                <w:color w:val="000000" w:themeColor="text1"/>
                <w:vertAlign w:val="subscript"/>
              </w:rPr>
              <w:t>(match)</w:t>
            </w:r>
          </w:p>
        </w:tc>
        <w:tc>
          <w:tcPr>
            <w:tcW w:w="714" w:type="pct"/>
            <w:vAlign w:val="center"/>
          </w:tcPr>
          <w:p w14:paraId="3D9F7F32" w14:textId="42953764" w:rsidR="003C7C1D" w:rsidRPr="00F74C9E" w:rsidRDefault="00B3449B" w:rsidP="003B6FB4">
            <w:pPr>
              <w:jc w:val="center"/>
              <w:rPr>
                <w:rFonts w:eastAsia="楷体_GB2312"/>
                <w:noProof/>
              </w:rPr>
            </w:pPr>
            <w:r>
              <w:rPr>
                <w:rFonts w:eastAsia="楷体_GB2312"/>
              </w:rPr>
              <w:fldChar w:fldCharType="begin"/>
            </w:r>
            <w:r>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Pr>
                <w:rFonts w:eastAsia="楷体_GB2312"/>
                <w:noProof/>
              </w:rPr>
              <w:t>Golubickis et al. (2017)</w:t>
            </w:r>
            <w:r>
              <w:rPr>
                <w:rFonts w:eastAsia="楷体_GB2312"/>
              </w:rPr>
              <w:fldChar w:fldCharType="end"/>
            </w:r>
          </w:p>
        </w:tc>
      </w:tr>
    </w:tbl>
    <w:p w14:paraId="2B17D41F" w14:textId="6043E236" w:rsidR="00001E83" w:rsidRDefault="003A496A" w:rsidP="000C6133">
      <w:r w:rsidRPr="00AA584D">
        <w:rPr>
          <w:i/>
          <w:iCs/>
          <w:lang w:val="en-US"/>
        </w:rPr>
        <w:t xml:space="preserve">Note. </w:t>
      </w:r>
      <w:r w:rsidRPr="00F36BBB">
        <w:rPr>
          <w:lang w:val="en-US"/>
        </w:rPr>
        <w:t>DDM =</w:t>
      </w:r>
      <w:r>
        <w:rPr>
          <w:i/>
          <w:iCs/>
          <w:lang w:val="en-US"/>
        </w:rPr>
        <w:t xml:space="preserve"> </w:t>
      </w:r>
      <w:r w:rsidR="00785F09" w:rsidRPr="00DF37F7">
        <w:rPr>
          <w:lang w:val="en-US"/>
        </w:rPr>
        <w:t>Drift Diffusion Model</w:t>
      </w:r>
      <w:r>
        <w:rPr>
          <w:lang w:val="en-US"/>
        </w:rPr>
        <w:t>.</w:t>
      </w:r>
    </w:p>
    <w:p w14:paraId="6F47A8CC" w14:textId="77777777" w:rsidR="00C71EBF" w:rsidRDefault="00C71EBF" w:rsidP="000C6133">
      <w:pPr>
        <w:rPr>
          <w:rFonts w:eastAsiaTheme="minorEastAsia"/>
        </w:rPr>
      </w:pPr>
    </w:p>
    <w:p w14:paraId="353F25CB" w14:textId="77777777" w:rsidR="00B51E8A" w:rsidRPr="00B51E8A" w:rsidRDefault="00B51E8A" w:rsidP="000C6133">
      <w:pPr>
        <w:rPr>
          <w:rFonts w:eastAsiaTheme="minorEastAsia"/>
        </w:rPr>
      </w:pPr>
    </w:p>
    <w:p w14:paraId="5E456C03" w14:textId="11BFF210" w:rsidR="0082596E" w:rsidRDefault="00FD0EFA" w:rsidP="00FD0EFA">
      <w:pPr>
        <w:ind w:firstLine="720"/>
        <w:rPr>
          <w:color w:val="000000" w:themeColor="text1"/>
          <w:lang w:val="en-US"/>
        </w:rPr>
      </w:pPr>
      <w:r w:rsidRPr="00FD0EFA">
        <w:rPr>
          <w:color w:val="000000" w:themeColor="text1"/>
          <w:lang w:val="en-US"/>
        </w:rPr>
        <w:t>We'll present the average and standard deviation for each index for each session, along with other important descriptive statistics.</w:t>
      </w:r>
    </w:p>
    <w:p w14:paraId="0BB5FA3A" w14:textId="77777777" w:rsidR="00FD0EFA" w:rsidRPr="00FF3620" w:rsidRDefault="00FD0EFA" w:rsidP="00FD0EFA">
      <w:pPr>
        <w:ind w:firstLine="720"/>
        <w:rPr>
          <w:b/>
          <w:bCs/>
          <w:color w:val="000000" w:themeColor="text1"/>
          <w:lang w:val="en-US"/>
        </w:rPr>
      </w:pPr>
    </w:p>
    <w:p w14:paraId="0DB1DFD7" w14:textId="76AEDBFF" w:rsidR="002B775B" w:rsidRPr="00112C28" w:rsidRDefault="00C9151A" w:rsidP="004D6313">
      <w:pPr>
        <w:pStyle w:val="3"/>
        <w:rPr>
          <w:rFonts w:eastAsia="Calibri"/>
          <w:lang w:val="en-US"/>
        </w:rPr>
      </w:pPr>
      <w:bookmarkStart w:id="39" w:name="_Toc128497288"/>
      <w:r w:rsidRPr="00FF3620">
        <w:rPr>
          <w:rFonts w:eastAsia="Calibri"/>
          <w:lang w:val="en-US"/>
        </w:rPr>
        <w:t>Reliability of indices in SALT as individual-level/group-level</w:t>
      </w:r>
      <w:bookmarkEnd w:id="39"/>
      <w:r w:rsidRPr="00FF3620">
        <w:rPr>
          <w:rFonts w:eastAsia="Calibri"/>
          <w:lang w:val="en-US"/>
        </w:rPr>
        <w:t xml:space="preserve"> </w:t>
      </w:r>
    </w:p>
    <w:p w14:paraId="1770E983" w14:textId="6D7322B6" w:rsidR="002B775B" w:rsidRPr="00FF3620" w:rsidRDefault="00FD0EFA" w:rsidP="00FF3620">
      <w:pPr>
        <w:ind w:firstLine="720"/>
        <w:rPr>
          <w:rFonts w:ascii="TimesNewRomanPSMT" w:hAnsi="TimesNewRomanPSMT" w:cs="TimesNewRomanPSMT"/>
          <w:lang w:val="en-US"/>
        </w:rPr>
      </w:pPr>
      <w:r w:rsidRPr="00FD0EFA">
        <w:rPr>
          <w:color w:val="000000" w:themeColor="text1"/>
          <w:lang w:val="en-US"/>
        </w:rPr>
        <w:t>We'll assess the reliability of the SALT indices using the Intraclass Correlation Coefficient (ICC). ICC is a well-established measure of reliability in test-retest, intra-rater, and inter-rater studies</w:t>
      </w:r>
      <w:r w:rsidR="00B3449B">
        <w:rPr>
          <w:color w:val="000000" w:themeColor="text1"/>
          <w:lang w:val="en-US"/>
        </w:rPr>
        <w:fldChar w:fldCharType="begin"/>
      </w:r>
      <w:r w:rsidR="00B3449B">
        <w:rPr>
          <w:color w:val="000000" w:themeColor="text1"/>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00B3449B">
        <w:rPr>
          <w:color w:val="000000" w:themeColor="text1"/>
          <w:lang w:val="en-US"/>
        </w:rPr>
        <w:fldChar w:fldCharType="separate"/>
      </w:r>
      <w:r w:rsidR="00B3449B">
        <w:rPr>
          <w:noProof/>
          <w:color w:val="000000" w:themeColor="text1"/>
          <w:lang w:val="en-US"/>
        </w:rPr>
        <w:t>(Fisher, 1992)</w:t>
      </w:r>
      <w:r w:rsidR="00B3449B">
        <w:rPr>
          <w:color w:val="000000" w:themeColor="text1"/>
          <w:lang w:val="en-US"/>
        </w:rPr>
        <w:fldChar w:fldCharType="end"/>
      </w:r>
      <w:r w:rsidR="002B775B" w:rsidRPr="008F7327">
        <w:rPr>
          <w:rFonts w:ascii="TimesNewRomanPSMT" w:hAnsi="TimesNewRomanPSMT" w:cs="TimesNewRomanPSMT"/>
          <w:lang w:val="en-US"/>
        </w:rPr>
        <w:t>.</w:t>
      </w:r>
      <w:r w:rsidR="002B775B">
        <w:rPr>
          <w:rFonts w:ascii="TimesNewRomanPSMT" w:hAnsi="TimesNewRomanPSMT" w:cs="TimesNewRomanPSMT"/>
          <w:lang w:val="en-US"/>
        </w:rPr>
        <w:t xml:space="preserve"> </w:t>
      </w:r>
      <w:r w:rsidRPr="00FD0EFA">
        <w:rPr>
          <w:rFonts w:ascii="TimesNewRomanPSMT" w:hAnsi="TimesNewRomanPSMT" w:cs="TimesNewRomanPSMT"/>
          <w:lang w:val="en-US"/>
        </w:rPr>
        <w:t xml:space="preserve">Compared to Pearson correlation coefficient, ICC considers </w:t>
      </w:r>
      <w:r w:rsidRPr="00FD0EFA">
        <w:rPr>
          <w:rFonts w:ascii="TimesNewRomanPSMT" w:hAnsi="TimesNewRomanPSMT" w:cs="TimesNewRomanPSMT"/>
          <w:lang w:val="en-US"/>
        </w:rPr>
        <w:lastRenderedPageBreak/>
        <w:t>both the degree of correlation and agreement between multiple measurements, making it a more comprehensive measure of test-retest reliability</w:t>
      </w:r>
      <w:r w:rsidR="00B3449B">
        <w:rPr>
          <w:rFonts w:ascii="TimesNewRomanPSMT" w:hAnsi="TimesNewRomanPSMT" w:cs="TimesNewRomanPSMT"/>
          <w:lang w:val="en-US"/>
        </w:rPr>
        <w:fldChar w:fldCharType="begin"/>
      </w:r>
      <w:r w:rsidR="00B3449B">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B3449B">
        <w:rPr>
          <w:rFonts w:ascii="TimesNewRomanPSMT" w:hAnsi="TimesNewRomanPSMT" w:cs="TimesNewRomanPSMT"/>
          <w:lang w:val="en-US"/>
        </w:rPr>
        <w:fldChar w:fldCharType="separate"/>
      </w:r>
      <w:r w:rsidR="00B3449B">
        <w:rPr>
          <w:rFonts w:ascii="TimesNewRomanPSMT" w:hAnsi="TimesNewRomanPSMT" w:cs="TimesNewRomanPSMT"/>
          <w:noProof/>
          <w:lang w:val="en-US"/>
        </w:rPr>
        <w:t>(Koo &amp; Li, 2016)</w:t>
      </w:r>
      <w:r w:rsidR="00B3449B">
        <w:rPr>
          <w:rFonts w:ascii="TimesNewRomanPSMT" w:hAnsi="TimesNewRomanPSMT" w:cs="TimesNewRomanPSMT"/>
          <w:lang w:val="en-US"/>
        </w:rPr>
        <w:fldChar w:fldCharType="end"/>
      </w:r>
      <w:r w:rsidR="002B775B">
        <w:rPr>
          <w:rFonts w:ascii="TimesNewRomanPSMT" w:hAnsi="TimesNewRomanPSMT" w:cs="TimesNewRomanPSMT"/>
          <w:lang w:val="en-US"/>
        </w:rPr>
        <w:t>.</w:t>
      </w:r>
    </w:p>
    <w:p w14:paraId="3E00CD73" w14:textId="693FAB5D" w:rsidR="002B0D83" w:rsidRDefault="002B775B" w:rsidP="008250E4">
      <w:pPr>
        <w:ind w:firstLine="720"/>
        <w:rPr>
          <w:color w:val="000000" w:themeColor="text1"/>
          <w:lang w:val="en-US"/>
        </w:rPr>
      </w:pPr>
      <w:r>
        <w:rPr>
          <w:color w:val="000000" w:themeColor="text1"/>
          <w:lang w:val="en-US"/>
        </w:rPr>
        <w:t>Specifically, w</w:t>
      </w:r>
      <w:r w:rsidR="002B0D83" w:rsidRPr="002B0D83">
        <w:rPr>
          <w:color w:val="000000" w:themeColor="text1"/>
          <w:lang w:val="en-US"/>
        </w:rPr>
        <w:t xml:space="preserve">e will </w:t>
      </w:r>
      <w:r w:rsidR="008250E4">
        <w:rPr>
          <w:color w:val="000000" w:themeColor="text1"/>
          <w:lang w:val="en-US"/>
        </w:rPr>
        <w:t xml:space="preserve">use </w:t>
      </w:r>
      <w:r w:rsidR="008250E4" w:rsidRPr="002B0D83">
        <w:rPr>
          <w:color w:val="000000" w:themeColor="text1"/>
          <w:lang w:val="en-US"/>
        </w:rPr>
        <w:t>two-way single-measurement mixed model with absolute agreement between scores of six session</w:t>
      </w:r>
      <w:r w:rsidR="008250E4">
        <w:rPr>
          <w:color w:val="000000" w:themeColor="text1"/>
          <w:lang w:val="en-US"/>
        </w:rPr>
        <w:t xml:space="preserve"> (ICC2k) as </w:t>
      </w:r>
      <w:r w:rsidR="00566DCB">
        <w:rPr>
          <w:color w:val="000000" w:themeColor="text1"/>
          <w:lang w:val="en-US"/>
        </w:rPr>
        <w:t xml:space="preserve">the </w:t>
      </w:r>
      <w:r w:rsidR="008250E4">
        <w:rPr>
          <w:color w:val="000000" w:themeColor="text1"/>
          <w:lang w:val="en-US"/>
        </w:rPr>
        <w:t xml:space="preserve">reliability measure of </w:t>
      </w:r>
      <w:r w:rsidR="002B0D83">
        <w:rPr>
          <w:color w:val="000000" w:themeColor="text1"/>
          <w:lang w:val="en-US"/>
        </w:rPr>
        <w:t>group</w:t>
      </w:r>
      <w:r w:rsidR="002B0D83" w:rsidRPr="002B0D83">
        <w:rPr>
          <w:color w:val="000000" w:themeColor="text1"/>
          <w:lang w:val="en-US"/>
        </w:rPr>
        <w:t xml:space="preserve">-level SPE across six sessions.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CA79477" w14:textId="77777777" w:rsidR="00266CB0" w:rsidRPr="002B0D83" w:rsidRDefault="00266CB0" w:rsidP="008250E4">
      <w:pPr>
        <w:ind w:firstLine="720"/>
        <w:rPr>
          <w:color w:val="000000" w:themeColor="text1"/>
          <w:lang w:val="en-US"/>
        </w:rPr>
      </w:pPr>
    </w:p>
    <w:p w14:paraId="1C1FD16F" w14:textId="77777777" w:rsidR="006545E5" w:rsidRPr="006545E5" w:rsidRDefault="00600325" w:rsidP="006545E5">
      <w:pPr>
        <w:rPr>
          <w:rFonts w:eastAsia="Calibri"/>
        </w:rPr>
      </w:pPr>
      <m:oMathPara>
        <m:oMath>
          <m:eqArr>
            <m:eqArrPr>
              <m:ctrlPr>
                <w:ins w:id="40" w:author="Zheng Liu" w:date="2022-05-16T20:07:00Z">
                  <w:rPr>
                    <w:rFonts w:ascii="Cambria Math" w:eastAsia="Calibri" w:hAnsi="Cambria Math"/>
                  </w:rPr>
                </w:ins>
              </m:ctrlPr>
            </m:eqArrPr>
            <m:e>
              <m:f>
                <m:fPr>
                  <m:ctrlPr>
                    <w:ins w:id="41" w:author="Zheng Liu" w:date="2022-05-16T20:07:00Z">
                      <w:rPr>
                        <w:rFonts w:ascii="Cambria Math" w:eastAsia="Calibri" w:hAnsi="Cambria Math"/>
                      </w:rPr>
                    </w:ins>
                  </m:ctrlPr>
                </m:fPr>
                <m:num>
                  <m:sSub>
                    <m:sSubPr>
                      <m:ctrlPr>
                        <w:ins w:id="42"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sSub>
                    <m:sSubPr>
                      <m:ctrlPr>
                        <w:ins w:id="43"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num>
                <m:den>
                  <m:sSub>
                    <m:sSubPr>
                      <m:ctrlPr>
                        <w:ins w:id="44"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d>
                    <m:dPr>
                      <m:ctrlPr>
                        <w:ins w:id="45" w:author="Zheng Liu" w:date="2022-05-16T20:07:00Z">
                          <w:rPr>
                            <w:rFonts w:ascii="Cambria Math" w:eastAsia="Calibri" w:hAnsi="Cambria Math"/>
                            <w:i/>
                          </w:rPr>
                        </w:ins>
                      </m:ctrlPr>
                    </m:dPr>
                    <m:e>
                      <m:r>
                        <w:rPr>
                          <w:rFonts w:ascii="Cambria Math" w:eastAsia="Calibri" w:hAnsi="Cambria Math"/>
                        </w:rPr>
                        <m:t>k-1</m:t>
                      </m:r>
                    </m:e>
                  </m:d>
                  <m:sSub>
                    <m:sSubPr>
                      <m:ctrlPr>
                        <w:ins w:id="46"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r>
                    <w:rPr>
                      <w:rFonts w:ascii="Cambria Math" w:eastAsia="Calibri" w:hAnsi="Cambria Math"/>
                    </w:rPr>
                    <m:t>++</m:t>
                  </m:r>
                  <m:f>
                    <m:fPr>
                      <m:ctrlPr>
                        <w:ins w:id="47" w:author="Zheng Liu" w:date="2022-05-16T20:07:00Z">
                          <w:rPr>
                            <w:rFonts w:ascii="Cambria Math" w:eastAsia="Calibri" w:hAnsi="Cambria Math"/>
                          </w:rPr>
                        </w:ins>
                      </m:ctrlPr>
                    </m:fPr>
                    <m:num>
                      <m:r>
                        <w:rPr>
                          <w:rFonts w:ascii="Cambria Math" w:eastAsia="Calibri" w:hAnsi="Cambria Math"/>
                        </w:rPr>
                        <m:t>k</m:t>
                      </m:r>
                    </m:num>
                    <m:den>
                      <m:r>
                        <w:rPr>
                          <w:rFonts w:ascii="Cambria Math" w:eastAsia="Calibri" w:hAnsi="Cambria Math"/>
                        </w:rPr>
                        <m:t>n</m:t>
                      </m:r>
                    </m:den>
                  </m:f>
                  <m:d>
                    <m:dPr>
                      <m:ctrlPr>
                        <w:ins w:id="48" w:author="Zheng Liu" w:date="2022-05-16T20:07:00Z">
                          <w:rPr>
                            <w:rFonts w:ascii="Cambria Math" w:eastAsia="Calibri" w:hAnsi="Cambria Math"/>
                          </w:rPr>
                        </w:ins>
                      </m:ctrlPr>
                    </m:dPr>
                    <m:e>
                      <m:sSub>
                        <m:sSubPr>
                          <m:ctrlPr>
                            <w:ins w:id="49"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C</m:t>
                          </m:r>
                        </m:sub>
                      </m:sSub>
                      <m:r>
                        <w:rPr>
                          <w:rFonts w:ascii="Cambria Math" w:eastAsia="Calibri" w:hAnsi="Cambria Math"/>
                        </w:rPr>
                        <m:t>-</m:t>
                      </m:r>
                      <m:sSub>
                        <m:sSubPr>
                          <m:ctrlPr>
                            <w:ins w:id="50"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e>
                  </m:d>
                </m:den>
              </m:f>
            </m:e>
          </m:eqArr>
        </m:oMath>
      </m:oMathPara>
    </w:p>
    <w:p w14:paraId="2987A401" w14:textId="06F152F3" w:rsidR="00AB6487" w:rsidRPr="006545E5" w:rsidRDefault="00AB6487" w:rsidP="00D07D09">
      <w:pPr>
        <w:rPr>
          <w:rFonts w:eastAsia="Calibri"/>
        </w:rPr>
      </w:pPr>
    </w:p>
    <w:p w14:paraId="29EE8376" w14:textId="4BB23357" w:rsidR="007036EB" w:rsidRPr="007036EB" w:rsidRDefault="007036EB" w:rsidP="007036EB">
      <w:pPr>
        <w:rPr>
          <w:sz w:val="22"/>
          <w:szCs w:val="22"/>
        </w:rPr>
      </w:pPr>
      <w:r w:rsidRPr="007036EB">
        <w:rPr>
          <w:i/>
          <w:iCs/>
          <w:sz w:val="22"/>
          <w:szCs w:val="22"/>
          <w:lang w:val="en-US"/>
        </w:rPr>
        <w:t>Note.</w:t>
      </w:r>
      <w:r w:rsidRPr="007036EB">
        <w:rPr>
          <w:rFonts w:ascii="Cambria Math" w:eastAsia="Calibri" w:hAnsi="Cambria Math"/>
          <w:sz w:val="22"/>
          <w:szCs w:val="22"/>
        </w:rPr>
        <w:t xml:space="preserve"> </w:t>
      </w:r>
      <m:oMath>
        <m:sSub>
          <m:sSubPr>
            <m:ctrlPr>
              <w:ins w:id="51"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00E32D1B" w:rsidRPr="007036EB">
        <w:rPr>
          <w:color w:val="000000"/>
          <w:sz w:val="22"/>
          <w:szCs w:val="22"/>
        </w:rPr>
        <w:t xml:space="preserve">= mean square for rows; </w:t>
      </w:r>
      <m:oMath>
        <m:sSub>
          <m:sSubPr>
            <m:ctrlPr>
              <w:ins w:id="52"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E</m:t>
            </m:r>
          </m:sub>
        </m:sSub>
      </m:oMath>
      <w:r w:rsidRPr="007036EB">
        <w:rPr>
          <w:color w:val="000000"/>
          <w:sz w:val="22"/>
          <w:szCs w:val="22"/>
        </w:rPr>
        <w:t xml:space="preserve">= mean square for error; </w:t>
      </w:r>
      <m:oMath>
        <m:sSub>
          <m:sSubPr>
            <m:ctrlPr>
              <w:ins w:id="53"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C</m:t>
            </m:r>
          </m:sub>
        </m:sSub>
      </m:oMath>
      <w:r w:rsidRPr="007036EB">
        <w:rPr>
          <w:color w:val="000000"/>
          <w:sz w:val="22"/>
          <w:szCs w:val="22"/>
        </w:rPr>
        <w:t xml:space="preserve">= mean square for columns; </w:t>
      </w:r>
      <m:oMath>
        <m:r>
          <w:rPr>
            <w:rFonts w:ascii="Cambria Math" w:eastAsia="Calibri" w:hAnsi="Cambria Math"/>
            <w:sz w:val="22"/>
            <w:szCs w:val="22"/>
          </w:rPr>
          <m:t>n</m:t>
        </m:r>
      </m:oMath>
      <w:r w:rsidRPr="007036EB">
        <w:rPr>
          <w:color w:val="000000"/>
          <w:sz w:val="22"/>
          <w:szCs w:val="22"/>
        </w:rPr>
        <w:t xml:space="preserve"> = number of subjects; </w:t>
      </w:r>
      <m:oMath>
        <m:r>
          <w:rPr>
            <w:rFonts w:ascii="Cambria Math" w:eastAsia="Calibri" w:hAnsi="Cambria Math"/>
            <w:sz w:val="22"/>
            <w:szCs w:val="22"/>
          </w:rPr>
          <m:t>k</m:t>
        </m:r>
      </m:oMath>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47BF7AA6" w14:textId="14F5F53B" w:rsidR="002B0D83" w:rsidRDefault="002B0D83" w:rsidP="00AB6487">
      <w:pPr>
        <w:ind w:firstLine="720"/>
        <w:rPr>
          <w:color w:val="000000" w:themeColor="text1"/>
          <w:lang w:val="en-US"/>
        </w:rPr>
      </w:pPr>
      <w:r w:rsidRPr="002B0D83">
        <w:rPr>
          <w:color w:val="000000" w:themeColor="text1"/>
          <w:lang w:val="en-US"/>
        </w:rPr>
        <w:t xml:space="preserve">We will </w:t>
      </w:r>
      <w:r w:rsidR="008250E4">
        <w:rPr>
          <w:color w:val="000000" w:themeColor="text1"/>
          <w:lang w:val="en-US"/>
        </w:rPr>
        <w:t xml:space="preserve">use </w:t>
      </w:r>
      <w:r w:rsidR="008250E4" w:rsidRPr="002B0D83">
        <w:rPr>
          <w:color w:val="000000" w:themeColor="text1"/>
          <w:lang w:val="en-US"/>
        </w:rPr>
        <w:t xml:space="preserve">a two-way multiple </w:t>
      </w:r>
      <w:r w:rsidR="003E7247" w:rsidRPr="002B0D83">
        <w:rPr>
          <w:color w:val="000000" w:themeColor="text1"/>
          <w:lang w:val="en-US"/>
        </w:rPr>
        <w:t>rater’s</w:t>
      </w:r>
      <w:r w:rsidR="008250E4" w:rsidRPr="002B0D83">
        <w:rPr>
          <w:color w:val="000000" w:themeColor="text1"/>
          <w:lang w:val="en-US"/>
        </w:rPr>
        <w:t xml:space="preserve"> random effect model with absolute agreement between scores of six sessions</w:t>
      </w:r>
      <w:r w:rsidR="008250E4">
        <w:rPr>
          <w:color w:val="000000" w:themeColor="text1"/>
          <w:lang w:val="en-US"/>
        </w:rPr>
        <w:t xml:space="preserve"> (ICC2</w:t>
      </w:r>
      <w:r w:rsidR="008250E4">
        <w:rPr>
          <w:color w:val="000000" w:themeColor="text1"/>
          <w:lang w:val="en-US"/>
        </w:rPr>
        <w:tab/>
        <w:t xml:space="preserve">) as </w:t>
      </w:r>
      <w:r w:rsidR="00566DCB" w:rsidRPr="00566DCB">
        <w:rPr>
          <w:color w:val="000000" w:themeColor="text1"/>
          <w:lang w:val="en-US"/>
        </w:rPr>
        <w:t xml:space="preserve">the </w:t>
      </w:r>
      <w:r w:rsidR="008250E4">
        <w:rPr>
          <w:color w:val="000000" w:themeColor="text1"/>
          <w:lang w:val="en-US"/>
        </w:rPr>
        <w:t>reliability measure of individual</w:t>
      </w:r>
      <w:r w:rsidR="008250E4" w:rsidRPr="002B0D83">
        <w:rPr>
          <w:color w:val="000000" w:themeColor="text1"/>
          <w:lang w:val="en-US"/>
        </w:rPr>
        <w:t>-level SPE across six sessions</w:t>
      </w:r>
      <w:r w:rsidR="008250E4">
        <w:rPr>
          <w:color w:val="000000" w:themeColor="text1"/>
          <w:lang w:val="en-US"/>
        </w:rPr>
        <w:t>.</w:t>
      </w:r>
      <w:r w:rsidR="00AB6487">
        <w:rPr>
          <w:color w:val="000000" w:themeColor="text1"/>
          <w:lang w:val="en-US"/>
        </w:rPr>
        <w:t xml:space="preserve"> </w:t>
      </w:r>
      <w:r w:rsidRPr="002B0D83">
        <w:rPr>
          <w:color w:val="000000" w:themeColor="text1"/>
          <w:lang w:val="en-US"/>
        </w:rPr>
        <w:t xml:space="preserve">For the calculation of ICC2 estimates and </w:t>
      </w:r>
      <w:r w:rsidR="00FE0389">
        <w:rPr>
          <w:rFonts w:hint="eastAsia"/>
          <w:color w:val="000000" w:themeColor="text1"/>
          <w:lang w:val="en-US"/>
        </w:rPr>
        <w:t>their</w:t>
      </w:r>
      <w:r w:rsidR="00FE0389">
        <w:rPr>
          <w:color w:val="000000" w:themeColor="text1"/>
          <w:lang w:val="en-US"/>
        </w:rPr>
        <w:t xml:space="preserve"> </w:t>
      </w:r>
      <w:r w:rsidRPr="002B0D83">
        <w:rPr>
          <w:color w:val="000000" w:themeColor="text1"/>
          <w:lang w:val="en-US"/>
        </w:rPr>
        <w:t xml:space="preserve">95% confidence intervals, </w:t>
      </w:r>
      <w:r w:rsidR="00AB6487">
        <w:rPr>
          <w:rFonts w:hint="eastAsia"/>
          <w:color w:val="000000" w:themeColor="text1"/>
          <w:lang w:val="en-US"/>
        </w:rPr>
        <w:t>t</w:t>
      </w:r>
      <w:r w:rsidRPr="002B0D83">
        <w:rPr>
          <w:color w:val="000000" w:themeColor="text1"/>
          <w:lang w:val="en-US"/>
        </w:rPr>
        <w:t xml:space="preserve">he </w:t>
      </w:r>
      <w:r w:rsidR="00AB6487" w:rsidRPr="002B0D83">
        <w:rPr>
          <w:color w:val="000000" w:themeColor="text1"/>
          <w:lang w:val="en-US"/>
        </w:rPr>
        <w:t>formula</w:t>
      </w:r>
      <w:r w:rsidRPr="002B0D83">
        <w:rPr>
          <w:color w:val="000000" w:themeColor="text1"/>
          <w:lang w:val="en-US"/>
        </w:rPr>
        <w:t xml:space="preserve"> is: </w:t>
      </w:r>
    </w:p>
    <w:p w14:paraId="1DF8C1DC" w14:textId="77777777" w:rsidR="00AB6487" w:rsidRPr="002B0D83" w:rsidRDefault="00AB6487" w:rsidP="00AB6487">
      <w:pPr>
        <w:ind w:firstLine="720"/>
        <w:rPr>
          <w:color w:val="000000" w:themeColor="text1"/>
          <w:lang w:val="en-US"/>
        </w:rPr>
      </w:pPr>
    </w:p>
    <w:p w14:paraId="7B85FB7A" w14:textId="1CBAADCE" w:rsidR="002B0D83" w:rsidRPr="007036EB" w:rsidRDefault="00600325" w:rsidP="002B0D83">
      <w:pPr>
        <w:spacing w:after="240"/>
      </w:pPr>
      <m:oMathPara>
        <m:oMath>
          <m:f>
            <m:fPr>
              <m:ctrlPr>
                <w:ins w:id="54" w:author="Zheng Liu" w:date="2022-05-16T20:07:00Z">
                  <w:rPr>
                    <w:rFonts w:ascii="Cambria Math" w:hAnsi="Cambria Math"/>
                  </w:rPr>
                </w:ins>
              </m:ctrlPr>
            </m:fPr>
            <m:num>
              <m:sSub>
                <m:sSubPr>
                  <m:ctrlPr>
                    <w:ins w:id="55"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sSub>
                <m:sSubPr>
                  <m:ctrlPr>
                    <w:ins w:id="56"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sSub>
                <m:sSubPr>
                  <m:ctrlPr>
                    <w:ins w:id="57"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f>
                <m:fPr>
                  <m:ctrlPr>
                    <w:ins w:id="58" w:author="Zheng Liu" w:date="2022-05-16T20:07:00Z">
                      <w:rPr>
                        <w:rFonts w:ascii="Cambria Math" w:hAnsi="Cambria Math"/>
                      </w:rPr>
                    </w:ins>
                  </m:ctrlPr>
                </m:fPr>
                <m:num>
                  <m:sSub>
                    <m:sSubPr>
                      <m:ctrlPr>
                        <w:ins w:id="59"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C</m:t>
                      </m:r>
                    </m:sub>
                  </m:sSub>
                  <m:r>
                    <w:rPr>
                      <w:rFonts w:ascii="Cambria Math" w:hAnsi="Cambria Math"/>
                    </w:rPr>
                    <m:t>-</m:t>
                  </m:r>
                  <m:sSub>
                    <m:sSubPr>
                      <m:ctrlPr>
                        <w:ins w:id="60"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r>
                    <w:rPr>
                      <w:rFonts w:ascii="Cambria Math" w:hAnsi="Cambria Math"/>
                    </w:rPr>
                    <m:t>n</m:t>
                  </m:r>
                </m:den>
              </m:f>
            </m:den>
          </m:f>
        </m:oMath>
      </m:oMathPara>
    </w:p>
    <w:p w14:paraId="40AA811E" w14:textId="67422A0A" w:rsidR="007036EB" w:rsidRDefault="007036EB" w:rsidP="007036EB">
      <w:pPr>
        <w:rPr>
          <w:color w:val="000000"/>
          <w:sz w:val="22"/>
          <w:szCs w:val="22"/>
          <w:lang w:val="en-US"/>
        </w:rPr>
      </w:pPr>
      <w:r w:rsidRPr="007036EB">
        <w:rPr>
          <w:i/>
          <w:iCs/>
          <w:sz w:val="22"/>
          <w:szCs w:val="22"/>
          <w:lang w:val="en-US"/>
        </w:rPr>
        <w:t>Note.</w:t>
      </w:r>
      <w:r w:rsidRPr="007036EB">
        <w:rPr>
          <w:rFonts w:ascii="Cambria Math" w:hAnsi="Cambria Math"/>
          <w:sz w:val="22"/>
          <w:szCs w:val="22"/>
        </w:rPr>
        <w:t xml:space="preserve"> </w:t>
      </w:r>
      <m:oMath>
        <m:sSub>
          <m:sSubPr>
            <m:ctrlPr>
              <w:ins w:id="61"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Pr="007036EB">
        <w:rPr>
          <w:color w:val="000000"/>
          <w:sz w:val="22"/>
          <w:szCs w:val="22"/>
        </w:rPr>
        <w:t xml:space="preserve">= mean square for rows; </w:t>
      </w:r>
      <m:oMath>
        <m:sSub>
          <m:sSubPr>
            <m:ctrlPr>
              <w:ins w:id="62"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E</m:t>
            </m:r>
          </m:sub>
        </m:sSub>
      </m:oMath>
      <w:r w:rsidRPr="007036EB">
        <w:rPr>
          <w:color w:val="000000"/>
          <w:sz w:val="22"/>
          <w:szCs w:val="22"/>
        </w:rPr>
        <w:t xml:space="preserve">= mean square for error; </w:t>
      </w:r>
      <m:oMath>
        <m:sSub>
          <m:sSubPr>
            <m:ctrlPr>
              <w:ins w:id="63"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C</m:t>
            </m:r>
          </m:sub>
        </m:sSub>
      </m:oMath>
      <w:r w:rsidRPr="007036EB">
        <w:rPr>
          <w:color w:val="000000"/>
          <w:sz w:val="22"/>
          <w:szCs w:val="22"/>
        </w:rPr>
        <w:t xml:space="preserve">= mean square for columns; </w:t>
      </w:r>
      <m:oMath>
        <m:r>
          <w:rPr>
            <w:rFonts w:ascii="Cambria Math" w:hAnsi="Cambria Math"/>
            <w:sz w:val="22"/>
            <w:szCs w:val="22"/>
          </w:rPr>
          <m:t>n</m:t>
        </m:r>
      </m:oMath>
      <w:r w:rsidRPr="007036EB">
        <w:rPr>
          <w:color w:val="000000"/>
          <w:sz w:val="22"/>
          <w:szCs w:val="22"/>
        </w:rPr>
        <w:t xml:space="preserve"> = number of subjects</w:t>
      </w:r>
      <w:r w:rsidRPr="007036EB">
        <w:rPr>
          <w:color w:val="000000"/>
          <w:sz w:val="22"/>
          <w:szCs w:val="22"/>
          <w:lang w:val="en-US"/>
        </w:rPr>
        <w:t xml:space="preserve">. </w:t>
      </w:r>
    </w:p>
    <w:p w14:paraId="7053B9E4" w14:textId="77777777" w:rsidR="007036EB" w:rsidRPr="007036EB" w:rsidRDefault="007036EB" w:rsidP="007036EB">
      <w:pPr>
        <w:rPr>
          <w:color w:val="000000"/>
          <w:sz w:val="22"/>
          <w:szCs w:val="22"/>
          <w:lang w:val="en-US"/>
        </w:rPr>
      </w:pPr>
    </w:p>
    <w:p w14:paraId="4772B20A" w14:textId="716E52DE" w:rsidR="002F7FF4" w:rsidRDefault="008F04DC" w:rsidP="00AB55D9">
      <w:pPr>
        <w:ind w:firstLine="720"/>
        <w:rPr>
          <w:color w:val="000000" w:themeColor="text1"/>
          <w:lang w:val="en-US"/>
        </w:rPr>
      </w:pPr>
      <w:r w:rsidRPr="008F04DC">
        <w:rPr>
          <w:color w:val="000000" w:themeColor="text1"/>
          <w:lang w:val="en-US"/>
        </w:rPr>
        <w:t>We'll interpret the ICC2 and ICC</w:t>
      </w:r>
      <w:r>
        <w:rPr>
          <w:color w:val="000000" w:themeColor="text1"/>
          <w:lang w:val="en-US"/>
        </w:rPr>
        <w:t>2k</w:t>
      </w:r>
      <w:r w:rsidRPr="008F04DC">
        <w:rPr>
          <w:color w:val="000000" w:themeColor="text1"/>
          <w:lang w:val="en-US"/>
        </w:rPr>
        <w:t xml:space="preserve"> following these guidelines: a value less than 0.6 means poor reliability, a value between 0.6 and 0.8 indicates substantial reliability, and a value greater than </w:t>
      </w:r>
      <w:r>
        <w:rPr>
          <w:color w:val="000000" w:themeColor="text1"/>
          <w:lang w:val="en-US"/>
        </w:rPr>
        <w:t>0.8 means excellent reliability</w:t>
      </w:r>
      <w:r w:rsidR="004567CD">
        <w:rPr>
          <w:color w:val="000000" w:themeColor="text1"/>
          <w:lang w:val="en-US"/>
        </w:rPr>
        <w:t xml:space="preserve"> </w:t>
      </w:r>
      <w:r w:rsidR="00B3449B">
        <w:rPr>
          <w:color w:val="000000" w:themeColor="text1"/>
          <w:lang w:val="en-US"/>
        </w:rPr>
        <w:fldChar w:fldCharType="begin"/>
      </w:r>
      <w:r w:rsidR="00B3449B">
        <w:rPr>
          <w:color w:val="000000" w:themeColor="text1"/>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Pr>
          <w:color w:val="000000" w:themeColor="text1"/>
          <w:lang w:val="en-US"/>
        </w:rPr>
        <w:fldChar w:fldCharType="separate"/>
      </w:r>
      <w:r w:rsidR="00B3449B">
        <w:rPr>
          <w:noProof/>
          <w:color w:val="000000" w:themeColor="text1"/>
          <w:lang w:val="en-US"/>
        </w:rPr>
        <w:t>(Cicchetti &amp; Sparrow, 1981; Kupper &amp; Hafner, 1989)</w:t>
      </w:r>
      <w:r w:rsidR="00B3449B">
        <w:rPr>
          <w:color w:val="000000" w:themeColor="text1"/>
          <w:lang w:val="en-US"/>
        </w:rPr>
        <w:fldChar w:fldCharType="end"/>
      </w:r>
      <w:r w:rsidR="002F4F19">
        <w:rPr>
          <w:color w:val="000000" w:themeColor="text1"/>
          <w:lang w:val="en-US"/>
        </w:rPr>
        <w:t xml:space="preserve">. </w:t>
      </w:r>
    </w:p>
    <w:p w14:paraId="0DAD4EE1" w14:textId="77777777" w:rsidR="00D86C42" w:rsidRPr="00D86C42" w:rsidRDefault="00D86C42" w:rsidP="008724B2">
      <w:pPr>
        <w:rPr>
          <w:rFonts w:eastAsiaTheme="minorEastAsia"/>
          <w:b/>
          <w:bCs/>
          <w:color w:val="000000" w:themeColor="text1"/>
          <w:u w:val="single"/>
          <w:lang w:val="en-US"/>
        </w:rPr>
      </w:pPr>
    </w:p>
    <w:p w14:paraId="0D6F2BD5" w14:textId="0004A5DD" w:rsidR="00B84CD9" w:rsidRPr="009D5577" w:rsidRDefault="00464832" w:rsidP="004D6313">
      <w:pPr>
        <w:pStyle w:val="3"/>
        <w:rPr>
          <w:lang w:val="en-US"/>
        </w:rPr>
      </w:pPr>
      <w:bookmarkStart w:id="64" w:name="_Toc128497289"/>
      <w:r w:rsidRPr="009D5577">
        <w:rPr>
          <w:lang w:val="en-US"/>
        </w:rPr>
        <w:t>Split-half reliability of SPE in SALT</w:t>
      </w:r>
      <w:bookmarkEnd w:id="64"/>
    </w:p>
    <w:p w14:paraId="4B7F5010" w14:textId="537E5D54" w:rsidR="006C6CA7" w:rsidRDefault="006C6CA7" w:rsidP="00980A67">
      <w:pPr>
        <w:ind w:firstLine="720"/>
        <w:rPr>
          <w:color w:val="000000"/>
          <w:highlight w:val="yellow"/>
        </w:rPr>
      </w:pPr>
      <w:r w:rsidRPr="006C6CA7">
        <w:rPr>
          <w:color w:val="000000"/>
        </w:rPr>
        <w:t>In psychological research, Cronbach's alpha is often used to determine the reliability of experiments. However, using this method in cognitive experiments can lead to biased results. As a result, more and more studies are using split-half reliability instead of Cronbach's alpha to assess the reliability of cognitive experiments. This is because Cronbach's alpha is calculated based on different experimental conditions, while split-half reliability is calculated based on trial sequences.</w:t>
      </w:r>
      <w:r w:rsidR="00221B60" w:rsidRPr="005F1BBA">
        <w:rPr>
          <w:color w:val="000000"/>
        </w:rPr>
        <w:t xml:space="preserve"> </w:t>
      </w:r>
      <w:r w:rsidR="00221B60" w:rsidRPr="005F1BBA">
        <w:rPr>
          <w:color w:val="000000"/>
        </w:rPr>
        <w:fldChar w:fldCharType="begin"/>
      </w:r>
      <w:r w:rsidR="00221B60" w:rsidRPr="005F1BBA">
        <w:rPr>
          <w:color w:val="000000"/>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221B60" w:rsidRPr="005F1BBA">
        <w:rPr>
          <w:color w:val="000000"/>
        </w:rPr>
        <w:fldChar w:fldCharType="separate"/>
      </w:r>
      <w:r w:rsidR="00221B60" w:rsidRPr="005F1BBA">
        <w:rPr>
          <w:noProof/>
          <w:color w:val="000000"/>
        </w:rPr>
        <w:t>(Kahveci et al., 2022)</w:t>
      </w:r>
      <w:r w:rsidR="00221B60" w:rsidRPr="005F1BBA">
        <w:rPr>
          <w:color w:val="000000"/>
        </w:rPr>
        <w:fldChar w:fldCharType="end"/>
      </w:r>
    </w:p>
    <w:p w14:paraId="1226171A" w14:textId="77777777" w:rsidR="006C6CA7" w:rsidRDefault="006C6CA7" w:rsidP="00464832">
      <w:pPr>
        <w:ind w:firstLine="720"/>
        <w:rPr>
          <w:color w:val="000000"/>
        </w:rPr>
      </w:pPr>
      <w:r w:rsidRPr="006C6CA7">
        <w:rPr>
          <w:color w:val="000000"/>
        </w:rPr>
        <w:t>There are four types of split-half reliability: odd-even, front-back, permutation, and Monte Carlo. The odd-even split separates trials into odd and even numbered sequences, while the front-back split separates the first and second halves of trials. The permutation split shuffles the trial order and randomly assigns each half to a group. Monte Carlo split-half is similar to the permutation split-half, repeating the process thousands of times to calculate the average and 95% confidence interval of the split-half reliability. This study will primarily use Monte Carlo split-half to determine the split-half reliability of SALT.</w:t>
      </w:r>
    </w:p>
    <w:p w14:paraId="40A8D0A3" w14:textId="23B2E9D2" w:rsidR="00464832" w:rsidRDefault="00980A67" w:rsidP="00464832">
      <w:pPr>
        <w:ind w:firstLine="720"/>
        <w:rPr>
          <w:color w:val="000000"/>
        </w:rPr>
      </w:pPr>
      <w:r w:rsidRPr="006C6CA7">
        <w:rPr>
          <w:color w:val="000000"/>
        </w:rPr>
        <w:t>First, the data will be stratified according to Session</w:t>
      </w:r>
      <w:r w:rsidR="00051F2D">
        <w:rPr>
          <w:color w:val="000000"/>
        </w:rPr>
        <w:t xml:space="preserve"> (if it has)</w:t>
      </w:r>
      <w:r w:rsidRPr="006C6CA7">
        <w:rPr>
          <w:color w:val="000000"/>
        </w:rPr>
        <w:t xml:space="preserve">, Match, and Identity. If not stratified, directly </w:t>
      </w:r>
      <w:r w:rsidR="006C6CA7" w:rsidRPr="006C6CA7">
        <w:rPr>
          <w:color w:val="000000"/>
        </w:rPr>
        <w:t>splitting</w:t>
      </w:r>
      <w:r w:rsidRPr="006C6CA7">
        <w:rPr>
          <w:color w:val="000000"/>
        </w:rPr>
        <w:t xml:space="preserve"> the data in half will result in uneven distribution of trials for each </w:t>
      </w:r>
      <w:r w:rsidRPr="006C6CA7">
        <w:rPr>
          <w:color w:val="000000"/>
        </w:rPr>
        <w:lastRenderedPageBreak/>
        <w:t>experimental condition in the two halves, thereby overestimating or underestimating the reliability of the split. Therefore, after the data is stratified, we split the data. For example, when using Monte Carlo Split-Half, we randomly split the data into two half. Then we repeat this operation 1000 times. This will result in 1000 pairs of two halves of the data. Next, we use these 1000 pairs of data to calculate 1000 Pearson correlation coefficients, and then obtain the average and 95% confidence interval of the Monte Carlo split reliability. As for first-second split, odd-even split, and permutated split, they are similar to Monte Carlo division, but they only perform one split, so only one split-half reliability is obtained without interval estimate of the split-half reliability.</w:t>
      </w:r>
    </w:p>
    <w:p w14:paraId="4103A733" w14:textId="77777777" w:rsidR="00980A67" w:rsidRPr="00464832" w:rsidRDefault="00980A67" w:rsidP="00464832">
      <w:pPr>
        <w:ind w:firstLine="720"/>
        <w:rPr>
          <w:color w:val="000000"/>
        </w:rPr>
      </w:pPr>
    </w:p>
    <w:p w14:paraId="5BBA780E" w14:textId="77777777" w:rsidR="00586F83" w:rsidRPr="009F687D" w:rsidRDefault="00BA0079">
      <w:pPr>
        <w:pStyle w:val="1"/>
        <w:keepNext w:val="0"/>
        <w:keepLines w:val="0"/>
        <w:spacing w:before="0" w:after="0"/>
        <w:rPr>
          <w:rFonts w:ascii="Calibri" w:eastAsia="Calibri" w:hAnsi="Calibri" w:cs="Calibri"/>
          <w:b/>
          <w:sz w:val="42"/>
          <w:szCs w:val="42"/>
          <w:lang w:val="en-US"/>
        </w:rPr>
      </w:pPr>
      <w:bookmarkStart w:id="65" w:name="_8ky6xw9d7iji" w:colFirst="0" w:colLast="0"/>
      <w:bookmarkStart w:id="66" w:name="_Toc128497290"/>
      <w:bookmarkEnd w:id="65"/>
      <w:r>
        <w:rPr>
          <w:rFonts w:ascii="Calibri" w:eastAsia="Calibri" w:hAnsi="Calibri" w:cs="Calibri"/>
          <w:b/>
          <w:sz w:val="42"/>
          <w:szCs w:val="42"/>
        </w:rPr>
        <w:t>Data availability</w:t>
      </w:r>
      <w:bookmarkEnd w:id="66"/>
    </w:p>
    <w:p w14:paraId="625BF74F" w14:textId="6793969F" w:rsidR="00586F83" w:rsidRDefault="00AE49ED" w:rsidP="0014261E">
      <w:pPr>
        <w:ind w:firstLine="720"/>
        <w:rPr>
          <w:color w:val="000000"/>
        </w:rPr>
      </w:pPr>
      <w:r w:rsidRPr="00E16B36">
        <w:rPr>
          <w:color w:val="000000"/>
        </w:rPr>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w:t>
      </w:r>
      <w:r w:rsidR="0014261E">
        <w:rPr>
          <w:color w:val="000000"/>
        </w:rPr>
        <w:t>nce Framework () and GitHub ().</w:t>
      </w:r>
    </w:p>
    <w:p w14:paraId="24064F7E" w14:textId="77777777" w:rsidR="0014261E" w:rsidRPr="0014261E" w:rsidRDefault="0014261E" w:rsidP="0014261E">
      <w:pPr>
        <w:ind w:firstLine="720"/>
        <w:rPr>
          <w:color w:val="000000"/>
        </w:rPr>
      </w:pPr>
    </w:p>
    <w:p w14:paraId="2318F49B" w14:textId="7EF5C63F" w:rsidR="00A97072" w:rsidRPr="00A97072" w:rsidRDefault="00BA0079" w:rsidP="00A97072">
      <w:pPr>
        <w:pStyle w:val="1"/>
        <w:keepNext w:val="0"/>
        <w:keepLines w:val="0"/>
        <w:spacing w:before="0" w:after="0"/>
        <w:rPr>
          <w:rFonts w:ascii="Calibri" w:eastAsia="Calibri" w:hAnsi="Calibri" w:cs="Calibri"/>
          <w:b/>
          <w:sz w:val="42"/>
          <w:szCs w:val="42"/>
        </w:rPr>
      </w:pPr>
      <w:bookmarkStart w:id="67" w:name="_v3xn7y51vn90" w:colFirst="0" w:colLast="0"/>
      <w:bookmarkStart w:id="68" w:name="_Toc128497291"/>
      <w:bookmarkEnd w:id="67"/>
      <w:r>
        <w:rPr>
          <w:rFonts w:ascii="Calibri" w:eastAsia="Calibri" w:hAnsi="Calibri" w:cs="Calibri"/>
          <w:b/>
          <w:sz w:val="42"/>
          <w:szCs w:val="42"/>
        </w:rPr>
        <w:t>Code availability</w:t>
      </w:r>
      <w:bookmarkEnd w:id="68"/>
    </w:p>
    <w:p w14:paraId="32DA3EE1" w14:textId="1C1BD72D" w:rsidR="00586F83" w:rsidRDefault="00D17E28" w:rsidP="0014261E">
      <w:pPr>
        <w:ind w:firstLine="720"/>
        <w:rPr>
          <w:rFonts w:eastAsiaTheme="minorEastAsia"/>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Open Science Framework () and GitHub</w:t>
      </w:r>
      <w:r w:rsidR="00AE49ED" w:rsidRPr="00E16B36">
        <w:rPr>
          <w:color w:val="000000"/>
        </w:rPr>
        <w:t xml:space="preserve"> </w:t>
      </w:r>
      <w:r w:rsidRPr="00E16B36">
        <w:rPr>
          <w:color w:val="000000"/>
        </w:rPr>
        <w:t>().</w:t>
      </w:r>
    </w:p>
    <w:p w14:paraId="731A9AC2" w14:textId="77777777" w:rsidR="0014261E" w:rsidRPr="0014261E" w:rsidRDefault="0014261E" w:rsidP="0014261E">
      <w:pPr>
        <w:ind w:firstLine="720"/>
        <w:rPr>
          <w:rFonts w:eastAsiaTheme="minorEastAsia"/>
          <w:color w:val="000000"/>
        </w:rPr>
      </w:pPr>
    </w:p>
    <w:p w14:paraId="11820C32" w14:textId="17283CD7" w:rsidR="00980A67" w:rsidRPr="009D5577" w:rsidRDefault="00BA0079" w:rsidP="009D5577">
      <w:pPr>
        <w:pStyle w:val="1"/>
        <w:keepNext w:val="0"/>
        <w:keepLines w:val="0"/>
        <w:spacing w:before="0" w:after="0"/>
        <w:rPr>
          <w:rFonts w:ascii="Calibri" w:eastAsia="Calibri" w:hAnsi="Calibri" w:cs="Calibri"/>
          <w:b/>
          <w:sz w:val="42"/>
          <w:szCs w:val="42"/>
        </w:rPr>
      </w:pPr>
      <w:bookmarkStart w:id="69" w:name="_wv0gj0dgrmeo" w:colFirst="0" w:colLast="0"/>
      <w:bookmarkStart w:id="70" w:name="_Toc128497292"/>
      <w:bookmarkEnd w:id="69"/>
      <w:r>
        <w:rPr>
          <w:rFonts w:ascii="Calibri" w:eastAsia="Calibri" w:hAnsi="Calibri" w:cs="Calibri"/>
          <w:b/>
          <w:sz w:val="42"/>
          <w:szCs w:val="42"/>
        </w:rPr>
        <w:t>Results</w:t>
      </w:r>
      <w:bookmarkEnd w:id="70"/>
    </w:p>
    <w:p w14:paraId="1BAC6F70" w14:textId="7DB2B6C1" w:rsidR="0014261E" w:rsidRPr="009D5577" w:rsidRDefault="00464832" w:rsidP="0014261E">
      <w:pPr>
        <w:pStyle w:val="2"/>
        <w:rPr>
          <w:lang w:val="en-US"/>
        </w:rPr>
      </w:pPr>
      <w:bookmarkStart w:id="71" w:name="_Toc128497293"/>
      <w:r w:rsidRPr="009D5577">
        <w:rPr>
          <w:rFonts w:hint="eastAsia"/>
          <w:lang w:val="en-US"/>
        </w:rPr>
        <w:t>I</w:t>
      </w:r>
      <w:r w:rsidRPr="009D5577">
        <w:rPr>
          <w:lang w:val="en-US"/>
        </w:rPr>
        <w:t>CC</w:t>
      </w:r>
      <w:r w:rsidR="009D5577">
        <w:rPr>
          <w:lang w:val="en-US"/>
        </w:rPr>
        <w:t xml:space="preserve"> </w:t>
      </w:r>
      <w:r w:rsidRPr="009D5577">
        <w:rPr>
          <w:lang w:val="en-US"/>
        </w:rPr>
        <w:t>(Intraclass correlation coefficient)</w:t>
      </w:r>
      <w:bookmarkEnd w:id="71"/>
    </w:p>
    <w:p w14:paraId="6F83D7EA" w14:textId="2769CD81" w:rsidR="001B6382" w:rsidRPr="006C6CA7" w:rsidRDefault="001B6382" w:rsidP="00980A67">
      <w:pPr>
        <w:ind w:firstLine="720"/>
        <w:rPr>
          <w:rFonts w:eastAsia="宋体" w:cs="PMingLiU"/>
          <w:lang w:val="en-US"/>
        </w:rPr>
      </w:pPr>
      <w:r w:rsidRPr="006C6CA7">
        <w:rPr>
          <w:rFonts w:eastAsia="宋体" w:cs="PMingLiU"/>
          <w:lang w:val="en-US"/>
        </w:rPr>
        <w:t xml:space="preserve">Intraclass correlation coefficient (ICC) is a measure of the consistency or reliability of measurements made by different raters (observers) or repeated measurements made by the same rater (observer). </w:t>
      </w:r>
      <w:r w:rsidR="00051F2D" w:rsidRPr="00051F2D">
        <w:rPr>
          <w:rFonts w:eastAsia="宋体" w:cs="PMingLiU"/>
          <w:lang w:val="en-US"/>
        </w:rPr>
        <w:t>We will calculate ICC</w:t>
      </w:r>
      <w:r w:rsidR="004C1584">
        <w:rPr>
          <w:rFonts w:eastAsia="宋体" w:cs="PMingLiU"/>
          <w:lang w:val="en-US"/>
        </w:rPr>
        <w:t xml:space="preserve"> only</w:t>
      </w:r>
      <w:r w:rsidR="00051F2D" w:rsidRPr="00051F2D">
        <w:rPr>
          <w:rFonts w:eastAsia="宋体" w:cs="PMingLiU"/>
          <w:lang w:val="en-US"/>
        </w:rPr>
        <w:t xml:space="preserve"> if the study involves </w:t>
      </w:r>
      <w:r w:rsidR="00051F2D" w:rsidRPr="006C6CA7">
        <w:rPr>
          <w:rFonts w:eastAsia="宋体" w:cs="PMingLiU"/>
          <w:lang w:val="en-US"/>
        </w:rPr>
        <w:t>repeated measurements</w:t>
      </w:r>
      <w:r w:rsidR="00051F2D" w:rsidRPr="00051F2D">
        <w:rPr>
          <w:rFonts w:eastAsia="宋体" w:cs="PMingLiU"/>
          <w:lang w:val="en-US"/>
        </w:rPr>
        <w:t xml:space="preserve"> of SALT.</w:t>
      </w:r>
      <w:r w:rsidR="00051F2D">
        <w:rPr>
          <w:rFonts w:eastAsia="宋体" w:cs="PMingLiU"/>
          <w:lang w:val="en-US"/>
        </w:rPr>
        <w:t xml:space="preserve"> </w:t>
      </w:r>
      <w:r w:rsidRPr="006C6CA7">
        <w:rPr>
          <w:rFonts w:eastAsia="宋体" w:cs="PMingLiU"/>
          <w:lang w:val="en-US"/>
        </w:rPr>
        <w:t>In essence, it tells us how much of the variation in the data can be attributed to differences between raters or repeated measurements, and how much of it can be attributed to differences within the subjects being measured. In simple terms, it gives an idea of the proportion of total variation in the data that is due to the true differences between subjects, versus due to measurement error or random fluctuations.</w:t>
      </w:r>
    </w:p>
    <w:p w14:paraId="69C141A1" w14:textId="01964B2E" w:rsidR="00464832" w:rsidRPr="006C6CA7" w:rsidRDefault="00464832" w:rsidP="00980A67">
      <w:pPr>
        <w:ind w:firstLine="720"/>
        <w:rPr>
          <w:rFonts w:eastAsia="宋体" w:cs="PMingLiU"/>
          <w:lang w:val="en-US"/>
        </w:rPr>
      </w:pPr>
      <w:r w:rsidRPr="006C6CA7">
        <w:rPr>
          <w:rFonts w:eastAsia="宋体" w:cs="PMingLiU"/>
          <w:lang w:val="en-US"/>
        </w:rPr>
        <w:t xml:space="preserve">The present study aimed to investigate the stability of six indices, including reaction time (RT), accuracy (ACC), </w:t>
      </w:r>
      <w:r w:rsidR="006545E5" w:rsidRPr="006545E5">
        <w:rPr>
          <w:rFonts w:eastAsia="宋体" w:cs="PMingLiU"/>
          <w:i/>
          <w:lang w:val="en-US"/>
        </w:rPr>
        <w:t>d</w:t>
      </w:r>
      <w:r w:rsidR="006545E5">
        <w:rPr>
          <w:rFonts w:eastAsia="宋体" w:cs="PMingLiU"/>
          <w:lang w:val="en-US"/>
        </w:rPr>
        <w:t xml:space="preserve"> </w:t>
      </w:r>
      <w:r w:rsidRPr="006C6CA7">
        <w:rPr>
          <w:rFonts w:eastAsia="宋体" w:cs="PMingLiU"/>
          <w:lang w:val="en-US"/>
        </w:rPr>
        <w:t>prime, Efficiency, drift rate (</w:t>
      </w:r>
      <w:r w:rsidRPr="006545E5">
        <w:rPr>
          <w:rFonts w:eastAsia="宋体" w:cs="PMingLiU"/>
          <w:i/>
          <w:lang w:val="en-US"/>
        </w:rPr>
        <w:t>v</w:t>
      </w:r>
      <w:r w:rsidRPr="006C6CA7">
        <w:rPr>
          <w:rFonts w:eastAsia="宋体" w:cs="PMingLiU"/>
          <w:lang w:val="en-US"/>
        </w:rPr>
        <w:t>) and starting point (</w:t>
      </w:r>
      <w:r w:rsidRPr="006545E5">
        <w:rPr>
          <w:rFonts w:eastAsia="宋体" w:cs="PMingLiU"/>
          <w:i/>
          <w:lang w:val="en-US"/>
        </w:rPr>
        <w:t>z</w:t>
      </w:r>
      <w:r w:rsidRPr="006C6CA7">
        <w:rPr>
          <w:rFonts w:eastAsia="宋体" w:cs="PMingLiU"/>
          <w:lang w:val="en-US"/>
        </w:rPr>
        <w:t>) in the diffusion decision model (DDM), across six time sessions.</w:t>
      </w:r>
      <w:r w:rsidR="00BD454B" w:rsidRPr="006C6CA7">
        <w:rPr>
          <w:rFonts w:eastAsia="宋体" w:cs="PMingLiU"/>
          <w:lang w:val="en-US"/>
        </w:rPr>
        <w:t xml:space="preserve"> We use the Intraclass Correlation Coefficients (ICC) to evaluate how much of the variation in SALT can be attributed to within-subject repeatability over time, and how much can be attributed to between-subject differences. Among them, we are most interested in ICC2 and ICC2k, where ICC2 represents the ratio of between-subject variance to total variance, and ICC2k represents the ratio of within-subject variance to total variance. Therefore, we want ICC2 to be as large as possible and ICC2k to be as small as possible, indicating that the differences in our experimental measures are mainly due to between-subject individual differences, and each subject's performance is relatively stable across the six sessions. As shown in Figure </w:t>
      </w:r>
      <w:r w:rsidR="009D5577">
        <w:rPr>
          <w:rFonts w:eastAsia="宋体" w:cs="PMingLiU"/>
          <w:lang w:val="en-US"/>
        </w:rPr>
        <w:t>4</w:t>
      </w:r>
      <w:r w:rsidR="00BD454B" w:rsidRPr="006C6CA7">
        <w:rPr>
          <w:rFonts w:eastAsia="宋体" w:cs="PMingLiU"/>
          <w:lang w:val="en-US"/>
        </w:rPr>
        <w:t>, the ICC2 values of the six indices are relatively large and ICC2k values are relatively small, supporting our hypothesis.</w:t>
      </w:r>
    </w:p>
    <w:p w14:paraId="0C5CD539" w14:textId="77777777" w:rsidR="00841431" w:rsidRDefault="00841431" w:rsidP="00464832">
      <w:pPr>
        <w:rPr>
          <w:rFonts w:eastAsia="宋体" w:cs="PMingLiU"/>
          <w:highlight w:val="yellow"/>
          <w:lang w:val="en-US"/>
        </w:rPr>
      </w:pPr>
    </w:p>
    <w:p w14:paraId="62CB1994" w14:textId="57F22884" w:rsidR="00841431" w:rsidRDefault="00841431" w:rsidP="00841431">
      <w:pPr>
        <w:jc w:val="center"/>
        <w:rPr>
          <w:rFonts w:eastAsia="宋体" w:cs="PMingLiU"/>
          <w:highlight w:val="yellow"/>
          <w:lang w:val="en-US"/>
        </w:rPr>
      </w:pPr>
      <w:r>
        <w:rPr>
          <w:rFonts w:eastAsia="宋体" w:cs="PMingLiU"/>
          <w:noProof/>
          <w:lang w:val="en-US" w:eastAsia="zh-TW"/>
        </w:rPr>
        <w:lastRenderedPageBreak/>
        <w:drawing>
          <wp:inline distT="0" distB="0" distL="0" distR="0" wp14:anchorId="00093F73" wp14:editId="6DDB3A66">
            <wp:extent cx="5609988" cy="31166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_SPE_IC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09988" cy="3116660"/>
                    </a:xfrm>
                    <a:prstGeom prst="rect">
                      <a:avLst/>
                    </a:prstGeom>
                  </pic:spPr>
                </pic:pic>
              </a:graphicData>
            </a:graphic>
          </wp:inline>
        </w:drawing>
      </w:r>
    </w:p>
    <w:p w14:paraId="38DF0CEE" w14:textId="77777777" w:rsidR="00943774" w:rsidRDefault="00943774" w:rsidP="00841431">
      <w:pPr>
        <w:jc w:val="center"/>
        <w:rPr>
          <w:rFonts w:eastAsia="宋体" w:cs="PMingLiU"/>
          <w:lang w:val="en-US"/>
        </w:rPr>
      </w:pPr>
    </w:p>
    <w:p w14:paraId="27200C45" w14:textId="57FE8401" w:rsidR="00841431" w:rsidRPr="006C6CA7" w:rsidRDefault="006C6CA7" w:rsidP="00841431">
      <w:pPr>
        <w:jc w:val="center"/>
        <w:rPr>
          <w:rFonts w:eastAsia="宋体" w:cs="PMingLiU"/>
          <w:lang w:val="en-US"/>
        </w:rPr>
      </w:pPr>
      <w:r w:rsidRPr="003400D7">
        <w:rPr>
          <w:rFonts w:eastAsia="宋体" w:cs="PMingLiU"/>
          <w:b/>
          <w:lang w:val="en-US"/>
        </w:rPr>
        <w:t>Figure</w:t>
      </w:r>
      <w:r w:rsidR="003400D7" w:rsidRPr="003400D7">
        <w:rPr>
          <w:rFonts w:eastAsia="宋体" w:cs="PMingLiU"/>
          <w:b/>
          <w:lang w:val="en-US"/>
        </w:rPr>
        <w:t xml:space="preserve"> 4.</w:t>
      </w:r>
      <w:r w:rsidRPr="006C6CA7">
        <w:rPr>
          <w:rFonts w:eastAsia="宋体" w:cs="PMingLiU"/>
          <w:lang w:val="en-US"/>
        </w:rPr>
        <w:t xml:space="preserve"> ICC2 and ICC2k</w:t>
      </w:r>
    </w:p>
    <w:p w14:paraId="76D76944" w14:textId="77777777" w:rsidR="0014261E" w:rsidRPr="009D5577" w:rsidRDefault="0014261E" w:rsidP="009D5577">
      <w:pPr>
        <w:rPr>
          <w:rFonts w:eastAsiaTheme="minorEastAsia"/>
          <w:b/>
          <w:bCs/>
          <w:color w:val="000000" w:themeColor="text1"/>
          <w:u w:val="single"/>
          <w:lang w:val="en-US"/>
        </w:rPr>
      </w:pPr>
    </w:p>
    <w:p w14:paraId="35FFBF57" w14:textId="7CC0B644" w:rsidR="00464832" w:rsidRPr="009D5577" w:rsidRDefault="009D5577" w:rsidP="0014261E">
      <w:pPr>
        <w:pStyle w:val="2"/>
        <w:rPr>
          <w:lang w:val="en-US"/>
        </w:rPr>
      </w:pPr>
      <w:bookmarkStart w:id="72" w:name="_Toc128497294"/>
      <w:r>
        <w:rPr>
          <w:lang w:val="en-US"/>
        </w:rPr>
        <w:t>SHR (</w:t>
      </w:r>
      <w:r w:rsidR="00464832" w:rsidRPr="009D5577">
        <w:rPr>
          <w:lang w:val="en-US"/>
        </w:rPr>
        <w:t>Split-Half Reliability</w:t>
      </w:r>
      <w:r>
        <w:rPr>
          <w:lang w:val="en-US"/>
        </w:rPr>
        <w:t>)</w:t>
      </w:r>
      <w:bookmarkEnd w:id="72"/>
    </w:p>
    <w:p w14:paraId="7F43B088" w14:textId="1BF87F35" w:rsidR="00841431" w:rsidRPr="006C6CA7" w:rsidRDefault="00ED1D9F" w:rsidP="00ED1D9F">
      <w:pPr>
        <w:ind w:firstLine="720"/>
        <w:rPr>
          <w:rFonts w:eastAsia="宋体"/>
          <w:lang w:val="en-US"/>
        </w:rPr>
      </w:pPr>
      <w:r w:rsidRPr="006C6CA7">
        <w:rPr>
          <w:rFonts w:eastAsia="宋体"/>
          <w:lang w:val="en-US"/>
        </w:rPr>
        <w:t>First, we stratified the data based on three variables: Session</w:t>
      </w:r>
      <w:r w:rsidR="004C1584">
        <w:rPr>
          <w:rFonts w:eastAsia="宋体"/>
          <w:lang w:val="en-US"/>
        </w:rPr>
        <w:t xml:space="preserve"> (if it has)</w:t>
      </w:r>
      <w:r w:rsidRPr="006C6CA7">
        <w:rPr>
          <w:rFonts w:eastAsia="宋体"/>
          <w:lang w:val="en-US"/>
        </w:rPr>
        <w:t xml:space="preserve">, Match, and Identity, and then split the stratified data into two halves using four methods. Next, we calculated the SPE for each of the six indices for each half of the data. Finally, we calculated the split-half reliability for each of the six SPEs. As shown in Figure </w:t>
      </w:r>
      <w:r w:rsidR="009D5577">
        <w:rPr>
          <w:rFonts w:eastAsia="宋体"/>
          <w:lang w:val="en-US"/>
        </w:rPr>
        <w:t>5</w:t>
      </w:r>
      <w:r w:rsidRPr="006C6CA7">
        <w:rPr>
          <w:rFonts w:eastAsia="宋体"/>
          <w:lang w:val="en-US"/>
        </w:rPr>
        <w:t>, when using the Monte Carlo split-half, the split-half reliability of the six indices obtained is very high, with the highest value of XXX, which means that it is the most stable of the six SPE indexing calculations for half-confidence. The results from the other three split-half methods were similar to the Monte Carlo method, which will be presented in the supplementary material.</w:t>
      </w:r>
    </w:p>
    <w:p w14:paraId="5DDE4967" w14:textId="6E6022FB" w:rsidR="00841431" w:rsidRDefault="00841431" w:rsidP="00841431">
      <w:pPr>
        <w:jc w:val="center"/>
        <w:rPr>
          <w:rFonts w:eastAsia="宋体"/>
          <w:highlight w:val="yellow"/>
          <w:lang w:val="en-US"/>
        </w:rPr>
      </w:pPr>
      <w:r>
        <w:rPr>
          <w:rFonts w:eastAsia="宋体"/>
          <w:noProof/>
          <w:lang w:val="en-US" w:eastAsia="zh-TW"/>
        </w:rPr>
        <w:lastRenderedPageBreak/>
        <w:drawing>
          <wp:inline distT="0" distB="0" distL="0" distR="0" wp14:anchorId="792AEF5E" wp14:editId="7B742BA9">
            <wp:extent cx="3214538" cy="357171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_SPE_SH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14538" cy="3571710"/>
                    </a:xfrm>
                    <a:prstGeom prst="rect">
                      <a:avLst/>
                    </a:prstGeom>
                  </pic:spPr>
                </pic:pic>
              </a:graphicData>
            </a:graphic>
          </wp:inline>
        </w:drawing>
      </w:r>
    </w:p>
    <w:p w14:paraId="212F911F" w14:textId="77777777" w:rsidR="00943774" w:rsidRDefault="00943774" w:rsidP="006C6CA7">
      <w:pPr>
        <w:jc w:val="center"/>
        <w:rPr>
          <w:rFonts w:eastAsia="宋体" w:cs="PMingLiU"/>
          <w:lang w:val="en-US"/>
        </w:rPr>
      </w:pPr>
    </w:p>
    <w:p w14:paraId="17AFA8FD" w14:textId="7FF3FA8C" w:rsidR="006C6CA7" w:rsidRPr="006C6CA7" w:rsidRDefault="006C6CA7" w:rsidP="006C6CA7">
      <w:pPr>
        <w:jc w:val="center"/>
        <w:rPr>
          <w:rFonts w:eastAsia="宋体" w:cs="PMingLiU"/>
          <w:lang w:val="en-US"/>
        </w:rPr>
      </w:pPr>
      <w:r w:rsidRPr="003400D7">
        <w:rPr>
          <w:rFonts w:eastAsia="宋体" w:cs="PMingLiU"/>
          <w:b/>
          <w:lang w:val="en-US"/>
        </w:rPr>
        <w:t xml:space="preserve">Figure </w:t>
      </w:r>
      <w:r w:rsidR="003400D7" w:rsidRPr="003400D7">
        <w:rPr>
          <w:rFonts w:eastAsia="宋体" w:cs="PMingLiU"/>
          <w:b/>
          <w:lang w:val="en-US"/>
        </w:rPr>
        <w:t>5.</w:t>
      </w:r>
      <w:r w:rsidRPr="006C6CA7">
        <w:rPr>
          <w:rFonts w:eastAsia="宋体" w:cs="PMingLiU"/>
          <w:lang w:val="en-US"/>
        </w:rPr>
        <w:t xml:space="preserve"> </w:t>
      </w:r>
      <w:r>
        <w:rPr>
          <w:rFonts w:eastAsia="宋体" w:cs="PMingLiU"/>
          <w:lang w:val="en-US"/>
        </w:rPr>
        <w:t>Monte Carlo-based Split-Half Reliability</w:t>
      </w:r>
    </w:p>
    <w:p w14:paraId="29FCD2A4" w14:textId="77777777" w:rsidR="00841431" w:rsidRDefault="00841431" w:rsidP="00841431">
      <w:pPr>
        <w:jc w:val="center"/>
        <w:rPr>
          <w:rFonts w:eastAsia="宋体"/>
          <w:highlight w:val="yellow"/>
          <w:lang w:val="en-US"/>
        </w:rPr>
      </w:pPr>
    </w:p>
    <w:p w14:paraId="72FACDA1" w14:textId="77777777" w:rsidR="00464832" w:rsidRPr="00B41B99" w:rsidRDefault="00464832">
      <w:pPr>
        <w:rPr>
          <w:b/>
          <w:bCs/>
          <w:color w:val="000000" w:themeColor="text1"/>
          <w:highlight w:val="yellow"/>
          <w:u w:val="single"/>
          <w:lang w:val="en-US"/>
        </w:rPr>
      </w:pPr>
    </w:p>
    <w:p w14:paraId="497C8B8F" w14:textId="77777777" w:rsidR="00464832" w:rsidRPr="00464832" w:rsidRDefault="00464832">
      <w:pPr>
        <w:rPr>
          <w:b/>
          <w:bCs/>
          <w:color w:val="000000" w:themeColor="text1"/>
          <w:highlight w:val="yellow"/>
          <w:u w:val="single"/>
          <w:lang w:val="en-US"/>
        </w:rPr>
      </w:pPr>
    </w:p>
    <w:p w14:paraId="49D421F8" w14:textId="77777777" w:rsidR="00586F83" w:rsidRDefault="00BA0079">
      <w:pPr>
        <w:pStyle w:val="1"/>
        <w:keepNext w:val="0"/>
        <w:keepLines w:val="0"/>
        <w:spacing w:before="0" w:after="0"/>
        <w:rPr>
          <w:rFonts w:ascii="Calibri" w:eastAsia="Calibri" w:hAnsi="Calibri" w:cs="Calibri"/>
          <w:b/>
          <w:sz w:val="42"/>
          <w:szCs w:val="42"/>
        </w:rPr>
      </w:pPr>
      <w:bookmarkStart w:id="73" w:name="_n45umupwgeta" w:colFirst="0" w:colLast="0"/>
      <w:bookmarkStart w:id="74" w:name="_Toc128497295"/>
      <w:bookmarkEnd w:id="73"/>
      <w:r>
        <w:rPr>
          <w:rFonts w:ascii="Calibri" w:eastAsia="Calibri" w:hAnsi="Calibri" w:cs="Calibri"/>
          <w:b/>
          <w:sz w:val="42"/>
          <w:szCs w:val="42"/>
        </w:rPr>
        <w:t>Discussion</w:t>
      </w:r>
      <w:bookmarkEnd w:id="74"/>
    </w:p>
    <w:p w14:paraId="0417A83F" w14:textId="5EF890F9" w:rsidR="00D17E28" w:rsidRDefault="00BA0079" w:rsidP="00D17E28">
      <w:pPr>
        <w:rPr>
          <w:rFonts w:ascii="Calibri" w:eastAsiaTheme="minorEastAsia"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bookmarkStart w:id="75" w:name="_55me02ptpjfj" w:colFirst="0" w:colLast="0"/>
      <w:bookmarkEnd w:id="75"/>
    </w:p>
    <w:p w14:paraId="00DE8AC9" w14:textId="77777777" w:rsidR="0014261E" w:rsidRPr="0014261E" w:rsidRDefault="0014261E" w:rsidP="00D17E28">
      <w:pPr>
        <w:rPr>
          <w:rFonts w:ascii="Calibri" w:eastAsiaTheme="minorEastAsia" w:hAnsi="Calibri" w:cs="Calibri"/>
        </w:rPr>
      </w:pPr>
    </w:p>
    <w:p w14:paraId="01ECDCF7" w14:textId="77777777" w:rsidR="00943774" w:rsidRDefault="00943774">
      <w:pPr>
        <w:spacing w:line="276" w:lineRule="auto"/>
        <w:rPr>
          <w:rFonts w:ascii="Calibri" w:eastAsia="Calibri" w:hAnsi="Calibri" w:cs="Calibri"/>
          <w:b/>
          <w:sz w:val="42"/>
          <w:szCs w:val="42"/>
        </w:rPr>
      </w:pPr>
      <w:bookmarkStart w:id="76" w:name="_mdjadefs2vka" w:colFirst="0" w:colLast="0"/>
      <w:bookmarkEnd w:id="76"/>
      <w:r>
        <w:rPr>
          <w:rFonts w:ascii="Calibri" w:eastAsia="Calibri" w:hAnsi="Calibri" w:cs="Calibri"/>
          <w:b/>
          <w:sz w:val="42"/>
          <w:szCs w:val="42"/>
        </w:rPr>
        <w:br w:type="page"/>
      </w:r>
    </w:p>
    <w:p w14:paraId="269FEE3B" w14:textId="798F1A32" w:rsidR="00586F83" w:rsidRDefault="00BA0079">
      <w:pPr>
        <w:pStyle w:val="1"/>
        <w:keepNext w:val="0"/>
        <w:keepLines w:val="0"/>
        <w:spacing w:before="0" w:after="0"/>
        <w:rPr>
          <w:rFonts w:ascii="Calibri" w:eastAsia="Calibri" w:hAnsi="Calibri" w:cs="Calibri"/>
          <w:b/>
          <w:sz w:val="42"/>
          <w:szCs w:val="42"/>
        </w:rPr>
      </w:pPr>
      <w:bookmarkStart w:id="77" w:name="_Toc128497296"/>
      <w:r>
        <w:rPr>
          <w:rFonts w:ascii="Calibri" w:eastAsia="Calibri" w:hAnsi="Calibri" w:cs="Calibri"/>
          <w:b/>
          <w:sz w:val="42"/>
          <w:szCs w:val="42"/>
        </w:rPr>
        <w:lastRenderedPageBreak/>
        <w:t>Acknowledgements</w:t>
      </w:r>
      <w:bookmarkEnd w:id="77"/>
    </w:p>
    <w:p w14:paraId="1E3C6B82" w14:textId="79BD882E" w:rsidR="00586F83" w:rsidRDefault="00D17E28" w:rsidP="0014261E">
      <w:pPr>
        <w:rPr>
          <w:color w:val="000000" w:themeColor="text1"/>
          <w:lang w:val="en-US"/>
        </w:rPr>
      </w:pPr>
      <w:r w:rsidRPr="00464832">
        <w:rPr>
          <w:color w:val="000000" w:themeColor="text1"/>
          <w:lang w:val="en-US"/>
        </w:rPr>
        <w:t>The present research is support by xxx.</w:t>
      </w:r>
      <w:r w:rsidRPr="00D17E28">
        <w:rPr>
          <w:color w:val="000000" w:themeColor="text1"/>
          <w:lang w:val="en-US"/>
        </w:rPr>
        <w:t xml:space="preserve"> </w:t>
      </w:r>
      <w:bookmarkStart w:id="78" w:name="_wvd57wep2hh3" w:colFirst="0" w:colLast="0"/>
      <w:bookmarkEnd w:id="78"/>
    </w:p>
    <w:p w14:paraId="771E3CBA" w14:textId="77777777" w:rsidR="0014261E" w:rsidRPr="0014261E" w:rsidRDefault="0014261E" w:rsidP="0014261E">
      <w:pPr>
        <w:rPr>
          <w:color w:val="000000" w:themeColor="text1"/>
          <w:lang w:val="en-US"/>
        </w:rPr>
      </w:pPr>
    </w:p>
    <w:p w14:paraId="0EF50E9B" w14:textId="77777777" w:rsidR="00586F83" w:rsidRDefault="00BA0079">
      <w:pPr>
        <w:pStyle w:val="1"/>
        <w:keepNext w:val="0"/>
        <w:keepLines w:val="0"/>
        <w:spacing w:before="0" w:after="0"/>
        <w:rPr>
          <w:rFonts w:ascii="Calibri" w:eastAsia="Calibri" w:hAnsi="Calibri" w:cs="Calibri"/>
          <w:b/>
          <w:sz w:val="42"/>
          <w:szCs w:val="42"/>
        </w:rPr>
      </w:pPr>
      <w:bookmarkStart w:id="79" w:name="_ridkkf2yzxxx" w:colFirst="0" w:colLast="0"/>
      <w:bookmarkStart w:id="80" w:name="_Toc128497297"/>
      <w:bookmarkEnd w:id="79"/>
      <w:r>
        <w:rPr>
          <w:rFonts w:ascii="Calibri" w:eastAsia="Calibri" w:hAnsi="Calibri" w:cs="Calibri"/>
          <w:b/>
          <w:sz w:val="42"/>
          <w:szCs w:val="42"/>
        </w:rPr>
        <w:t>Author contributions</w:t>
      </w:r>
      <w:bookmarkEnd w:id="80"/>
    </w:p>
    <w:p w14:paraId="67F329E3" w14:textId="0995B56C" w:rsidR="00586F83" w:rsidRDefault="00D17E28" w:rsidP="0014261E">
      <w:pPr>
        <w:ind w:firstLine="720"/>
        <w:rPr>
          <w:rFonts w:eastAsiaTheme="minorEastAsia"/>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4F5DA402" w14:textId="77777777" w:rsidR="0014261E" w:rsidRPr="0014261E" w:rsidRDefault="0014261E" w:rsidP="0014261E">
      <w:pPr>
        <w:ind w:firstLine="720"/>
        <w:rPr>
          <w:rFonts w:eastAsiaTheme="minorEastAsia"/>
          <w:color w:val="000000" w:themeColor="text1"/>
          <w:lang w:val="en-US"/>
        </w:rPr>
      </w:pPr>
    </w:p>
    <w:p w14:paraId="769AE28C" w14:textId="77777777" w:rsidR="00586F83" w:rsidRPr="003E7247" w:rsidRDefault="00BA0079" w:rsidP="003E7247">
      <w:pPr>
        <w:pStyle w:val="1"/>
        <w:keepNext w:val="0"/>
        <w:keepLines w:val="0"/>
        <w:spacing w:before="0" w:after="0"/>
        <w:rPr>
          <w:rFonts w:ascii="Calibri" w:eastAsia="Calibri" w:hAnsi="Calibri" w:cs="Calibri"/>
          <w:b/>
          <w:sz w:val="42"/>
          <w:szCs w:val="42"/>
        </w:rPr>
      </w:pPr>
      <w:bookmarkStart w:id="81" w:name="_Toc128497298"/>
      <w:r w:rsidRPr="003E7247">
        <w:rPr>
          <w:rFonts w:ascii="Calibri" w:eastAsia="Calibri" w:hAnsi="Calibri" w:cs="Calibri"/>
          <w:b/>
          <w:sz w:val="42"/>
          <w:szCs w:val="42"/>
        </w:rPr>
        <w:t>Competing interests</w:t>
      </w:r>
      <w:bookmarkEnd w:id="81"/>
    </w:p>
    <w:p w14:paraId="156CF79A" w14:textId="14E88DC3" w:rsidR="00586F83" w:rsidRDefault="00BA0079">
      <w:pPr>
        <w:rPr>
          <w:rFonts w:eastAsiaTheme="minorEastAsia"/>
          <w:color w:val="000000" w:themeColor="text1"/>
          <w:lang w:val="en-US"/>
        </w:rPr>
      </w:pPr>
      <w:r w:rsidRPr="00D17E28">
        <w:rPr>
          <w:color w:val="000000" w:themeColor="text1"/>
          <w:lang w:val="en-US"/>
        </w:rPr>
        <w:t>The authors declare no competing interests.</w:t>
      </w:r>
    </w:p>
    <w:p w14:paraId="38933820" w14:textId="77777777" w:rsidR="0014261E" w:rsidRPr="0014261E" w:rsidRDefault="0014261E">
      <w:pPr>
        <w:rPr>
          <w:rFonts w:eastAsiaTheme="minorEastAsia"/>
          <w:color w:val="000000" w:themeColor="text1"/>
          <w:lang w:val="en-US"/>
        </w:rPr>
      </w:pPr>
    </w:p>
    <w:p w14:paraId="1063808D" w14:textId="77777777" w:rsidR="00586F83" w:rsidRDefault="00BA0079" w:rsidP="003E7247">
      <w:pPr>
        <w:pStyle w:val="1"/>
        <w:keepNext w:val="0"/>
        <w:keepLines w:val="0"/>
        <w:spacing w:before="0" w:after="0"/>
        <w:rPr>
          <w:rFonts w:ascii="Calibri" w:eastAsia="Calibri" w:hAnsi="Calibri" w:cs="Calibri"/>
          <w:b/>
          <w:sz w:val="42"/>
          <w:szCs w:val="42"/>
        </w:rPr>
      </w:pPr>
      <w:bookmarkStart w:id="82" w:name="_Toc128497299"/>
      <w:r>
        <w:rPr>
          <w:rFonts w:ascii="Calibri" w:eastAsia="Calibri" w:hAnsi="Calibri" w:cs="Calibri"/>
          <w:b/>
          <w:sz w:val="42"/>
          <w:szCs w:val="42"/>
        </w:rPr>
        <w:t>Figures</w:t>
      </w:r>
      <w:bookmarkEnd w:id="82"/>
    </w:p>
    <w:p w14:paraId="50F35867" w14:textId="2F8B0516" w:rsidR="00586F83" w:rsidRDefault="00BA0079" w:rsidP="0014261E">
      <w:pPr>
        <w:ind w:firstLine="720"/>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83" w:name="_wbmlk2iy1qsw" w:colFirst="0" w:colLast="0"/>
      <w:bookmarkEnd w:id="83"/>
    </w:p>
    <w:p w14:paraId="262C4FF0" w14:textId="77777777" w:rsidR="0014261E" w:rsidRPr="0014261E" w:rsidRDefault="0014261E" w:rsidP="0014261E">
      <w:pPr>
        <w:ind w:firstLine="720"/>
        <w:rPr>
          <w:rFonts w:ascii="Calibri" w:eastAsia="Calibri" w:hAnsi="Calibri" w:cs="Calibri"/>
        </w:rPr>
      </w:pPr>
    </w:p>
    <w:p w14:paraId="7B735872" w14:textId="2FC9E115" w:rsidR="00ED4B44" w:rsidRPr="0014261E" w:rsidRDefault="00BA0079" w:rsidP="0014261E">
      <w:pPr>
        <w:pStyle w:val="1"/>
        <w:keepNext w:val="0"/>
        <w:keepLines w:val="0"/>
        <w:spacing w:before="0" w:after="0"/>
        <w:rPr>
          <w:rFonts w:ascii="Calibri" w:eastAsia="Calibri" w:hAnsi="Calibri" w:cs="Calibri"/>
          <w:b/>
          <w:sz w:val="42"/>
          <w:szCs w:val="42"/>
        </w:rPr>
      </w:pPr>
      <w:bookmarkStart w:id="84" w:name="_1r3wz94tf58i" w:colFirst="0" w:colLast="0"/>
      <w:bookmarkStart w:id="85" w:name="_Toc128497300"/>
      <w:bookmarkEnd w:id="84"/>
      <w:r>
        <w:rPr>
          <w:rFonts w:ascii="Calibri" w:eastAsia="Calibri" w:hAnsi="Calibri" w:cs="Calibri"/>
          <w:b/>
          <w:sz w:val="42"/>
          <w:szCs w:val="42"/>
        </w:rPr>
        <w:t>Figure Legends</w:t>
      </w:r>
      <w:bookmarkEnd w:id="85"/>
    </w:p>
    <w:p w14:paraId="1CAE7A55" w14:textId="6B184495" w:rsidR="00586F83" w:rsidRDefault="00BA0079" w:rsidP="0014261E">
      <w:pPr>
        <w:ind w:firstLine="720"/>
        <w:rPr>
          <w:rFonts w:ascii="Calibri" w:eastAsia="Calibri"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86" w:name="_5v980ihlaje4" w:colFirst="0" w:colLast="0"/>
      <w:bookmarkEnd w:id="86"/>
    </w:p>
    <w:p w14:paraId="34FA59D1" w14:textId="77777777" w:rsidR="0014261E" w:rsidRPr="0014261E" w:rsidRDefault="0014261E" w:rsidP="0014261E">
      <w:pPr>
        <w:ind w:firstLine="720"/>
        <w:rPr>
          <w:rFonts w:ascii="Calibri" w:eastAsia="Calibri" w:hAnsi="Calibri" w:cs="Calibri"/>
        </w:rPr>
      </w:pPr>
    </w:p>
    <w:p w14:paraId="61378AFF" w14:textId="77777777" w:rsidR="00943774" w:rsidRDefault="00943774">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0E12CD3E" w14:textId="76E59950" w:rsidR="003E7247" w:rsidRDefault="003E7247" w:rsidP="003E7247">
      <w:pPr>
        <w:pStyle w:val="1"/>
        <w:keepNext w:val="0"/>
        <w:keepLines w:val="0"/>
        <w:spacing w:before="0" w:after="0"/>
        <w:rPr>
          <w:rFonts w:ascii="Calibri" w:eastAsia="Calibri" w:hAnsi="Calibri" w:cs="Calibri"/>
          <w:b/>
          <w:sz w:val="42"/>
          <w:szCs w:val="42"/>
        </w:rPr>
      </w:pPr>
      <w:bookmarkStart w:id="87" w:name="_Toc128497301"/>
      <w:r>
        <w:rPr>
          <w:rFonts w:ascii="Calibri" w:eastAsia="Calibri" w:hAnsi="Calibri" w:cs="Calibri"/>
          <w:b/>
          <w:sz w:val="42"/>
          <w:szCs w:val="42"/>
        </w:rPr>
        <w:lastRenderedPageBreak/>
        <w:t>Supplementary information</w:t>
      </w:r>
      <w:bookmarkEnd w:id="87"/>
    </w:p>
    <w:p w14:paraId="02587701" w14:textId="77777777" w:rsidR="003E7247" w:rsidRDefault="003E7247" w:rsidP="003E7247">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2F52945F" w14:textId="77777777" w:rsidR="003E7247" w:rsidRPr="003E7247" w:rsidRDefault="003E7247" w:rsidP="003E7247">
      <w:pPr>
        <w:rPr>
          <w:rFonts w:eastAsiaTheme="minorEastAsia"/>
        </w:rPr>
      </w:pPr>
    </w:p>
    <w:p w14:paraId="6F4DEB54" w14:textId="36112095" w:rsidR="003E7247" w:rsidRPr="004C1584" w:rsidRDefault="003E7247" w:rsidP="003E7247">
      <w:pPr>
        <w:rPr>
          <w:rFonts w:eastAsia="Calibri"/>
          <w:lang w:val="en-US"/>
        </w:rPr>
      </w:pPr>
      <w:bookmarkStart w:id="88" w:name="_dz5w9vw0a4hh" w:colFirst="0" w:colLast="0"/>
      <w:bookmarkStart w:id="89" w:name="_7gc9ix103005" w:colFirst="0" w:colLast="0"/>
      <w:bookmarkEnd w:id="88"/>
      <w:bookmarkEnd w:id="89"/>
      <w:r w:rsidRPr="004C1584">
        <w:rPr>
          <w:rFonts w:eastAsia="Calibri"/>
          <w:lang w:val="en-US"/>
        </w:rPr>
        <w:t xml:space="preserve">Supplementary Table </w:t>
      </w:r>
      <w:r w:rsidR="004C1584" w:rsidRPr="004C1584">
        <w:rPr>
          <w:rFonts w:eastAsia="Calibri"/>
          <w:lang w:val="en-US"/>
        </w:rPr>
        <w:t>1</w:t>
      </w:r>
      <w:r w:rsidRPr="004C1584">
        <w:rPr>
          <w:rFonts w:eastAsia="Calibri"/>
          <w:lang w:val="en-US"/>
        </w:rPr>
        <w:t xml:space="preserve"> </w:t>
      </w:r>
      <w:r w:rsidR="00C72B7E" w:rsidRPr="004C1584">
        <w:rPr>
          <w:rFonts w:eastAsia="Calibri"/>
          <w:lang w:val="en-US"/>
        </w:rPr>
        <w:t>Split-Half Reliability of Other Split Method</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4C1584" w:rsidRPr="004C1584"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4C1584" w:rsidRDefault="004C1584" w:rsidP="004C1584">
            <w:pPr>
              <w:rPr>
                <w:rFonts w:eastAsia="Calibri"/>
                <w:lang w:val="en"/>
              </w:rPr>
            </w:pPr>
            <w:r w:rsidRPr="004C1584">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4C1584" w:rsidRDefault="004C1584" w:rsidP="004C1584">
            <w:pPr>
              <w:rPr>
                <w:rFonts w:eastAsia="Calibri"/>
                <w:lang w:val="en"/>
              </w:rPr>
            </w:pPr>
            <w:r w:rsidRPr="004C1584">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4C1584" w:rsidRDefault="004C1584" w:rsidP="004C1584">
            <w:pPr>
              <w:rPr>
                <w:rFonts w:eastAsia="Calibri"/>
                <w:lang w:val="en"/>
              </w:rPr>
            </w:pPr>
            <w:r w:rsidRPr="004C1584">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4C1584"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4C1584" w:rsidRDefault="004C1584" w:rsidP="004C1584">
            <w:pPr>
              <w:rPr>
                <w:rFonts w:eastAsia="Calibri"/>
                <w:lang w:val="en"/>
              </w:rPr>
            </w:pPr>
            <w:r w:rsidRPr="004C1584">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4C1584" w:rsidRDefault="004C1584" w:rsidP="004C1584">
            <w:pPr>
              <w:rPr>
                <w:rFonts w:eastAsia="Calibri"/>
                <w:lang w:val="en"/>
              </w:rPr>
            </w:pPr>
            <w:r w:rsidRPr="004C1584">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4C1584" w:rsidRDefault="004C1584" w:rsidP="004C1584">
            <w:pPr>
              <w:rPr>
                <w:rFonts w:eastAsia="Calibri"/>
                <w:lang w:val="en"/>
              </w:rPr>
            </w:pPr>
            <w:r w:rsidRPr="004C1584">
              <w:rPr>
                <w:rFonts w:eastAsia="Calibri"/>
                <w:lang w:val="en"/>
              </w:rPr>
              <w:t>SHR</w:t>
            </w:r>
          </w:p>
        </w:tc>
      </w:tr>
      <w:tr w:rsidR="001D3BCE" w:rsidRPr="004C1584" w14:paraId="0A1EF993" w14:textId="77777777" w:rsidTr="004C1584">
        <w:trPr>
          <w:trHeight w:val="315"/>
        </w:trPr>
        <w:tc>
          <w:tcPr>
            <w:tcW w:w="0" w:type="auto"/>
            <w:tcBorders>
              <w:top w:val="single" w:sz="4" w:space="0" w:color="auto"/>
            </w:tcBorders>
            <w:noWrap/>
            <w:hideMark/>
          </w:tcPr>
          <w:p w14:paraId="4FABBF79" w14:textId="77777777" w:rsidR="001D3BCE" w:rsidRPr="004C1584" w:rsidRDefault="001D3BCE" w:rsidP="001D3BCE">
            <w:pPr>
              <w:rPr>
                <w:rFonts w:eastAsia="Calibri"/>
                <w:lang w:val="en"/>
              </w:rPr>
            </w:pPr>
            <w:r w:rsidRPr="004C1584">
              <w:rPr>
                <w:rFonts w:eastAsia="Calibri"/>
                <w:lang w:val="en"/>
              </w:rPr>
              <w:t>RT</w:t>
            </w:r>
          </w:p>
        </w:tc>
        <w:tc>
          <w:tcPr>
            <w:tcW w:w="0" w:type="auto"/>
            <w:tcBorders>
              <w:top w:val="single" w:sz="4" w:space="0" w:color="auto"/>
            </w:tcBorders>
            <w:noWrap/>
            <w:hideMark/>
          </w:tcPr>
          <w:p w14:paraId="0ADD6DEF" w14:textId="77777777" w:rsidR="001D3BCE" w:rsidRPr="004C1584" w:rsidRDefault="001D3BCE" w:rsidP="001D3BCE">
            <w:pPr>
              <w:rPr>
                <w:rFonts w:eastAsia="Calibri"/>
                <w:lang w:val="en"/>
              </w:rPr>
            </w:pPr>
            <w:r w:rsidRPr="004C1584">
              <w:rPr>
                <w:rFonts w:eastAsia="Calibri"/>
                <w:lang w:val="en"/>
              </w:rPr>
              <w:t>First-Second</w:t>
            </w:r>
          </w:p>
        </w:tc>
        <w:tc>
          <w:tcPr>
            <w:tcW w:w="0" w:type="auto"/>
            <w:tcBorders>
              <w:top w:val="single" w:sz="4" w:space="0" w:color="auto"/>
            </w:tcBorders>
            <w:noWrap/>
            <w:hideMark/>
          </w:tcPr>
          <w:p w14:paraId="6BCF2FA8" w14:textId="0A677D60" w:rsidR="001D3BCE" w:rsidRPr="004C1584" w:rsidRDefault="001D3BCE" w:rsidP="001D3BCE">
            <w:pPr>
              <w:rPr>
                <w:rFonts w:eastAsia="Calibri"/>
                <w:lang w:val="en"/>
              </w:rPr>
            </w:pPr>
            <w:r w:rsidRPr="004C1584">
              <w:t>.01</w:t>
            </w:r>
          </w:p>
        </w:tc>
        <w:tc>
          <w:tcPr>
            <w:tcW w:w="0" w:type="auto"/>
            <w:tcBorders>
              <w:top w:val="single" w:sz="4" w:space="0" w:color="auto"/>
            </w:tcBorders>
            <w:noWrap/>
            <w:hideMark/>
          </w:tcPr>
          <w:p w14:paraId="066424F7" w14:textId="77777777" w:rsidR="001D3BCE" w:rsidRPr="004C1584"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4C1584" w:rsidRDefault="001D3BCE" w:rsidP="001D3BCE">
            <w:pPr>
              <w:rPr>
                <w:rFonts w:eastAsia="Calibri"/>
                <w:lang w:val="en"/>
              </w:rPr>
            </w:pPr>
            <w:r w:rsidRPr="004C1584">
              <w:rPr>
                <w:rFonts w:eastAsia="Calibri"/>
                <w:lang w:val="en"/>
              </w:rPr>
              <w:t>Efficiency</w:t>
            </w:r>
          </w:p>
        </w:tc>
        <w:tc>
          <w:tcPr>
            <w:tcW w:w="0" w:type="auto"/>
            <w:tcBorders>
              <w:top w:val="single" w:sz="4" w:space="0" w:color="auto"/>
            </w:tcBorders>
            <w:noWrap/>
            <w:hideMark/>
          </w:tcPr>
          <w:p w14:paraId="2A9F97A7" w14:textId="77777777" w:rsidR="001D3BCE" w:rsidRPr="004C1584" w:rsidRDefault="001D3BCE" w:rsidP="001D3BCE">
            <w:pPr>
              <w:rPr>
                <w:rFonts w:eastAsia="Calibri"/>
                <w:lang w:val="en"/>
              </w:rPr>
            </w:pPr>
            <w:r w:rsidRPr="004C1584">
              <w:rPr>
                <w:rFonts w:eastAsia="Calibri"/>
                <w:lang w:val="en"/>
              </w:rPr>
              <w:t>First-Second</w:t>
            </w:r>
          </w:p>
        </w:tc>
        <w:tc>
          <w:tcPr>
            <w:tcW w:w="0" w:type="auto"/>
            <w:tcBorders>
              <w:top w:val="single" w:sz="4" w:space="0" w:color="auto"/>
            </w:tcBorders>
            <w:noWrap/>
            <w:hideMark/>
          </w:tcPr>
          <w:p w14:paraId="4789BCDB" w14:textId="74CE0C06" w:rsidR="001D3BCE" w:rsidRPr="004C1584" w:rsidRDefault="001D3BCE" w:rsidP="001D3BCE">
            <w:pPr>
              <w:rPr>
                <w:rFonts w:eastAsia="Calibri"/>
                <w:lang w:val="en"/>
              </w:rPr>
            </w:pPr>
            <w:r w:rsidRPr="004C1584">
              <w:t>.07</w:t>
            </w:r>
          </w:p>
        </w:tc>
      </w:tr>
      <w:tr w:rsidR="001D3BCE" w:rsidRPr="004C1584" w14:paraId="0B3E73B7" w14:textId="77777777" w:rsidTr="004C1584">
        <w:trPr>
          <w:trHeight w:val="315"/>
        </w:trPr>
        <w:tc>
          <w:tcPr>
            <w:tcW w:w="0" w:type="auto"/>
            <w:noWrap/>
            <w:hideMark/>
          </w:tcPr>
          <w:p w14:paraId="615931F9" w14:textId="77777777" w:rsidR="001D3BCE" w:rsidRPr="004C1584" w:rsidRDefault="001D3BCE" w:rsidP="001D3BCE">
            <w:pPr>
              <w:rPr>
                <w:rFonts w:eastAsia="Calibri"/>
                <w:lang w:val="en"/>
              </w:rPr>
            </w:pPr>
            <w:r w:rsidRPr="004C1584">
              <w:rPr>
                <w:rFonts w:eastAsia="Calibri"/>
                <w:lang w:val="en"/>
              </w:rPr>
              <w:t>RT</w:t>
            </w:r>
          </w:p>
        </w:tc>
        <w:tc>
          <w:tcPr>
            <w:tcW w:w="0" w:type="auto"/>
            <w:noWrap/>
            <w:hideMark/>
          </w:tcPr>
          <w:p w14:paraId="35DF18CA"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AC6D679" w14:textId="4E620592" w:rsidR="001D3BCE" w:rsidRPr="004C1584" w:rsidRDefault="001D3BCE" w:rsidP="001D3BCE">
            <w:pPr>
              <w:rPr>
                <w:rFonts w:eastAsia="Calibri"/>
                <w:lang w:val="en"/>
              </w:rPr>
            </w:pPr>
            <w:r w:rsidRPr="004C1584">
              <w:t>-.05</w:t>
            </w:r>
          </w:p>
        </w:tc>
        <w:tc>
          <w:tcPr>
            <w:tcW w:w="0" w:type="auto"/>
            <w:noWrap/>
            <w:hideMark/>
          </w:tcPr>
          <w:p w14:paraId="491EB8AC" w14:textId="77777777" w:rsidR="001D3BCE" w:rsidRPr="004C1584" w:rsidRDefault="001D3BCE" w:rsidP="001D3BCE">
            <w:pPr>
              <w:rPr>
                <w:rFonts w:eastAsia="Calibri"/>
                <w:lang w:val="en"/>
              </w:rPr>
            </w:pPr>
          </w:p>
        </w:tc>
        <w:tc>
          <w:tcPr>
            <w:tcW w:w="0" w:type="auto"/>
            <w:noWrap/>
            <w:hideMark/>
          </w:tcPr>
          <w:p w14:paraId="3A9F7AB9" w14:textId="77777777" w:rsidR="001D3BCE" w:rsidRPr="004C1584" w:rsidRDefault="001D3BCE" w:rsidP="001D3BCE">
            <w:pPr>
              <w:rPr>
                <w:rFonts w:eastAsia="Calibri"/>
                <w:lang w:val="en"/>
              </w:rPr>
            </w:pPr>
            <w:r w:rsidRPr="004C1584">
              <w:rPr>
                <w:rFonts w:eastAsia="Calibri"/>
                <w:lang w:val="en"/>
              </w:rPr>
              <w:t>Efficiency</w:t>
            </w:r>
          </w:p>
        </w:tc>
        <w:tc>
          <w:tcPr>
            <w:tcW w:w="0" w:type="auto"/>
            <w:noWrap/>
            <w:hideMark/>
          </w:tcPr>
          <w:p w14:paraId="1333D5B0"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699898B" w14:textId="45CD53EC" w:rsidR="001D3BCE" w:rsidRPr="004C1584" w:rsidRDefault="001D3BCE" w:rsidP="001D3BCE">
            <w:pPr>
              <w:rPr>
                <w:rFonts w:eastAsia="Calibri"/>
                <w:lang w:val="en"/>
              </w:rPr>
            </w:pPr>
            <w:r w:rsidRPr="004C1584">
              <w:t>-.04</w:t>
            </w:r>
          </w:p>
        </w:tc>
      </w:tr>
      <w:tr w:rsidR="001D3BCE" w:rsidRPr="004C1584" w14:paraId="273A2996" w14:textId="77777777" w:rsidTr="004C1584">
        <w:trPr>
          <w:trHeight w:val="315"/>
        </w:trPr>
        <w:tc>
          <w:tcPr>
            <w:tcW w:w="0" w:type="auto"/>
            <w:noWrap/>
            <w:hideMark/>
          </w:tcPr>
          <w:p w14:paraId="75E9DB44" w14:textId="77777777" w:rsidR="001D3BCE" w:rsidRPr="004C1584" w:rsidRDefault="001D3BCE" w:rsidP="001D3BCE">
            <w:pPr>
              <w:rPr>
                <w:rFonts w:eastAsia="Calibri"/>
                <w:lang w:val="en"/>
              </w:rPr>
            </w:pPr>
            <w:r w:rsidRPr="004C1584">
              <w:rPr>
                <w:rFonts w:eastAsia="Calibri"/>
                <w:lang w:val="en"/>
              </w:rPr>
              <w:t>RT</w:t>
            </w:r>
          </w:p>
        </w:tc>
        <w:tc>
          <w:tcPr>
            <w:tcW w:w="0" w:type="auto"/>
            <w:noWrap/>
            <w:hideMark/>
          </w:tcPr>
          <w:p w14:paraId="278DAADA"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00E03D73" w14:textId="41EF69D5" w:rsidR="001D3BCE" w:rsidRPr="004C1584" w:rsidRDefault="001D3BCE" w:rsidP="001D3BCE">
            <w:pPr>
              <w:rPr>
                <w:rFonts w:eastAsia="Calibri"/>
                <w:lang w:val="en"/>
              </w:rPr>
            </w:pPr>
            <w:r w:rsidRPr="004C1584">
              <w:t>.01</w:t>
            </w:r>
          </w:p>
        </w:tc>
        <w:tc>
          <w:tcPr>
            <w:tcW w:w="0" w:type="auto"/>
            <w:noWrap/>
            <w:hideMark/>
          </w:tcPr>
          <w:p w14:paraId="35A2067F" w14:textId="77777777" w:rsidR="001D3BCE" w:rsidRPr="004C1584" w:rsidRDefault="001D3BCE" w:rsidP="001D3BCE">
            <w:pPr>
              <w:rPr>
                <w:rFonts w:eastAsia="Calibri"/>
                <w:lang w:val="en"/>
              </w:rPr>
            </w:pPr>
          </w:p>
        </w:tc>
        <w:tc>
          <w:tcPr>
            <w:tcW w:w="0" w:type="auto"/>
            <w:noWrap/>
            <w:hideMark/>
          </w:tcPr>
          <w:p w14:paraId="23E005F0" w14:textId="77777777" w:rsidR="001D3BCE" w:rsidRPr="004C1584" w:rsidRDefault="001D3BCE" w:rsidP="001D3BCE">
            <w:pPr>
              <w:rPr>
                <w:rFonts w:eastAsia="Calibri"/>
                <w:lang w:val="en"/>
              </w:rPr>
            </w:pPr>
            <w:r w:rsidRPr="004C1584">
              <w:rPr>
                <w:rFonts w:eastAsia="Calibri"/>
                <w:lang w:val="en"/>
              </w:rPr>
              <w:t>Efficiency</w:t>
            </w:r>
          </w:p>
        </w:tc>
        <w:tc>
          <w:tcPr>
            <w:tcW w:w="0" w:type="auto"/>
            <w:noWrap/>
            <w:hideMark/>
          </w:tcPr>
          <w:p w14:paraId="64509849"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02EF0908" w14:textId="72E3FAE0" w:rsidR="001D3BCE" w:rsidRPr="004C1584" w:rsidRDefault="001D3BCE" w:rsidP="001D3BCE">
            <w:pPr>
              <w:rPr>
                <w:rFonts w:eastAsia="Calibri"/>
                <w:lang w:val="en"/>
              </w:rPr>
            </w:pPr>
            <w:r w:rsidRPr="004C1584">
              <w:t>.05</w:t>
            </w:r>
          </w:p>
        </w:tc>
      </w:tr>
      <w:tr w:rsidR="001D3BCE" w:rsidRPr="004C1584" w14:paraId="60C2EB16" w14:textId="77777777" w:rsidTr="004C1584">
        <w:trPr>
          <w:trHeight w:val="315"/>
        </w:trPr>
        <w:tc>
          <w:tcPr>
            <w:tcW w:w="0" w:type="auto"/>
            <w:noWrap/>
            <w:hideMark/>
          </w:tcPr>
          <w:p w14:paraId="7D5A2360"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060C2073"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1A4597F3" w14:textId="7D0F4CC3" w:rsidR="001D3BCE" w:rsidRPr="004C1584" w:rsidRDefault="001D3BCE" w:rsidP="001D3BCE">
            <w:pPr>
              <w:rPr>
                <w:rFonts w:eastAsia="Calibri"/>
                <w:lang w:val="en"/>
              </w:rPr>
            </w:pPr>
            <w:r w:rsidRPr="004C1584">
              <w:t>.02</w:t>
            </w:r>
          </w:p>
        </w:tc>
        <w:tc>
          <w:tcPr>
            <w:tcW w:w="0" w:type="auto"/>
            <w:noWrap/>
            <w:hideMark/>
          </w:tcPr>
          <w:p w14:paraId="7AE2F348" w14:textId="77777777" w:rsidR="001D3BCE" w:rsidRPr="004C1584" w:rsidRDefault="001D3BCE" w:rsidP="001D3BCE">
            <w:pPr>
              <w:rPr>
                <w:rFonts w:eastAsia="Calibri"/>
                <w:lang w:val="en"/>
              </w:rPr>
            </w:pPr>
          </w:p>
        </w:tc>
        <w:tc>
          <w:tcPr>
            <w:tcW w:w="0" w:type="auto"/>
            <w:noWrap/>
            <w:hideMark/>
          </w:tcPr>
          <w:p w14:paraId="6F9BFF39"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4E9B2777"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3145E084" w14:textId="6FA370D2" w:rsidR="001D3BCE" w:rsidRPr="004C1584" w:rsidRDefault="001D3BCE" w:rsidP="001D3BCE">
            <w:pPr>
              <w:rPr>
                <w:rFonts w:eastAsia="Calibri"/>
                <w:lang w:val="en"/>
              </w:rPr>
            </w:pPr>
            <w:r w:rsidRPr="004C1584">
              <w:t>.04</w:t>
            </w:r>
          </w:p>
        </w:tc>
      </w:tr>
      <w:tr w:rsidR="001D3BCE" w:rsidRPr="004C1584" w14:paraId="30D1305A" w14:textId="77777777" w:rsidTr="004C1584">
        <w:trPr>
          <w:trHeight w:val="315"/>
        </w:trPr>
        <w:tc>
          <w:tcPr>
            <w:tcW w:w="0" w:type="auto"/>
            <w:noWrap/>
            <w:hideMark/>
          </w:tcPr>
          <w:p w14:paraId="30C1A19B"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0F617F65"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2A60EF21" w14:textId="6BEBD055" w:rsidR="001D3BCE" w:rsidRPr="004C1584" w:rsidRDefault="001D3BCE" w:rsidP="001D3BCE">
            <w:pPr>
              <w:rPr>
                <w:rFonts w:eastAsia="Calibri"/>
                <w:lang w:val="en"/>
              </w:rPr>
            </w:pPr>
            <w:r w:rsidRPr="004C1584">
              <w:t>-.05</w:t>
            </w:r>
          </w:p>
        </w:tc>
        <w:tc>
          <w:tcPr>
            <w:tcW w:w="0" w:type="auto"/>
            <w:noWrap/>
            <w:hideMark/>
          </w:tcPr>
          <w:p w14:paraId="63C2899F" w14:textId="77777777" w:rsidR="001D3BCE" w:rsidRPr="004C1584" w:rsidRDefault="001D3BCE" w:rsidP="001D3BCE">
            <w:pPr>
              <w:rPr>
                <w:rFonts w:eastAsia="Calibri"/>
                <w:lang w:val="en"/>
              </w:rPr>
            </w:pPr>
          </w:p>
        </w:tc>
        <w:tc>
          <w:tcPr>
            <w:tcW w:w="0" w:type="auto"/>
            <w:noWrap/>
            <w:hideMark/>
          </w:tcPr>
          <w:p w14:paraId="3926814A"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153AB646"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086F4C5D" w14:textId="71E70073" w:rsidR="001D3BCE" w:rsidRPr="004C1584" w:rsidRDefault="001D3BCE" w:rsidP="001D3BCE">
            <w:pPr>
              <w:rPr>
                <w:rFonts w:eastAsia="Calibri"/>
                <w:lang w:val="en"/>
              </w:rPr>
            </w:pPr>
            <w:r w:rsidRPr="004C1584">
              <w:t>-.05</w:t>
            </w:r>
          </w:p>
        </w:tc>
      </w:tr>
      <w:tr w:rsidR="001D3BCE" w:rsidRPr="004C1584" w14:paraId="64059B70" w14:textId="77777777" w:rsidTr="004C1584">
        <w:trPr>
          <w:trHeight w:val="315"/>
        </w:trPr>
        <w:tc>
          <w:tcPr>
            <w:tcW w:w="0" w:type="auto"/>
            <w:noWrap/>
            <w:hideMark/>
          </w:tcPr>
          <w:p w14:paraId="6438B8BF"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6F145F3C"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7B96778E" w14:textId="4825A7DC" w:rsidR="001D3BCE" w:rsidRPr="004C1584" w:rsidRDefault="001D3BCE" w:rsidP="001D3BCE">
            <w:pPr>
              <w:rPr>
                <w:rFonts w:eastAsia="Calibri"/>
                <w:lang w:val="en"/>
              </w:rPr>
            </w:pPr>
            <w:r w:rsidRPr="004C1584">
              <w:t>.07</w:t>
            </w:r>
          </w:p>
        </w:tc>
        <w:tc>
          <w:tcPr>
            <w:tcW w:w="0" w:type="auto"/>
            <w:noWrap/>
            <w:hideMark/>
          </w:tcPr>
          <w:p w14:paraId="56757F0A" w14:textId="77777777" w:rsidR="001D3BCE" w:rsidRPr="004C1584" w:rsidRDefault="001D3BCE" w:rsidP="001D3BCE">
            <w:pPr>
              <w:rPr>
                <w:rFonts w:eastAsia="Calibri"/>
                <w:lang w:val="en"/>
              </w:rPr>
            </w:pPr>
          </w:p>
        </w:tc>
        <w:tc>
          <w:tcPr>
            <w:tcW w:w="0" w:type="auto"/>
            <w:noWrap/>
            <w:hideMark/>
          </w:tcPr>
          <w:p w14:paraId="74979798"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769F90CF"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6283594C" w14:textId="6B20DFFF" w:rsidR="001D3BCE" w:rsidRPr="004C1584" w:rsidRDefault="001D3BCE" w:rsidP="001D3BCE">
            <w:pPr>
              <w:rPr>
                <w:rFonts w:eastAsia="Calibri"/>
                <w:lang w:val="en"/>
              </w:rPr>
            </w:pPr>
            <w:r w:rsidRPr="004C1584">
              <w:t>.10</w:t>
            </w:r>
          </w:p>
        </w:tc>
      </w:tr>
      <w:tr w:rsidR="001D3BCE" w:rsidRPr="004C1584" w14:paraId="28307245" w14:textId="77777777" w:rsidTr="004C1584">
        <w:trPr>
          <w:trHeight w:val="315"/>
        </w:trPr>
        <w:tc>
          <w:tcPr>
            <w:tcW w:w="0" w:type="auto"/>
            <w:noWrap/>
            <w:hideMark/>
          </w:tcPr>
          <w:p w14:paraId="462907EE"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2F22130C"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4941882E" w14:textId="51824417" w:rsidR="001D3BCE" w:rsidRPr="004C1584" w:rsidRDefault="001D3BCE" w:rsidP="001D3BCE">
            <w:pPr>
              <w:rPr>
                <w:rFonts w:eastAsia="Calibri"/>
                <w:lang w:val="en"/>
              </w:rPr>
            </w:pPr>
            <w:r w:rsidRPr="004C1584">
              <w:t>.01</w:t>
            </w:r>
          </w:p>
        </w:tc>
        <w:tc>
          <w:tcPr>
            <w:tcW w:w="0" w:type="auto"/>
            <w:noWrap/>
            <w:hideMark/>
          </w:tcPr>
          <w:p w14:paraId="721217DC" w14:textId="77777777" w:rsidR="001D3BCE" w:rsidRPr="004C1584" w:rsidRDefault="001D3BCE" w:rsidP="001D3BCE">
            <w:pPr>
              <w:rPr>
                <w:rFonts w:eastAsia="Calibri"/>
                <w:lang w:val="en"/>
              </w:rPr>
            </w:pPr>
          </w:p>
        </w:tc>
        <w:tc>
          <w:tcPr>
            <w:tcW w:w="0" w:type="auto"/>
            <w:noWrap/>
            <w:hideMark/>
          </w:tcPr>
          <w:p w14:paraId="3B2A5A3E"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62D4D829"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1A757C5B" w14:textId="5899E64C" w:rsidR="001D3BCE" w:rsidRPr="004C1584" w:rsidRDefault="001D3BCE" w:rsidP="001D3BCE">
            <w:pPr>
              <w:rPr>
                <w:rFonts w:eastAsia="Calibri"/>
                <w:lang w:val="en"/>
              </w:rPr>
            </w:pPr>
            <w:r w:rsidRPr="004C1584">
              <w:t>.07</w:t>
            </w:r>
          </w:p>
        </w:tc>
      </w:tr>
      <w:tr w:rsidR="001D3BCE" w:rsidRPr="004C1584" w14:paraId="5C71D621" w14:textId="77777777" w:rsidTr="004C1584">
        <w:trPr>
          <w:trHeight w:val="315"/>
        </w:trPr>
        <w:tc>
          <w:tcPr>
            <w:tcW w:w="0" w:type="auto"/>
            <w:noWrap/>
            <w:hideMark/>
          </w:tcPr>
          <w:p w14:paraId="659C9848"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438AEC7B"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39EFADB" w14:textId="444D1E1E" w:rsidR="001D3BCE" w:rsidRPr="004C1584" w:rsidRDefault="001D3BCE" w:rsidP="001D3BCE">
            <w:pPr>
              <w:rPr>
                <w:rFonts w:eastAsia="Calibri"/>
                <w:lang w:val="en"/>
              </w:rPr>
            </w:pPr>
            <w:r w:rsidRPr="004C1584">
              <w:t>-.08</w:t>
            </w:r>
          </w:p>
        </w:tc>
        <w:tc>
          <w:tcPr>
            <w:tcW w:w="0" w:type="auto"/>
            <w:noWrap/>
            <w:hideMark/>
          </w:tcPr>
          <w:p w14:paraId="450A8B09" w14:textId="77777777" w:rsidR="001D3BCE" w:rsidRPr="004C1584" w:rsidRDefault="001D3BCE" w:rsidP="001D3BCE">
            <w:pPr>
              <w:rPr>
                <w:rFonts w:eastAsia="Calibri"/>
                <w:lang w:val="en"/>
              </w:rPr>
            </w:pPr>
          </w:p>
        </w:tc>
        <w:tc>
          <w:tcPr>
            <w:tcW w:w="0" w:type="auto"/>
            <w:noWrap/>
            <w:hideMark/>
          </w:tcPr>
          <w:p w14:paraId="4084AC31"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3CCE9810"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5CAC637F" w14:textId="58584D06" w:rsidR="001D3BCE" w:rsidRPr="004C1584" w:rsidRDefault="001D3BCE" w:rsidP="001D3BCE">
            <w:pPr>
              <w:rPr>
                <w:rFonts w:eastAsia="Calibri"/>
                <w:lang w:val="en"/>
              </w:rPr>
            </w:pPr>
            <w:r w:rsidRPr="004C1584">
              <w:t>.01</w:t>
            </w:r>
          </w:p>
        </w:tc>
      </w:tr>
      <w:tr w:rsidR="001D3BCE" w:rsidRPr="004C1584" w14:paraId="37D70D56" w14:textId="77777777" w:rsidTr="004C1584">
        <w:trPr>
          <w:trHeight w:val="315"/>
        </w:trPr>
        <w:tc>
          <w:tcPr>
            <w:tcW w:w="0" w:type="auto"/>
            <w:noWrap/>
            <w:hideMark/>
          </w:tcPr>
          <w:p w14:paraId="16308569"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5E7AC351"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26A3E0C8" w14:textId="76C8385A" w:rsidR="001D3BCE" w:rsidRPr="004C1584" w:rsidRDefault="001D3BCE" w:rsidP="001D3BCE">
            <w:pPr>
              <w:rPr>
                <w:rFonts w:eastAsia="Calibri"/>
                <w:lang w:val="en"/>
              </w:rPr>
            </w:pPr>
            <w:r w:rsidRPr="004C1584">
              <w:t>-.02</w:t>
            </w:r>
          </w:p>
        </w:tc>
        <w:tc>
          <w:tcPr>
            <w:tcW w:w="0" w:type="auto"/>
            <w:noWrap/>
            <w:hideMark/>
          </w:tcPr>
          <w:p w14:paraId="77F310C6" w14:textId="77777777" w:rsidR="001D3BCE" w:rsidRPr="004C1584" w:rsidRDefault="001D3BCE" w:rsidP="001D3BCE">
            <w:pPr>
              <w:rPr>
                <w:rFonts w:eastAsia="Calibri"/>
                <w:lang w:val="en"/>
              </w:rPr>
            </w:pPr>
          </w:p>
        </w:tc>
        <w:tc>
          <w:tcPr>
            <w:tcW w:w="0" w:type="auto"/>
            <w:noWrap/>
            <w:hideMark/>
          </w:tcPr>
          <w:p w14:paraId="42D77E01"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6009D2CA"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73E874D5" w14:textId="7A102E1E" w:rsidR="001D3BCE" w:rsidRPr="004C1584" w:rsidRDefault="001D3BCE" w:rsidP="001D3BCE">
            <w:pPr>
              <w:rPr>
                <w:rFonts w:eastAsia="Calibri"/>
                <w:lang w:val="en"/>
              </w:rPr>
            </w:pPr>
            <w:r w:rsidRPr="004C1584">
              <w:t>.13</w:t>
            </w:r>
          </w:p>
        </w:tc>
      </w:tr>
    </w:tbl>
    <w:p w14:paraId="4DD08FB9" w14:textId="247E7791" w:rsidR="00D879C5" w:rsidRPr="004C1584" w:rsidRDefault="004C1584">
      <w:pPr>
        <w:rPr>
          <w:rFonts w:eastAsiaTheme="minorEastAsia"/>
        </w:rPr>
      </w:pPr>
      <w:r w:rsidRPr="004C1584">
        <w:rPr>
          <w:i/>
          <w:iCs/>
          <w:lang w:val="en-US"/>
        </w:rPr>
        <w:t xml:space="preserve">Note. </w:t>
      </w:r>
      <w:r w:rsidRPr="004C1584">
        <w:rPr>
          <w:color w:val="000000" w:themeColor="text1"/>
        </w:rPr>
        <w:t>SH = split-half</w:t>
      </w:r>
      <w:r w:rsidRPr="004C1584">
        <w:rPr>
          <w:rFonts w:eastAsiaTheme="minorEastAsia"/>
        </w:rPr>
        <w:t xml:space="preserve">, SHR = split-half reliability, SPE = </w:t>
      </w:r>
      <w:r w:rsidRPr="004C1584">
        <w:rPr>
          <w:color w:val="000000" w:themeColor="text1"/>
        </w:rPr>
        <w:t>self-prioritization effect</w:t>
      </w:r>
    </w:p>
    <w:p w14:paraId="076E8FA8" w14:textId="533C0EA9" w:rsidR="00586F83" w:rsidRPr="00D879C5" w:rsidRDefault="00D879C5" w:rsidP="00D879C5">
      <w:pPr>
        <w:spacing w:line="276" w:lineRule="auto"/>
        <w:rPr>
          <w:rFonts w:ascii="Calibri" w:eastAsiaTheme="minorEastAsia" w:hAnsi="Calibri" w:cs="Calibri"/>
          <w:b/>
        </w:rPr>
      </w:pPr>
      <w:r>
        <w:rPr>
          <w:rFonts w:ascii="Calibri" w:eastAsia="Calibri" w:hAnsi="Calibri" w:cs="Calibri"/>
          <w:b/>
        </w:rPr>
        <w:br w:type="page"/>
      </w:r>
    </w:p>
    <w:p w14:paraId="3923219A" w14:textId="6599A181" w:rsidR="002F4F19" w:rsidRPr="00BA6702" w:rsidRDefault="00BA6702" w:rsidP="00BA6702">
      <w:pPr>
        <w:pStyle w:val="1"/>
        <w:keepNext w:val="0"/>
        <w:keepLines w:val="0"/>
        <w:spacing w:before="0" w:after="0"/>
        <w:rPr>
          <w:rFonts w:ascii="Calibri" w:eastAsia="Calibri" w:hAnsi="Calibri" w:cs="Calibri"/>
          <w:b/>
          <w:sz w:val="42"/>
          <w:szCs w:val="42"/>
        </w:rPr>
      </w:pPr>
      <w:bookmarkStart w:id="90" w:name="_Toc128497302"/>
      <w:r w:rsidRPr="00BA6702">
        <w:rPr>
          <w:rFonts w:ascii="Calibri" w:eastAsia="Calibri" w:hAnsi="Calibri" w:cs="Calibri"/>
          <w:b/>
          <w:sz w:val="42"/>
          <w:szCs w:val="42"/>
        </w:rPr>
        <w:lastRenderedPageBreak/>
        <w:t>References</w:t>
      </w:r>
      <w:bookmarkEnd w:id="90"/>
      <w:r w:rsidRPr="00BA6702">
        <w:rPr>
          <w:rFonts w:ascii="Calibri" w:eastAsia="Calibri" w:hAnsi="Calibri" w:cs="Calibri"/>
          <w:b/>
          <w:sz w:val="42"/>
          <w:szCs w:val="42"/>
        </w:rPr>
        <w:t xml:space="preserve"> </w:t>
      </w:r>
    </w:p>
    <w:p w14:paraId="59DD3D1A" w14:textId="77777777" w:rsidR="00B03D7E" w:rsidRPr="00D879C5" w:rsidRDefault="00B03D7E">
      <w:pPr>
        <w:rPr>
          <w:rFonts w:ascii="Calibri" w:eastAsiaTheme="minorEastAsia" w:hAnsi="Calibri" w:cs="Calibri"/>
        </w:rPr>
      </w:pPr>
    </w:p>
    <w:p w14:paraId="4A3FE7AF" w14:textId="77777777" w:rsidR="006543E3" w:rsidRPr="006543E3" w:rsidRDefault="00B03D7E" w:rsidP="006543E3">
      <w:pPr>
        <w:pStyle w:val="EndNoteBibliography"/>
        <w:ind w:left="720" w:hanging="720"/>
        <w:rPr>
          <w:noProof/>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6543E3" w:rsidRPr="006543E3">
        <w:rPr>
          <w:noProof/>
        </w:rPr>
        <w:t xml:space="preserve">Bukowski, H., et al. (2021). Socio-cognitive training impacts emotional and perceptual self-salience but not self-other distinction. </w:t>
      </w:r>
      <w:r w:rsidR="006543E3" w:rsidRPr="006543E3">
        <w:rPr>
          <w:i/>
          <w:noProof/>
        </w:rPr>
        <w:t>Acta psychologica, 216</w:t>
      </w:r>
      <w:r w:rsidR="006543E3" w:rsidRPr="006543E3">
        <w:rPr>
          <w:noProof/>
        </w:rPr>
        <w:t xml:space="preserve">, 103297. </w:t>
      </w:r>
    </w:p>
    <w:p w14:paraId="1AE2F723" w14:textId="77777777" w:rsidR="006543E3" w:rsidRPr="006543E3" w:rsidRDefault="006543E3" w:rsidP="006543E3">
      <w:pPr>
        <w:pStyle w:val="EndNoteBibliography"/>
        <w:rPr>
          <w:noProof/>
        </w:rPr>
      </w:pPr>
    </w:p>
    <w:p w14:paraId="475BA63C" w14:textId="77777777" w:rsidR="006543E3" w:rsidRPr="006543E3" w:rsidRDefault="006543E3" w:rsidP="006543E3">
      <w:pPr>
        <w:pStyle w:val="EndNoteBibliography"/>
        <w:ind w:left="720" w:hanging="720"/>
        <w:rPr>
          <w:noProof/>
        </w:rPr>
      </w:pPr>
      <w:r w:rsidRPr="006543E3">
        <w:rPr>
          <w:noProof/>
        </w:rPr>
        <w:t xml:space="preserve">Cheng, M., &amp; Tseng, C.-h. (2019). Saliency at first sight: instant identity referential advantage toward a newly met partner. </w:t>
      </w:r>
      <w:r w:rsidRPr="006543E3">
        <w:rPr>
          <w:i/>
          <w:noProof/>
        </w:rPr>
        <w:t>Cognitive Research: Principles and Implications, 4</w:t>
      </w:r>
      <w:r w:rsidRPr="006543E3">
        <w:rPr>
          <w:noProof/>
        </w:rPr>
        <w:t xml:space="preserve">(1), 1-18. </w:t>
      </w:r>
    </w:p>
    <w:p w14:paraId="3AFA6A75" w14:textId="77777777" w:rsidR="006543E3" w:rsidRPr="006543E3" w:rsidRDefault="006543E3" w:rsidP="006543E3">
      <w:pPr>
        <w:pStyle w:val="EndNoteBibliography"/>
        <w:rPr>
          <w:noProof/>
        </w:rPr>
      </w:pPr>
    </w:p>
    <w:p w14:paraId="5CEFF345" w14:textId="3BEC653A" w:rsidR="006543E3" w:rsidRPr="006543E3" w:rsidRDefault="006543E3" w:rsidP="006543E3">
      <w:pPr>
        <w:pStyle w:val="EndNoteBibliography"/>
        <w:ind w:left="720" w:hanging="720"/>
        <w:rPr>
          <w:noProof/>
        </w:rPr>
      </w:pPr>
      <w:r w:rsidRPr="006543E3">
        <w:rPr>
          <w:noProof/>
        </w:rPr>
        <w:t xml:space="preserve">Cherry, E.C. (1953). Some experiments on the recognition of speech, with one and with two ears. </w:t>
      </w:r>
      <w:r w:rsidRPr="006543E3">
        <w:rPr>
          <w:i/>
          <w:noProof/>
        </w:rPr>
        <w:t>The Journal of the acoustical society of America, 25</w:t>
      </w:r>
      <w:r w:rsidRPr="006543E3">
        <w:rPr>
          <w:noProof/>
        </w:rPr>
        <w:t xml:space="preserve">(5), 975-979. </w:t>
      </w:r>
      <w:hyperlink r:id="rId18" w:history="1">
        <w:r w:rsidRPr="006543E3">
          <w:rPr>
            <w:rStyle w:val="aa"/>
            <w:noProof/>
          </w:rPr>
          <w:t>https://doi.org/10.1121/1.1907229</w:t>
        </w:r>
      </w:hyperlink>
      <w:r w:rsidRPr="006543E3">
        <w:rPr>
          <w:noProof/>
        </w:rPr>
        <w:t xml:space="preserve"> </w:t>
      </w:r>
    </w:p>
    <w:p w14:paraId="4FFEABA6" w14:textId="77777777" w:rsidR="006543E3" w:rsidRPr="006543E3" w:rsidRDefault="006543E3" w:rsidP="006543E3">
      <w:pPr>
        <w:pStyle w:val="EndNoteBibliography"/>
        <w:rPr>
          <w:noProof/>
        </w:rPr>
      </w:pPr>
    </w:p>
    <w:p w14:paraId="7CF48B50" w14:textId="77777777" w:rsidR="006543E3" w:rsidRPr="006543E3" w:rsidRDefault="006543E3" w:rsidP="006543E3">
      <w:pPr>
        <w:pStyle w:val="EndNoteBibliography"/>
        <w:ind w:left="720" w:hanging="720"/>
        <w:rPr>
          <w:noProof/>
        </w:rPr>
      </w:pPr>
      <w:r w:rsidRPr="006543E3">
        <w:rPr>
          <w:noProof/>
        </w:rPr>
        <w:t xml:space="preserve">Cicchetti, D.V., &amp; Sparrow, S.A. (1981). Developing criteria for establishing interrater reliability of specific items: applications to assessment of adaptive behavior. </w:t>
      </w:r>
      <w:r w:rsidRPr="006543E3">
        <w:rPr>
          <w:i/>
          <w:noProof/>
        </w:rPr>
        <w:t>Am J Ment Defic, 86</w:t>
      </w:r>
      <w:r w:rsidRPr="006543E3">
        <w:rPr>
          <w:noProof/>
        </w:rPr>
        <w:t xml:space="preserve">(2), 127-137. </w:t>
      </w:r>
    </w:p>
    <w:p w14:paraId="03001DF9" w14:textId="77777777" w:rsidR="006543E3" w:rsidRPr="006543E3" w:rsidRDefault="006543E3" w:rsidP="006543E3">
      <w:pPr>
        <w:pStyle w:val="EndNoteBibliography"/>
        <w:rPr>
          <w:noProof/>
        </w:rPr>
      </w:pPr>
    </w:p>
    <w:p w14:paraId="1E819124" w14:textId="1CCD61F0" w:rsidR="006543E3" w:rsidRPr="006543E3" w:rsidRDefault="006543E3" w:rsidP="006543E3">
      <w:pPr>
        <w:pStyle w:val="EndNoteBibliography"/>
        <w:ind w:left="720" w:hanging="720"/>
        <w:rPr>
          <w:noProof/>
        </w:rPr>
      </w:pPr>
      <w:r w:rsidRPr="006543E3">
        <w:rPr>
          <w:noProof/>
        </w:rPr>
        <w:t xml:space="preserve">Constable, M.D., et al. (2019). Relevant for us? We-prioritization in cognitive processing. </w:t>
      </w:r>
      <w:r w:rsidRPr="006543E3">
        <w:rPr>
          <w:i/>
          <w:noProof/>
        </w:rPr>
        <w:t>Journal of Experimental Psychology: Human Perception and Performance, 45</w:t>
      </w:r>
      <w:r w:rsidRPr="006543E3">
        <w:rPr>
          <w:noProof/>
        </w:rPr>
        <w:t xml:space="preserve">(12). </w:t>
      </w:r>
      <w:hyperlink r:id="rId19" w:history="1">
        <w:r w:rsidRPr="006543E3">
          <w:rPr>
            <w:rStyle w:val="aa"/>
            <w:noProof/>
          </w:rPr>
          <w:t>https://doi.org/10.1037/xhp0000691</w:t>
        </w:r>
      </w:hyperlink>
      <w:r w:rsidRPr="006543E3">
        <w:rPr>
          <w:noProof/>
        </w:rPr>
        <w:t xml:space="preserve"> </w:t>
      </w:r>
    </w:p>
    <w:p w14:paraId="6F73778F" w14:textId="77777777" w:rsidR="006543E3" w:rsidRPr="006543E3" w:rsidRDefault="006543E3" w:rsidP="006543E3">
      <w:pPr>
        <w:pStyle w:val="EndNoteBibliography"/>
        <w:rPr>
          <w:noProof/>
        </w:rPr>
      </w:pPr>
    </w:p>
    <w:p w14:paraId="200435EE" w14:textId="68DDD196" w:rsidR="006543E3" w:rsidRPr="006543E3" w:rsidRDefault="006543E3" w:rsidP="006543E3">
      <w:pPr>
        <w:pStyle w:val="EndNoteBibliography"/>
        <w:ind w:left="720" w:hanging="720"/>
        <w:rPr>
          <w:noProof/>
        </w:rPr>
      </w:pPr>
      <w:r w:rsidRPr="006543E3">
        <w:rPr>
          <w:noProof/>
        </w:rPr>
        <w:t xml:space="preserve">Constable, M.D., &amp; Knoblich, G. (2020). Sticking together? Re-binding previous other-associated stimuli interferes with self-verification but not partner-verification. </w:t>
      </w:r>
      <w:r w:rsidRPr="006543E3">
        <w:rPr>
          <w:i/>
          <w:noProof/>
        </w:rPr>
        <w:t>Acta psychologica, 210</w:t>
      </w:r>
      <w:r w:rsidRPr="006543E3">
        <w:rPr>
          <w:noProof/>
        </w:rPr>
        <w:t xml:space="preserve">, 103167. </w:t>
      </w:r>
      <w:hyperlink r:id="rId20" w:history="1">
        <w:r w:rsidRPr="006543E3">
          <w:rPr>
            <w:rStyle w:val="aa"/>
            <w:noProof/>
          </w:rPr>
          <w:t>https://doi.org/10.1016/j.actpsy.2020.103167</w:t>
        </w:r>
      </w:hyperlink>
      <w:r w:rsidRPr="006543E3">
        <w:rPr>
          <w:noProof/>
        </w:rPr>
        <w:t xml:space="preserve"> </w:t>
      </w:r>
    </w:p>
    <w:p w14:paraId="7304EE99" w14:textId="77777777" w:rsidR="006543E3" w:rsidRPr="006543E3" w:rsidRDefault="006543E3" w:rsidP="006543E3">
      <w:pPr>
        <w:pStyle w:val="EndNoteBibliography"/>
        <w:rPr>
          <w:noProof/>
        </w:rPr>
      </w:pPr>
    </w:p>
    <w:p w14:paraId="4CB22F3E" w14:textId="77777777" w:rsidR="006543E3" w:rsidRPr="006543E3" w:rsidRDefault="006543E3" w:rsidP="006543E3">
      <w:pPr>
        <w:pStyle w:val="EndNoteBibliography"/>
        <w:ind w:left="720" w:hanging="720"/>
        <w:rPr>
          <w:noProof/>
        </w:rPr>
      </w:pPr>
      <w:r w:rsidRPr="006543E3">
        <w:rPr>
          <w:noProof/>
        </w:rPr>
        <w:t xml:space="preserve">Constable, M.D., et al. (2019). It is not in the details: Self-related shapes are rapidly classified but their features are not better remembered. </w:t>
      </w:r>
      <w:r w:rsidRPr="006543E3">
        <w:rPr>
          <w:i/>
          <w:noProof/>
        </w:rPr>
        <w:t>Memory &amp; Cognition, 47</w:t>
      </w:r>
      <w:r w:rsidRPr="006543E3">
        <w:rPr>
          <w:noProof/>
        </w:rPr>
        <w:t xml:space="preserve">, 1145-1157. </w:t>
      </w:r>
    </w:p>
    <w:p w14:paraId="13B85E33" w14:textId="77777777" w:rsidR="006543E3" w:rsidRPr="006543E3" w:rsidRDefault="006543E3" w:rsidP="006543E3">
      <w:pPr>
        <w:pStyle w:val="EndNoteBibliography"/>
        <w:rPr>
          <w:noProof/>
        </w:rPr>
      </w:pPr>
    </w:p>
    <w:p w14:paraId="74A7C8F7" w14:textId="5A554C44" w:rsidR="006543E3" w:rsidRPr="006543E3" w:rsidRDefault="006543E3" w:rsidP="006543E3">
      <w:pPr>
        <w:pStyle w:val="EndNoteBibliography"/>
        <w:ind w:left="720" w:hanging="720"/>
        <w:rPr>
          <w:noProof/>
        </w:rPr>
      </w:pPr>
      <w:r w:rsidRPr="006543E3">
        <w:rPr>
          <w:noProof/>
        </w:rPr>
        <w:t xml:space="preserve">Conway, M.A., &amp; Dewhurst, S.A. (1995). The self and recollective experience. </w:t>
      </w:r>
      <w:r w:rsidRPr="006543E3">
        <w:rPr>
          <w:i/>
          <w:noProof/>
        </w:rPr>
        <w:t>Applied Cognitive Psychology, 9</w:t>
      </w:r>
      <w:r w:rsidRPr="006543E3">
        <w:rPr>
          <w:noProof/>
        </w:rPr>
        <w:t xml:space="preserve">(1), 1-19. </w:t>
      </w:r>
      <w:hyperlink r:id="rId21" w:history="1">
        <w:r w:rsidRPr="006543E3">
          <w:rPr>
            <w:rStyle w:val="aa"/>
            <w:noProof/>
          </w:rPr>
          <w:t>https://doi.org/10.1002/acp.2350090102</w:t>
        </w:r>
      </w:hyperlink>
      <w:r w:rsidRPr="006543E3">
        <w:rPr>
          <w:noProof/>
        </w:rPr>
        <w:t xml:space="preserve"> </w:t>
      </w:r>
    </w:p>
    <w:p w14:paraId="16EFA479" w14:textId="77777777" w:rsidR="006543E3" w:rsidRPr="006543E3" w:rsidRDefault="006543E3" w:rsidP="006543E3">
      <w:pPr>
        <w:pStyle w:val="EndNoteBibliography"/>
        <w:rPr>
          <w:noProof/>
        </w:rPr>
      </w:pPr>
    </w:p>
    <w:p w14:paraId="55CE1A9A" w14:textId="2639669F" w:rsidR="006543E3" w:rsidRPr="006543E3" w:rsidRDefault="006543E3" w:rsidP="006543E3">
      <w:pPr>
        <w:pStyle w:val="EndNoteBibliography"/>
        <w:ind w:left="720" w:hanging="720"/>
        <w:rPr>
          <w:noProof/>
        </w:rPr>
      </w:pPr>
      <w:r w:rsidRPr="006543E3">
        <w:rPr>
          <w:noProof/>
        </w:rPr>
        <w:t xml:space="preserve">Craik, F.I.M., &amp; Tulving, E. (1975). Depth of processing and the retention of words in episodic memory. </w:t>
      </w:r>
      <w:r w:rsidRPr="006543E3">
        <w:rPr>
          <w:i/>
          <w:noProof/>
        </w:rPr>
        <w:t>Journal of Experimental Psychology: General, 104</w:t>
      </w:r>
      <w:r w:rsidRPr="006543E3">
        <w:rPr>
          <w:noProof/>
        </w:rPr>
        <w:t xml:space="preserve">(3), 268-294. </w:t>
      </w:r>
      <w:hyperlink r:id="rId22" w:history="1">
        <w:r w:rsidRPr="006543E3">
          <w:rPr>
            <w:rStyle w:val="aa"/>
            <w:noProof/>
          </w:rPr>
          <w:t>https://doi.org/10.1037/0096-3445.104.3.268</w:t>
        </w:r>
      </w:hyperlink>
      <w:r w:rsidRPr="006543E3">
        <w:rPr>
          <w:noProof/>
        </w:rPr>
        <w:t xml:space="preserve"> </w:t>
      </w:r>
    </w:p>
    <w:p w14:paraId="3EB1B96C" w14:textId="77777777" w:rsidR="006543E3" w:rsidRPr="006543E3" w:rsidRDefault="006543E3" w:rsidP="006543E3">
      <w:pPr>
        <w:pStyle w:val="EndNoteBibliography"/>
        <w:rPr>
          <w:noProof/>
        </w:rPr>
      </w:pPr>
    </w:p>
    <w:p w14:paraId="7BC016A1" w14:textId="3EBED950" w:rsidR="006543E3" w:rsidRPr="006543E3" w:rsidRDefault="006543E3" w:rsidP="006543E3">
      <w:pPr>
        <w:pStyle w:val="EndNoteBibliography"/>
        <w:ind w:left="720" w:hanging="720"/>
        <w:rPr>
          <w:noProof/>
        </w:rPr>
      </w:pPr>
      <w:r w:rsidRPr="006543E3">
        <w:rPr>
          <w:noProof/>
        </w:rPr>
        <w:t xml:space="preserve">Cunningham, S.J., &amp; Turk, D.J. (2017, Jun). Editorial: A review of self-processing biases in cognition. </w:t>
      </w:r>
      <w:r w:rsidRPr="006543E3">
        <w:rPr>
          <w:i/>
          <w:noProof/>
        </w:rPr>
        <w:t>Quarterly journal of experimental psychology, 70</w:t>
      </w:r>
      <w:r w:rsidRPr="006543E3">
        <w:rPr>
          <w:noProof/>
        </w:rPr>
        <w:t xml:space="preserve">(6), 987-995. </w:t>
      </w:r>
      <w:hyperlink r:id="rId23" w:history="1">
        <w:r w:rsidRPr="006543E3">
          <w:rPr>
            <w:rStyle w:val="aa"/>
            <w:noProof/>
          </w:rPr>
          <w:t>https://doi.org/10.1080/17470218.2016.1276609</w:t>
        </w:r>
      </w:hyperlink>
      <w:r w:rsidRPr="006543E3">
        <w:rPr>
          <w:noProof/>
        </w:rPr>
        <w:t xml:space="preserve"> </w:t>
      </w:r>
    </w:p>
    <w:p w14:paraId="5D67EA26" w14:textId="77777777" w:rsidR="006543E3" w:rsidRPr="006543E3" w:rsidRDefault="006543E3" w:rsidP="006543E3">
      <w:pPr>
        <w:pStyle w:val="EndNoteBibliography"/>
        <w:rPr>
          <w:noProof/>
        </w:rPr>
      </w:pPr>
    </w:p>
    <w:p w14:paraId="7391F75D" w14:textId="77777777" w:rsidR="006543E3" w:rsidRPr="006543E3" w:rsidRDefault="006543E3" w:rsidP="006543E3">
      <w:pPr>
        <w:pStyle w:val="EndNoteBibliography"/>
        <w:ind w:left="720" w:hanging="720"/>
        <w:rPr>
          <w:noProof/>
        </w:rPr>
      </w:pPr>
      <w:r w:rsidRPr="006543E3">
        <w:rPr>
          <w:noProof/>
        </w:rPr>
        <w:t xml:space="preserve">Desebrock, C., et al. (2018). Self-reference in action: Arm-movement responses are enhanced in perceptual matching. </w:t>
      </w:r>
      <w:r w:rsidRPr="006543E3">
        <w:rPr>
          <w:i/>
          <w:noProof/>
        </w:rPr>
        <w:t>Acta psychologica, 190</w:t>
      </w:r>
      <w:r w:rsidRPr="006543E3">
        <w:rPr>
          <w:noProof/>
        </w:rPr>
        <w:t xml:space="preserve">, 258-266. </w:t>
      </w:r>
    </w:p>
    <w:p w14:paraId="3B0CF8DF" w14:textId="77777777" w:rsidR="006543E3" w:rsidRPr="006543E3" w:rsidRDefault="006543E3" w:rsidP="006543E3">
      <w:pPr>
        <w:pStyle w:val="EndNoteBibliography"/>
        <w:rPr>
          <w:noProof/>
        </w:rPr>
      </w:pPr>
    </w:p>
    <w:p w14:paraId="68F52F77" w14:textId="69DE9E59" w:rsidR="006543E3" w:rsidRPr="006543E3" w:rsidRDefault="006543E3" w:rsidP="006543E3">
      <w:pPr>
        <w:pStyle w:val="EndNoteBibliography"/>
        <w:ind w:left="720" w:hanging="720"/>
        <w:rPr>
          <w:noProof/>
        </w:rPr>
      </w:pPr>
      <w:r w:rsidRPr="006543E3">
        <w:rPr>
          <w:noProof/>
        </w:rPr>
        <w:t xml:space="preserve">Enock, F., et al. (2018). Self and team prioritisation effects in perceptual matching: Evidence for a shared representation. </w:t>
      </w:r>
      <w:r w:rsidRPr="006543E3">
        <w:rPr>
          <w:i/>
          <w:noProof/>
        </w:rPr>
        <w:t>Acta psychologica, 182</w:t>
      </w:r>
      <w:r w:rsidRPr="006543E3">
        <w:rPr>
          <w:noProof/>
        </w:rPr>
        <w:t xml:space="preserve">, 107-118. </w:t>
      </w:r>
      <w:hyperlink r:id="rId24" w:history="1">
        <w:r w:rsidRPr="006543E3">
          <w:rPr>
            <w:rStyle w:val="aa"/>
            <w:noProof/>
          </w:rPr>
          <w:t>https://doi.org/10.1016/j.actpsy.2017.11.011</w:t>
        </w:r>
      </w:hyperlink>
      <w:r w:rsidRPr="006543E3">
        <w:rPr>
          <w:noProof/>
        </w:rPr>
        <w:t xml:space="preserve"> </w:t>
      </w:r>
    </w:p>
    <w:p w14:paraId="01415442" w14:textId="77777777" w:rsidR="006543E3" w:rsidRPr="006543E3" w:rsidRDefault="006543E3" w:rsidP="006543E3">
      <w:pPr>
        <w:pStyle w:val="EndNoteBibliography"/>
        <w:rPr>
          <w:noProof/>
        </w:rPr>
      </w:pPr>
    </w:p>
    <w:p w14:paraId="2E6B3591" w14:textId="77777777" w:rsidR="006543E3" w:rsidRPr="006543E3" w:rsidRDefault="006543E3" w:rsidP="006543E3">
      <w:pPr>
        <w:pStyle w:val="EndNoteBibliography"/>
        <w:ind w:left="720" w:hanging="720"/>
        <w:rPr>
          <w:noProof/>
        </w:rPr>
      </w:pPr>
      <w:r w:rsidRPr="006543E3">
        <w:rPr>
          <w:noProof/>
        </w:rPr>
        <w:lastRenderedPageBreak/>
        <w:t xml:space="preserve">Enock, F.E., et al. (2020). Overlap in processing advantages for minimal ingroups and the self. </w:t>
      </w:r>
      <w:r w:rsidRPr="006543E3">
        <w:rPr>
          <w:i/>
          <w:noProof/>
        </w:rPr>
        <w:t>Scientific Reports, 10</w:t>
      </w:r>
      <w:r w:rsidRPr="006543E3">
        <w:rPr>
          <w:noProof/>
        </w:rPr>
        <w:t xml:space="preserve">(1), 18933. </w:t>
      </w:r>
    </w:p>
    <w:p w14:paraId="3B2CC3AE" w14:textId="77777777" w:rsidR="006543E3" w:rsidRPr="006543E3" w:rsidRDefault="006543E3" w:rsidP="006543E3">
      <w:pPr>
        <w:pStyle w:val="EndNoteBibliography"/>
        <w:rPr>
          <w:noProof/>
        </w:rPr>
      </w:pPr>
    </w:p>
    <w:p w14:paraId="4E01D7A2" w14:textId="339BC8A7" w:rsidR="006543E3" w:rsidRPr="006543E3" w:rsidRDefault="006543E3" w:rsidP="006543E3">
      <w:pPr>
        <w:pStyle w:val="EndNoteBibliography"/>
        <w:ind w:left="720" w:hanging="720"/>
        <w:rPr>
          <w:noProof/>
        </w:rPr>
      </w:pPr>
      <w:r w:rsidRPr="006543E3">
        <w:rPr>
          <w:noProof/>
        </w:rPr>
        <w:t xml:space="preserve">Feng, C., et al. (2018). Neural representations of the multidimensional self in the cortical midline structures. </w:t>
      </w:r>
      <w:r w:rsidRPr="006543E3">
        <w:rPr>
          <w:i/>
          <w:noProof/>
        </w:rPr>
        <w:t>NeuroImage, 183</w:t>
      </w:r>
      <w:r w:rsidRPr="006543E3">
        <w:rPr>
          <w:noProof/>
        </w:rPr>
        <w:t xml:space="preserve">, 291-299. </w:t>
      </w:r>
      <w:hyperlink r:id="rId25" w:history="1">
        <w:r w:rsidRPr="006543E3">
          <w:rPr>
            <w:rStyle w:val="aa"/>
            <w:noProof/>
          </w:rPr>
          <w:t>https://doi.org/10.1016/j.neuroimage.2018.08.018</w:t>
        </w:r>
      </w:hyperlink>
      <w:r w:rsidRPr="006543E3">
        <w:rPr>
          <w:noProof/>
        </w:rPr>
        <w:t xml:space="preserve"> </w:t>
      </w:r>
    </w:p>
    <w:p w14:paraId="7FEC9752" w14:textId="77777777" w:rsidR="006543E3" w:rsidRPr="006543E3" w:rsidRDefault="006543E3" w:rsidP="006543E3">
      <w:pPr>
        <w:pStyle w:val="EndNoteBibliography"/>
        <w:rPr>
          <w:noProof/>
        </w:rPr>
      </w:pPr>
    </w:p>
    <w:p w14:paraId="160ECC98" w14:textId="77777777" w:rsidR="006543E3" w:rsidRPr="006543E3" w:rsidRDefault="006543E3" w:rsidP="006543E3">
      <w:pPr>
        <w:pStyle w:val="EndNoteBibliography"/>
        <w:ind w:left="720" w:hanging="720"/>
        <w:rPr>
          <w:noProof/>
        </w:rPr>
      </w:pPr>
      <w:r w:rsidRPr="006543E3">
        <w:rPr>
          <w:noProof/>
        </w:rPr>
        <w:t xml:space="preserve">Feng, C., et al. (2020). Effect of intranasal oxytocin administration on self-other distinction: Modulations by psychological distance and gender. </w:t>
      </w:r>
      <w:r w:rsidRPr="006543E3">
        <w:rPr>
          <w:i/>
          <w:noProof/>
        </w:rPr>
        <w:t>Psychoneuroendocrinology, 120</w:t>
      </w:r>
      <w:r w:rsidRPr="006543E3">
        <w:rPr>
          <w:noProof/>
        </w:rPr>
        <w:t xml:space="preserve">, 104804. </w:t>
      </w:r>
    </w:p>
    <w:p w14:paraId="2FE4DF5E" w14:textId="77777777" w:rsidR="006543E3" w:rsidRPr="006543E3" w:rsidRDefault="006543E3" w:rsidP="006543E3">
      <w:pPr>
        <w:pStyle w:val="EndNoteBibliography"/>
        <w:rPr>
          <w:noProof/>
        </w:rPr>
      </w:pPr>
    </w:p>
    <w:p w14:paraId="675E6A7F" w14:textId="77777777" w:rsidR="006543E3" w:rsidRPr="006543E3" w:rsidRDefault="006543E3" w:rsidP="006543E3">
      <w:pPr>
        <w:pStyle w:val="EndNoteBibliography"/>
        <w:ind w:left="720" w:hanging="720"/>
        <w:rPr>
          <w:noProof/>
        </w:rPr>
      </w:pPr>
      <w:r w:rsidRPr="006543E3">
        <w:rPr>
          <w:noProof/>
        </w:rPr>
        <w:t xml:space="preserve">Fisher, R.A. (1992). Statistical methods for research workers. </w:t>
      </w:r>
      <w:r w:rsidRPr="006543E3">
        <w:rPr>
          <w:i/>
          <w:noProof/>
        </w:rPr>
        <w:t>Springer New York</w:t>
      </w:r>
      <w:r w:rsidRPr="006543E3">
        <w:rPr>
          <w:noProof/>
        </w:rPr>
        <w:t xml:space="preserve">. </w:t>
      </w:r>
    </w:p>
    <w:p w14:paraId="24F7BAD7" w14:textId="77777777" w:rsidR="006543E3" w:rsidRPr="006543E3" w:rsidRDefault="006543E3" w:rsidP="006543E3">
      <w:pPr>
        <w:pStyle w:val="EndNoteBibliography"/>
        <w:rPr>
          <w:noProof/>
        </w:rPr>
      </w:pPr>
    </w:p>
    <w:p w14:paraId="4865CD15" w14:textId="46A8AF35" w:rsidR="006543E3" w:rsidRPr="006543E3" w:rsidRDefault="006543E3" w:rsidP="006543E3">
      <w:pPr>
        <w:pStyle w:val="EndNoteBibliography"/>
        <w:ind w:left="720" w:hanging="720"/>
        <w:rPr>
          <w:noProof/>
        </w:rPr>
      </w:pPr>
      <w:r w:rsidRPr="006543E3">
        <w:rPr>
          <w:noProof/>
        </w:rPr>
        <w:t xml:space="preserve">Gillespie‐Smith, K., et al. (2018). The I in autism: Severity and social functioning in autism are related to self‐processing. </w:t>
      </w:r>
      <w:r w:rsidRPr="006543E3">
        <w:rPr>
          <w:i/>
          <w:noProof/>
        </w:rPr>
        <w:t>British journal of developmental psychology, 36</w:t>
      </w:r>
      <w:r w:rsidRPr="006543E3">
        <w:rPr>
          <w:noProof/>
        </w:rPr>
        <w:t xml:space="preserve">(1), 127-141. </w:t>
      </w:r>
      <w:hyperlink r:id="rId26" w:history="1">
        <w:r w:rsidRPr="006543E3">
          <w:rPr>
            <w:rStyle w:val="aa"/>
            <w:noProof/>
          </w:rPr>
          <w:t>https://doi.org/10.1111/bjdp.12219</w:t>
        </w:r>
      </w:hyperlink>
      <w:r w:rsidRPr="006543E3">
        <w:rPr>
          <w:noProof/>
        </w:rPr>
        <w:t xml:space="preserve"> </w:t>
      </w:r>
    </w:p>
    <w:p w14:paraId="44CCF138" w14:textId="77777777" w:rsidR="006543E3" w:rsidRPr="006543E3" w:rsidRDefault="006543E3" w:rsidP="006543E3">
      <w:pPr>
        <w:pStyle w:val="EndNoteBibliography"/>
        <w:rPr>
          <w:noProof/>
        </w:rPr>
      </w:pPr>
    </w:p>
    <w:p w14:paraId="355A56DD" w14:textId="30CAA06C" w:rsidR="006543E3" w:rsidRPr="006543E3" w:rsidRDefault="006543E3" w:rsidP="006543E3">
      <w:pPr>
        <w:pStyle w:val="EndNoteBibliography"/>
        <w:ind w:left="720" w:hanging="720"/>
        <w:rPr>
          <w:noProof/>
        </w:rPr>
      </w:pPr>
      <w:r w:rsidRPr="006543E3">
        <w:rPr>
          <w:noProof/>
        </w:rPr>
        <w:t xml:space="preserve">Golubickis, M., et al. (2020). Parts of me: Identity-relevance moderates self-prioritization. </w:t>
      </w:r>
      <w:r w:rsidRPr="006543E3">
        <w:rPr>
          <w:i/>
          <w:noProof/>
        </w:rPr>
        <w:t>Consciousness and cognition, 77</w:t>
      </w:r>
      <w:r w:rsidRPr="006543E3">
        <w:rPr>
          <w:noProof/>
        </w:rPr>
        <w:t xml:space="preserve">, 102848. </w:t>
      </w:r>
      <w:hyperlink r:id="rId27" w:history="1">
        <w:r w:rsidRPr="006543E3">
          <w:rPr>
            <w:rStyle w:val="aa"/>
            <w:noProof/>
          </w:rPr>
          <w:t>https://doi.org/10.1016/j.concog.2019.102848</w:t>
        </w:r>
      </w:hyperlink>
      <w:r w:rsidRPr="006543E3">
        <w:rPr>
          <w:noProof/>
        </w:rPr>
        <w:t xml:space="preserve"> </w:t>
      </w:r>
    </w:p>
    <w:p w14:paraId="0979A3E9" w14:textId="77777777" w:rsidR="006543E3" w:rsidRPr="006543E3" w:rsidRDefault="006543E3" w:rsidP="006543E3">
      <w:pPr>
        <w:pStyle w:val="EndNoteBibliography"/>
        <w:rPr>
          <w:noProof/>
        </w:rPr>
      </w:pPr>
    </w:p>
    <w:p w14:paraId="660BEA8E" w14:textId="04E54D5E" w:rsidR="006543E3" w:rsidRPr="006543E3" w:rsidRDefault="006543E3" w:rsidP="006543E3">
      <w:pPr>
        <w:pStyle w:val="EndNoteBibliography"/>
        <w:ind w:left="720" w:hanging="720"/>
        <w:rPr>
          <w:noProof/>
        </w:rPr>
      </w:pPr>
      <w:r w:rsidRPr="006543E3">
        <w:rPr>
          <w:noProof/>
        </w:rPr>
        <w:t xml:space="preserve">Golubickis, M., et al. (2017). Self-prioritization and perceptual matching: The effects of temporal construal. </w:t>
      </w:r>
      <w:r w:rsidRPr="006543E3">
        <w:rPr>
          <w:i/>
          <w:noProof/>
        </w:rPr>
        <w:t>Mem Cognit, 45</w:t>
      </w:r>
      <w:r w:rsidRPr="006543E3">
        <w:rPr>
          <w:noProof/>
        </w:rPr>
        <w:t xml:space="preserve">(7), 1223-1239. </w:t>
      </w:r>
      <w:hyperlink r:id="rId28" w:history="1">
        <w:r w:rsidRPr="006543E3">
          <w:rPr>
            <w:rStyle w:val="aa"/>
            <w:noProof/>
          </w:rPr>
          <w:t>https://doi.org/10.3758/s13421-017-0722-3</w:t>
        </w:r>
      </w:hyperlink>
      <w:r w:rsidRPr="006543E3">
        <w:rPr>
          <w:noProof/>
        </w:rPr>
        <w:t xml:space="preserve"> </w:t>
      </w:r>
    </w:p>
    <w:p w14:paraId="0B268003" w14:textId="77777777" w:rsidR="006543E3" w:rsidRPr="006543E3" w:rsidRDefault="006543E3" w:rsidP="006543E3">
      <w:pPr>
        <w:pStyle w:val="EndNoteBibliography"/>
        <w:rPr>
          <w:noProof/>
        </w:rPr>
      </w:pPr>
    </w:p>
    <w:p w14:paraId="72A8F207" w14:textId="77777777" w:rsidR="006543E3" w:rsidRPr="006543E3" w:rsidRDefault="006543E3" w:rsidP="006543E3">
      <w:pPr>
        <w:pStyle w:val="EndNoteBibliography"/>
        <w:ind w:left="720" w:hanging="720"/>
        <w:rPr>
          <w:noProof/>
        </w:rPr>
      </w:pPr>
      <w:r w:rsidRPr="006543E3">
        <w:rPr>
          <w:noProof/>
        </w:rPr>
        <w:t xml:space="preserve">Golubickis, M., &amp; Macrae, C.N. (2021). Judging me and you: Task design modulates self-prioritization. </w:t>
      </w:r>
      <w:r w:rsidRPr="006543E3">
        <w:rPr>
          <w:i/>
          <w:noProof/>
        </w:rPr>
        <w:t>Acta psychologica, 218</w:t>
      </w:r>
      <w:r w:rsidRPr="006543E3">
        <w:rPr>
          <w:noProof/>
        </w:rPr>
        <w:t xml:space="preserve">, 103350. </w:t>
      </w:r>
    </w:p>
    <w:p w14:paraId="5419B208" w14:textId="77777777" w:rsidR="006543E3" w:rsidRPr="006543E3" w:rsidRDefault="006543E3" w:rsidP="006543E3">
      <w:pPr>
        <w:pStyle w:val="EndNoteBibliography"/>
        <w:rPr>
          <w:noProof/>
        </w:rPr>
      </w:pPr>
    </w:p>
    <w:p w14:paraId="58FA4038" w14:textId="52260521" w:rsidR="006543E3" w:rsidRPr="006543E3" w:rsidRDefault="006543E3" w:rsidP="006543E3">
      <w:pPr>
        <w:pStyle w:val="EndNoteBibliography"/>
        <w:ind w:left="720" w:hanging="720"/>
        <w:rPr>
          <w:noProof/>
        </w:rPr>
      </w:pPr>
      <w:r w:rsidRPr="006543E3">
        <w:rPr>
          <w:noProof/>
        </w:rPr>
        <w:t xml:space="preserve">Hu, C.-P., et al. (2020). Good Me Bad Me: Prioritization of the Good-Self During Perceptual Decision-Making. </w:t>
      </w:r>
      <w:r w:rsidRPr="006543E3">
        <w:rPr>
          <w:i/>
          <w:noProof/>
        </w:rPr>
        <w:t>Collabra. Psychology, 6</w:t>
      </w:r>
      <w:r w:rsidRPr="006543E3">
        <w:rPr>
          <w:noProof/>
        </w:rPr>
        <w:t xml:space="preserve">(1), 20. </w:t>
      </w:r>
      <w:hyperlink r:id="rId29" w:history="1">
        <w:r w:rsidRPr="006543E3">
          <w:rPr>
            <w:rStyle w:val="aa"/>
            <w:noProof/>
          </w:rPr>
          <w:t>https://doi.org/10.1525/collabra.301</w:t>
        </w:r>
      </w:hyperlink>
      <w:r w:rsidRPr="006543E3">
        <w:rPr>
          <w:noProof/>
        </w:rPr>
        <w:t xml:space="preserve"> </w:t>
      </w:r>
    </w:p>
    <w:p w14:paraId="77BB773C" w14:textId="77777777" w:rsidR="006543E3" w:rsidRPr="006543E3" w:rsidRDefault="006543E3" w:rsidP="006543E3">
      <w:pPr>
        <w:pStyle w:val="EndNoteBibliography"/>
        <w:rPr>
          <w:noProof/>
        </w:rPr>
      </w:pPr>
    </w:p>
    <w:p w14:paraId="647F4CB6" w14:textId="3369355E" w:rsidR="006543E3" w:rsidRPr="006543E3" w:rsidRDefault="006543E3" w:rsidP="006543E3">
      <w:pPr>
        <w:pStyle w:val="EndNoteBibliography"/>
        <w:ind w:left="720" w:hanging="720"/>
        <w:rPr>
          <w:noProof/>
        </w:rPr>
      </w:pPr>
      <w:r w:rsidRPr="006543E3">
        <w:rPr>
          <w:noProof/>
        </w:rPr>
        <w:t xml:space="preserve">Hughes, S.M., &amp; Harrison, M.A. (2013). I like my voice better: Self-enhancement bias in perceptions of voice attractiveness. </w:t>
      </w:r>
      <w:r w:rsidRPr="006543E3">
        <w:rPr>
          <w:i/>
          <w:noProof/>
        </w:rPr>
        <w:t>Perception, 42</w:t>
      </w:r>
      <w:r w:rsidRPr="006543E3">
        <w:rPr>
          <w:noProof/>
        </w:rPr>
        <w:t xml:space="preserve">(9), 941-949. </w:t>
      </w:r>
      <w:hyperlink r:id="rId30" w:history="1">
        <w:r w:rsidRPr="006543E3">
          <w:rPr>
            <w:rStyle w:val="aa"/>
            <w:noProof/>
          </w:rPr>
          <w:t>https://doi.org/10.1068/p7526</w:t>
        </w:r>
      </w:hyperlink>
      <w:r w:rsidRPr="006543E3">
        <w:rPr>
          <w:noProof/>
        </w:rPr>
        <w:t xml:space="preserve"> </w:t>
      </w:r>
    </w:p>
    <w:p w14:paraId="093040D8" w14:textId="77777777" w:rsidR="006543E3" w:rsidRPr="006543E3" w:rsidRDefault="006543E3" w:rsidP="006543E3">
      <w:pPr>
        <w:pStyle w:val="EndNoteBibliography"/>
        <w:rPr>
          <w:noProof/>
        </w:rPr>
      </w:pPr>
    </w:p>
    <w:p w14:paraId="0D92257F" w14:textId="4F336BE5" w:rsidR="006543E3" w:rsidRPr="006543E3" w:rsidRDefault="006543E3" w:rsidP="006543E3">
      <w:pPr>
        <w:pStyle w:val="EndNoteBibliography"/>
        <w:ind w:left="720" w:hanging="720"/>
        <w:rPr>
          <w:noProof/>
        </w:rPr>
      </w:pPr>
      <w:r w:rsidRPr="006543E3">
        <w:rPr>
          <w:noProof/>
        </w:rPr>
        <w:t xml:space="preserve">Humphreys, G.W., &amp; Sui, J. (2015). The salient self: Social saliency effects based on self-bias. </w:t>
      </w:r>
      <w:r w:rsidRPr="006543E3">
        <w:rPr>
          <w:i/>
          <w:noProof/>
        </w:rPr>
        <w:t>Journal of cognitive psychology, 27</w:t>
      </w:r>
      <w:r w:rsidRPr="006543E3">
        <w:rPr>
          <w:noProof/>
        </w:rPr>
        <w:t xml:space="preserve">(2), 129-140. </w:t>
      </w:r>
      <w:hyperlink r:id="rId31" w:history="1">
        <w:r w:rsidRPr="006543E3">
          <w:rPr>
            <w:rStyle w:val="aa"/>
            <w:noProof/>
          </w:rPr>
          <w:t>https://doi.org/10.1080/20445911.2014.996156</w:t>
        </w:r>
      </w:hyperlink>
      <w:r w:rsidRPr="006543E3">
        <w:rPr>
          <w:noProof/>
        </w:rPr>
        <w:t xml:space="preserve"> </w:t>
      </w:r>
    </w:p>
    <w:p w14:paraId="5626960E" w14:textId="77777777" w:rsidR="006543E3" w:rsidRPr="006543E3" w:rsidRDefault="006543E3" w:rsidP="006543E3">
      <w:pPr>
        <w:pStyle w:val="EndNoteBibliography"/>
        <w:rPr>
          <w:noProof/>
        </w:rPr>
      </w:pPr>
    </w:p>
    <w:p w14:paraId="30384854" w14:textId="0D87F39B" w:rsidR="006543E3" w:rsidRPr="006543E3" w:rsidRDefault="006543E3" w:rsidP="006543E3">
      <w:pPr>
        <w:pStyle w:val="EndNoteBibliography"/>
        <w:ind w:left="720" w:hanging="720"/>
        <w:rPr>
          <w:noProof/>
        </w:rPr>
      </w:pPr>
      <w:r w:rsidRPr="006543E3">
        <w:rPr>
          <w:noProof/>
        </w:rPr>
        <w:t xml:space="preserve">Ivaz, L., et al. (2016). The emotional impact of being myself: Emotions and foreign-language processing. </w:t>
      </w:r>
      <w:r w:rsidRPr="006543E3">
        <w:rPr>
          <w:i/>
          <w:noProof/>
        </w:rPr>
        <w:t>Journal of Experimental Psychology: Learning, Memory, and Cognition, 42</w:t>
      </w:r>
      <w:r w:rsidRPr="006543E3">
        <w:rPr>
          <w:noProof/>
        </w:rPr>
        <w:t xml:space="preserve">(3), 489. </w:t>
      </w:r>
      <w:hyperlink r:id="rId32" w:history="1">
        <w:r w:rsidRPr="006543E3">
          <w:rPr>
            <w:rStyle w:val="aa"/>
            <w:noProof/>
          </w:rPr>
          <w:t>https://doi.org/10.1037/xlm0000179</w:t>
        </w:r>
      </w:hyperlink>
      <w:r w:rsidRPr="006543E3">
        <w:rPr>
          <w:noProof/>
        </w:rPr>
        <w:t xml:space="preserve"> </w:t>
      </w:r>
    </w:p>
    <w:p w14:paraId="578AD82F" w14:textId="77777777" w:rsidR="006543E3" w:rsidRPr="006543E3" w:rsidRDefault="006543E3" w:rsidP="006543E3">
      <w:pPr>
        <w:pStyle w:val="EndNoteBibliography"/>
        <w:rPr>
          <w:noProof/>
        </w:rPr>
      </w:pPr>
    </w:p>
    <w:p w14:paraId="4F9A75CA" w14:textId="14AC99A7" w:rsidR="006543E3" w:rsidRPr="006543E3" w:rsidRDefault="006543E3" w:rsidP="006543E3">
      <w:pPr>
        <w:pStyle w:val="EndNoteBibliography"/>
        <w:ind w:left="720" w:hanging="720"/>
        <w:rPr>
          <w:noProof/>
        </w:rPr>
      </w:pPr>
      <w:r w:rsidRPr="006543E3">
        <w:rPr>
          <w:noProof/>
        </w:rPr>
        <w:t xml:space="preserve">Jiang, M., et al. (2019). Cultural Orientation of Self-Bias in Perceptual Matching. </w:t>
      </w:r>
      <w:r w:rsidRPr="006543E3">
        <w:rPr>
          <w:i/>
          <w:noProof/>
        </w:rPr>
        <w:t>Front Psychol, 10</w:t>
      </w:r>
      <w:r w:rsidRPr="006543E3">
        <w:rPr>
          <w:noProof/>
        </w:rPr>
        <w:t xml:space="preserve">, 1469. </w:t>
      </w:r>
      <w:hyperlink r:id="rId33" w:history="1">
        <w:r w:rsidRPr="006543E3">
          <w:rPr>
            <w:rStyle w:val="aa"/>
            <w:noProof/>
          </w:rPr>
          <w:t>https://doi.org/10.3389/fpsyg.2019.01469</w:t>
        </w:r>
      </w:hyperlink>
      <w:r w:rsidRPr="006543E3">
        <w:rPr>
          <w:noProof/>
        </w:rPr>
        <w:t xml:space="preserve"> </w:t>
      </w:r>
    </w:p>
    <w:p w14:paraId="34BB53F9" w14:textId="77777777" w:rsidR="006543E3" w:rsidRPr="006543E3" w:rsidRDefault="006543E3" w:rsidP="006543E3">
      <w:pPr>
        <w:pStyle w:val="EndNoteBibliography"/>
        <w:rPr>
          <w:noProof/>
        </w:rPr>
      </w:pPr>
    </w:p>
    <w:p w14:paraId="0EF421C4" w14:textId="62778E15" w:rsidR="006543E3" w:rsidRPr="006543E3" w:rsidRDefault="006543E3" w:rsidP="006543E3">
      <w:pPr>
        <w:pStyle w:val="EndNoteBibliography"/>
        <w:ind w:left="720" w:hanging="720"/>
        <w:rPr>
          <w:noProof/>
        </w:rPr>
      </w:pPr>
      <w:r w:rsidRPr="006543E3">
        <w:rPr>
          <w:noProof/>
        </w:rPr>
        <w:t xml:space="preserve">Kahveci, S., et al. (2022). Reliability of reaction time tasks: how should it be computed? </w:t>
      </w:r>
      <w:r w:rsidRPr="006543E3">
        <w:rPr>
          <w:i/>
          <w:noProof/>
        </w:rPr>
        <w:t>Preprint</w:t>
      </w:r>
      <w:r w:rsidRPr="006543E3">
        <w:rPr>
          <w:noProof/>
        </w:rPr>
        <w:t xml:space="preserve">, 1-30. </w:t>
      </w:r>
      <w:hyperlink r:id="rId34" w:history="1">
        <w:r w:rsidRPr="006543E3">
          <w:rPr>
            <w:rStyle w:val="aa"/>
            <w:noProof/>
          </w:rPr>
          <w:t>https://doi.org/10.31234/osf.io/ta59r</w:t>
        </w:r>
      </w:hyperlink>
      <w:r w:rsidRPr="006543E3">
        <w:rPr>
          <w:noProof/>
        </w:rPr>
        <w:t xml:space="preserve"> </w:t>
      </w:r>
    </w:p>
    <w:p w14:paraId="545C72E5" w14:textId="77777777" w:rsidR="006543E3" w:rsidRPr="006543E3" w:rsidRDefault="006543E3" w:rsidP="006543E3">
      <w:pPr>
        <w:pStyle w:val="EndNoteBibliography"/>
        <w:rPr>
          <w:noProof/>
        </w:rPr>
      </w:pPr>
    </w:p>
    <w:p w14:paraId="2DE0B970" w14:textId="10A168C8" w:rsidR="006543E3" w:rsidRPr="006543E3" w:rsidRDefault="006543E3" w:rsidP="006543E3">
      <w:pPr>
        <w:pStyle w:val="EndNoteBibliography"/>
        <w:ind w:left="720" w:hanging="720"/>
        <w:rPr>
          <w:noProof/>
        </w:rPr>
      </w:pPr>
      <w:r w:rsidRPr="006543E3">
        <w:rPr>
          <w:noProof/>
        </w:rPr>
        <w:t xml:space="preserve">Keenan, J.P., et al. (2000). Self-recognition and the right prefrontal cortex. </w:t>
      </w:r>
      <w:r w:rsidRPr="006543E3">
        <w:rPr>
          <w:i/>
          <w:noProof/>
        </w:rPr>
        <w:t>Trends in cognitive sciences, 4</w:t>
      </w:r>
      <w:r w:rsidRPr="006543E3">
        <w:rPr>
          <w:noProof/>
        </w:rPr>
        <w:t xml:space="preserve">(9), 338-344. </w:t>
      </w:r>
      <w:hyperlink r:id="rId35" w:history="1">
        <w:r w:rsidRPr="006543E3">
          <w:rPr>
            <w:rStyle w:val="aa"/>
            <w:noProof/>
          </w:rPr>
          <w:t>https://doi.org/10.1016/S1364-6613</w:t>
        </w:r>
      </w:hyperlink>
      <w:r w:rsidRPr="006543E3">
        <w:rPr>
          <w:noProof/>
        </w:rPr>
        <w:t xml:space="preserve"> (00)01521-7 </w:t>
      </w:r>
    </w:p>
    <w:p w14:paraId="4C737032" w14:textId="77777777" w:rsidR="006543E3" w:rsidRPr="006543E3" w:rsidRDefault="006543E3" w:rsidP="006543E3">
      <w:pPr>
        <w:pStyle w:val="EndNoteBibliography"/>
        <w:rPr>
          <w:noProof/>
        </w:rPr>
      </w:pPr>
    </w:p>
    <w:p w14:paraId="108A426C" w14:textId="12EFD7BE" w:rsidR="006543E3" w:rsidRPr="006543E3" w:rsidRDefault="006543E3" w:rsidP="006543E3">
      <w:pPr>
        <w:pStyle w:val="EndNoteBibliography"/>
        <w:ind w:left="720" w:hanging="720"/>
        <w:rPr>
          <w:noProof/>
        </w:rPr>
      </w:pPr>
      <w:r w:rsidRPr="006543E3">
        <w:rPr>
          <w:noProof/>
        </w:rPr>
        <w:t xml:space="preserve">Kircher, T.T., et al. (2000). Towards a functional neuroanatomy of self processing: effects of faces and words. </w:t>
      </w:r>
      <w:r w:rsidRPr="006543E3">
        <w:rPr>
          <w:i/>
          <w:noProof/>
        </w:rPr>
        <w:t>Cognitive Brain Research, 10</w:t>
      </w:r>
      <w:r w:rsidRPr="006543E3">
        <w:rPr>
          <w:noProof/>
        </w:rPr>
        <w:t xml:space="preserve">(1-2), 133-144. </w:t>
      </w:r>
      <w:hyperlink r:id="rId36" w:history="1">
        <w:r w:rsidRPr="006543E3">
          <w:rPr>
            <w:rStyle w:val="aa"/>
            <w:noProof/>
          </w:rPr>
          <w:t>https://doi.org/10.1016/S0926-6410(00)00036-7</w:t>
        </w:r>
      </w:hyperlink>
      <w:r w:rsidRPr="006543E3">
        <w:rPr>
          <w:noProof/>
        </w:rPr>
        <w:t xml:space="preserve"> </w:t>
      </w:r>
    </w:p>
    <w:p w14:paraId="0A0FD416" w14:textId="77777777" w:rsidR="006543E3" w:rsidRPr="006543E3" w:rsidRDefault="006543E3" w:rsidP="006543E3">
      <w:pPr>
        <w:pStyle w:val="EndNoteBibliography"/>
        <w:rPr>
          <w:noProof/>
        </w:rPr>
      </w:pPr>
    </w:p>
    <w:p w14:paraId="14BC419C" w14:textId="6BCB7C3A" w:rsidR="006543E3" w:rsidRPr="006543E3" w:rsidRDefault="006543E3" w:rsidP="006543E3">
      <w:pPr>
        <w:pStyle w:val="EndNoteBibliography"/>
        <w:ind w:left="720" w:hanging="720"/>
        <w:rPr>
          <w:noProof/>
        </w:rPr>
      </w:pPr>
      <w:r w:rsidRPr="006543E3">
        <w:rPr>
          <w:noProof/>
        </w:rPr>
        <w:t xml:space="preserve">Koo, T.K., &amp; Li, M.Y. (2016). A Guideline of Selecting and Reporting Intraclass Correlation Coefficients for Reliability Research. </w:t>
      </w:r>
      <w:r w:rsidRPr="006543E3">
        <w:rPr>
          <w:i/>
          <w:noProof/>
        </w:rPr>
        <w:t>Journal of chiropractic medicine, 15</w:t>
      </w:r>
      <w:r w:rsidRPr="006543E3">
        <w:rPr>
          <w:noProof/>
        </w:rPr>
        <w:t xml:space="preserve">(2), 155-163. </w:t>
      </w:r>
      <w:hyperlink r:id="rId37" w:history="1">
        <w:r w:rsidRPr="006543E3">
          <w:rPr>
            <w:rStyle w:val="aa"/>
            <w:noProof/>
          </w:rPr>
          <w:t>https://doi.org/10.1016/j.jcm.2016.02.012</w:t>
        </w:r>
      </w:hyperlink>
      <w:r w:rsidRPr="006543E3">
        <w:rPr>
          <w:noProof/>
        </w:rPr>
        <w:t xml:space="preserve"> </w:t>
      </w:r>
    </w:p>
    <w:p w14:paraId="1617034A" w14:textId="77777777" w:rsidR="006543E3" w:rsidRPr="006543E3" w:rsidRDefault="006543E3" w:rsidP="006543E3">
      <w:pPr>
        <w:pStyle w:val="EndNoteBibliography"/>
        <w:rPr>
          <w:noProof/>
        </w:rPr>
      </w:pPr>
    </w:p>
    <w:p w14:paraId="38BE085C" w14:textId="4083842F" w:rsidR="006543E3" w:rsidRPr="006543E3" w:rsidRDefault="006543E3" w:rsidP="006543E3">
      <w:pPr>
        <w:pStyle w:val="EndNoteBibliography"/>
        <w:ind w:left="720" w:hanging="720"/>
        <w:rPr>
          <w:noProof/>
        </w:rPr>
      </w:pPr>
      <w:r w:rsidRPr="006543E3">
        <w:rPr>
          <w:noProof/>
        </w:rPr>
        <w:t xml:space="preserve">Kupper, L.L., &amp; Hafner, K.b. (1989). On Assessing Interrater Agreement for Multiple Attribute Responses. </w:t>
      </w:r>
      <w:r w:rsidRPr="006543E3">
        <w:rPr>
          <w:i/>
          <w:noProof/>
        </w:rPr>
        <w:t>Biometrics, 45</w:t>
      </w:r>
      <w:r w:rsidRPr="006543E3">
        <w:rPr>
          <w:noProof/>
        </w:rPr>
        <w:t xml:space="preserve">(3), 957-967. </w:t>
      </w:r>
      <w:hyperlink r:id="rId38" w:history="1">
        <w:r w:rsidRPr="006543E3">
          <w:rPr>
            <w:rStyle w:val="aa"/>
            <w:noProof/>
          </w:rPr>
          <w:t>https://doi.org/10.2307/2531695</w:t>
        </w:r>
      </w:hyperlink>
      <w:r w:rsidRPr="006543E3">
        <w:rPr>
          <w:noProof/>
        </w:rPr>
        <w:t xml:space="preserve"> </w:t>
      </w:r>
    </w:p>
    <w:p w14:paraId="383AC4B6" w14:textId="77777777" w:rsidR="006543E3" w:rsidRPr="006543E3" w:rsidRDefault="006543E3" w:rsidP="006543E3">
      <w:pPr>
        <w:pStyle w:val="EndNoteBibliography"/>
        <w:rPr>
          <w:noProof/>
        </w:rPr>
      </w:pPr>
    </w:p>
    <w:p w14:paraId="4D98469D" w14:textId="01A463BE" w:rsidR="006543E3" w:rsidRPr="006543E3" w:rsidRDefault="006543E3" w:rsidP="006543E3">
      <w:pPr>
        <w:pStyle w:val="EndNoteBibliography"/>
        <w:ind w:left="720" w:hanging="720"/>
        <w:rPr>
          <w:noProof/>
        </w:rPr>
      </w:pPr>
      <w:r w:rsidRPr="006543E3">
        <w:rPr>
          <w:noProof/>
        </w:rPr>
        <w:t xml:space="preserve">Liu, Y.S., et al. (2022). Depression screening using a non-verbal self-association task: A machine-learning based pilot study. </w:t>
      </w:r>
      <w:r w:rsidRPr="006543E3">
        <w:rPr>
          <w:i/>
          <w:noProof/>
        </w:rPr>
        <w:t>Journal of Affective Disorders, 310</w:t>
      </w:r>
      <w:r w:rsidRPr="006543E3">
        <w:rPr>
          <w:noProof/>
        </w:rPr>
        <w:t xml:space="preserve">, 87-95. </w:t>
      </w:r>
      <w:hyperlink r:id="rId39" w:history="1">
        <w:r w:rsidRPr="006543E3">
          <w:rPr>
            <w:rStyle w:val="aa"/>
            <w:noProof/>
          </w:rPr>
          <w:t>https://doi.org/10.1016/j.jad.2022.04.122</w:t>
        </w:r>
      </w:hyperlink>
      <w:r w:rsidRPr="006543E3">
        <w:rPr>
          <w:noProof/>
        </w:rPr>
        <w:t xml:space="preserve"> </w:t>
      </w:r>
    </w:p>
    <w:p w14:paraId="6F7D9D92" w14:textId="77777777" w:rsidR="006543E3" w:rsidRPr="006543E3" w:rsidRDefault="006543E3" w:rsidP="006543E3">
      <w:pPr>
        <w:pStyle w:val="EndNoteBibliography"/>
        <w:rPr>
          <w:noProof/>
        </w:rPr>
      </w:pPr>
    </w:p>
    <w:p w14:paraId="4D6AA166" w14:textId="73DF8971" w:rsidR="006543E3" w:rsidRPr="006543E3" w:rsidRDefault="006543E3" w:rsidP="006543E3">
      <w:pPr>
        <w:pStyle w:val="EndNoteBibliography"/>
        <w:ind w:left="720" w:hanging="720"/>
        <w:rPr>
          <w:noProof/>
        </w:rPr>
      </w:pPr>
      <w:r w:rsidRPr="006543E3">
        <w:rPr>
          <w:noProof/>
        </w:rPr>
        <w:t xml:space="preserve">Macrae, C.N., et al. (2017). Self-Relevance Prioritizes Access to Visual Awareness. </w:t>
      </w:r>
      <w:r w:rsidRPr="006543E3">
        <w:rPr>
          <w:i/>
          <w:noProof/>
        </w:rPr>
        <w:t>Journal of experimental psychology. Human perception and performance, 43</w:t>
      </w:r>
      <w:r w:rsidRPr="006543E3">
        <w:rPr>
          <w:noProof/>
        </w:rPr>
        <w:t xml:space="preserve">(3), 438-443. </w:t>
      </w:r>
      <w:hyperlink r:id="rId40" w:history="1">
        <w:r w:rsidRPr="006543E3">
          <w:rPr>
            <w:rStyle w:val="aa"/>
            <w:noProof/>
          </w:rPr>
          <w:t>https://doi.org/10.1037/xhp0000361</w:t>
        </w:r>
      </w:hyperlink>
      <w:r w:rsidRPr="006543E3">
        <w:rPr>
          <w:noProof/>
        </w:rPr>
        <w:t xml:space="preserve"> </w:t>
      </w:r>
    </w:p>
    <w:p w14:paraId="4350971F" w14:textId="77777777" w:rsidR="006543E3" w:rsidRPr="006543E3" w:rsidRDefault="006543E3" w:rsidP="006543E3">
      <w:pPr>
        <w:pStyle w:val="EndNoteBibliography"/>
        <w:rPr>
          <w:noProof/>
        </w:rPr>
      </w:pPr>
    </w:p>
    <w:p w14:paraId="3709E3B9" w14:textId="3365600E" w:rsidR="006543E3" w:rsidRPr="006543E3" w:rsidRDefault="006543E3" w:rsidP="006543E3">
      <w:pPr>
        <w:pStyle w:val="EndNoteBibliography"/>
        <w:ind w:left="720" w:hanging="720"/>
        <w:rPr>
          <w:noProof/>
        </w:rPr>
      </w:pPr>
      <w:r w:rsidRPr="006543E3">
        <w:rPr>
          <w:noProof/>
        </w:rPr>
        <w:t xml:space="preserve">Maire, H., et al. (2020). A Developmental Study of the Self‐Prioritization Effect in Children Between 6 and 10 Years of Age. </w:t>
      </w:r>
      <w:r w:rsidRPr="006543E3">
        <w:rPr>
          <w:i/>
          <w:noProof/>
        </w:rPr>
        <w:t>Child development, 91</w:t>
      </w:r>
      <w:r w:rsidRPr="006543E3">
        <w:rPr>
          <w:noProof/>
        </w:rPr>
        <w:t xml:space="preserve">(3), 694-704. </w:t>
      </w:r>
      <w:hyperlink r:id="rId41" w:history="1">
        <w:r w:rsidRPr="006543E3">
          <w:rPr>
            <w:rStyle w:val="aa"/>
            <w:noProof/>
          </w:rPr>
          <w:t>https://doi.org/10.1111/cdev.13352</w:t>
        </w:r>
      </w:hyperlink>
      <w:r w:rsidRPr="006543E3">
        <w:rPr>
          <w:noProof/>
        </w:rPr>
        <w:t xml:space="preserve"> </w:t>
      </w:r>
    </w:p>
    <w:p w14:paraId="5B914737" w14:textId="77777777" w:rsidR="006543E3" w:rsidRPr="006543E3" w:rsidRDefault="006543E3" w:rsidP="006543E3">
      <w:pPr>
        <w:pStyle w:val="EndNoteBibliography"/>
        <w:rPr>
          <w:noProof/>
        </w:rPr>
      </w:pPr>
    </w:p>
    <w:p w14:paraId="35D1E066" w14:textId="1F3619FB" w:rsidR="006543E3" w:rsidRPr="006543E3" w:rsidRDefault="006543E3" w:rsidP="006543E3">
      <w:pPr>
        <w:pStyle w:val="EndNoteBibliography"/>
        <w:ind w:left="720" w:hanging="720"/>
        <w:rPr>
          <w:noProof/>
        </w:rPr>
      </w:pPr>
      <w:r w:rsidRPr="006543E3">
        <w:rPr>
          <w:noProof/>
        </w:rPr>
        <w:t xml:space="preserve">Moray, N. (1959). Attention in dichotic listening: Affective cues and the influence of instructions. </w:t>
      </w:r>
      <w:r w:rsidRPr="006543E3">
        <w:rPr>
          <w:i/>
          <w:noProof/>
        </w:rPr>
        <w:t>Quarterly journal of experimental psychology, 11</w:t>
      </w:r>
      <w:r w:rsidRPr="006543E3">
        <w:rPr>
          <w:noProof/>
        </w:rPr>
        <w:t xml:space="preserve">(1), 56-60. </w:t>
      </w:r>
      <w:hyperlink r:id="rId42" w:history="1">
        <w:r w:rsidRPr="006543E3">
          <w:rPr>
            <w:rStyle w:val="aa"/>
            <w:noProof/>
          </w:rPr>
          <w:t>https://doi.org/10.1080/17470215908416289</w:t>
        </w:r>
      </w:hyperlink>
      <w:r w:rsidRPr="006543E3">
        <w:rPr>
          <w:noProof/>
        </w:rPr>
        <w:t xml:space="preserve"> </w:t>
      </w:r>
    </w:p>
    <w:p w14:paraId="7271C155" w14:textId="77777777" w:rsidR="006543E3" w:rsidRPr="006543E3" w:rsidRDefault="006543E3" w:rsidP="006543E3">
      <w:pPr>
        <w:pStyle w:val="EndNoteBibliography"/>
        <w:rPr>
          <w:noProof/>
        </w:rPr>
      </w:pPr>
    </w:p>
    <w:p w14:paraId="4218F078" w14:textId="77777777" w:rsidR="006543E3" w:rsidRPr="006543E3" w:rsidRDefault="006543E3" w:rsidP="006543E3">
      <w:pPr>
        <w:pStyle w:val="EndNoteBibliography"/>
        <w:ind w:left="720" w:hanging="720"/>
        <w:rPr>
          <w:noProof/>
        </w:rPr>
      </w:pPr>
      <w:r w:rsidRPr="006543E3">
        <w:rPr>
          <w:noProof/>
        </w:rPr>
        <w:t xml:space="preserve">Navon, M., &amp; Makovski, T. (2021). Are Self-related Items Unique? the Self-prioritization Effect Revisited. </w:t>
      </w:r>
    </w:p>
    <w:p w14:paraId="67AD8541" w14:textId="77777777" w:rsidR="006543E3" w:rsidRPr="006543E3" w:rsidRDefault="006543E3" w:rsidP="006543E3">
      <w:pPr>
        <w:pStyle w:val="EndNoteBibliography"/>
        <w:rPr>
          <w:noProof/>
        </w:rPr>
      </w:pPr>
    </w:p>
    <w:p w14:paraId="0B566E5E" w14:textId="050A3BBD" w:rsidR="006543E3" w:rsidRPr="006543E3" w:rsidRDefault="006543E3" w:rsidP="006543E3">
      <w:pPr>
        <w:pStyle w:val="EndNoteBibliography"/>
        <w:ind w:left="720" w:hanging="720"/>
        <w:rPr>
          <w:noProof/>
        </w:rPr>
      </w:pPr>
      <w:r w:rsidRPr="006543E3">
        <w:rPr>
          <w:noProof/>
        </w:rPr>
        <w:t xml:space="preserve">Nijhof, A.D., &amp; Bird, G. (2019). Self‐processing in individuals with autism spectrum disorder. </w:t>
      </w:r>
      <w:r w:rsidRPr="006543E3">
        <w:rPr>
          <w:i/>
          <w:noProof/>
        </w:rPr>
        <w:t>Autism research, 12</w:t>
      </w:r>
      <w:r w:rsidRPr="006543E3">
        <w:rPr>
          <w:noProof/>
        </w:rPr>
        <w:t xml:space="preserve">(11), 1580-1584. </w:t>
      </w:r>
      <w:hyperlink r:id="rId43" w:history="1">
        <w:r w:rsidRPr="006543E3">
          <w:rPr>
            <w:rStyle w:val="aa"/>
            <w:noProof/>
          </w:rPr>
          <w:t>https://doi.org/10.1002/aur.2200</w:t>
        </w:r>
      </w:hyperlink>
      <w:r w:rsidRPr="006543E3">
        <w:rPr>
          <w:noProof/>
        </w:rPr>
        <w:t xml:space="preserve"> </w:t>
      </w:r>
    </w:p>
    <w:p w14:paraId="34B9FAF4" w14:textId="77777777" w:rsidR="006543E3" w:rsidRPr="006543E3" w:rsidRDefault="006543E3" w:rsidP="006543E3">
      <w:pPr>
        <w:pStyle w:val="EndNoteBibliography"/>
        <w:rPr>
          <w:noProof/>
        </w:rPr>
      </w:pPr>
    </w:p>
    <w:p w14:paraId="590F0BA3" w14:textId="77777777" w:rsidR="006543E3" w:rsidRPr="006543E3" w:rsidRDefault="006543E3" w:rsidP="006543E3">
      <w:pPr>
        <w:pStyle w:val="EndNoteBibliography"/>
        <w:ind w:left="720" w:hanging="720"/>
        <w:rPr>
          <w:noProof/>
        </w:rPr>
      </w:pPr>
      <w:r w:rsidRPr="006543E3">
        <w:rPr>
          <w:noProof/>
        </w:rPr>
        <w:t xml:space="preserve">Orellana-Corrales, G., et al. Does Self-Associating a Geometric Shape Immediately Cause Attentional Prioritization? Comparing Familiar vs. Recently Self-Associated Stimuli in the Dot-Probe Task. </w:t>
      </w:r>
    </w:p>
    <w:p w14:paraId="3DCD305A" w14:textId="77777777" w:rsidR="006543E3" w:rsidRPr="006543E3" w:rsidRDefault="006543E3" w:rsidP="006543E3">
      <w:pPr>
        <w:pStyle w:val="EndNoteBibliography"/>
        <w:rPr>
          <w:noProof/>
        </w:rPr>
      </w:pPr>
    </w:p>
    <w:p w14:paraId="29F1D11D" w14:textId="285D845B" w:rsidR="006543E3" w:rsidRPr="006543E3" w:rsidRDefault="006543E3" w:rsidP="006543E3">
      <w:pPr>
        <w:pStyle w:val="EndNoteBibliography"/>
        <w:ind w:left="720" w:hanging="720"/>
        <w:rPr>
          <w:noProof/>
        </w:rPr>
      </w:pPr>
      <w:r w:rsidRPr="006543E3">
        <w:rPr>
          <w:noProof/>
        </w:rPr>
        <w:t xml:space="preserve">Parsons, S., et al. (2019). Psychological Science Needs a Standard Practice of Reporting the Reliability of Cognitive-Behavioral Measurements. </w:t>
      </w:r>
      <w:r w:rsidRPr="006543E3">
        <w:rPr>
          <w:i/>
          <w:noProof/>
        </w:rPr>
        <w:t>Advances in methods and practices in psychological science, 2</w:t>
      </w:r>
      <w:r w:rsidRPr="006543E3">
        <w:rPr>
          <w:noProof/>
        </w:rPr>
        <w:t xml:space="preserve">(4), 378-395. </w:t>
      </w:r>
      <w:hyperlink r:id="rId44" w:history="1">
        <w:r w:rsidRPr="006543E3">
          <w:rPr>
            <w:rStyle w:val="aa"/>
            <w:noProof/>
          </w:rPr>
          <w:t>https://doi.org/10.1177/2515245919879695</w:t>
        </w:r>
      </w:hyperlink>
      <w:r w:rsidRPr="006543E3">
        <w:rPr>
          <w:noProof/>
        </w:rPr>
        <w:t xml:space="preserve"> </w:t>
      </w:r>
    </w:p>
    <w:p w14:paraId="615E09A7" w14:textId="77777777" w:rsidR="006543E3" w:rsidRPr="006543E3" w:rsidRDefault="006543E3" w:rsidP="006543E3">
      <w:pPr>
        <w:pStyle w:val="EndNoteBibliography"/>
        <w:rPr>
          <w:noProof/>
        </w:rPr>
      </w:pPr>
    </w:p>
    <w:p w14:paraId="7907C469" w14:textId="2181DFFE" w:rsidR="006543E3" w:rsidRPr="006543E3" w:rsidRDefault="006543E3" w:rsidP="006543E3">
      <w:pPr>
        <w:pStyle w:val="EndNoteBibliography"/>
        <w:ind w:left="720" w:hanging="720"/>
        <w:rPr>
          <w:noProof/>
        </w:rPr>
      </w:pPr>
      <w:r w:rsidRPr="006543E3">
        <w:rPr>
          <w:noProof/>
        </w:rPr>
        <w:lastRenderedPageBreak/>
        <w:t xml:space="preserve">Payne, B., et al. (2021). Perceptual prioritization of self‐associated voices. </w:t>
      </w:r>
      <w:r w:rsidRPr="006543E3">
        <w:rPr>
          <w:i/>
          <w:noProof/>
        </w:rPr>
        <w:t>British Journal of Psychology, 112</w:t>
      </w:r>
      <w:r w:rsidRPr="006543E3">
        <w:rPr>
          <w:noProof/>
        </w:rPr>
        <w:t xml:space="preserve">(3), 585-610. </w:t>
      </w:r>
      <w:hyperlink r:id="rId45" w:history="1">
        <w:r w:rsidRPr="006543E3">
          <w:rPr>
            <w:rStyle w:val="aa"/>
            <w:noProof/>
          </w:rPr>
          <w:t>https://doi.org/10.1111/bjop.12479</w:t>
        </w:r>
      </w:hyperlink>
      <w:r w:rsidRPr="006543E3">
        <w:rPr>
          <w:noProof/>
        </w:rPr>
        <w:t xml:space="preserve"> </w:t>
      </w:r>
    </w:p>
    <w:p w14:paraId="364B0326" w14:textId="77777777" w:rsidR="006543E3" w:rsidRPr="006543E3" w:rsidRDefault="006543E3" w:rsidP="006543E3">
      <w:pPr>
        <w:pStyle w:val="EndNoteBibliography"/>
        <w:rPr>
          <w:noProof/>
        </w:rPr>
      </w:pPr>
    </w:p>
    <w:p w14:paraId="6DA6A7E2" w14:textId="0662FD34" w:rsidR="006543E3" w:rsidRPr="006543E3" w:rsidRDefault="006543E3" w:rsidP="006543E3">
      <w:pPr>
        <w:pStyle w:val="EndNoteBibliography"/>
        <w:ind w:left="720" w:hanging="720"/>
        <w:rPr>
          <w:noProof/>
        </w:rPr>
      </w:pPr>
      <w:r w:rsidRPr="006543E3">
        <w:rPr>
          <w:noProof/>
        </w:rPr>
        <w:t xml:space="preserve">R Core Team. (2022). R: A Language and Environment for Statistical Computing. </w:t>
      </w:r>
      <w:hyperlink r:id="rId46" w:history="1">
        <w:r w:rsidRPr="006543E3">
          <w:rPr>
            <w:rStyle w:val="aa"/>
            <w:noProof/>
          </w:rPr>
          <w:t>https://www.R-project.org/</w:t>
        </w:r>
      </w:hyperlink>
      <w:r w:rsidRPr="006543E3">
        <w:rPr>
          <w:noProof/>
        </w:rPr>
        <w:t xml:space="preserve"> </w:t>
      </w:r>
    </w:p>
    <w:p w14:paraId="27182B0A" w14:textId="77777777" w:rsidR="006543E3" w:rsidRPr="006543E3" w:rsidRDefault="006543E3" w:rsidP="006543E3">
      <w:pPr>
        <w:pStyle w:val="EndNoteBibliography"/>
        <w:rPr>
          <w:noProof/>
        </w:rPr>
      </w:pPr>
    </w:p>
    <w:p w14:paraId="26583900" w14:textId="27C0B721" w:rsidR="006543E3" w:rsidRPr="006543E3" w:rsidRDefault="006543E3" w:rsidP="006543E3">
      <w:pPr>
        <w:pStyle w:val="EndNoteBibliography"/>
        <w:ind w:left="720" w:hanging="720"/>
        <w:rPr>
          <w:noProof/>
        </w:rPr>
      </w:pPr>
      <w:r w:rsidRPr="006543E3">
        <w:rPr>
          <w:noProof/>
        </w:rPr>
        <w:t xml:space="preserve">Rogers, T.B., et al. (1977, Sep). Self-reference and the encoding of personal information. </w:t>
      </w:r>
      <w:r w:rsidRPr="006543E3">
        <w:rPr>
          <w:i/>
          <w:noProof/>
        </w:rPr>
        <w:t>J Pers Soc Psychol, 35</w:t>
      </w:r>
      <w:r w:rsidRPr="006543E3">
        <w:rPr>
          <w:noProof/>
        </w:rPr>
        <w:t xml:space="preserve">(9), 677-688. </w:t>
      </w:r>
      <w:hyperlink r:id="rId47" w:history="1">
        <w:r w:rsidRPr="006543E3">
          <w:rPr>
            <w:rStyle w:val="aa"/>
            <w:noProof/>
          </w:rPr>
          <w:t>https://doi.org/10.1037//0022-3514.35.9.677</w:t>
        </w:r>
      </w:hyperlink>
      <w:r w:rsidRPr="006543E3">
        <w:rPr>
          <w:noProof/>
        </w:rPr>
        <w:t xml:space="preserve"> </w:t>
      </w:r>
    </w:p>
    <w:p w14:paraId="1A9E68D5" w14:textId="77777777" w:rsidR="006543E3" w:rsidRPr="006543E3" w:rsidRDefault="006543E3" w:rsidP="006543E3">
      <w:pPr>
        <w:pStyle w:val="EndNoteBibliography"/>
        <w:rPr>
          <w:noProof/>
        </w:rPr>
      </w:pPr>
    </w:p>
    <w:p w14:paraId="67658965" w14:textId="77777777" w:rsidR="006543E3" w:rsidRPr="006543E3" w:rsidRDefault="006543E3" w:rsidP="006543E3">
      <w:pPr>
        <w:pStyle w:val="EndNoteBibliography"/>
        <w:ind w:left="720" w:hanging="720"/>
        <w:rPr>
          <w:noProof/>
        </w:rPr>
      </w:pPr>
      <w:r w:rsidRPr="006543E3">
        <w:rPr>
          <w:noProof/>
        </w:rPr>
        <w:t xml:space="preserve">Schäfer, S., &amp; Frings, C. (2019). Understanding self-prioritisation: The prioritisation of self-relevant stimuli and its relation to the individual self-esteem. </w:t>
      </w:r>
      <w:r w:rsidRPr="006543E3">
        <w:rPr>
          <w:i/>
          <w:noProof/>
        </w:rPr>
        <w:t>Journal of cognitive psychology, 31</w:t>
      </w:r>
      <w:r w:rsidRPr="006543E3">
        <w:rPr>
          <w:noProof/>
        </w:rPr>
        <w:t xml:space="preserve">(8), 813-824. </w:t>
      </w:r>
    </w:p>
    <w:p w14:paraId="78ED206D" w14:textId="77777777" w:rsidR="006543E3" w:rsidRPr="006543E3" w:rsidRDefault="006543E3" w:rsidP="006543E3">
      <w:pPr>
        <w:pStyle w:val="EndNoteBibliography"/>
        <w:rPr>
          <w:noProof/>
        </w:rPr>
      </w:pPr>
    </w:p>
    <w:p w14:paraId="32312BF1" w14:textId="77777777" w:rsidR="006543E3" w:rsidRPr="006543E3" w:rsidRDefault="006543E3" w:rsidP="006543E3">
      <w:pPr>
        <w:pStyle w:val="EndNoteBibliography"/>
        <w:ind w:left="720" w:hanging="720"/>
        <w:rPr>
          <w:noProof/>
        </w:rPr>
      </w:pPr>
      <w:r w:rsidRPr="006543E3">
        <w:rPr>
          <w:noProof/>
        </w:rPr>
        <w:t xml:space="preserve">Schäfer, S., et al. (2019). The natural egocenter: An experimental account of locating the self. </w:t>
      </w:r>
      <w:r w:rsidRPr="006543E3">
        <w:rPr>
          <w:i/>
          <w:noProof/>
        </w:rPr>
        <w:t>Consciousness and cognition, 74</w:t>
      </w:r>
      <w:r w:rsidRPr="006543E3">
        <w:rPr>
          <w:noProof/>
        </w:rPr>
        <w:t xml:space="preserve">, 102775. </w:t>
      </w:r>
    </w:p>
    <w:p w14:paraId="0A457360" w14:textId="77777777" w:rsidR="006543E3" w:rsidRPr="006543E3" w:rsidRDefault="006543E3" w:rsidP="006543E3">
      <w:pPr>
        <w:pStyle w:val="EndNoteBibliography"/>
        <w:rPr>
          <w:noProof/>
        </w:rPr>
      </w:pPr>
    </w:p>
    <w:p w14:paraId="58A05E4E" w14:textId="77777777" w:rsidR="006543E3" w:rsidRPr="006543E3" w:rsidRDefault="006543E3" w:rsidP="006543E3">
      <w:pPr>
        <w:pStyle w:val="EndNoteBibliography"/>
        <w:ind w:left="720" w:hanging="720"/>
        <w:rPr>
          <w:noProof/>
        </w:rPr>
      </w:pPr>
      <w:r w:rsidRPr="006543E3">
        <w:rPr>
          <w:noProof/>
        </w:rPr>
        <w:t xml:space="preserve">Schäfer, S., et al. (2021). When self‐prioritization crosses the senses: Crossmodal self‐prioritization demonstrated between vision and touch. </w:t>
      </w:r>
      <w:r w:rsidRPr="006543E3">
        <w:rPr>
          <w:i/>
          <w:noProof/>
        </w:rPr>
        <w:t>British Journal of Psychology, 112</w:t>
      </w:r>
      <w:r w:rsidRPr="006543E3">
        <w:rPr>
          <w:noProof/>
        </w:rPr>
        <w:t xml:space="preserve">(3), 573-584. </w:t>
      </w:r>
    </w:p>
    <w:p w14:paraId="363F2F35" w14:textId="77777777" w:rsidR="006543E3" w:rsidRPr="006543E3" w:rsidRDefault="006543E3" w:rsidP="006543E3">
      <w:pPr>
        <w:pStyle w:val="EndNoteBibliography"/>
        <w:rPr>
          <w:noProof/>
        </w:rPr>
      </w:pPr>
    </w:p>
    <w:p w14:paraId="56318ED6" w14:textId="77777777" w:rsidR="006543E3" w:rsidRPr="006543E3" w:rsidRDefault="006543E3" w:rsidP="006543E3">
      <w:pPr>
        <w:pStyle w:val="EndNoteBibliography"/>
        <w:ind w:left="720" w:hanging="720"/>
        <w:rPr>
          <w:noProof/>
        </w:rPr>
      </w:pPr>
      <w:r w:rsidRPr="006543E3">
        <w:rPr>
          <w:noProof/>
        </w:rPr>
        <w:t xml:space="preserve">Schopf, K. (2020). Effects of Affective Valence on the Prioritization of Self-Relevant Stimuli. </w:t>
      </w:r>
    </w:p>
    <w:p w14:paraId="5E1A1480" w14:textId="77777777" w:rsidR="006543E3" w:rsidRPr="006543E3" w:rsidRDefault="006543E3" w:rsidP="006543E3">
      <w:pPr>
        <w:pStyle w:val="EndNoteBibliography"/>
        <w:rPr>
          <w:noProof/>
        </w:rPr>
      </w:pPr>
    </w:p>
    <w:p w14:paraId="10FF3A72" w14:textId="0D282193" w:rsidR="006543E3" w:rsidRPr="006543E3" w:rsidRDefault="006543E3" w:rsidP="006543E3">
      <w:pPr>
        <w:pStyle w:val="EndNoteBibliography"/>
        <w:ind w:left="720" w:hanging="720"/>
        <w:rPr>
          <w:noProof/>
        </w:rPr>
      </w:pPr>
      <w:r w:rsidRPr="006543E3">
        <w:rPr>
          <w:noProof/>
        </w:rPr>
        <w:t xml:space="preserve">Sel, A., et al. (2019). Self-Association and Attentional Processing Regarding Perceptually Salient Items. </w:t>
      </w:r>
      <w:r w:rsidRPr="006543E3">
        <w:rPr>
          <w:i/>
          <w:noProof/>
        </w:rPr>
        <w:t>Review of philosophy and psychology, 10</w:t>
      </w:r>
      <w:r w:rsidRPr="006543E3">
        <w:rPr>
          <w:noProof/>
        </w:rPr>
        <w:t xml:space="preserve">(4), 735-746. </w:t>
      </w:r>
      <w:hyperlink r:id="rId48" w:history="1">
        <w:r w:rsidRPr="006543E3">
          <w:rPr>
            <w:rStyle w:val="aa"/>
            <w:noProof/>
          </w:rPr>
          <w:t>https://doi.org/10.1007/s13164-018-0430-3</w:t>
        </w:r>
      </w:hyperlink>
      <w:r w:rsidRPr="006543E3">
        <w:rPr>
          <w:noProof/>
        </w:rPr>
        <w:t xml:space="preserve"> </w:t>
      </w:r>
    </w:p>
    <w:p w14:paraId="6EEF7717" w14:textId="77777777" w:rsidR="006543E3" w:rsidRPr="006543E3" w:rsidRDefault="006543E3" w:rsidP="006543E3">
      <w:pPr>
        <w:pStyle w:val="EndNoteBibliography"/>
        <w:rPr>
          <w:noProof/>
        </w:rPr>
      </w:pPr>
    </w:p>
    <w:p w14:paraId="7497C471" w14:textId="3316BB0D" w:rsidR="006543E3" w:rsidRPr="006543E3" w:rsidRDefault="006543E3" w:rsidP="006543E3">
      <w:pPr>
        <w:pStyle w:val="EndNoteBibliography"/>
        <w:ind w:left="720" w:hanging="720"/>
        <w:rPr>
          <w:noProof/>
        </w:rPr>
      </w:pPr>
      <w:r w:rsidRPr="006543E3">
        <w:rPr>
          <w:noProof/>
        </w:rPr>
        <w:t xml:space="preserve">Stoeber, J., &amp; Eysenck, M.W. (2008). Perfectionism and efficiency: Accuracy, response bias, and invested time in proof-reading performance. </w:t>
      </w:r>
      <w:r w:rsidRPr="006543E3">
        <w:rPr>
          <w:i/>
          <w:noProof/>
        </w:rPr>
        <w:t>Journal of research in personality, 42</w:t>
      </w:r>
      <w:r w:rsidRPr="006543E3">
        <w:rPr>
          <w:noProof/>
        </w:rPr>
        <w:t xml:space="preserve">(6), 1673-1678. </w:t>
      </w:r>
      <w:hyperlink r:id="rId49" w:history="1">
        <w:r w:rsidRPr="006543E3">
          <w:rPr>
            <w:rStyle w:val="aa"/>
            <w:noProof/>
          </w:rPr>
          <w:t>https://doi.org/10.1016/j.jrp.2008.08.001</w:t>
        </w:r>
      </w:hyperlink>
      <w:r w:rsidRPr="006543E3">
        <w:rPr>
          <w:noProof/>
        </w:rPr>
        <w:t xml:space="preserve"> </w:t>
      </w:r>
    </w:p>
    <w:p w14:paraId="35C98EEA" w14:textId="77777777" w:rsidR="006543E3" w:rsidRPr="006543E3" w:rsidRDefault="006543E3" w:rsidP="006543E3">
      <w:pPr>
        <w:pStyle w:val="EndNoteBibliography"/>
        <w:rPr>
          <w:noProof/>
        </w:rPr>
      </w:pPr>
    </w:p>
    <w:p w14:paraId="664FF590" w14:textId="77777777" w:rsidR="006543E3" w:rsidRPr="006543E3" w:rsidRDefault="006543E3" w:rsidP="006543E3">
      <w:pPr>
        <w:pStyle w:val="EndNoteBibliography"/>
        <w:ind w:left="720" w:hanging="720"/>
        <w:rPr>
          <w:noProof/>
        </w:rPr>
      </w:pPr>
      <w:r w:rsidRPr="006543E3">
        <w:rPr>
          <w:noProof/>
        </w:rPr>
        <w:t xml:space="preserve">Strachan, J.W., et al. (2020). It goes with the territory: Ownership across spatial boundaries. </w:t>
      </w:r>
      <w:r w:rsidRPr="006543E3">
        <w:rPr>
          <w:i/>
          <w:noProof/>
        </w:rPr>
        <w:t>Journal of Experimental Psychology: Human Perception and Performance, 46</w:t>
      </w:r>
      <w:r w:rsidRPr="006543E3">
        <w:rPr>
          <w:noProof/>
        </w:rPr>
        <w:t xml:space="preserve">(8), 789. </w:t>
      </w:r>
    </w:p>
    <w:p w14:paraId="3DE6B66E" w14:textId="77777777" w:rsidR="006543E3" w:rsidRPr="006543E3" w:rsidRDefault="006543E3" w:rsidP="006543E3">
      <w:pPr>
        <w:pStyle w:val="EndNoteBibliography"/>
        <w:rPr>
          <w:noProof/>
        </w:rPr>
      </w:pPr>
    </w:p>
    <w:p w14:paraId="48AD9B21" w14:textId="5D1290A9" w:rsidR="006543E3" w:rsidRPr="006543E3" w:rsidRDefault="006543E3" w:rsidP="006543E3">
      <w:pPr>
        <w:pStyle w:val="EndNoteBibliography"/>
        <w:ind w:left="720" w:hanging="720"/>
        <w:rPr>
          <w:noProof/>
        </w:rPr>
      </w:pPr>
      <w:r w:rsidRPr="006543E3">
        <w:rPr>
          <w:noProof/>
        </w:rPr>
        <w:t xml:space="preserve">Sui, J., et al. (2012). Perceptual effects of social salience: Evidence from self-prioritization effects on perceptual matching. </w:t>
      </w:r>
      <w:r w:rsidRPr="006543E3">
        <w:rPr>
          <w:i/>
          <w:noProof/>
        </w:rPr>
        <w:t>Journal of experimental psychology. Human perception and performance, 38</w:t>
      </w:r>
      <w:r w:rsidRPr="006543E3">
        <w:rPr>
          <w:noProof/>
        </w:rPr>
        <w:t xml:space="preserve">(5), 1105-1117. </w:t>
      </w:r>
      <w:hyperlink r:id="rId50" w:history="1">
        <w:r w:rsidRPr="006543E3">
          <w:rPr>
            <w:rStyle w:val="aa"/>
            <w:noProof/>
          </w:rPr>
          <w:t>https://doi.org/10.1037/a0029792</w:t>
        </w:r>
      </w:hyperlink>
      <w:r w:rsidRPr="006543E3">
        <w:rPr>
          <w:noProof/>
        </w:rPr>
        <w:t xml:space="preserve"> </w:t>
      </w:r>
    </w:p>
    <w:p w14:paraId="762F80ED" w14:textId="77777777" w:rsidR="006543E3" w:rsidRPr="006543E3" w:rsidRDefault="006543E3" w:rsidP="006543E3">
      <w:pPr>
        <w:pStyle w:val="EndNoteBibliography"/>
        <w:rPr>
          <w:noProof/>
        </w:rPr>
      </w:pPr>
    </w:p>
    <w:p w14:paraId="559FDBC9" w14:textId="6F284A34" w:rsidR="006543E3" w:rsidRPr="006543E3" w:rsidRDefault="006543E3" w:rsidP="006543E3">
      <w:pPr>
        <w:pStyle w:val="EndNoteBibliography"/>
        <w:ind w:left="720" w:hanging="720"/>
        <w:rPr>
          <w:noProof/>
        </w:rPr>
      </w:pPr>
      <w:r w:rsidRPr="006543E3">
        <w:rPr>
          <w:noProof/>
        </w:rPr>
        <w:t xml:space="preserve">Sui, J., &amp; Humphreys, G.W. (2013, Nov). Self-referential processing is distinct from semantic elaboration: Evidence from long-term memory effects in a patient with amnesia and semantic impairments. </w:t>
      </w:r>
      <w:r w:rsidRPr="006543E3">
        <w:rPr>
          <w:i/>
          <w:noProof/>
        </w:rPr>
        <w:t>Neuropsychologia, 51</w:t>
      </w:r>
      <w:r w:rsidRPr="006543E3">
        <w:rPr>
          <w:noProof/>
        </w:rPr>
        <w:t xml:space="preserve">(13), 2663-2673. </w:t>
      </w:r>
      <w:hyperlink r:id="rId51" w:history="1">
        <w:r w:rsidRPr="006543E3">
          <w:rPr>
            <w:rStyle w:val="aa"/>
            <w:noProof/>
          </w:rPr>
          <w:t>https://doi.org/10.1016/j.neuropsychologia.2013.07.025</w:t>
        </w:r>
      </w:hyperlink>
      <w:r w:rsidRPr="006543E3">
        <w:rPr>
          <w:noProof/>
        </w:rPr>
        <w:t xml:space="preserve"> </w:t>
      </w:r>
    </w:p>
    <w:p w14:paraId="008C406C" w14:textId="77777777" w:rsidR="006543E3" w:rsidRPr="006543E3" w:rsidRDefault="006543E3" w:rsidP="006543E3">
      <w:pPr>
        <w:pStyle w:val="EndNoteBibliography"/>
        <w:rPr>
          <w:noProof/>
        </w:rPr>
      </w:pPr>
    </w:p>
    <w:p w14:paraId="2C6BDA28" w14:textId="44726BF4" w:rsidR="006543E3" w:rsidRPr="006543E3" w:rsidRDefault="006543E3" w:rsidP="006543E3">
      <w:pPr>
        <w:pStyle w:val="EndNoteBibliography"/>
        <w:ind w:left="720" w:hanging="720"/>
        <w:rPr>
          <w:noProof/>
        </w:rPr>
      </w:pPr>
      <w:r w:rsidRPr="006543E3">
        <w:rPr>
          <w:noProof/>
        </w:rPr>
        <w:t xml:space="preserve">Sui, J., &amp; Humphreys, G.W. (2017). The self survives extinction: Self-association biases attention in patients with visual extinction. </w:t>
      </w:r>
      <w:r w:rsidRPr="006543E3">
        <w:rPr>
          <w:i/>
          <w:noProof/>
        </w:rPr>
        <w:t>Cortex, 95</w:t>
      </w:r>
      <w:r w:rsidRPr="006543E3">
        <w:rPr>
          <w:noProof/>
        </w:rPr>
        <w:t xml:space="preserve">, 248-256. </w:t>
      </w:r>
      <w:hyperlink r:id="rId52" w:history="1">
        <w:r w:rsidRPr="006543E3">
          <w:rPr>
            <w:rStyle w:val="aa"/>
            <w:noProof/>
          </w:rPr>
          <w:t>https://doi.org/10.1016/j.cortex.2017.08.006</w:t>
        </w:r>
      </w:hyperlink>
      <w:r w:rsidRPr="006543E3">
        <w:rPr>
          <w:noProof/>
        </w:rPr>
        <w:t xml:space="preserve"> </w:t>
      </w:r>
    </w:p>
    <w:p w14:paraId="5F59A196" w14:textId="77777777" w:rsidR="006543E3" w:rsidRPr="006543E3" w:rsidRDefault="006543E3" w:rsidP="006543E3">
      <w:pPr>
        <w:pStyle w:val="EndNoteBibliography"/>
        <w:rPr>
          <w:noProof/>
        </w:rPr>
      </w:pPr>
    </w:p>
    <w:p w14:paraId="0F14A04E" w14:textId="11AB2108" w:rsidR="006543E3" w:rsidRPr="006543E3" w:rsidRDefault="006543E3" w:rsidP="006543E3">
      <w:pPr>
        <w:pStyle w:val="EndNoteBibliography"/>
        <w:ind w:left="720" w:hanging="720"/>
        <w:rPr>
          <w:noProof/>
        </w:rPr>
      </w:pPr>
      <w:r w:rsidRPr="006543E3">
        <w:rPr>
          <w:noProof/>
        </w:rPr>
        <w:lastRenderedPageBreak/>
        <w:t xml:space="preserve">Sui, J., et al. (2016). Negative mood disrupts self- and reward-biases in perceptual matching. </w:t>
      </w:r>
      <w:r w:rsidRPr="006543E3">
        <w:rPr>
          <w:i/>
          <w:noProof/>
        </w:rPr>
        <w:t>Q J Exp Psychol, 69</w:t>
      </w:r>
      <w:r w:rsidRPr="006543E3">
        <w:rPr>
          <w:noProof/>
        </w:rPr>
        <w:t xml:space="preserve">(7), 1438-1448. </w:t>
      </w:r>
      <w:hyperlink r:id="rId53" w:history="1">
        <w:r w:rsidRPr="006543E3">
          <w:rPr>
            <w:rStyle w:val="aa"/>
            <w:noProof/>
          </w:rPr>
          <w:t>https://doi.org/10.1080/17470218.2015.1122069</w:t>
        </w:r>
      </w:hyperlink>
      <w:r w:rsidRPr="006543E3">
        <w:rPr>
          <w:noProof/>
        </w:rPr>
        <w:t xml:space="preserve"> </w:t>
      </w:r>
    </w:p>
    <w:p w14:paraId="01FA8086" w14:textId="77777777" w:rsidR="006543E3" w:rsidRPr="006543E3" w:rsidRDefault="006543E3" w:rsidP="006543E3">
      <w:pPr>
        <w:pStyle w:val="EndNoteBibliography"/>
        <w:rPr>
          <w:noProof/>
        </w:rPr>
      </w:pPr>
    </w:p>
    <w:p w14:paraId="52F68B67" w14:textId="77777777" w:rsidR="006543E3" w:rsidRPr="006543E3" w:rsidRDefault="006543E3" w:rsidP="006543E3">
      <w:pPr>
        <w:pStyle w:val="EndNoteBibliography"/>
        <w:ind w:left="720" w:hanging="720"/>
        <w:rPr>
          <w:noProof/>
        </w:rPr>
      </w:pPr>
      <w:r w:rsidRPr="006543E3">
        <w:rPr>
          <w:noProof/>
        </w:rPr>
        <w:t xml:space="preserve">Svensson, S.L., et al. (2022). More or less of me and you: self-relevance augments the effects of item probability on stimulus prioritization. </w:t>
      </w:r>
      <w:r w:rsidRPr="006543E3">
        <w:rPr>
          <w:i/>
          <w:noProof/>
        </w:rPr>
        <w:t>Psychological Research, 86</w:t>
      </w:r>
      <w:r w:rsidRPr="006543E3">
        <w:rPr>
          <w:noProof/>
        </w:rPr>
        <w:t xml:space="preserve">(4), 1145-1164. </w:t>
      </w:r>
    </w:p>
    <w:p w14:paraId="042032C0" w14:textId="77777777" w:rsidR="006543E3" w:rsidRPr="006543E3" w:rsidRDefault="006543E3" w:rsidP="006543E3">
      <w:pPr>
        <w:pStyle w:val="EndNoteBibliography"/>
        <w:rPr>
          <w:noProof/>
        </w:rPr>
      </w:pPr>
    </w:p>
    <w:p w14:paraId="6B5BCD39" w14:textId="35D5578E" w:rsidR="006543E3" w:rsidRPr="006543E3" w:rsidRDefault="006543E3" w:rsidP="006543E3">
      <w:pPr>
        <w:pStyle w:val="EndNoteBibliography"/>
        <w:ind w:left="720" w:hanging="720"/>
        <w:rPr>
          <w:noProof/>
        </w:rPr>
      </w:pPr>
      <w:r w:rsidRPr="006543E3">
        <w:rPr>
          <w:noProof/>
        </w:rPr>
        <w:t xml:space="preserve">Symons, C.S., &amp; Johnson, B.T. (1997, May). The self-reference effect in memory: a meta-analysis. </w:t>
      </w:r>
      <w:r w:rsidRPr="006543E3">
        <w:rPr>
          <w:i/>
          <w:noProof/>
        </w:rPr>
        <w:t>Psychological Bulletin, 121</w:t>
      </w:r>
      <w:r w:rsidRPr="006543E3">
        <w:rPr>
          <w:noProof/>
        </w:rPr>
        <w:t xml:space="preserve">(3), 371-394. </w:t>
      </w:r>
      <w:hyperlink r:id="rId54" w:history="1">
        <w:r w:rsidRPr="006543E3">
          <w:rPr>
            <w:rStyle w:val="aa"/>
            <w:noProof/>
          </w:rPr>
          <w:t>https://doi.org/10.1037/0033-2909.121.3.371</w:t>
        </w:r>
      </w:hyperlink>
      <w:r w:rsidRPr="006543E3">
        <w:rPr>
          <w:noProof/>
        </w:rPr>
        <w:t xml:space="preserve"> </w:t>
      </w:r>
    </w:p>
    <w:p w14:paraId="28509A60" w14:textId="77777777" w:rsidR="006543E3" w:rsidRPr="006543E3" w:rsidRDefault="006543E3" w:rsidP="006543E3">
      <w:pPr>
        <w:pStyle w:val="EndNoteBibliography"/>
        <w:rPr>
          <w:noProof/>
        </w:rPr>
      </w:pPr>
    </w:p>
    <w:p w14:paraId="53562132" w14:textId="4C2D82BF" w:rsidR="006543E3" w:rsidRPr="006543E3" w:rsidRDefault="006543E3" w:rsidP="006543E3">
      <w:pPr>
        <w:pStyle w:val="EndNoteBibliography"/>
        <w:ind w:left="720" w:hanging="720"/>
        <w:rPr>
          <w:noProof/>
        </w:rPr>
      </w:pPr>
      <w:r w:rsidRPr="006543E3">
        <w:rPr>
          <w:noProof/>
        </w:rPr>
        <w:t xml:space="preserve">Turk, D.J., et al. (2002). Mike or me? Self-recognition in a split-brain patient. </w:t>
      </w:r>
      <w:r w:rsidRPr="006543E3">
        <w:rPr>
          <w:i/>
          <w:noProof/>
        </w:rPr>
        <w:t>Nature neuroscience, 5</w:t>
      </w:r>
      <w:r w:rsidRPr="006543E3">
        <w:rPr>
          <w:noProof/>
        </w:rPr>
        <w:t xml:space="preserve">(9), 841-842. </w:t>
      </w:r>
      <w:hyperlink r:id="rId55" w:history="1">
        <w:r w:rsidRPr="006543E3">
          <w:rPr>
            <w:rStyle w:val="aa"/>
            <w:noProof/>
          </w:rPr>
          <w:t>https://doi.org/10.1038/nn907</w:t>
        </w:r>
      </w:hyperlink>
      <w:r w:rsidRPr="006543E3">
        <w:rPr>
          <w:noProof/>
        </w:rPr>
        <w:t xml:space="preserve"> </w:t>
      </w:r>
    </w:p>
    <w:p w14:paraId="1DA87491" w14:textId="77777777" w:rsidR="006543E3" w:rsidRPr="006543E3" w:rsidRDefault="006543E3" w:rsidP="006543E3">
      <w:pPr>
        <w:pStyle w:val="EndNoteBibliography"/>
        <w:rPr>
          <w:noProof/>
        </w:rPr>
      </w:pPr>
    </w:p>
    <w:p w14:paraId="49CF05CD" w14:textId="5ACE66D4" w:rsidR="006543E3" w:rsidRPr="006543E3" w:rsidRDefault="006543E3" w:rsidP="006543E3">
      <w:pPr>
        <w:pStyle w:val="EndNoteBibliography"/>
        <w:ind w:left="720" w:hanging="720"/>
        <w:rPr>
          <w:noProof/>
        </w:rPr>
      </w:pPr>
      <w:r w:rsidRPr="006543E3">
        <w:rPr>
          <w:noProof/>
        </w:rPr>
        <w:t xml:space="preserve">William Revelle. (2022). psych: Procedures for Psychological, Psychometric, and Personality Research. </w:t>
      </w:r>
      <w:hyperlink r:id="rId56" w:history="1">
        <w:r w:rsidRPr="006543E3">
          <w:rPr>
            <w:rStyle w:val="aa"/>
            <w:noProof/>
          </w:rPr>
          <w:t>https://doi.org/CRAN.R-project.org/package=psych</w:t>
        </w:r>
      </w:hyperlink>
      <w:r w:rsidRPr="006543E3">
        <w:rPr>
          <w:noProof/>
        </w:rPr>
        <w:t xml:space="preserve"> </w:t>
      </w:r>
    </w:p>
    <w:p w14:paraId="755F168B" w14:textId="77777777" w:rsidR="006543E3" w:rsidRPr="006543E3" w:rsidRDefault="006543E3" w:rsidP="006543E3">
      <w:pPr>
        <w:pStyle w:val="EndNoteBibliography"/>
        <w:rPr>
          <w:noProof/>
        </w:rPr>
      </w:pPr>
    </w:p>
    <w:p w14:paraId="2D6E14EA" w14:textId="77777777" w:rsidR="006543E3" w:rsidRPr="006543E3" w:rsidRDefault="006543E3" w:rsidP="006543E3">
      <w:pPr>
        <w:pStyle w:val="EndNoteBibliography"/>
        <w:ind w:left="720" w:hanging="720"/>
        <w:rPr>
          <w:noProof/>
        </w:rPr>
      </w:pPr>
      <w:r w:rsidRPr="006543E3">
        <w:rPr>
          <w:noProof/>
        </w:rPr>
        <w:t xml:space="preserve">Woźniak, M., et al. (2018). Prioritization of arbitrary faces associated to self: An EEG study. </w:t>
      </w:r>
      <w:r w:rsidRPr="006543E3">
        <w:rPr>
          <w:i/>
          <w:noProof/>
        </w:rPr>
        <w:t>PloS one, 13</w:t>
      </w:r>
      <w:r w:rsidRPr="006543E3">
        <w:rPr>
          <w:noProof/>
        </w:rPr>
        <w:t xml:space="preserve">(1), e0190679. </w:t>
      </w:r>
    </w:p>
    <w:p w14:paraId="70CE772E" w14:textId="77777777" w:rsidR="006543E3" w:rsidRPr="006543E3" w:rsidRDefault="006543E3" w:rsidP="006543E3">
      <w:pPr>
        <w:pStyle w:val="EndNoteBibliography"/>
        <w:rPr>
          <w:noProof/>
        </w:rPr>
      </w:pPr>
    </w:p>
    <w:p w14:paraId="2AFC4B01" w14:textId="5C9B8460" w:rsidR="006543E3" w:rsidRPr="006543E3" w:rsidRDefault="006543E3" w:rsidP="006543E3">
      <w:pPr>
        <w:pStyle w:val="EndNoteBibliography"/>
        <w:ind w:left="720" w:hanging="720"/>
        <w:rPr>
          <w:noProof/>
        </w:rPr>
      </w:pPr>
      <w:r w:rsidRPr="006543E3">
        <w:rPr>
          <w:noProof/>
        </w:rPr>
        <w:t xml:space="preserve">Yankouskaya, A., et al. (2020). Intertwining personal and reward relevance: evidence from the drift-diffusion model. </w:t>
      </w:r>
      <w:r w:rsidRPr="006543E3">
        <w:rPr>
          <w:i/>
          <w:noProof/>
        </w:rPr>
        <w:t>Psychol Res, 84</w:t>
      </w:r>
      <w:r w:rsidRPr="006543E3">
        <w:rPr>
          <w:noProof/>
        </w:rPr>
        <w:t xml:space="preserve">(1), 32-50. </w:t>
      </w:r>
      <w:hyperlink r:id="rId57" w:history="1">
        <w:r w:rsidRPr="006543E3">
          <w:rPr>
            <w:rStyle w:val="aa"/>
            <w:noProof/>
          </w:rPr>
          <w:t>https://doi.org/10.1007/s00426-018-0979-6</w:t>
        </w:r>
      </w:hyperlink>
      <w:r w:rsidRPr="006543E3">
        <w:rPr>
          <w:noProof/>
        </w:rPr>
        <w:t xml:space="preserve"> </w:t>
      </w:r>
    </w:p>
    <w:p w14:paraId="5021DAAA" w14:textId="77777777" w:rsidR="006543E3" w:rsidRPr="006543E3" w:rsidRDefault="006543E3" w:rsidP="006543E3">
      <w:pPr>
        <w:pStyle w:val="EndNoteBibliography"/>
        <w:rPr>
          <w:noProof/>
        </w:rPr>
      </w:pPr>
    </w:p>
    <w:p w14:paraId="290B5C86" w14:textId="4071CDE5" w:rsidR="006543E3" w:rsidRPr="006543E3" w:rsidRDefault="006543E3" w:rsidP="006543E3">
      <w:pPr>
        <w:pStyle w:val="EndNoteBibliography"/>
        <w:ind w:left="720" w:hanging="720"/>
        <w:rPr>
          <w:noProof/>
        </w:rPr>
      </w:pPr>
      <w:r w:rsidRPr="006543E3">
        <w:rPr>
          <w:noProof/>
        </w:rPr>
        <w:t xml:space="preserve">Zhou, A., et al. (2019). Self-referential processing can modulate visual spatial attention deficits in children with dyslexia. </w:t>
      </w:r>
      <w:r w:rsidRPr="006543E3">
        <w:rPr>
          <w:i/>
          <w:noProof/>
        </w:rPr>
        <w:t>Frontiers in Psychology, 10</w:t>
      </w:r>
      <w:r w:rsidRPr="006543E3">
        <w:rPr>
          <w:noProof/>
        </w:rPr>
        <w:t xml:space="preserve">, 2270. </w:t>
      </w:r>
      <w:hyperlink r:id="rId58" w:history="1">
        <w:r w:rsidRPr="006543E3">
          <w:rPr>
            <w:rStyle w:val="aa"/>
            <w:noProof/>
          </w:rPr>
          <w:t>https://doi.org/10.3389/fpsyg.2019.02270</w:t>
        </w:r>
      </w:hyperlink>
      <w:r w:rsidRPr="006543E3">
        <w:rPr>
          <w:noProof/>
        </w:rPr>
        <w:t xml:space="preserve"> </w:t>
      </w:r>
    </w:p>
    <w:p w14:paraId="15126DBD" w14:textId="77777777" w:rsidR="006543E3" w:rsidRPr="006543E3" w:rsidRDefault="006543E3" w:rsidP="006543E3">
      <w:pPr>
        <w:pStyle w:val="EndNoteBibliography"/>
        <w:rPr>
          <w:noProof/>
        </w:rPr>
      </w:pPr>
    </w:p>
    <w:p w14:paraId="55268D77" w14:textId="00DC1CA8" w:rsidR="00586F83" w:rsidRDefault="00B03D7E">
      <w:pPr>
        <w:rPr>
          <w:rFonts w:ascii="Calibri" w:eastAsia="Calibri" w:hAnsi="Calibri" w:cs="Calibri"/>
        </w:rPr>
      </w:pPr>
      <w:r>
        <w:rPr>
          <w:rFonts w:ascii="Calibri" w:eastAsia="Calibri" w:hAnsi="Calibri" w:cs="Calibri"/>
        </w:rPr>
        <w:fldChar w:fldCharType="end"/>
      </w:r>
    </w:p>
    <w:sectPr w:rsidR="00586F83" w:rsidSect="00943774">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5023D9" w14:textId="77777777" w:rsidR="00600325" w:rsidRDefault="00600325" w:rsidP="009E4B8F">
      <w:r>
        <w:separator/>
      </w:r>
    </w:p>
  </w:endnote>
  <w:endnote w:type="continuationSeparator" w:id="0">
    <w:p w14:paraId="7CC7FD17" w14:textId="77777777" w:rsidR="00600325" w:rsidRDefault="00600325"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楷体_GB2312">
    <w:altName w:val="楷体"/>
    <w:charset w:val="86"/>
    <w:family w:val="modern"/>
    <w:pitch w:val="fixed"/>
    <w:sig w:usb0="00000001"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488470"/>
      <w:docPartObj>
        <w:docPartGallery w:val="Page Numbers (Bottom of Page)"/>
        <w:docPartUnique/>
      </w:docPartObj>
    </w:sdtPr>
    <w:sdtEndPr/>
    <w:sdtContent>
      <w:p w14:paraId="06CB6D3C" w14:textId="052D918D" w:rsidR="003B6FB4" w:rsidRDefault="003B6FB4">
        <w:pPr>
          <w:pStyle w:val="af2"/>
          <w:jc w:val="right"/>
        </w:pPr>
        <w:r>
          <w:fldChar w:fldCharType="begin"/>
        </w:r>
        <w:r>
          <w:instrText>PAGE   \* MERGEFORMAT</w:instrText>
        </w:r>
        <w:r>
          <w:fldChar w:fldCharType="separate"/>
        </w:r>
        <w:r w:rsidR="004F624B" w:rsidRPr="004F624B">
          <w:rPr>
            <w:noProof/>
            <w:lang w:val="zh-CN"/>
          </w:rPr>
          <w:t>18</w:t>
        </w:r>
        <w:r>
          <w:fldChar w:fldCharType="end"/>
        </w:r>
      </w:p>
    </w:sdtContent>
  </w:sdt>
  <w:p w14:paraId="06775F18" w14:textId="77777777" w:rsidR="003B6FB4" w:rsidRDefault="003B6FB4">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7DEE7" w14:textId="21DFAD27" w:rsidR="003B6FB4" w:rsidRDefault="003B6FB4">
    <w:pPr>
      <w:pStyle w:val="af2"/>
      <w:jc w:val="right"/>
    </w:pPr>
  </w:p>
  <w:p w14:paraId="6AFC4939" w14:textId="77777777" w:rsidR="003B6FB4" w:rsidRDefault="003B6FB4">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967E6F" w14:textId="77777777" w:rsidR="00600325" w:rsidRDefault="00600325" w:rsidP="009E4B8F">
      <w:r>
        <w:separator/>
      </w:r>
    </w:p>
  </w:footnote>
  <w:footnote w:type="continuationSeparator" w:id="0">
    <w:p w14:paraId="368B7781" w14:textId="77777777" w:rsidR="00600325" w:rsidRDefault="00600325" w:rsidP="009E4B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D86"/>
    <w:multiLevelType w:val="multilevel"/>
    <w:tmpl w:val="6874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4C63361"/>
    <w:multiLevelType w:val="hybridMultilevel"/>
    <w:tmpl w:val="B8A2CAF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nsid w:val="286F5390"/>
    <w:multiLevelType w:val="hybridMultilevel"/>
    <w:tmpl w:val="20A6EB5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3DEA7838"/>
    <w:multiLevelType w:val="hybridMultilevel"/>
    <w:tmpl w:val="FE9C6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4709BA"/>
    <w:multiLevelType w:val="hybridMultilevel"/>
    <w:tmpl w:val="BEE6282E"/>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9"/>
  </w:num>
  <w:num w:numId="2">
    <w:abstractNumId w:val="3"/>
  </w:num>
  <w:num w:numId="3">
    <w:abstractNumId w:val="16"/>
  </w:num>
  <w:num w:numId="4">
    <w:abstractNumId w:val="8"/>
  </w:num>
  <w:num w:numId="5">
    <w:abstractNumId w:val="4"/>
  </w:num>
  <w:num w:numId="6">
    <w:abstractNumId w:val="9"/>
  </w:num>
  <w:num w:numId="7">
    <w:abstractNumId w:val="12"/>
  </w:num>
  <w:num w:numId="8">
    <w:abstractNumId w:val="5"/>
  </w:num>
  <w:num w:numId="9">
    <w:abstractNumId w:val="1"/>
  </w:num>
  <w:num w:numId="10">
    <w:abstractNumId w:val="17"/>
  </w:num>
  <w:num w:numId="11">
    <w:abstractNumId w:val="10"/>
  </w:num>
  <w:num w:numId="12">
    <w:abstractNumId w:val="14"/>
  </w:num>
  <w:num w:numId="13">
    <w:abstractNumId w:val="11"/>
  </w:num>
  <w:num w:numId="14">
    <w:abstractNumId w:val="18"/>
  </w:num>
  <w:num w:numId="15">
    <w:abstractNumId w:val="21"/>
  </w:num>
  <w:num w:numId="16">
    <w:abstractNumId w:val="20"/>
  </w:num>
  <w:num w:numId="17">
    <w:abstractNumId w:val="22"/>
  </w:num>
  <w:num w:numId="18">
    <w:abstractNumId w:val="0"/>
  </w:num>
  <w:num w:numId="19">
    <w:abstractNumId w:val="7"/>
  </w:num>
  <w:num w:numId="20">
    <w:abstractNumId w:val="13"/>
  </w:num>
  <w:num w:numId="21">
    <w:abstractNumId w:val="2"/>
  </w:num>
  <w:num w:numId="22">
    <w:abstractNumId w:val="15"/>
  </w:num>
  <w:num w:numId="23">
    <w:abstractNumId w:val="23"/>
  </w:num>
  <w:num w:numId="24">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eng Liu">
    <w15:presenceInfo w15:providerId="AD" w15:userId="S::zliu3474@uni.sydney.edu.au::b4e647ec-4c29-4704-bd80-4c847ee8f5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1&lt;/item&gt;&lt;item&gt;3&lt;/item&gt;&lt;item&gt;4&lt;/item&gt;&lt;item&gt;5&lt;/item&gt;&lt;item&gt;9&lt;/item&gt;&lt;item&gt;10&lt;/item&gt;&lt;item&gt;11&lt;/item&gt;&lt;item&gt;13&lt;/item&gt;&lt;item&gt;14&lt;/item&gt;&lt;item&gt;15&lt;/item&gt;&lt;item&gt;17&lt;/item&gt;&lt;item&gt;18&lt;/item&gt;&lt;item&gt;21&lt;/item&gt;&lt;item&gt;22&lt;/item&gt;&lt;item&gt;23&lt;/item&gt;&lt;item&gt;24&lt;/item&gt;&lt;item&gt;25&lt;/item&gt;&lt;item&gt;27&lt;/item&gt;&lt;item&gt;28&lt;/item&gt;&lt;item&gt;29&lt;/item&gt;&lt;item&gt;30&lt;/item&gt;&lt;item&gt;32&lt;/item&gt;&lt;item&gt;33&lt;/item&gt;&lt;item&gt;34&lt;/item&gt;&lt;item&gt;35&lt;/item&gt;&lt;item&gt;37&lt;/item&gt;&lt;item&gt;38&lt;/item&gt;&lt;item&gt;40&lt;/item&gt;&lt;item&gt;44&lt;/item&gt;&lt;item&gt;45&lt;/item&gt;&lt;item&gt;46&lt;/item&gt;&lt;item&gt;48&lt;/item&gt;&lt;item&gt;49&lt;/item&gt;&lt;item&gt;50&lt;/item&gt;&lt;item&gt;51&lt;/item&gt;&lt;item&gt;52&lt;/item&gt;&lt;item&gt;53&lt;/item&gt;&lt;item&gt;57&lt;/item&gt;&lt;item&gt;59&lt;/item&gt;&lt;item&gt;61&lt;/item&gt;&lt;item&gt;62&lt;/item&gt;&lt;item&gt;63&lt;/item&gt;&lt;item&gt;64&lt;/item&gt;&lt;item&gt;65&lt;/item&gt;&lt;item&gt;70&lt;/item&gt;&lt;item&gt;71&lt;/item&gt;&lt;item&gt;72&lt;/item&gt;&lt;item&gt;76&lt;/item&gt;&lt;item&gt;78&lt;/item&gt;&lt;item&gt;79&lt;/item&gt;&lt;item&gt;80&lt;/item&gt;&lt;item&gt;81&lt;/item&gt;&lt;item&gt;82&lt;/item&gt;&lt;item&gt;83&lt;/item&gt;&lt;item&gt;84&lt;/item&gt;&lt;item&gt;85&lt;/item&gt;&lt;item&gt;86&lt;/item&gt;&lt;item&gt;87&lt;/item&gt;&lt;item&gt;88&lt;/item&gt;&lt;item&gt;89&lt;/item&gt;&lt;/record-ids&gt;&lt;/item&gt;&lt;/Libraries&gt;"/>
  </w:docVars>
  <w:rsids>
    <w:rsidRoot w:val="00586F83"/>
    <w:rsid w:val="00001E83"/>
    <w:rsid w:val="00021E19"/>
    <w:rsid w:val="000357BB"/>
    <w:rsid w:val="00036E76"/>
    <w:rsid w:val="00037C92"/>
    <w:rsid w:val="00044E08"/>
    <w:rsid w:val="00047102"/>
    <w:rsid w:val="00051F2D"/>
    <w:rsid w:val="00062B92"/>
    <w:rsid w:val="00064C9C"/>
    <w:rsid w:val="00065DE7"/>
    <w:rsid w:val="000705AC"/>
    <w:rsid w:val="0007720C"/>
    <w:rsid w:val="0008759E"/>
    <w:rsid w:val="00087F58"/>
    <w:rsid w:val="000929AA"/>
    <w:rsid w:val="000A3AA5"/>
    <w:rsid w:val="000A796C"/>
    <w:rsid w:val="000B1E4F"/>
    <w:rsid w:val="000C0391"/>
    <w:rsid w:val="000C6133"/>
    <w:rsid w:val="000D0D36"/>
    <w:rsid w:val="000D5F23"/>
    <w:rsid w:val="000D7B8C"/>
    <w:rsid w:val="000E1EA8"/>
    <w:rsid w:val="000E23B2"/>
    <w:rsid w:val="000E3D12"/>
    <w:rsid w:val="000F5265"/>
    <w:rsid w:val="0010158A"/>
    <w:rsid w:val="001038AC"/>
    <w:rsid w:val="00106148"/>
    <w:rsid w:val="00110A2C"/>
    <w:rsid w:val="00112C28"/>
    <w:rsid w:val="00113DE1"/>
    <w:rsid w:val="001224F9"/>
    <w:rsid w:val="00137FE0"/>
    <w:rsid w:val="00140158"/>
    <w:rsid w:val="0014261E"/>
    <w:rsid w:val="00151830"/>
    <w:rsid w:val="00152010"/>
    <w:rsid w:val="00176296"/>
    <w:rsid w:val="00187EF0"/>
    <w:rsid w:val="001B0766"/>
    <w:rsid w:val="001B3912"/>
    <w:rsid w:val="001B6382"/>
    <w:rsid w:val="001B69F0"/>
    <w:rsid w:val="001C5230"/>
    <w:rsid w:val="001D3BCE"/>
    <w:rsid w:val="001D411B"/>
    <w:rsid w:val="001E2694"/>
    <w:rsid w:val="001F11EF"/>
    <w:rsid w:val="001F2150"/>
    <w:rsid w:val="001F635C"/>
    <w:rsid w:val="00221B60"/>
    <w:rsid w:val="00221EEF"/>
    <w:rsid w:val="0022601F"/>
    <w:rsid w:val="00232EC9"/>
    <w:rsid w:val="00237555"/>
    <w:rsid w:val="00251A27"/>
    <w:rsid w:val="0026148B"/>
    <w:rsid w:val="00266CB0"/>
    <w:rsid w:val="00274792"/>
    <w:rsid w:val="00287B7D"/>
    <w:rsid w:val="00292844"/>
    <w:rsid w:val="00297E43"/>
    <w:rsid w:val="002A24A2"/>
    <w:rsid w:val="002A44F3"/>
    <w:rsid w:val="002A502B"/>
    <w:rsid w:val="002B0D83"/>
    <w:rsid w:val="002B775B"/>
    <w:rsid w:val="002C66D3"/>
    <w:rsid w:val="002C7D79"/>
    <w:rsid w:val="002D6885"/>
    <w:rsid w:val="002E1B64"/>
    <w:rsid w:val="002F14FF"/>
    <w:rsid w:val="002F4F19"/>
    <w:rsid w:val="002F5706"/>
    <w:rsid w:val="002F7130"/>
    <w:rsid w:val="002F7FF4"/>
    <w:rsid w:val="00306640"/>
    <w:rsid w:val="00326346"/>
    <w:rsid w:val="003362CF"/>
    <w:rsid w:val="00336CAE"/>
    <w:rsid w:val="003400D7"/>
    <w:rsid w:val="003416AE"/>
    <w:rsid w:val="003462C9"/>
    <w:rsid w:val="00347434"/>
    <w:rsid w:val="00351E46"/>
    <w:rsid w:val="00361DF5"/>
    <w:rsid w:val="00365827"/>
    <w:rsid w:val="00381708"/>
    <w:rsid w:val="00393D7B"/>
    <w:rsid w:val="00397282"/>
    <w:rsid w:val="003A496A"/>
    <w:rsid w:val="003B37EF"/>
    <w:rsid w:val="003B6FB4"/>
    <w:rsid w:val="003C440B"/>
    <w:rsid w:val="003C6808"/>
    <w:rsid w:val="003C7A71"/>
    <w:rsid w:val="003C7C1D"/>
    <w:rsid w:val="003E4288"/>
    <w:rsid w:val="003E5A46"/>
    <w:rsid w:val="003E7247"/>
    <w:rsid w:val="003F1584"/>
    <w:rsid w:val="003F502B"/>
    <w:rsid w:val="003F58EF"/>
    <w:rsid w:val="003F6597"/>
    <w:rsid w:val="003F7AF3"/>
    <w:rsid w:val="00411743"/>
    <w:rsid w:val="00423B48"/>
    <w:rsid w:val="00435C3B"/>
    <w:rsid w:val="004462D7"/>
    <w:rsid w:val="00447A9D"/>
    <w:rsid w:val="0045036E"/>
    <w:rsid w:val="004567CD"/>
    <w:rsid w:val="00462681"/>
    <w:rsid w:val="00464832"/>
    <w:rsid w:val="0048043F"/>
    <w:rsid w:val="004877AB"/>
    <w:rsid w:val="004939D4"/>
    <w:rsid w:val="004A0F42"/>
    <w:rsid w:val="004A287E"/>
    <w:rsid w:val="004A5D32"/>
    <w:rsid w:val="004A6685"/>
    <w:rsid w:val="004B509B"/>
    <w:rsid w:val="004B5654"/>
    <w:rsid w:val="004B57E9"/>
    <w:rsid w:val="004B7584"/>
    <w:rsid w:val="004C1584"/>
    <w:rsid w:val="004C2AE4"/>
    <w:rsid w:val="004D6313"/>
    <w:rsid w:val="004D73E0"/>
    <w:rsid w:val="004E69F8"/>
    <w:rsid w:val="004F624B"/>
    <w:rsid w:val="005003A8"/>
    <w:rsid w:val="005127C0"/>
    <w:rsid w:val="00512DA3"/>
    <w:rsid w:val="005134E3"/>
    <w:rsid w:val="005159A5"/>
    <w:rsid w:val="00532C42"/>
    <w:rsid w:val="00534451"/>
    <w:rsid w:val="00566DCB"/>
    <w:rsid w:val="00572E87"/>
    <w:rsid w:val="00585510"/>
    <w:rsid w:val="00586F83"/>
    <w:rsid w:val="00591489"/>
    <w:rsid w:val="00596F9D"/>
    <w:rsid w:val="005B0893"/>
    <w:rsid w:val="005B4062"/>
    <w:rsid w:val="005F08BA"/>
    <w:rsid w:val="005F1BBA"/>
    <w:rsid w:val="005F54D7"/>
    <w:rsid w:val="006000E5"/>
    <w:rsid w:val="00600325"/>
    <w:rsid w:val="006003C8"/>
    <w:rsid w:val="006027EF"/>
    <w:rsid w:val="006032E0"/>
    <w:rsid w:val="00605300"/>
    <w:rsid w:val="0060663B"/>
    <w:rsid w:val="00616924"/>
    <w:rsid w:val="00621522"/>
    <w:rsid w:val="00623223"/>
    <w:rsid w:val="00626F77"/>
    <w:rsid w:val="0063143D"/>
    <w:rsid w:val="006320C3"/>
    <w:rsid w:val="00641976"/>
    <w:rsid w:val="006435DB"/>
    <w:rsid w:val="00652B0B"/>
    <w:rsid w:val="006543E3"/>
    <w:rsid w:val="006545E5"/>
    <w:rsid w:val="00661D7C"/>
    <w:rsid w:val="006665E1"/>
    <w:rsid w:val="006736E8"/>
    <w:rsid w:val="00673F34"/>
    <w:rsid w:val="00682006"/>
    <w:rsid w:val="00695158"/>
    <w:rsid w:val="006A0E67"/>
    <w:rsid w:val="006A33AE"/>
    <w:rsid w:val="006A6949"/>
    <w:rsid w:val="006C22A1"/>
    <w:rsid w:val="006C6CA7"/>
    <w:rsid w:val="006D6E27"/>
    <w:rsid w:val="006E19BA"/>
    <w:rsid w:val="006F1743"/>
    <w:rsid w:val="007036EB"/>
    <w:rsid w:val="00704C8C"/>
    <w:rsid w:val="007169CC"/>
    <w:rsid w:val="00723958"/>
    <w:rsid w:val="00725AC6"/>
    <w:rsid w:val="007260C3"/>
    <w:rsid w:val="00737B46"/>
    <w:rsid w:val="00741641"/>
    <w:rsid w:val="00765793"/>
    <w:rsid w:val="007660BD"/>
    <w:rsid w:val="00767D38"/>
    <w:rsid w:val="00785F09"/>
    <w:rsid w:val="007A0640"/>
    <w:rsid w:val="007A202A"/>
    <w:rsid w:val="007A3ABE"/>
    <w:rsid w:val="007A65E5"/>
    <w:rsid w:val="007B5640"/>
    <w:rsid w:val="007C7866"/>
    <w:rsid w:val="007D360C"/>
    <w:rsid w:val="007D3F54"/>
    <w:rsid w:val="007D56D6"/>
    <w:rsid w:val="007E6787"/>
    <w:rsid w:val="007E6D71"/>
    <w:rsid w:val="007F16E1"/>
    <w:rsid w:val="007F6374"/>
    <w:rsid w:val="007F70C1"/>
    <w:rsid w:val="007F7E25"/>
    <w:rsid w:val="0081338D"/>
    <w:rsid w:val="008137E3"/>
    <w:rsid w:val="008218D0"/>
    <w:rsid w:val="008250E4"/>
    <w:rsid w:val="0082596E"/>
    <w:rsid w:val="00830968"/>
    <w:rsid w:val="00837453"/>
    <w:rsid w:val="00841431"/>
    <w:rsid w:val="00846C6E"/>
    <w:rsid w:val="008565D6"/>
    <w:rsid w:val="008654AD"/>
    <w:rsid w:val="00871B16"/>
    <w:rsid w:val="008724B2"/>
    <w:rsid w:val="00876459"/>
    <w:rsid w:val="00887B0F"/>
    <w:rsid w:val="008968E6"/>
    <w:rsid w:val="008B6BFC"/>
    <w:rsid w:val="008B7830"/>
    <w:rsid w:val="008C02EA"/>
    <w:rsid w:val="008C2FD8"/>
    <w:rsid w:val="008D06CF"/>
    <w:rsid w:val="008D2627"/>
    <w:rsid w:val="008E2954"/>
    <w:rsid w:val="008F04DC"/>
    <w:rsid w:val="008F62CF"/>
    <w:rsid w:val="009006E7"/>
    <w:rsid w:val="009103CC"/>
    <w:rsid w:val="0091386F"/>
    <w:rsid w:val="00916213"/>
    <w:rsid w:val="009248BD"/>
    <w:rsid w:val="00925572"/>
    <w:rsid w:val="009268FA"/>
    <w:rsid w:val="00930861"/>
    <w:rsid w:val="00936986"/>
    <w:rsid w:val="00943774"/>
    <w:rsid w:val="00953534"/>
    <w:rsid w:val="009565C3"/>
    <w:rsid w:val="009665CE"/>
    <w:rsid w:val="00980A67"/>
    <w:rsid w:val="00981E08"/>
    <w:rsid w:val="00987388"/>
    <w:rsid w:val="009A0A58"/>
    <w:rsid w:val="009A4047"/>
    <w:rsid w:val="009A6A09"/>
    <w:rsid w:val="009B63AA"/>
    <w:rsid w:val="009B6B4B"/>
    <w:rsid w:val="009B79B9"/>
    <w:rsid w:val="009C4840"/>
    <w:rsid w:val="009D5577"/>
    <w:rsid w:val="009D6D8C"/>
    <w:rsid w:val="009E4B8F"/>
    <w:rsid w:val="009F0C32"/>
    <w:rsid w:val="009F687D"/>
    <w:rsid w:val="009F7FB4"/>
    <w:rsid w:val="00A05A24"/>
    <w:rsid w:val="00A05A7E"/>
    <w:rsid w:val="00A170FB"/>
    <w:rsid w:val="00A20E3C"/>
    <w:rsid w:val="00A47915"/>
    <w:rsid w:val="00A576F1"/>
    <w:rsid w:val="00A64EC7"/>
    <w:rsid w:val="00A70E01"/>
    <w:rsid w:val="00A72ABC"/>
    <w:rsid w:val="00A7372B"/>
    <w:rsid w:val="00A91C0C"/>
    <w:rsid w:val="00A93AA8"/>
    <w:rsid w:val="00A97072"/>
    <w:rsid w:val="00AA1383"/>
    <w:rsid w:val="00AA584D"/>
    <w:rsid w:val="00AA63FD"/>
    <w:rsid w:val="00AB55D9"/>
    <w:rsid w:val="00AB6487"/>
    <w:rsid w:val="00AB6CE2"/>
    <w:rsid w:val="00AC1F23"/>
    <w:rsid w:val="00AC51AF"/>
    <w:rsid w:val="00AD1429"/>
    <w:rsid w:val="00AD233C"/>
    <w:rsid w:val="00AE16B0"/>
    <w:rsid w:val="00AE410B"/>
    <w:rsid w:val="00AE49ED"/>
    <w:rsid w:val="00AE57DF"/>
    <w:rsid w:val="00AF450F"/>
    <w:rsid w:val="00AF6518"/>
    <w:rsid w:val="00B01E6B"/>
    <w:rsid w:val="00B03D7E"/>
    <w:rsid w:val="00B06C06"/>
    <w:rsid w:val="00B12772"/>
    <w:rsid w:val="00B12EEE"/>
    <w:rsid w:val="00B149E1"/>
    <w:rsid w:val="00B14C30"/>
    <w:rsid w:val="00B3449B"/>
    <w:rsid w:val="00B40719"/>
    <w:rsid w:val="00B41B99"/>
    <w:rsid w:val="00B51E8A"/>
    <w:rsid w:val="00B57B70"/>
    <w:rsid w:val="00B65E47"/>
    <w:rsid w:val="00B70AB1"/>
    <w:rsid w:val="00B7253B"/>
    <w:rsid w:val="00B75B57"/>
    <w:rsid w:val="00B8289A"/>
    <w:rsid w:val="00B84CD9"/>
    <w:rsid w:val="00BA0079"/>
    <w:rsid w:val="00BA5FBB"/>
    <w:rsid w:val="00BA6702"/>
    <w:rsid w:val="00BA711E"/>
    <w:rsid w:val="00BB1095"/>
    <w:rsid w:val="00BB1EA1"/>
    <w:rsid w:val="00BB44B3"/>
    <w:rsid w:val="00BB7262"/>
    <w:rsid w:val="00BC2FC9"/>
    <w:rsid w:val="00BD2A9E"/>
    <w:rsid w:val="00BD4097"/>
    <w:rsid w:val="00BD454B"/>
    <w:rsid w:val="00BE08EF"/>
    <w:rsid w:val="00BF29D8"/>
    <w:rsid w:val="00BF3307"/>
    <w:rsid w:val="00BF4393"/>
    <w:rsid w:val="00C0575A"/>
    <w:rsid w:val="00C072A2"/>
    <w:rsid w:val="00C21FB5"/>
    <w:rsid w:val="00C4178B"/>
    <w:rsid w:val="00C5262E"/>
    <w:rsid w:val="00C611B3"/>
    <w:rsid w:val="00C62E98"/>
    <w:rsid w:val="00C63AF9"/>
    <w:rsid w:val="00C662A1"/>
    <w:rsid w:val="00C70E59"/>
    <w:rsid w:val="00C71EBF"/>
    <w:rsid w:val="00C72B7E"/>
    <w:rsid w:val="00C72C42"/>
    <w:rsid w:val="00C856D2"/>
    <w:rsid w:val="00C9151A"/>
    <w:rsid w:val="00CA08B3"/>
    <w:rsid w:val="00CA2067"/>
    <w:rsid w:val="00CB44B5"/>
    <w:rsid w:val="00CE05DC"/>
    <w:rsid w:val="00CF7456"/>
    <w:rsid w:val="00D0006C"/>
    <w:rsid w:val="00D07D09"/>
    <w:rsid w:val="00D17E28"/>
    <w:rsid w:val="00D20F9E"/>
    <w:rsid w:val="00D22DC1"/>
    <w:rsid w:val="00D26D11"/>
    <w:rsid w:val="00D7046D"/>
    <w:rsid w:val="00D71923"/>
    <w:rsid w:val="00D720C7"/>
    <w:rsid w:val="00D72BC3"/>
    <w:rsid w:val="00D818FC"/>
    <w:rsid w:val="00D85925"/>
    <w:rsid w:val="00D86C42"/>
    <w:rsid w:val="00D8704B"/>
    <w:rsid w:val="00D879C5"/>
    <w:rsid w:val="00DA34FF"/>
    <w:rsid w:val="00DB10F9"/>
    <w:rsid w:val="00DB6B64"/>
    <w:rsid w:val="00DC32D3"/>
    <w:rsid w:val="00DD7F9E"/>
    <w:rsid w:val="00DE3FB7"/>
    <w:rsid w:val="00DE7811"/>
    <w:rsid w:val="00DF37F7"/>
    <w:rsid w:val="00DF3A26"/>
    <w:rsid w:val="00E052BF"/>
    <w:rsid w:val="00E062A0"/>
    <w:rsid w:val="00E13C1B"/>
    <w:rsid w:val="00E16B36"/>
    <w:rsid w:val="00E1757A"/>
    <w:rsid w:val="00E20CB5"/>
    <w:rsid w:val="00E23A77"/>
    <w:rsid w:val="00E30EB5"/>
    <w:rsid w:val="00E3133C"/>
    <w:rsid w:val="00E323E3"/>
    <w:rsid w:val="00E32D1B"/>
    <w:rsid w:val="00E43E04"/>
    <w:rsid w:val="00E461E3"/>
    <w:rsid w:val="00E74AA0"/>
    <w:rsid w:val="00E82C40"/>
    <w:rsid w:val="00E852DC"/>
    <w:rsid w:val="00E90BE7"/>
    <w:rsid w:val="00EA1E96"/>
    <w:rsid w:val="00EB6A4B"/>
    <w:rsid w:val="00EC3E0C"/>
    <w:rsid w:val="00ED1D9F"/>
    <w:rsid w:val="00ED4A8F"/>
    <w:rsid w:val="00ED4B44"/>
    <w:rsid w:val="00ED5960"/>
    <w:rsid w:val="00ED77D3"/>
    <w:rsid w:val="00EF5BEF"/>
    <w:rsid w:val="00F038D1"/>
    <w:rsid w:val="00F072D2"/>
    <w:rsid w:val="00F240E5"/>
    <w:rsid w:val="00F3285F"/>
    <w:rsid w:val="00F32E51"/>
    <w:rsid w:val="00F36BBB"/>
    <w:rsid w:val="00F461EB"/>
    <w:rsid w:val="00F661EF"/>
    <w:rsid w:val="00F72D2A"/>
    <w:rsid w:val="00F74C9E"/>
    <w:rsid w:val="00F75B5A"/>
    <w:rsid w:val="00F82EA9"/>
    <w:rsid w:val="00F83882"/>
    <w:rsid w:val="00FA60F8"/>
    <w:rsid w:val="00FB2473"/>
    <w:rsid w:val="00FB39E0"/>
    <w:rsid w:val="00FC2CA4"/>
    <w:rsid w:val="00FC47C9"/>
    <w:rsid w:val="00FD0EFA"/>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DC07"/>
  <w15:docId w15:val="{3D1823E9-D4EE-4010-9A80-2AA6E221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Ind w:w="0" w:type="dxa"/>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Char"/>
    <w:uiPriority w:val="99"/>
    <w:unhideWhenUsed/>
    <w:rsid w:val="00D22DC1"/>
    <w:rPr>
      <w:sz w:val="20"/>
      <w:szCs w:val="20"/>
    </w:rPr>
  </w:style>
  <w:style w:type="character" w:customStyle="1" w:styleId="Char">
    <w:name w:val="批注文字 Char"/>
    <w:basedOn w:val="a0"/>
    <w:link w:val="a7"/>
    <w:uiPriority w:val="99"/>
    <w:rsid w:val="00D22DC1"/>
    <w:rPr>
      <w:sz w:val="20"/>
      <w:szCs w:val="20"/>
    </w:rPr>
  </w:style>
  <w:style w:type="paragraph" w:styleId="a8">
    <w:name w:val="annotation subject"/>
    <w:basedOn w:val="a7"/>
    <w:next w:val="a7"/>
    <w:link w:val="Char0"/>
    <w:uiPriority w:val="99"/>
    <w:semiHidden/>
    <w:unhideWhenUsed/>
    <w:rsid w:val="00D22DC1"/>
    <w:rPr>
      <w:b/>
      <w:bCs/>
    </w:rPr>
  </w:style>
  <w:style w:type="character" w:customStyle="1" w:styleId="Char0">
    <w:name w:val="批注主题 Char"/>
    <w:basedOn w:val="Char"/>
    <w:link w:val="a8"/>
    <w:uiPriority w:val="99"/>
    <w:semiHidden/>
    <w:rsid w:val="00D22DC1"/>
    <w:rPr>
      <w:b/>
      <w:bCs/>
      <w:sz w:val="20"/>
      <w:szCs w:val="20"/>
    </w:rPr>
  </w:style>
  <w:style w:type="paragraph" w:styleId="a9">
    <w:name w:val="Normal (Web)"/>
    <w:basedOn w:val="a"/>
    <w:uiPriority w:val="99"/>
    <w:unhideWhenUsed/>
    <w:rsid w:val="00D22DC1"/>
    <w:pPr>
      <w:spacing w:before="100" w:beforeAutospacing="1" w:after="100" w:afterAutospacing="1"/>
    </w:pPr>
  </w:style>
  <w:style w:type="character" w:styleId="aa">
    <w:name w:val="Hyperlink"/>
    <w:basedOn w:val="a0"/>
    <w:uiPriority w:val="99"/>
    <w:unhideWhenUsed/>
    <w:rsid w:val="00274792"/>
    <w:rPr>
      <w:color w:val="0000FF" w:themeColor="hyperlink"/>
      <w:u w:val="single"/>
    </w:rPr>
  </w:style>
  <w:style w:type="paragraph" w:styleId="ab">
    <w:name w:val="List Paragraph"/>
    <w:basedOn w:val="a"/>
    <w:uiPriority w:val="34"/>
    <w:qFormat/>
    <w:rsid w:val="00D17E28"/>
    <w:pPr>
      <w:ind w:left="720"/>
      <w:contextualSpacing/>
    </w:pPr>
  </w:style>
  <w:style w:type="character" w:styleId="ac">
    <w:name w:val="FollowedHyperlink"/>
    <w:basedOn w:val="a0"/>
    <w:uiPriority w:val="99"/>
    <w:semiHidden/>
    <w:unhideWhenUsed/>
    <w:rsid w:val="00CB44B5"/>
    <w:rPr>
      <w:color w:val="800080" w:themeColor="followedHyperlink"/>
      <w:u w:val="single"/>
    </w:rPr>
  </w:style>
  <w:style w:type="paragraph" w:styleId="ad">
    <w:name w:val="Body Text"/>
    <w:basedOn w:val="a"/>
    <w:link w:val="Char1"/>
    <w:uiPriority w:val="99"/>
    <w:unhideWhenUsed/>
    <w:rsid w:val="00DE3FB7"/>
  </w:style>
  <w:style w:type="character" w:customStyle="1" w:styleId="Char1">
    <w:name w:val="正文文本 Char"/>
    <w:basedOn w:val="a0"/>
    <w:link w:val="ad"/>
    <w:uiPriority w:val="99"/>
    <w:rsid w:val="00DE3FB7"/>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e">
    <w:name w:val="Table Grid"/>
    <w:basedOn w:val="a1"/>
    <w:uiPriority w:val="39"/>
    <w:rsid w:val="00FB39E0"/>
    <w:pPr>
      <w:spacing w:line="240" w:lineRule="auto"/>
    </w:pPr>
    <w:rPr>
      <w:rFonts w:asciiTheme="minorHAnsi" w:hAnsiTheme="minorHAnsi" w:cstheme="minorBidi"/>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
    <w:name w:val="Emphasis"/>
    <w:basedOn w:val="a0"/>
    <w:uiPriority w:val="20"/>
    <w:qFormat/>
    <w:rsid w:val="009C4840"/>
    <w:rPr>
      <w:i/>
      <w:iCs/>
    </w:rPr>
  </w:style>
  <w:style w:type="character" w:styleId="af0">
    <w:name w:val="Placeholder Text"/>
    <w:basedOn w:val="a0"/>
    <w:uiPriority w:val="99"/>
    <w:semiHidden/>
    <w:rsid w:val="006D6E27"/>
    <w:rPr>
      <w:color w:val="808080"/>
    </w:rPr>
  </w:style>
  <w:style w:type="paragraph" w:styleId="af1">
    <w:name w:val="header"/>
    <w:basedOn w:val="a"/>
    <w:link w:val="Char2"/>
    <w:uiPriority w:val="99"/>
    <w:unhideWhenUsed/>
    <w:rsid w:val="009E4B8F"/>
    <w:pPr>
      <w:tabs>
        <w:tab w:val="center" w:pos="4513"/>
        <w:tab w:val="right" w:pos="9026"/>
      </w:tabs>
    </w:pPr>
  </w:style>
  <w:style w:type="character" w:customStyle="1" w:styleId="Char2">
    <w:name w:val="页眉 Char"/>
    <w:basedOn w:val="a0"/>
    <w:link w:val="af1"/>
    <w:uiPriority w:val="99"/>
    <w:rsid w:val="009E4B8F"/>
    <w:rPr>
      <w:rFonts w:ascii="Times New Roman" w:eastAsia="Times New Roman" w:hAnsi="Times New Roman" w:cs="Times New Roman"/>
      <w:sz w:val="24"/>
      <w:szCs w:val="24"/>
    </w:rPr>
  </w:style>
  <w:style w:type="paragraph" w:styleId="af2">
    <w:name w:val="footer"/>
    <w:basedOn w:val="a"/>
    <w:link w:val="Char3"/>
    <w:uiPriority w:val="99"/>
    <w:unhideWhenUsed/>
    <w:rsid w:val="009E4B8F"/>
    <w:pPr>
      <w:tabs>
        <w:tab w:val="center" w:pos="4513"/>
        <w:tab w:val="right" w:pos="9026"/>
      </w:tabs>
    </w:pPr>
  </w:style>
  <w:style w:type="character" w:customStyle="1" w:styleId="Char3">
    <w:name w:val="页脚 Char"/>
    <w:basedOn w:val="a0"/>
    <w:link w:val="af2"/>
    <w:uiPriority w:val="99"/>
    <w:rsid w:val="009E4B8F"/>
    <w:rPr>
      <w:rFonts w:ascii="Times New Roman" w:eastAsia="Times New Roman" w:hAnsi="Times New Roman" w:cs="Times New Roman"/>
      <w:sz w:val="24"/>
      <w:szCs w:val="24"/>
    </w:rPr>
  </w:style>
  <w:style w:type="character" w:styleId="af3">
    <w:name w:val="Strong"/>
    <w:basedOn w:val="a0"/>
    <w:uiPriority w:val="22"/>
    <w:qFormat/>
    <w:rsid w:val="00661D7C"/>
    <w:rPr>
      <w:b/>
      <w:bCs/>
    </w:rPr>
  </w:style>
  <w:style w:type="paragraph" w:styleId="af4">
    <w:name w:val="footnote text"/>
    <w:basedOn w:val="a"/>
    <w:link w:val="Char4"/>
    <w:uiPriority w:val="99"/>
    <w:semiHidden/>
    <w:unhideWhenUsed/>
    <w:rsid w:val="009006E7"/>
    <w:rPr>
      <w:sz w:val="20"/>
      <w:szCs w:val="20"/>
    </w:rPr>
  </w:style>
  <w:style w:type="character" w:customStyle="1" w:styleId="Char4">
    <w:name w:val="脚注文本 Char"/>
    <w:basedOn w:val="a0"/>
    <w:link w:val="af4"/>
    <w:uiPriority w:val="99"/>
    <w:semiHidden/>
    <w:rsid w:val="009006E7"/>
    <w:rPr>
      <w:rFonts w:ascii="Times New Roman" w:eastAsia="Times New Roman" w:hAnsi="Times New Roman" w:cs="Times New Roman"/>
      <w:sz w:val="20"/>
      <w:szCs w:val="20"/>
    </w:rPr>
  </w:style>
  <w:style w:type="character" w:styleId="af5">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11">
    <w:name w:val="toc 1"/>
    <w:basedOn w:val="a"/>
    <w:next w:val="a"/>
    <w:autoRedefine/>
    <w:uiPriority w:val="39"/>
    <w:unhideWhenUsed/>
    <w:rsid w:val="00A05A7E"/>
    <w:pPr>
      <w:spacing w:before="120"/>
    </w:pPr>
    <w:rPr>
      <w:rFonts w:asciiTheme="minorHAnsi" w:hAnsiTheme="minorHAnsi"/>
      <w:b/>
      <w:bCs/>
      <w:i/>
      <w:iCs/>
    </w:rPr>
  </w:style>
  <w:style w:type="paragraph" w:styleId="20">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30">
    <w:name w:val="toc 3"/>
    <w:basedOn w:val="a"/>
    <w:next w:val="a"/>
    <w:autoRedefine/>
    <w:uiPriority w:val="39"/>
    <w:unhideWhenUsed/>
    <w:rsid w:val="00A05A7E"/>
    <w:pPr>
      <w:ind w:left="480"/>
    </w:pPr>
    <w:rPr>
      <w:rFonts w:asciiTheme="minorHAnsi" w:hAnsiTheme="minorHAnsi"/>
      <w:sz w:val="20"/>
      <w:szCs w:val="20"/>
    </w:rPr>
  </w:style>
  <w:style w:type="paragraph" w:styleId="40">
    <w:name w:val="toc 4"/>
    <w:basedOn w:val="a"/>
    <w:next w:val="a"/>
    <w:autoRedefine/>
    <w:uiPriority w:val="39"/>
    <w:semiHidden/>
    <w:unhideWhenUsed/>
    <w:rsid w:val="00A05A7E"/>
    <w:pPr>
      <w:ind w:left="720"/>
    </w:pPr>
    <w:rPr>
      <w:rFonts w:asciiTheme="minorHAnsi" w:hAnsiTheme="minorHAnsi"/>
      <w:sz w:val="20"/>
      <w:szCs w:val="20"/>
    </w:rPr>
  </w:style>
  <w:style w:type="paragraph" w:styleId="50">
    <w:name w:val="toc 5"/>
    <w:basedOn w:val="a"/>
    <w:next w:val="a"/>
    <w:autoRedefine/>
    <w:uiPriority w:val="39"/>
    <w:semiHidden/>
    <w:unhideWhenUsed/>
    <w:rsid w:val="00A05A7E"/>
    <w:pPr>
      <w:ind w:left="960"/>
    </w:pPr>
    <w:rPr>
      <w:rFonts w:asciiTheme="minorHAnsi" w:hAnsiTheme="minorHAnsi"/>
      <w:sz w:val="20"/>
      <w:szCs w:val="20"/>
    </w:rPr>
  </w:style>
  <w:style w:type="paragraph" w:styleId="60">
    <w:name w:val="toc 6"/>
    <w:basedOn w:val="a"/>
    <w:next w:val="a"/>
    <w:autoRedefine/>
    <w:uiPriority w:val="39"/>
    <w:semiHidden/>
    <w:unhideWhenUsed/>
    <w:rsid w:val="00A05A7E"/>
    <w:pPr>
      <w:ind w:left="1200"/>
    </w:pPr>
    <w:rPr>
      <w:rFonts w:asciiTheme="minorHAnsi" w:hAnsiTheme="minorHAnsi"/>
      <w:sz w:val="20"/>
      <w:szCs w:val="20"/>
    </w:rPr>
  </w:style>
  <w:style w:type="paragraph" w:styleId="7">
    <w:name w:val="toc 7"/>
    <w:basedOn w:val="a"/>
    <w:next w:val="a"/>
    <w:autoRedefine/>
    <w:uiPriority w:val="39"/>
    <w:semiHidden/>
    <w:unhideWhenUsed/>
    <w:rsid w:val="00A05A7E"/>
    <w:pPr>
      <w:ind w:left="1440"/>
    </w:pPr>
    <w:rPr>
      <w:rFonts w:asciiTheme="minorHAnsi" w:hAnsiTheme="minorHAnsi"/>
      <w:sz w:val="20"/>
      <w:szCs w:val="20"/>
    </w:rPr>
  </w:style>
  <w:style w:type="paragraph" w:styleId="8">
    <w:name w:val="toc 8"/>
    <w:basedOn w:val="a"/>
    <w:next w:val="a"/>
    <w:autoRedefine/>
    <w:uiPriority w:val="39"/>
    <w:semiHidden/>
    <w:unhideWhenUsed/>
    <w:rsid w:val="00A05A7E"/>
    <w:pPr>
      <w:ind w:left="1680"/>
    </w:pPr>
    <w:rPr>
      <w:rFonts w:asciiTheme="minorHAnsi" w:hAnsiTheme="minorHAnsi"/>
      <w:sz w:val="20"/>
      <w:szCs w:val="20"/>
    </w:rPr>
  </w:style>
  <w:style w:type="paragraph" w:styleId="9">
    <w:name w:val="toc 9"/>
    <w:basedOn w:val="a"/>
    <w:next w:val="a"/>
    <w:autoRedefine/>
    <w:uiPriority w:val="39"/>
    <w:semiHidden/>
    <w:unhideWhenUsed/>
    <w:rsid w:val="00A05A7E"/>
    <w:pPr>
      <w:ind w:left="1920"/>
    </w:pPr>
    <w:rPr>
      <w:rFonts w:asciiTheme="minorHAnsi" w:hAnsiTheme="minorHAnsi"/>
      <w:sz w:val="20"/>
      <w:szCs w:val="20"/>
    </w:rPr>
  </w:style>
  <w:style w:type="paragraph" w:styleId="af6">
    <w:name w:val="Balloon Text"/>
    <w:basedOn w:val="a"/>
    <w:link w:val="Char5"/>
    <w:uiPriority w:val="99"/>
    <w:semiHidden/>
    <w:unhideWhenUsed/>
    <w:rsid w:val="00723958"/>
    <w:rPr>
      <w:rFonts w:asciiTheme="majorHAnsi" w:eastAsiaTheme="majorEastAsia" w:hAnsiTheme="majorHAnsi" w:cstheme="majorBidi"/>
      <w:sz w:val="18"/>
      <w:szCs w:val="18"/>
    </w:rPr>
  </w:style>
  <w:style w:type="character" w:customStyle="1" w:styleId="Char5">
    <w:name w:val="批注框文本 Char"/>
    <w:basedOn w:val="a0"/>
    <w:link w:val="af6"/>
    <w:uiPriority w:val="99"/>
    <w:semiHidden/>
    <w:rsid w:val="0072395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mhdsn/" TargetMode="External"/><Relationship Id="rId18" Type="http://schemas.openxmlformats.org/officeDocument/2006/relationships/hyperlink" Target="https://doi.org/10.1121/1.1907229" TargetMode="External"/><Relationship Id="rId26" Type="http://schemas.openxmlformats.org/officeDocument/2006/relationships/hyperlink" Target="https://doi.org/10.1111/bjdp.12219" TargetMode="External"/><Relationship Id="rId39" Type="http://schemas.openxmlformats.org/officeDocument/2006/relationships/hyperlink" Target="https://doi.org/10.1016/j.jad.2022.04.122" TargetMode="External"/><Relationship Id="rId21" Type="http://schemas.openxmlformats.org/officeDocument/2006/relationships/hyperlink" Target="https://doi.org/10.1002/acp.2350090102" TargetMode="External"/><Relationship Id="rId34" Type="http://schemas.openxmlformats.org/officeDocument/2006/relationships/hyperlink" Target="https://doi.org/10.31234/osf.io/ta59r" TargetMode="External"/><Relationship Id="rId42" Type="http://schemas.openxmlformats.org/officeDocument/2006/relationships/hyperlink" Target="https://doi.org/10.1080/17470215908416289" TargetMode="External"/><Relationship Id="rId47" Type="http://schemas.openxmlformats.org/officeDocument/2006/relationships/hyperlink" Target="https://doi.org/10.1037//0022-3514.35.9.677" TargetMode="External"/><Relationship Id="rId50" Type="http://schemas.openxmlformats.org/officeDocument/2006/relationships/hyperlink" Target="https://doi.org/10.1037/a0029792" TargetMode="External"/><Relationship Id="rId55" Type="http://schemas.openxmlformats.org/officeDocument/2006/relationships/hyperlink" Target="https://doi.org/10.1038/nn90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i.org/10.1016/j.actpsy.2020.103167" TargetMode="External"/><Relationship Id="rId29" Type="http://schemas.openxmlformats.org/officeDocument/2006/relationships/hyperlink" Target="https://doi.org/10.1525/collabra.301" TargetMode="External"/><Relationship Id="rId41" Type="http://schemas.openxmlformats.org/officeDocument/2006/relationships/hyperlink" Target="https://doi.org/10.1111/cdev.13352" TargetMode="External"/><Relationship Id="rId54" Type="http://schemas.openxmlformats.org/officeDocument/2006/relationships/hyperlink" Target="https://doi.org/10.1037/0033-2909.121.3.3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chuan-peng@nnu.edu.cn" TargetMode="External"/><Relationship Id="rId24" Type="http://schemas.openxmlformats.org/officeDocument/2006/relationships/hyperlink" Target="https://doi.org/10.1016/j.actpsy.2017.11.011" TargetMode="External"/><Relationship Id="rId32" Type="http://schemas.openxmlformats.org/officeDocument/2006/relationships/hyperlink" Target="https://doi.org/10.1037/xlm0000179" TargetMode="External"/><Relationship Id="rId37" Type="http://schemas.openxmlformats.org/officeDocument/2006/relationships/hyperlink" Target="https://doi.org/10.1016/j.jcm.2016.02.012" TargetMode="External"/><Relationship Id="rId40" Type="http://schemas.openxmlformats.org/officeDocument/2006/relationships/hyperlink" Target="https://doi.org/10.1037/xhp0000361" TargetMode="External"/><Relationship Id="rId45" Type="http://schemas.openxmlformats.org/officeDocument/2006/relationships/hyperlink" Target="https://doi.org/10.1111/bjop.12479" TargetMode="External"/><Relationship Id="rId53" Type="http://schemas.openxmlformats.org/officeDocument/2006/relationships/hyperlink" Target="https://doi.org/10.1080/17470218.2015.1122069" TargetMode="External"/><Relationship Id="rId58" Type="http://schemas.openxmlformats.org/officeDocument/2006/relationships/hyperlink" Target="https://doi.org/10.3389/fpsyg.2019.02270"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1080/17470218.2016.1276609" TargetMode="External"/><Relationship Id="rId28" Type="http://schemas.openxmlformats.org/officeDocument/2006/relationships/hyperlink" Target="https://doi.org/10.3758/s13421-017-0722-3" TargetMode="External"/><Relationship Id="rId36" Type="http://schemas.openxmlformats.org/officeDocument/2006/relationships/hyperlink" Target="https://doi.org/10.1016/S0926-6410(00)00036-7" TargetMode="External"/><Relationship Id="rId49" Type="http://schemas.openxmlformats.org/officeDocument/2006/relationships/hyperlink" Target="https://doi.org/10.1016/j.jrp.2008.08.001" TargetMode="External"/><Relationship Id="rId57" Type="http://schemas.openxmlformats.org/officeDocument/2006/relationships/hyperlink" Target="https://doi.org/10.1007/s00426-018-0979-6" TargetMode="External"/><Relationship Id="rId61"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doi.org/10.1037/xhp0000691" TargetMode="External"/><Relationship Id="rId31" Type="http://schemas.openxmlformats.org/officeDocument/2006/relationships/hyperlink" Target="https://doi.org/10.1080/20445911.2014.996156" TargetMode="External"/><Relationship Id="rId44" Type="http://schemas.openxmlformats.org/officeDocument/2006/relationships/hyperlink" Target="https://doi.org/10.1177/2515245919879695" TargetMode="External"/><Relationship Id="rId52" Type="http://schemas.openxmlformats.org/officeDocument/2006/relationships/hyperlink" Target="https://doi.org/10.1016/j.cortex.2017.08.006" TargetMode="Externa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doi.org/10.1037/0096-3445.104.3.268" TargetMode="External"/><Relationship Id="rId27" Type="http://schemas.openxmlformats.org/officeDocument/2006/relationships/hyperlink" Target="https://doi.org/10.1016/j.concog.2019.102848" TargetMode="External"/><Relationship Id="rId30" Type="http://schemas.openxmlformats.org/officeDocument/2006/relationships/hyperlink" Target="https://doi.org/10.1068/p7526" TargetMode="External"/><Relationship Id="rId35" Type="http://schemas.openxmlformats.org/officeDocument/2006/relationships/hyperlink" Target="https://doi.org/10.1016/S1364-6613" TargetMode="External"/><Relationship Id="rId43" Type="http://schemas.openxmlformats.org/officeDocument/2006/relationships/hyperlink" Target="https://doi.org/10.1002/aur.2200" TargetMode="External"/><Relationship Id="rId48" Type="http://schemas.openxmlformats.org/officeDocument/2006/relationships/hyperlink" Target="https://doi.org/10.1007/s13164-018-0430-3" TargetMode="External"/><Relationship Id="rId56" Type="http://schemas.openxmlformats.org/officeDocument/2006/relationships/hyperlink" Target="https://doi.org/CRAN.R-project.org/package=psych" TargetMode="External"/><Relationship Id="rId8" Type="http://schemas.openxmlformats.org/officeDocument/2006/relationships/image" Target="media/image1.jpg"/><Relationship Id="rId51" Type="http://schemas.openxmlformats.org/officeDocument/2006/relationships/hyperlink" Target="https://doi.org/10.1016/j.neuropsychologia.2013.07.025"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doi.org/10.1016/j.neuroimage.2018.08.018" TargetMode="External"/><Relationship Id="rId33" Type="http://schemas.openxmlformats.org/officeDocument/2006/relationships/hyperlink" Target="https://doi.org/10.3389/fpsyg.2019.01469" TargetMode="External"/><Relationship Id="rId38" Type="http://schemas.openxmlformats.org/officeDocument/2006/relationships/hyperlink" Target="https://doi.org/10.2307/2531695" TargetMode="External"/><Relationship Id="rId46" Type="http://schemas.openxmlformats.org/officeDocument/2006/relationships/hyperlink" Target="https://www.R-project.org/" TargetMode="External"/><Relationship Id="rId5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D79C2-3F5D-4E91-B00A-2D1DF0B85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20</Pages>
  <Words>12143</Words>
  <Characters>69217</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Microsoft 帐户</cp:lastModifiedBy>
  <cp:revision>10</cp:revision>
  <dcterms:created xsi:type="dcterms:W3CDTF">2023-02-27T03:57:00Z</dcterms:created>
  <dcterms:modified xsi:type="dcterms:W3CDTF">2023-03-01T02:59:00Z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