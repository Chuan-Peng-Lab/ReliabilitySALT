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31EB5F2B" w14:textId="77777777" w:rsidR="0094377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6850340" w:history="1">
            <w:r w:rsidRPr="008958E7">
              <w:rPr>
                <w:rStyle w:val="aa"/>
                <w:rFonts w:ascii="Calibri" w:eastAsia="Calibri" w:hAnsi="Calibri" w:cs="Calibri"/>
                <w:noProof/>
              </w:rPr>
              <w:t>Abstract</w:t>
            </w:r>
            <w:r>
              <w:rPr>
                <w:noProof/>
                <w:webHidden/>
              </w:rPr>
              <w:tab/>
            </w:r>
            <w:r>
              <w:rPr>
                <w:noProof/>
                <w:webHidden/>
              </w:rPr>
              <w:fldChar w:fldCharType="begin"/>
            </w:r>
            <w:r>
              <w:rPr>
                <w:noProof/>
                <w:webHidden/>
              </w:rPr>
              <w:instrText xml:space="preserve"> PAGEREF _Toc126850340 \h </w:instrText>
            </w:r>
            <w:r>
              <w:rPr>
                <w:noProof/>
                <w:webHidden/>
              </w:rPr>
            </w:r>
            <w:r>
              <w:rPr>
                <w:noProof/>
                <w:webHidden/>
              </w:rPr>
              <w:fldChar w:fldCharType="separate"/>
            </w:r>
            <w:r>
              <w:rPr>
                <w:noProof/>
                <w:webHidden/>
              </w:rPr>
              <w:t>1</w:t>
            </w:r>
            <w:r>
              <w:rPr>
                <w:noProof/>
                <w:webHidden/>
              </w:rPr>
              <w:fldChar w:fldCharType="end"/>
            </w:r>
          </w:hyperlink>
        </w:p>
        <w:p w14:paraId="2DAEBF8D"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41" w:history="1">
            <w:r w:rsidR="00943774" w:rsidRPr="008958E7">
              <w:rPr>
                <w:rStyle w:val="aa"/>
                <w:rFonts w:ascii="Calibri" w:eastAsia="Calibri" w:hAnsi="Calibri" w:cs="Calibri"/>
                <w:noProof/>
              </w:rPr>
              <w:t>Introduction</w:t>
            </w:r>
            <w:r w:rsidR="00943774">
              <w:rPr>
                <w:noProof/>
                <w:webHidden/>
              </w:rPr>
              <w:tab/>
            </w:r>
            <w:r w:rsidR="00943774">
              <w:rPr>
                <w:noProof/>
                <w:webHidden/>
              </w:rPr>
              <w:fldChar w:fldCharType="begin"/>
            </w:r>
            <w:r w:rsidR="00943774">
              <w:rPr>
                <w:noProof/>
                <w:webHidden/>
              </w:rPr>
              <w:instrText xml:space="preserve"> PAGEREF _Toc126850341 \h </w:instrText>
            </w:r>
            <w:r w:rsidR="00943774">
              <w:rPr>
                <w:noProof/>
                <w:webHidden/>
              </w:rPr>
            </w:r>
            <w:r w:rsidR="00943774">
              <w:rPr>
                <w:noProof/>
                <w:webHidden/>
              </w:rPr>
              <w:fldChar w:fldCharType="separate"/>
            </w:r>
            <w:r w:rsidR="00943774">
              <w:rPr>
                <w:noProof/>
                <w:webHidden/>
              </w:rPr>
              <w:t>2</w:t>
            </w:r>
            <w:r w:rsidR="00943774">
              <w:rPr>
                <w:noProof/>
                <w:webHidden/>
              </w:rPr>
              <w:fldChar w:fldCharType="end"/>
            </w:r>
          </w:hyperlink>
        </w:p>
        <w:p w14:paraId="23F75047"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42" w:history="1">
            <w:r w:rsidR="00943774" w:rsidRPr="008958E7">
              <w:rPr>
                <w:rStyle w:val="aa"/>
                <w:rFonts w:ascii="Calibri" w:eastAsia="Calibri" w:hAnsi="Calibri" w:cs="Calibri"/>
                <w:noProof/>
              </w:rPr>
              <w:t>Methods</w:t>
            </w:r>
            <w:r w:rsidR="00943774">
              <w:rPr>
                <w:noProof/>
                <w:webHidden/>
              </w:rPr>
              <w:tab/>
            </w:r>
            <w:r w:rsidR="00943774">
              <w:rPr>
                <w:noProof/>
                <w:webHidden/>
              </w:rPr>
              <w:fldChar w:fldCharType="begin"/>
            </w:r>
            <w:r w:rsidR="00943774">
              <w:rPr>
                <w:noProof/>
                <w:webHidden/>
              </w:rPr>
              <w:instrText xml:space="preserve"> PAGEREF _Toc126850342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1CF7547"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3" w:history="1">
            <w:r w:rsidR="00943774" w:rsidRPr="008958E7">
              <w:rPr>
                <w:rStyle w:val="aa"/>
                <w:noProof/>
              </w:rPr>
              <w:t>Ethics information</w:t>
            </w:r>
            <w:r w:rsidR="00943774">
              <w:rPr>
                <w:noProof/>
                <w:webHidden/>
              </w:rPr>
              <w:tab/>
            </w:r>
            <w:r w:rsidR="00943774">
              <w:rPr>
                <w:noProof/>
                <w:webHidden/>
              </w:rPr>
              <w:fldChar w:fldCharType="begin"/>
            </w:r>
            <w:r w:rsidR="00943774">
              <w:rPr>
                <w:noProof/>
                <w:webHidden/>
              </w:rPr>
              <w:instrText xml:space="preserve"> PAGEREF _Toc126850343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6ED31B8D"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4" w:history="1">
            <w:r w:rsidR="00943774" w:rsidRPr="008958E7">
              <w:rPr>
                <w:rStyle w:val="aa"/>
                <w:noProof/>
              </w:rPr>
              <w:t>Secondary Data Description</w:t>
            </w:r>
            <w:r w:rsidR="00943774">
              <w:rPr>
                <w:noProof/>
                <w:webHidden/>
              </w:rPr>
              <w:tab/>
            </w:r>
            <w:r w:rsidR="00943774">
              <w:rPr>
                <w:noProof/>
                <w:webHidden/>
              </w:rPr>
              <w:fldChar w:fldCharType="begin"/>
            </w:r>
            <w:r w:rsidR="00943774">
              <w:rPr>
                <w:noProof/>
                <w:webHidden/>
              </w:rPr>
              <w:instrText xml:space="preserve"> PAGEREF _Toc126850344 \h </w:instrText>
            </w:r>
            <w:r w:rsidR="00943774">
              <w:rPr>
                <w:noProof/>
                <w:webHidden/>
              </w:rPr>
            </w:r>
            <w:r w:rsidR="00943774">
              <w:rPr>
                <w:noProof/>
                <w:webHidden/>
              </w:rPr>
              <w:fldChar w:fldCharType="separate"/>
            </w:r>
            <w:r w:rsidR="00943774">
              <w:rPr>
                <w:noProof/>
                <w:webHidden/>
              </w:rPr>
              <w:t>3</w:t>
            </w:r>
            <w:r w:rsidR="00943774">
              <w:rPr>
                <w:noProof/>
                <w:webHidden/>
              </w:rPr>
              <w:fldChar w:fldCharType="end"/>
            </w:r>
          </w:hyperlink>
        </w:p>
        <w:p w14:paraId="33D4EC9B"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5" w:history="1">
            <w:r w:rsidR="00943774" w:rsidRPr="008958E7">
              <w:rPr>
                <w:rStyle w:val="aa"/>
                <w:noProof/>
              </w:rPr>
              <w:t>Data Collection Procedures</w:t>
            </w:r>
            <w:r w:rsidR="00943774">
              <w:rPr>
                <w:noProof/>
                <w:webHidden/>
              </w:rPr>
              <w:tab/>
            </w:r>
            <w:r w:rsidR="00943774">
              <w:rPr>
                <w:noProof/>
                <w:webHidden/>
              </w:rPr>
              <w:fldChar w:fldCharType="begin"/>
            </w:r>
            <w:r w:rsidR="00943774">
              <w:rPr>
                <w:noProof/>
                <w:webHidden/>
              </w:rPr>
              <w:instrText xml:space="preserve"> PAGEREF _Toc126850345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0A85BDDE"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6" w:history="1">
            <w:r w:rsidR="00943774" w:rsidRPr="008958E7">
              <w:rPr>
                <w:rStyle w:val="aa"/>
                <w:noProof/>
              </w:rPr>
              <w:t>Experimental design</w:t>
            </w:r>
            <w:r w:rsidR="00943774">
              <w:rPr>
                <w:noProof/>
                <w:webHidden/>
              </w:rPr>
              <w:tab/>
            </w:r>
            <w:r w:rsidR="00943774">
              <w:rPr>
                <w:noProof/>
                <w:webHidden/>
              </w:rPr>
              <w:fldChar w:fldCharType="begin"/>
            </w:r>
            <w:r w:rsidR="00943774">
              <w:rPr>
                <w:noProof/>
                <w:webHidden/>
              </w:rPr>
              <w:instrText xml:space="preserve"> PAGEREF _Toc126850346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D1B308"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7" w:history="1">
            <w:r w:rsidR="00943774" w:rsidRPr="008958E7">
              <w:rPr>
                <w:rStyle w:val="aa"/>
                <w:noProof/>
              </w:rPr>
              <w:t>Measured Variables</w:t>
            </w:r>
            <w:r w:rsidR="00943774">
              <w:rPr>
                <w:noProof/>
                <w:webHidden/>
              </w:rPr>
              <w:tab/>
            </w:r>
            <w:r w:rsidR="00943774">
              <w:rPr>
                <w:noProof/>
                <w:webHidden/>
              </w:rPr>
              <w:fldChar w:fldCharType="begin"/>
            </w:r>
            <w:r w:rsidR="00943774">
              <w:rPr>
                <w:noProof/>
                <w:webHidden/>
              </w:rPr>
              <w:instrText xml:space="preserve"> PAGEREF _Toc126850347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52CE1B63"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8" w:history="1">
            <w:r w:rsidR="00943774" w:rsidRPr="008958E7">
              <w:rPr>
                <w:rStyle w:val="aa"/>
                <w:noProof/>
              </w:rPr>
              <w:t>Stimuli and materials</w:t>
            </w:r>
            <w:r w:rsidR="00943774">
              <w:rPr>
                <w:noProof/>
                <w:webHidden/>
              </w:rPr>
              <w:tab/>
            </w:r>
            <w:r w:rsidR="00943774">
              <w:rPr>
                <w:noProof/>
                <w:webHidden/>
              </w:rPr>
              <w:fldChar w:fldCharType="begin"/>
            </w:r>
            <w:r w:rsidR="00943774">
              <w:rPr>
                <w:noProof/>
                <w:webHidden/>
              </w:rPr>
              <w:instrText xml:space="preserve"> PAGEREF _Toc126850348 \h </w:instrText>
            </w:r>
            <w:r w:rsidR="00943774">
              <w:rPr>
                <w:noProof/>
                <w:webHidden/>
              </w:rPr>
            </w:r>
            <w:r w:rsidR="00943774">
              <w:rPr>
                <w:noProof/>
                <w:webHidden/>
              </w:rPr>
              <w:fldChar w:fldCharType="separate"/>
            </w:r>
            <w:r w:rsidR="00943774">
              <w:rPr>
                <w:noProof/>
                <w:webHidden/>
              </w:rPr>
              <w:t>4</w:t>
            </w:r>
            <w:r w:rsidR="00943774">
              <w:rPr>
                <w:noProof/>
                <w:webHidden/>
              </w:rPr>
              <w:fldChar w:fldCharType="end"/>
            </w:r>
          </w:hyperlink>
        </w:p>
        <w:p w14:paraId="47FD8ADE"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49" w:history="1">
            <w:r w:rsidR="00943774" w:rsidRPr="008958E7">
              <w:rPr>
                <w:rStyle w:val="aa"/>
                <w:noProof/>
              </w:rPr>
              <w:t>Procedure</w:t>
            </w:r>
            <w:r w:rsidR="00943774">
              <w:rPr>
                <w:noProof/>
                <w:webHidden/>
              </w:rPr>
              <w:tab/>
            </w:r>
            <w:r w:rsidR="00943774">
              <w:rPr>
                <w:noProof/>
                <w:webHidden/>
              </w:rPr>
              <w:fldChar w:fldCharType="begin"/>
            </w:r>
            <w:r w:rsidR="00943774">
              <w:rPr>
                <w:noProof/>
                <w:webHidden/>
              </w:rPr>
              <w:instrText xml:space="preserve"> PAGEREF _Toc126850349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64C541AF"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50" w:history="1">
            <w:r w:rsidR="00943774" w:rsidRPr="008958E7">
              <w:rPr>
                <w:rStyle w:val="aa"/>
                <w:noProof/>
              </w:rPr>
              <w:t>Pilot data simulated data</w:t>
            </w:r>
            <w:r w:rsidR="00943774">
              <w:rPr>
                <w:noProof/>
                <w:webHidden/>
              </w:rPr>
              <w:tab/>
            </w:r>
            <w:r w:rsidR="00943774">
              <w:rPr>
                <w:noProof/>
                <w:webHidden/>
              </w:rPr>
              <w:fldChar w:fldCharType="begin"/>
            </w:r>
            <w:r w:rsidR="00943774">
              <w:rPr>
                <w:noProof/>
                <w:webHidden/>
              </w:rPr>
              <w:instrText xml:space="preserve"> PAGEREF _Toc126850350 \h </w:instrText>
            </w:r>
            <w:r w:rsidR="00943774">
              <w:rPr>
                <w:noProof/>
                <w:webHidden/>
              </w:rPr>
            </w:r>
            <w:r w:rsidR="00943774">
              <w:rPr>
                <w:noProof/>
                <w:webHidden/>
              </w:rPr>
              <w:fldChar w:fldCharType="separate"/>
            </w:r>
            <w:r w:rsidR="00943774">
              <w:rPr>
                <w:noProof/>
                <w:webHidden/>
              </w:rPr>
              <w:t>5</w:t>
            </w:r>
            <w:r w:rsidR="00943774">
              <w:rPr>
                <w:noProof/>
                <w:webHidden/>
              </w:rPr>
              <w:fldChar w:fldCharType="end"/>
            </w:r>
          </w:hyperlink>
        </w:p>
        <w:p w14:paraId="7E75CB02"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51" w:history="1">
            <w:r w:rsidR="00943774" w:rsidRPr="008958E7">
              <w:rPr>
                <w:rStyle w:val="aa"/>
                <w:noProof/>
              </w:rPr>
              <w:t>Analysis Plan</w:t>
            </w:r>
            <w:r w:rsidR="00943774">
              <w:rPr>
                <w:noProof/>
                <w:webHidden/>
              </w:rPr>
              <w:tab/>
            </w:r>
            <w:r w:rsidR="00943774">
              <w:rPr>
                <w:noProof/>
                <w:webHidden/>
              </w:rPr>
              <w:fldChar w:fldCharType="begin"/>
            </w:r>
            <w:r w:rsidR="00943774">
              <w:rPr>
                <w:noProof/>
                <w:webHidden/>
              </w:rPr>
              <w:instrText xml:space="preserve"> PAGEREF _Toc126850351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07FA1646" w14:textId="77777777" w:rsidR="00943774" w:rsidRDefault="00221B60">
          <w:pPr>
            <w:pStyle w:val="30"/>
            <w:tabs>
              <w:tab w:val="right" w:leader="dot" w:pos="9350"/>
            </w:tabs>
            <w:rPr>
              <w:rFonts w:eastAsiaTheme="minorEastAsia" w:cstheme="minorBidi"/>
              <w:noProof/>
              <w:kern w:val="2"/>
              <w:sz w:val="24"/>
              <w:szCs w:val="22"/>
              <w:lang w:val="en-US" w:eastAsia="zh-TW"/>
            </w:rPr>
          </w:pPr>
          <w:hyperlink w:anchor="_Toc126850352" w:history="1">
            <w:r w:rsidR="00943774" w:rsidRPr="008958E7">
              <w:rPr>
                <w:rStyle w:val="aa"/>
                <w:rFonts w:eastAsia="Calibri"/>
                <w:noProof/>
                <w:lang w:val="en-US"/>
              </w:rPr>
              <w:t>Data pre-processing</w:t>
            </w:r>
            <w:r w:rsidR="00943774">
              <w:rPr>
                <w:noProof/>
                <w:webHidden/>
              </w:rPr>
              <w:tab/>
            </w:r>
            <w:r w:rsidR="00943774">
              <w:rPr>
                <w:noProof/>
                <w:webHidden/>
              </w:rPr>
              <w:fldChar w:fldCharType="begin"/>
            </w:r>
            <w:r w:rsidR="00943774">
              <w:rPr>
                <w:noProof/>
                <w:webHidden/>
              </w:rPr>
              <w:instrText xml:space="preserve"> PAGEREF _Toc126850352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2035295D" w14:textId="77777777" w:rsidR="00943774" w:rsidRDefault="00221B60">
          <w:pPr>
            <w:pStyle w:val="30"/>
            <w:tabs>
              <w:tab w:val="right" w:leader="dot" w:pos="9350"/>
            </w:tabs>
            <w:rPr>
              <w:rFonts w:eastAsiaTheme="minorEastAsia" w:cstheme="minorBidi"/>
              <w:noProof/>
              <w:kern w:val="2"/>
              <w:sz w:val="24"/>
              <w:szCs w:val="22"/>
              <w:lang w:val="en-US" w:eastAsia="zh-TW"/>
            </w:rPr>
          </w:pPr>
          <w:hyperlink w:anchor="_Toc126850353" w:history="1">
            <w:r w:rsidR="00943774" w:rsidRPr="008958E7">
              <w:rPr>
                <w:rStyle w:val="aa"/>
                <w:rFonts w:eastAsia="Calibri"/>
                <w:noProof/>
                <w:lang w:val="en-US"/>
              </w:rPr>
              <w:t>Calculation of indices &amp; quantifying SPE in the SALT</w:t>
            </w:r>
            <w:r w:rsidR="00943774">
              <w:rPr>
                <w:noProof/>
                <w:webHidden/>
              </w:rPr>
              <w:tab/>
            </w:r>
            <w:r w:rsidR="00943774">
              <w:rPr>
                <w:noProof/>
                <w:webHidden/>
              </w:rPr>
              <w:fldChar w:fldCharType="begin"/>
            </w:r>
            <w:r w:rsidR="00943774">
              <w:rPr>
                <w:noProof/>
                <w:webHidden/>
              </w:rPr>
              <w:instrText xml:space="preserve"> PAGEREF _Toc126850353 \h </w:instrText>
            </w:r>
            <w:r w:rsidR="00943774">
              <w:rPr>
                <w:noProof/>
                <w:webHidden/>
              </w:rPr>
            </w:r>
            <w:r w:rsidR="00943774">
              <w:rPr>
                <w:noProof/>
                <w:webHidden/>
              </w:rPr>
              <w:fldChar w:fldCharType="separate"/>
            </w:r>
            <w:r w:rsidR="00943774">
              <w:rPr>
                <w:noProof/>
                <w:webHidden/>
              </w:rPr>
              <w:t>6</w:t>
            </w:r>
            <w:r w:rsidR="00943774">
              <w:rPr>
                <w:noProof/>
                <w:webHidden/>
              </w:rPr>
              <w:fldChar w:fldCharType="end"/>
            </w:r>
          </w:hyperlink>
        </w:p>
        <w:p w14:paraId="32809586" w14:textId="77777777" w:rsidR="00943774" w:rsidRDefault="00221B60">
          <w:pPr>
            <w:pStyle w:val="30"/>
            <w:tabs>
              <w:tab w:val="right" w:leader="dot" w:pos="9350"/>
            </w:tabs>
            <w:rPr>
              <w:rFonts w:eastAsiaTheme="minorEastAsia" w:cstheme="minorBidi"/>
              <w:noProof/>
              <w:kern w:val="2"/>
              <w:sz w:val="24"/>
              <w:szCs w:val="22"/>
              <w:lang w:val="en-US" w:eastAsia="zh-TW"/>
            </w:rPr>
          </w:pPr>
          <w:hyperlink w:anchor="_Toc126850354" w:history="1">
            <w:r w:rsidR="00943774" w:rsidRPr="008958E7">
              <w:rPr>
                <w:rStyle w:val="aa"/>
                <w:rFonts w:eastAsia="Calibri"/>
                <w:noProof/>
                <w:lang w:val="en-US"/>
              </w:rPr>
              <w:t>Reliability of indices in SALT as individual-level/group-level</w:t>
            </w:r>
            <w:r w:rsidR="00943774">
              <w:rPr>
                <w:noProof/>
                <w:webHidden/>
              </w:rPr>
              <w:tab/>
            </w:r>
            <w:r w:rsidR="00943774">
              <w:rPr>
                <w:noProof/>
                <w:webHidden/>
              </w:rPr>
              <w:fldChar w:fldCharType="begin"/>
            </w:r>
            <w:r w:rsidR="00943774">
              <w:rPr>
                <w:noProof/>
                <w:webHidden/>
              </w:rPr>
              <w:instrText xml:space="preserve"> PAGEREF _Toc126850354 \h </w:instrText>
            </w:r>
            <w:r w:rsidR="00943774">
              <w:rPr>
                <w:noProof/>
                <w:webHidden/>
              </w:rPr>
            </w:r>
            <w:r w:rsidR="00943774">
              <w:rPr>
                <w:noProof/>
                <w:webHidden/>
              </w:rPr>
              <w:fldChar w:fldCharType="separate"/>
            </w:r>
            <w:r w:rsidR="00943774">
              <w:rPr>
                <w:noProof/>
                <w:webHidden/>
              </w:rPr>
              <w:t>7</w:t>
            </w:r>
            <w:r w:rsidR="00943774">
              <w:rPr>
                <w:noProof/>
                <w:webHidden/>
              </w:rPr>
              <w:fldChar w:fldCharType="end"/>
            </w:r>
          </w:hyperlink>
        </w:p>
        <w:p w14:paraId="09F50D20" w14:textId="77777777" w:rsidR="00943774" w:rsidRDefault="00221B60">
          <w:pPr>
            <w:pStyle w:val="30"/>
            <w:tabs>
              <w:tab w:val="right" w:leader="dot" w:pos="9350"/>
            </w:tabs>
            <w:rPr>
              <w:rFonts w:eastAsiaTheme="minorEastAsia" w:cstheme="minorBidi"/>
              <w:noProof/>
              <w:kern w:val="2"/>
              <w:sz w:val="24"/>
              <w:szCs w:val="22"/>
              <w:lang w:val="en-US" w:eastAsia="zh-TW"/>
            </w:rPr>
          </w:pPr>
          <w:hyperlink w:anchor="_Toc126850355" w:history="1">
            <w:r w:rsidR="00943774" w:rsidRPr="008958E7">
              <w:rPr>
                <w:rStyle w:val="aa"/>
                <w:noProof/>
                <w:lang w:val="en-US"/>
              </w:rPr>
              <w:t>Effect related to practice in SALT</w:t>
            </w:r>
            <w:r w:rsidR="00943774">
              <w:rPr>
                <w:noProof/>
                <w:webHidden/>
              </w:rPr>
              <w:tab/>
            </w:r>
            <w:r w:rsidR="00943774">
              <w:rPr>
                <w:noProof/>
                <w:webHidden/>
              </w:rPr>
              <w:fldChar w:fldCharType="begin"/>
            </w:r>
            <w:r w:rsidR="00943774">
              <w:rPr>
                <w:noProof/>
                <w:webHidden/>
              </w:rPr>
              <w:instrText xml:space="preserve"> PAGEREF _Toc126850355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19053721" w14:textId="77777777" w:rsidR="00943774" w:rsidRDefault="00221B60">
          <w:pPr>
            <w:pStyle w:val="30"/>
            <w:tabs>
              <w:tab w:val="right" w:leader="dot" w:pos="9350"/>
            </w:tabs>
            <w:rPr>
              <w:rFonts w:eastAsiaTheme="minorEastAsia" w:cstheme="minorBidi"/>
              <w:noProof/>
              <w:kern w:val="2"/>
              <w:sz w:val="24"/>
              <w:szCs w:val="22"/>
              <w:lang w:val="en-US" w:eastAsia="zh-TW"/>
            </w:rPr>
          </w:pPr>
          <w:hyperlink w:anchor="_Toc126850356" w:history="1">
            <w:r w:rsidR="00943774" w:rsidRPr="008958E7">
              <w:rPr>
                <w:rStyle w:val="aa"/>
                <w:noProof/>
                <w:highlight w:val="yellow"/>
                <w:lang w:val="en-US"/>
              </w:rPr>
              <w:t>Split-half reliability of SPE in SALT</w:t>
            </w:r>
            <w:r w:rsidR="00943774">
              <w:rPr>
                <w:noProof/>
                <w:webHidden/>
              </w:rPr>
              <w:tab/>
            </w:r>
            <w:r w:rsidR="00943774">
              <w:rPr>
                <w:noProof/>
                <w:webHidden/>
              </w:rPr>
              <w:fldChar w:fldCharType="begin"/>
            </w:r>
            <w:r w:rsidR="00943774">
              <w:rPr>
                <w:noProof/>
                <w:webHidden/>
              </w:rPr>
              <w:instrText xml:space="preserve"> PAGEREF _Toc126850356 \h </w:instrText>
            </w:r>
            <w:r w:rsidR="00943774">
              <w:rPr>
                <w:noProof/>
                <w:webHidden/>
              </w:rPr>
            </w:r>
            <w:r w:rsidR="00943774">
              <w:rPr>
                <w:noProof/>
                <w:webHidden/>
              </w:rPr>
              <w:fldChar w:fldCharType="separate"/>
            </w:r>
            <w:r w:rsidR="00943774">
              <w:rPr>
                <w:noProof/>
                <w:webHidden/>
              </w:rPr>
              <w:t>8</w:t>
            </w:r>
            <w:r w:rsidR="00943774">
              <w:rPr>
                <w:noProof/>
                <w:webHidden/>
              </w:rPr>
              <w:fldChar w:fldCharType="end"/>
            </w:r>
          </w:hyperlink>
        </w:p>
        <w:p w14:paraId="7820B0CC"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57" w:history="1">
            <w:r w:rsidR="00943774" w:rsidRPr="008958E7">
              <w:rPr>
                <w:rStyle w:val="aa"/>
                <w:rFonts w:ascii="Calibri" w:eastAsia="Calibri" w:hAnsi="Calibri" w:cs="Calibri"/>
                <w:noProof/>
              </w:rPr>
              <w:t>Data availability</w:t>
            </w:r>
            <w:r w:rsidR="00943774">
              <w:rPr>
                <w:noProof/>
                <w:webHidden/>
              </w:rPr>
              <w:tab/>
            </w:r>
            <w:r w:rsidR="00943774">
              <w:rPr>
                <w:noProof/>
                <w:webHidden/>
              </w:rPr>
              <w:fldChar w:fldCharType="begin"/>
            </w:r>
            <w:r w:rsidR="00943774">
              <w:rPr>
                <w:noProof/>
                <w:webHidden/>
              </w:rPr>
              <w:instrText xml:space="preserve"> PAGEREF _Toc126850357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192B6AB6"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58" w:history="1">
            <w:r w:rsidR="00943774" w:rsidRPr="008958E7">
              <w:rPr>
                <w:rStyle w:val="aa"/>
                <w:rFonts w:ascii="Calibri" w:eastAsia="Calibri" w:hAnsi="Calibri" w:cs="Calibri"/>
                <w:noProof/>
              </w:rPr>
              <w:t>Code availability</w:t>
            </w:r>
            <w:r w:rsidR="00943774">
              <w:rPr>
                <w:noProof/>
                <w:webHidden/>
              </w:rPr>
              <w:tab/>
            </w:r>
            <w:r w:rsidR="00943774">
              <w:rPr>
                <w:noProof/>
                <w:webHidden/>
              </w:rPr>
              <w:fldChar w:fldCharType="begin"/>
            </w:r>
            <w:r w:rsidR="00943774">
              <w:rPr>
                <w:noProof/>
                <w:webHidden/>
              </w:rPr>
              <w:instrText xml:space="preserve"> PAGEREF _Toc126850358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31A99179"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59" w:history="1">
            <w:r w:rsidR="00943774" w:rsidRPr="008958E7">
              <w:rPr>
                <w:rStyle w:val="aa"/>
                <w:rFonts w:ascii="Calibri" w:eastAsia="Calibri" w:hAnsi="Calibri" w:cs="Calibri"/>
                <w:noProof/>
              </w:rPr>
              <w:t>Results</w:t>
            </w:r>
            <w:r w:rsidR="00943774">
              <w:rPr>
                <w:noProof/>
                <w:webHidden/>
              </w:rPr>
              <w:tab/>
            </w:r>
            <w:r w:rsidR="00943774">
              <w:rPr>
                <w:noProof/>
                <w:webHidden/>
              </w:rPr>
              <w:fldChar w:fldCharType="begin"/>
            </w:r>
            <w:r w:rsidR="00943774">
              <w:rPr>
                <w:noProof/>
                <w:webHidden/>
              </w:rPr>
              <w:instrText xml:space="preserve"> PAGEREF _Toc126850359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513EA220"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60" w:history="1">
            <w:r w:rsidR="00943774" w:rsidRPr="008958E7">
              <w:rPr>
                <w:rStyle w:val="aa"/>
                <w:noProof/>
                <w:highlight w:val="yellow"/>
                <w:lang w:val="en-US"/>
              </w:rPr>
              <w:t>Descriptive Statistics</w:t>
            </w:r>
            <w:r w:rsidR="00943774">
              <w:rPr>
                <w:noProof/>
                <w:webHidden/>
              </w:rPr>
              <w:tab/>
            </w:r>
            <w:r w:rsidR="00943774">
              <w:rPr>
                <w:noProof/>
                <w:webHidden/>
              </w:rPr>
              <w:fldChar w:fldCharType="begin"/>
            </w:r>
            <w:r w:rsidR="00943774">
              <w:rPr>
                <w:noProof/>
                <w:webHidden/>
              </w:rPr>
              <w:instrText xml:space="preserve"> PAGEREF _Toc126850360 \h </w:instrText>
            </w:r>
            <w:r w:rsidR="00943774">
              <w:rPr>
                <w:noProof/>
                <w:webHidden/>
              </w:rPr>
            </w:r>
            <w:r w:rsidR="00943774">
              <w:rPr>
                <w:noProof/>
                <w:webHidden/>
              </w:rPr>
              <w:fldChar w:fldCharType="separate"/>
            </w:r>
            <w:r w:rsidR="00943774">
              <w:rPr>
                <w:noProof/>
                <w:webHidden/>
              </w:rPr>
              <w:t>9</w:t>
            </w:r>
            <w:r w:rsidR="00943774">
              <w:rPr>
                <w:noProof/>
                <w:webHidden/>
              </w:rPr>
              <w:fldChar w:fldCharType="end"/>
            </w:r>
          </w:hyperlink>
        </w:p>
        <w:p w14:paraId="6ADE974A"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61" w:history="1">
            <w:r w:rsidR="00943774" w:rsidRPr="008958E7">
              <w:rPr>
                <w:rStyle w:val="aa"/>
                <w:noProof/>
                <w:highlight w:val="yellow"/>
                <w:lang w:val="en-US"/>
              </w:rPr>
              <w:t>ICC(Intraclass correlation coefficient)</w:t>
            </w:r>
            <w:r w:rsidR="00943774">
              <w:rPr>
                <w:noProof/>
                <w:webHidden/>
              </w:rPr>
              <w:tab/>
            </w:r>
            <w:r w:rsidR="00943774">
              <w:rPr>
                <w:noProof/>
                <w:webHidden/>
              </w:rPr>
              <w:fldChar w:fldCharType="begin"/>
            </w:r>
            <w:r w:rsidR="00943774">
              <w:rPr>
                <w:noProof/>
                <w:webHidden/>
              </w:rPr>
              <w:instrText xml:space="preserve"> PAGEREF _Toc126850361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785EE0C6"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62" w:history="1">
            <w:r w:rsidR="00943774" w:rsidRPr="008958E7">
              <w:rPr>
                <w:rStyle w:val="aa"/>
                <w:noProof/>
                <w:highlight w:val="yellow"/>
                <w:lang w:val="en-US"/>
              </w:rPr>
              <w:t>HLM(Hierarchical Linear Model)</w:t>
            </w:r>
            <w:r w:rsidR="00943774">
              <w:rPr>
                <w:noProof/>
                <w:webHidden/>
              </w:rPr>
              <w:tab/>
            </w:r>
            <w:r w:rsidR="00943774">
              <w:rPr>
                <w:noProof/>
                <w:webHidden/>
              </w:rPr>
              <w:fldChar w:fldCharType="begin"/>
            </w:r>
            <w:r w:rsidR="00943774">
              <w:rPr>
                <w:noProof/>
                <w:webHidden/>
              </w:rPr>
              <w:instrText xml:space="preserve"> PAGEREF _Toc126850362 \h </w:instrText>
            </w:r>
            <w:r w:rsidR="00943774">
              <w:rPr>
                <w:noProof/>
                <w:webHidden/>
              </w:rPr>
            </w:r>
            <w:r w:rsidR="00943774">
              <w:rPr>
                <w:noProof/>
                <w:webHidden/>
              </w:rPr>
              <w:fldChar w:fldCharType="separate"/>
            </w:r>
            <w:r w:rsidR="00943774">
              <w:rPr>
                <w:noProof/>
                <w:webHidden/>
              </w:rPr>
              <w:t>10</w:t>
            </w:r>
            <w:r w:rsidR="00943774">
              <w:rPr>
                <w:noProof/>
                <w:webHidden/>
              </w:rPr>
              <w:fldChar w:fldCharType="end"/>
            </w:r>
          </w:hyperlink>
        </w:p>
        <w:p w14:paraId="6AE20589" w14:textId="77777777" w:rsidR="00943774" w:rsidRDefault="00221B60">
          <w:pPr>
            <w:pStyle w:val="20"/>
            <w:tabs>
              <w:tab w:val="right" w:leader="dot" w:pos="9350"/>
            </w:tabs>
            <w:rPr>
              <w:rFonts w:eastAsiaTheme="minorEastAsia" w:cstheme="minorBidi"/>
              <w:b w:val="0"/>
              <w:bCs w:val="0"/>
              <w:noProof/>
              <w:kern w:val="2"/>
              <w:sz w:val="24"/>
              <w:lang w:val="en-US" w:eastAsia="zh-TW"/>
            </w:rPr>
          </w:pPr>
          <w:hyperlink w:anchor="_Toc126850363" w:history="1">
            <w:r w:rsidR="00943774" w:rsidRPr="008958E7">
              <w:rPr>
                <w:rStyle w:val="aa"/>
                <w:noProof/>
                <w:highlight w:val="yellow"/>
                <w:lang w:val="en-US"/>
              </w:rPr>
              <w:t>Split-Half Reliability</w:t>
            </w:r>
            <w:r w:rsidR="00943774">
              <w:rPr>
                <w:noProof/>
                <w:webHidden/>
              </w:rPr>
              <w:tab/>
            </w:r>
            <w:r w:rsidR="00943774">
              <w:rPr>
                <w:noProof/>
                <w:webHidden/>
              </w:rPr>
              <w:fldChar w:fldCharType="begin"/>
            </w:r>
            <w:r w:rsidR="00943774">
              <w:rPr>
                <w:noProof/>
                <w:webHidden/>
              </w:rPr>
              <w:instrText xml:space="preserve"> PAGEREF _Toc126850363 \h </w:instrText>
            </w:r>
            <w:r w:rsidR="00943774">
              <w:rPr>
                <w:noProof/>
                <w:webHidden/>
              </w:rPr>
            </w:r>
            <w:r w:rsidR="00943774">
              <w:rPr>
                <w:noProof/>
                <w:webHidden/>
              </w:rPr>
              <w:fldChar w:fldCharType="separate"/>
            </w:r>
            <w:r w:rsidR="00943774">
              <w:rPr>
                <w:noProof/>
                <w:webHidden/>
              </w:rPr>
              <w:t>11</w:t>
            </w:r>
            <w:r w:rsidR="00943774">
              <w:rPr>
                <w:noProof/>
                <w:webHidden/>
              </w:rPr>
              <w:fldChar w:fldCharType="end"/>
            </w:r>
          </w:hyperlink>
        </w:p>
        <w:p w14:paraId="7BFB517A"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4" w:history="1">
            <w:r w:rsidR="00943774" w:rsidRPr="008958E7">
              <w:rPr>
                <w:rStyle w:val="aa"/>
                <w:rFonts w:ascii="Calibri" w:eastAsia="Calibri" w:hAnsi="Calibri" w:cs="Calibri"/>
                <w:noProof/>
              </w:rPr>
              <w:t>Discussion</w:t>
            </w:r>
            <w:r w:rsidR="00943774">
              <w:rPr>
                <w:noProof/>
                <w:webHidden/>
              </w:rPr>
              <w:tab/>
            </w:r>
            <w:r w:rsidR="00943774">
              <w:rPr>
                <w:noProof/>
                <w:webHidden/>
              </w:rPr>
              <w:fldChar w:fldCharType="begin"/>
            </w:r>
            <w:r w:rsidR="00943774">
              <w:rPr>
                <w:noProof/>
                <w:webHidden/>
              </w:rPr>
              <w:instrText xml:space="preserve"> PAGEREF _Toc126850364 \h </w:instrText>
            </w:r>
            <w:r w:rsidR="00943774">
              <w:rPr>
                <w:noProof/>
                <w:webHidden/>
              </w:rPr>
            </w:r>
            <w:r w:rsidR="00943774">
              <w:rPr>
                <w:noProof/>
                <w:webHidden/>
              </w:rPr>
              <w:fldChar w:fldCharType="separate"/>
            </w:r>
            <w:r w:rsidR="00943774">
              <w:rPr>
                <w:noProof/>
                <w:webHidden/>
              </w:rPr>
              <w:t>12</w:t>
            </w:r>
            <w:r w:rsidR="00943774">
              <w:rPr>
                <w:noProof/>
                <w:webHidden/>
              </w:rPr>
              <w:fldChar w:fldCharType="end"/>
            </w:r>
          </w:hyperlink>
        </w:p>
        <w:p w14:paraId="7371A722"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5" w:history="1">
            <w:r w:rsidR="00943774" w:rsidRPr="008958E7">
              <w:rPr>
                <w:rStyle w:val="aa"/>
                <w:rFonts w:ascii="Calibri" w:eastAsia="Calibri" w:hAnsi="Calibri" w:cs="Calibri"/>
                <w:noProof/>
              </w:rPr>
              <w:t>Acknowledgements</w:t>
            </w:r>
            <w:r w:rsidR="00943774">
              <w:rPr>
                <w:noProof/>
                <w:webHidden/>
              </w:rPr>
              <w:tab/>
            </w:r>
            <w:r w:rsidR="00943774">
              <w:rPr>
                <w:noProof/>
                <w:webHidden/>
              </w:rPr>
              <w:fldChar w:fldCharType="begin"/>
            </w:r>
            <w:r w:rsidR="00943774">
              <w:rPr>
                <w:noProof/>
                <w:webHidden/>
              </w:rPr>
              <w:instrText xml:space="preserve"> PAGEREF _Toc126850365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A25C041"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6" w:history="1">
            <w:r w:rsidR="00943774" w:rsidRPr="008958E7">
              <w:rPr>
                <w:rStyle w:val="aa"/>
                <w:rFonts w:ascii="Calibri" w:eastAsia="Calibri" w:hAnsi="Calibri" w:cs="Calibri"/>
                <w:noProof/>
              </w:rPr>
              <w:t>Author contributions</w:t>
            </w:r>
            <w:r w:rsidR="00943774">
              <w:rPr>
                <w:noProof/>
                <w:webHidden/>
              </w:rPr>
              <w:tab/>
            </w:r>
            <w:r w:rsidR="00943774">
              <w:rPr>
                <w:noProof/>
                <w:webHidden/>
              </w:rPr>
              <w:fldChar w:fldCharType="begin"/>
            </w:r>
            <w:r w:rsidR="00943774">
              <w:rPr>
                <w:noProof/>
                <w:webHidden/>
              </w:rPr>
              <w:instrText xml:space="preserve"> PAGEREF _Toc126850366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54D7606"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7" w:history="1">
            <w:r w:rsidR="00943774" w:rsidRPr="008958E7">
              <w:rPr>
                <w:rStyle w:val="aa"/>
                <w:rFonts w:ascii="Calibri" w:eastAsia="Calibri" w:hAnsi="Calibri" w:cs="Calibri"/>
                <w:noProof/>
              </w:rPr>
              <w:t>Competing interests</w:t>
            </w:r>
            <w:r w:rsidR="00943774">
              <w:rPr>
                <w:noProof/>
                <w:webHidden/>
              </w:rPr>
              <w:tab/>
            </w:r>
            <w:r w:rsidR="00943774">
              <w:rPr>
                <w:noProof/>
                <w:webHidden/>
              </w:rPr>
              <w:fldChar w:fldCharType="begin"/>
            </w:r>
            <w:r w:rsidR="00943774">
              <w:rPr>
                <w:noProof/>
                <w:webHidden/>
              </w:rPr>
              <w:instrText xml:space="preserve"> PAGEREF _Toc126850367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47B59A0C"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8" w:history="1">
            <w:r w:rsidR="00943774" w:rsidRPr="008958E7">
              <w:rPr>
                <w:rStyle w:val="aa"/>
                <w:rFonts w:ascii="Calibri" w:eastAsia="Calibri" w:hAnsi="Calibri" w:cs="Calibri"/>
                <w:noProof/>
              </w:rPr>
              <w:t>Figures</w:t>
            </w:r>
            <w:r w:rsidR="00943774">
              <w:rPr>
                <w:noProof/>
                <w:webHidden/>
              </w:rPr>
              <w:tab/>
            </w:r>
            <w:r w:rsidR="00943774">
              <w:rPr>
                <w:noProof/>
                <w:webHidden/>
              </w:rPr>
              <w:fldChar w:fldCharType="begin"/>
            </w:r>
            <w:r w:rsidR="00943774">
              <w:rPr>
                <w:noProof/>
                <w:webHidden/>
              </w:rPr>
              <w:instrText xml:space="preserve"> PAGEREF _Toc126850368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1CE39E58"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69" w:history="1">
            <w:r w:rsidR="00943774" w:rsidRPr="008958E7">
              <w:rPr>
                <w:rStyle w:val="aa"/>
                <w:rFonts w:ascii="Calibri" w:eastAsia="Calibri" w:hAnsi="Calibri" w:cs="Calibri"/>
                <w:noProof/>
              </w:rPr>
              <w:t>Figure Legends</w:t>
            </w:r>
            <w:r w:rsidR="00943774">
              <w:rPr>
                <w:noProof/>
                <w:webHidden/>
              </w:rPr>
              <w:tab/>
            </w:r>
            <w:r w:rsidR="00943774">
              <w:rPr>
                <w:noProof/>
                <w:webHidden/>
              </w:rPr>
              <w:fldChar w:fldCharType="begin"/>
            </w:r>
            <w:r w:rsidR="00943774">
              <w:rPr>
                <w:noProof/>
                <w:webHidden/>
              </w:rPr>
              <w:instrText xml:space="preserve"> PAGEREF _Toc126850369 \h </w:instrText>
            </w:r>
            <w:r w:rsidR="00943774">
              <w:rPr>
                <w:noProof/>
                <w:webHidden/>
              </w:rPr>
            </w:r>
            <w:r w:rsidR="00943774">
              <w:rPr>
                <w:noProof/>
                <w:webHidden/>
              </w:rPr>
              <w:fldChar w:fldCharType="separate"/>
            </w:r>
            <w:r w:rsidR="00943774">
              <w:rPr>
                <w:noProof/>
                <w:webHidden/>
              </w:rPr>
              <w:t>13</w:t>
            </w:r>
            <w:r w:rsidR="00943774">
              <w:rPr>
                <w:noProof/>
                <w:webHidden/>
              </w:rPr>
              <w:fldChar w:fldCharType="end"/>
            </w:r>
          </w:hyperlink>
        </w:p>
        <w:p w14:paraId="633E6398"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70" w:history="1">
            <w:r w:rsidR="00943774" w:rsidRPr="008958E7">
              <w:rPr>
                <w:rStyle w:val="aa"/>
                <w:rFonts w:ascii="Calibri" w:eastAsia="Calibri" w:hAnsi="Calibri" w:cs="Calibri"/>
                <w:noProof/>
              </w:rPr>
              <w:t>Supplementary information</w:t>
            </w:r>
            <w:r w:rsidR="00943774">
              <w:rPr>
                <w:noProof/>
                <w:webHidden/>
              </w:rPr>
              <w:tab/>
            </w:r>
            <w:r w:rsidR="00943774">
              <w:rPr>
                <w:noProof/>
                <w:webHidden/>
              </w:rPr>
              <w:fldChar w:fldCharType="begin"/>
            </w:r>
            <w:r w:rsidR="00943774">
              <w:rPr>
                <w:noProof/>
                <w:webHidden/>
              </w:rPr>
              <w:instrText xml:space="preserve"> PAGEREF _Toc126850370 \h </w:instrText>
            </w:r>
            <w:r w:rsidR="00943774">
              <w:rPr>
                <w:noProof/>
                <w:webHidden/>
              </w:rPr>
            </w:r>
            <w:r w:rsidR="00943774">
              <w:rPr>
                <w:noProof/>
                <w:webHidden/>
              </w:rPr>
              <w:fldChar w:fldCharType="separate"/>
            </w:r>
            <w:r w:rsidR="00943774">
              <w:rPr>
                <w:noProof/>
                <w:webHidden/>
              </w:rPr>
              <w:t>14</w:t>
            </w:r>
            <w:r w:rsidR="00943774">
              <w:rPr>
                <w:noProof/>
                <w:webHidden/>
              </w:rPr>
              <w:fldChar w:fldCharType="end"/>
            </w:r>
          </w:hyperlink>
        </w:p>
        <w:p w14:paraId="6B7F9EF3" w14:textId="77777777" w:rsidR="00943774" w:rsidRDefault="00221B60">
          <w:pPr>
            <w:pStyle w:val="11"/>
            <w:tabs>
              <w:tab w:val="right" w:leader="dot" w:pos="9350"/>
            </w:tabs>
            <w:rPr>
              <w:rFonts w:eastAsiaTheme="minorEastAsia" w:cstheme="minorBidi"/>
              <w:b w:val="0"/>
              <w:bCs w:val="0"/>
              <w:i w:val="0"/>
              <w:iCs w:val="0"/>
              <w:noProof/>
              <w:kern w:val="2"/>
              <w:szCs w:val="22"/>
              <w:lang w:val="en-US" w:eastAsia="zh-TW"/>
            </w:rPr>
          </w:pPr>
          <w:hyperlink w:anchor="_Toc126850371" w:history="1">
            <w:r w:rsidR="00943774" w:rsidRPr="008958E7">
              <w:rPr>
                <w:rStyle w:val="aa"/>
                <w:rFonts w:ascii="Calibri" w:eastAsia="Calibri" w:hAnsi="Calibri" w:cs="Calibri"/>
                <w:noProof/>
              </w:rPr>
              <w:t>References</w:t>
            </w:r>
            <w:r w:rsidR="00943774">
              <w:rPr>
                <w:noProof/>
                <w:webHidden/>
              </w:rPr>
              <w:tab/>
            </w:r>
            <w:r w:rsidR="00943774">
              <w:rPr>
                <w:noProof/>
                <w:webHidden/>
              </w:rPr>
              <w:fldChar w:fldCharType="begin"/>
            </w:r>
            <w:r w:rsidR="00943774">
              <w:rPr>
                <w:noProof/>
                <w:webHidden/>
              </w:rPr>
              <w:instrText xml:space="preserve"> PAGEREF _Toc126850371 \h </w:instrText>
            </w:r>
            <w:r w:rsidR="00943774">
              <w:rPr>
                <w:noProof/>
                <w:webHidden/>
              </w:rPr>
            </w:r>
            <w:r w:rsidR="00943774">
              <w:rPr>
                <w:noProof/>
                <w:webHidden/>
              </w:rPr>
              <w:fldChar w:fldCharType="separate"/>
            </w:r>
            <w:r w:rsidR="00943774">
              <w:rPr>
                <w:noProof/>
                <w:webHidden/>
              </w:rPr>
              <w:t>17</w:t>
            </w:r>
            <w:r w:rsidR="0094377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77777777" w:rsidR="00274792" w:rsidRDefault="00D22DC1" w:rsidP="00274792">
      <w:pPr>
        <w:pStyle w:val="a9"/>
        <w:spacing w:before="0" w:beforeAutospacing="0"/>
        <w:rPr>
          <w:position w:val="8"/>
          <w:sz w:val="14"/>
          <w:szCs w:val="14"/>
        </w:rPr>
      </w:pPr>
      <w:proofErr w:type="spellStart"/>
      <w:r w:rsidRPr="00274792">
        <w:rPr>
          <w:color w:val="000000" w:themeColor="text1"/>
        </w:rPr>
        <w:t>Zheng</w:t>
      </w:r>
      <w:proofErr w:type="spellEnd"/>
      <w:r w:rsidRPr="00274792">
        <w:rPr>
          <w:color w:val="000000" w:themeColor="text1"/>
        </w:rPr>
        <w:t xml:space="preserve"> Liu</w:t>
      </w:r>
      <w:r w:rsidRPr="00274792">
        <w:rPr>
          <w:position w:val="8"/>
          <w:sz w:val="14"/>
          <w:szCs w:val="14"/>
        </w:rPr>
        <w:t xml:space="preserve"> 1</w:t>
      </w:r>
      <w:r w:rsidRPr="00274792">
        <w:rPr>
          <w:color w:val="000000" w:themeColor="text1"/>
        </w:rPr>
        <w:t xml:space="preserve">, </w:t>
      </w:r>
      <w:proofErr w:type="spellStart"/>
      <w:r w:rsidRPr="00274792">
        <w:rPr>
          <w:color w:val="000000" w:themeColor="text1"/>
        </w:rPr>
        <w:t>Yuanrui</w:t>
      </w:r>
      <w:proofErr w:type="spellEnd"/>
      <w:r w:rsidRPr="00274792">
        <w:rPr>
          <w:color w:val="000000" w:themeColor="text1"/>
        </w:rPr>
        <w:t xml:space="preserve"> </w:t>
      </w:r>
      <w:proofErr w:type="spellStart"/>
      <w:r w:rsidRPr="00274792">
        <w:rPr>
          <w:color w:val="000000" w:themeColor="text1"/>
        </w:rPr>
        <w:t>Zheng</w:t>
      </w:r>
      <w:proofErr w:type="spellEnd"/>
      <w:r w:rsidRPr="00274792">
        <w:rPr>
          <w:position w:val="8"/>
          <w:sz w:val="14"/>
          <w:szCs w:val="14"/>
        </w:rPr>
        <w:t>2</w:t>
      </w:r>
      <w:r w:rsidRPr="00274792">
        <w:rPr>
          <w:color w:val="000000" w:themeColor="text1"/>
        </w:rPr>
        <w:t xml:space="preserve">, </w:t>
      </w:r>
      <w:proofErr w:type="spellStart"/>
      <w:r w:rsidRPr="00274792">
        <w:rPr>
          <w:color w:val="000000" w:themeColor="text1"/>
        </w:rPr>
        <w:t>Jie</w:t>
      </w:r>
      <w:proofErr w:type="spellEnd"/>
      <w:r w:rsidRPr="00274792">
        <w:rPr>
          <w:color w:val="000000" w:themeColor="text1"/>
        </w:rPr>
        <w:t xml:space="preserv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00FEF3FC" w14:textId="33FEF8C4" w:rsidR="00586F83" w:rsidRDefault="00BA0079" w:rsidP="00943774">
      <w:pPr>
        <w:pStyle w:val="a9"/>
        <w:spacing w:before="0" w:beforeAutospacing="0"/>
        <w:rPr>
          <w:color w:val="000000" w:themeColor="text1"/>
        </w:rPr>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6850340"/>
      <w:bookmarkEnd w:id="9"/>
      <w:r>
        <w:rPr>
          <w:rFonts w:ascii="Calibri" w:eastAsia="Calibri" w:hAnsi="Calibri" w:cs="Calibri"/>
          <w:b/>
          <w:sz w:val="42"/>
          <w:szCs w:val="42"/>
        </w:rPr>
        <w:t>Abstract</w:t>
      </w:r>
      <w:bookmarkEnd w:id="10"/>
    </w:p>
    <w:p w14:paraId="716BD2AB" w14:textId="07C9CD65" w:rsidR="00586F83" w:rsidRDefault="00E461E3" w:rsidP="003E7247">
      <w:pPr>
        <w:ind w:firstLine="720"/>
      </w:pPr>
      <w:bookmarkStart w:id="11" w:name="_zhvngomkrtk6" w:colFirst="0" w:colLast="0"/>
      <w:bookmarkEnd w:id="11"/>
      <w:r w:rsidRPr="00065DE7">
        <w:t>In recent years, the Self-Associative Learning Task (SALT) has been a valuable tool in studying the regulation of self-related information in individual cognitive processing. However, there has been limited research on the psychometric properties of SALT's outcomes. Additionally, while SALT is a relatively simple task, there are multiple ways to measure the self-prioritization effect, such as through reaction time-based and accuracy-based indices. It is unknown whether these indices accurately capture the self-prioritization effect, and if so, which index is the most reliable at both the group and individual level. To address these questions, we plan to reanalyze a longitudinal dataset collected in 2016 that involved 34 healthy volunteers who completed the SALT task over six sessions, separated by one week. By using intraclass correlations, multilevel modeling, and split-half reliability, we aim to conduct a comprehensive examination of the test-retest reliability and potential practice effect in SALT. This study will provide important insights into SALT and pave the way for its use in further research, clinical applications, and personal performance monitoring.</w:t>
      </w:r>
    </w:p>
    <w:p w14:paraId="310C3F71" w14:textId="6B9858B2" w:rsidR="00943774" w:rsidRDefault="00943774">
      <w:pPr>
        <w:spacing w:line="276" w:lineRule="auto"/>
        <w:rPr>
          <w:rFonts w:eastAsiaTheme="minorEastAsia"/>
        </w:rPr>
      </w:pPr>
      <w:r>
        <w:rPr>
          <w:rFonts w:eastAsiaTheme="minorEastAsia"/>
        </w:rPr>
        <w:br w:type="page"/>
      </w:r>
    </w:p>
    <w:p w14:paraId="4E8F9595"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6850341"/>
      <w:bookmarkEnd w:id="12"/>
      <w:r>
        <w:rPr>
          <w:rFonts w:ascii="Calibri" w:eastAsia="Calibri" w:hAnsi="Calibri" w:cs="Calibri"/>
          <w:b/>
          <w:sz w:val="42"/>
          <w:szCs w:val="42"/>
        </w:rPr>
        <w:t>Introduction</w:t>
      </w:r>
      <w:bookmarkEnd w:id="13"/>
    </w:p>
    <w:p w14:paraId="3388D60F" w14:textId="16A35883" w:rsidR="007C7866" w:rsidRPr="00F968A5" w:rsidRDefault="00065DE7" w:rsidP="007C7866">
      <w:pPr>
        <w:ind w:firstLine="720"/>
        <w:rPr>
          <w:color w:val="000000" w:themeColor="text1"/>
        </w:rPr>
      </w:pPr>
      <w:r w:rsidRPr="00065DE7">
        <w:rPr>
          <w:color w:val="000000" w:themeColor="text1"/>
        </w:rPr>
        <w:t>Self-bias has been found to be a consistent phenomenon across various cognitive domains, including perception, attention, memory, and decision-making</w:t>
      </w:r>
      <w:r w:rsidR="007C7866" w:rsidRPr="00065DE7">
        <w:rPr>
          <w:color w:val="000000" w:themeColor="text1"/>
        </w:rPr>
        <w:t xml:space="preserve">  </w:t>
      </w:r>
      <w:r w:rsidR="00AA63F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34451">
        <w:rPr>
          <w:color w:val="000000" w:themeColor="text1"/>
        </w:rPr>
        <w:instrText xml:space="preserve"> ADDIN EN.CITE </w:instrText>
      </w:r>
      <w:r w:rsidR="00534451">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534451">
        <w:rPr>
          <w:color w:val="000000" w:themeColor="text1"/>
        </w:rPr>
        <w:instrText xml:space="preserve"> ADDIN EN.CITE.DATA </w:instrText>
      </w:r>
      <w:r w:rsidR="00534451">
        <w:rPr>
          <w:color w:val="000000" w:themeColor="text1"/>
        </w:rPr>
      </w:r>
      <w:r w:rsidR="00534451">
        <w:rPr>
          <w:color w:val="000000" w:themeColor="text1"/>
        </w:rPr>
        <w:fldChar w:fldCharType="end"/>
      </w:r>
      <w:r w:rsidR="00AA63FD">
        <w:rPr>
          <w:color w:val="000000" w:themeColor="text1"/>
        </w:rPr>
        <w:fldChar w:fldCharType="separate"/>
      </w:r>
      <w:r w:rsidR="00534451">
        <w:rPr>
          <w:noProof/>
          <w:color w:val="000000" w:themeColor="text1"/>
        </w:rPr>
        <w:t>(Cunningham &amp; Turk, 2017; Desebrock et al., 2018; Sui &amp; Humphreys, 2013)</w:t>
      </w:r>
      <w:r w:rsidR="00AA63FD">
        <w:rPr>
          <w:color w:val="000000" w:themeColor="text1"/>
        </w:rPr>
        <w:fldChar w:fldCharType="end"/>
      </w:r>
      <w:r w:rsidR="00DB6B64" w:rsidRPr="00DB6B64">
        <w:rPr>
          <w:color w:val="000000" w:themeColor="text1"/>
        </w:rPr>
        <w:t xml:space="preserve">The </w:t>
      </w:r>
      <w:r w:rsidR="00DB6B64" w:rsidRPr="00DB6B64">
        <w:rPr>
          <w:b/>
          <w:color w:val="000000" w:themeColor="text1"/>
        </w:rPr>
        <w:t xml:space="preserve">Self-Prioritization Effect (SPE) </w:t>
      </w:r>
      <w:r w:rsidR="00DB6B64" w:rsidRPr="00DB6B64">
        <w:rPr>
          <w:color w:val="000000" w:themeColor="text1"/>
        </w:rPr>
        <w:t>has long been established as a phenomenon where people remember information better when it is related to themselves compared to information related to others</w:t>
      </w:r>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Pr="00065DE7">
        <w:rPr>
          <w:color w:val="000000" w:themeColor="text1"/>
        </w:rPr>
        <w:t>This is because the self-concept is so fundamental that any arbitrary stimulus linked to it can quickly become significant and impact perception</w:t>
      </w:r>
      <w:r w:rsidR="007C7866" w:rsidRPr="00F968A5">
        <w:rPr>
          <w:color w:val="000000" w:themeColor="text1"/>
          <w:lang w:val="en-US"/>
        </w:rPr>
        <w:t xml:space="preserve"> </w: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PEVuZE5vdGU+PENpdGU+PEF1dGhvcj5IdW1waHJleXM8L0F1dGhvcj48WWVhcj4yMDE1PC9ZZWFy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fldChar w:fldCharType="separate"/>
      </w:r>
      <w:r w:rsidR="00AD1429">
        <w:rPr>
          <w:noProof/>
          <w:color w:val="000000" w:themeColor="text1"/>
          <w:lang w:val="en-US"/>
        </w:rPr>
        <w:t>(Humphreys &amp; Sui, 2015; Sui et al., 2015)</w:t>
      </w:r>
      <w:r w:rsidR="00AD1429">
        <w:rPr>
          <w:color w:val="000000" w:themeColor="text1"/>
          <w:lang w:val="en-US"/>
        </w:rPr>
        <w:fldChar w:fldCharType="end"/>
      </w:r>
      <w:r w:rsidR="00AD1429">
        <w:rPr>
          <w:color w:val="000000" w:themeColor="text1"/>
          <w:lang w:val="en-US"/>
        </w:rPr>
        <w:t>.</w:t>
      </w:r>
    </w:p>
    <w:p w14:paraId="3096057D" w14:textId="75AC2400" w:rsidR="002A502B" w:rsidRDefault="002A502B" w:rsidP="007C7866">
      <w:pPr>
        <w:ind w:firstLine="720"/>
        <w:rPr>
          <w:color w:val="000000" w:themeColor="text1"/>
        </w:rPr>
      </w:pPr>
      <w:commentRangeStart w:id="14"/>
      <w:r w:rsidRPr="002A502B">
        <w:rPr>
          <w:color w:val="000000" w:themeColor="text1"/>
        </w:rPr>
        <w:t>To measure the SPE, various tests have been used, such as the trait-adjectives paradigm</w: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fldChar w:fldCharType="separate"/>
      </w:r>
      <w:r w:rsidR="00AD1429">
        <w:rPr>
          <w:noProof/>
          <w:color w:val="000000" w:themeColor="text1"/>
        </w:rPr>
        <w:t>(</w:t>
      </w:r>
      <w:proofErr w:type="spellStart"/>
      <w:r w:rsidR="00AD1429">
        <w:rPr>
          <w:noProof/>
          <w:color w:val="000000" w:themeColor="text1"/>
        </w:rPr>
        <w:t>Craik</w:t>
      </w:r>
      <w:proofErr w:type="spellEnd"/>
      <w:r w:rsidR="00AD1429">
        <w:rPr>
          <w:noProof/>
          <w:color w:val="000000" w:themeColor="text1"/>
        </w:rPr>
        <w:t xml:space="preserve">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Pr="002A502B">
        <w:rPr>
          <w:color w:val="000000" w:themeColor="text1"/>
          <w:lang w:val="en-US"/>
        </w:rPr>
        <w:t>and</w:t>
      </w:r>
      <w:r>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sidR="00AD1429">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sidR="00AD1429">
        <w:rPr>
          <w:noProof/>
          <w:color w:val="000000" w:themeColor="text1"/>
        </w:rPr>
        <w:t>(Cunningham et al., 2008)</w:t>
      </w:r>
      <w:r w:rsidR="00AD1429">
        <w:rPr>
          <w:color w:val="000000" w:themeColor="text1"/>
        </w:rPr>
        <w:fldChar w:fldCharType="end"/>
      </w:r>
      <w:r w:rsidR="007C7866" w:rsidRPr="00F968A5">
        <w:rPr>
          <w:color w:val="000000" w:themeColor="text1"/>
          <w:lang w:val="en-US"/>
        </w:rPr>
        <w:t>(see a review on</w:t>
      </w:r>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Amodeo</w:t>
      </w:r>
      <w:proofErr w:type="spellEnd"/>
      <w:r w:rsidR="00AD1429">
        <w:rPr>
          <w:noProof/>
          <w:color w:val="000000" w:themeColor="text1"/>
          <w:lang w:val="en-US"/>
        </w:rPr>
        <w:t xml:space="preserve"> et al., 2021)</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 xml:space="preserve">However, it is difficult to determine if self-related stimuli, like the participant's own name or face, are processed faster because they are associated with the self or because they are more familiar. </w:t>
      </w:r>
      <w:r w:rsidR="007C7866" w:rsidRPr="00F968A5">
        <w:rPr>
          <w:color w:val="000000" w:themeColor="text1"/>
        </w:rPr>
        <w:t xml:space="preserve"> </w:t>
      </w:r>
      <w:r w:rsidRPr="002A502B">
        <w:rPr>
          <w:b/>
          <w:color w:val="000000" w:themeColor="text1"/>
        </w:rPr>
        <w:t>The self-associative learning task (SALT)</w:t>
      </w:r>
      <w:r w:rsidRPr="002A502B">
        <w:rPr>
          <w:color w:val="000000" w:themeColor="text1"/>
        </w:rPr>
        <w:t xml:space="preserve"> developed by Sui and colleagues provides an effective approach to studying self-related information in individual cognitive processing, avoiding the confound of familiarity</w:t>
      </w:r>
      <w:r w:rsidR="00AD1429">
        <w:rPr>
          <w:color w:val="000000" w:themeColor="text1"/>
        </w:rPr>
        <w:fldChar w:fldCharType="begin"/>
      </w:r>
      <w:r w:rsidR="00AD1429">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color w:val="000000" w:themeColor="text1"/>
        </w:rPr>
        <w:fldChar w:fldCharType="separate"/>
      </w:r>
      <w:r w:rsidR="00AD1429">
        <w:rPr>
          <w:noProof/>
          <w:color w:val="000000" w:themeColor="text1"/>
        </w:rPr>
        <w:t>(Sui et al., 2012)</w:t>
      </w:r>
      <w:r w:rsidR="00AD1429">
        <w:rPr>
          <w:color w:val="000000" w:themeColor="text1"/>
        </w:rPr>
        <w:fldChar w:fldCharType="end"/>
      </w:r>
      <w:r w:rsidR="007C7866" w:rsidRPr="00F968A5">
        <w:rPr>
          <w:color w:val="000000" w:themeColor="text1"/>
        </w:rPr>
        <w:t xml:space="preserve">. </w:t>
      </w:r>
      <w:r w:rsidRPr="002A502B">
        <w:rPr>
          <w:color w:val="000000" w:themeColor="text1"/>
          <w:lang w:val="en-US"/>
        </w:rPr>
        <w:t>In the SALT, participants first associate geometrical shapes (e.g., triangle, square, and circle) with labels (e.g., "You," "friend," and "stranger"). In the second stage, participants decide if the shape-label pairings match. Typically, a significant SPE is found with faster response times, better accuracy, and higher sensitivity scores for self-shapes compared to friend and stranger shapes</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Schäfer</w:t>
      </w:r>
      <w:proofErr w:type="spellEnd"/>
      <w:r w:rsidR="00AD1429">
        <w:rPr>
          <w:noProof/>
          <w:color w:val="000000" w:themeColor="text1"/>
          <w:lang w:val="en-US"/>
        </w:rPr>
        <w:t xml:space="preserve">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Pr="002A502B">
        <w:rPr>
          <w:color w:val="000000" w:themeColor="text1"/>
          <w:lang w:val="en-US"/>
        </w:rPr>
        <w:t>The drift-diffusion model was also used to demonstrate the perceptual matching of immediately acquired self-relatedness, showing faster evidence accumulation (drift rate) and a bias at the start of information accumulation (starting point, z)</w:t>
      </w:r>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Golubickis</w:t>
      </w:r>
      <w:proofErr w:type="spellEnd"/>
      <w:r w:rsidR="00AD1429">
        <w:rPr>
          <w:noProof/>
          <w:color w:val="000000" w:themeColor="text1"/>
          <w:lang w:val="en-US"/>
        </w:rPr>
        <w:t xml:space="preserve"> et al., 2017; Macrae et al., 2017; Yankouskaya et al., 2020)</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rPr>
        <w:t>These effects have been robustly replicated in multiple studies.</w:t>
      </w:r>
      <w:commentRangeEnd w:id="14"/>
      <w:r w:rsidR="005F08BA">
        <w:rPr>
          <w:rStyle w:val="a6"/>
        </w:rPr>
        <w:commentReference w:id="14"/>
      </w:r>
    </w:p>
    <w:p w14:paraId="51062298" w14:textId="61152A59" w:rsidR="007C7866" w:rsidRPr="00F968A5" w:rsidRDefault="002A502B" w:rsidP="007C7866">
      <w:pPr>
        <w:ind w:firstLine="720"/>
        <w:rPr>
          <w:color w:val="000000" w:themeColor="text1"/>
          <w:lang w:val="en-US"/>
        </w:rPr>
      </w:pPr>
      <w:commentRangeStart w:id="15"/>
      <w:r w:rsidRPr="002A502B">
        <w:rPr>
          <w:color w:val="000000" w:themeColor="text1"/>
          <w:lang w:val="en-US"/>
        </w:rPr>
        <w:t xml:space="preserve">The use of the self-associative learning paradigm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w:t>
      </w:r>
      <w:proofErr w:type="spellStart"/>
      <w:r w:rsidR="00AD1429">
        <w:rPr>
          <w:noProof/>
          <w:color w:val="000000" w:themeColor="text1"/>
          <w:lang w:val="en-US"/>
        </w:rPr>
        <w:t>Maire</w:t>
      </w:r>
      <w:proofErr w:type="spellEnd"/>
      <w:r w:rsidR="00AD1429">
        <w:rPr>
          <w:noProof/>
          <w:color w:val="000000" w:themeColor="text1"/>
          <w:lang w:val="en-US"/>
        </w:rPr>
        <w:t xml:space="preserve"> et al., 2020)</w:t>
      </w:r>
      <w:r w:rsidR="00AD1429">
        <w:rPr>
          <w:color w:val="000000" w:themeColor="text1"/>
          <w:lang w:val="en-US"/>
        </w:rPr>
        <w:fldChar w:fldCharType="end"/>
      </w:r>
      <w:r w:rsidR="007C7866" w:rsidRPr="00F968A5">
        <w:rPr>
          <w:color w:val="000000" w:themeColor="text1"/>
          <w:lang w:val="en-US"/>
        </w:rPr>
        <w:t xml:space="preserve">. </w:t>
      </w:r>
      <w:commentRangeEnd w:id="15"/>
      <w:r w:rsidR="005F08BA">
        <w:rPr>
          <w:rStyle w:val="a6"/>
        </w:rPr>
        <w:commentReference w:id="15"/>
      </w:r>
    </w:p>
    <w:p w14:paraId="7369F237" w14:textId="2B05FA3C" w:rsidR="007C7866" w:rsidRDefault="005F08BA" w:rsidP="007C7866">
      <w:pPr>
        <w:ind w:firstLine="720"/>
        <w:rPr>
          <w:color w:val="000000" w:themeColor="text1"/>
          <w:lang w:val="en-US"/>
        </w:rPr>
      </w:pPr>
      <w:commentRangeStart w:id="16"/>
      <w:r w:rsidRPr="005F08BA">
        <w:rPr>
          <w:color w:val="000000" w:themeColor="text1"/>
          <w:lang w:val="en-US"/>
        </w:rPr>
        <w:t>Despite the widespread use of the SALT, there has been a lack of detailed examination and reporting of the psychometric properties of its outcomes.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commentRangeEnd w:id="16"/>
      <w:r w:rsidR="007D360C">
        <w:rPr>
          <w:rStyle w:val="a6"/>
        </w:rPr>
        <w:commentReference w:id="16"/>
      </w:r>
    </w:p>
    <w:p w14:paraId="0E053385" w14:textId="52EFB58F" w:rsidR="007D360C" w:rsidRPr="00E30EB5" w:rsidRDefault="007D360C" w:rsidP="00E30EB5">
      <w:pPr>
        <w:ind w:firstLine="720"/>
        <w:rPr>
          <w:rFonts w:eastAsiaTheme="minorEastAsia"/>
          <w:color w:val="000000" w:themeColor="text1"/>
          <w:lang w:val="en-US"/>
        </w:rPr>
      </w:pPr>
      <w:commentRangeStart w:id="17"/>
      <w:r w:rsidRPr="007D360C">
        <w:rPr>
          <w:color w:val="000000" w:themeColor="text1"/>
          <w:lang w:val="en-US"/>
        </w:rPr>
        <w:t xml:space="preserve">Our research aims to examine the reliability and stability of commonly used indices for measuring self-prioritization effect (SPE) in the Self-Associative Learning Task (SALT). To </w:t>
      </w:r>
      <w:r w:rsidRPr="007D360C">
        <w:rPr>
          <w:color w:val="000000" w:themeColor="text1"/>
          <w:lang w:val="en-US"/>
        </w:rPr>
        <w:lastRenderedPageBreak/>
        <w:t>achieve this, we will re-analyze a pre-existing dataset, where participants associated three shapes with labels for themselves, a friend, or a stranger, over six testing sessions with one-week intervals.</w:t>
      </w:r>
      <w:commentRangeEnd w:id="17"/>
      <w:r>
        <w:rPr>
          <w:rStyle w:val="a6"/>
        </w:rPr>
        <w:commentReference w:id="17"/>
      </w:r>
    </w:p>
    <w:p w14:paraId="78963F31" w14:textId="77777777" w:rsidR="007D360C" w:rsidRDefault="007D360C" w:rsidP="007D360C">
      <w:pPr>
        <w:rPr>
          <w:color w:val="000000" w:themeColor="text1"/>
          <w:lang w:val="en-US"/>
        </w:rPr>
      </w:pPr>
    </w:p>
    <w:p w14:paraId="452C5EE2" w14:textId="6EA8E243" w:rsidR="007D360C" w:rsidRDefault="007D360C" w:rsidP="007D360C">
      <w:pPr>
        <w:rPr>
          <w:color w:val="000000" w:themeColor="text1"/>
          <w:lang w:val="en-US"/>
        </w:rPr>
      </w:pPr>
      <w:r w:rsidRPr="007D360C">
        <w:rPr>
          <w:color w:val="000000" w:themeColor="text1"/>
          <w:lang w:val="en-US"/>
        </w:rPr>
        <w:t>Our research has three main goals:</w:t>
      </w:r>
    </w:p>
    <w:p w14:paraId="2A5D3460" w14:textId="0A9A2018"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which </w:t>
      </w:r>
      <w:r w:rsidR="00AF450F" w:rsidRPr="006C22A1">
        <w:rPr>
          <w:i/>
          <w:color w:val="000000" w:themeColor="text1"/>
          <w:lang w:val="en-US"/>
        </w:rPr>
        <w:t>ind</w:t>
      </w:r>
      <w:r w:rsidR="00E062A0" w:rsidRPr="006C22A1">
        <w:rPr>
          <w:i/>
          <w:color w:val="000000" w:themeColor="text1"/>
          <w:lang w:val="en-US"/>
        </w:rPr>
        <w:t>ex</w:t>
      </w:r>
      <w:r w:rsidR="00AF450F" w:rsidRPr="006C22A1">
        <w:rPr>
          <w:rFonts w:hint="eastAsia"/>
          <w:i/>
          <w:color w:val="000000" w:themeColor="text1"/>
          <w:lang w:val="en-US"/>
        </w:rPr>
        <w:t xml:space="preserve"> </w:t>
      </w:r>
      <w:r w:rsidRPr="006C22A1">
        <w:rPr>
          <w:i/>
          <w:color w:val="000000" w:themeColor="text1"/>
          <w:lang w:val="en-US"/>
        </w:rPr>
        <w:t>(s) is appropriate and consistent to indicate the group-level self-prioritization effect (SPE) in the SALT;</w:t>
      </w:r>
    </w:p>
    <w:p w14:paraId="7E913F23" w14:textId="754A08FE" w:rsidR="00E82C40" w:rsidRPr="006C22A1" w:rsidRDefault="00E82C40" w:rsidP="00E82C40">
      <w:pPr>
        <w:pStyle w:val="ab"/>
        <w:numPr>
          <w:ilvl w:val="0"/>
          <w:numId w:val="7"/>
        </w:numPr>
        <w:rPr>
          <w:i/>
          <w:color w:val="000000" w:themeColor="text1"/>
          <w:lang w:val="en-US"/>
        </w:rPr>
      </w:pPr>
      <w:r w:rsidRPr="006C22A1">
        <w:rPr>
          <w:i/>
          <w:color w:val="000000" w:themeColor="text1"/>
          <w:lang w:val="en-US"/>
        </w:rPr>
        <w:t xml:space="preserve">Test </w:t>
      </w:r>
      <w:r w:rsidR="004A6685" w:rsidRPr="006C22A1">
        <w:rPr>
          <w:i/>
          <w:color w:val="000000" w:themeColor="text1"/>
          <w:lang w:val="en-US"/>
        </w:rPr>
        <w:t xml:space="preserve">which </w:t>
      </w:r>
      <w:r w:rsidR="00E062A0" w:rsidRPr="006C22A1">
        <w:rPr>
          <w:i/>
          <w:color w:val="000000" w:themeColor="text1"/>
          <w:lang w:val="en-US"/>
        </w:rPr>
        <w:t>index</w:t>
      </w:r>
      <w:r w:rsidR="00AF450F" w:rsidRPr="006C22A1">
        <w:rPr>
          <w:i/>
          <w:color w:val="000000" w:themeColor="text1"/>
          <w:lang w:val="en-US"/>
        </w:rPr>
        <w:t xml:space="preserve"> </w:t>
      </w:r>
      <w:r w:rsidR="004A6685" w:rsidRPr="006C22A1">
        <w:rPr>
          <w:i/>
          <w:color w:val="000000" w:themeColor="text1"/>
          <w:lang w:val="en-US"/>
        </w:rPr>
        <w:t>(s) is consistent to indicate the individual-level self-prioritization effect (SPE) in the SALT;</w:t>
      </w:r>
    </w:p>
    <w:p w14:paraId="0EE68A6E" w14:textId="77777777" w:rsidR="00D07D09" w:rsidRPr="006C22A1" w:rsidRDefault="00E82C40" w:rsidP="00D07D09">
      <w:pPr>
        <w:pStyle w:val="ab"/>
        <w:numPr>
          <w:ilvl w:val="0"/>
          <w:numId w:val="7"/>
        </w:numPr>
        <w:rPr>
          <w:i/>
          <w:color w:val="000000" w:themeColor="text1"/>
          <w:lang w:val="en-US"/>
        </w:rPr>
      </w:pPr>
      <w:r w:rsidRPr="006C22A1">
        <w:rPr>
          <w:i/>
          <w:color w:val="000000" w:themeColor="text1"/>
          <w:lang w:val="en-US"/>
        </w:rPr>
        <w:t>Test whether there is a practice effect across testing sessions.</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and Reaction time-based measurement are appropriately reliable as group-level SPE indicators in the associative learning task</w:t>
      </w:r>
      <w:r w:rsidR="00397282" w:rsidRPr="006C22A1">
        <w:rPr>
          <w:i/>
          <w:color w:val="000000" w:themeColor="text1"/>
          <w:lang w:val="en-US"/>
        </w:rPr>
        <w:t xml:space="preserve"> </w:t>
      </w:r>
      <w:r w:rsidRPr="006C22A1">
        <w:rPr>
          <w:i/>
          <w:color w:val="000000" w:themeColor="text1"/>
          <w:lang w:val="en-US"/>
        </w:rPr>
        <w:t>(</w:t>
      </w:r>
      <w:r w:rsidR="008D06CF" w:rsidRPr="006C22A1">
        <w:rPr>
          <w:i/>
          <w:color w:val="000000" w:themeColor="text1"/>
          <w:lang w:val="en-US"/>
        </w:rPr>
        <w:t>b</w:t>
      </w:r>
      <w:r w:rsidRPr="006C22A1">
        <w:rPr>
          <w:i/>
          <w:color w:val="000000" w:themeColor="text1"/>
          <w:lang w:val="en-US"/>
        </w:rPr>
        <w:t>) accuracy-based measurement exhibits different degrees of inconsistency from one time point to another</w:t>
      </w:r>
      <w:r w:rsidR="008D06CF" w:rsidRPr="006C22A1">
        <w:rPr>
          <w:i/>
          <w:color w:val="000000" w:themeColor="text1"/>
          <w:lang w:val="en-US"/>
        </w:rPr>
        <w:t>.</w:t>
      </w:r>
    </w:p>
    <w:p w14:paraId="0CA4AA46" w14:textId="4EEEA3DD" w:rsidR="004A6685" w:rsidRPr="006C22A1" w:rsidRDefault="004A6685" w:rsidP="004A6685">
      <w:pPr>
        <w:pStyle w:val="ab"/>
        <w:numPr>
          <w:ilvl w:val="0"/>
          <w:numId w:val="8"/>
        </w:numPr>
        <w:rPr>
          <w:i/>
          <w:color w:val="000000" w:themeColor="text1"/>
          <w:lang w:val="en-US"/>
        </w:rPr>
      </w:pPr>
      <w:r w:rsidRPr="006C22A1">
        <w:rPr>
          <w:i/>
          <w:color w:val="000000" w:themeColor="text1"/>
          <w:lang w:val="en-US"/>
        </w:rPr>
        <w:t>(a) Model-based measurements, which reflect the critical underlying generative process</w:t>
      </w:r>
      <w:r w:rsidR="00FB39E0" w:rsidRPr="006C22A1">
        <w:rPr>
          <w:i/>
          <w:color w:val="000000" w:themeColor="text1"/>
          <w:lang w:val="en-US"/>
        </w:rPr>
        <w:t xml:space="preserve"> of individuals</w:t>
      </w:r>
      <w:r w:rsidRPr="006C22A1">
        <w:rPr>
          <w:i/>
          <w:color w:val="000000" w:themeColor="text1"/>
          <w:lang w:val="en-US"/>
        </w:rPr>
        <w:t xml:space="preserve">, are appropriately reliable as individual-level SPE indicators in the associative learning task. </w:t>
      </w:r>
      <w:r w:rsidR="00FB39E0" w:rsidRPr="006C22A1">
        <w:rPr>
          <w:i/>
          <w:color w:val="000000" w:themeColor="text1"/>
          <w:lang w:val="en-US"/>
        </w:rPr>
        <w:t>(</w:t>
      </w:r>
      <w:r w:rsidRPr="006C22A1">
        <w:rPr>
          <w:i/>
          <w:color w:val="000000" w:themeColor="text1"/>
          <w:lang w:val="en-US"/>
        </w:rPr>
        <w:t>b) RT and accuracy-based measurement</w:t>
      </w:r>
      <w:r w:rsidR="00AF6518" w:rsidRPr="006C22A1">
        <w:rPr>
          <w:rFonts w:hint="eastAsia"/>
          <w:i/>
          <w:color w:val="000000" w:themeColor="text1"/>
          <w:lang w:val="en-US"/>
        </w:rPr>
        <w:t>s</w:t>
      </w:r>
      <w:r w:rsidRPr="006C22A1">
        <w:rPr>
          <w:i/>
          <w:color w:val="000000" w:themeColor="text1"/>
          <w:lang w:val="en-US"/>
        </w:rPr>
        <w:t xml:space="preserve"> exhibits different degrees of inconsistency from one time point to another</w:t>
      </w:r>
      <w:r w:rsidR="00B84CD9" w:rsidRPr="006C22A1">
        <w:rPr>
          <w:i/>
          <w:color w:val="000000" w:themeColor="text1"/>
          <w:lang w:val="en-US"/>
        </w:rPr>
        <w:t xml:space="preserve">. </w:t>
      </w:r>
    </w:p>
    <w:p w14:paraId="032861D4" w14:textId="1F3427D7" w:rsidR="007C7866" w:rsidRPr="006C22A1" w:rsidRDefault="004A6685" w:rsidP="00D07D09">
      <w:pPr>
        <w:pStyle w:val="ab"/>
        <w:numPr>
          <w:ilvl w:val="0"/>
          <w:numId w:val="8"/>
        </w:numPr>
        <w:rPr>
          <w:i/>
          <w:color w:val="000000" w:themeColor="text1"/>
          <w:lang w:val="en-US"/>
        </w:rPr>
      </w:pPr>
      <w:r w:rsidRPr="006C22A1">
        <w:rPr>
          <w:i/>
          <w:color w:val="000000" w:themeColor="text1"/>
          <w:lang w:val="en-US"/>
        </w:rPr>
        <w:t>(a) There is a practice effect</w:t>
      </w:r>
      <w:r w:rsidR="00BF29D8" w:rsidRPr="006C22A1">
        <w:rPr>
          <w:i/>
          <w:color w:val="000000" w:themeColor="text1"/>
          <w:lang w:val="en-US"/>
        </w:rPr>
        <w:t xml:space="preserve"> on all indices</w:t>
      </w:r>
      <w:r w:rsidRPr="006C22A1">
        <w:rPr>
          <w:i/>
          <w:color w:val="000000" w:themeColor="text1"/>
          <w:lang w:val="en-US"/>
        </w:rPr>
        <w:t xml:space="preserve"> across testing sessions</w:t>
      </w:r>
      <w:r w:rsidR="00D07D09" w:rsidRPr="006C22A1">
        <w:rPr>
          <w:i/>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1E4E51C6" w14:textId="30ACE9C2" w:rsidR="00586F83" w:rsidRDefault="00E30EB5" w:rsidP="00E30EB5">
      <w:pPr>
        <w:ind w:firstLine="720"/>
        <w:rPr>
          <w:color w:val="000000" w:themeColor="text1"/>
          <w:lang w:val="en-US"/>
        </w:rPr>
      </w:pPr>
      <w:r w:rsidRPr="00E30EB5">
        <w:rPr>
          <w:color w:val="000000" w:themeColor="text1"/>
          <w:lang w:val="en-US"/>
        </w:rPr>
        <w:t>We aim to test our hypotheses using Hierarchical Linear Model (HLM), Intraclass Correlation Coefficient (ICC),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6850342"/>
      <w:bookmarkEnd w:id="18"/>
      <w:r>
        <w:rPr>
          <w:rFonts w:ascii="Calibri" w:eastAsia="Calibri" w:hAnsi="Calibri" w:cs="Calibri"/>
          <w:b/>
          <w:sz w:val="42"/>
          <w:szCs w:val="42"/>
        </w:rPr>
        <w:t>Methods</w:t>
      </w:r>
      <w:bookmarkEnd w:id="19"/>
    </w:p>
    <w:p w14:paraId="50A33AEB" w14:textId="77777777" w:rsidR="00586F83" w:rsidRDefault="00586F83"/>
    <w:p w14:paraId="21181F51" w14:textId="1A9234F4" w:rsidR="00586F83" w:rsidRPr="0014261E" w:rsidRDefault="00BA0079" w:rsidP="0014261E">
      <w:pPr>
        <w:pStyle w:val="2"/>
      </w:pPr>
      <w:bookmarkStart w:id="20" w:name="_14xkv2erys4h" w:colFirst="0" w:colLast="0"/>
      <w:bookmarkStart w:id="21" w:name="_Toc126850343"/>
      <w:bookmarkEnd w:id="20"/>
      <w:r w:rsidRPr="0014261E">
        <w:t>Ethics information</w:t>
      </w:r>
      <w:bookmarkEnd w:id="21"/>
    </w:p>
    <w:p w14:paraId="067B0AF2" w14:textId="4027737D" w:rsidR="00DE3FB7" w:rsidRDefault="007169CC" w:rsidP="00B70AB1">
      <w:pPr>
        <w:ind w:firstLine="720"/>
        <w:rPr>
          <w:rFonts w:eastAsia="Calibri"/>
          <w:lang w:val="en-US"/>
        </w:rPr>
      </w:pPr>
      <w:commentRangeStart w:id="22"/>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2"/>
      <w:r w:rsidR="003B37EF">
        <w:rPr>
          <w:rStyle w:val="a6"/>
        </w:rPr>
        <w:commentReference w:id="22"/>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3" w:name="_bobtrkgl8pi0" w:colFirst="0" w:colLast="0"/>
      <w:bookmarkStart w:id="24" w:name="_Toc102561438"/>
      <w:bookmarkStart w:id="25" w:name="_Toc126850344"/>
      <w:bookmarkEnd w:id="23"/>
      <w:r w:rsidRPr="0014261E">
        <w:t xml:space="preserve">Secondary </w:t>
      </w:r>
      <w:r w:rsidR="00B70AB1" w:rsidRPr="0014261E">
        <w:t>Data Description</w:t>
      </w:r>
      <w:bookmarkEnd w:id="24"/>
      <w:bookmarkEnd w:id="25"/>
    </w:p>
    <w:p w14:paraId="11F3ADBD" w14:textId="777B24A2" w:rsidR="007169CC" w:rsidRPr="007169CC" w:rsidRDefault="007169CC" w:rsidP="00B70AB1">
      <w:pPr>
        <w:ind w:firstLine="720"/>
        <w:rPr>
          <w:rFonts w:eastAsia="Calibri"/>
          <w:b/>
          <w:lang w:val="en-US"/>
        </w:rPr>
      </w:pPr>
      <w:commentRangeStart w:id="26"/>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w:t>
      </w:r>
      <w:r w:rsidRPr="007169CC">
        <w:rPr>
          <w:rFonts w:eastAsia="Calibri"/>
          <w:lang w:val="en-US"/>
        </w:rPr>
        <w:lastRenderedPageBreak/>
        <w:t xml:space="preserve">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commentRangeEnd w:id="26"/>
      <w:r w:rsidR="003B37EF">
        <w:rPr>
          <w:rStyle w:val="a6"/>
        </w:rPr>
        <w:commentReference w:id="26"/>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7" w:name="_Toc102561443"/>
      <w:bookmarkStart w:id="28" w:name="_Toc126850345"/>
      <w:r w:rsidRPr="0014261E">
        <w:t>Data Collection Procedures</w:t>
      </w:r>
      <w:bookmarkEnd w:id="27"/>
      <w:bookmarkEnd w:id="28"/>
    </w:p>
    <w:p w14:paraId="4AC47637" w14:textId="2BF22306" w:rsidR="007169CC" w:rsidRPr="00F072D2" w:rsidRDefault="007169CC" w:rsidP="00F072D2">
      <w:pPr>
        <w:ind w:firstLine="720"/>
        <w:rPr>
          <w:bCs/>
        </w:rPr>
      </w:pPr>
      <w:commentRangeStart w:id="29"/>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29"/>
      <w:r w:rsidR="003B37EF">
        <w:rPr>
          <w:rStyle w:val="a6"/>
        </w:rPr>
        <w:commentReference w:id="29"/>
      </w:r>
    </w:p>
    <w:p w14:paraId="705C64CA" w14:textId="77777777" w:rsidR="00B70AB1" w:rsidRDefault="00B70AB1" w:rsidP="00B70AB1">
      <w:pPr>
        <w:rPr>
          <w:bCs/>
        </w:rPr>
      </w:pPr>
    </w:p>
    <w:p w14:paraId="23939BFC" w14:textId="77777777" w:rsidR="00B70AB1" w:rsidRPr="0014261E" w:rsidRDefault="00B70AB1" w:rsidP="0014261E">
      <w:pPr>
        <w:pStyle w:val="2"/>
      </w:pPr>
      <w:bookmarkStart w:id="30" w:name="_Toc126850346"/>
      <w:r w:rsidRPr="0014261E">
        <w:t>Experimental design</w:t>
      </w:r>
      <w:bookmarkEnd w:id="30"/>
      <w:r w:rsidRPr="0014261E">
        <w:t xml:space="preserve"> </w:t>
      </w:r>
    </w:p>
    <w:p w14:paraId="4E7EDC0F" w14:textId="1D9E4980" w:rsidR="00B70AB1" w:rsidRDefault="007169CC" w:rsidP="003E7247">
      <w:pPr>
        <w:ind w:firstLine="720"/>
      </w:pPr>
      <w:commentRangeStart w:id="31"/>
      <w:r w:rsidRPr="007169CC">
        <w:t>Experiment B is a four-factor design, with 2 levels of match vs. non-match, 3 levels of identity (self, friend, stranger), 4 levels of emotion (control, neutral, happy, sad), and 6 repeated sessions. Its purpose is to examine the self-bias effect under different emotions (happy, sad, neutral, control).</w:t>
      </w:r>
      <w:commentRangeEnd w:id="31"/>
      <w:r w:rsidR="003B37EF">
        <w:rPr>
          <w:rStyle w:val="a6"/>
        </w:rPr>
        <w:commentReference w:id="31"/>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32" w:name="_Toc126850347"/>
      <w:r w:rsidRPr="0014261E">
        <w:t>Measured Variables</w:t>
      </w:r>
      <w:bookmarkEnd w:id="32"/>
      <w:r w:rsidRPr="0014261E">
        <w:t xml:space="preserve"> </w:t>
      </w:r>
    </w:p>
    <w:p w14:paraId="168BD03A" w14:textId="7C81611D" w:rsidR="00B70AB1" w:rsidRDefault="007169CC" w:rsidP="007169CC">
      <w:pPr>
        <w:ind w:firstLine="720"/>
        <w:rPr>
          <w:bCs/>
          <w:lang w:val="en-US"/>
        </w:rPr>
      </w:pPr>
      <w:commentRangeStart w:id="33"/>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3"/>
      <w:r w:rsidR="003B37EF">
        <w:rPr>
          <w:rStyle w:val="a6"/>
        </w:rPr>
        <w:commentReference w:id="33"/>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4" w:name="_Toc126850348"/>
      <w:r w:rsidRPr="0014261E">
        <w:t>Stimuli and materials</w:t>
      </w:r>
      <w:bookmarkEnd w:id="34"/>
    </w:p>
    <w:p w14:paraId="2D52070C" w14:textId="7A251AC8" w:rsidR="00C70E59" w:rsidRDefault="00C70E59" w:rsidP="007F6374">
      <w:pPr>
        <w:ind w:firstLine="720"/>
        <w:rPr>
          <w:bCs/>
          <w:lang w:val="en-US"/>
        </w:rPr>
      </w:pPr>
      <w:commentRangeStart w:id="35"/>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xml:space="preserve">) on the shapes. Before starting the formal trials, each participant went through a training session with 24 practice </w:t>
      </w:r>
      <w:r w:rsidRPr="00C70E59">
        <w:rPr>
          <w:rFonts w:eastAsia="MS Mincho"/>
          <w:color w:val="000000"/>
          <w:lang w:val="en-US" w:eastAsia="de-DE"/>
        </w:rPr>
        <w:lastRenderedPageBreak/>
        <w:t>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5"/>
      <w:r w:rsidR="003B37EF">
        <w:rPr>
          <w:rStyle w:val="a6"/>
        </w:rPr>
        <w:commentReference w:id="35"/>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489D6B50"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6" w:name="_Toc126850349"/>
      <w:r w:rsidRPr="0014261E">
        <w:t>Procedure</w:t>
      </w:r>
      <w:bookmarkEnd w:id="36"/>
    </w:p>
    <w:p w14:paraId="3C244B6C" w14:textId="2270391D" w:rsidR="00B70AB1" w:rsidRPr="009B63AA" w:rsidRDefault="009B63AA" w:rsidP="009B63AA">
      <w:pPr>
        <w:ind w:firstLine="720"/>
        <w:rPr>
          <w:rFonts w:eastAsiaTheme="minorEastAsia"/>
          <w:bCs/>
          <w:lang w:val="en-US"/>
        </w:rPr>
      </w:pPr>
      <w:commentRangeStart w:id="37"/>
      <w:r w:rsidRPr="003B37EF">
        <w:rPr>
          <w:bCs/>
          <w:lang w:val="en-US"/>
        </w:rPr>
        <w:t>Participants were given informed consent and took part in 80-minute experiments that included behavioral experiment A and B, as well as questionnaires. They repeated the same experiment five times in the following five weeks. They filled out questionnaires like the Beck Depression Inventory (BDI)</w:t>
      </w:r>
      <w:r w:rsidR="00AD1429">
        <w:rPr>
          <w:bCs/>
          <w:lang w:val="en-US"/>
        </w:rPr>
        <w:fldChar w:fldCharType="begin"/>
      </w:r>
      <w:r w:rsidR="00AD1429">
        <w:rPr>
          <w:bCs/>
          <w:lang w:val="en-US"/>
        </w:rPr>
        <w:instrText xml:space="preserve"> ADDIN EN.CITE &lt;EndNote&gt;&lt;Cite&gt;&lt;Author&gt;</w:instrText>
      </w:r>
      <w:r w:rsidR="00AD1429">
        <w:rPr>
          <w:rFonts w:ascii="宋体" w:eastAsia="宋体" w:hAnsi="宋体" w:cs="宋体" w:hint="eastAsia"/>
          <w:bCs/>
          <w:lang w:val="en-US"/>
        </w:rPr>
        <w:instrText>王振</w:instrText>
      </w:r>
      <w:r w:rsidR="00AD1429">
        <w:rPr>
          <w:bCs/>
          <w:lang w:val="en-US"/>
        </w:rPr>
        <w:instrText>&lt;/Author&gt;&lt;Year&gt;2011&lt;/Year&gt;&lt;RecNum&gt;43&lt;/RecNum&gt;&lt;DisplayText&gt;(</w:instrText>
      </w:r>
      <w:r w:rsidR="00AD1429">
        <w:rPr>
          <w:rFonts w:ascii="宋体" w:eastAsia="宋体" w:hAnsi="宋体" w:cs="宋体" w:hint="eastAsia"/>
          <w:bCs/>
          <w:lang w:val="en-US"/>
        </w:rPr>
        <w:instrText>王振</w:instrText>
      </w:r>
      <w:r w:rsidR="00AD1429">
        <w:rPr>
          <w:bCs/>
          <w:lang w:val="en-US"/>
        </w:rPr>
        <w:instrText xml:space="preserve"> et al., 2011)&lt;/DisplayText&gt;&lt;record&gt;&lt;rec-number&gt;43&lt;/rec-number&gt;&lt;foreign-keys&gt;&lt;key app="EN" db-id="w5e5sta9arwa50eztf0vzr0zf55zr00xd9ae" timestamp="1675772617"&gt;43&lt;/key&gt;&lt;/foreign-keys&gt;&lt;ref-type name="Journal Article"&gt;17&lt;/ref-type&gt;&lt;contributors&gt;&lt;authors&gt;&lt;author&gt;&lt;style face="normal" font="default" charset="134" size="100%"&gt;</w:instrText>
      </w:r>
      <w:r w:rsidR="00AD1429">
        <w:rPr>
          <w:rFonts w:ascii="宋体" w:eastAsia="宋体" w:hAnsi="宋体" w:cs="宋体" w:hint="eastAsia"/>
          <w:bCs/>
          <w:lang w:val="en-US"/>
        </w:rPr>
        <w:instrText>王振</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苑成梅</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黄佳</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李则挚</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陈珏</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张海音</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方贻儒</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肖泽萍</w:instrText>
      </w:r>
      <w:r w:rsidR="00AD1429">
        <w:rPr>
          <w:bCs/>
          <w:lang w:val="en-US"/>
        </w:rPr>
        <w:instrText>&lt;/style&gt;&lt;/author&gt;&lt;/authors&gt;&lt;/contributors&gt;&lt;titles&gt;&lt;title&gt;&lt;style face="normal" font="default" charset="134" size="100%"&gt;</w:instrText>
      </w:r>
      <w:r w:rsidR="00AD1429">
        <w:rPr>
          <w:rFonts w:ascii="宋体" w:eastAsia="宋体" w:hAnsi="宋体" w:cs="宋体" w:hint="eastAsia"/>
          <w:bCs/>
          <w:lang w:val="en-US"/>
        </w:rPr>
        <w:instrText>贝克抑郁量表第</w:instrText>
      </w:r>
      <w:r w:rsidR="00AD1429">
        <w:rPr>
          <w:bCs/>
          <w:lang w:val="en-US"/>
        </w:rPr>
        <w:instrText>&lt;/style&gt;&lt;style face="normal" font="default" size="100%"&gt;2&lt;/style&gt;&lt;style face="normal" font="default" charset="134" size="100%"&gt;</w:instrText>
      </w:r>
      <w:r w:rsidR="00AD1429">
        <w:rPr>
          <w:rFonts w:ascii="宋体" w:eastAsia="宋体" w:hAnsi="宋体" w:cs="宋体" w:hint="eastAsia"/>
          <w:bCs/>
          <w:lang w:val="en-US"/>
        </w:rPr>
        <w:instrText>版中文版在抑郁症患者中的信效度</w:instrText>
      </w:r>
      <w:r w:rsidR="00AD1429">
        <w:rPr>
          <w:bCs/>
          <w:lang w:val="en-US"/>
        </w:rPr>
        <w:instrText>&lt;/style&gt;&lt;/title&gt;&lt;secondary-title&gt;&lt;style face="normal" font="default" charset="134" size="100%"&gt;</w:instrText>
      </w:r>
      <w:r w:rsidR="00AD1429">
        <w:rPr>
          <w:rFonts w:ascii="宋体" w:eastAsia="宋体" w:hAnsi="宋体" w:cs="宋体" w:hint="eastAsia"/>
          <w:bCs/>
          <w:lang w:val="en-US"/>
        </w:rPr>
        <w:instrText>中国心理卫生杂志</w:instrText>
      </w:r>
      <w:r w:rsidR="00AD1429">
        <w:rPr>
          <w:bCs/>
          <w:lang w:val="en-US"/>
        </w:rPr>
        <w:instrText>&lt;/style&gt;&lt;/secondary-title&gt;&lt;/titles&gt;&lt;periodical&gt;&lt;full-title&gt;</w:instrText>
      </w:r>
      <w:r w:rsidR="00AD1429">
        <w:rPr>
          <w:rFonts w:ascii="宋体" w:eastAsia="宋体" w:hAnsi="宋体" w:cs="宋体" w:hint="eastAsia"/>
          <w:bCs/>
          <w:lang w:val="en-US"/>
        </w:rPr>
        <w:instrText>中国心理卫生杂志</w:instrText>
      </w:r>
      <w:r w:rsidR="00AD1429">
        <w:rPr>
          <w:bCs/>
          <w:lang w:val="en-US"/>
        </w:rPr>
        <w:instrText>&lt;/full-title&gt;&lt;/periodical&gt;&lt;pages&gt;476-480&lt;/pages&gt;&lt;volume&gt;25&lt;/volume&gt;&lt;number&gt;6&lt;/number&gt;&lt;dates&gt;&lt;year&gt;2011&lt;/year&gt;&lt;/dates&gt;&lt;urls&gt;&lt;/urls&gt;&lt;/record&gt;&lt;/Cite&gt;&lt;/EndNote&gt;</w:instrText>
      </w:r>
      <w:r w:rsidR="00AD1429">
        <w:rPr>
          <w:bCs/>
          <w:lang w:val="en-US"/>
        </w:rPr>
        <w:fldChar w:fldCharType="separate"/>
      </w:r>
      <w:r w:rsidR="00AD1429">
        <w:rPr>
          <w:bCs/>
          <w:noProof/>
          <w:lang w:val="en-US"/>
        </w:rPr>
        <w:t>(</w:t>
      </w:r>
      <w:r w:rsidR="00AD1429">
        <w:rPr>
          <w:rFonts w:ascii="宋体" w:eastAsia="宋体" w:hAnsi="宋体" w:cs="宋体" w:hint="eastAsia"/>
          <w:bCs/>
          <w:noProof/>
          <w:lang w:val="en-US"/>
        </w:rPr>
        <w:t>王振</w:t>
      </w:r>
      <w:r w:rsidR="00AD1429">
        <w:rPr>
          <w:bCs/>
          <w:noProof/>
          <w:lang w:val="en-US"/>
        </w:rPr>
        <w:t xml:space="preserve"> et al., 2011)</w:t>
      </w:r>
      <w:r w:rsidR="00AD1429">
        <w:rPr>
          <w:bCs/>
          <w:lang w:val="en-US"/>
        </w:rPr>
        <w:fldChar w:fldCharType="end"/>
      </w:r>
      <w:r w:rsidR="00B70AB1" w:rsidRPr="00B70AB1">
        <w:rPr>
          <w:bCs/>
          <w:lang w:val="en-US"/>
        </w:rPr>
        <w:t>, Beck Anxiety Inventory (BAI), Positive and Negative Affect Scale (PANAS)</w:t>
      </w:r>
      <w:r w:rsidR="00AD1429">
        <w:rPr>
          <w:bCs/>
          <w:lang w:val="en-US"/>
        </w:rPr>
        <w:fldChar w:fldCharType="begin"/>
      </w:r>
      <w:r w:rsidR="00AD1429">
        <w:rPr>
          <w:bCs/>
          <w:lang w:val="en-US"/>
        </w:rPr>
        <w:instrText xml:space="preserve"> ADDIN EN.CITE &lt;EndNote&gt;&lt;Cite&gt;&lt;Author&gt;</w:instrText>
      </w:r>
      <w:r w:rsidR="00AD1429">
        <w:rPr>
          <w:rFonts w:ascii="宋体" w:eastAsia="宋体" w:hAnsi="宋体" w:cs="宋体" w:hint="eastAsia"/>
          <w:bCs/>
          <w:lang w:val="en-US"/>
        </w:rPr>
        <w:instrText>王力</w:instrText>
      </w:r>
      <w:r w:rsidR="00AD1429">
        <w:rPr>
          <w:bCs/>
          <w:lang w:val="en-US"/>
        </w:rPr>
        <w:instrText>&lt;/Author&gt;&lt;Year&gt;2007&lt;/Year&gt;&lt;RecNum&gt;42&lt;/RecNum&gt;&lt;DisplayText&gt;(</w:instrText>
      </w:r>
      <w:r w:rsidR="00AD1429">
        <w:rPr>
          <w:rFonts w:ascii="宋体" w:eastAsia="宋体" w:hAnsi="宋体" w:cs="宋体" w:hint="eastAsia"/>
          <w:bCs/>
          <w:lang w:val="en-US"/>
        </w:rPr>
        <w:instrText>王力</w:instrText>
      </w:r>
      <w:r w:rsidR="00AD1429">
        <w:rPr>
          <w:bCs/>
          <w:lang w:val="en-US"/>
        </w:rPr>
        <w:instrText xml:space="preserve"> et al., 2007)&lt;/DisplayText&gt;&lt;record&gt;&lt;rec-number&gt;42&lt;/rec-number&gt;&lt;foreign-keys&gt;&lt;key app="EN" db-id="w5e5sta9arwa50eztf0vzr0zf55zr00xd9ae" timestamp="1675772547"&gt;42&lt;/key&gt;&lt;/foreign-keys&gt;&lt;ref-type name="Journal Article"&gt;17&lt;/ref-type&gt;&lt;contributors&gt;&lt;authors&gt;&lt;author&gt;&lt;style face="normal" font="default" charset="134" size="100%"&gt;</w:instrText>
      </w:r>
      <w:r w:rsidR="00AD1429">
        <w:rPr>
          <w:rFonts w:ascii="宋体" w:eastAsia="宋体" w:hAnsi="宋体" w:cs="宋体" w:hint="eastAsia"/>
          <w:bCs/>
          <w:lang w:val="en-US"/>
        </w:rPr>
        <w:instrText>王力</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李中权</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柳恒超</w:instrText>
      </w:r>
      <w:r w:rsidR="00AD1429">
        <w:rPr>
          <w:bCs/>
          <w:lang w:val="en-US"/>
        </w:rPr>
        <w:instrText>&lt;/style&gt;&lt;/author&gt;&lt;author&gt;&lt;style face="normal" font="default" charset="134" size="100%"&gt;</w:instrText>
      </w:r>
      <w:r w:rsidR="00AD1429">
        <w:rPr>
          <w:rFonts w:ascii="宋体" w:eastAsia="宋体" w:hAnsi="宋体" w:cs="宋体" w:hint="eastAsia"/>
          <w:bCs/>
          <w:lang w:val="en-US"/>
        </w:rPr>
        <w:instrText>杜卫</w:instrText>
      </w:r>
      <w:r w:rsidR="00AD1429">
        <w:rPr>
          <w:bCs/>
          <w:lang w:val="en-US"/>
        </w:rPr>
        <w:instrText>&lt;/style&gt;&lt;/author&gt;&lt;/authors&gt;&lt;/contributors&gt;&lt;titles&gt;&lt;title&gt;&lt;style face="normal" font="default" size="100%"&gt;PANAS-X&lt;/style&gt;&lt;style face="normal" font="default" charset="134" size="100%"&gt;</w:instrText>
      </w:r>
      <w:r w:rsidR="00AD1429">
        <w:rPr>
          <w:rFonts w:ascii="宋体" w:eastAsia="宋体" w:hAnsi="宋体" w:cs="宋体" w:hint="eastAsia"/>
          <w:bCs/>
          <w:lang w:val="en-US"/>
        </w:rPr>
        <w:instrText>总维度量表在中国人群中的因素结构</w:instrText>
      </w:r>
      <w:r w:rsidR="00AD1429">
        <w:rPr>
          <w:bCs/>
          <w:lang w:val="en-US"/>
        </w:rPr>
        <w:instrText>&lt;/style&gt;&lt;/title&gt;&lt;secondary-title&gt;&lt;style face="normal" font="default" charset="134" size="100%"&gt;</w:instrText>
      </w:r>
      <w:r w:rsidR="00AD1429">
        <w:rPr>
          <w:rFonts w:ascii="宋体" w:eastAsia="宋体" w:hAnsi="宋体" w:cs="宋体" w:hint="eastAsia"/>
          <w:bCs/>
          <w:lang w:val="en-US"/>
        </w:rPr>
        <w:instrText>中国临床心理学杂志</w:instrText>
      </w:r>
      <w:r w:rsidR="00AD1429">
        <w:rPr>
          <w:bCs/>
          <w:lang w:val="en-US"/>
        </w:rPr>
        <w:instrText>&lt;/style&gt;&lt;/secondary-title&gt;&lt;/titles&gt;&lt;periodical&gt;&lt;full-title&gt;</w:instrText>
      </w:r>
      <w:r w:rsidR="00AD1429">
        <w:rPr>
          <w:rFonts w:ascii="宋体" w:eastAsia="宋体" w:hAnsi="宋体" w:cs="宋体" w:hint="eastAsia"/>
          <w:bCs/>
          <w:lang w:val="en-US"/>
        </w:rPr>
        <w:instrText>中国临床心理学杂志</w:instrText>
      </w:r>
      <w:r w:rsidR="00AD1429">
        <w:rPr>
          <w:bCs/>
          <w:lang w:val="en-US"/>
        </w:rPr>
        <w:instrText>&lt;/full-title&gt;&lt;/periodical&gt;&lt;pages&gt;565-568&lt;/pages&gt;&lt;volume&gt;15&lt;/volume&gt;&lt;number&gt;6&lt;/number&gt;&lt;dates&gt;&lt;year&gt;2007&lt;/year&gt;&lt;/dates&gt;&lt;urls&gt;&lt;/urls&gt;&lt;/record&gt;&lt;/Cite&gt;&lt;/EndNote&gt;</w:instrText>
      </w:r>
      <w:r w:rsidR="00AD1429">
        <w:rPr>
          <w:bCs/>
          <w:lang w:val="en-US"/>
        </w:rPr>
        <w:fldChar w:fldCharType="separate"/>
      </w:r>
      <w:r w:rsidR="00AD1429">
        <w:rPr>
          <w:bCs/>
          <w:noProof/>
          <w:lang w:val="en-US"/>
        </w:rPr>
        <w:t>(</w:t>
      </w:r>
      <w:r w:rsidR="00AD1429">
        <w:rPr>
          <w:rFonts w:ascii="宋体" w:eastAsia="宋体" w:hAnsi="宋体" w:cs="宋体" w:hint="eastAsia"/>
          <w:bCs/>
          <w:noProof/>
          <w:lang w:val="en-US"/>
        </w:rPr>
        <w:t>王力</w:t>
      </w:r>
      <w:r w:rsidR="00AD1429">
        <w:rPr>
          <w:bCs/>
          <w:noProof/>
          <w:lang w:val="en-US"/>
        </w:rPr>
        <w:t xml:space="preserve"> et al., 2007)</w:t>
      </w:r>
      <w:r w:rsidR="00AD1429">
        <w:rPr>
          <w:bCs/>
          <w:lang w:val="en-US"/>
        </w:rPr>
        <w:fldChar w:fldCharType="end"/>
      </w:r>
      <w:r w:rsidR="00B70AB1" w:rsidRPr="00B70AB1">
        <w:rPr>
          <w:bCs/>
          <w:lang w:val="en-US"/>
        </w:rPr>
        <w:t xml:space="preserve">, and </w:t>
      </w:r>
      <w:bookmarkStart w:id="38" w:name="OLE_LINK1"/>
      <w:bookmarkStart w:id="39" w:name="OLE_LINK2"/>
      <w:r w:rsidR="00E90BE7" w:rsidRPr="00B70AB1">
        <w:rPr>
          <w:bCs/>
          <w:lang w:val="en-US"/>
        </w:rPr>
        <w:t>State Self-Esteem Scale</w:t>
      </w:r>
      <w:bookmarkEnd w:id="38"/>
      <w:bookmarkEnd w:id="39"/>
      <w:r w:rsidR="00E90BE7">
        <w:rPr>
          <w:bCs/>
          <w:lang w:val="en-US"/>
        </w:rPr>
        <w:fldChar w:fldCharType="begin"/>
      </w:r>
      <w:r w:rsidR="00E90BE7">
        <w:rPr>
          <w:bCs/>
          <w:lang w:val="en-US"/>
        </w:rPr>
        <w:instrText xml:space="preserve"> ADDIN EN.CITE &lt;EndNote&gt;&lt;Cite&gt;&lt;Author&gt;Heatherton&lt;/Author&gt;&lt;Year&gt;1991&lt;/Year&gt;&lt;RecNum&gt;12&lt;/RecNum&gt;&lt;DisplayText&gt;(Heatherton &amp;amp; Polivy, 1991)&lt;/DisplayText&gt;&lt;record&gt;&lt;rec-number&gt;12&lt;/rec-number&gt;&lt;foreign-keys&gt;&lt;key app="EN" db-id="w5e5sta9arwa50eztf0vzr0zf55zr00xd9ae" timestamp="1675770068"&gt;12&lt;/key&gt;&lt;/foreign-keys&gt;&lt;ref-type name="Journal Article"&gt;17&lt;/ref-type&gt;&lt;contributors&gt;&lt;authors&gt;&lt;author&gt;Heatherton, T. F.&lt;/author&gt;&lt;author&gt;Polivy, J. &lt;/author&gt;&lt;/authors&gt;&lt;/contributors&gt;&lt;titles&gt;&lt;title&gt;Development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dates&gt;&lt;year&gt;1991&lt;/year&gt;&lt;/dates&gt;&lt;urls&gt;&lt;/urls&gt;&lt;electronic-resource-num&gt;10.1037/0022-3514.60.6.895&lt;/electronic-resource-num&gt;&lt;/record&gt;&lt;/Cite&gt;&lt;/EndNote&gt;</w:instrText>
      </w:r>
      <w:r w:rsidR="00E90BE7">
        <w:rPr>
          <w:bCs/>
          <w:lang w:val="en-US"/>
        </w:rPr>
        <w:fldChar w:fldCharType="separate"/>
      </w:r>
      <w:r w:rsidR="00E90BE7">
        <w:rPr>
          <w:bCs/>
          <w:noProof/>
          <w:lang w:val="en-US"/>
        </w:rPr>
        <w:t>(Heatherton &amp; Polivy, 1991)</w:t>
      </w:r>
      <w:r w:rsidR="00E90BE7">
        <w:rPr>
          <w:bCs/>
          <w:lang w:val="en-US"/>
        </w:rPr>
        <w:fldChar w:fldCharType="end"/>
      </w:r>
      <w:r w:rsidR="00B70AB1" w:rsidRPr="00B70AB1">
        <w:rPr>
          <w:bCs/>
          <w:lang w:val="en-US"/>
        </w:rPr>
        <w:t xml:space="preserve">, </w:t>
      </w:r>
      <w:r w:rsidRPr="003B37EF">
        <w:rPr>
          <w:bCs/>
          <w:lang w:val="en-US"/>
        </w:rPr>
        <w:t>and the psychological distance between self, friend, and stranger. Additionally, participants took the big-five, Rosenberg Trait self-esteem, IPA (locus of control)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w:instrText>
      </w:r>
      <w:r w:rsidR="00E90BE7">
        <w:rPr>
          <w:rFonts w:ascii="宋体" w:eastAsia="宋体" w:hAnsi="宋体" w:cs="宋体" w:hint="eastAsia"/>
          <w:bCs/>
          <w:lang w:val="en-US"/>
        </w:rPr>
        <w:instrText>汪向东</w:instrText>
      </w:r>
      <w:r w:rsidR="00E90BE7">
        <w:rPr>
          <w:bCs/>
          <w:lang w:val="en-US"/>
        </w:rPr>
        <w:instrText xml:space="preserve">&lt;/Author&gt;&lt;Year&gt;1999&lt;/Year&gt;&lt;RecNum&gt;41&lt;/RecNum&gt;&lt;DisplayText&gt;(Levenson, 1974; </w:instrText>
      </w:r>
      <w:r w:rsidR="00E90BE7">
        <w:rPr>
          <w:rFonts w:ascii="宋体" w:eastAsia="宋体" w:hAnsi="宋体" w:cs="宋体" w:hint="eastAsia"/>
          <w:bCs/>
          <w:lang w:val="en-US"/>
        </w:rPr>
        <w:instrText>汪向东</w:instrText>
      </w:r>
      <w:r w:rsidR="00E90BE7">
        <w:rPr>
          <w:bCs/>
          <w:lang w:val="en-US"/>
        </w:rPr>
        <w:instrText xml:space="preserve"> et al., 1999)&lt;/DisplayText&gt;&lt;record&gt;&lt;rec-number&gt;41&lt;/rec-number&gt;&lt;foreign-keys&gt;&lt;key app="EN" db-id="w5e5sta9arwa50eztf0vzr0zf55zr00xd9ae" timestamp="1675772476"&gt;41&lt;/key&gt;&lt;/foreign-keys&gt;&lt;ref-type name="Journal Article"&gt;17&lt;/ref-type&gt;&lt;contributors&gt;&lt;authors&gt;&lt;author&gt;&lt;style face="normal" font="default" charset="134" size="100%"&gt;</w:instrText>
      </w:r>
      <w:r w:rsidR="00E90BE7">
        <w:rPr>
          <w:rFonts w:ascii="宋体" w:eastAsia="宋体" w:hAnsi="宋体" w:cs="宋体" w:hint="eastAsia"/>
          <w:bCs/>
          <w:lang w:val="en-US"/>
        </w:rPr>
        <w:instrText>汪向东</w:instrText>
      </w:r>
      <w:r w:rsidR="00E90BE7">
        <w:rPr>
          <w:bCs/>
          <w:lang w:val="en-US"/>
        </w:rPr>
        <w:instrText>&lt;/style&gt;&lt;/author&gt;&lt;author&gt;&lt;style face="normal" font="default" charset="134" size="100%"&gt;</w:instrText>
      </w:r>
      <w:r w:rsidR="00E90BE7">
        <w:rPr>
          <w:rFonts w:ascii="宋体" w:eastAsia="宋体" w:hAnsi="宋体" w:cs="宋体" w:hint="eastAsia"/>
          <w:bCs/>
          <w:lang w:val="en-US"/>
        </w:rPr>
        <w:instrText>王希林</w:instrText>
      </w:r>
      <w:r w:rsidR="00E90BE7">
        <w:rPr>
          <w:bCs/>
          <w:lang w:val="en-US"/>
        </w:rPr>
        <w:instrText>&lt;/style&gt;&lt;/author&gt;&lt;author&gt;&lt;style face="normal" font="default" charset="134" size="100%"&gt;</w:instrText>
      </w:r>
      <w:r w:rsidR="00E90BE7">
        <w:rPr>
          <w:rFonts w:ascii="宋体" w:eastAsia="宋体" w:hAnsi="宋体" w:cs="宋体" w:hint="eastAsia"/>
          <w:bCs/>
          <w:lang w:val="en-US"/>
        </w:rPr>
        <w:instrText>马弘</w:instrText>
      </w:r>
      <w:r w:rsidR="00E90BE7">
        <w:rPr>
          <w:bCs/>
          <w:lang w:val="en-US"/>
        </w:rPr>
        <w:instrText>&lt;/style&gt;&lt;/author&gt;&lt;/authors&gt;&lt;/contributors&gt;&lt;titles&gt;&lt;title&gt;&lt;style face="normal" font="default" charset="134" size="100%"&gt;</w:instrText>
      </w:r>
      <w:r w:rsidR="00E90BE7">
        <w:rPr>
          <w:rFonts w:ascii="宋体" w:eastAsia="宋体" w:hAnsi="宋体" w:cs="宋体" w:hint="eastAsia"/>
          <w:bCs/>
          <w:lang w:val="en-US"/>
        </w:rPr>
        <w:instrText>心理卫生评定量表手册</w:instrText>
      </w:r>
      <w:r w:rsidR="00E90BE7">
        <w:rPr>
          <w:bCs/>
          <w:lang w:val="en-US"/>
        </w:rPr>
        <w:instrText>&lt;/style&gt;&lt;/title&gt;&lt;secondary-title&gt;&lt;style face="normal" font="default" charset="134" size="100%"&gt;</w:instrText>
      </w:r>
      <w:r w:rsidR="00E90BE7">
        <w:rPr>
          <w:rFonts w:ascii="宋体" w:eastAsia="宋体" w:hAnsi="宋体" w:cs="宋体" w:hint="eastAsia"/>
          <w:bCs/>
          <w:lang w:val="en-US"/>
        </w:rPr>
        <w:instrText>中国心理卫生杂志社</w:instrText>
      </w:r>
      <w:r w:rsidR="00E90BE7">
        <w:rPr>
          <w:bCs/>
          <w:lang w:val="en-US"/>
        </w:rPr>
        <w:instrText>&lt;/style&gt;&lt;/secondary-title&gt;&lt;/titles&gt;&lt;periodical&gt;&lt;full-title&gt;</w:instrText>
      </w:r>
      <w:r w:rsidR="00E90BE7">
        <w:rPr>
          <w:rFonts w:ascii="宋体" w:eastAsia="宋体" w:hAnsi="宋体" w:cs="宋体" w:hint="eastAsia"/>
          <w:bCs/>
          <w:lang w:val="en-US"/>
        </w:rPr>
        <w:instrText>中国心理卫生杂志社</w:instrText>
      </w:r>
      <w:r w:rsidR="00E90BE7">
        <w:rPr>
          <w:bCs/>
          <w:lang w:val="en-US"/>
        </w:rPr>
        <w:instrText>&lt;/full-title&gt;&lt;/periodical&gt;&lt;pages&gt;31-35&lt;/pages&gt;&lt;volume&gt;13&lt;/volume&gt;&lt;number&gt;1&lt;/number&gt;&lt;dates&gt;&lt;year&gt;1999&lt;/year&gt;&lt;/dates&gt;&lt;urls&gt;&lt;/urls&gt;&lt;/record&gt;&lt;/Cite&gt;&lt;Cite&gt;&lt;Author&gt;Levenson&lt;/Author&gt;&lt;Year&gt;1974&lt;/Year&gt;&lt;RecNum&gt;20&lt;/RecNum&gt;&lt;record&gt;&lt;rec-number&gt;20&lt;/rec-number&gt;&lt;foreign-keys&gt;&lt;key app="EN" db-id="w5e5sta9arwa50eztf0vzr0zf55zr00xd9ae" timestamp="1675770988"&gt;20&lt;/key&gt;&lt;/foreign-keys&gt;&lt;ref-type name="Journal Article"&gt;17&lt;/ref-type&gt;&lt;contributors&gt;&lt;authors&gt;&lt;author&gt;Levenson, H.&lt;/author&gt;&lt;/authors&gt;&lt;/contributors&gt;&lt;titles&gt;&lt;title&gt;Activism and Powerful Others: Distinctions within the Concept of Internal-External Control&lt;/title&gt;&lt;secondary-title&gt;Journal of Personality Assessment&lt;/secondary-title&gt;&lt;/titles&gt;&lt;periodical&gt;&lt;full-title&gt;Journal of Personality Assessment&lt;/full-title&gt;&lt;/periodical&gt;&lt;pages&gt;377-383&lt;/pages&gt;&lt;volume&gt;38&lt;/volume&gt;&lt;number&gt;4&lt;/number&gt;&lt;dates&gt;&lt;year&gt;1974&lt;/year&gt;&lt;/dates&gt;&lt;urls&gt;&lt;/urls&gt;&lt;electronic-resource-num&gt;10.1080/00223891.1974.10119988&lt;/electronic-resource-num&gt;&lt;/record&gt;&lt;/Cite&gt;&lt;/EndNote&gt;</w:instrText>
      </w:r>
      <w:r w:rsidR="00E90BE7">
        <w:rPr>
          <w:bCs/>
          <w:lang w:val="en-US"/>
        </w:rPr>
        <w:fldChar w:fldCharType="separate"/>
      </w:r>
      <w:r w:rsidR="00E90BE7">
        <w:rPr>
          <w:bCs/>
          <w:noProof/>
          <w:lang w:val="en-US"/>
        </w:rPr>
        <w:t xml:space="preserve">(Levenson, 1974; </w:t>
      </w:r>
      <w:r w:rsidR="00E90BE7">
        <w:rPr>
          <w:rFonts w:ascii="宋体" w:eastAsia="宋体" w:hAnsi="宋体" w:cs="宋体" w:hint="eastAsia"/>
          <w:bCs/>
          <w:noProof/>
          <w:lang w:val="en-US"/>
        </w:rPr>
        <w:t>汪向东</w:t>
      </w:r>
      <w:r w:rsidR="00E90BE7">
        <w:rPr>
          <w:bCs/>
          <w:noProof/>
          <w:lang w:val="en-US"/>
        </w:rPr>
        <w:t xml:space="preserve"> et al., 1999)</w:t>
      </w:r>
      <w:r w:rsidR="00E90BE7">
        <w:rPr>
          <w:bCs/>
          <w:lang w:val="en-US"/>
        </w:rPr>
        <w:fldChar w:fldCharType="end"/>
      </w:r>
      <w:r w:rsidR="00B70AB1" w:rsidRPr="00B70AB1">
        <w:rPr>
          <w:bCs/>
          <w:lang w:val="en-US"/>
        </w:rPr>
        <w:t xml:space="preserve">and </w:t>
      </w:r>
      <w:r w:rsidR="00E90BE7">
        <w:rPr>
          <w:bCs/>
          <w:lang w:val="en-US"/>
        </w:rPr>
        <w:t>Belief i</w:t>
      </w:r>
      <w:r w:rsidR="00E90BE7" w:rsidRPr="00B70AB1">
        <w:rPr>
          <w:bCs/>
          <w:lang w:val="en-US"/>
        </w:rPr>
        <w:t>n Free Will</w:t>
      </w:r>
      <w:r w:rsidR="00B70AB1" w:rsidRPr="00B70AB1">
        <w:rPr>
          <w:bCs/>
          <w:lang w:val="en-US"/>
        </w:rPr>
        <w:t xml:space="preserve"> </w:t>
      </w:r>
      <w:r w:rsidR="00E90BE7">
        <w:rPr>
          <w:bCs/>
          <w:lang w:val="en-US"/>
        </w:rPr>
        <w:fldChar w:fldCharType="begin"/>
      </w:r>
      <w:r w:rsidR="00E90BE7">
        <w:rPr>
          <w:bCs/>
          <w:lang w:val="en-US"/>
        </w:rPr>
        <w:instrText xml:space="preserve"> ADDIN EN.CITE &lt;EndNote&gt;&lt;Cite&gt;&lt;Author&gt;Paulhus&lt;/Author&gt;&lt;Year&gt;2010&lt;/Year&gt;&lt;RecNum&gt;26&lt;/RecNum&gt;&lt;DisplayText&gt;(Paulhus &amp;amp; Carey, 2010)&lt;/DisplayText&gt;&lt;record&gt;&lt;rec-number&gt;26&lt;/rec-number&gt;&lt;foreign-keys&gt;&lt;key app="EN" db-id="w5e5sta9arwa50eztf0vzr0zf55zr00xd9ae" timestamp="1675771423"&gt;26&lt;/key&gt;&lt;/foreign-keys&gt;&lt;ref-type name="Journal Article"&gt;17&lt;/ref-type&gt;&lt;contributors&gt;&lt;authors&gt;&lt;author&gt;Paulhus, D. L.&lt;/author&gt;&lt;author&gt;Carey, J. M.&lt;/author&gt;&lt;/authors&gt;&lt;/contributors&gt;&lt;titles&gt;&lt;title&gt;The FAD–Plus: Measuring Lay Beliefs Regarding Free Will and Related Constructs&lt;/title&gt;&lt;secondary-title&gt; Journal of Personality Assessment&lt;/secondary-title&gt;&lt;/titles&gt;&lt;pages&gt;96-104&lt;/pages&gt;&lt;volume&gt;93&lt;/volume&gt;&lt;number&gt;1&lt;/number&gt;&lt;dates&gt;&lt;year&gt;2010&lt;/year&gt;&lt;/dates&gt;&lt;urls&gt;&lt;/urls&gt;&lt;electronic-resource-num&gt;10.1080/00223891.2010.528483 &lt;/electronic-resource-num&gt;&lt;/record&gt;&lt;/Cite&gt;&lt;/EndNote&gt;</w:instrText>
      </w:r>
      <w:r w:rsidR="00E90BE7">
        <w:rPr>
          <w:bCs/>
          <w:lang w:val="en-US"/>
        </w:rPr>
        <w:fldChar w:fldCharType="separate"/>
      </w:r>
      <w:r w:rsidR="00E90BE7">
        <w:rPr>
          <w:bCs/>
          <w:noProof/>
          <w:lang w:val="en-US"/>
        </w:rPr>
        <w:t>(Paulhus &amp; Carey, 2010)</w:t>
      </w:r>
      <w:r w:rsidR="00E90BE7">
        <w:rPr>
          <w:bCs/>
          <w:lang w:val="en-US"/>
        </w:rPr>
        <w:fldChar w:fldCharType="end"/>
      </w:r>
      <w:r w:rsidRPr="009B63AA">
        <w:rPr>
          <w:bCs/>
          <w:lang w:val="en-US"/>
        </w:rPr>
        <w:t xml:space="preserve"> </w:t>
      </w:r>
      <w:r w:rsidRPr="003B37EF">
        <w:rPr>
          <w:bCs/>
          <w:lang w:val="en-US"/>
        </w:rPr>
        <w:t>questionnaires at the first and last sessions. All materials were presented in Chinese.</w:t>
      </w:r>
      <w:commentRangeEnd w:id="37"/>
      <w:r>
        <w:rPr>
          <w:rStyle w:val="a6"/>
        </w:rPr>
        <w:commentReference w:id="37"/>
      </w:r>
      <w:bookmarkStart w:id="40" w:name="_GoBack"/>
      <w:bookmarkEnd w:id="40"/>
    </w:p>
    <w:p w14:paraId="3AAACB47" w14:textId="77777777" w:rsidR="00B70AB1" w:rsidRPr="00B70AB1" w:rsidRDefault="00B70AB1" w:rsidP="00B70AB1">
      <w:pPr>
        <w:rPr>
          <w:rFonts w:eastAsia="Calibri"/>
        </w:rPr>
      </w:pPr>
    </w:p>
    <w:p w14:paraId="05999AD7" w14:textId="6DBBD1C5" w:rsidR="00586F83" w:rsidRPr="0014261E" w:rsidRDefault="00BA0079" w:rsidP="0014261E">
      <w:pPr>
        <w:pStyle w:val="2"/>
      </w:pPr>
      <w:bookmarkStart w:id="41" w:name="_c49m91hl2d4p" w:colFirst="0" w:colLast="0"/>
      <w:bookmarkStart w:id="42" w:name="_Toc126850350"/>
      <w:bookmarkEnd w:id="41"/>
      <w:r w:rsidRPr="0014261E">
        <w:t>Pilot data</w:t>
      </w:r>
      <w:r w:rsidR="007D3F54" w:rsidRPr="0014261E">
        <w:t xml:space="preserve"> simulated data</w:t>
      </w:r>
      <w:bookmarkEnd w:id="42"/>
      <w:r w:rsidR="007D3F54" w:rsidRPr="0014261E">
        <w:t xml:space="preserve"> </w:t>
      </w:r>
    </w:p>
    <w:p w14:paraId="08BF8E5F" w14:textId="1AAFBAB6" w:rsidR="00661D7C" w:rsidRPr="008E2954" w:rsidRDefault="009B63AA" w:rsidP="008E2954">
      <w:pPr>
        <w:ind w:firstLine="720"/>
        <w:rPr>
          <w:rFonts w:eastAsia="Calibri"/>
          <w:lang w:val="en-US"/>
        </w:rPr>
      </w:pPr>
      <w:commentRangeStart w:id="43"/>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43"/>
      <w:r w:rsidR="004A5D32">
        <w:rPr>
          <w:rStyle w:val="a6"/>
        </w:rPr>
        <w:commentReference w:id="43"/>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4" w:name="_mo5wam9lyrd2" w:colFirst="0" w:colLast="0"/>
      <w:bookmarkStart w:id="45" w:name="_af2debhp0apz" w:colFirst="0" w:colLast="0"/>
      <w:bookmarkStart w:id="46" w:name="_x5xzkvo93gpg" w:colFirst="0" w:colLast="0"/>
      <w:bookmarkEnd w:id="44"/>
      <w:bookmarkEnd w:id="45"/>
      <w:bookmarkEnd w:id="46"/>
    </w:p>
    <w:p w14:paraId="7070CA1A" w14:textId="2FD80DBB" w:rsidR="00586F83" w:rsidRPr="0014261E" w:rsidRDefault="00BA0079" w:rsidP="0014261E">
      <w:pPr>
        <w:pStyle w:val="2"/>
      </w:pPr>
      <w:bookmarkStart w:id="47" w:name="_5w73peohap5j" w:colFirst="0" w:colLast="0"/>
      <w:bookmarkStart w:id="48" w:name="_Toc126850351"/>
      <w:bookmarkEnd w:id="47"/>
      <w:r w:rsidRPr="0014261E">
        <w:t>Analysis Plan</w:t>
      </w:r>
      <w:bookmarkEnd w:id="48"/>
    </w:p>
    <w:p w14:paraId="52B2AD38" w14:textId="79AA9CA7" w:rsidR="006435DB" w:rsidRPr="00E90BE7" w:rsidRDefault="00FD0EFA" w:rsidP="006435DB">
      <w:pPr>
        <w:ind w:firstLine="720"/>
        <w:rPr>
          <w:rFonts w:eastAsia="Calibri"/>
        </w:rPr>
      </w:pPr>
      <w:commentRangeStart w:id="49"/>
      <w:r w:rsidRPr="00FD0EFA">
        <w:rPr>
          <w:rFonts w:eastAsia="Calibri"/>
          <w:lang w:val="en-US"/>
        </w:rPr>
        <w:t>To analyze our behavioral data, we'll use HDDM, a Python toolkit for Bayesian Hierarchical Modeling</w:t>
      </w:r>
      <w:r w:rsidR="00E90BE7">
        <w:rPr>
          <w:rFonts w:eastAsia="Calibri"/>
          <w:lang w:val="en-US"/>
        </w:rPr>
        <w:fldChar w:fldCharType="begin"/>
      </w:r>
      <w:r w:rsidR="00E90BE7">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E90BE7">
        <w:rPr>
          <w:rFonts w:eastAsia="Calibri"/>
          <w:lang w:val="en-US"/>
        </w:rPr>
        <w:fldChar w:fldCharType="separate"/>
      </w:r>
      <w:r w:rsidR="00E90BE7">
        <w:rPr>
          <w:rFonts w:eastAsia="Calibri"/>
          <w:noProof/>
          <w:lang w:val="en-US"/>
        </w:rPr>
        <w:t>(</w:t>
      </w:r>
      <w:proofErr w:type="spellStart"/>
      <w:r w:rsidR="00E90BE7">
        <w:rPr>
          <w:rFonts w:eastAsia="Calibri"/>
          <w:noProof/>
          <w:lang w:val="en-US"/>
        </w:rPr>
        <w:t>Wiecki</w:t>
      </w:r>
      <w:proofErr w:type="spellEnd"/>
      <w:r w:rsidR="00E90BE7">
        <w:rPr>
          <w:rFonts w:eastAsia="Calibri"/>
          <w:noProof/>
          <w:lang w:val="en-US"/>
        </w:rPr>
        <w:t xml:space="preserve"> et al., 2013)</w:t>
      </w:r>
      <w:r w:rsidR="00E90BE7">
        <w:rPr>
          <w:rFonts w:eastAsia="Calibri"/>
          <w:lang w:val="en-US"/>
        </w:rPr>
        <w:fldChar w:fldCharType="end"/>
      </w:r>
      <w:r w:rsidRPr="00FD0EFA">
        <w:rPr>
          <w:rFonts w:eastAsia="Calibri"/>
          <w:lang w:val="en-US"/>
        </w:rPr>
        <w:t xml:space="preserve">, and fit the data into the drift diffusion model (DDM). We'll also use the R </w:t>
      </w:r>
      <w:r w:rsidR="00E90BE7">
        <w:rPr>
          <w:rFonts w:eastAsia="Calibri"/>
          <w:lang w:val="en-US"/>
        </w:rPr>
        <w:t>Project</w:t>
      </w:r>
      <w:r w:rsidR="00E90BE7">
        <w:rPr>
          <w:rFonts w:eastAsia="Calibri"/>
          <w:lang w:val="en-US"/>
        </w:rPr>
        <w:fldChar w:fldCharType="begin"/>
      </w:r>
      <w:r w:rsidR="00E90BE7">
        <w:rPr>
          <w:rFonts w:eastAsia="Calibri"/>
          <w:lang w:val="en-US"/>
        </w:rPr>
        <w:instrText xml:space="preserve"> ADDIN EN.CITE &lt;EndNote&gt;&lt;Cite&gt;&lt;Author&gt;Team&lt;/Author&gt;&lt;Year&gt;2010&lt;/Year&gt;&lt;RecNum&gt;27&lt;/RecNum&gt;&lt;DisplayText&gt;(Team,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E90BE7">
        <w:rPr>
          <w:rFonts w:eastAsia="Calibri"/>
          <w:lang w:val="en-US"/>
        </w:rPr>
        <w:fldChar w:fldCharType="separate"/>
      </w:r>
      <w:r w:rsidR="00E90BE7">
        <w:rPr>
          <w:rFonts w:eastAsia="Calibri"/>
          <w:noProof/>
          <w:lang w:val="en-US"/>
        </w:rPr>
        <w:t>(Team, 2010)</w:t>
      </w:r>
      <w:r w:rsidR="00E90BE7">
        <w:rPr>
          <w:rFonts w:eastAsia="Calibri"/>
          <w:lang w:val="en-US"/>
        </w:rPr>
        <w:fldChar w:fldCharType="end"/>
      </w:r>
      <w:r w:rsidR="006435DB" w:rsidRPr="00A72ABC">
        <w:rPr>
          <w:rFonts w:eastAsia="Calibri"/>
          <w:lang w:val="en-US"/>
        </w:rPr>
        <w:t xml:space="preserve">. </w:t>
      </w:r>
      <w:commentRangeEnd w:id="49"/>
      <w:r>
        <w:rPr>
          <w:rStyle w:val="a6"/>
        </w:rPr>
        <w:commentReference w:id="49"/>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4D6313">
      <w:pPr>
        <w:pStyle w:val="3"/>
        <w:rPr>
          <w:rFonts w:eastAsia="Calibri"/>
          <w:lang w:val="en-US"/>
        </w:rPr>
      </w:pPr>
      <w:bookmarkStart w:id="50" w:name="_Toc126850352"/>
      <w:r w:rsidRPr="00FF3620">
        <w:rPr>
          <w:rFonts w:eastAsia="Calibri"/>
          <w:lang w:val="en-US"/>
        </w:rPr>
        <w:t>Data pre-processing</w:t>
      </w:r>
      <w:bookmarkEnd w:id="50"/>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51" w:name="_Toc126850353"/>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51"/>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lastRenderedPageBreak/>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221B60" w:rsidP="003A496A">
            <w:pPr>
              <w:jc w:val="center"/>
              <w:rPr>
                <w:rFonts w:eastAsiaTheme="minorEastAsia"/>
                <w:color w:val="000000" w:themeColor="text1"/>
              </w:rPr>
            </w:pPr>
            <m:oMathPara>
              <m:oMath>
                <m:f>
                  <m:fPr>
                    <m:ctrlPr>
                      <w:ins w:id="52" w:author="Zheng Liu" w:date="2022-05-16T20:07:00Z">
                        <w:rPr>
                          <w:rFonts w:ascii="Cambria Math" w:eastAsiaTheme="minorEastAsia" w:hAnsi="Cambria Math"/>
                          <w:color w:val="000000" w:themeColor="text1"/>
                        </w:rPr>
                      </w:ins>
                    </m:ctrlPr>
                  </m:fPr>
                  <m:num>
                    <m:nary>
                      <m:naryPr>
                        <m:chr m:val="∑"/>
                        <m:limLoc m:val="undOvr"/>
                        <m:subHide m:val="1"/>
                        <m:supHide m:val="1"/>
                        <m:ctrlPr>
                          <w:ins w:id="53"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221B60" w:rsidP="003A496A">
            <w:pPr>
              <w:jc w:val="center"/>
              <w:rPr>
                <w:rFonts w:eastAsiaTheme="minorEastAsia"/>
                <w:color w:val="000000" w:themeColor="text1"/>
              </w:rPr>
            </w:pPr>
            <m:oMathPara>
              <m:oMath>
                <m:f>
                  <m:fPr>
                    <m:ctrlPr>
                      <w:ins w:id="54"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5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6"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221B60" w:rsidP="003A496A">
            <w:pPr>
              <w:jc w:val="center"/>
              <w:rPr>
                <w:rFonts w:eastAsiaTheme="minorEastAsia"/>
                <w:color w:val="000000" w:themeColor="text1"/>
              </w:rPr>
            </w:pPr>
            <m:oMathPara>
              <m:oMath>
                <m:f>
                  <m:fPr>
                    <m:ctrlPr>
                      <w:ins w:id="57"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lastRenderedPageBreak/>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8" w:name="_Toc126850354"/>
      <w:r w:rsidRPr="00FF3620">
        <w:rPr>
          <w:rFonts w:eastAsia="Calibri"/>
          <w:lang w:val="en-US"/>
        </w:rPr>
        <w:t>Reliability of indices in SALT as individual-level/group-level</w:t>
      </w:r>
      <w:bookmarkEnd w:id="58"/>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9"/>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9"/>
      <w:r>
        <w:rPr>
          <w:rStyle w:val="a6"/>
        </w:rPr>
        <w:commentReference w:id="59"/>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221B60" w:rsidP="00D07D09">
      <w:pPr>
        <w:rPr>
          <w:rFonts w:eastAsia="Calibri"/>
        </w:rPr>
      </w:pPr>
      <m:oMathPara>
        <m:oMath>
          <m:eqArr>
            <m:eqArrPr>
              <m:ctrlPr>
                <w:ins w:id="60" w:author="Zheng Liu" w:date="2022-05-16T20:07:00Z">
                  <w:rPr>
                    <w:rFonts w:ascii="Cambria Math" w:eastAsia="Calibri" w:hAnsi="Cambria Math"/>
                  </w:rPr>
                </w:ins>
              </m:ctrlPr>
            </m:eqArrPr>
            <m:e>
              <m:f>
                <m:fPr>
                  <m:ctrlPr>
                    <w:ins w:id="61" w:author="Zheng Liu" w:date="2022-05-16T20:07:00Z">
                      <w:rPr>
                        <w:rFonts w:ascii="Cambria Math" w:eastAsia="Calibri" w:hAnsi="Cambria Math"/>
                      </w:rPr>
                    </w:ins>
                  </m:ctrlPr>
                </m:fPr>
                <m:num>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5" w:author="Zheng Liu" w:date="2022-05-16T20:07:00Z">
                          <w:rPr>
                            <w:rFonts w:ascii="Cambria Math" w:eastAsia="Calibri" w:hAnsi="Cambria Math"/>
                            <w:i/>
                          </w:rPr>
                        </w:ins>
                      </m:ctrlPr>
                    </m:dPr>
                    <m:e>
                      <m:r>
                        <w:rPr>
                          <w:rFonts w:ascii="Cambria Math" w:eastAsia="Calibri" w:hAnsi="Cambria Math"/>
                        </w:rPr>
                        <m:t>k-1</m:t>
                      </m:r>
                    </m:e>
                  </m:d>
                  <m:sSub>
                    <m:sSubPr>
                      <m:ctrlPr>
                        <w:ins w:id="6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7"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8" w:author="Zheng Liu" w:date="2022-05-16T20:07:00Z">
                          <w:rPr>
                            <w:rFonts w:ascii="Cambria Math" w:eastAsia="Calibri" w:hAnsi="Cambria Math"/>
                          </w:rPr>
                        </w:ins>
                      </m:ctrlPr>
                    </m:dPr>
                    <m:e>
                      <m:sSub>
                        <m:sSubPr>
                          <m:ctrlPr>
                            <w:ins w:id="6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7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7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7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73"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221B60" w:rsidP="002B0D83">
      <w:pPr>
        <w:spacing w:after="240"/>
      </w:pPr>
      <m:oMathPara>
        <m:oMath>
          <m:f>
            <m:fPr>
              <m:ctrlPr>
                <w:ins w:id="74" w:author="Zheng Liu" w:date="2022-05-16T20:07:00Z">
                  <w:rPr>
                    <w:rFonts w:ascii="Cambria Math" w:hAnsi="Cambria Math"/>
                  </w:rPr>
                </w:ins>
              </m:ctrlPr>
            </m:fPr>
            <m:num>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8" w:author="Zheng Liu" w:date="2022-05-16T20:07:00Z">
                      <w:rPr>
                        <w:rFonts w:ascii="Cambria Math" w:hAnsi="Cambria Math"/>
                      </w:rPr>
                    </w:ins>
                  </m:ctrlPr>
                </m:fPr>
                <m:num>
                  <m:sSub>
                    <m:sSubPr>
                      <m:ctrlPr>
                        <w:ins w:id="7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8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3"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w:t>
      </w:r>
      <w:proofErr w:type="spellStart"/>
      <w:r w:rsidR="00B3449B">
        <w:rPr>
          <w:noProof/>
          <w:color w:val="000000" w:themeColor="text1"/>
          <w:lang w:val="en-US"/>
        </w:rPr>
        <w:t>Cicchetti</w:t>
      </w:r>
      <w:proofErr w:type="spellEnd"/>
      <w:r w:rsidR="00B3449B">
        <w:rPr>
          <w:noProof/>
          <w:color w:val="000000" w:themeColor="text1"/>
          <w:lang w:val="en-US"/>
        </w:rPr>
        <w:t xml:space="preserve"> &amp; Sparrow, 1981; Kupper &amp; Hafner, 1989)</w:t>
      </w:r>
      <w:r w:rsidR="00B3449B">
        <w:rPr>
          <w:color w:val="000000" w:themeColor="text1"/>
          <w:lang w:val="en-US"/>
        </w:rPr>
        <w:fldChar w:fldCharType="end"/>
      </w:r>
      <w:r w:rsidR="002F4F19">
        <w:rPr>
          <w:color w:val="000000" w:themeColor="text1"/>
          <w:lang w:val="en-US"/>
        </w:rPr>
        <w:t xml:space="preserve">. </w:t>
      </w:r>
    </w:p>
    <w:p w14:paraId="4FC56BBB" w14:textId="77777777" w:rsidR="00C9151A" w:rsidRPr="008F04DC" w:rsidRDefault="00C9151A" w:rsidP="00AB55D9">
      <w:pPr>
        <w:ind w:firstLine="720"/>
        <w:rPr>
          <w:color w:val="000000" w:themeColor="text1"/>
          <w:lang w:val="en-US"/>
        </w:rPr>
      </w:pPr>
    </w:p>
    <w:p w14:paraId="4810161C" w14:textId="36A3F909" w:rsidR="00C9151A" w:rsidRPr="00C71EBF" w:rsidRDefault="00C856D2" w:rsidP="004D6313">
      <w:pPr>
        <w:pStyle w:val="3"/>
        <w:rPr>
          <w:lang w:val="en-US"/>
        </w:rPr>
      </w:pPr>
      <w:bookmarkStart w:id="84" w:name="_Toc126850355"/>
      <w:r w:rsidRPr="00C71EBF">
        <w:rPr>
          <w:lang w:val="en-US"/>
        </w:rPr>
        <w:t xml:space="preserve">Effect related to </w:t>
      </w:r>
      <w:r w:rsidR="00C9151A" w:rsidRPr="00C71EBF">
        <w:rPr>
          <w:lang w:val="en-US"/>
        </w:rPr>
        <w:t xml:space="preserve">practice </w:t>
      </w:r>
      <w:r w:rsidR="00B84CD9" w:rsidRPr="00C71EBF">
        <w:rPr>
          <w:lang w:val="en-US"/>
        </w:rPr>
        <w:t>in SALT</w:t>
      </w:r>
      <w:bookmarkEnd w:id="84"/>
    </w:p>
    <w:p w14:paraId="1B5DA246" w14:textId="70784FA4" w:rsidR="008F04DC" w:rsidRDefault="008F04DC" w:rsidP="002B775B">
      <w:pPr>
        <w:ind w:firstLine="720"/>
        <w:rPr>
          <w:rFonts w:ascii="TimesNewRomanPSMT" w:hAnsi="TimesNewRomanPSMT" w:cs="TimesNewRomanPSMT"/>
          <w:lang w:val="en-US"/>
        </w:rPr>
      </w:pPr>
      <w:r w:rsidRPr="008F04DC">
        <w:rPr>
          <w:color w:val="000000"/>
        </w:rPr>
        <w:t xml:space="preserve">To explore the potential effect of practice, we'll use a Hierarchical Linear Model with restricted maximum likelihood estimates. We'll consider sessions as fixed effects and include a random intercept to account for inter-individual differences in baseline performance. This multilevel modeling approach allows us to compare multiple sessions and consider additional predictors, such as </w:t>
      </w:r>
      <w:r>
        <w:rPr>
          <w:color w:val="000000"/>
        </w:rPr>
        <w:t>the number of previous sessions</w:t>
      </w:r>
      <w:r w:rsidR="00B3449B">
        <w:rPr>
          <w:color w:val="000000"/>
        </w:rPr>
        <w:fldChar w:fldCharType="begin"/>
      </w:r>
      <w:r w:rsidR="00B3449B">
        <w:rPr>
          <w:color w:val="000000"/>
        </w:rPr>
        <w:instrText xml:space="preserve"> ADDIN EN.CITE &lt;EndNote&gt;&lt;Cite&gt;&lt;Author&gt;Ding&lt;/Author&gt;&lt;Year&gt;2022&lt;/Year&gt;&lt;RecNum&gt;8&lt;/RecNum&gt;&lt;DisplayText&gt;(Ding &amp;amp; Vancleef, 2022)&lt;/DisplayText&gt;&lt;record&gt;&lt;rec-number&gt;8&lt;/rec-number&gt;&lt;foreign-keys&gt;&lt;key app="EN" db-id="w5e5sta9arwa50eztf0vzr0zf55zr00xd9ae" timestamp="1675769578"&gt;8&lt;/key&gt;&lt;/foreign-keys&gt;&lt;ref-type name="Journal Article"&gt;17&lt;/ref-type&gt;&lt;contributors&gt;&lt;authors&gt;&lt;author&gt;Ding, X.&lt;/author&gt;&lt;author&gt;Vancleef, K.&lt;/author&gt;&lt;/authors&gt;&lt;/contributors&gt;&lt;titles&gt;&lt;title&gt;Test–retest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pages&gt;2457-2462&lt;/pages&gt;&lt;volume&gt;54&lt;/volume&gt;&lt;number&gt;5&lt;/number&gt;&lt;dates&gt;&lt;year&gt;2022&lt;/year&gt;&lt;/dates&gt;&lt;urls&gt;&lt;/urls&gt;&lt;electronic-resource-num&gt;10.3758/s13428-021-01741-z&lt;/electronic-resource-num&gt;&lt;/record&gt;&lt;/Cite&gt;&lt;/EndNote&gt;</w:instrText>
      </w:r>
      <w:r w:rsidR="00B3449B">
        <w:rPr>
          <w:color w:val="000000"/>
        </w:rPr>
        <w:fldChar w:fldCharType="separate"/>
      </w:r>
      <w:r w:rsidR="00B3449B">
        <w:rPr>
          <w:noProof/>
          <w:color w:val="000000"/>
        </w:rPr>
        <w:t>(Ding &amp; Vancleef, 2022)</w:t>
      </w:r>
      <w:r w:rsidR="00B3449B">
        <w:rPr>
          <w:color w:val="000000"/>
        </w:rPr>
        <w:fldChar w:fldCharType="end"/>
      </w:r>
      <w:r w:rsidR="002B775B">
        <w:rPr>
          <w:rFonts w:ascii="TimesNewRomanPSMT" w:hAnsi="TimesNewRomanPSMT" w:cs="TimesNewRomanPSMT"/>
          <w:lang w:val="en-US"/>
        </w:rPr>
        <w:t xml:space="preserve">. </w:t>
      </w:r>
      <w:r w:rsidRPr="008F04DC">
        <w:rPr>
          <w:rFonts w:ascii="TimesNewRomanPSMT" w:hAnsi="TimesNewRomanPSMT" w:cs="TimesNewRomanPSMT"/>
          <w:lang w:val="en-US"/>
        </w:rPr>
        <w:t>For instance, we may see a decrease in disparity between results with more practice on the test.</w:t>
      </w:r>
    </w:p>
    <w:p w14:paraId="3B6C5CB8" w14:textId="72270EB9"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4E95D538" w14:textId="77777777" w:rsidR="008F04DC" w:rsidRDefault="008F04DC" w:rsidP="008724B2">
      <w:pPr>
        <w:ind w:firstLine="720"/>
        <w:rPr>
          <w:color w:val="000000"/>
        </w:rPr>
      </w:pPr>
    </w:p>
    <w:p w14:paraId="18D36DC8" w14:textId="52182E0E" w:rsidR="008724B2" w:rsidRDefault="00E43E04" w:rsidP="008724B2">
      <w:pPr>
        <w:ind w:firstLine="720"/>
        <w:rPr>
          <w:color w:val="000000"/>
        </w:rPr>
      </w:pPr>
      <w:r>
        <w:rPr>
          <w:color w:val="000000"/>
        </w:rPr>
        <w:t xml:space="preserve">Significance will be calculated using the </w:t>
      </w:r>
      <w:proofErr w:type="spellStart"/>
      <w:r>
        <w:rPr>
          <w:color w:val="000000"/>
        </w:rPr>
        <w:t>lmerTest</w:t>
      </w:r>
      <w:proofErr w:type="spellEnd"/>
      <w:r>
        <w:rPr>
          <w:color w:val="000000"/>
        </w:rPr>
        <w:t xml:space="preserve"> package </w:t>
      </w:r>
      <w:r w:rsidR="003416AE">
        <w:rPr>
          <w:rFonts w:hint="eastAsia"/>
          <w:color w:val="000000"/>
        </w:rPr>
        <w:t>in</w:t>
      </w:r>
      <w:r w:rsidR="003416AE">
        <w:rPr>
          <w:color w:val="000000"/>
        </w:rPr>
        <w:t xml:space="preserve"> </w:t>
      </w:r>
      <w:r w:rsidR="003416AE">
        <w:rPr>
          <w:color w:val="000000"/>
          <w:lang w:val="en-US"/>
        </w:rPr>
        <w:t>R</w:t>
      </w:r>
      <w:r w:rsidR="00B3449B">
        <w:rPr>
          <w:color w:val="000000"/>
          <w:lang w:val="en-US"/>
        </w:rPr>
        <w:fldChar w:fldCharType="begin"/>
      </w:r>
      <w:r w:rsidR="00B3449B">
        <w:rPr>
          <w:color w:val="000000"/>
          <w:lang w:val="en-US"/>
        </w:rPr>
        <w:instrText xml:space="preserve"> ADDIN EN.CITE &lt;EndNote&gt;&lt;Cite&gt;&lt;Author&gt;Kuznetsova&lt;/Author&gt;&lt;Year&gt;2017&lt;/Year&gt;&lt;RecNum&gt;19&lt;/RecNum&gt;&lt;DisplayText&gt;(Kuznetsova et al., 2017)&lt;/DisplayText&gt;&lt;record&gt;&lt;rec-number&gt;19&lt;/rec-number&gt;&lt;foreign-keys&gt;&lt;key app="EN" db-id="w5e5sta9arwa50eztf0vzr0zf55zr00xd9ae" timestamp="1675770922"&gt;19&lt;/key&gt;&lt;/foreign-keys&gt;&lt;ref-type name="Journal Article"&gt;17&lt;/ref-type&gt;&lt;contributors&gt;&lt;authors&gt;&lt;author&gt;Kuznetsova, A.&lt;/author&gt;&lt;author&gt;Brockhoff, P. B.&lt;/author&gt;&lt;author&gt;Christensen, R.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dates&gt;&lt;year&gt;2017&lt;/year&gt;&lt;/dates&gt;&lt;urls&gt;&lt;/urls&gt;&lt;electronic-resource-num&gt;10.18637/jss.v082.i13&lt;/electronic-resource-num&gt;&lt;/record&gt;&lt;/Cite&gt;&lt;/EndNote&gt;</w:instrText>
      </w:r>
      <w:r w:rsidR="00B3449B">
        <w:rPr>
          <w:color w:val="000000"/>
          <w:lang w:val="en-US"/>
        </w:rPr>
        <w:fldChar w:fldCharType="separate"/>
      </w:r>
      <w:r w:rsidR="00B3449B">
        <w:rPr>
          <w:noProof/>
          <w:color w:val="000000"/>
          <w:lang w:val="en-US"/>
        </w:rPr>
        <w:t>(</w:t>
      </w:r>
      <w:proofErr w:type="spellStart"/>
      <w:r w:rsidR="00B3449B">
        <w:rPr>
          <w:noProof/>
          <w:color w:val="000000"/>
          <w:lang w:val="en-US"/>
        </w:rPr>
        <w:t>Kuznetsova</w:t>
      </w:r>
      <w:proofErr w:type="spellEnd"/>
      <w:r w:rsidR="00B3449B">
        <w:rPr>
          <w:noProof/>
          <w:color w:val="000000"/>
          <w:lang w:val="en-US"/>
        </w:rPr>
        <w:t xml:space="preserve"> et al., 2017)</w:t>
      </w:r>
      <w:r w:rsidR="00B3449B">
        <w:rPr>
          <w:color w:val="000000"/>
          <w:lang w:val="en-US"/>
        </w:rPr>
        <w:fldChar w:fldCharType="end"/>
      </w:r>
      <w:r w:rsidR="00001E83">
        <w:rPr>
          <w:rFonts w:ascii="宋体" w:eastAsia="宋体" w:hAnsi="宋体" w:cs="宋体"/>
          <w:color w:val="000000"/>
          <w:lang w:val="en-US"/>
        </w:rPr>
        <w:t xml:space="preserve">, </w:t>
      </w:r>
      <w:r>
        <w:rPr>
          <w:color w:val="000000"/>
        </w:rPr>
        <w:t xml:space="preserve">which applies </w:t>
      </w:r>
      <w:proofErr w:type="spellStart"/>
      <w:r>
        <w:rPr>
          <w:color w:val="000000"/>
        </w:rPr>
        <w:t>Satterthwaite’s</w:t>
      </w:r>
      <w:proofErr w:type="spellEnd"/>
      <w:r>
        <w:rPr>
          <w:color w:val="000000"/>
        </w:rPr>
        <w:t xml:space="preserve"> method to estimate degrees of freedom and generate </w:t>
      </w:r>
      <w:r w:rsidRPr="00566DCB">
        <w:rPr>
          <w:i/>
          <w:iCs/>
          <w:color w:val="000000"/>
        </w:rPr>
        <w:t>p</w:t>
      </w:r>
      <w:r>
        <w:rPr>
          <w:color w:val="000000"/>
        </w:rPr>
        <w:t>-values for mixed models.</w:t>
      </w:r>
      <w:bookmarkStart w:id="85" w:name="_vh6elquntocl" w:colFirst="0" w:colLast="0"/>
      <w:bookmarkEnd w:id="85"/>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86" w:name="_Toc126850356"/>
      <w:r w:rsidRPr="00464832">
        <w:rPr>
          <w:highlight w:val="yellow"/>
          <w:lang w:val="en-US"/>
        </w:rPr>
        <w:t>Split-half reliability of SPE in SALT</w:t>
      </w:r>
      <w:bookmarkEnd w:id="86"/>
    </w:p>
    <w:p w14:paraId="4B7F5010" w14:textId="537E5D54" w:rsidR="006C6CA7" w:rsidRDefault="006C6CA7" w:rsidP="00980A67">
      <w:pPr>
        <w:ind w:firstLine="720"/>
        <w:rPr>
          <w:color w:val="000000"/>
          <w:highlight w:val="yellow"/>
        </w:rPr>
      </w:pPr>
      <w:r w:rsidRPr="006C6CA7">
        <w:rPr>
          <w:color w:val="000000"/>
        </w:rPr>
        <w:t xml:space="preserve">In psychological research, Cronbach's alpha is often used to determine the reliability of experiments. However, using this method in cognitive experiments can lead to biased results. As a result, more and more studies are using split-half reliability instead of Cronbach's alpha to </w:t>
      </w:r>
      <w:proofErr w:type="gramStart"/>
      <w:r w:rsidRPr="006C6CA7">
        <w:rPr>
          <w:color w:val="000000"/>
        </w:rPr>
        <w:t>assess</w:t>
      </w:r>
      <w:proofErr w:type="gramEnd"/>
      <w:r w:rsidRPr="006C6CA7">
        <w:rPr>
          <w:color w:val="000000"/>
        </w:rPr>
        <w:t xml:space="preserve">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 xml:space="preserve">There are four types of split-half reliability: odd-even, front-back, permutation, and Monte Carlo. The odd-even split separates trials into odd and even numbered sequences, while </w:t>
      </w:r>
      <w:r w:rsidRPr="006C6CA7">
        <w:rPr>
          <w:color w:val="000000"/>
        </w:rPr>
        <w:lastRenderedPageBreak/>
        <w:t>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7" w:name="_8ky6xw9d7iji" w:colFirst="0" w:colLast="0"/>
      <w:bookmarkStart w:id="88" w:name="_Toc126850357"/>
      <w:bookmarkEnd w:id="87"/>
      <w:r>
        <w:rPr>
          <w:rFonts w:ascii="Calibri" w:eastAsia="Calibri" w:hAnsi="Calibri" w:cs="Calibri"/>
          <w:b/>
          <w:sz w:val="42"/>
          <w:szCs w:val="42"/>
        </w:rPr>
        <w:t>Data availability</w:t>
      </w:r>
      <w:bookmarkEnd w:id="88"/>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 xml:space="preserve">nce Framework () and </w:t>
      </w:r>
      <w:proofErr w:type="spellStart"/>
      <w:r w:rsidR="0014261E">
        <w:rPr>
          <w:color w:val="000000"/>
        </w:rPr>
        <w:t>GitHub</w:t>
      </w:r>
      <w:proofErr w:type="spellEnd"/>
      <w:r w:rsidR="0014261E">
        <w:rPr>
          <w:color w:val="000000"/>
        </w:rPr>
        <w:t xml:space="preserve">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9" w:name="_v3xn7y51vn90" w:colFirst="0" w:colLast="0"/>
      <w:bookmarkStart w:id="90" w:name="_Toc126850358"/>
      <w:bookmarkEnd w:id="89"/>
      <w:r>
        <w:rPr>
          <w:rFonts w:ascii="Calibri" w:eastAsia="Calibri" w:hAnsi="Calibri" w:cs="Calibri"/>
          <w:b/>
          <w:sz w:val="42"/>
          <w:szCs w:val="42"/>
        </w:rPr>
        <w:t>Code availability</w:t>
      </w:r>
      <w:bookmarkEnd w:id="90"/>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91" w:name="_wv0gj0dgrmeo" w:colFirst="0" w:colLast="0"/>
      <w:bookmarkStart w:id="92" w:name="_Toc126850359"/>
      <w:bookmarkEnd w:id="91"/>
      <w:r>
        <w:rPr>
          <w:rFonts w:ascii="Calibri" w:eastAsia="Calibri" w:hAnsi="Calibri" w:cs="Calibri"/>
          <w:b/>
          <w:sz w:val="42"/>
          <w:szCs w:val="42"/>
        </w:rPr>
        <w:t>Results</w:t>
      </w:r>
      <w:bookmarkEnd w:id="92"/>
    </w:p>
    <w:p w14:paraId="73D191D2" w14:textId="48E51348" w:rsidR="00586F83" w:rsidRPr="0014261E" w:rsidRDefault="00464832" w:rsidP="0014261E">
      <w:pPr>
        <w:pStyle w:val="2"/>
        <w:rPr>
          <w:rFonts w:cs="Calibri"/>
          <w:highlight w:val="yellow"/>
          <w:lang w:val="en-US"/>
        </w:rPr>
      </w:pPr>
      <w:bookmarkStart w:id="93" w:name="_Toc126850360"/>
      <w:r w:rsidRPr="0014261E">
        <w:rPr>
          <w:highlight w:val="yellow"/>
          <w:lang w:val="en-US"/>
        </w:rPr>
        <w:t>Descriptive Statistics</w:t>
      </w:r>
      <w:bookmarkEnd w:id="93"/>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94" w:name="_Toc12685036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94"/>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w:t>
      </w:r>
      <w:r w:rsidRPr="006C6CA7">
        <w:rPr>
          <w:rFonts w:eastAsia="宋体" w:cs="PMingLiU"/>
          <w:lang w:val="en-US"/>
        </w:rPr>
        <w:lastRenderedPageBreak/>
        <w:t>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5BE823C3" w14:textId="77777777" w:rsidR="0014261E" w:rsidRPr="00464832" w:rsidRDefault="0014261E" w:rsidP="0014261E">
      <w:pPr>
        <w:pStyle w:val="2"/>
        <w:rPr>
          <w:highlight w:val="yellow"/>
          <w:lang w:val="en-US"/>
        </w:rPr>
      </w:pPr>
      <w:bookmarkStart w:id="95" w:name="_Toc126850362"/>
      <w:proofErr w:type="gramStart"/>
      <w:r w:rsidRPr="00464832">
        <w:rPr>
          <w:highlight w:val="yellow"/>
          <w:lang w:val="en-US"/>
        </w:rPr>
        <w:t>HLM(</w:t>
      </w:r>
      <w:proofErr w:type="gramEnd"/>
      <w:r w:rsidRPr="00464832">
        <w:rPr>
          <w:highlight w:val="yellow"/>
          <w:lang w:val="en-US"/>
        </w:rPr>
        <w:t>Hierarchical Linear Model)</w:t>
      </w:r>
      <w:bookmarkEnd w:id="95"/>
    </w:p>
    <w:p w14:paraId="73B0D48A" w14:textId="77777777" w:rsidR="0014261E" w:rsidRPr="006C6CA7" w:rsidRDefault="0014261E" w:rsidP="0014261E">
      <w:pPr>
        <w:ind w:firstLine="720"/>
        <w:rPr>
          <w:rFonts w:eastAsia="宋体" w:cs="PMingLiU"/>
          <w:lang w:val="en-US"/>
        </w:rPr>
      </w:pPr>
      <w:r w:rsidRPr="006C6CA7">
        <w:rPr>
          <w:rFonts w:eastAsia="宋体" w:cs="PMingLiU"/>
          <w:lang w:val="en-US"/>
        </w:rPr>
        <w:t>The HLM equation for the reaction time (</w:t>
      </w:r>
      <w:proofErr w:type="spellStart"/>
      <w:r w:rsidRPr="006C6CA7">
        <w:rPr>
          <w:rFonts w:eastAsia="宋体" w:cs="PMingLiU"/>
          <w:lang w:val="en-US"/>
        </w:rPr>
        <w:t>RT_ms</w:t>
      </w:r>
      <w:proofErr w:type="spellEnd"/>
      <w:r w:rsidRPr="006C6CA7">
        <w:rPr>
          <w:rFonts w:eastAsia="宋体" w:cs="PMingLiU"/>
          <w:lang w:val="en-US"/>
        </w:rPr>
        <w:t xml:space="preserve">) in the study is as follows: </w:t>
      </w:r>
      <w:proofErr w:type="spellStart"/>
      <w:r w:rsidRPr="006C6CA7">
        <w:rPr>
          <w:rFonts w:eastAsia="宋体" w:cs="PMingLiU"/>
          <w:lang w:val="en-US"/>
        </w:rPr>
        <w:t>RT_ms</w:t>
      </w:r>
      <w:proofErr w:type="spellEnd"/>
      <w:r w:rsidRPr="006C6CA7">
        <w:rPr>
          <w:rFonts w:eastAsia="宋体" w:cs="PMingLiU"/>
          <w:lang w:val="en-US"/>
        </w:rPr>
        <w:t xml:space="preserve"> ~ Session*Match*Identity + (1|Subject). In this equation, Match and Identity are two independent variables, and Session represents time. 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w:t>
      </w:r>
      <w:r w:rsidRPr="006C6CA7">
        <w:rPr>
          <w:rFonts w:eastAsia="宋体" w:cs="PMingLiU"/>
          <w:lang w:val="en-US"/>
        </w:rPr>
        <w:lastRenderedPageBreak/>
        <w:t>to ICC, and we hope to prove through these two methods that the results of the SALT experiment are temporally stable and that the differences in reaction time are mainly due to individual differences among the subjects.</w:t>
      </w:r>
    </w:p>
    <w:p w14:paraId="6142D4BC" w14:textId="053C56B7" w:rsidR="0014261E" w:rsidRDefault="0014261E" w:rsidP="0014261E">
      <w:pPr>
        <w:ind w:firstLine="720"/>
        <w:rPr>
          <w:rFonts w:eastAsia="宋体" w:cs="PMingLiU"/>
          <w:lang w:val="en-US"/>
        </w:rPr>
      </w:pPr>
      <w:r w:rsidRPr="006C6CA7">
        <w:rPr>
          <w:rFonts w:eastAsia="宋体" w:cs="PMingLiU"/>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96" w:name="_Toc126850363"/>
      <w:r w:rsidRPr="00464832">
        <w:rPr>
          <w:highlight w:val="yellow"/>
          <w:lang w:val="en-US"/>
        </w:rPr>
        <w:t>Split-Half Reliability</w:t>
      </w:r>
      <w:bookmarkEnd w:id="96"/>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lastRenderedPageBreak/>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97" w:name="_n45umupwgeta" w:colFirst="0" w:colLast="0"/>
      <w:bookmarkStart w:id="98" w:name="_Toc126850364"/>
      <w:bookmarkEnd w:id="97"/>
      <w:r>
        <w:rPr>
          <w:rFonts w:ascii="Calibri" w:eastAsia="Calibri" w:hAnsi="Calibri" w:cs="Calibri"/>
          <w:b/>
          <w:sz w:val="42"/>
          <w:szCs w:val="42"/>
        </w:rPr>
        <w:t>Discussion</w:t>
      </w:r>
      <w:bookmarkEnd w:id="98"/>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99" w:name="_55me02ptpjfj" w:colFirst="0" w:colLast="0"/>
      <w:bookmarkEnd w:id="99"/>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100" w:name="_mdjadefs2vka" w:colFirst="0" w:colLast="0"/>
      <w:bookmarkEnd w:id="100"/>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101" w:name="_Toc126850365"/>
      <w:r>
        <w:rPr>
          <w:rFonts w:ascii="Calibri" w:eastAsia="Calibri" w:hAnsi="Calibri" w:cs="Calibri"/>
          <w:b/>
          <w:sz w:val="42"/>
          <w:szCs w:val="42"/>
        </w:rPr>
        <w:lastRenderedPageBreak/>
        <w:t>Acknowledgements</w:t>
      </w:r>
      <w:bookmarkEnd w:id="101"/>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102" w:name="_wvd57wep2hh3" w:colFirst="0" w:colLast="0"/>
      <w:bookmarkEnd w:id="102"/>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103" w:name="_ridkkf2yzxxx" w:colFirst="0" w:colLast="0"/>
      <w:bookmarkStart w:id="104" w:name="_Toc126850366"/>
      <w:bookmarkEnd w:id="103"/>
      <w:r>
        <w:rPr>
          <w:rFonts w:ascii="Calibri" w:eastAsia="Calibri" w:hAnsi="Calibri" w:cs="Calibri"/>
          <w:b/>
          <w:sz w:val="42"/>
          <w:szCs w:val="42"/>
        </w:rPr>
        <w:t>Author contributions</w:t>
      </w:r>
      <w:bookmarkEnd w:id="104"/>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105" w:name="_Toc126850367"/>
      <w:r w:rsidRPr="003E7247">
        <w:rPr>
          <w:rFonts w:ascii="Calibri" w:eastAsia="Calibri" w:hAnsi="Calibri" w:cs="Calibri"/>
          <w:b/>
          <w:sz w:val="42"/>
          <w:szCs w:val="42"/>
        </w:rPr>
        <w:t>Competing interests</w:t>
      </w:r>
      <w:bookmarkEnd w:id="105"/>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106" w:name="_Toc126850368"/>
      <w:r>
        <w:rPr>
          <w:rFonts w:ascii="Calibri" w:eastAsia="Calibri" w:hAnsi="Calibri" w:cs="Calibri"/>
          <w:b/>
          <w:sz w:val="42"/>
          <w:szCs w:val="42"/>
        </w:rPr>
        <w:t>Figures</w:t>
      </w:r>
      <w:bookmarkEnd w:id="106"/>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07" w:name="_wbmlk2iy1qsw" w:colFirst="0" w:colLast="0"/>
      <w:bookmarkEnd w:id="107"/>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108" w:name="_1r3wz94tf58i" w:colFirst="0" w:colLast="0"/>
      <w:bookmarkStart w:id="109" w:name="_Toc126850369"/>
      <w:bookmarkEnd w:id="108"/>
      <w:r>
        <w:rPr>
          <w:rFonts w:ascii="Calibri" w:eastAsia="Calibri" w:hAnsi="Calibri" w:cs="Calibri"/>
          <w:b/>
          <w:sz w:val="42"/>
          <w:szCs w:val="42"/>
        </w:rPr>
        <w:t>Figure Legends</w:t>
      </w:r>
      <w:bookmarkEnd w:id="109"/>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10" w:name="_5v980ihlaje4" w:colFirst="0" w:colLast="0"/>
      <w:bookmarkEnd w:id="110"/>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11" w:name="_Toc126850370"/>
      <w:r>
        <w:rPr>
          <w:rFonts w:ascii="Calibri" w:eastAsia="Calibri" w:hAnsi="Calibri" w:cs="Calibri"/>
          <w:b/>
          <w:sz w:val="42"/>
          <w:szCs w:val="42"/>
        </w:rPr>
        <w:lastRenderedPageBreak/>
        <w:t>Supplementary information</w:t>
      </w:r>
      <w:bookmarkEnd w:id="111"/>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12" w:name="_dz5w9vw0a4hh" w:colFirst="0" w:colLast="0"/>
      <w:bookmarkEnd w:id="112"/>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13" w:name="_7gc9ix103005" w:colFirst="0" w:colLast="0"/>
      <w:bookmarkEnd w:id="113"/>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14" w:name="_Toc126850371"/>
      <w:r w:rsidRPr="00BA6702">
        <w:rPr>
          <w:rFonts w:ascii="Calibri" w:eastAsia="Calibri" w:hAnsi="Calibri" w:cs="Calibri"/>
          <w:b/>
          <w:sz w:val="42"/>
          <w:szCs w:val="42"/>
        </w:rPr>
        <w:lastRenderedPageBreak/>
        <w:t>References</w:t>
      </w:r>
      <w:bookmarkEnd w:id="11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1DBEB66" w14:textId="11EC616D" w:rsidR="00B3449B" w:rsidRPr="00B3449B" w:rsidRDefault="00B03D7E" w:rsidP="00B3449B">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B3449B" w:rsidRPr="00B3449B">
        <w:rPr>
          <w:noProof/>
        </w:rPr>
        <w:t xml:space="preserve">Amodeo, L., et al. (2021). A comparison of self-bias measures across cognitive domains. </w:t>
      </w:r>
      <w:r w:rsidR="00B3449B" w:rsidRPr="00B3449B">
        <w:rPr>
          <w:i/>
          <w:noProof/>
        </w:rPr>
        <w:t>BMC Psychology, 9</w:t>
      </w:r>
      <w:r w:rsidR="00B3449B" w:rsidRPr="00B3449B">
        <w:rPr>
          <w:noProof/>
        </w:rPr>
        <w:t xml:space="preserve">(1), 1-132. </w:t>
      </w:r>
      <w:hyperlink r:id="rId19" w:history="1">
        <w:r w:rsidR="00B3449B" w:rsidRPr="00B3449B">
          <w:rPr>
            <w:rStyle w:val="aa"/>
            <w:noProof/>
          </w:rPr>
          <w:t>https://doi.org/10.1186/s40359-021-00639-x</w:t>
        </w:r>
      </w:hyperlink>
      <w:r w:rsidR="00B3449B" w:rsidRPr="00B3449B">
        <w:rPr>
          <w:noProof/>
        </w:rPr>
        <w:t xml:space="preserve"> </w:t>
      </w:r>
    </w:p>
    <w:p w14:paraId="2BAEBC8F" w14:textId="77777777" w:rsidR="00B3449B" w:rsidRPr="00B3449B" w:rsidRDefault="00B3449B" w:rsidP="00B3449B">
      <w:pPr>
        <w:pStyle w:val="EndNoteBibliography"/>
        <w:rPr>
          <w:noProof/>
        </w:rPr>
      </w:pPr>
    </w:p>
    <w:p w14:paraId="40292964" w14:textId="77777777" w:rsidR="00B3449B" w:rsidRPr="00B3449B" w:rsidRDefault="00B3449B" w:rsidP="00B3449B">
      <w:pPr>
        <w:pStyle w:val="EndNoteBibliography"/>
        <w:ind w:left="720" w:hanging="720"/>
        <w:rPr>
          <w:noProof/>
        </w:rPr>
      </w:pPr>
      <w:r w:rsidRPr="00B3449B">
        <w:rPr>
          <w:noProof/>
        </w:rPr>
        <w:t xml:space="preserve">Cicchetti, D.V., &amp; Sparrow, S.A. (1981). Developing criteria for establishing interrater reliability of specific items: applications to assessment of adaptive behavior. </w:t>
      </w:r>
      <w:r w:rsidRPr="00B3449B">
        <w:rPr>
          <w:i/>
          <w:noProof/>
        </w:rPr>
        <w:t>Am J Ment Defic, 86</w:t>
      </w:r>
      <w:r w:rsidRPr="00B3449B">
        <w:rPr>
          <w:noProof/>
        </w:rPr>
        <w:t xml:space="preserve">(2), 127-137. </w:t>
      </w:r>
    </w:p>
    <w:p w14:paraId="7095B1C6" w14:textId="77777777" w:rsidR="00B3449B" w:rsidRPr="00B3449B" w:rsidRDefault="00B3449B" w:rsidP="00B3449B">
      <w:pPr>
        <w:pStyle w:val="EndNoteBibliography"/>
        <w:rPr>
          <w:noProof/>
        </w:rPr>
      </w:pPr>
    </w:p>
    <w:p w14:paraId="70D6A726" w14:textId="55BAC497" w:rsidR="00B3449B" w:rsidRPr="00B3449B" w:rsidRDefault="00B3449B" w:rsidP="00B3449B">
      <w:pPr>
        <w:pStyle w:val="EndNoteBibliography"/>
        <w:ind w:left="720" w:hanging="720"/>
        <w:rPr>
          <w:noProof/>
        </w:rPr>
      </w:pPr>
      <w:r w:rsidRPr="00B3449B">
        <w:rPr>
          <w:noProof/>
        </w:rPr>
        <w:t xml:space="preserve">Craik, F.I.M., &amp; Tulving, E. (1975). Depth of processing and the retention of words in episodic memory. </w:t>
      </w:r>
      <w:r w:rsidRPr="00B3449B">
        <w:rPr>
          <w:i/>
          <w:noProof/>
        </w:rPr>
        <w:t>Journal of Experimental Psychology: General, 104</w:t>
      </w:r>
      <w:r w:rsidRPr="00B3449B">
        <w:rPr>
          <w:noProof/>
        </w:rPr>
        <w:t xml:space="preserve">(3), 268-294. </w:t>
      </w:r>
      <w:hyperlink r:id="rId20" w:history="1">
        <w:r w:rsidRPr="00B3449B">
          <w:rPr>
            <w:rStyle w:val="aa"/>
            <w:noProof/>
          </w:rPr>
          <w:t>https://doi.org/10.1037/0096-3445.104.3.268</w:t>
        </w:r>
      </w:hyperlink>
      <w:r w:rsidRPr="00B3449B">
        <w:rPr>
          <w:noProof/>
        </w:rPr>
        <w:t xml:space="preserve"> </w:t>
      </w:r>
    </w:p>
    <w:p w14:paraId="5E8B9057" w14:textId="77777777" w:rsidR="00B3449B" w:rsidRPr="00B3449B" w:rsidRDefault="00B3449B" w:rsidP="00B3449B">
      <w:pPr>
        <w:pStyle w:val="EndNoteBibliography"/>
        <w:rPr>
          <w:noProof/>
        </w:rPr>
      </w:pPr>
    </w:p>
    <w:p w14:paraId="0FDBECD3" w14:textId="25EB248D" w:rsidR="00B3449B" w:rsidRPr="00B3449B" w:rsidRDefault="00B3449B" w:rsidP="00B3449B">
      <w:pPr>
        <w:pStyle w:val="EndNoteBibliography"/>
        <w:ind w:left="720" w:hanging="720"/>
        <w:rPr>
          <w:noProof/>
        </w:rPr>
      </w:pPr>
      <w:r w:rsidRPr="00B3449B">
        <w:rPr>
          <w:noProof/>
        </w:rPr>
        <w:t xml:space="preserve">Cunningham, S.J., &amp; Turk, D.J. (2017, Jun). Editorial: A review of self-processing biases in cognition. </w:t>
      </w:r>
      <w:r w:rsidRPr="00B3449B">
        <w:rPr>
          <w:i/>
          <w:noProof/>
        </w:rPr>
        <w:t>Quarterly journal of experimental psychology, 70</w:t>
      </w:r>
      <w:r w:rsidRPr="00B3449B">
        <w:rPr>
          <w:noProof/>
        </w:rPr>
        <w:t xml:space="preserve">(6), 987-995. </w:t>
      </w:r>
      <w:hyperlink r:id="rId21" w:history="1">
        <w:r w:rsidRPr="00B3449B">
          <w:rPr>
            <w:rStyle w:val="aa"/>
            <w:noProof/>
          </w:rPr>
          <w:t>https://doi.org/10.1080/17470218.2016.1276609</w:t>
        </w:r>
      </w:hyperlink>
      <w:r w:rsidRPr="00B3449B">
        <w:rPr>
          <w:noProof/>
        </w:rPr>
        <w:t xml:space="preserve"> </w:t>
      </w:r>
    </w:p>
    <w:p w14:paraId="74E0B268" w14:textId="77777777" w:rsidR="00B3449B" w:rsidRPr="00B3449B" w:rsidRDefault="00B3449B" w:rsidP="00B3449B">
      <w:pPr>
        <w:pStyle w:val="EndNoteBibliography"/>
        <w:rPr>
          <w:noProof/>
        </w:rPr>
      </w:pPr>
    </w:p>
    <w:p w14:paraId="27594CFB" w14:textId="3A4EF236" w:rsidR="00B3449B" w:rsidRPr="00B3449B" w:rsidRDefault="00B3449B" w:rsidP="00B3449B">
      <w:pPr>
        <w:pStyle w:val="EndNoteBibliography"/>
        <w:ind w:left="720" w:hanging="720"/>
        <w:rPr>
          <w:noProof/>
        </w:rPr>
      </w:pPr>
      <w:r w:rsidRPr="00B3449B">
        <w:rPr>
          <w:noProof/>
        </w:rPr>
        <w:t xml:space="preserve">Cunningham, S.J., et al. (2008). Yours or mine? Ownership and memory. </w:t>
      </w:r>
      <w:r w:rsidRPr="00B3449B">
        <w:rPr>
          <w:i/>
          <w:noProof/>
        </w:rPr>
        <w:t>Consciousness and cognition, 17</w:t>
      </w:r>
      <w:r w:rsidRPr="00B3449B">
        <w:rPr>
          <w:noProof/>
        </w:rPr>
        <w:t xml:space="preserve">(1), 312-318. </w:t>
      </w:r>
      <w:hyperlink r:id="rId22" w:history="1">
        <w:r w:rsidRPr="00B3449B">
          <w:rPr>
            <w:rStyle w:val="aa"/>
            <w:noProof/>
          </w:rPr>
          <w:t>https://doi.org/10.1016/j.concog.2007.04.003</w:t>
        </w:r>
      </w:hyperlink>
      <w:r w:rsidRPr="00B3449B">
        <w:rPr>
          <w:noProof/>
        </w:rPr>
        <w:t xml:space="preserve"> </w:t>
      </w:r>
    </w:p>
    <w:p w14:paraId="7C96C944" w14:textId="77777777" w:rsidR="00B3449B" w:rsidRPr="00B3449B" w:rsidRDefault="00B3449B" w:rsidP="00B3449B">
      <w:pPr>
        <w:pStyle w:val="EndNoteBibliography"/>
        <w:rPr>
          <w:noProof/>
        </w:rPr>
      </w:pPr>
    </w:p>
    <w:p w14:paraId="41952F70" w14:textId="7844B2CD" w:rsidR="00B3449B" w:rsidRPr="00B3449B" w:rsidRDefault="00B3449B" w:rsidP="00B3449B">
      <w:pPr>
        <w:pStyle w:val="EndNoteBibliography"/>
        <w:ind w:left="720" w:hanging="720"/>
        <w:rPr>
          <w:noProof/>
        </w:rPr>
      </w:pPr>
      <w:r w:rsidRPr="00B3449B">
        <w:rPr>
          <w:noProof/>
        </w:rPr>
        <w:t xml:space="preserve">Desebrock, C., et al. (2018, Oct). Self-reference in action: Arm-movement responses are enhanced in perceptual matching. </w:t>
      </w:r>
      <w:r w:rsidRPr="00B3449B">
        <w:rPr>
          <w:i/>
          <w:noProof/>
        </w:rPr>
        <w:t>Acta psychologica, 190</w:t>
      </w:r>
      <w:r w:rsidRPr="00B3449B">
        <w:rPr>
          <w:noProof/>
        </w:rPr>
        <w:t xml:space="preserve">, 258-266. </w:t>
      </w:r>
      <w:hyperlink r:id="rId23" w:history="1">
        <w:r w:rsidRPr="00B3449B">
          <w:rPr>
            <w:rStyle w:val="aa"/>
            <w:noProof/>
          </w:rPr>
          <w:t>https://doi.org/10.1016/j.actpsy.2018.08.009</w:t>
        </w:r>
      </w:hyperlink>
      <w:r w:rsidRPr="00B3449B">
        <w:rPr>
          <w:noProof/>
        </w:rPr>
        <w:t xml:space="preserve"> </w:t>
      </w:r>
    </w:p>
    <w:p w14:paraId="0C10ECD7" w14:textId="77777777" w:rsidR="00B3449B" w:rsidRPr="00B3449B" w:rsidRDefault="00B3449B" w:rsidP="00B3449B">
      <w:pPr>
        <w:pStyle w:val="EndNoteBibliography"/>
        <w:rPr>
          <w:noProof/>
        </w:rPr>
      </w:pPr>
    </w:p>
    <w:p w14:paraId="2D06E1DA" w14:textId="74DA120B" w:rsidR="00B3449B" w:rsidRPr="00B3449B" w:rsidRDefault="00B3449B" w:rsidP="00B3449B">
      <w:pPr>
        <w:pStyle w:val="EndNoteBibliography"/>
        <w:ind w:left="720" w:hanging="720"/>
        <w:rPr>
          <w:noProof/>
        </w:rPr>
      </w:pPr>
      <w:r w:rsidRPr="00B3449B">
        <w:rPr>
          <w:noProof/>
        </w:rPr>
        <w:t xml:space="preserve">Ding, X., &amp; Vancleef, K. (2022). Test–retest reliability and practice effect of the Leuven Perceptual Organisation Screening Test. </w:t>
      </w:r>
      <w:r w:rsidRPr="00B3449B">
        <w:rPr>
          <w:i/>
          <w:noProof/>
        </w:rPr>
        <w:t>Behavior Research Methods, 54</w:t>
      </w:r>
      <w:r w:rsidRPr="00B3449B">
        <w:rPr>
          <w:noProof/>
        </w:rPr>
        <w:t xml:space="preserve">(5), 2457-2462. </w:t>
      </w:r>
      <w:hyperlink r:id="rId24" w:history="1">
        <w:r w:rsidRPr="00B3449B">
          <w:rPr>
            <w:rStyle w:val="aa"/>
            <w:noProof/>
          </w:rPr>
          <w:t>https://doi.org/10.3758/s13428-021-01741-z</w:t>
        </w:r>
      </w:hyperlink>
      <w:r w:rsidRPr="00B3449B">
        <w:rPr>
          <w:noProof/>
        </w:rPr>
        <w:t xml:space="preserve"> </w:t>
      </w:r>
    </w:p>
    <w:p w14:paraId="079A3ECF" w14:textId="77777777" w:rsidR="00B3449B" w:rsidRPr="00B3449B" w:rsidRDefault="00B3449B" w:rsidP="00B3449B">
      <w:pPr>
        <w:pStyle w:val="EndNoteBibliography"/>
        <w:rPr>
          <w:noProof/>
        </w:rPr>
      </w:pPr>
    </w:p>
    <w:p w14:paraId="13F6A4F8" w14:textId="77777777" w:rsidR="00B3449B" w:rsidRPr="00B3449B" w:rsidRDefault="00B3449B" w:rsidP="00B3449B">
      <w:pPr>
        <w:pStyle w:val="EndNoteBibliography"/>
        <w:ind w:left="720" w:hanging="720"/>
        <w:rPr>
          <w:noProof/>
        </w:rPr>
      </w:pPr>
      <w:r w:rsidRPr="00B3449B">
        <w:rPr>
          <w:noProof/>
        </w:rPr>
        <w:t xml:space="preserve">Fisher, R.A. (1992). Statistical methods for research workers. </w:t>
      </w:r>
      <w:r w:rsidRPr="00B3449B">
        <w:rPr>
          <w:i/>
          <w:noProof/>
        </w:rPr>
        <w:t>Springer New York</w:t>
      </w:r>
      <w:r w:rsidRPr="00B3449B">
        <w:rPr>
          <w:noProof/>
        </w:rPr>
        <w:t xml:space="preserve">. </w:t>
      </w:r>
    </w:p>
    <w:p w14:paraId="01810E75" w14:textId="77777777" w:rsidR="00B3449B" w:rsidRPr="00B3449B" w:rsidRDefault="00B3449B" w:rsidP="00B3449B">
      <w:pPr>
        <w:pStyle w:val="EndNoteBibliography"/>
        <w:rPr>
          <w:noProof/>
        </w:rPr>
      </w:pPr>
    </w:p>
    <w:p w14:paraId="2F95E84B" w14:textId="145C09C9" w:rsidR="00B3449B" w:rsidRPr="00B3449B" w:rsidRDefault="00B3449B" w:rsidP="00B3449B">
      <w:pPr>
        <w:pStyle w:val="EndNoteBibliography"/>
        <w:ind w:left="720" w:hanging="720"/>
        <w:rPr>
          <w:noProof/>
        </w:rPr>
      </w:pPr>
      <w:r w:rsidRPr="00B3449B">
        <w:rPr>
          <w:noProof/>
        </w:rPr>
        <w:t xml:space="preserve">Gillespie‐Smith, K., et al. (2018). The I in autism: Severity and social functioning in autism are related to self‐processing. </w:t>
      </w:r>
      <w:r w:rsidRPr="00B3449B">
        <w:rPr>
          <w:i/>
          <w:noProof/>
        </w:rPr>
        <w:t>British journal of developmental psychology, 36</w:t>
      </w:r>
      <w:r w:rsidRPr="00B3449B">
        <w:rPr>
          <w:noProof/>
        </w:rPr>
        <w:t xml:space="preserve">(1), 127-141. </w:t>
      </w:r>
      <w:hyperlink r:id="rId25" w:history="1">
        <w:r w:rsidRPr="00B3449B">
          <w:rPr>
            <w:rStyle w:val="aa"/>
            <w:noProof/>
          </w:rPr>
          <w:t>https://doi.org/10.1111/bjdp.12219</w:t>
        </w:r>
      </w:hyperlink>
      <w:r w:rsidRPr="00B3449B">
        <w:rPr>
          <w:noProof/>
        </w:rPr>
        <w:t xml:space="preserve"> </w:t>
      </w:r>
    </w:p>
    <w:p w14:paraId="2541772B" w14:textId="77777777" w:rsidR="00B3449B" w:rsidRPr="00B3449B" w:rsidRDefault="00B3449B" w:rsidP="00B3449B">
      <w:pPr>
        <w:pStyle w:val="EndNoteBibliography"/>
        <w:rPr>
          <w:noProof/>
        </w:rPr>
      </w:pPr>
    </w:p>
    <w:p w14:paraId="40DE6774" w14:textId="6E417D1D" w:rsidR="00B3449B" w:rsidRPr="00B3449B" w:rsidRDefault="00B3449B" w:rsidP="00B3449B">
      <w:pPr>
        <w:pStyle w:val="EndNoteBibliography"/>
        <w:ind w:left="720" w:hanging="720"/>
        <w:rPr>
          <w:noProof/>
        </w:rPr>
      </w:pPr>
      <w:r w:rsidRPr="00B3449B">
        <w:rPr>
          <w:noProof/>
        </w:rPr>
        <w:t xml:space="preserve">Golubickis, M., et al. (2017). Self-prioritization and perceptual matching: The effects of temporal construal. </w:t>
      </w:r>
      <w:r w:rsidRPr="00B3449B">
        <w:rPr>
          <w:i/>
          <w:noProof/>
        </w:rPr>
        <w:t>Mem Cognit, 45</w:t>
      </w:r>
      <w:r w:rsidRPr="00B3449B">
        <w:rPr>
          <w:noProof/>
        </w:rPr>
        <w:t xml:space="preserve">(7), 1223-1239. </w:t>
      </w:r>
      <w:hyperlink r:id="rId26" w:history="1">
        <w:r w:rsidRPr="00B3449B">
          <w:rPr>
            <w:rStyle w:val="aa"/>
            <w:noProof/>
          </w:rPr>
          <w:t>https://doi.org/10.3758/s13421-017-0722-3</w:t>
        </w:r>
      </w:hyperlink>
      <w:r w:rsidRPr="00B3449B">
        <w:rPr>
          <w:noProof/>
        </w:rPr>
        <w:t xml:space="preserve"> </w:t>
      </w:r>
    </w:p>
    <w:p w14:paraId="6C269684" w14:textId="77777777" w:rsidR="00B3449B" w:rsidRPr="00B3449B" w:rsidRDefault="00B3449B" w:rsidP="00B3449B">
      <w:pPr>
        <w:pStyle w:val="EndNoteBibliography"/>
        <w:rPr>
          <w:noProof/>
        </w:rPr>
      </w:pPr>
    </w:p>
    <w:p w14:paraId="1B5D9771" w14:textId="0724BA7D" w:rsidR="00B3449B" w:rsidRPr="00B3449B" w:rsidRDefault="00B3449B" w:rsidP="00B3449B">
      <w:pPr>
        <w:pStyle w:val="EndNoteBibliography"/>
        <w:ind w:left="720" w:hanging="720"/>
        <w:rPr>
          <w:noProof/>
        </w:rPr>
      </w:pPr>
      <w:r w:rsidRPr="00B3449B">
        <w:rPr>
          <w:noProof/>
        </w:rPr>
        <w:t xml:space="preserve">Heatherton, T.F., &amp; Polivy, J. (1991). Development and validation of a scale for measuring state self-esteem. </w:t>
      </w:r>
      <w:r w:rsidRPr="00B3449B">
        <w:rPr>
          <w:i/>
          <w:noProof/>
        </w:rPr>
        <w:t>Journal of Personality and Social Psychology, 60</w:t>
      </w:r>
      <w:r w:rsidRPr="00B3449B">
        <w:rPr>
          <w:noProof/>
        </w:rPr>
        <w:t xml:space="preserve">(6), 895-910. </w:t>
      </w:r>
      <w:hyperlink r:id="rId27" w:history="1">
        <w:r w:rsidRPr="00B3449B">
          <w:rPr>
            <w:rStyle w:val="aa"/>
            <w:noProof/>
          </w:rPr>
          <w:t>https://doi.org/10.1037/0022-3514.60.6.895</w:t>
        </w:r>
      </w:hyperlink>
      <w:r w:rsidRPr="00B3449B">
        <w:rPr>
          <w:noProof/>
        </w:rPr>
        <w:t xml:space="preserve"> </w:t>
      </w:r>
    </w:p>
    <w:p w14:paraId="1982AEBC" w14:textId="77777777" w:rsidR="00B3449B" w:rsidRPr="00B3449B" w:rsidRDefault="00B3449B" w:rsidP="00B3449B">
      <w:pPr>
        <w:pStyle w:val="EndNoteBibliography"/>
        <w:rPr>
          <w:noProof/>
        </w:rPr>
      </w:pPr>
    </w:p>
    <w:p w14:paraId="5F42122F" w14:textId="110BA354" w:rsidR="00B3449B" w:rsidRPr="00B3449B" w:rsidRDefault="00B3449B" w:rsidP="00B3449B">
      <w:pPr>
        <w:pStyle w:val="EndNoteBibliography"/>
        <w:ind w:left="720" w:hanging="720"/>
        <w:rPr>
          <w:noProof/>
        </w:rPr>
      </w:pPr>
      <w:r w:rsidRPr="00B3449B">
        <w:rPr>
          <w:noProof/>
        </w:rPr>
        <w:t xml:space="preserve">Hu, C.-P., et al. (2020). Good Me Bad Me: Prioritization of the Good-Self During Perceptual Decision-Making. </w:t>
      </w:r>
      <w:r w:rsidRPr="00B3449B">
        <w:rPr>
          <w:i/>
          <w:noProof/>
        </w:rPr>
        <w:t>Collabra. Psychology, 6</w:t>
      </w:r>
      <w:r w:rsidRPr="00B3449B">
        <w:rPr>
          <w:noProof/>
        </w:rPr>
        <w:t xml:space="preserve">(1), 20. </w:t>
      </w:r>
      <w:hyperlink r:id="rId28" w:history="1">
        <w:r w:rsidRPr="00B3449B">
          <w:rPr>
            <w:rStyle w:val="aa"/>
            <w:noProof/>
          </w:rPr>
          <w:t>https://doi.org/10.1525/collabra.301</w:t>
        </w:r>
      </w:hyperlink>
      <w:r w:rsidRPr="00B3449B">
        <w:rPr>
          <w:noProof/>
        </w:rPr>
        <w:t xml:space="preserve"> </w:t>
      </w:r>
    </w:p>
    <w:p w14:paraId="694E6BEE" w14:textId="77777777" w:rsidR="00B3449B" w:rsidRPr="00B3449B" w:rsidRDefault="00B3449B" w:rsidP="00B3449B">
      <w:pPr>
        <w:pStyle w:val="EndNoteBibliography"/>
        <w:rPr>
          <w:noProof/>
        </w:rPr>
      </w:pPr>
    </w:p>
    <w:p w14:paraId="25B2176A" w14:textId="505F93FE" w:rsidR="00B3449B" w:rsidRPr="00B3449B" w:rsidRDefault="00B3449B" w:rsidP="00B3449B">
      <w:pPr>
        <w:pStyle w:val="EndNoteBibliography"/>
        <w:ind w:left="720" w:hanging="720"/>
        <w:rPr>
          <w:noProof/>
        </w:rPr>
      </w:pPr>
      <w:r w:rsidRPr="00B3449B">
        <w:rPr>
          <w:noProof/>
        </w:rPr>
        <w:lastRenderedPageBreak/>
        <w:t xml:space="preserve">Humphreys, G.W., &amp; Sui, J. (2015). The salient self: Social saliency effects based on self-bias. </w:t>
      </w:r>
      <w:r w:rsidRPr="00B3449B">
        <w:rPr>
          <w:i/>
          <w:noProof/>
        </w:rPr>
        <w:t>Journal of cognitive psychology, 27</w:t>
      </w:r>
      <w:r w:rsidRPr="00B3449B">
        <w:rPr>
          <w:noProof/>
        </w:rPr>
        <w:t xml:space="preserve">(2), 129-140. </w:t>
      </w:r>
      <w:hyperlink r:id="rId29" w:history="1">
        <w:r w:rsidRPr="00B3449B">
          <w:rPr>
            <w:rStyle w:val="aa"/>
            <w:noProof/>
          </w:rPr>
          <w:t>https://doi.org/10.1080/20445911.2014.996156</w:t>
        </w:r>
      </w:hyperlink>
      <w:r w:rsidRPr="00B3449B">
        <w:rPr>
          <w:noProof/>
        </w:rPr>
        <w:t xml:space="preserve"> </w:t>
      </w:r>
    </w:p>
    <w:p w14:paraId="7012EEAF" w14:textId="77777777" w:rsidR="00B3449B" w:rsidRPr="00B3449B" w:rsidRDefault="00B3449B" w:rsidP="00B3449B">
      <w:pPr>
        <w:pStyle w:val="EndNoteBibliography"/>
        <w:rPr>
          <w:noProof/>
        </w:rPr>
      </w:pPr>
    </w:p>
    <w:p w14:paraId="77242182" w14:textId="133D8937" w:rsidR="00B3449B" w:rsidRPr="00B3449B" w:rsidRDefault="00B3449B" w:rsidP="00B3449B">
      <w:pPr>
        <w:pStyle w:val="EndNoteBibliography"/>
        <w:ind w:left="720" w:hanging="720"/>
        <w:rPr>
          <w:noProof/>
        </w:rPr>
      </w:pPr>
      <w:r w:rsidRPr="00B3449B">
        <w:rPr>
          <w:noProof/>
        </w:rPr>
        <w:t xml:space="preserve">Jiang, M., et al. (2019). Cultural Orientation of Self-Bias in Perceptual Matching. </w:t>
      </w:r>
      <w:r w:rsidRPr="00B3449B">
        <w:rPr>
          <w:i/>
          <w:noProof/>
        </w:rPr>
        <w:t>Front Psychol, 10</w:t>
      </w:r>
      <w:r w:rsidRPr="00B3449B">
        <w:rPr>
          <w:noProof/>
        </w:rPr>
        <w:t xml:space="preserve">, 1469. </w:t>
      </w:r>
      <w:hyperlink r:id="rId30" w:history="1">
        <w:r w:rsidRPr="00B3449B">
          <w:rPr>
            <w:rStyle w:val="aa"/>
            <w:noProof/>
          </w:rPr>
          <w:t>https://doi.org/10.3389/fpsyg.2019.01469</w:t>
        </w:r>
      </w:hyperlink>
      <w:r w:rsidRPr="00B3449B">
        <w:rPr>
          <w:noProof/>
        </w:rPr>
        <w:t xml:space="preserve"> </w:t>
      </w:r>
    </w:p>
    <w:p w14:paraId="1F03A46B" w14:textId="77777777" w:rsidR="00B3449B" w:rsidRPr="00B3449B" w:rsidRDefault="00B3449B" w:rsidP="00B3449B">
      <w:pPr>
        <w:pStyle w:val="EndNoteBibliography"/>
        <w:rPr>
          <w:noProof/>
        </w:rPr>
      </w:pPr>
    </w:p>
    <w:p w14:paraId="1EEF11AB" w14:textId="3BC14DF8" w:rsidR="00B3449B" w:rsidRPr="00B3449B" w:rsidRDefault="00B3449B" w:rsidP="00B3449B">
      <w:pPr>
        <w:pStyle w:val="EndNoteBibliography"/>
        <w:ind w:left="720" w:hanging="720"/>
        <w:rPr>
          <w:noProof/>
        </w:rPr>
      </w:pPr>
      <w:r w:rsidRPr="00B3449B">
        <w:rPr>
          <w:noProof/>
        </w:rPr>
        <w:t xml:space="preserve">Kahveci, S., et al. (2022). Reliability of reaction time tasks: how should it be computed? </w:t>
      </w:r>
      <w:r w:rsidRPr="00B3449B">
        <w:rPr>
          <w:i/>
          <w:noProof/>
        </w:rPr>
        <w:t>Preprint</w:t>
      </w:r>
      <w:r w:rsidRPr="00B3449B">
        <w:rPr>
          <w:noProof/>
        </w:rPr>
        <w:t xml:space="preserve">, 1-30. </w:t>
      </w:r>
      <w:hyperlink r:id="rId31" w:history="1">
        <w:r w:rsidRPr="00B3449B">
          <w:rPr>
            <w:rStyle w:val="aa"/>
            <w:noProof/>
          </w:rPr>
          <w:t>https://doi.org/10.31234/osf.io/ta59r</w:t>
        </w:r>
      </w:hyperlink>
      <w:r w:rsidRPr="00B3449B">
        <w:rPr>
          <w:noProof/>
        </w:rPr>
        <w:t xml:space="preserve"> </w:t>
      </w:r>
    </w:p>
    <w:p w14:paraId="24CDAF47" w14:textId="77777777" w:rsidR="00B3449B" w:rsidRPr="00B3449B" w:rsidRDefault="00B3449B" w:rsidP="00B3449B">
      <w:pPr>
        <w:pStyle w:val="EndNoteBibliography"/>
        <w:rPr>
          <w:noProof/>
        </w:rPr>
      </w:pPr>
    </w:p>
    <w:p w14:paraId="2AC7F882" w14:textId="36D95B89" w:rsidR="00B3449B" w:rsidRPr="00B3449B" w:rsidRDefault="00B3449B" w:rsidP="00B3449B">
      <w:pPr>
        <w:pStyle w:val="EndNoteBibliography"/>
        <w:ind w:left="720" w:hanging="720"/>
        <w:rPr>
          <w:noProof/>
        </w:rPr>
      </w:pPr>
      <w:r w:rsidRPr="00B3449B">
        <w:rPr>
          <w:noProof/>
        </w:rPr>
        <w:t xml:space="preserve">Koo, T.K., &amp; Li, M.Y. (2016). A Guideline of Selecting and Reporting Intraclass Correlation Coefficients for Reliability Research. </w:t>
      </w:r>
      <w:r w:rsidRPr="00B3449B">
        <w:rPr>
          <w:i/>
          <w:noProof/>
        </w:rPr>
        <w:t>Journal of chiropractic medicine, 15</w:t>
      </w:r>
      <w:r w:rsidRPr="00B3449B">
        <w:rPr>
          <w:noProof/>
        </w:rPr>
        <w:t xml:space="preserve">(2), 155-163. </w:t>
      </w:r>
      <w:hyperlink r:id="rId32" w:history="1">
        <w:r w:rsidRPr="00B3449B">
          <w:rPr>
            <w:rStyle w:val="aa"/>
            <w:noProof/>
          </w:rPr>
          <w:t>https://doi.org/10.1016/j.jcm.2016.02.012</w:t>
        </w:r>
      </w:hyperlink>
      <w:r w:rsidRPr="00B3449B">
        <w:rPr>
          <w:noProof/>
        </w:rPr>
        <w:t xml:space="preserve"> </w:t>
      </w:r>
    </w:p>
    <w:p w14:paraId="035AD8CB" w14:textId="77777777" w:rsidR="00B3449B" w:rsidRPr="00B3449B" w:rsidRDefault="00B3449B" w:rsidP="00B3449B">
      <w:pPr>
        <w:pStyle w:val="EndNoteBibliography"/>
        <w:rPr>
          <w:noProof/>
        </w:rPr>
      </w:pPr>
    </w:p>
    <w:p w14:paraId="2C67920B" w14:textId="044341F1" w:rsidR="00B3449B" w:rsidRPr="00B3449B" w:rsidRDefault="00B3449B" w:rsidP="00B3449B">
      <w:pPr>
        <w:pStyle w:val="EndNoteBibliography"/>
        <w:ind w:left="720" w:hanging="720"/>
        <w:rPr>
          <w:noProof/>
        </w:rPr>
      </w:pPr>
      <w:r w:rsidRPr="00B3449B">
        <w:rPr>
          <w:noProof/>
        </w:rPr>
        <w:t xml:space="preserve">Kupper, L.L., &amp; Hafner, K.b. (1989). On Assessing Interrater Agreement for Multiple Attribute Responses. </w:t>
      </w:r>
      <w:r w:rsidRPr="00B3449B">
        <w:rPr>
          <w:i/>
          <w:noProof/>
        </w:rPr>
        <w:t>Biometrics, 45</w:t>
      </w:r>
      <w:r w:rsidRPr="00B3449B">
        <w:rPr>
          <w:noProof/>
        </w:rPr>
        <w:t xml:space="preserve">(3), 957-967. </w:t>
      </w:r>
      <w:hyperlink r:id="rId33" w:history="1">
        <w:r w:rsidRPr="00B3449B">
          <w:rPr>
            <w:rStyle w:val="aa"/>
            <w:noProof/>
          </w:rPr>
          <w:t>https://doi.org/10.2307/2531695</w:t>
        </w:r>
      </w:hyperlink>
      <w:r w:rsidRPr="00B3449B">
        <w:rPr>
          <w:noProof/>
        </w:rPr>
        <w:t xml:space="preserve"> </w:t>
      </w:r>
    </w:p>
    <w:p w14:paraId="56A63C96" w14:textId="77777777" w:rsidR="00B3449B" w:rsidRPr="00B3449B" w:rsidRDefault="00B3449B" w:rsidP="00B3449B">
      <w:pPr>
        <w:pStyle w:val="EndNoteBibliography"/>
        <w:rPr>
          <w:noProof/>
        </w:rPr>
      </w:pPr>
    </w:p>
    <w:p w14:paraId="5F70B2D8" w14:textId="38902A43" w:rsidR="00B3449B" w:rsidRPr="00B3449B" w:rsidRDefault="00B3449B" w:rsidP="00B3449B">
      <w:pPr>
        <w:pStyle w:val="EndNoteBibliography"/>
        <w:ind w:left="720" w:hanging="720"/>
        <w:rPr>
          <w:noProof/>
        </w:rPr>
      </w:pPr>
      <w:r w:rsidRPr="00B3449B">
        <w:rPr>
          <w:noProof/>
        </w:rPr>
        <w:t xml:space="preserve">Kuznetsova, A., et al. (2017). lmerTest Package: Tests in Linear Mixed Effects Models. </w:t>
      </w:r>
      <w:r w:rsidRPr="00B3449B">
        <w:rPr>
          <w:i/>
          <w:noProof/>
        </w:rPr>
        <w:t>Journal of statistical software, 82</w:t>
      </w:r>
      <w:r w:rsidRPr="00B3449B">
        <w:rPr>
          <w:noProof/>
        </w:rPr>
        <w:t xml:space="preserve">(13), 1-26. </w:t>
      </w:r>
      <w:hyperlink r:id="rId34" w:history="1">
        <w:r w:rsidRPr="00B3449B">
          <w:rPr>
            <w:rStyle w:val="aa"/>
            <w:noProof/>
          </w:rPr>
          <w:t>https://doi.org/10.18637/jss.v082.i13</w:t>
        </w:r>
      </w:hyperlink>
      <w:r w:rsidRPr="00B3449B">
        <w:rPr>
          <w:noProof/>
        </w:rPr>
        <w:t xml:space="preserve"> </w:t>
      </w:r>
    </w:p>
    <w:p w14:paraId="2431460D" w14:textId="77777777" w:rsidR="00B3449B" w:rsidRPr="00B3449B" w:rsidRDefault="00B3449B" w:rsidP="00B3449B">
      <w:pPr>
        <w:pStyle w:val="EndNoteBibliography"/>
        <w:rPr>
          <w:noProof/>
        </w:rPr>
      </w:pPr>
    </w:p>
    <w:p w14:paraId="2412070D" w14:textId="6A372EA3" w:rsidR="00B3449B" w:rsidRPr="00B3449B" w:rsidRDefault="00B3449B" w:rsidP="00B3449B">
      <w:pPr>
        <w:pStyle w:val="EndNoteBibliography"/>
        <w:ind w:left="720" w:hanging="720"/>
        <w:rPr>
          <w:noProof/>
        </w:rPr>
      </w:pPr>
      <w:r w:rsidRPr="00B3449B">
        <w:rPr>
          <w:noProof/>
        </w:rPr>
        <w:t xml:space="preserve">Levenson, H. (1974). Activism and Powerful Others: Distinctions within the Concept of Internal-External Control. </w:t>
      </w:r>
      <w:r w:rsidRPr="00B3449B">
        <w:rPr>
          <w:i/>
          <w:noProof/>
        </w:rPr>
        <w:t>Journal of Personality Assessment, 38</w:t>
      </w:r>
      <w:r w:rsidRPr="00B3449B">
        <w:rPr>
          <w:noProof/>
        </w:rPr>
        <w:t xml:space="preserve">(4), 377-383. </w:t>
      </w:r>
      <w:hyperlink r:id="rId35" w:history="1">
        <w:r w:rsidRPr="00B3449B">
          <w:rPr>
            <w:rStyle w:val="aa"/>
            <w:noProof/>
          </w:rPr>
          <w:t>https://doi.org/10.1080/00223891.1974.10119988</w:t>
        </w:r>
      </w:hyperlink>
      <w:r w:rsidRPr="00B3449B">
        <w:rPr>
          <w:noProof/>
        </w:rPr>
        <w:t xml:space="preserve"> </w:t>
      </w:r>
    </w:p>
    <w:p w14:paraId="7B9A36DE" w14:textId="77777777" w:rsidR="00B3449B" w:rsidRPr="00B3449B" w:rsidRDefault="00B3449B" w:rsidP="00B3449B">
      <w:pPr>
        <w:pStyle w:val="EndNoteBibliography"/>
        <w:rPr>
          <w:noProof/>
        </w:rPr>
      </w:pPr>
    </w:p>
    <w:p w14:paraId="7318A8EA" w14:textId="55C08674" w:rsidR="00B3449B" w:rsidRPr="00B3449B" w:rsidRDefault="00B3449B" w:rsidP="00B3449B">
      <w:pPr>
        <w:pStyle w:val="EndNoteBibliography"/>
        <w:ind w:left="720" w:hanging="720"/>
        <w:rPr>
          <w:noProof/>
        </w:rPr>
      </w:pPr>
      <w:r w:rsidRPr="00B3449B">
        <w:rPr>
          <w:noProof/>
        </w:rPr>
        <w:t xml:space="preserve">Liu, Y.S., et al. (2022). Depression screening using a non-verbal self-association task: A machine-learning based pilot study. </w:t>
      </w:r>
      <w:r w:rsidRPr="00B3449B">
        <w:rPr>
          <w:i/>
          <w:noProof/>
        </w:rPr>
        <w:t>Journal of Affective Disorders, 310</w:t>
      </w:r>
      <w:r w:rsidRPr="00B3449B">
        <w:rPr>
          <w:noProof/>
        </w:rPr>
        <w:t xml:space="preserve">, 87-95. </w:t>
      </w:r>
      <w:hyperlink r:id="rId36" w:history="1">
        <w:r w:rsidRPr="00B3449B">
          <w:rPr>
            <w:rStyle w:val="aa"/>
            <w:noProof/>
          </w:rPr>
          <w:t>https://doi.org/10.1016/j.jad.2022.04.122</w:t>
        </w:r>
      </w:hyperlink>
      <w:r w:rsidRPr="00B3449B">
        <w:rPr>
          <w:noProof/>
        </w:rPr>
        <w:t xml:space="preserve"> </w:t>
      </w:r>
    </w:p>
    <w:p w14:paraId="060DDA0B" w14:textId="77777777" w:rsidR="00B3449B" w:rsidRPr="00B3449B" w:rsidRDefault="00B3449B" w:rsidP="00B3449B">
      <w:pPr>
        <w:pStyle w:val="EndNoteBibliography"/>
        <w:rPr>
          <w:noProof/>
        </w:rPr>
      </w:pPr>
    </w:p>
    <w:p w14:paraId="4D4AE505" w14:textId="39AFAB85" w:rsidR="00B3449B" w:rsidRPr="00B3449B" w:rsidRDefault="00B3449B" w:rsidP="00B3449B">
      <w:pPr>
        <w:pStyle w:val="EndNoteBibliography"/>
        <w:ind w:left="720" w:hanging="720"/>
        <w:rPr>
          <w:noProof/>
        </w:rPr>
      </w:pPr>
      <w:r w:rsidRPr="00B3449B">
        <w:rPr>
          <w:noProof/>
        </w:rPr>
        <w:t xml:space="preserve">Macrae, C.N., et al. (2017). Self-Relevance Prioritizes Access to Visual Awareness. </w:t>
      </w:r>
      <w:r w:rsidRPr="00B3449B">
        <w:rPr>
          <w:i/>
          <w:noProof/>
        </w:rPr>
        <w:t>Journal of experimental psychology. Human perception and performance, 43</w:t>
      </w:r>
      <w:r w:rsidRPr="00B3449B">
        <w:rPr>
          <w:noProof/>
        </w:rPr>
        <w:t xml:space="preserve">(3), 438-443. </w:t>
      </w:r>
      <w:hyperlink r:id="rId37" w:history="1">
        <w:r w:rsidRPr="00B3449B">
          <w:rPr>
            <w:rStyle w:val="aa"/>
            <w:noProof/>
          </w:rPr>
          <w:t>https://doi.org/10.1037/xhp0000361</w:t>
        </w:r>
      </w:hyperlink>
      <w:r w:rsidRPr="00B3449B">
        <w:rPr>
          <w:noProof/>
        </w:rPr>
        <w:t xml:space="preserve"> </w:t>
      </w:r>
    </w:p>
    <w:p w14:paraId="4C7A005F" w14:textId="77777777" w:rsidR="00B3449B" w:rsidRPr="00B3449B" w:rsidRDefault="00B3449B" w:rsidP="00B3449B">
      <w:pPr>
        <w:pStyle w:val="EndNoteBibliography"/>
        <w:rPr>
          <w:noProof/>
        </w:rPr>
      </w:pPr>
    </w:p>
    <w:p w14:paraId="25D5AC41" w14:textId="202B5228" w:rsidR="00B3449B" w:rsidRPr="00B3449B" w:rsidRDefault="00B3449B" w:rsidP="00B3449B">
      <w:pPr>
        <w:pStyle w:val="EndNoteBibliography"/>
        <w:ind w:left="720" w:hanging="720"/>
        <w:rPr>
          <w:noProof/>
        </w:rPr>
      </w:pPr>
      <w:r w:rsidRPr="00B3449B">
        <w:rPr>
          <w:noProof/>
        </w:rPr>
        <w:t xml:space="preserve">Maire, H., et al. (2020). A Developmental Study of the Self‐Prioritization Effect in Children Between 6 and 10 Years of Age. </w:t>
      </w:r>
      <w:r w:rsidRPr="00B3449B">
        <w:rPr>
          <w:i/>
          <w:noProof/>
        </w:rPr>
        <w:t>Child development, 91</w:t>
      </w:r>
      <w:r w:rsidRPr="00B3449B">
        <w:rPr>
          <w:noProof/>
        </w:rPr>
        <w:t xml:space="preserve">(3), 694-704. </w:t>
      </w:r>
      <w:hyperlink r:id="rId38" w:history="1">
        <w:r w:rsidRPr="00B3449B">
          <w:rPr>
            <w:rStyle w:val="aa"/>
            <w:noProof/>
          </w:rPr>
          <w:t>https://doi.org/10.1111/cdev.13352</w:t>
        </w:r>
      </w:hyperlink>
      <w:r w:rsidRPr="00B3449B">
        <w:rPr>
          <w:noProof/>
        </w:rPr>
        <w:t xml:space="preserve"> </w:t>
      </w:r>
    </w:p>
    <w:p w14:paraId="13E7CD0D" w14:textId="77777777" w:rsidR="00B3449B" w:rsidRPr="00B3449B" w:rsidRDefault="00B3449B" w:rsidP="00B3449B">
      <w:pPr>
        <w:pStyle w:val="EndNoteBibliography"/>
        <w:rPr>
          <w:noProof/>
        </w:rPr>
      </w:pPr>
    </w:p>
    <w:p w14:paraId="532A1046" w14:textId="12A9396D" w:rsidR="00B3449B" w:rsidRPr="00B3449B" w:rsidRDefault="00B3449B" w:rsidP="00B3449B">
      <w:pPr>
        <w:pStyle w:val="EndNoteBibliography"/>
        <w:ind w:left="720" w:hanging="720"/>
        <w:rPr>
          <w:noProof/>
        </w:rPr>
      </w:pPr>
      <w:r w:rsidRPr="00B3449B">
        <w:rPr>
          <w:noProof/>
        </w:rPr>
        <w:t xml:space="preserve">Nijhof, A.D., &amp; Bird, G. (2019). Self‐processing in individuals with autism spectrum disorder. </w:t>
      </w:r>
      <w:r w:rsidRPr="00B3449B">
        <w:rPr>
          <w:i/>
          <w:noProof/>
        </w:rPr>
        <w:t>Autism research, 12</w:t>
      </w:r>
      <w:r w:rsidRPr="00B3449B">
        <w:rPr>
          <w:noProof/>
        </w:rPr>
        <w:t xml:space="preserve">(11), 1580-1584. </w:t>
      </w:r>
      <w:hyperlink r:id="rId39" w:history="1">
        <w:r w:rsidRPr="00B3449B">
          <w:rPr>
            <w:rStyle w:val="aa"/>
            <w:noProof/>
          </w:rPr>
          <w:t>https://doi.org/10.1002/aur.2200</w:t>
        </w:r>
      </w:hyperlink>
      <w:r w:rsidRPr="00B3449B">
        <w:rPr>
          <w:noProof/>
        </w:rPr>
        <w:t xml:space="preserve"> </w:t>
      </w:r>
    </w:p>
    <w:p w14:paraId="36A24D97" w14:textId="77777777" w:rsidR="00B3449B" w:rsidRPr="00B3449B" w:rsidRDefault="00B3449B" w:rsidP="00B3449B">
      <w:pPr>
        <w:pStyle w:val="EndNoteBibliography"/>
        <w:rPr>
          <w:noProof/>
        </w:rPr>
      </w:pPr>
    </w:p>
    <w:p w14:paraId="0AA84EE3" w14:textId="7498DE36" w:rsidR="00B3449B" w:rsidRPr="00B3449B" w:rsidRDefault="00B3449B" w:rsidP="00B3449B">
      <w:pPr>
        <w:pStyle w:val="EndNoteBibliography"/>
        <w:ind w:left="720" w:hanging="720"/>
        <w:rPr>
          <w:noProof/>
        </w:rPr>
      </w:pPr>
      <w:r w:rsidRPr="00B3449B">
        <w:rPr>
          <w:noProof/>
        </w:rPr>
        <w:t xml:space="preserve">Parsons, S., et al. (2019). Psychological Science Needs a Standard Practice of Reporting the Reliability of Cognitive-Behavioral Measurements. </w:t>
      </w:r>
      <w:r w:rsidRPr="00B3449B">
        <w:rPr>
          <w:i/>
          <w:noProof/>
        </w:rPr>
        <w:t>Advances in methods and practices in psychological science, 2</w:t>
      </w:r>
      <w:r w:rsidRPr="00B3449B">
        <w:rPr>
          <w:noProof/>
        </w:rPr>
        <w:t xml:space="preserve">(4), 378-395. </w:t>
      </w:r>
      <w:hyperlink r:id="rId40" w:history="1">
        <w:r w:rsidRPr="00B3449B">
          <w:rPr>
            <w:rStyle w:val="aa"/>
            <w:noProof/>
          </w:rPr>
          <w:t>https://doi.org/10.1177/2515245919879695</w:t>
        </w:r>
      </w:hyperlink>
      <w:r w:rsidRPr="00B3449B">
        <w:rPr>
          <w:noProof/>
        </w:rPr>
        <w:t xml:space="preserve"> </w:t>
      </w:r>
    </w:p>
    <w:p w14:paraId="3D285B8D" w14:textId="77777777" w:rsidR="00B3449B" w:rsidRPr="00B3449B" w:rsidRDefault="00B3449B" w:rsidP="00B3449B">
      <w:pPr>
        <w:pStyle w:val="EndNoteBibliography"/>
        <w:rPr>
          <w:noProof/>
        </w:rPr>
      </w:pPr>
    </w:p>
    <w:p w14:paraId="30C5199D" w14:textId="6A277A0B" w:rsidR="00B3449B" w:rsidRPr="00B3449B" w:rsidRDefault="00B3449B" w:rsidP="00B3449B">
      <w:pPr>
        <w:pStyle w:val="EndNoteBibliography"/>
        <w:ind w:left="720" w:hanging="720"/>
        <w:rPr>
          <w:noProof/>
        </w:rPr>
      </w:pPr>
      <w:r w:rsidRPr="00B3449B">
        <w:rPr>
          <w:noProof/>
        </w:rPr>
        <w:t>Paulhus, D.L., &amp; Carey, J.M. (2010). The FAD–Plus: Measuring Lay Beliefs Regarding Free Will and Related Constructs.</w:t>
      </w:r>
      <w:r w:rsidRPr="00B3449B">
        <w:rPr>
          <w:i/>
          <w:noProof/>
        </w:rPr>
        <w:t xml:space="preserve"> Journal of Personality Assessment, 93</w:t>
      </w:r>
      <w:r w:rsidRPr="00B3449B">
        <w:rPr>
          <w:noProof/>
        </w:rPr>
        <w:t xml:space="preserve">(1), 96-104. </w:t>
      </w:r>
      <w:hyperlink r:id="rId41" w:history="1">
        <w:r w:rsidRPr="00B3449B">
          <w:rPr>
            <w:rStyle w:val="aa"/>
            <w:noProof/>
          </w:rPr>
          <w:t>https://doi.org/10.1080/00223891.2010.528483</w:t>
        </w:r>
      </w:hyperlink>
      <w:r w:rsidRPr="00B3449B">
        <w:rPr>
          <w:noProof/>
        </w:rPr>
        <w:t xml:space="preserve"> </w:t>
      </w:r>
    </w:p>
    <w:p w14:paraId="52DDC3EB" w14:textId="77777777" w:rsidR="00B3449B" w:rsidRPr="00B3449B" w:rsidRDefault="00B3449B" w:rsidP="00B3449B">
      <w:pPr>
        <w:pStyle w:val="EndNoteBibliography"/>
        <w:rPr>
          <w:noProof/>
        </w:rPr>
      </w:pPr>
    </w:p>
    <w:p w14:paraId="617681F1" w14:textId="5765B268" w:rsidR="00B3449B" w:rsidRPr="00B3449B" w:rsidRDefault="00B3449B" w:rsidP="00B3449B">
      <w:pPr>
        <w:pStyle w:val="EndNoteBibliography"/>
        <w:ind w:left="720" w:hanging="720"/>
        <w:rPr>
          <w:noProof/>
        </w:rPr>
      </w:pPr>
      <w:r w:rsidRPr="00B3449B">
        <w:rPr>
          <w:noProof/>
        </w:rPr>
        <w:t xml:space="preserve">Rogers, T.B., et al. (1977, Sep). Self-reference and the encoding of personal information. </w:t>
      </w:r>
      <w:r w:rsidRPr="00B3449B">
        <w:rPr>
          <w:i/>
          <w:noProof/>
        </w:rPr>
        <w:t>J Pers Soc Psychol, 35</w:t>
      </w:r>
      <w:r w:rsidRPr="00B3449B">
        <w:rPr>
          <w:noProof/>
        </w:rPr>
        <w:t xml:space="preserve">(9), 677-688. </w:t>
      </w:r>
      <w:hyperlink r:id="rId42" w:history="1">
        <w:r w:rsidRPr="00B3449B">
          <w:rPr>
            <w:rStyle w:val="aa"/>
            <w:noProof/>
          </w:rPr>
          <w:t>https://doi.org/10.1037//0022-3514.35.9.677</w:t>
        </w:r>
      </w:hyperlink>
      <w:r w:rsidRPr="00B3449B">
        <w:rPr>
          <w:noProof/>
        </w:rPr>
        <w:t xml:space="preserve"> </w:t>
      </w:r>
    </w:p>
    <w:p w14:paraId="036D4B47" w14:textId="77777777" w:rsidR="00B3449B" w:rsidRPr="00B3449B" w:rsidRDefault="00B3449B" w:rsidP="00B3449B">
      <w:pPr>
        <w:pStyle w:val="EndNoteBibliography"/>
        <w:rPr>
          <w:noProof/>
        </w:rPr>
      </w:pPr>
    </w:p>
    <w:p w14:paraId="4D74AF87" w14:textId="5E596EF2" w:rsidR="00B3449B" w:rsidRPr="00B3449B" w:rsidRDefault="00B3449B" w:rsidP="00B3449B">
      <w:pPr>
        <w:pStyle w:val="EndNoteBibliography"/>
        <w:ind w:left="720" w:hanging="720"/>
        <w:rPr>
          <w:noProof/>
        </w:rPr>
      </w:pPr>
      <w:r w:rsidRPr="00B3449B">
        <w:rPr>
          <w:noProof/>
        </w:rPr>
        <w:t xml:space="preserve">Schäfer, S., &amp; Frings, C. (2019). Understanding self-prioritisation: the prioritisation of self-relevant stimuli and its relation to the individual self-esteem. </w:t>
      </w:r>
      <w:r w:rsidRPr="00B3449B">
        <w:rPr>
          <w:i/>
          <w:noProof/>
        </w:rPr>
        <w:t>Journal of cognitive psychology, 31</w:t>
      </w:r>
      <w:r w:rsidRPr="00B3449B">
        <w:rPr>
          <w:noProof/>
        </w:rPr>
        <w:t xml:space="preserve">(8), 813-824. </w:t>
      </w:r>
      <w:hyperlink r:id="rId43" w:history="1">
        <w:r w:rsidRPr="00B3449B">
          <w:rPr>
            <w:rStyle w:val="aa"/>
            <w:noProof/>
          </w:rPr>
          <w:t>https://doi.org/10.1080/20445911.2019.1686393</w:t>
        </w:r>
      </w:hyperlink>
      <w:r w:rsidRPr="00B3449B">
        <w:rPr>
          <w:noProof/>
        </w:rPr>
        <w:t xml:space="preserve"> </w:t>
      </w:r>
    </w:p>
    <w:p w14:paraId="644F0E0B" w14:textId="77777777" w:rsidR="00B3449B" w:rsidRPr="00B3449B" w:rsidRDefault="00B3449B" w:rsidP="00B3449B">
      <w:pPr>
        <w:pStyle w:val="EndNoteBibliography"/>
        <w:rPr>
          <w:noProof/>
        </w:rPr>
      </w:pPr>
    </w:p>
    <w:p w14:paraId="4EE9F23A" w14:textId="03008A44" w:rsidR="00B3449B" w:rsidRPr="00B3449B" w:rsidRDefault="00B3449B" w:rsidP="00B3449B">
      <w:pPr>
        <w:pStyle w:val="EndNoteBibliography"/>
        <w:ind w:left="720" w:hanging="720"/>
        <w:rPr>
          <w:noProof/>
        </w:rPr>
      </w:pPr>
      <w:r w:rsidRPr="00B3449B">
        <w:rPr>
          <w:noProof/>
        </w:rPr>
        <w:t xml:space="preserve">Sel, A., et al. (2019). Self-Association and Attentional Processing Regarding Perceptually Salient Items. </w:t>
      </w:r>
      <w:r w:rsidRPr="00B3449B">
        <w:rPr>
          <w:i/>
          <w:noProof/>
        </w:rPr>
        <w:t>Review of philosophy and psychology, 10</w:t>
      </w:r>
      <w:r w:rsidRPr="00B3449B">
        <w:rPr>
          <w:noProof/>
        </w:rPr>
        <w:t xml:space="preserve">(4), 735-746. </w:t>
      </w:r>
      <w:hyperlink r:id="rId44" w:history="1">
        <w:r w:rsidRPr="00B3449B">
          <w:rPr>
            <w:rStyle w:val="aa"/>
            <w:noProof/>
          </w:rPr>
          <w:t>https://doi.org/10.1007/s13164-018-0430-3</w:t>
        </w:r>
      </w:hyperlink>
      <w:r w:rsidRPr="00B3449B">
        <w:rPr>
          <w:noProof/>
        </w:rPr>
        <w:t xml:space="preserve"> </w:t>
      </w:r>
    </w:p>
    <w:p w14:paraId="5DEF364D" w14:textId="77777777" w:rsidR="00B3449B" w:rsidRPr="00B3449B" w:rsidRDefault="00B3449B" w:rsidP="00B3449B">
      <w:pPr>
        <w:pStyle w:val="EndNoteBibliography"/>
        <w:rPr>
          <w:noProof/>
        </w:rPr>
      </w:pPr>
    </w:p>
    <w:p w14:paraId="02EC7B32" w14:textId="2F96921F" w:rsidR="00B3449B" w:rsidRPr="00B3449B" w:rsidRDefault="00B3449B" w:rsidP="00B3449B">
      <w:pPr>
        <w:pStyle w:val="EndNoteBibliography"/>
        <w:ind w:left="720" w:hanging="720"/>
        <w:rPr>
          <w:noProof/>
        </w:rPr>
      </w:pPr>
      <w:r w:rsidRPr="00B3449B">
        <w:rPr>
          <w:noProof/>
        </w:rPr>
        <w:t xml:space="preserve">Shapiro, K.L., et al. (1997). Personal names and the attentional blink: a visual "cocktail party" effect. </w:t>
      </w:r>
      <w:r w:rsidRPr="00B3449B">
        <w:rPr>
          <w:i/>
          <w:noProof/>
        </w:rPr>
        <w:t>J Exp Psychol Hum Percept Perform, 23</w:t>
      </w:r>
      <w:r w:rsidRPr="00B3449B">
        <w:rPr>
          <w:noProof/>
        </w:rPr>
        <w:t xml:space="preserve">(2), 504-514. </w:t>
      </w:r>
      <w:hyperlink r:id="rId45" w:history="1">
        <w:r w:rsidRPr="00B3449B">
          <w:rPr>
            <w:rStyle w:val="aa"/>
            <w:noProof/>
          </w:rPr>
          <w:t>https://doi.org/10.1037//0096-1523.23.2.504</w:t>
        </w:r>
      </w:hyperlink>
      <w:r w:rsidRPr="00B3449B">
        <w:rPr>
          <w:noProof/>
        </w:rPr>
        <w:t xml:space="preserve"> </w:t>
      </w:r>
    </w:p>
    <w:p w14:paraId="17EF28BF" w14:textId="77777777" w:rsidR="00B3449B" w:rsidRPr="00B3449B" w:rsidRDefault="00B3449B" w:rsidP="00B3449B">
      <w:pPr>
        <w:pStyle w:val="EndNoteBibliography"/>
        <w:rPr>
          <w:noProof/>
        </w:rPr>
      </w:pPr>
    </w:p>
    <w:p w14:paraId="4705F60F" w14:textId="26FD34EA" w:rsidR="00B3449B" w:rsidRPr="00B3449B" w:rsidRDefault="00B3449B" w:rsidP="00B3449B">
      <w:pPr>
        <w:pStyle w:val="EndNoteBibliography"/>
        <w:ind w:left="720" w:hanging="720"/>
        <w:rPr>
          <w:noProof/>
        </w:rPr>
      </w:pPr>
      <w:r w:rsidRPr="00B3449B">
        <w:rPr>
          <w:noProof/>
        </w:rPr>
        <w:t xml:space="preserve">Stoeber, J., &amp; Eysenck, M.W. (2008). Perfectionism and efficiency: Accuracy, response bias, and invested time in proof-reading performance. </w:t>
      </w:r>
      <w:r w:rsidRPr="00B3449B">
        <w:rPr>
          <w:i/>
          <w:noProof/>
        </w:rPr>
        <w:t>Journal of research in personality, 42</w:t>
      </w:r>
      <w:r w:rsidRPr="00B3449B">
        <w:rPr>
          <w:noProof/>
        </w:rPr>
        <w:t xml:space="preserve">(6), 1673-1678. </w:t>
      </w:r>
      <w:hyperlink r:id="rId46" w:history="1">
        <w:r w:rsidRPr="00B3449B">
          <w:rPr>
            <w:rStyle w:val="aa"/>
            <w:noProof/>
          </w:rPr>
          <w:t>https://doi.org/10.1016/j.jrp.2008.08.001</w:t>
        </w:r>
      </w:hyperlink>
      <w:r w:rsidRPr="00B3449B">
        <w:rPr>
          <w:noProof/>
        </w:rPr>
        <w:t xml:space="preserve"> </w:t>
      </w:r>
    </w:p>
    <w:p w14:paraId="62623A5F" w14:textId="77777777" w:rsidR="00B3449B" w:rsidRPr="00B3449B" w:rsidRDefault="00B3449B" w:rsidP="00B3449B">
      <w:pPr>
        <w:pStyle w:val="EndNoteBibliography"/>
        <w:rPr>
          <w:noProof/>
        </w:rPr>
      </w:pPr>
    </w:p>
    <w:p w14:paraId="34DD3363" w14:textId="53CF4638" w:rsidR="00B3449B" w:rsidRPr="00B3449B" w:rsidRDefault="00B3449B" w:rsidP="00B3449B">
      <w:pPr>
        <w:pStyle w:val="EndNoteBibliography"/>
        <w:ind w:left="720" w:hanging="720"/>
        <w:rPr>
          <w:noProof/>
        </w:rPr>
      </w:pPr>
      <w:r w:rsidRPr="00B3449B">
        <w:rPr>
          <w:noProof/>
        </w:rPr>
        <w:t xml:space="preserve">Sui, J., et al. (2012). Perceptual effects of social salience: Evidence from self-prioritization effects on perceptual matching. </w:t>
      </w:r>
      <w:r w:rsidRPr="00B3449B">
        <w:rPr>
          <w:i/>
          <w:noProof/>
        </w:rPr>
        <w:t>Journal of experimental psychology. Human perception and performance, 38</w:t>
      </w:r>
      <w:r w:rsidRPr="00B3449B">
        <w:rPr>
          <w:noProof/>
        </w:rPr>
        <w:t xml:space="preserve">(5), 1105-1117. </w:t>
      </w:r>
      <w:hyperlink r:id="rId47" w:history="1">
        <w:r w:rsidRPr="00B3449B">
          <w:rPr>
            <w:rStyle w:val="aa"/>
            <w:noProof/>
          </w:rPr>
          <w:t>https://doi.org/10.1037/a0029792</w:t>
        </w:r>
      </w:hyperlink>
      <w:r w:rsidRPr="00B3449B">
        <w:rPr>
          <w:noProof/>
        </w:rPr>
        <w:t xml:space="preserve"> </w:t>
      </w:r>
    </w:p>
    <w:p w14:paraId="6BB98354" w14:textId="77777777" w:rsidR="00B3449B" w:rsidRPr="00B3449B" w:rsidRDefault="00B3449B" w:rsidP="00B3449B">
      <w:pPr>
        <w:pStyle w:val="EndNoteBibliography"/>
        <w:rPr>
          <w:noProof/>
        </w:rPr>
      </w:pPr>
    </w:p>
    <w:p w14:paraId="777F7C77" w14:textId="53B86D23" w:rsidR="00B3449B" w:rsidRPr="00B3449B" w:rsidRDefault="00B3449B" w:rsidP="00B3449B">
      <w:pPr>
        <w:pStyle w:val="EndNoteBibliography"/>
        <w:ind w:left="720" w:hanging="720"/>
        <w:rPr>
          <w:noProof/>
        </w:rPr>
      </w:pPr>
      <w:r w:rsidRPr="00B3449B">
        <w:rPr>
          <w:noProof/>
        </w:rPr>
        <w:t xml:space="preserve">Sui, J., &amp; Humphreys, G.W. (2013, Nov). Self-referential processing is distinct from semantic elaboration: Evidence from long-term memory effects in a patient with amnesia and semantic impairments. </w:t>
      </w:r>
      <w:r w:rsidRPr="00B3449B">
        <w:rPr>
          <w:i/>
          <w:noProof/>
        </w:rPr>
        <w:t>Neuropsychologia, 51</w:t>
      </w:r>
      <w:r w:rsidRPr="00B3449B">
        <w:rPr>
          <w:noProof/>
        </w:rPr>
        <w:t xml:space="preserve">(13), 2663-2673. </w:t>
      </w:r>
      <w:hyperlink r:id="rId48" w:history="1">
        <w:r w:rsidRPr="00B3449B">
          <w:rPr>
            <w:rStyle w:val="aa"/>
            <w:noProof/>
          </w:rPr>
          <w:t>https://doi.org/10.1016/j.neuropsychologia.2013.07.025</w:t>
        </w:r>
      </w:hyperlink>
      <w:r w:rsidRPr="00B3449B">
        <w:rPr>
          <w:noProof/>
        </w:rPr>
        <w:t xml:space="preserve"> </w:t>
      </w:r>
    </w:p>
    <w:p w14:paraId="7F3A007F" w14:textId="77777777" w:rsidR="00B3449B" w:rsidRPr="00B3449B" w:rsidRDefault="00B3449B" w:rsidP="00B3449B">
      <w:pPr>
        <w:pStyle w:val="EndNoteBibliography"/>
        <w:rPr>
          <w:noProof/>
        </w:rPr>
      </w:pPr>
    </w:p>
    <w:p w14:paraId="6AB962E8" w14:textId="489EC8B3" w:rsidR="00B3449B" w:rsidRPr="00B3449B" w:rsidRDefault="00B3449B" w:rsidP="00B3449B">
      <w:pPr>
        <w:pStyle w:val="EndNoteBibliography"/>
        <w:ind w:left="720" w:hanging="720"/>
        <w:rPr>
          <w:noProof/>
        </w:rPr>
      </w:pPr>
      <w:r w:rsidRPr="00B3449B">
        <w:rPr>
          <w:noProof/>
        </w:rPr>
        <w:t xml:space="preserve">Sui, J., &amp; Humphreys, G.W. (2017). The self survives extinction: Self-association biases attention in patients with visual extinction. </w:t>
      </w:r>
      <w:r w:rsidRPr="00B3449B">
        <w:rPr>
          <w:i/>
          <w:noProof/>
        </w:rPr>
        <w:t>Cortex, 95</w:t>
      </w:r>
      <w:r w:rsidRPr="00B3449B">
        <w:rPr>
          <w:noProof/>
        </w:rPr>
        <w:t xml:space="preserve">, 248-256. </w:t>
      </w:r>
      <w:hyperlink r:id="rId49" w:history="1">
        <w:r w:rsidRPr="00B3449B">
          <w:rPr>
            <w:rStyle w:val="aa"/>
            <w:noProof/>
          </w:rPr>
          <w:t>https://doi.org/10.1016/j.cortex.2017.08.006</w:t>
        </w:r>
      </w:hyperlink>
      <w:r w:rsidRPr="00B3449B">
        <w:rPr>
          <w:noProof/>
        </w:rPr>
        <w:t xml:space="preserve"> </w:t>
      </w:r>
    </w:p>
    <w:p w14:paraId="55ED3596" w14:textId="77777777" w:rsidR="00B3449B" w:rsidRPr="00B3449B" w:rsidRDefault="00B3449B" w:rsidP="00B3449B">
      <w:pPr>
        <w:pStyle w:val="EndNoteBibliography"/>
        <w:rPr>
          <w:noProof/>
        </w:rPr>
      </w:pPr>
    </w:p>
    <w:p w14:paraId="56EF7D54" w14:textId="53E19886" w:rsidR="00B3449B" w:rsidRPr="00B3449B" w:rsidRDefault="00B3449B" w:rsidP="00B3449B">
      <w:pPr>
        <w:pStyle w:val="EndNoteBibliography"/>
        <w:ind w:left="720" w:hanging="720"/>
        <w:rPr>
          <w:noProof/>
        </w:rPr>
      </w:pPr>
      <w:r w:rsidRPr="00B3449B">
        <w:rPr>
          <w:noProof/>
        </w:rPr>
        <w:t xml:space="preserve">Sui, J., et al. (2015, Apr). The salient self: the left intraparietal sulcus responds to social as well as perceptual-salience after self-association. </w:t>
      </w:r>
      <w:r w:rsidRPr="00B3449B">
        <w:rPr>
          <w:i/>
          <w:noProof/>
        </w:rPr>
        <w:t>Cereb Cortex, 25</w:t>
      </w:r>
      <w:r w:rsidRPr="00B3449B">
        <w:rPr>
          <w:noProof/>
        </w:rPr>
        <w:t xml:space="preserve">(4), 1060-1068. </w:t>
      </w:r>
      <w:hyperlink r:id="rId50" w:history="1">
        <w:r w:rsidRPr="00B3449B">
          <w:rPr>
            <w:rStyle w:val="aa"/>
            <w:noProof/>
          </w:rPr>
          <w:t>https://doi.org/10.1093/cercor/bht302</w:t>
        </w:r>
      </w:hyperlink>
      <w:r w:rsidRPr="00B3449B">
        <w:rPr>
          <w:noProof/>
        </w:rPr>
        <w:t xml:space="preserve"> </w:t>
      </w:r>
    </w:p>
    <w:p w14:paraId="1063D18D" w14:textId="77777777" w:rsidR="00B3449B" w:rsidRPr="00B3449B" w:rsidRDefault="00B3449B" w:rsidP="00B3449B">
      <w:pPr>
        <w:pStyle w:val="EndNoteBibliography"/>
        <w:rPr>
          <w:noProof/>
        </w:rPr>
      </w:pPr>
    </w:p>
    <w:p w14:paraId="662DB0FE" w14:textId="3B70DFB1" w:rsidR="00B3449B" w:rsidRPr="00B3449B" w:rsidRDefault="00B3449B" w:rsidP="00B3449B">
      <w:pPr>
        <w:pStyle w:val="EndNoteBibliography"/>
        <w:ind w:left="720" w:hanging="720"/>
        <w:rPr>
          <w:noProof/>
        </w:rPr>
      </w:pPr>
      <w:r w:rsidRPr="00B3449B">
        <w:rPr>
          <w:noProof/>
        </w:rPr>
        <w:t xml:space="preserve">Sui, J., et al. (2016). Negative mood disrupts self- and reward-biases in perceptual matching. </w:t>
      </w:r>
      <w:r w:rsidRPr="00B3449B">
        <w:rPr>
          <w:i/>
          <w:noProof/>
        </w:rPr>
        <w:t>Q J Exp Psychol, 69</w:t>
      </w:r>
      <w:r w:rsidRPr="00B3449B">
        <w:rPr>
          <w:noProof/>
        </w:rPr>
        <w:t xml:space="preserve">(7), 1438-1448. </w:t>
      </w:r>
      <w:hyperlink r:id="rId51" w:history="1">
        <w:r w:rsidRPr="00B3449B">
          <w:rPr>
            <w:rStyle w:val="aa"/>
            <w:noProof/>
          </w:rPr>
          <w:t>https://doi.org/10.1080/17470218.2015.1122069</w:t>
        </w:r>
      </w:hyperlink>
      <w:r w:rsidRPr="00B3449B">
        <w:rPr>
          <w:noProof/>
        </w:rPr>
        <w:t xml:space="preserve"> </w:t>
      </w:r>
    </w:p>
    <w:p w14:paraId="51464EC2" w14:textId="77777777" w:rsidR="00B3449B" w:rsidRPr="00B3449B" w:rsidRDefault="00B3449B" w:rsidP="00B3449B">
      <w:pPr>
        <w:pStyle w:val="EndNoteBibliography"/>
        <w:rPr>
          <w:noProof/>
        </w:rPr>
      </w:pPr>
    </w:p>
    <w:p w14:paraId="558D020C" w14:textId="291C6586" w:rsidR="00B3449B" w:rsidRPr="00B3449B" w:rsidRDefault="00B3449B" w:rsidP="00B3449B">
      <w:pPr>
        <w:pStyle w:val="EndNoteBibliography"/>
        <w:ind w:left="720" w:hanging="720"/>
        <w:rPr>
          <w:noProof/>
        </w:rPr>
      </w:pPr>
      <w:r w:rsidRPr="00B3449B">
        <w:rPr>
          <w:noProof/>
        </w:rPr>
        <w:t xml:space="preserve">Symons, C.S., &amp; Johnson, B.T. (1997, May). The self-reference effect in memory: a meta-analysis. </w:t>
      </w:r>
      <w:r w:rsidRPr="00B3449B">
        <w:rPr>
          <w:i/>
          <w:noProof/>
        </w:rPr>
        <w:t>Psychological Bulletin, 121</w:t>
      </w:r>
      <w:r w:rsidRPr="00B3449B">
        <w:rPr>
          <w:noProof/>
        </w:rPr>
        <w:t xml:space="preserve">(3), 371-394. </w:t>
      </w:r>
      <w:hyperlink r:id="rId52" w:history="1">
        <w:r w:rsidRPr="00B3449B">
          <w:rPr>
            <w:rStyle w:val="aa"/>
            <w:noProof/>
          </w:rPr>
          <w:t>https://doi.org/10.1037/0033-2909.121.3.371</w:t>
        </w:r>
      </w:hyperlink>
      <w:r w:rsidRPr="00B3449B">
        <w:rPr>
          <w:noProof/>
        </w:rPr>
        <w:t xml:space="preserve"> </w:t>
      </w:r>
    </w:p>
    <w:p w14:paraId="5F162364" w14:textId="77777777" w:rsidR="00B3449B" w:rsidRPr="00B3449B" w:rsidRDefault="00B3449B" w:rsidP="00B3449B">
      <w:pPr>
        <w:pStyle w:val="EndNoteBibliography"/>
        <w:rPr>
          <w:noProof/>
        </w:rPr>
      </w:pPr>
    </w:p>
    <w:p w14:paraId="32DBFFEA" w14:textId="77777777" w:rsidR="00B3449B" w:rsidRPr="00B3449B" w:rsidRDefault="00B3449B" w:rsidP="00B3449B">
      <w:pPr>
        <w:pStyle w:val="EndNoteBibliography"/>
        <w:ind w:left="720" w:hanging="720"/>
        <w:rPr>
          <w:noProof/>
        </w:rPr>
      </w:pPr>
      <w:r w:rsidRPr="00B3449B">
        <w:rPr>
          <w:noProof/>
        </w:rPr>
        <w:t xml:space="preserve">Team, R.D.C. (2010). R: A language and enviornment for statistical computing. In R Foundation for Statisticial Computing. </w:t>
      </w:r>
    </w:p>
    <w:p w14:paraId="334F8F81" w14:textId="77777777" w:rsidR="00B3449B" w:rsidRPr="00B3449B" w:rsidRDefault="00B3449B" w:rsidP="00B3449B">
      <w:pPr>
        <w:pStyle w:val="EndNoteBibliography"/>
        <w:rPr>
          <w:noProof/>
        </w:rPr>
      </w:pPr>
    </w:p>
    <w:p w14:paraId="307F6BDC" w14:textId="185AB828" w:rsidR="00B3449B" w:rsidRPr="00B3449B" w:rsidRDefault="00B3449B" w:rsidP="00B3449B">
      <w:pPr>
        <w:pStyle w:val="EndNoteBibliography"/>
        <w:ind w:left="720" w:hanging="720"/>
        <w:rPr>
          <w:noProof/>
        </w:rPr>
      </w:pPr>
      <w:r w:rsidRPr="00B3449B">
        <w:rPr>
          <w:noProof/>
        </w:rPr>
        <w:t xml:space="preserve">Wiecki, T.V., et al. (2013). HDDM: Hierarchical Bayesian estimation of the Drift-Diffusion Model in Python. </w:t>
      </w:r>
      <w:r w:rsidRPr="00B3449B">
        <w:rPr>
          <w:i/>
          <w:noProof/>
        </w:rPr>
        <w:t>Frontiers in neuroinformatics, 7</w:t>
      </w:r>
      <w:r w:rsidRPr="00B3449B">
        <w:rPr>
          <w:noProof/>
        </w:rPr>
        <w:t xml:space="preserve">, 14. </w:t>
      </w:r>
      <w:hyperlink r:id="rId53" w:history="1">
        <w:r w:rsidRPr="00B3449B">
          <w:rPr>
            <w:rStyle w:val="aa"/>
            <w:noProof/>
          </w:rPr>
          <w:t>https://doi.org/10.3389/fninf.2013.00014</w:t>
        </w:r>
      </w:hyperlink>
      <w:r w:rsidRPr="00B3449B">
        <w:rPr>
          <w:noProof/>
        </w:rPr>
        <w:t xml:space="preserve"> </w:t>
      </w:r>
    </w:p>
    <w:p w14:paraId="40CE124F" w14:textId="77777777" w:rsidR="00B3449B" w:rsidRPr="00B3449B" w:rsidRDefault="00B3449B" w:rsidP="00B3449B">
      <w:pPr>
        <w:pStyle w:val="EndNoteBibliography"/>
        <w:rPr>
          <w:noProof/>
        </w:rPr>
      </w:pPr>
    </w:p>
    <w:p w14:paraId="10F14701" w14:textId="5ECFF9CA" w:rsidR="00B3449B" w:rsidRPr="00B3449B" w:rsidRDefault="00B3449B" w:rsidP="00B3449B">
      <w:pPr>
        <w:pStyle w:val="EndNoteBibliography"/>
        <w:ind w:left="720" w:hanging="720"/>
        <w:rPr>
          <w:noProof/>
        </w:rPr>
      </w:pPr>
      <w:r w:rsidRPr="00B3449B">
        <w:rPr>
          <w:noProof/>
        </w:rPr>
        <w:t xml:space="preserve">Yankouskaya, A., et al. (2020). Intertwining personal and reward relevance: evidence from the drift-diffusion model. </w:t>
      </w:r>
      <w:r w:rsidRPr="00B3449B">
        <w:rPr>
          <w:i/>
          <w:noProof/>
        </w:rPr>
        <w:t>Psychol Res, 84</w:t>
      </w:r>
      <w:r w:rsidRPr="00B3449B">
        <w:rPr>
          <w:noProof/>
        </w:rPr>
        <w:t xml:space="preserve">(1), 32-50. </w:t>
      </w:r>
      <w:hyperlink r:id="rId54" w:history="1">
        <w:r w:rsidRPr="00B3449B">
          <w:rPr>
            <w:rStyle w:val="aa"/>
            <w:noProof/>
          </w:rPr>
          <w:t>https://doi.org/10.1007/s00426-018-0979-6</w:t>
        </w:r>
      </w:hyperlink>
      <w:r w:rsidRPr="00B3449B">
        <w:rPr>
          <w:noProof/>
        </w:rPr>
        <w:t xml:space="preserve"> </w:t>
      </w:r>
    </w:p>
    <w:p w14:paraId="41989EDE" w14:textId="77777777" w:rsidR="00B3449B" w:rsidRPr="00B3449B" w:rsidRDefault="00B3449B" w:rsidP="00B3449B">
      <w:pPr>
        <w:pStyle w:val="EndNoteBibliography"/>
        <w:rPr>
          <w:noProof/>
        </w:rPr>
      </w:pPr>
    </w:p>
    <w:p w14:paraId="23179D79" w14:textId="77777777" w:rsidR="00B3449B" w:rsidRPr="00087F58" w:rsidRDefault="00B3449B" w:rsidP="00B3449B">
      <w:pPr>
        <w:pStyle w:val="EndNoteBibliography"/>
        <w:ind w:left="720" w:hanging="720"/>
        <w:rPr>
          <w:rFonts w:eastAsia="宋体"/>
          <w:noProof/>
        </w:rPr>
      </w:pPr>
      <w:r w:rsidRPr="00087F58">
        <w:rPr>
          <w:rFonts w:eastAsia="宋体" w:cs="PMingLiU" w:hint="eastAsia"/>
          <w:noProof/>
        </w:rPr>
        <w:t>汪向东</w:t>
      </w:r>
      <w:r w:rsidRPr="00087F58">
        <w:rPr>
          <w:rFonts w:eastAsia="宋体"/>
          <w:noProof/>
        </w:rPr>
        <w:t xml:space="preserve">, et al. (1999). </w:t>
      </w:r>
      <w:r w:rsidRPr="00087F58">
        <w:rPr>
          <w:rFonts w:eastAsia="宋体" w:cs="PMingLiU" w:hint="eastAsia"/>
          <w:noProof/>
        </w:rPr>
        <w:t>心理卫生评定量表手册</w:t>
      </w:r>
      <w:r w:rsidRPr="00087F58">
        <w:rPr>
          <w:rFonts w:eastAsia="宋体"/>
          <w:noProof/>
        </w:rPr>
        <w:t xml:space="preserve">. </w:t>
      </w:r>
      <w:r w:rsidRPr="00087F58">
        <w:rPr>
          <w:rFonts w:eastAsia="宋体" w:hint="eastAsia"/>
          <w:i/>
          <w:noProof/>
        </w:rPr>
        <w:t>中国心理卫生杂志社</w:t>
      </w:r>
      <w:r w:rsidRPr="00087F58">
        <w:rPr>
          <w:rFonts w:eastAsia="宋体"/>
          <w:i/>
          <w:noProof/>
        </w:rPr>
        <w:t>, 13</w:t>
      </w:r>
      <w:r w:rsidRPr="00087F58">
        <w:rPr>
          <w:rFonts w:eastAsia="宋体"/>
          <w:noProof/>
        </w:rPr>
        <w:t xml:space="preserve">(1), 31-35. </w:t>
      </w:r>
    </w:p>
    <w:p w14:paraId="2BAF33FA" w14:textId="77777777" w:rsidR="00B3449B" w:rsidRPr="00087F58" w:rsidRDefault="00B3449B" w:rsidP="00B3449B">
      <w:pPr>
        <w:pStyle w:val="EndNoteBibliography"/>
        <w:rPr>
          <w:rFonts w:eastAsia="宋体"/>
          <w:noProof/>
        </w:rPr>
      </w:pPr>
    </w:p>
    <w:p w14:paraId="53CCE788" w14:textId="77777777" w:rsidR="00B3449B" w:rsidRPr="00087F58" w:rsidRDefault="00B3449B" w:rsidP="00B3449B">
      <w:pPr>
        <w:pStyle w:val="EndNoteBibliography"/>
        <w:ind w:left="720" w:hanging="720"/>
        <w:rPr>
          <w:rFonts w:eastAsia="宋体"/>
          <w:noProof/>
        </w:rPr>
      </w:pPr>
      <w:r w:rsidRPr="00087F58">
        <w:rPr>
          <w:rFonts w:eastAsia="宋体" w:cs="PMingLiU" w:hint="eastAsia"/>
          <w:noProof/>
        </w:rPr>
        <w:t>王力</w:t>
      </w:r>
      <w:r w:rsidRPr="00087F58">
        <w:rPr>
          <w:rFonts w:eastAsia="宋体"/>
          <w:noProof/>
        </w:rPr>
        <w:t>, et al. (2007). PANAS-X</w:t>
      </w:r>
      <w:r w:rsidRPr="00087F58">
        <w:rPr>
          <w:rFonts w:eastAsia="宋体" w:cs="PMingLiU" w:hint="eastAsia"/>
          <w:noProof/>
        </w:rPr>
        <w:t>总维度量表在中国人群中的因素结构</w:t>
      </w:r>
      <w:r w:rsidRPr="00087F58">
        <w:rPr>
          <w:rFonts w:eastAsia="宋体"/>
          <w:noProof/>
        </w:rPr>
        <w:t xml:space="preserve">. </w:t>
      </w:r>
      <w:r w:rsidRPr="00087F58">
        <w:rPr>
          <w:rFonts w:eastAsia="宋体" w:hint="eastAsia"/>
          <w:i/>
          <w:noProof/>
        </w:rPr>
        <w:t>中国临床心理学杂志</w:t>
      </w:r>
      <w:r w:rsidRPr="00087F58">
        <w:rPr>
          <w:rFonts w:eastAsia="宋体"/>
          <w:i/>
          <w:noProof/>
        </w:rPr>
        <w:t>, 15</w:t>
      </w:r>
      <w:r w:rsidRPr="00087F58">
        <w:rPr>
          <w:rFonts w:eastAsia="宋体"/>
          <w:noProof/>
        </w:rPr>
        <w:t xml:space="preserve">(6), 565-568. </w:t>
      </w:r>
    </w:p>
    <w:p w14:paraId="522B9B7A" w14:textId="77777777" w:rsidR="00B3449B" w:rsidRPr="00087F58" w:rsidRDefault="00B3449B" w:rsidP="00B3449B">
      <w:pPr>
        <w:pStyle w:val="EndNoteBibliography"/>
        <w:rPr>
          <w:rFonts w:eastAsia="宋体"/>
          <w:noProof/>
        </w:rPr>
      </w:pPr>
    </w:p>
    <w:p w14:paraId="1A3AAD53" w14:textId="77777777" w:rsidR="00B3449B" w:rsidRPr="00087F58" w:rsidRDefault="00B3449B" w:rsidP="00B3449B">
      <w:pPr>
        <w:pStyle w:val="EndNoteBibliography"/>
        <w:ind w:left="720" w:hanging="720"/>
        <w:rPr>
          <w:rFonts w:eastAsia="宋体"/>
          <w:noProof/>
        </w:rPr>
      </w:pPr>
      <w:r w:rsidRPr="00087F58">
        <w:rPr>
          <w:rFonts w:eastAsia="宋体" w:cs="PMingLiU" w:hint="eastAsia"/>
          <w:noProof/>
        </w:rPr>
        <w:t>王振</w:t>
      </w:r>
      <w:r w:rsidRPr="00087F58">
        <w:rPr>
          <w:rFonts w:eastAsia="宋体"/>
          <w:noProof/>
        </w:rPr>
        <w:t xml:space="preserve">, et al. (2011). </w:t>
      </w:r>
      <w:r w:rsidRPr="00087F58">
        <w:rPr>
          <w:rFonts w:eastAsia="宋体" w:cs="PMingLiU" w:hint="eastAsia"/>
          <w:noProof/>
        </w:rPr>
        <w:t>贝克抑郁量表第</w:t>
      </w:r>
      <w:r w:rsidRPr="00087F58">
        <w:rPr>
          <w:rFonts w:eastAsia="宋体"/>
          <w:noProof/>
        </w:rPr>
        <w:t>2</w:t>
      </w:r>
      <w:r w:rsidRPr="00087F58">
        <w:rPr>
          <w:rFonts w:eastAsia="宋体" w:cs="PMingLiU" w:hint="eastAsia"/>
          <w:noProof/>
        </w:rPr>
        <w:t>版中文版在抑郁症患者中的信效度</w:t>
      </w:r>
      <w:r w:rsidRPr="00087F58">
        <w:rPr>
          <w:rFonts w:eastAsia="宋体"/>
          <w:noProof/>
        </w:rPr>
        <w:t xml:space="preserve">. </w:t>
      </w:r>
      <w:r w:rsidRPr="00087F58">
        <w:rPr>
          <w:rFonts w:eastAsia="宋体" w:hint="eastAsia"/>
          <w:i/>
          <w:noProof/>
        </w:rPr>
        <w:t>中国心理卫生杂志</w:t>
      </w:r>
      <w:r w:rsidRPr="00087F58">
        <w:rPr>
          <w:rFonts w:eastAsia="宋体"/>
          <w:i/>
          <w:noProof/>
        </w:rPr>
        <w:t>, 25</w:t>
      </w:r>
      <w:r w:rsidRPr="00087F58">
        <w:rPr>
          <w:rFonts w:eastAsia="宋体"/>
          <w:noProof/>
        </w:rPr>
        <w:t xml:space="preserve">(6), 476-480. </w:t>
      </w:r>
    </w:p>
    <w:p w14:paraId="2AEA622C" w14:textId="77777777" w:rsidR="00B3449B" w:rsidRPr="00B3449B" w:rsidRDefault="00B3449B" w:rsidP="00B3449B">
      <w:pPr>
        <w:pStyle w:val="EndNoteBibliography"/>
        <w:rPr>
          <w:noProof/>
        </w:rPr>
      </w:pPr>
    </w:p>
    <w:p w14:paraId="55268D77" w14:textId="5817FA4E"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crosoft 帐户" w:date="2023-02-08T17:20:00Z" w:initials="M帐">
    <w:p w14:paraId="14EC9071" w14:textId="51185AD9" w:rsidR="00221B60" w:rsidRPr="005F08BA" w:rsidRDefault="00221B60">
      <w:pPr>
        <w:pStyle w:val="a7"/>
        <w:rPr>
          <w:rFonts w:eastAsiaTheme="minorEastAsia"/>
        </w:rPr>
      </w:pPr>
      <w:r>
        <w:rPr>
          <w:rStyle w:val="a6"/>
        </w:rPr>
        <w:annotationRef/>
      </w:r>
      <w:r>
        <w:t xml:space="preserve">SALT </w:t>
      </w:r>
      <w:r w:rsidRPr="005F08BA">
        <w:rPr>
          <w:rFonts w:asciiTheme="minorEastAsia" w:eastAsiaTheme="minorEastAsia" w:hAnsiTheme="minorEastAsia"/>
        </w:rPr>
        <w:t>实验过程</w:t>
      </w:r>
    </w:p>
  </w:comment>
  <w:comment w:id="15" w:author="Microsoft 帐户" w:date="2023-02-08T17:21:00Z" w:initials="M帐">
    <w:p w14:paraId="2E622A13" w14:textId="397E22A7" w:rsidR="00221B60" w:rsidRPr="005F08BA" w:rsidRDefault="00221B60">
      <w:pPr>
        <w:pStyle w:val="a7"/>
        <w:rPr>
          <w:rFonts w:eastAsiaTheme="minorEastAsia"/>
        </w:rPr>
      </w:pPr>
      <w:r>
        <w:rPr>
          <w:rStyle w:val="a6"/>
        </w:rPr>
        <w:annotationRef/>
      </w:r>
      <w:r>
        <w:rPr>
          <w:rFonts w:eastAsiaTheme="minorEastAsia" w:hint="eastAsia"/>
        </w:rPr>
        <w:t>S</w:t>
      </w:r>
      <w:r>
        <w:rPr>
          <w:rFonts w:eastAsiaTheme="minorEastAsia"/>
        </w:rPr>
        <w:t xml:space="preserve">ALT </w:t>
      </w:r>
      <w:r>
        <w:rPr>
          <w:rFonts w:eastAsiaTheme="minorEastAsia"/>
        </w:rPr>
        <w:t>被广泛应用</w:t>
      </w:r>
    </w:p>
  </w:comment>
  <w:comment w:id="16" w:author="Microsoft 帐户" w:date="2023-02-08T17:35:00Z" w:initials="M帐">
    <w:p w14:paraId="01E326AA" w14:textId="240FCD3D" w:rsidR="00221B60" w:rsidRPr="007D360C" w:rsidRDefault="00221B60">
      <w:pPr>
        <w:pStyle w:val="a7"/>
        <w:rPr>
          <w:rFonts w:eastAsiaTheme="minorEastAsia"/>
        </w:rPr>
      </w:pPr>
      <w:r>
        <w:rPr>
          <w:rStyle w:val="a6"/>
        </w:rPr>
        <w:annotationRef/>
      </w:r>
      <w:r>
        <w:rPr>
          <w:rFonts w:eastAsiaTheme="minorEastAsia" w:hint="eastAsia"/>
        </w:rPr>
        <w:t>如果</w:t>
      </w:r>
      <w:r>
        <w:rPr>
          <w:rFonts w:eastAsiaTheme="minorEastAsia" w:hint="eastAsia"/>
        </w:rPr>
        <w:t>S</w:t>
      </w:r>
      <w:r>
        <w:rPr>
          <w:rFonts w:eastAsiaTheme="minorEastAsia"/>
        </w:rPr>
        <w:t>ALT</w:t>
      </w:r>
      <w:r>
        <w:rPr>
          <w:rFonts w:eastAsiaTheme="minorEastAsia"/>
        </w:rPr>
        <w:t>被广泛应用，那么它应该具有稳定性。但是目前稳定性未知，并且未知最好的评价指标</w:t>
      </w:r>
    </w:p>
  </w:comment>
  <w:comment w:id="17" w:author="Microsoft 帐户" w:date="2023-02-08T17:41:00Z" w:initials="M帐">
    <w:p w14:paraId="0358616A" w14:textId="77777777" w:rsidR="00221B60" w:rsidRPr="007D360C" w:rsidRDefault="00221B60"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w:t>
      </w:r>
      <w:r>
        <w:rPr>
          <w:rFonts w:asciiTheme="minorEastAsia" w:eastAsiaTheme="minorEastAsia" w:hAnsiTheme="minorEastAsia"/>
        </w:rPr>
        <w:t>的稳定性，以及找到最好的评估稳定性的指标</w:t>
      </w:r>
    </w:p>
    <w:p w14:paraId="130BA72E" w14:textId="41195180" w:rsidR="00221B60" w:rsidRPr="007D360C" w:rsidRDefault="00221B60">
      <w:pPr>
        <w:pStyle w:val="a7"/>
      </w:pPr>
    </w:p>
  </w:comment>
  <w:comment w:id="22" w:author="Microsoft 帐户" w:date="2023-02-08T18:16:00Z" w:initials="M帐">
    <w:p w14:paraId="79B6B04A" w14:textId="2B80D5FA"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6" w:author="Microsoft 帐户" w:date="2023-02-08T18:17:00Z" w:initials="M帐">
    <w:p w14:paraId="376E3327" w14:textId="52CF1A8D"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实验流程</w:t>
      </w:r>
    </w:p>
  </w:comment>
  <w:comment w:id="29" w:author="Microsoft 帐户" w:date="2023-02-08T18:17:00Z" w:initials="M帐">
    <w:p w14:paraId="38A68EF9" w14:textId="60351707"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1" w:author="Microsoft 帐户" w:date="2023-02-08T18:17:00Z" w:initials="M帐">
    <w:p w14:paraId="030C404D" w14:textId="3E4B0465"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变量</w:t>
      </w:r>
    </w:p>
  </w:comment>
  <w:comment w:id="33" w:author="Microsoft 帐户" w:date="2023-02-08T18:18:00Z" w:initials="M帐">
    <w:p w14:paraId="396F228E" w14:textId="601BAEAB"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5" w:author="Microsoft 帐户" w:date="2023-02-08T18:22:00Z" w:initials="M帐">
    <w:p w14:paraId="753A96D7" w14:textId="5D8B42C2" w:rsidR="00221B60" w:rsidRPr="003B37EF" w:rsidRDefault="00221B6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7" w:author="Microsoft 帐户" w:date="2023-02-08T18:33:00Z" w:initials="M帐">
    <w:p w14:paraId="6C994173" w14:textId="18CD043B" w:rsidR="00221B60" w:rsidRPr="009B63AA" w:rsidRDefault="00221B60">
      <w:pPr>
        <w:pStyle w:val="a7"/>
        <w:rPr>
          <w:rFonts w:asciiTheme="minorEastAsia" w:eastAsiaTheme="minorEastAsia" w:hAnsiTheme="minorEastAsia"/>
        </w:rPr>
      </w:pPr>
      <w:r>
        <w:rPr>
          <w:rStyle w:val="a6"/>
        </w:rPr>
        <w:annotationRef/>
      </w:r>
      <w:r w:rsidRPr="009B63AA">
        <w:rPr>
          <w:rFonts w:asciiTheme="minorEastAsia" w:eastAsiaTheme="minorEastAsia" w:hAnsiTheme="minorEastAsia"/>
        </w:rPr>
        <w:t>用了什么问卷</w:t>
      </w:r>
    </w:p>
  </w:comment>
  <w:comment w:id="43" w:author="Microsoft 帐户" w:date="2023-02-08T18:39:00Z" w:initials="M帐">
    <w:p w14:paraId="7F588151" w14:textId="1E45F123" w:rsidR="00221B60" w:rsidRPr="004A5D32" w:rsidRDefault="00221B60">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49" w:author="Microsoft 帐户" w:date="2023-02-08T19:34:00Z" w:initials="M帐">
    <w:p w14:paraId="57FF8E7A" w14:textId="740E2CF9" w:rsidR="00221B60" w:rsidRPr="00FD0EFA" w:rsidRDefault="00221B60">
      <w:pPr>
        <w:pStyle w:val="a7"/>
        <w:rPr>
          <w:rFonts w:eastAsiaTheme="minorEastAsia"/>
        </w:rPr>
      </w:pPr>
      <w:r>
        <w:rPr>
          <w:rStyle w:val="a6"/>
        </w:rPr>
        <w:annotationRef/>
      </w:r>
      <w:r>
        <w:rPr>
          <w:rFonts w:eastAsiaTheme="minorEastAsia"/>
        </w:rPr>
        <w:t>软件</w:t>
      </w:r>
    </w:p>
  </w:comment>
  <w:comment w:id="59" w:author="Microsoft 帐户" w:date="2023-02-08T19:39:00Z" w:initials="M帐">
    <w:p w14:paraId="176BFAF1" w14:textId="4884F223" w:rsidR="00221B60" w:rsidRPr="00FD0EFA" w:rsidRDefault="00221B60">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C9071" w15:done="0"/>
  <w15:commentEx w15:paraId="2E622A13" w15:done="0"/>
  <w15:commentEx w15:paraId="01E326AA" w15:done="0"/>
  <w15:commentEx w15:paraId="130BA72E" w15:done="0"/>
  <w15:commentEx w15:paraId="79B6B04A" w15:done="0"/>
  <w15:commentEx w15:paraId="376E3327" w15:done="0"/>
  <w15:commentEx w15:paraId="38A68EF9" w15:done="0"/>
  <w15:commentEx w15:paraId="030C404D" w15:done="0"/>
  <w15:commentEx w15:paraId="396F228E" w15:done="0"/>
  <w15:commentEx w15:paraId="753A96D7" w15:done="0"/>
  <w15:commentEx w15:paraId="6C994173" w15:done="0"/>
  <w15:commentEx w15:paraId="7F588151" w15:done="0"/>
  <w15:commentEx w15:paraId="57FF8E7A"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13E59" w14:textId="77777777" w:rsidR="00953534" w:rsidRDefault="00953534" w:rsidP="009E4B8F">
      <w:r>
        <w:separator/>
      </w:r>
    </w:p>
  </w:endnote>
  <w:endnote w:type="continuationSeparator" w:id="0">
    <w:p w14:paraId="67E9FA9C" w14:textId="77777777" w:rsidR="00953534" w:rsidRDefault="0095353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221B60" w:rsidRDefault="00221B60">
        <w:pPr>
          <w:pStyle w:val="af2"/>
          <w:jc w:val="right"/>
        </w:pPr>
        <w:r>
          <w:fldChar w:fldCharType="begin"/>
        </w:r>
        <w:r>
          <w:instrText>PAGE   \* MERGEFORMAT</w:instrText>
        </w:r>
        <w:r>
          <w:fldChar w:fldCharType="separate"/>
        </w:r>
        <w:r w:rsidR="00087F58" w:rsidRPr="00087F58">
          <w:rPr>
            <w:noProof/>
            <w:lang w:val="zh-CN"/>
          </w:rPr>
          <w:t>6</w:t>
        </w:r>
        <w:r>
          <w:fldChar w:fldCharType="end"/>
        </w:r>
      </w:p>
    </w:sdtContent>
  </w:sdt>
  <w:p w14:paraId="06775F18" w14:textId="77777777" w:rsidR="00221B60" w:rsidRDefault="00221B60">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221B60" w:rsidRDefault="00221B60">
    <w:pPr>
      <w:pStyle w:val="af2"/>
      <w:jc w:val="right"/>
    </w:pPr>
  </w:p>
  <w:p w14:paraId="6AFC4939" w14:textId="77777777" w:rsidR="00221B60" w:rsidRDefault="00221B60">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E6F34" w14:textId="77777777" w:rsidR="00953534" w:rsidRDefault="00953534" w:rsidP="009E4B8F">
      <w:r>
        <w:separator/>
      </w:r>
    </w:p>
  </w:footnote>
  <w:footnote w:type="continuationSeparator" w:id="0">
    <w:p w14:paraId="34F45CCF" w14:textId="77777777" w:rsidR="00953534" w:rsidRDefault="00953534" w:rsidP="009E4B8F">
      <w:r>
        <w:continuationSeparator/>
      </w:r>
    </w:p>
  </w:footnote>
  <w:footnote w:id="1">
    <w:p w14:paraId="4A394686" w14:textId="77777777" w:rsidR="00221B60" w:rsidRPr="009006E7" w:rsidRDefault="00221B60"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38AC"/>
    <w:rsid w:val="00106148"/>
    <w:rsid w:val="00110A2C"/>
    <w:rsid w:val="00112C28"/>
    <w:rsid w:val="00137FE0"/>
    <w:rsid w:val="00140158"/>
    <w:rsid w:val="0014261E"/>
    <w:rsid w:val="00152010"/>
    <w:rsid w:val="00176296"/>
    <w:rsid w:val="00187EF0"/>
    <w:rsid w:val="001B6382"/>
    <w:rsid w:val="001D3BCE"/>
    <w:rsid w:val="001D411B"/>
    <w:rsid w:val="001F11EF"/>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E1B64"/>
    <w:rsid w:val="002F4F19"/>
    <w:rsid w:val="002F7130"/>
    <w:rsid w:val="002F7FF4"/>
    <w:rsid w:val="00306640"/>
    <w:rsid w:val="003362CF"/>
    <w:rsid w:val="00336CAE"/>
    <w:rsid w:val="003416AE"/>
    <w:rsid w:val="003462C9"/>
    <w:rsid w:val="00361DF5"/>
    <w:rsid w:val="00393D7B"/>
    <w:rsid w:val="00397282"/>
    <w:rsid w:val="003A496A"/>
    <w:rsid w:val="003B37EF"/>
    <w:rsid w:val="003C6808"/>
    <w:rsid w:val="003C7A71"/>
    <w:rsid w:val="003C7C1D"/>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A0F42"/>
    <w:rsid w:val="004A287E"/>
    <w:rsid w:val="004A5D32"/>
    <w:rsid w:val="004A6685"/>
    <w:rsid w:val="004B509B"/>
    <w:rsid w:val="004C2AE4"/>
    <w:rsid w:val="004D6313"/>
    <w:rsid w:val="004E69F8"/>
    <w:rsid w:val="005003A8"/>
    <w:rsid w:val="005127C0"/>
    <w:rsid w:val="005134E3"/>
    <w:rsid w:val="00532C42"/>
    <w:rsid w:val="00534451"/>
    <w:rsid w:val="00566DCB"/>
    <w:rsid w:val="00572E87"/>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37B46"/>
    <w:rsid w:val="00741641"/>
    <w:rsid w:val="00765793"/>
    <w:rsid w:val="007A0640"/>
    <w:rsid w:val="007A202A"/>
    <w:rsid w:val="007A65E5"/>
    <w:rsid w:val="007B5640"/>
    <w:rsid w:val="007C7866"/>
    <w:rsid w:val="007D360C"/>
    <w:rsid w:val="007D3F54"/>
    <w:rsid w:val="007D56D6"/>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2FD8"/>
    <w:rsid w:val="008D06CF"/>
    <w:rsid w:val="008D2627"/>
    <w:rsid w:val="008E2954"/>
    <w:rsid w:val="008F04DC"/>
    <w:rsid w:val="008F62CF"/>
    <w:rsid w:val="009006E7"/>
    <w:rsid w:val="009103CC"/>
    <w:rsid w:val="0091386F"/>
    <w:rsid w:val="00916213"/>
    <w:rsid w:val="00930861"/>
    <w:rsid w:val="00943774"/>
    <w:rsid w:val="00953534"/>
    <w:rsid w:val="009565C3"/>
    <w:rsid w:val="009665CE"/>
    <w:rsid w:val="00980A67"/>
    <w:rsid w:val="009A4047"/>
    <w:rsid w:val="009B63AA"/>
    <w:rsid w:val="009C4840"/>
    <w:rsid w:val="009D6D8C"/>
    <w:rsid w:val="009E4B8F"/>
    <w:rsid w:val="009F0C32"/>
    <w:rsid w:val="009F687D"/>
    <w:rsid w:val="00A05A24"/>
    <w:rsid w:val="00A05A7E"/>
    <w:rsid w:val="00A170FB"/>
    <w:rsid w:val="00A576F1"/>
    <w:rsid w:val="00A70E01"/>
    <w:rsid w:val="00A72ABC"/>
    <w:rsid w:val="00A7372B"/>
    <w:rsid w:val="00A91C0C"/>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49E1"/>
    <w:rsid w:val="00B3449B"/>
    <w:rsid w:val="00B41B99"/>
    <w:rsid w:val="00B65E47"/>
    <w:rsid w:val="00B70AB1"/>
    <w:rsid w:val="00B75B57"/>
    <w:rsid w:val="00B8289A"/>
    <w:rsid w:val="00B84CD9"/>
    <w:rsid w:val="00BA0079"/>
    <w:rsid w:val="00BA5FBB"/>
    <w:rsid w:val="00BA6702"/>
    <w:rsid w:val="00BA711E"/>
    <w:rsid w:val="00BB1095"/>
    <w:rsid w:val="00BB44B3"/>
    <w:rsid w:val="00BB7262"/>
    <w:rsid w:val="00BD4097"/>
    <w:rsid w:val="00BD454B"/>
    <w:rsid w:val="00BF29D8"/>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D1B"/>
    <w:rsid w:val="00E43E04"/>
    <w:rsid w:val="00E461E3"/>
    <w:rsid w:val="00E82C40"/>
    <w:rsid w:val="00E852DC"/>
    <w:rsid w:val="00E90BE7"/>
    <w:rsid w:val="00EA1E96"/>
    <w:rsid w:val="00EB6A4B"/>
    <w:rsid w:val="00ED1D9F"/>
    <w:rsid w:val="00ED4B44"/>
    <w:rsid w:val="00ED5960"/>
    <w:rsid w:val="00EF5BEF"/>
    <w:rsid w:val="00F038D1"/>
    <w:rsid w:val="00F072D2"/>
    <w:rsid w:val="00F240E5"/>
    <w:rsid w:val="00F36BBB"/>
    <w:rsid w:val="00F461EB"/>
    <w:rsid w:val="00F72D2A"/>
    <w:rsid w:val="00F74C9E"/>
    <w:rsid w:val="00F75B5A"/>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3758/s13421-017-0722-3" TargetMode="External"/><Relationship Id="rId39" Type="http://schemas.openxmlformats.org/officeDocument/2006/relationships/hyperlink" Target="https://doi.org/10.1002/aur.2200" TargetMode="External"/><Relationship Id="rId21" Type="http://schemas.openxmlformats.org/officeDocument/2006/relationships/hyperlink" Target="https://doi.org/10.1080/17470218.2016.1276609" TargetMode="External"/><Relationship Id="rId34" Type="http://schemas.openxmlformats.org/officeDocument/2006/relationships/hyperlink" Target="https://doi.org/10.18637/jss.v082.i13" TargetMode="External"/><Relationship Id="rId42" Type="http://schemas.openxmlformats.org/officeDocument/2006/relationships/hyperlink" Target="https://doi.org/10.1037//0022-3514.35.9.677" TargetMode="External"/><Relationship Id="rId47" Type="http://schemas.openxmlformats.org/officeDocument/2006/relationships/hyperlink" Target="https://doi.org/10.1037/a0029792" TargetMode="External"/><Relationship Id="rId50" Type="http://schemas.openxmlformats.org/officeDocument/2006/relationships/hyperlink" Target="https://doi.org/10.1093/cercor/bht302"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1111/bjdp.12219" TargetMode="External"/><Relationship Id="rId33" Type="http://schemas.openxmlformats.org/officeDocument/2006/relationships/hyperlink" Target="https://doi.org/10.2307/2531695" TargetMode="External"/><Relationship Id="rId38" Type="http://schemas.openxmlformats.org/officeDocument/2006/relationships/hyperlink" Target="https://doi.org/10.1111/cdev.13352" TargetMode="External"/><Relationship Id="rId46" Type="http://schemas.openxmlformats.org/officeDocument/2006/relationships/hyperlink" Target="https://doi.org/10.1016/j.jrp.2008.08.00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0096-3445.104.3.268" TargetMode="External"/><Relationship Id="rId29" Type="http://schemas.openxmlformats.org/officeDocument/2006/relationships/hyperlink" Target="https://doi.org/10.1080/20445911.2014.996156" TargetMode="External"/><Relationship Id="rId41" Type="http://schemas.openxmlformats.org/officeDocument/2006/relationships/hyperlink" Target="https://doi.org/10.1080/00223891.2010.528483" TargetMode="External"/><Relationship Id="rId54" Type="http://schemas.openxmlformats.org/officeDocument/2006/relationships/hyperlink" Target="https://doi.org/10.1007/s00426-018-09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3758/s13428-021-01741-z" TargetMode="External"/><Relationship Id="rId32" Type="http://schemas.openxmlformats.org/officeDocument/2006/relationships/hyperlink" Target="https://doi.org/10.1016/j.jcm.2016.02.012" TargetMode="External"/><Relationship Id="rId37" Type="http://schemas.openxmlformats.org/officeDocument/2006/relationships/hyperlink" Target="https://doi.org/10.1037/xhp0000361" TargetMode="External"/><Relationship Id="rId40" Type="http://schemas.openxmlformats.org/officeDocument/2006/relationships/hyperlink" Target="https://doi.org/10.1177/2515245919879695" TargetMode="External"/><Relationship Id="rId45" Type="http://schemas.openxmlformats.org/officeDocument/2006/relationships/hyperlink" Target="https://doi.org/10.1037//0096-1523.23.2.504" TargetMode="External"/><Relationship Id="rId53" Type="http://schemas.openxmlformats.org/officeDocument/2006/relationships/hyperlink" Target="https://doi.org/10.3389/fninf.2013.00014"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16/j.actpsy.2018.08.009" TargetMode="External"/><Relationship Id="rId28" Type="http://schemas.openxmlformats.org/officeDocument/2006/relationships/hyperlink" Target="https://doi.org/10.1525/collabra.301" TargetMode="External"/><Relationship Id="rId36" Type="http://schemas.openxmlformats.org/officeDocument/2006/relationships/hyperlink" Target="https://doi.org/10.1016/j.jad.2022.04.122" TargetMode="External"/><Relationship Id="rId49" Type="http://schemas.openxmlformats.org/officeDocument/2006/relationships/hyperlink" Target="https://doi.org/10.1016/j.cortex.2017.08.006"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86/s40359-021-00639-x" TargetMode="External"/><Relationship Id="rId31" Type="http://schemas.openxmlformats.org/officeDocument/2006/relationships/hyperlink" Target="https://doi.org/10.31234/osf.io/ta59r" TargetMode="External"/><Relationship Id="rId44" Type="http://schemas.openxmlformats.org/officeDocument/2006/relationships/hyperlink" Target="https://doi.org/10.1007/s13164-018-0430-3"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concog.2007.04.003" TargetMode="External"/><Relationship Id="rId27" Type="http://schemas.openxmlformats.org/officeDocument/2006/relationships/hyperlink" Target="https://doi.org/10.1037/0022-3514.60.6.895" TargetMode="External"/><Relationship Id="rId30" Type="http://schemas.openxmlformats.org/officeDocument/2006/relationships/hyperlink" Target="https://doi.org/10.3389/fpsyg.2019.01469" TargetMode="External"/><Relationship Id="rId35" Type="http://schemas.openxmlformats.org/officeDocument/2006/relationships/hyperlink" Target="https://doi.org/10.1080/00223891.1974.10119988" TargetMode="External"/><Relationship Id="rId43" Type="http://schemas.openxmlformats.org/officeDocument/2006/relationships/hyperlink" Target="https://doi.org/10.1080/20445911.2019.1686393" TargetMode="External"/><Relationship Id="rId48" Type="http://schemas.openxmlformats.org/officeDocument/2006/relationships/hyperlink" Target="https://doi.org/10.1016/j.neuropsychologia.2013.07.025" TargetMode="External"/><Relationship Id="rId56" Type="http://schemas.microsoft.com/office/2011/relationships/people" Target="people.xml"/><Relationship Id="rId8" Type="http://schemas.openxmlformats.org/officeDocument/2006/relationships/image" Target="media/image1.jpg"/><Relationship Id="rId51" Type="http://schemas.openxmlformats.org/officeDocument/2006/relationships/hyperlink" Target="https://doi.org/10.1080/17470218.2015.112206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AE484-92C3-45BD-B08A-BD884351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22</Pages>
  <Words>11467</Words>
  <Characters>65364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9</cp:revision>
  <dcterms:created xsi:type="dcterms:W3CDTF">2023-02-09T06:50:00Z</dcterms:created>
  <dcterms:modified xsi:type="dcterms:W3CDTF">2023-02-09T09:48:00Z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