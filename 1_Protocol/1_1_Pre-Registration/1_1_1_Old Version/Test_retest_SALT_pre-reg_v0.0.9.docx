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hAnsi="Times New Roman"/>
          <w:b w:val="0"/>
          <w:bCs w:val="0"/>
          <w:i w:val="0"/>
          <w:iCs w:val="0"/>
        </w:rPr>
        <w:id w:val="-125240655"/>
        <w:docPartObj>
          <w:docPartGallery w:val="Table of Contents"/>
          <w:docPartUnique/>
        </w:docPartObj>
      </w:sdtPr>
      <w:sdtEndPr>
        <w:rPr>
          <w:noProof/>
        </w:rPr>
      </w:sdtEndPr>
      <w:sdtContent>
        <w:p w14:paraId="23E56F02" w14:textId="77777777" w:rsidR="004939D4" w:rsidRDefault="00943774">
          <w:pPr>
            <w:pStyle w:val="11"/>
            <w:tabs>
              <w:tab w:val="right" w:leader="dot" w:pos="9350"/>
            </w:tabs>
            <w:rPr>
              <w:rFonts w:eastAsiaTheme="minorEastAsia" w:cstheme="minorBidi"/>
              <w:b w:val="0"/>
              <w:bCs w:val="0"/>
              <w:i w:val="0"/>
              <w:iCs w:val="0"/>
              <w:noProof/>
              <w:kern w:val="2"/>
              <w:szCs w:val="22"/>
              <w:lang w:val="en-US" w:eastAsia="zh-TW"/>
            </w:rPr>
          </w:pPr>
          <w:r>
            <w:rPr>
              <w:rFonts w:ascii="Calibri" w:hAnsi="Calibri" w:cs="Calibri"/>
              <w:b w:val="0"/>
              <w:sz w:val="48"/>
              <w:szCs w:val="48"/>
            </w:rPr>
            <w:fldChar w:fldCharType="begin"/>
          </w:r>
          <w:r w:rsidRPr="0014261E">
            <w:rPr>
              <w:rFonts w:ascii="Calibri" w:hAnsi="Calibri" w:cs="Calibri"/>
              <w:b w:val="0"/>
              <w:sz w:val="48"/>
              <w:szCs w:val="48"/>
            </w:rPr>
            <w:instrText xml:space="preserve"> TOC \o "1-3" \h \z \u </w:instrText>
          </w:r>
          <w:r>
            <w:rPr>
              <w:rFonts w:ascii="Calibri" w:hAnsi="Calibri" w:cs="Calibri"/>
              <w:b w:val="0"/>
              <w:sz w:val="48"/>
              <w:szCs w:val="48"/>
            </w:rPr>
            <w:fldChar w:fldCharType="separate"/>
          </w:r>
          <w:hyperlink w:anchor="_Toc127199601" w:history="1">
            <w:r w:rsidR="004939D4" w:rsidRPr="007C31E7">
              <w:rPr>
                <w:rStyle w:val="aa"/>
                <w:rFonts w:ascii="Calibri" w:eastAsia="Calibri" w:hAnsi="Calibri" w:cs="Calibri"/>
                <w:noProof/>
              </w:rPr>
              <w:t>Abstract</w:t>
            </w:r>
            <w:r w:rsidR="004939D4">
              <w:rPr>
                <w:noProof/>
                <w:webHidden/>
              </w:rPr>
              <w:tab/>
            </w:r>
            <w:r w:rsidR="004939D4">
              <w:rPr>
                <w:noProof/>
                <w:webHidden/>
              </w:rPr>
              <w:fldChar w:fldCharType="begin"/>
            </w:r>
            <w:r w:rsidR="004939D4">
              <w:rPr>
                <w:noProof/>
                <w:webHidden/>
              </w:rPr>
              <w:instrText xml:space="preserve"> PAGEREF _Toc127199601 \h </w:instrText>
            </w:r>
            <w:r w:rsidR="004939D4">
              <w:rPr>
                <w:noProof/>
                <w:webHidden/>
              </w:rPr>
            </w:r>
            <w:r w:rsidR="004939D4">
              <w:rPr>
                <w:noProof/>
                <w:webHidden/>
              </w:rPr>
              <w:fldChar w:fldCharType="separate"/>
            </w:r>
            <w:r w:rsidR="004939D4">
              <w:rPr>
                <w:noProof/>
                <w:webHidden/>
              </w:rPr>
              <w:t>1</w:t>
            </w:r>
            <w:r w:rsidR="004939D4">
              <w:rPr>
                <w:noProof/>
                <w:webHidden/>
              </w:rPr>
              <w:fldChar w:fldCharType="end"/>
            </w:r>
          </w:hyperlink>
        </w:p>
        <w:p w14:paraId="33E06D5A" w14:textId="77777777" w:rsidR="004939D4" w:rsidRDefault="009F7FB4">
          <w:pPr>
            <w:pStyle w:val="11"/>
            <w:tabs>
              <w:tab w:val="right" w:leader="dot" w:pos="9350"/>
            </w:tabs>
            <w:rPr>
              <w:rFonts w:eastAsiaTheme="minorEastAsia" w:cstheme="minorBidi"/>
              <w:b w:val="0"/>
              <w:bCs w:val="0"/>
              <w:i w:val="0"/>
              <w:iCs w:val="0"/>
              <w:noProof/>
              <w:kern w:val="2"/>
              <w:szCs w:val="22"/>
              <w:lang w:val="en-US" w:eastAsia="zh-TW"/>
            </w:rPr>
          </w:pPr>
          <w:hyperlink w:anchor="_Toc127199602" w:history="1">
            <w:r w:rsidR="004939D4" w:rsidRPr="007C31E7">
              <w:rPr>
                <w:rStyle w:val="aa"/>
                <w:rFonts w:ascii="Calibri" w:eastAsia="Calibri" w:hAnsi="Calibri" w:cs="Calibri"/>
                <w:noProof/>
                <w:highlight w:val="yellow"/>
              </w:rPr>
              <w:t>Introduction</w:t>
            </w:r>
            <w:r w:rsidR="004939D4">
              <w:rPr>
                <w:noProof/>
                <w:webHidden/>
              </w:rPr>
              <w:tab/>
            </w:r>
            <w:r w:rsidR="004939D4">
              <w:rPr>
                <w:noProof/>
                <w:webHidden/>
              </w:rPr>
              <w:fldChar w:fldCharType="begin"/>
            </w:r>
            <w:r w:rsidR="004939D4">
              <w:rPr>
                <w:noProof/>
                <w:webHidden/>
              </w:rPr>
              <w:instrText xml:space="preserve"> PAGEREF _Toc127199602 \h </w:instrText>
            </w:r>
            <w:r w:rsidR="004939D4">
              <w:rPr>
                <w:noProof/>
                <w:webHidden/>
              </w:rPr>
            </w:r>
            <w:r w:rsidR="004939D4">
              <w:rPr>
                <w:noProof/>
                <w:webHidden/>
              </w:rPr>
              <w:fldChar w:fldCharType="separate"/>
            </w:r>
            <w:r w:rsidR="004939D4">
              <w:rPr>
                <w:noProof/>
                <w:webHidden/>
              </w:rPr>
              <w:t>2</w:t>
            </w:r>
            <w:r w:rsidR="004939D4">
              <w:rPr>
                <w:noProof/>
                <w:webHidden/>
              </w:rPr>
              <w:fldChar w:fldCharType="end"/>
            </w:r>
          </w:hyperlink>
        </w:p>
        <w:p w14:paraId="43CFF66E" w14:textId="77777777" w:rsidR="004939D4" w:rsidRDefault="009F7FB4">
          <w:pPr>
            <w:pStyle w:val="11"/>
            <w:tabs>
              <w:tab w:val="right" w:leader="dot" w:pos="9350"/>
            </w:tabs>
            <w:rPr>
              <w:rFonts w:eastAsiaTheme="minorEastAsia" w:cstheme="minorBidi"/>
              <w:b w:val="0"/>
              <w:bCs w:val="0"/>
              <w:i w:val="0"/>
              <w:iCs w:val="0"/>
              <w:noProof/>
              <w:kern w:val="2"/>
              <w:szCs w:val="22"/>
              <w:lang w:val="en-US" w:eastAsia="zh-TW"/>
            </w:rPr>
          </w:pPr>
          <w:hyperlink w:anchor="_Toc127199603" w:history="1">
            <w:r w:rsidR="004939D4" w:rsidRPr="007C31E7">
              <w:rPr>
                <w:rStyle w:val="aa"/>
                <w:rFonts w:ascii="Calibri" w:eastAsia="Calibri" w:hAnsi="Calibri" w:cs="Calibri"/>
                <w:noProof/>
              </w:rPr>
              <w:t>Methods</w:t>
            </w:r>
            <w:r w:rsidR="004939D4">
              <w:rPr>
                <w:noProof/>
                <w:webHidden/>
              </w:rPr>
              <w:tab/>
            </w:r>
            <w:r w:rsidR="004939D4">
              <w:rPr>
                <w:noProof/>
                <w:webHidden/>
              </w:rPr>
              <w:fldChar w:fldCharType="begin"/>
            </w:r>
            <w:r w:rsidR="004939D4">
              <w:rPr>
                <w:noProof/>
                <w:webHidden/>
              </w:rPr>
              <w:instrText xml:space="preserve"> PAGEREF _Toc127199603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C2DA08C" w14:textId="77777777" w:rsidR="004939D4" w:rsidRDefault="009F7FB4">
          <w:pPr>
            <w:pStyle w:val="20"/>
            <w:tabs>
              <w:tab w:val="right" w:leader="dot" w:pos="9350"/>
            </w:tabs>
            <w:rPr>
              <w:rFonts w:eastAsiaTheme="minorEastAsia" w:cstheme="minorBidi"/>
              <w:b w:val="0"/>
              <w:bCs w:val="0"/>
              <w:noProof/>
              <w:kern w:val="2"/>
              <w:sz w:val="24"/>
              <w:lang w:val="en-US" w:eastAsia="zh-TW"/>
            </w:rPr>
          </w:pPr>
          <w:hyperlink w:anchor="_Toc127199604" w:history="1">
            <w:r w:rsidR="004939D4" w:rsidRPr="007C31E7">
              <w:rPr>
                <w:rStyle w:val="aa"/>
                <w:noProof/>
              </w:rPr>
              <w:t>Ethics information</w:t>
            </w:r>
            <w:r w:rsidR="004939D4">
              <w:rPr>
                <w:noProof/>
                <w:webHidden/>
              </w:rPr>
              <w:tab/>
            </w:r>
            <w:r w:rsidR="004939D4">
              <w:rPr>
                <w:noProof/>
                <w:webHidden/>
              </w:rPr>
              <w:fldChar w:fldCharType="begin"/>
            </w:r>
            <w:r w:rsidR="004939D4">
              <w:rPr>
                <w:noProof/>
                <w:webHidden/>
              </w:rPr>
              <w:instrText xml:space="preserve"> PAGEREF _Toc127199604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D74D262" w14:textId="77777777" w:rsidR="004939D4" w:rsidRDefault="009F7FB4">
          <w:pPr>
            <w:pStyle w:val="20"/>
            <w:tabs>
              <w:tab w:val="right" w:leader="dot" w:pos="9350"/>
            </w:tabs>
            <w:rPr>
              <w:rFonts w:eastAsiaTheme="minorEastAsia" w:cstheme="minorBidi"/>
              <w:b w:val="0"/>
              <w:bCs w:val="0"/>
              <w:noProof/>
              <w:kern w:val="2"/>
              <w:sz w:val="24"/>
              <w:lang w:val="en-US" w:eastAsia="zh-TW"/>
            </w:rPr>
          </w:pPr>
          <w:hyperlink w:anchor="_Toc127199605" w:history="1">
            <w:r w:rsidR="004939D4" w:rsidRPr="007C31E7">
              <w:rPr>
                <w:rStyle w:val="aa"/>
                <w:noProof/>
              </w:rPr>
              <w:t>Secondary Data Description</w:t>
            </w:r>
            <w:r w:rsidR="004939D4">
              <w:rPr>
                <w:noProof/>
                <w:webHidden/>
              </w:rPr>
              <w:tab/>
            </w:r>
            <w:r w:rsidR="004939D4">
              <w:rPr>
                <w:noProof/>
                <w:webHidden/>
              </w:rPr>
              <w:fldChar w:fldCharType="begin"/>
            </w:r>
            <w:r w:rsidR="004939D4">
              <w:rPr>
                <w:noProof/>
                <w:webHidden/>
              </w:rPr>
              <w:instrText xml:space="preserve"> PAGEREF _Toc127199605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25B7C3EF" w14:textId="77777777" w:rsidR="004939D4" w:rsidRDefault="009F7FB4">
          <w:pPr>
            <w:pStyle w:val="20"/>
            <w:tabs>
              <w:tab w:val="right" w:leader="dot" w:pos="9350"/>
            </w:tabs>
            <w:rPr>
              <w:rFonts w:eastAsiaTheme="minorEastAsia" w:cstheme="minorBidi"/>
              <w:b w:val="0"/>
              <w:bCs w:val="0"/>
              <w:noProof/>
              <w:kern w:val="2"/>
              <w:sz w:val="24"/>
              <w:lang w:val="en-US" w:eastAsia="zh-TW"/>
            </w:rPr>
          </w:pPr>
          <w:hyperlink w:anchor="_Toc127199606" w:history="1">
            <w:r w:rsidR="004939D4" w:rsidRPr="007C31E7">
              <w:rPr>
                <w:rStyle w:val="aa"/>
                <w:noProof/>
              </w:rPr>
              <w:t>Data Collection Procedures</w:t>
            </w:r>
            <w:r w:rsidR="004939D4">
              <w:rPr>
                <w:noProof/>
                <w:webHidden/>
              </w:rPr>
              <w:tab/>
            </w:r>
            <w:r w:rsidR="004939D4">
              <w:rPr>
                <w:noProof/>
                <w:webHidden/>
              </w:rPr>
              <w:fldChar w:fldCharType="begin"/>
            </w:r>
            <w:r w:rsidR="004939D4">
              <w:rPr>
                <w:noProof/>
                <w:webHidden/>
              </w:rPr>
              <w:instrText xml:space="preserve"> PAGEREF _Toc127199606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5E4627F" w14:textId="77777777" w:rsidR="004939D4" w:rsidRDefault="009F7FB4">
          <w:pPr>
            <w:pStyle w:val="20"/>
            <w:tabs>
              <w:tab w:val="right" w:leader="dot" w:pos="9350"/>
            </w:tabs>
            <w:rPr>
              <w:rFonts w:eastAsiaTheme="minorEastAsia" w:cstheme="minorBidi"/>
              <w:b w:val="0"/>
              <w:bCs w:val="0"/>
              <w:noProof/>
              <w:kern w:val="2"/>
              <w:sz w:val="24"/>
              <w:lang w:val="en-US" w:eastAsia="zh-TW"/>
            </w:rPr>
          </w:pPr>
          <w:hyperlink w:anchor="_Toc127199607" w:history="1">
            <w:r w:rsidR="004939D4" w:rsidRPr="007C31E7">
              <w:rPr>
                <w:rStyle w:val="aa"/>
                <w:noProof/>
              </w:rPr>
              <w:t>Experimental design</w:t>
            </w:r>
            <w:r w:rsidR="004939D4">
              <w:rPr>
                <w:noProof/>
                <w:webHidden/>
              </w:rPr>
              <w:tab/>
            </w:r>
            <w:r w:rsidR="004939D4">
              <w:rPr>
                <w:noProof/>
                <w:webHidden/>
              </w:rPr>
              <w:fldChar w:fldCharType="begin"/>
            </w:r>
            <w:r w:rsidR="004939D4">
              <w:rPr>
                <w:noProof/>
                <w:webHidden/>
              </w:rPr>
              <w:instrText xml:space="preserve"> PAGEREF _Toc127199607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75A35E3A" w14:textId="77777777" w:rsidR="004939D4" w:rsidRDefault="009F7FB4">
          <w:pPr>
            <w:pStyle w:val="20"/>
            <w:tabs>
              <w:tab w:val="right" w:leader="dot" w:pos="9350"/>
            </w:tabs>
            <w:rPr>
              <w:rFonts w:eastAsiaTheme="minorEastAsia" w:cstheme="minorBidi"/>
              <w:b w:val="0"/>
              <w:bCs w:val="0"/>
              <w:noProof/>
              <w:kern w:val="2"/>
              <w:sz w:val="24"/>
              <w:lang w:val="en-US" w:eastAsia="zh-TW"/>
            </w:rPr>
          </w:pPr>
          <w:hyperlink w:anchor="_Toc127199608" w:history="1">
            <w:r w:rsidR="004939D4" w:rsidRPr="007C31E7">
              <w:rPr>
                <w:rStyle w:val="aa"/>
                <w:noProof/>
              </w:rPr>
              <w:t>Measured Variables</w:t>
            </w:r>
            <w:r w:rsidR="004939D4">
              <w:rPr>
                <w:noProof/>
                <w:webHidden/>
              </w:rPr>
              <w:tab/>
            </w:r>
            <w:r w:rsidR="004939D4">
              <w:rPr>
                <w:noProof/>
                <w:webHidden/>
              </w:rPr>
              <w:fldChar w:fldCharType="begin"/>
            </w:r>
            <w:r w:rsidR="004939D4">
              <w:rPr>
                <w:noProof/>
                <w:webHidden/>
              </w:rPr>
              <w:instrText xml:space="preserve"> PAGEREF _Toc127199608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1762CAD6" w14:textId="77777777" w:rsidR="004939D4" w:rsidRDefault="009F7FB4">
          <w:pPr>
            <w:pStyle w:val="20"/>
            <w:tabs>
              <w:tab w:val="right" w:leader="dot" w:pos="9350"/>
            </w:tabs>
            <w:rPr>
              <w:rFonts w:eastAsiaTheme="minorEastAsia" w:cstheme="minorBidi"/>
              <w:b w:val="0"/>
              <w:bCs w:val="0"/>
              <w:noProof/>
              <w:kern w:val="2"/>
              <w:sz w:val="24"/>
              <w:lang w:val="en-US" w:eastAsia="zh-TW"/>
            </w:rPr>
          </w:pPr>
          <w:hyperlink w:anchor="_Toc127199609" w:history="1">
            <w:r w:rsidR="004939D4" w:rsidRPr="007C31E7">
              <w:rPr>
                <w:rStyle w:val="aa"/>
                <w:noProof/>
              </w:rPr>
              <w:t>Stimuli and materials</w:t>
            </w:r>
            <w:r w:rsidR="004939D4">
              <w:rPr>
                <w:noProof/>
                <w:webHidden/>
              </w:rPr>
              <w:tab/>
            </w:r>
            <w:r w:rsidR="004939D4">
              <w:rPr>
                <w:noProof/>
                <w:webHidden/>
              </w:rPr>
              <w:fldChar w:fldCharType="begin"/>
            </w:r>
            <w:r w:rsidR="004939D4">
              <w:rPr>
                <w:noProof/>
                <w:webHidden/>
              </w:rPr>
              <w:instrText xml:space="preserve"> PAGEREF _Toc127199609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440C3FA5" w14:textId="77777777" w:rsidR="004939D4" w:rsidRDefault="009F7FB4">
          <w:pPr>
            <w:pStyle w:val="20"/>
            <w:tabs>
              <w:tab w:val="right" w:leader="dot" w:pos="9350"/>
            </w:tabs>
            <w:rPr>
              <w:rFonts w:eastAsiaTheme="minorEastAsia" w:cstheme="minorBidi"/>
              <w:b w:val="0"/>
              <w:bCs w:val="0"/>
              <w:noProof/>
              <w:kern w:val="2"/>
              <w:sz w:val="24"/>
              <w:lang w:val="en-US" w:eastAsia="zh-TW"/>
            </w:rPr>
          </w:pPr>
          <w:hyperlink w:anchor="_Toc127199610" w:history="1">
            <w:r w:rsidR="004939D4" w:rsidRPr="007C31E7">
              <w:rPr>
                <w:rStyle w:val="aa"/>
                <w:noProof/>
                <w:highlight w:val="yellow"/>
              </w:rPr>
              <w:t>Procedure</w:t>
            </w:r>
            <w:r w:rsidR="004939D4">
              <w:rPr>
                <w:noProof/>
                <w:webHidden/>
              </w:rPr>
              <w:tab/>
            </w:r>
            <w:r w:rsidR="004939D4">
              <w:rPr>
                <w:noProof/>
                <w:webHidden/>
              </w:rPr>
              <w:fldChar w:fldCharType="begin"/>
            </w:r>
            <w:r w:rsidR="004939D4">
              <w:rPr>
                <w:noProof/>
                <w:webHidden/>
              </w:rPr>
              <w:instrText xml:space="preserve"> PAGEREF _Toc127199610 \h </w:instrText>
            </w:r>
            <w:r w:rsidR="004939D4">
              <w:rPr>
                <w:noProof/>
                <w:webHidden/>
              </w:rPr>
            </w:r>
            <w:r w:rsidR="004939D4">
              <w:rPr>
                <w:noProof/>
                <w:webHidden/>
              </w:rPr>
              <w:fldChar w:fldCharType="separate"/>
            </w:r>
            <w:r w:rsidR="004939D4">
              <w:rPr>
                <w:noProof/>
                <w:webHidden/>
              </w:rPr>
              <w:t>5</w:t>
            </w:r>
            <w:r w:rsidR="004939D4">
              <w:rPr>
                <w:noProof/>
                <w:webHidden/>
              </w:rPr>
              <w:fldChar w:fldCharType="end"/>
            </w:r>
          </w:hyperlink>
        </w:p>
        <w:p w14:paraId="24F276DB" w14:textId="77777777" w:rsidR="004939D4" w:rsidRDefault="009F7FB4">
          <w:pPr>
            <w:pStyle w:val="20"/>
            <w:tabs>
              <w:tab w:val="right" w:leader="dot" w:pos="9350"/>
            </w:tabs>
            <w:rPr>
              <w:rFonts w:eastAsiaTheme="minorEastAsia" w:cstheme="minorBidi"/>
              <w:b w:val="0"/>
              <w:bCs w:val="0"/>
              <w:noProof/>
              <w:kern w:val="2"/>
              <w:sz w:val="24"/>
              <w:lang w:val="en-US" w:eastAsia="zh-TW"/>
            </w:rPr>
          </w:pPr>
          <w:hyperlink w:anchor="_Toc127199611" w:history="1">
            <w:r w:rsidR="004939D4" w:rsidRPr="007C31E7">
              <w:rPr>
                <w:rStyle w:val="aa"/>
                <w:noProof/>
              </w:rPr>
              <w:t>Pilot data simulated data</w:t>
            </w:r>
            <w:r w:rsidR="004939D4">
              <w:rPr>
                <w:noProof/>
                <w:webHidden/>
              </w:rPr>
              <w:tab/>
            </w:r>
            <w:r w:rsidR="004939D4">
              <w:rPr>
                <w:noProof/>
                <w:webHidden/>
              </w:rPr>
              <w:fldChar w:fldCharType="begin"/>
            </w:r>
            <w:r w:rsidR="004939D4">
              <w:rPr>
                <w:noProof/>
                <w:webHidden/>
              </w:rPr>
              <w:instrText xml:space="preserve"> PAGEREF _Toc127199611 \h </w:instrText>
            </w:r>
            <w:r w:rsidR="004939D4">
              <w:rPr>
                <w:noProof/>
                <w:webHidden/>
              </w:rPr>
            </w:r>
            <w:r w:rsidR="004939D4">
              <w:rPr>
                <w:noProof/>
                <w:webHidden/>
              </w:rPr>
              <w:fldChar w:fldCharType="separate"/>
            </w:r>
            <w:r w:rsidR="004939D4">
              <w:rPr>
                <w:noProof/>
                <w:webHidden/>
              </w:rPr>
              <w:t>5</w:t>
            </w:r>
            <w:r w:rsidR="004939D4">
              <w:rPr>
                <w:noProof/>
                <w:webHidden/>
              </w:rPr>
              <w:fldChar w:fldCharType="end"/>
            </w:r>
          </w:hyperlink>
        </w:p>
        <w:p w14:paraId="04C68834" w14:textId="77777777" w:rsidR="004939D4" w:rsidRDefault="009F7FB4">
          <w:pPr>
            <w:pStyle w:val="20"/>
            <w:tabs>
              <w:tab w:val="right" w:leader="dot" w:pos="9350"/>
            </w:tabs>
            <w:rPr>
              <w:rFonts w:eastAsiaTheme="minorEastAsia" w:cstheme="minorBidi"/>
              <w:b w:val="0"/>
              <w:bCs w:val="0"/>
              <w:noProof/>
              <w:kern w:val="2"/>
              <w:sz w:val="24"/>
              <w:lang w:val="en-US" w:eastAsia="zh-TW"/>
            </w:rPr>
          </w:pPr>
          <w:hyperlink w:anchor="_Toc127199612" w:history="1">
            <w:r w:rsidR="004939D4" w:rsidRPr="007C31E7">
              <w:rPr>
                <w:rStyle w:val="aa"/>
                <w:noProof/>
                <w:highlight w:val="yellow"/>
              </w:rPr>
              <w:t>Analysis Plan</w:t>
            </w:r>
            <w:r w:rsidR="004939D4">
              <w:rPr>
                <w:noProof/>
                <w:webHidden/>
              </w:rPr>
              <w:tab/>
            </w:r>
            <w:r w:rsidR="004939D4">
              <w:rPr>
                <w:noProof/>
                <w:webHidden/>
              </w:rPr>
              <w:fldChar w:fldCharType="begin"/>
            </w:r>
            <w:r w:rsidR="004939D4">
              <w:rPr>
                <w:noProof/>
                <w:webHidden/>
              </w:rPr>
              <w:instrText xml:space="preserve"> PAGEREF _Toc127199612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4F63E1CC" w14:textId="77777777" w:rsidR="004939D4" w:rsidRDefault="009F7FB4">
          <w:pPr>
            <w:pStyle w:val="30"/>
            <w:tabs>
              <w:tab w:val="right" w:leader="dot" w:pos="9350"/>
            </w:tabs>
            <w:rPr>
              <w:rFonts w:eastAsiaTheme="minorEastAsia" w:cstheme="minorBidi"/>
              <w:noProof/>
              <w:kern w:val="2"/>
              <w:sz w:val="24"/>
              <w:szCs w:val="22"/>
              <w:lang w:val="en-US" w:eastAsia="zh-TW"/>
            </w:rPr>
          </w:pPr>
          <w:hyperlink w:anchor="_Toc127199613" w:history="1">
            <w:r w:rsidR="004939D4" w:rsidRPr="007C31E7">
              <w:rPr>
                <w:rStyle w:val="aa"/>
                <w:rFonts w:eastAsia="Calibri"/>
                <w:noProof/>
                <w:lang w:val="en-US"/>
              </w:rPr>
              <w:t>Data pre-processing</w:t>
            </w:r>
            <w:r w:rsidR="004939D4">
              <w:rPr>
                <w:noProof/>
                <w:webHidden/>
              </w:rPr>
              <w:tab/>
            </w:r>
            <w:r w:rsidR="004939D4">
              <w:rPr>
                <w:noProof/>
                <w:webHidden/>
              </w:rPr>
              <w:fldChar w:fldCharType="begin"/>
            </w:r>
            <w:r w:rsidR="004939D4">
              <w:rPr>
                <w:noProof/>
                <w:webHidden/>
              </w:rPr>
              <w:instrText xml:space="preserve"> PAGEREF _Toc127199613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45DA1DB6" w14:textId="77777777" w:rsidR="004939D4" w:rsidRDefault="009F7FB4">
          <w:pPr>
            <w:pStyle w:val="30"/>
            <w:tabs>
              <w:tab w:val="right" w:leader="dot" w:pos="9350"/>
            </w:tabs>
            <w:rPr>
              <w:rFonts w:eastAsiaTheme="minorEastAsia" w:cstheme="minorBidi"/>
              <w:noProof/>
              <w:kern w:val="2"/>
              <w:sz w:val="24"/>
              <w:szCs w:val="22"/>
              <w:lang w:val="en-US" w:eastAsia="zh-TW"/>
            </w:rPr>
          </w:pPr>
          <w:hyperlink w:anchor="_Toc127199614" w:history="1">
            <w:r w:rsidR="004939D4" w:rsidRPr="007C31E7">
              <w:rPr>
                <w:rStyle w:val="aa"/>
                <w:rFonts w:eastAsia="Calibri"/>
                <w:noProof/>
                <w:lang w:val="en-US"/>
              </w:rPr>
              <w:t>Calculation of indices &amp; quantifying SPE in the SALT</w:t>
            </w:r>
            <w:r w:rsidR="004939D4">
              <w:rPr>
                <w:noProof/>
                <w:webHidden/>
              </w:rPr>
              <w:tab/>
            </w:r>
            <w:r w:rsidR="004939D4">
              <w:rPr>
                <w:noProof/>
                <w:webHidden/>
              </w:rPr>
              <w:fldChar w:fldCharType="begin"/>
            </w:r>
            <w:r w:rsidR="004939D4">
              <w:rPr>
                <w:noProof/>
                <w:webHidden/>
              </w:rPr>
              <w:instrText xml:space="preserve"> PAGEREF _Toc127199614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5BB29759" w14:textId="77777777" w:rsidR="004939D4" w:rsidRDefault="009F7FB4">
          <w:pPr>
            <w:pStyle w:val="30"/>
            <w:tabs>
              <w:tab w:val="right" w:leader="dot" w:pos="9350"/>
            </w:tabs>
            <w:rPr>
              <w:rFonts w:eastAsiaTheme="minorEastAsia" w:cstheme="minorBidi"/>
              <w:noProof/>
              <w:kern w:val="2"/>
              <w:sz w:val="24"/>
              <w:szCs w:val="22"/>
              <w:lang w:val="en-US" w:eastAsia="zh-TW"/>
            </w:rPr>
          </w:pPr>
          <w:hyperlink w:anchor="_Toc127199615" w:history="1">
            <w:r w:rsidR="004939D4" w:rsidRPr="007C31E7">
              <w:rPr>
                <w:rStyle w:val="aa"/>
                <w:rFonts w:eastAsia="Calibri"/>
                <w:noProof/>
                <w:lang w:val="en-US"/>
              </w:rPr>
              <w:t>Reliability of indices in SALT as individual-level/group-level</w:t>
            </w:r>
            <w:r w:rsidR="004939D4">
              <w:rPr>
                <w:noProof/>
                <w:webHidden/>
              </w:rPr>
              <w:tab/>
            </w:r>
            <w:r w:rsidR="004939D4">
              <w:rPr>
                <w:noProof/>
                <w:webHidden/>
              </w:rPr>
              <w:fldChar w:fldCharType="begin"/>
            </w:r>
            <w:r w:rsidR="004939D4">
              <w:rPr>
                <w:noProof/>
                <w:webHidden/>
              </w:rPr>
              <w:instrText xml:space="preserve"> PAGEREF _Toc127199615 \h </w:instrText>
            </w:r>
            <w:r w:rsidR="004939D4">
              <w:rPr>
                <w:noProof/>
                <w:webHidden/>
              </w:rPr>
            </w:r>
            <w:r w:rsidR="004939D4">
              <w:rPr>
                <w:noProof/>
                <w:webHidden/>
              </w:rPr>
              <w:fldChar w:fldCharType="separate"/>
            </w:r>
            <w:r w:rsidR="004939D4">
              <w:rPr>
                <w:noProof/>
                <w:webHidden/>
              </w:rPr>
              <w:t>7</w:t>
            </w:r>
            <w:r w:rsidR="004939D4">
              <w:rPr>
                <w:noProof/>
                <w:webHidden/>
              </w:rPr>
              <w:fldChar w:fldCharType="end"/>
            </w:r>
          </w:hyperlink>
        </w:p>
        <w:p w14:paraId="6D650F11" w14:textId="77777777" w:rsidR="004939D4" w:rsidRDefault="009F7FB4">
          <w:pPr>
            <w:pStyle w:val="30"/>
            <w:tabs>
              <w:tab w:val="right" w:leader="dot" w:pos="9350"/>
            </w:tabs>
            <w:rPr>
              <w:rFonts w:eastAsiaTheme="minorEastAsia" w:cstheme="minorBidi"/>
              <w:noProof/>
              <w:kern w:val="2"/>
              <w:sz w:val="24"/>
              <w:szCs w:val="22"/>
              <w:lang w:val="en-US" w:eastAsia="zh-TW"/>
            </w:rPr>
          </w:pPr>
          <w:hyperlink w:anchor="_Toc127199616" w:history="1">
            <w:r w:rsidR="004939D4" w:rsidRPr="007C31E7">
              <w:rPr>
                <w:rStyle w:val="aa"/>
                <w:noProof/>
                <w:highlight w:val="yellow"/>
                <w:lang w:val="en-US"/>
              </w:rPr>
              <w:t>Split-half reliability of SPE in SALT</w:t>
            </w:r>
            <w:r w:rsidR="004939D4">
              <w:rPr>
                <w:noProof/>
                <w:webHidden/>
              </w:rPr>
              <w:tab/>
            </w:r>
            <w:r w:rsidR="004939D4">
              <w:rPr>
                <w:noProof/>
                <w:webHidden/>
              </w:rPr>
              <w:fldChar w:fldCharType="begin"/>
            </w:r>
            <w:r w:rsidR="004939D4">
              <w:rPr>
                <w:noProof/>
                <w:webHidden/>
              </w:rPr>
              <w:instrText xml:space="preserve"> PAGEREF _Toc127199616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58FFE1EE" w14:textId="77777777" w:rsidR="004939D4" w:rsidRDefault="009F7FB4">
          <w:pPr>
            <w:pStyle w:val="11"/>
            <w:tabs>
              <w:tab w:val="right" w:leader="dot" w:pos="9350"/>
            </w:tabs>
            <w:rPr>
              <w:rFonts w:eastAsiaTheme="minorEastAsia" w:cstheme="minorBidi"/>
              <w:b w:val="0"/>
              <w:bCs w:val="0"/>
              <w:i w:val="0"/>
              <w:iCs w:val="0"/>
              <w:noProof/>
              <w:kern w:val="2"/>
              <w:szCs w:val="22"/>
              <w:lang w:val="en-US" w:eastAsia="zh-TW"/>
            </w:rPr>
          </w:pPr>
          <w:hyperlink w:anchor="_Toc127199617" w:history="1">
            <w:r w:rsidR="004939D4" w:rsidRPr="007C31E7">
              <w:rPr>
                <w:rStyle w:val="aa"/>
                <w:rFonts w:ascii="Calibri" w:eastAsia="Calibri" w:hAnsi="Calibri" w:cs="Calibri"/>
                <w:noProof/>
              </w:rPr>
              <w:t>Data availability</w:t>
            </w:r>
            <w:r w:rsidR="004939D4">
              <w:rPr>
                <w:noProof/>
                <w:webHidden/>
              </w:rPr>
              <w:tab/>
            </w:r>
            <w:r w:rsidR="004939D4">
              <w:rPr>
                <w:noProof/>
                <w:webHidden/>
              </w:rPr>
              <w:fldChar w:fldCharType="begin"/>
            </w:r>
            <w:r w:rsidR="004939D4">
              <w:rPr>
                <w:noProof/>
                <w:webHidden/>
              </w:rPr>
              <w:instrText xml:space="preserve"> PAGEREF _Toc127199617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6B8B50E2" w14:textId="77777777" w:rsidR="004939D4" w:rsidRDefault="009F7FB4">
          <w:pPr>
            <w:pStyle w:val="11"/>
            <w:tabs>
              <w:tab w:val="right" w:leader="dot" w:pos="9350"/>
            </w:tabs>
            <w:rPr>
              <w:rFonts w:eastAsiaTheme="minorEastAsia" w:cstheme="minorBidi"/>
              <w:b w:val="0"/>
              <w:bCs w:val="0"/>
              <w:i w:val="0"/>
              <w:iCs w:val="0"/>
              <w:noProof/>
              <w:kern w:val="2"/>
              <w:szCs w:val="22"/>
              <w:lang w:val="en-US" w:eastAsia="zh-TW"/>
            </w:rPr>
          </w:pPr>
          <w:hyperlink w:anchor="_Toc127199618" w:history="1">
            <w:r w:rsidR="004939D4" w:rsidRPr="007C31E7">
              <w:rPr>
                <w:rStyle w:val="aa"/>
                <w:rFonts w:ascii="Calibri" w:eastAsia="Calibri" w:hAnsi="Calibri" w:cs="Calibri"/>
                <w:noProof/>
              </w:rPr>
              <w:t>Code availability</w:t>
            </w:r>
            <w:r w:rsidR="004939D4">
              <w:rPr>
                <w:noProof/>
                <w:webHidden/>
              </w:rPr>
              <w:tab/>
            </w:r>
            <w:r w:rsidR="004939D4">
              <w:rPr>
                <w:noProof/>
                <w:webHidden/>
              </w:rPr>
              <w:fldChar w:fldCharType="begin"/>
            </w:r>
            <w:r w:rsidR="004939D4">
              <w:rPr>
                <w:noProof/>
                <w:webHidden/>
              </w:rPr>
              <w:instrText xml:space="preserve"> PAGEREF _Toc127199618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5AAADDBE" w14:textId="77777777" w:rsidR="004939D4" w:rsidRDefault="009F7FB4">
          <w:pPr>
            <w:pStyle w:val="11"/>
            <w:tabs>
              <w:tab w:val="right" w:leader="dot" w:pos="9350"/>
            </w:tabs>
            <w:rPr>
              <w:rFonts w:eastAsiaTheme="minorEastAsia" w:cstheme="minorBidi"/>
              <w:b w:val="0"/>
              <w:bCs w:val="0"/>
              <w:i w:val="0"/>
              <w:iCs w:val="0"/>
              <w:noProof/>
              <w:kern w:val="2"/>
              <w:szCs w:val="22"/>
              <w:lang w:val="en-US" w:eastAsia="zh-TW"/>
            </w:rPr>
          </w:pPr>
          <w:hyperlink w:anchor="_Toc127199619" w:history="1">
            <w:r w:rsidR="004939D4" w:rsidRPr="007C31E7">
              <w:rPr>
                <w:rStyle w:val="aa"/>
                <w:rFonts w:ascii="Calibri" w:eastAsia="Calibri" w:hAnsi="Calibri" w:cs="Calibri"/>
                <w:noProof/>
              </w:rPr>
              <w:t>Results</w:t>
            </w:r>
            <w:r w:rsidR="004939D4">
              <w:rPr>
                <w:noProof/>
                <w:webHidden/>
              </w:rPr>
              <w:tab/>
            </w:r>
            <w:r w:rsidR="004939D4">
              <w:rPr>
                <w:noProof/>
                <w:webHidden/>
              </w:rPr>
              <w:fldChar w:fldCharType="begin"/>
            </w:r>
            <w:r w:rsidR="004939D4">
              <w:rPr>
                <w:noProof/>
                <w:webHidden/>
              </w:rPr>
              <w:instrText xml:space="preserve"> PAGEREF _Toc127199619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6809B4BD" w14:textId="77777777" w:rsidR="004939D4" w:rsidRDefault="009F7FB4">
          <w:pPr>
            <w:pStyle w:val="20"/>
            <w:tabs>
              <w:tab w:val="right" w:leader="dot" w:pos="9350"/>
            </w:tabs>
            <w:rPr>
              <w:rFonts w:eastAsiaTheme="minorEastAsia" w:cstheme="minorBidi"/>
              <w:b w:val="0"/>
              <w:bCs w:val="0"/>
              <w:noProof/>
              <w:kern w:val="2"/>
              <w:sz w:val="24"/>
              <w:lang w:val="en-US" w:eastAsia="zh-TW"/>
            </w:rPr>
          </w:pPr>
          <w:hyperlink w:anchor="_Toc127199620" w:history="1">
            <w:r w:rsidR="004939D4" w:rsidRPr="007C31E7">
              <w:rPr>
                <w:rStyle w:val="aa"/>
                <w:noProof/>
                <w:highlight w:val="yellow"/>
                <w:lang w:val="en-US"/>
              </w:rPr>
              <w:t>Descriptive Statistics</w:t>
            </w:r>
            <w:r w:rsidR="004939D4">
              <w:rPr>
                <w:noProof/>
                <w:webHidden/>
              </w:rPr>
              <w:tab/>
            </w:r>
            <w:r w:rsidR="004939D4">
              <w:rPr>
                <w:noProof/>
                <w:webHidden/>
              </w:rPr>
              <w:fldChar w:fldCharType="begin"/>
            </w:r>
            <w:r w:rsidR="004939D4">
              <w:rPr>
                <w:noProof/>
                <w:webHidden/>
              </w:rPr>
              <w:instrText xml:space="preserve"> PAGEREF _Toc127199620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57679405" w14:textId="77777777" w:rsidR="004939D4" w:rsidRDefault="009F7FB4">
          <w:pPr>
            <w:pStyle w:val="20"/>
            <w:tabs>
              <w:tab w:val="right" w:leader="dot" w:pos="9350"/>
            </w:tabs>
            <w:rPr>
              <w:rFonts w:eastAsiaTheme="minorEastAsia" w:cstheme="minorBidi"/>
              <w:b w:val="0"/>
              <w:bCs w:val="0"/>
              <w:noProof/>
              <w:kern w:val="2"/>
              <w:sz w:val="24"/>
              <w:lang w:val="en-US" w:eastAsia="zh-TW"/>
            </w:rPr>
          </w:pPr>
          <w:hyperlink w:anchor="_Toc127199621" w:history="1">
            <w:r w:rsidR="004939D4" w:rsidRPr="007C31E7">
              <w:rPr>
                <w:rStyle w:val="aa"/>
                <w:noProof/>
                <w:highlight w:val="yellow"/>
                <w:lang w:val="en-US"/>
              </w:rPr>
              <w:t>ICC(Intraclass correlation coefficient)</w:t>
            </w:r>
            <w:r w:rsidR="004939D4">
              <w:rPr>
                <w:noProof/>
                <w:webHidden/>
              </w:rPr>
              <w:tab/>
            </w:r>
            <w:r w:rsidR="004939D4">
              <w:rPr>
                <w:noProof/>
                <w:webHidden/>
              </w:rPr>
              <w:fldChar w:fldCharType="begin"/>
            </w:r>
            <w:r w:rsidR="004939D4">
              <w:rPr>
                <w:noProof/>
                <w:webHidden/>
              </w:rPr>
              <w:instrText xml:space="preserve"> PAGEREF _Toc127199621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3BA66A18" w14:textId="77777777" w:rsidR="004939D4" w:rsidRDefault="009F7FB4">
          <w:pPr>
            <w:pStyle w:val="20"/>
            <w:tabs>
              <w:tab w:val="right" w:leader="dot" w:pos="9350"/>
            </w:tabs>
            <w:rPr>
              <w:rFonts w:eastAsiaTheme="minorEastAsia" w:cstheme="minorBidi"/>
              <w:b w:val="0"/>
              <w:bCs w:val="0"/>
              <w:noProof/>
              <w:kern w:val="2"/>
              <w:sz w:val="24"/>
              <w:lang w:val="en-US" w:eastAsia="zh-TW"/>
            </w:rPr>
          </w:pPr>
          <w:hyperlink w:anchor="_Toc127199622" w:history="1">
            <w:r w:rsidR="004939D4" w:rsidRPr="007C31E7">
              <w:rPr>
                <w:rStyle w:val="aa"/>
                <w:noProof/>
                <w:highlight w:val="yellow"/>
                <w:lang w:val="en-US"/>
              </w:rPr>
              <w:t>Split-Half Reliability</w:t>
            </w:r>
            <w:r w:rsidR="004939D4">
              <w:rPr>
                <w:noProof/>
                <w:webHidden/>
              </w:rPr>
              <w:tab/>
            </w:r>
            <w:r w:rsidR="004939D4">
              <w:rPr>
                <w:noProof/>
                <w:webHidden/>
              </w:rPr>
              <w:fldChar w:fldCharType="begin"/>
            </w:r>
            <w:r w:rsidR="004939D4">
              <w:rPr>
                <w:noProof/>
                <w:webHidden/>
              </w:rPr>
              <w:instrText xml:space="preserve"> PAGEREF _Toc127199622 \h </w:instrText>
            </w:r>
            <w:r w:rsidR="004939D4">
              <w:rPr>
                <w:noProof/>
                <w:webHidden/>
              </w:rPr>
            </w:r>
            <w:r w:rsidR="004939D4">
              <w:rPr>
                <w:noProof/>
                <w:webHidden/>
              </w:rPr>
              <w:fldChar w:fldCharType="separate"/>
            </w:r>
            <w:r w:rsidR="004939D4">
              <w:rPr>
                <w:noProof/>
                <w:webHidden/>
              </w:rPr>
              <w:t>10</w:t>
            </w:r>
            <w:r w:rsidR="004939D4">
              <w:rPr>
                <w:noProof/>
                <w:webHidden/>
              </w:rPr>
              <w:fldChar w:fldCharType="end"/>
            </w:r>
          </w:hyperlink>
        </w:p>
        <w:p w14:paraId="7A40F23B" w14:textId="77777777" w:rsidR="004939D4" w:rsidRDefault="009F7FB4">
          <w:pPr>
            <w:pStyle w:val="11"/>
            <w:tabs>
              <w:tab w:val="right" w:leader="dot" w:pos="9350"/>
            </w:tabs>
            <w:rPr>
              <w:rFonts w:eastAsiaTheme="minorEastAsia" w:cstheme="minorBidi"/>
              <w:b w:val="0"/>
              <w:bCs w:val="0"/>
              <w:i w:val="0"/>
              <w:iCs w:val="0"/>
              <w:noProof/>
              <w:kern w:val="2"/>
              <w:szCs w:val="22"/>
              <w:lang w:val="en-US" w:eastAsia="zh-TW"/>
            </w:rPr>
          </w:pPr>
          <w:hyperlink w:anchor="_Toc127199623" w:history="1">
            <w:r w:rsidR="004939D4" w:rsidRPr="007C31E7">
              <w:rPr>
                <w:rStyle w:val="aa"/>
                <w:rFonts w:ascii="Calibri" w:eastAsia="Calibri" w:hAnsi="Calibri" w:cs="Calibri"/>
                <w:noProof/>
              </w:rPr>
              <w:t>Discussion</w:t>
            </w:r>
            <w:r w:rsidR="004939D4">
              <w:rPr>
                <w:noProof/>
                <w:webHidden/>
              </w:rPr>
              <w:tab/>
            </w:r>
            <w:r w:rsidR="004939D4">
              <w:rPr>
                <w:noProof/>
                <w:webHidden/>
              </w:rPr>
              <w:fldChar w:fldCharType="begin"/>
            </w:r>
            <w:r w:rsidR="004939D4">
              <w:rPr>
                <w:noProof/>
                <w:webHidden/>
              </w:rPr>
              <w:instrText xml:space="preserve"> PAGEREF _Toc127199623 \h </w:instrText>
            </w:r>
            <w:r w:rsidR="004939D4">
              <w:rPr>
                <w:noProof/>
                <w:webHidden/>
              </w:rPr>
            </w:r>
            <w:r w:rsidR="004939D4">
              <w:rPr>
                <w:noProof/>
                <w:webHidden/>
              </w:rPr>
              <w:fldChar w:fldCharType="separate"/>
            </w:r>
            <w:r w:rsidR="004939D4">
              <w:rPr>
                <w:noProof/>
                <w:webHidden/>
              </w:rPr>
              <w:t>11</w:t>
            </w:r>
            <w:r w:rsidR="004939D4">
              <w:rPr>
                <w:noProof/>
                <w:webHidden/>
              </w:rPr>
              <w:fldChar w:fldCharType="end"/>
            </w:r>
          </w:hyperlink>
        </w:p>
        <w:p w14:paraId="2899C7A2" w14:textId="77777777" w:rsidR="004939D4" w:rsidRDefault="009F7FB4">
          <w:pPr>
            <w:pStyle w:val="11"/>
            <w:tabs>
              <w:tab w:val="right" w:leader="dot" w:pos="9350"/>
            </w:tabs>
            <w:rPr>
              <w:rFonts w:eastAsiaTheme="minorEastAsia" w:cstheme="minorBidi"/>
              <w:b w:val="0"/>
              <w:bCs w:val="0"/>
              <w:i w:val="0"/>
              <w:iCs w:val="0"/>
              <w:noProof/>
              <w:kern w:val="2"/>
              <w:szCs w:val="22"/>
              <w:lang w:val="en-US" w:eastAsia="zh-TW"/>
            </w:rPr>
          </w:pPr>
          <w:hyperlink w:anchor="_Toc127199624" w:history="1">
            <w:r w:rsidR="004939D4" w:rsidRPr="007C31E7">
              <w:rPr>
                <w:rStyle w:val="aa"/>
                <w:rFonts w:ascii="Calibri" w:eastAsia="Calibri" w:hAnsi="Calibri" w:cs="Calibri"/>
                <w:noProof/>
              </w:rPr>
              <w:t>Acknowledgements</w:t>
            </w:r>
            <w:r w:rsidR="004939D4">
              <w:rPr>
                <w:noProof/>
                <w:webHidden/>
              </w:rPr>
              <w:tab/>
            </w:r>
            <w:r w:rsidR="004939D4">
              <w:rPr>
                <w:noProof/>
                <w:webHidden/>
              </w:rPr>
              <w:fldChar w:fldCharType="begin"/>
            </w:r>
            <w:r w:rsidR="004939D4">
              <w:rPr>
                <w:noProof/>
                <w:webHidden/>
              </w:rPr>
              <w:instrText xml:space="preserve"> PAGEREF _Toc127199624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2E8C519E" w14:textId="77777777" w:rsidR="004939D4" w:rsidRDefault="009F7FB4">
          <w:pPr>
            <w:pStyle w:val="11"/>
            <w:tabs>
              <w:tab w:val="right" w:leader="dot" w:pos="9350"/>
            </w:tabs>
            <w:rPr>
              <w:rFonts w:eastAsiaTheme="minorEastAsia" w:cstheme="minorBidi"/>
              <w:b w:val="0"/>
              <w:bCs w:val="0"/>
              <w:i w:val="0"/>
              <w:iCs w:val="0"/>
              <w:noProof/>
              <w:kern w:val="2"/>
              <w:szCs w:val="22"/>
              <w:lang w:val="en-US" w:eastAsia="zh-TW"/>
            </w:rPr>
          </w:pPr>
          <w:hyperlink w:anchor="_Toc127199625" w:history="1">
            <w:r w:rsidR="004939D4" w:rsidRPr="007C31E7">
              <w:rPr>
                <w:rStyle w:val="aa"/>
                <w:rFonts w:ascii="Calibri" w:eastAsia="Calibri" w:hAnsi="Calibri" w:cs="Calibri"/>
                <w:noProof/>
              </w:rPr>
              <w:t>Author contributions</w:t>
            </w:r>
            <w:r w:rsidR="004939D4">
              <w:rPr>
                <w:noProof/>
                <w:webHidden/>
              </w:rPr>
              <w:tab/>
            </w:r>
            <w:r w:rsidR="004939D4">
              <w:rPr>
                <w:noProof/>
                <w:webHidden/>
              </w:rPr>
              <w:fldChar w:fldCharType="begin"/>
            </w:r>
            <w:r w:rsidR="004939D4">
              <w:rPr>
                <w:noProof/>
                <w:webHidden/>
              </w:rPr>
              <w:instrText xml:space="preserve"> PAGEREF _Toc127199625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5823E3FA" w14:textId="77777777" w:rsidR="004939D4" w:rsidRDefault="009F7FB4">
          <w:pPr>
            <w:pStyle w:val="11"/>
            <w:tabs>
              <w:tab w:val="right" w:leader="dot" w:pos="9350"/>
            </w:tabs>
            <w:rPr>
              <w:rFonts w:eastAsiaTheme="minorEastAsia" w:cstheme="minorBidi"/>
              <w:b w:val="0"/>
              <w:bCs w:val="0"/>
              <w:i w:val="0"/>
              <w:iCs w:val="0"/>
              <w:noProof/>
              <w:kern w:val="2"/>
              <w:szCs w:val="22"/>
              <w:lang w:val="en-US" w:eastAsia="zh-TW"/>
            </w:rPr>
          </w:pPr>
          <w:hyperlink w:anchor="_Toc127199626" w:history="1">
            <w:r w:rsidR="004939D4" w:rsidRPr="007C31E7">
              <w:rPr>
                <w:rStyle w:val="aa"/>
                <w:rFonts w:ascii="Calibri" w:eastAsia="Calibri" w:hAnsi="Calibri" w:cs="Calibri"/>
                <w:noProof/>
              </w:rPr>
              <w:t>Competing interests</w:t>
            </w:r>
            <w:r w:rsidR="004939D4">
              <w:rPr>
                <w:noProof/>
                <w:webHidden/>
              </w:rPr>
              <w:tab/>
            </w:r>
            <w:r w:rsidR="004939D4">
              <w:rPr>
                <w:noProof/>
                <w:webHidden/>
              </w:rPr>
              <w:fldChar w:fldCharType="begin"/>
            </w:r>
            <w:r w:rsidR="004939D4">
              <w:rPr>
                <w:noProof/>
                <w:webHidden/>
              </w:rPr>
              <w:instrText xml:space="preserve"> PAGEREF _Toc127199626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73EDD5E5" w14:textId="77777777" w:rsidR="004939D4" w:rsidRDefault="009F7FB4">
          <w:pPr>
            <w:pStyle w:val="11"/>
            <w:tabs>
              <w:tab w:val="right" w:leader="dot" w:pos="9350"/>
            </w:tabs>
            <w:rPr>
              <w:rFonts w:eastAsiaTheme="minorEastAsia" w:cstheme="minorBidi"/>
              <w:b w:val="0"/>
              <w:bCs w:val="0"/>
              <w:i w:val="0"/>
              <w:iCs w:val="0"/>
              <w:noProof/>
              <w:kern w:val="2"/>
              <w:szCs w:val="22"/>
              <w:lang w:val="en-US" w:eastAsia="zh-TW"/>
            </w:rPr>
          </w:pPr>
          <w:hyperlink w:anchor="_Toc127199627" w:history="1">
            <w:r w:rsidR="004939D4" w:rsidRPr="007C31E7">
              <w:rPr>
                <w:rStyle w:val="aa"/>
                <w:rFonts w:ascii="Calibri" w:eastAsia="Calibri" w:hAnsi="Calibri" w:cs="Calibri"/>
                <w:noProof/>
              </w:rPr>
              <w:t>Figures</w:t>
            </w:r>
            <w:r w:rsidR="004939D4">
              <w:rPr>
                <w:noProof/>
                <w:webHidden/>
              </w:rPr>
              <w:tab/>
            </w:r>
            <w:r w:rsidR="004939D4">
              <w:rPr>
                <w:noProof/>
                <w:webHidden/>
              </w:rPr>
              <w:fldChar w:fldCharType="begin"/>
            </w:r>
            <w:r w:rsidR="004939D4">
              <w:rPr>
                <w:noProof/>
                <w:webHidden/>
              </w:rPr>
              <w:instrText xml:space="preserve"> PAGEREF _Toc127199627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06339780" w14:textId="77777777" w:rsidR="004939D4" w:rsidRDefault="009F7FB4">
          <w:pPr>
            <w:pStyle w:val="11"/>
            <w:tabs>
              <w:tab w:val="right" w:leader="dot" w:pos="9350"/>
            </w:tabs>
            <w:rPr>
              <w:rFonts w:eastAsiaTheme="minorEastAsia" w:cstheme="minorBidi"/>
              <w:b w:val="0"/>
              <w:bCs w:val="0"/>
              <w:i w:val="0"/>
              <w:iCs w:val="0"/>
              <w:noProof/>
              <w:kern w:val="2"/>
              <w:szCs w:val="22"/>
              <w:lang w:val="en-US" w:eastAsia="zh-TW"/>
            </w:rPr>
          </w:pPr>
          <w:hyperlink w:anchor="_Toc127199628" w:history="1">
            <w:r w:rsidR="004939D4" w:rsidRPr="007C31E7">
              <w:rPr>
                <w:rStyle w:val="aa"/>
                <w:rFonts w:ascii="Calibri" w:eastAsia="Calibri" w:hAnsi="Calibri" w:cs="Calibri"/>
                <w:noProof/>
              </w:rPr>
              <w:t>Figure Legends</w:t>
            </w:r>
            <w:r w:rsidR="004939D4">
              <w:rPr>
                <w:noProof/>
                <w:webHidden/>
              </w:rPr>
              <w:tab/>
            </w:r>
            <w:r w:rsidR="004939D4">
              <w:rPr>
                <w:noProof/>
                <w:webHidden/>
              </w:rPr>
              <w:fldChar w:fldCharType="begin"/>
            </w:r>
            <w:r w:rsidR="004939D4">
              <w:rPr>
                <w:noProof/>
                <w:webHidden/>
              </w:rPr>
              <w:instrText xml:space="preserve"> PAGEREF _Toc127199628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0447ACCC" w14:textId="77777777" w:rsidR="004939D4" w:rsidRDefault="009F7FB4">
          <w:pPr>
            <w:pStyle w:val="11"/>
            <w:tabs>
              <w:tab w:val="right" w:leader="dot" w:pos="9350"/>
            </w:tabs>
            <w:rPr>
              <w:rFonts w:eastAsiaTheme="minorEastAsia" w:cstheme="minorBidi"/>
              <w:b w:val="0"/>
              <w:bCs w:val="0"/>
              <w:i w:val="0"/>
              <w:iCs w:val="0"/>
              <w:noProof/>
              <w:kern w:val="2"/>
              <w:szCs w:val="22"/>
              <w:lang w:val="en-US" w:eastAsia="zh-TW"/>
            </w:rPr>
          </w:pPr>
          <w:hyperlink w:anchor="_Toc127199629" w:history="1">
            <w:r w:rsidR="004939D4" w:rsidRPr="007C31E7">
              <w:rPr>
                <w:rStyle w:val="aa"/>
                <w:rFonts w:ascii="Calibri" w:eastAsia="Calibri" w:hAnsi="Calibri" w:cs="Calibri"/>
                <w:noProof/>
              </w:rPr>
              <w:t>Supplementary information</w:t>
            </w:r>
            <w:r w:rsidR="004939D4">
              <w:rPr>
                <w:noProof/>
                <w:webHidden/>
              </w:rPr>
              <w:tab/>
            </w:r>
            <w:r w:rsidR="004939D4">
              <w:rPr>
                <w:noProof/>
                <w:webHidden/>
              </w:rPr>
              <w:fldChar w:fldCharType="begin"/>
            </w:r>
            <w:r w:rsidR="004939D4">
              <w:rPr>
                <w:noProof/>
                <w:webHidden/>
              </w:rPr>
              <w:instrText xml:space="preserve"> PAGEREF _Toc127199629 \h </w:instrText>
            </w:r>
            <w:r w:rsidR="004939D4">
              <w:rPr>
                <w:noProof/>
                <w:webHidden/>
              </w:rPr>
            </w:r>
            <w:r w:rsidR="004939D4">
              <w:rPr>
                <w:noProof/>
                <w:webHidden/>
              </w:rPr>
              <w:fldChar w:fldCharType="separate"/>
            </w:r>
            <w:r w:rsidR="004939D4">
              <w:rPr>
                <w:noProof/>
                <w:webHidden/>
              </w:rPr>
              <w:t>13</w:t>
            </w:r>
            <w:r w:rsidR="004939D4">
              <w:rPr>
                <w:noProof/>
                <w:webHidden/>
              </w:rPr>
              <w:fldChar w:fldCharType="end"/>
            </w:r>
          </w:hyperlink>
        </w:p>
        <w:p w14:paraId="4CBCB06D" w14:textId="77777777" w:rsidR="004939D4" w:rsidRDefault="009F7FB4">
          <w:pPr>
            <w:pStyle w:val="11"/>
            <w:tabs>
              <w:tab w:val="right" w:leader="dot" w:pos="9350"/>
            </w:tabs>
            <w:rPr>
              <w:rFonts w:eastAsiaTheme="minorEastAsia" w:cstheme="minorBidi"/>
              <w:b w:val="0"/>
              <w:bCs w:val="0"/>
              <w:i w:val="0"/>
              <w:iCs w:val="0"/>
              <w:noProof/>
              <w:kern w:val="2"/>
              <w:szCs w:val="22"/>
              <w:lang w:val="en-US" w:eastAsia="zh-TW"/>
            </w:rPr>
          </w:pPr>
          <w:hyperlink w:anchor="_Toc127199630" w:history="1">
            <w:r w:rsidR="004939D4" w:rsidRPr="007C31E7">
              <w:rPr>
                <w:rStyle w:val="aa"/>
                <w:rFonts w:ascii="Calibri" w:eastAsia="Calibri" w:hAnsi="Calibri" w:cs="Calibri"/>
                <w:noProof/>
              </w:rPr>
              <w:t>References</w:t>
            </w:r>
            <w:r w:rsidR="004939D4">
              <w:rPr>
                <w:noProof/>
                <w:webHidden/>
              </w:rPr>
              <w:tab/>
            </w:r>
            <w:r w:rsidR="004939D4">
              <w:rPr>
                <w:noProof/>
                <w:webHidden/>
              </w:rPr>
              <w:fldChar w:fldCharType="begin"/>
            </w:r>
            <w:r w:rsidR="004939D4">
              <w:rPr>
                <w:noProof/>
                <w:webHidden/>
              </w:rPr>
              <w:instrText xml:space="preserve"> PAGEREF _Toc127199630 \h </w:instrText>
            </w:r>
            <w:r w:rsidR="004939D4">
              <w:rPr>
                <w:noProof/>
                <w:webHidden/>
              </w:rPr>
            </w:r>
            <w:r w:rsidR="004939D4">
              <w:rPr>
                <w:noProof/>
                <w:webHidden/>
              </w:rPr>
              <w:fldChar w:fldCharType="separate"/>
            </w:r>
            <w:r w:rsidR="004939D4">
              <w:rPr>
                <w:noProof/>
                <w:webHidden/>
              </w:rPr>
              <w:t>16</w:t>
            </w:r>
            <w:r w:rsidR="004939D4">
              <w:rPr>
                <w:noProof/>
                <w:webHidden/>
              </w:rPr>
              <w:fldChar w:fldCharType="end"/>
            </w:r>
          </w:hyperlink>
        </w:p>
        <w:p w14:paraId="71531895" w14:textId="77777777" w:rsidR="00943774" w:rsidRDefault="00943774" w:rsidP="00943774">
          <w:pPr>
            <w:rPr>
              <w:b/>
              <w:bCs/>
              <w:noProof/>
            </w:rPr>
          </w:pPr>
          <w:r>
            <w:rPr>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3039649D" w:rsidR="00D22DC1" w:rsidRDefault="00D22DC1">
      <w:pPr>
        <w:rPr>
          <w:rFonts w:ascii="Calibri" w:eastAsiaTheme="minorEastAsia" w:hAnsi="Calibri" w:cs="Calibri"/>
          <w:b/>
          <w:sz w:val="46"/>
          <w:szCs w:val="46"/>
        </w:rPr>
      </w:pPr>
      <w:r w:rsidRPr="00D22DC1">
        <w:rPr>
          <w:rFonts w:ascii="Calibri" w:eastAsia="Calibri" w:hAnsi="Calibri" w:cs="Calibri"/>
          <w:b/>
          <w:sz w:val="46"/>
          <w:szCs w:val="46"/>
        </w:rPr>
        <w:lastRenderedPageBreak/>
        <w:t>Estimating Reliability of the Self-Associative Learning Task as a Measure of Self-Prioritization Effect: Re-ana</w:t>
      </w:r>
      <w:r w:rsidR="00943774">
        <w:rPr>
          <w:rFonts w:ascii="Calibri" w:eastAsia="Calibri" w:hAnsi="Calibri" w:cs="Calibri"/>
          <w:b/>
          <w:sz w:val="46"/>
          <w:szCs w:val="46"/>
        </w:rPr>
        <w:t>lyses of a Longitudinal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a9"/>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a9"/>
        <w:spacing w:before="0" w:beforeAutospacing="0"/>
        <w:rPr>
          <w:rFonts w:eastAsia="Calibri"/>
        </w:rPr>
      </w:pPr>
      <w:r w:rsidRPr="00B7253B">
        <w:rPr>
          <w:rFonts w:eastAsia="Calibri"/>
          <w:vertAlign w:val="superscript"/>
        </w:rPr>
        <w:t>#</w:t>
      </w:r>
      <w:r w:rsidR="00D86C42">
        <w:rPr>
          <w:rFonts w:eastAsia="Calibri"/>
        </w:rPr>
        <w:t xml:space="preserve"> </w:t>
      </w:r>
      <w:r w:rsidRPr="00B7253B">
        <w:rPr>
          <w:rFonts w:eastAsia="Calibri"/>
        </w:rPr>
        <w:t>These authors are equally contributed to this study</w:t>
      </w:r>
    </w:p>
    <w:p w14:paraId="00FEF3FC" w14:textId="51ADC02D" w:rsidR="00586F83" w:rsidRDefault="00B7253B" w:rsidP="00943774">
      <w:pPr>
        <w:pStyle w:val="a9"/>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7199601"/>
      <w:bookmarkEnd w:id="9"/>
      <w:r>
        <w:rPr>
          <w:rFonts w:ascii="Calibri" w:eastAsia="Calibri" w:hAnsi="Calibri" w:cs="Calibri"/>
          <w:b/>
          <w:sz w:val="42"/>
          <w:szCs w:val="42"/>
        </w:rPr>
        <w:t>Abstract</w:t>
      </w:r>
      <w:bookmarkEnd w:id="10"/>
    </w:p>
    <w:p w14:paraId="474F6008" w14:textId="7A2ACCF3" w:rsidR="00AE410B" w:rsidRDefault="009F7FB4" w:rsidP="008137E3">
      <w:pPr>
        <w:ind w:firstLine="720"/>
      </w:pPr>
      <w:bookmarkStart w:id="11" w:name="_zhvngomkrtk6" w:colFirst="0" w:colLast="0"/>
      <w:bookmarkEnd w:id="11"/>
      <w:r w:rsidRPr="009F7FB4">
        <w:t>The self-prioritization effect (SPE) refers to better performance in cognitive tasks when the stimulus is self-rele</w:t>
      </w:r>
      <w:r>
        <w:t>vant compared to when it is not</w:t>
      </w:r>
      <w:r w:rsidR="00AE410B" w:rsidRPr="00AE410B">
        <w:t xml:space="preserve">. </w:t>
      </w:r>
      <w:r w:rsidRPr="009F7FB4">
        <w:t>The social-associative learning task (SALT) is widely used to investigate SPE, as it eliminates familiarity effects and is straightforward</w:t>
      </w:r>
      <w:r w:rsidR="00AE410B" w:rsidRPr="00AE410B">
        <w:t>.</w:t>
      </w:r>
      <w:r w:rsidR="00AE410B">
        <w:t xml:space="preserve"> However</w:t>
      </w:r>
      <w:r w:rsidR="00AE410B" w:rsidRPr="00AE410B">
        <w:t xml:space="preserve"> there is no consensus on how to quantify </w:t>
      </w:r>
      <w:r w:rsidRPr="009F7FB4">
        <w:t>SPE</w:t>
      </w:r>
      <w:r w:rsidR="00AE410B" w:rsidRPr="00AE410B">
        <w:t xml:space="preserve">. </w:t>
      </w:r>
      <w:r w:rsidR="00616924" w:rsidRPr="008137E3">
        <w:t xml:space="preserve">As a simple button-pressing task, </w:t>
      </w:r>
      <w:r w:rsidR="007260C3" w:rsidRPr="007260C3">
        <w:t xml:space="preserve">SALT yields two direct outcomes, reaction time and accuracy, which researchers can use to quantify the self-prioritization effect (SPE). In addition, several indirect indices can be derived from these outcomes, including sensitivity and </w:t>
      </w:r>
      <w:r w:rsidR="007260C3" w:rsidRPr="007260C3">
        <w:rPr>
          <w:i/>
        </w:rPr>
        <w:t>d</w:t>
      </w:r>
      <w:r w:rsidR="007260C3" w:rsidRPr="007260C3">
        <w:t xml:space="preserve"> prime under signal-detection theory, the efficiency index through a direct combination of reaction times and accuracy, and drift rate (</w:t>
      </w:r>
      <w:r w:rsidR="007260C3" w:rsidRPr="007260C3">
        <w:rPr>
          <w:i/>
        </w:rPr>
        <w:t>v</w:t>
      </w:r>
      <w:r w:rsidR="007260C3" w:rsidRPr="007260C3">
        <w:t>) and starting point (</w:t>
      </w:r>
      <w:r w:rsidR="007260C3" w:rsidRPr="007260C3">
        <w:rPr>
          <w:i/>
        </w:rPr>
        <w:t>z</w:t>
      </w:r>
      <w:r w:rsidR="007260C3" w:rsidRPr="007260C3">
        <w:t>) estimat</w:t>
      </w:r>
      <w:r w:rsidR="007260C3">
        <w:t>ed using drift-diffusion models</w:t>
      </w:r>
      <w:r w:rsidR="00AE410B" w:rsidRPr="00AE410B">
        <w:t>.</w:t>
      </w:r>
      <w:r w:rsidR="00616924">
        <w:t xml:space="preserve"> All these six indexes </w:t>
      </w:r>
      <w:r w:rsidR="00616924" w:rsidRPr="008137E3">
        <w:t>can be used to quantify SPE</w:t>
      </w:r>
      <w:r w:rsidR="00616924">
        <w:t xml:space="preserve"> and have been</w:t>
      </w:r>
      <w:r w:rsidR="00616924" w:rsidRPr="008137E3">
        <w:t xml:space="preserve"> used for calculating the SPE in the literature.</w:t>
      </w:r>
      <w:r w:rsidR="00616924">
        <w:t xml:space="preserve"> But i</w:t>
      </w:r>
      <w:r w:rsidR="00AE410B" w:rsidRPr="00AE410B">
        <w:t>t is unclear which index is the most reliable in capturing the SPE effect. To address this gap, we will re-analyze existing data from multiple SALT sessions and assess the reliability of these six indexes using intraclass correlation coefficient (ICC) and split-half reliability. Our results will provide a benchmark for future studies.</w:t>
      </w:r>
    </w:p>
    <w:p w14:paraId="00C34696" w14:textId="32A6664C" w:rsidR="00C62E98" w:rsidRPr="008137E3" w:rsidRDefault="008137E3" w:rsidP="008137E3">
      <w:pPr>
        <w:spacing w:line="276" w:lineRule="auto"/>
        <w:rPr>
          <w:rFonts w:eastAsiaTheme="minorEastAsia"/>
        </w:rPr>
      </w:pPr>
      <w:r>
        <w:br w:type="page"/>
      </w: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2" w:name="_xrrl8ars2nrl" w:colFirst="0" w:colLast="0"/>
      <w:bookmarkStart w:id="13" w:name="_Toc127199602"/>
      <w:bookmarkEnd w:id="12"/>
      <w:r w:rsidRPr="004939D4">
        <w:rPr>
          <w:rFonts w:ascii="Calibri" w:eastAsia="Calibri" w:hAnsi="Calibri" w:cs="Calibri"/>
          <w:b/>
          <w:sz w:val="42"/>
          <w:szCs w:val="42"/>
          <w:highlight w:val="yellow"/>
        </w:rPr>
        <w:lastRenderedPageBreak/>
        <w:t>Introduction</w:t>
      </w:r>
      <w:bookmarkEnd w:id="13"/>
    </w:p>
    <w:p w14:paraId="4184D766" w14:textId="790A89E0" w:rsidR="001C5230" w:rsidRDefault="00DB6B64" w:rsidP="001C5230">
      <w:pPr>
        <w:ind w:firstLine="720"/>
        <w:rPr>
          <w:color w:val="000000" w:themeColor="text1"/>
          <w:lang w:val="en-US"/>
        </w:rPr>
      </w:pPr>
      <w:r w:rsidRPr="00DB6B64">
        <w:rPr>
          <w:color w:val="000000" w:themeColor="text1"/>
        </w:rPr>
        <w:t xml:space="preserve">The </w:t>
      </w:r>
      <w:r w:rsidRPr="00B40719">
        <w:rPr>
          <w:b/>
          <w:color w:val="000000" w:themeColor="text1"/>
          <w:highlight w:val="cyan"/>
        </w:rPr>
        <w:t>Self-Prioritization Effect (SPE)</w:t>
      </w:r>
      <w:r w:rsidRPr="00DB6B64">
        <w:rPr>
          <w:b/>
          <w:color w:val="000000" w:themeColor="text1"/>
        </w:rPr>
        <w:t xml:space="preserve"> </w:t>
      </w:r>
      <w:r w:rsidRPr="00DB6B64">
        <w:rPr>
          <w:color w:val="000000" w:themeColor="text1"/>
        </w:rPr>
        <w:t xml:space="preserve">has long been established as a phenomenon </w:t>
      </w:r>
      <w:r w:rsidR="00B01E6B">
        <w:rPr>
          <w:color w:val="000000" w:themeColor="text1"/>
        </w:rPr>
        <w:t>which</w:t>
      </w:r>
      <w:r w:rsidR="00B01E6B" w:rsidRPr="00B01E6B">
        <w:rPr>
          <w:color w:val="000000" w:themeColor="text1"/>
        </w:rPr>
        <w:t xml:space="preserve"> has been found in many classi</w:t>
      </w:r>
      <w:r w:rsidR="00B01E6B">
        <w:rPr>
          <w:color w:val="000000" w:themeColor="text1"/>
        </w:rPr>
        <w:t>c paradigms of the last century.</w:t>
      </w:r>
      <w:r w:rsidR="00B01E6B" w:rsidRPr="00B01E6B">
        <w:t xml:space="preserve"> </w:t>
      </w:r>
      <w:r w:rsidR="00B01E6B" w:rsidRPr="00B01E6B">
        <w:rPr>
          <w:color w:val="000000" w:themeColor="text1"/>
        </w:rPr>
        <w:t>For example, in memory studies, information related to the self is always easier to recall</w:t>
      </w:r>
      <w:r w:rsidR="008C02EA">
        <w:rPr>
          <w:color w:val="000000" w:themeColor="text1"/>
        </w:rPr>
        <w:t xml:space="preserve"> </w:t>
      </w:r>
      <w:r w:rsidR="00AA63FD">
        <w:rPr>
          <w:color w:val="000000" w:themeColor="text1"/>
        </w:rPr>
        <w:fldChar w:fldCharType="begin">
          <w:fldData xml:space="preserve">PEVuZE5vdGU+PENpdGU+PEF1dGhvcj5Sb2dlcnM8L0F1dGhvcj48WWVhcj4xOTc3PC9ZZWFyPjxS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</w:fldData>
        </w:fldChar>
      </w:r>
      <w:r w:rsidR="00B01E6B">
        <w:rPr>
          <w:color w:val="000000" w:themeColor="text1"/>
        </w:rPr>
        <w:instrText xml:space="preserve"> ADDIN EN.CITE </w:instrText>
      </w:r>
      <w:r w:rsidR="00B01E6B">
        <w:rPr>
          <w:color w:val="000000" w:themeColor="text1"/>
        </w:rPr>
        <w:fldChar w:fldCharType="begin">
          <w:fldData xml:space="preserve">PEVuZE5vdGU+PENpdGU+PEF1dGhvcj5Sb2dlcnM8L0F1dGhvcj48WWVhcj4xOTc3PC9ZZWFyPjxS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</w:fldData>
        </w:fldChar>
      </w:r>
      <w:r w:rsidR="00B01E6B">
        <w:rPr>
          <w:color w:val="000000" w:themeColor="text1"/>
        </w:rPr>
        <w:instrText xml:space="preserve"> ADDIN EN.CITE.DATA </w:instrText>
      </w:r>
      <w:r w:rsidR="00B01E6B">
        <w:rPr>
          <w:color w:val="000000" w:themeColor="text1"/>
        </w:rPr>
      </w:r>
      <w:r w:rsidR="00B01E6B">
        <w:rPr>
          <w:color w:val="000000" w:themeColor="text1"/>
        </w:rPr>
        <w:fldChar w:fldCharType="end"/>
      </w:r>
      <w:r w:rsidR="00AA63FD">
        <w:rPr>
          <w:color w:val="000000" w:themeColor="text1"/>
        </w:rPr>
      </w:r>
      <w:r w:rsidR="00AA63FD">
        <w:rPr>
          <w:color w:val="000000" w:themeColor="text1"/>
        </w:rPr>
        <w:fldChar w:fldCharType="separate"/>
      </w:r>
      <w:r w:rsidR="00B01E6B">
        <w:rPr>
          <w:noProof/>
          <w:color w:val="000000" w:themeColor="text1"/>
        </w:rPr>
        <w:t>(Conway &amp; Dewhurst, 1995; Craik &amp; Tulving, 1975; Rogers et al., 1977; Symons &amp; Johnson, 1997)</w:t>
      </w:r>
      <w:r w:rsidR="00AA63FD">
        <w:rPr>
          <w:color w:val="000000" w:themeColor="text1"/>
        </w:rPr>
        <w:fldChar w:fldCharType="end"/>
      </w:r>
      <w:r w:rsidR="007C7866" w:rsidRPr="00F968A5">
        <w:rPr>
          <w:color w:val="000000" w:themeColor="text1"/>
          <w:lang w:val="en-US"/>
        </w:rPr>
        <w:t xml:space="preserve">. </w:t>
      </w:r>
      <w:r w:rsidR="00B40719">
        <w:rPr>
          <w:color w:val="000000" w:themeColor="text1"/>
          <w:lang w:val="en-US"/>
        </w:rPr>
        <w:t>And i</w:t>
      </w:r>
      <w:r w:rsidR="00B01E6B" w:rsidRPr="00B01E6B">
        <w:rPr>
          <w:color w:val="000000" w:themeColor="text1"/>
          <w:lang w:val="en-US"/>
        </w:rPr>
        <w:t xml:space="preserve">n the </w:t>
      </w:r>
      <w:r w:rsidR="00B40719" w:rsidRPr="00B40719">
        <w:rPr>
          <w:color w:val="000000" w:themeColor="text1"/>
          <w:lang w:val="en-US"/>
        </w:rPr>
        <w:t>dichotic listening tasks</w:t>
      </w:r>
      <w:r w:rsidR="00B01E6B" w:rsidRPr="00B01E6B">
        <w:rPr>
          <w:color w:val="000000" w:themeColor="text1"/>
          <w:lang w:val="en-US"/>
        </w:rPr>
        <w:t>, subjects can recognize their own name from auditory information even with insufficient cognitive resources</w:t>
      </w:r>
      <w:r w:rsidR="00B01E6B">
        <w:rPr>
          <w:color w:val="000000" w:themeColor="text1"/>
          <w:lang w:val="en-US"/>
        </w:rPr>
        <w:fldChar w:fldCharType="begin"/>
      </w:r>
      <w:r w:rsidR="00B01E6B">
        <w:rPr>
          <w:color w:val="000000" w:themeColor="text1"/>
          <w:lang w:val="en-US"/>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B01E6B">
        <w:rPr>
          <w:color w:val="000000" w:themeColor="text1"/>
          <w:lang w:val="en-US"/>
        </w:rPr>
        <w:fldChar w:fldCharType="separate"/>
      </w:r>
      <w:r w:rsidR="00B01E6B">
        <w:rPr>
          <w:noProof/>
          <w:color w:val="000000" w:themeColor="text1"/>
          <w:lang w:val="en-US"/>
        </w:rPr>
        <w:t>(Cherry, 1953; Moray, 1959)</w:t>
      </w:r>
      <w:r w:rsidR="00B01E6B">
        <w:rPr>
          <w:color w:val="000000" w:themeColor="text1"/>
          <w:lang w:val="en-US"/>
        </w:rPr>
        <w:fldChar w:fldCharType="end"/>
      </w:r>
      <w:r w:rsidR="00B01E6B">
        <w:rPr>
          <w:color w:val="000000" w:themeColor="text1"/>
          <w:lang w:val="en-US"/>
        </w:rPr>
        <w:t xml:space="preserve">. </w:t>
      </w:r>
      <w:r w:rsidR="00BD2A9E">
        <w:rPr>
          <w:color w:val="000000" w:themeColor="text1"/>
          <w:lang w:val="en-US"/>
        </w:rPr>
        <w:t>O</w:t>
      </w:r>
      <w:r w:rsidR="00BD2A9E" w:rsidRPr="00BD2A9E">
        <w:rPr>
          <w:color w:val="000000" w:themeColor="text1"/>
          <w:lang w:val="en-US"/>
        </w:rPr>
        <w:t xml:space="preserve">ver the past </w:t>
      </w:r>
      <w:r w:rsidR="00DC32D3">
        <w:rPr>
          <w:color w:val="000000" w:themeColor="text1"/>
          <w:lang w:val="en-US"/>
        </w:rPr>
        <w:t>two</w:t>
      </w:r>
      <w:r w:rsidR="00BD2A9E" w:rsidRPr="00BD2A9E">
        <w:rPr>
          <w:color w:val="000000" w:themeColor="text1"/>
          <w:lang w:val="en-US"/>
        </w:rPr>
        <w:t xml:space="preserve"> decades</w:t>
      </w:r>
      <w:r w:rsidR="00B40719" w:rsidRPr="00B40719">
        <w:rPr>
          <w:color w:val="000000" w:themeColor="text1"/>
          <w:lang w:val="en-US"/>
        </w:rPr>
        <w:t xml:space="preserve">, the </w:t>
      </w:r>
      <w:r w:rsidR="00B40719">
        <w:rPr>
          <w:color w:val="000000" w:themeColor="text1"/>
          <w:lang w:val="en-US"/>
        </w:rPr>
        <w:t xml:space="preserve">SPE </w:t>
      </w:r>
      <w:r w:rsidR="00B40719" w:rsidRPr="00B40719">
        <w:rPr>
          <w:color w:val="000000" w:themeColor="text1"/>
          <w:lang w:val="en-US"/>
        </w:rPr>
        <w:t>has also been found in many experiments</w:t>
      </w:r>
      <w:r w:rsidR="00B40719">
        <w:rPr>
          <w:color w:val="000000" w:themeColor="text1"/>
          <w:lang w:val="en-US"/>
        </w:rPr>
        <w:t xml:space="preserve">. </w:t>
      </w:r>
      <w:r w:rsidR="00B40719" w:rsidRPr="00B01E6B">
        <w:rPr>
          <w:color w:val="000000" w:themeColor="text1"/>
        </w:rPr>
        <w:t>For example,</w:t>
      </w:r>
      <w:r w:rsidR="00B40719">
        <w:rPr>
          <w:color w:val="000000" w:themeColor="text1"/>
        </w:rPr>
        <w:t xml:space="preserve"> </w:t>
      </w:r>
      <w:r w:rsidR="00B40719" w:rsidRPr="00B40719">
        <w:rPr>
          <w:color w:val="000000" w:themeColor="text1"/>
          <w:lang w:val="en-US"/>
        </w:rPr>
        <w:t>many studies demonstrating that humans have better recognition ability for their own faces</w:t>
      </w:r>
      <w:r w:rsidR="00A47915">
        <w:rPr>
          <w:color w:val="000000" w:themeColor="text1"/>
          <w:lang w:val="en-US"/>
        </w:rPr>
        <w:t xml:space="preserve"> </w:t>
      </w:r>
      <w:r w:rsidR="00A47915">
        <w:rPr>
          <w:color w:val="000000" w:themeColor="text1"/>
          <w:lang w:val="en-US"/>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A47915">
        <w:rPr>
          <w:color w:val="000000" w:themeColor="text1"/>
          <w:lang w:val="en-US"/>
        </w:rPr>
        <w:instrText xml:space="preserve"> ADDIN EN.CITE </w:instrText>
      </w:r>
      <w:r w:rsidR="00A47915">
        <w:rPr>
          <w:color w:val="000000" w:themeColor="text1"/>
          <w:lang w:val="en-US"/>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A47915">
        <w:rPr>
          <w:color w:val="000000" w:themeColor="text1"/>
          <w:lang w:val="en-US"/>
        </w:rPr>
        <w:instrText xml:space="preserve"> ADDIN EN.CITE.DATA </w:instrText>
      </w:r>
      <w:r w:rsidR="00A47915">
        <w:rPr>
          <w:color w:val="000000" w:themeColor="text1"/>
          <w:lang w:val="en-US"/>
        </w:rPr>
      </w:r>
      <w:r w:rsidR="00A47915">
        <w:rPr>
          <w:color w:val="000000" w:themeColor="text1"/>
          <w:lang w:val="en-US"/>
        </w:rPr>
        <w:fldChar w:fldCharType="end"/>
      </w:r>
      <w:r w:rsidR="00A47915">
        <w:rPr>
          <w:color w:val="000000" w:themeColor="text1"/>
          <w:lang w:val="en-US"/>
        </w:rPr>
      </w:r>
      <w:r w:rsidR="00A47915">
        <w:rPr>
          <w:color w:val="000000" w:themeColor="text1"/>
          <w:lang w:val="en-US"/>
        </w:rPr>
        <w:fldChar w:fldCharType="separate"/>
      </w:r>
      <w:r w:rsidR="00A47915">
        <w:rPr>
          <w:noProof/>
          <w:color w:val="000000" w:themeColor="text1"/>
          <w:lang w:val="en-US"/>
        </w:rPr>
        <w:t>(Keenan et al., 2000; Kircher et al., 2000; Turk et al., 2002)</w:t>
      </w:r>
      <w:r w:rsidR="00A47915">
        <w:rPr>
          <w:color w:val="000000" w:themeColor="text1"/>
          <w:lang w:val="en-US"/>
        </w:rPr>
        <w:fldChar w:fldCharType="end"/>
      </w:r>
      <w:r w:rsidR="00A47915">
        <w:rPr>
          <w:color w:val="000000" w:themeColor="text1"/>
          <w:lang w:val="en-US"/>
        </w:rPr>
        <w:t>.</w:t>
      </w:r>
      <w:r w:rsidR="00A47915" w:rsidRPr="00A47915">
        <w:rPr>
          <w:color w:val="000000" w:themeColor="text1"/>
          <w:lang w:val="en-US"/>
        </w:rPr>
        <w:t xml:space="preserve"> </w:t>
      </w:r>
      <w:r w:rsidR="00DC32D3">
        <w:rPr>
          <w:color w:val="000000" w:themeColor="text1"/>
          <w:lang w:val="en-US"/>
        </w:rPr>
        <w:t>Besides that, t</w:t>
      </w:r>
      <w:r w:rsidR="00A47915" w:rsidRPr="00A47915">
        <w:rPr>
          <w:color w:val="000000" w:themeColor="text1"/>
          <w:lang w:val="en-US"/>
        </w:rPr>
        <w:t xml:space="preserve">he </w:t>
      </w:r>
      <w:r w:rsidR="00B40719">
        <w:rPr>
          <w:color w:val="000000" w:themeColor="text1"/>
          <w:lang w:val="en-US"/>
        </w:rPr>
        <w:t>SPE</w:t>
      </w:r>
      <w:r w:rsidR="00A47915" w:rsidRPr="00A47915">
        <w:rPr>
          <w:color w:val="000000" w:themeColor="text1"/>
          <w:lang w:val="en-US"/>
        </w:rPr>
        <w:t xml:space="preserve"> has also been observed in sound recognition, with research showing that individuals perceive their own voice as more attractive</w:t>
      </w:r>
      <w:r w:rsidR="00B40719">
        <w:rPr>
          <w:color w:val="000000" w:themeColor="text1"/>
          <w:lang w:val="en-US"/>
        </w:rPr>
        <w:t xml:space="preserve"> </w:t>
      </w:r>
      <w:r w:rsidR="00A47915">
        <w:rPr>
          <w:color w:val="000000" w:themeColor="text1"/>
          <w:lang w:val="en-US"/>
        </w:rPr>
        <w:fldChar w:fldCharType="begin"/>
      </w:r>
      <w:r w:rsidR="00A47915">
        <w:rPr>
          <w:color w:val="000000" w:themeColor="text1"/>
          <w:lang w:val="en-US"/>
        </w:rPr>
        <w:instrText xml:space="preserve"> ADDIN EN.CITE &lt;EndNote&gt;&lt;Cite&gt;&lt;Author&gt;Hughes&lt;/Author&gt;&lt;Year&gt;2013&lt;/Year&gt;&lt;RecNum&gt;49&lt;/RecNum&gt;&lt;DisplayText&gt;(Hughes &amp;amp; Harrison, 2013)&lt;/DisplayText&gt;&lt;record&gt;&lt;rec-number&gt;49&lt;/rec-number&gt;&lt;foreign-keys&gt;&lt;key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EndNote&gt;</w:instrText>
      </w:r>
      <w:r w:rsidR="00A47915">
        <w:rPr>
          <w:color w:val="000000" w:themeColor="text1"/>
          <w:lang w:val="en-US"/>
        </w:rPr>
        <w:fldChar w:fldCharType="separate"/>
      </w:r>
      <w:r w:rsidR="00A47915">
        <w:rPr>
          <w:noProof/>
          <w:color w:val="000000" w:themeColor="text1"/>
          <w:lang w:val="en-US"/>
        </w:rPr>
        <w:t>(Hughes &amp; Harrison, 2013)</w:t>
      </w:r>
      <w:r w:rsidR="00A47915">
        <w:rPr>
          <w:color w:val="000000" w:themeColor="text1"/>
          <w:lang w:val="en-US"/>
        </w:rPr>
        <w:fldChar w:fldCharType="end"/>
      </w:r>
      <w:r w:rsidR="00A47915" w:rsidRPr="00A47915">
        <w:rPr>
          <w:color w:val="000000" w:themeColor="text1"/>
          <w:lang w:val="en-US"/>
        </w:rPr>
        <w:t xml:space="preserve"> and respond faster to their own voice compared to others'</w:t>
      </w:r>
      <w:r w:rsidR="00B40719">
        <w:rPr>
          <w:color w:val="000000" w:themeColor="text1"/>
          <w:lang w:val="en-US"/>
        </w:rPr>
        <w:t xml:space="preserve"> </w:t>
      </w:r>
      <w:r w:rsidR="00A93AA8">
        <w:rPr>
          <w:color w:val="000000" w:themeColor="text1"/>
          <w:lang w:val="en-US"/>
        </w:rPr>
        <w:fldChar w:fldCharType="begin"/>
      </w:r>
      <w:r w:rsidR="00A93AA8">
        <w:rPr>
          <w:color w:val="000000" w:themeColor="text1"/>
          <w:lang w:val="en-US"/>
        </w:rPr>
        <w:instrText xml:space="preserve"> ADDIN EN.CITE &lt;EndNote&gt;&lt;Cite&gt;&lt;Author&gt;Payne&lt;/Author&gt;&lt;Year&gt;2021&lt;/Year&gt;&lt;RecNum&gt;50&lt;/RecNum&gt;&lt;DisplayText&gt;(Payne et al., 2021)&lt;/DisplayText&gt;&lt;record&gt;&lt;rec-number&gt;50&lt;/rec-number&gt;&lt;foreign-keys&gt;&lt;key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A93AA8">
        <w:rPr>
          <w:color w:val="000000" w:themeColor="text1"/>
          <w:lang w:val="en-US"/>
        </w:rPr>
        <w:fldChar w:fldCharType="separate"/>
      </w:r>
      <w:r w:rsidR="00A93AA8">
        <w:rPr>
          <w:noProof/>
          <w:color w:val="000000" w:themeColor="text1"/>
          <w:lang w:val="en-US"/>
        </w:rPr>
        <w:t>(Payne et al., 2021)</w:t>
      </w:r>
      <w:r w:rsidR="00A93AA8">
        <w:rPr>
          <w:color w:val="000000" w:themeColor="text1"/>
          <w:lang w:val="en-US"/>
        </w:rPr>
        <w:fldChar w:fldCharType="end"/>
      </w:r>
      <w:r w:rsidR="00A47915" w:rsidRPr="00A47915">
        <w:rPr>
          <w:color w:val="000000" w:themeColor="text1"/>
          <w:lang w:val="en-US"/>
        </w:rPr>
        <w:t>.</w:t>
      </w:r>
    </w:p>
    <w:p w14:paraId="131B953D" w14:textId="2C654CEB" w:rsidR="001C5230" w:rsidRDefault="007260C3" w:rsidP="001C5230">
      <w:pPr>
        <w:ind w:firstLine="720"/>
        <w:rPr>
          <w:color w:val="000000" w:themeColor="text1"/>
        </w:rPr>
      </w:pPr>
      <w:r w:rsidRPr="007260C3">
        <w:rPr>
          <w:color w:val="000000" w:themeColor="text1"/>
        </w:rPr>
        <w:t>More recently, in an effort to further explore the internal mechanism of the S</w:t>
      </w:r>
      <w:r>
        <w:rPr>
          <w:color w:val="000000" w:themeColor="text1"/>
        </w:rPr>
        <w:t>elf-Prioritization Effect (SPE)</w:t>
      </w:r>
      <w:r w:rsidR="00623223" w:rsidRPr="00623223">
        <w:rPr>
          <w:color w:val="000000" w:themeColor="text1"/>
        </w:rPr>
        <w:t>,</w:t>
      </w:r>
      <w:r w:rsidR="00623223">
        <w:rPr>
          <w:color w:val="000000" w:themeColor="text1"/>
        </w:rPr>
        <w:t xml:space="preserve"> </w:t>
      </w:r>
      <w:r w:rsidR="00F661EF">
        <w:rPr>
          <w:color w:val="000000" w:themeColor="text1"/>
        </w:rPr>
        <w:fldChar w:fldCharType="begin"/>
      </w:r>
      <w:r w:rsidR="00F661EF">
        <w:rPr>
          <w:color w:val="000000" w:themeColor="text1"/>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sidR="00F661EF">
        <w:rPr>
          <w:noProof/>
          <w:color w:val="000000" w:themeColor="text1"/>
        </w:rPr>
        <w:t>Sui et al. (2012)</w:t>
      </w:r>
      <w:r w:rsidR="00F661EF">
        <w:rPr>
          <w:color w:val="000000" w:themeColor="text1"/>
        </w:rPr>
        <w:fldChar w:fldCharType="end"/>
      </w:r>
      <w:r w:rsidR="00F661EF">
        <w:rPr>
          <w:color w:val="000000" w:themeColor="text1"/>
        </w:rPr>
        <w:t xml:space="preserve"> </w:t>
      </w:r>
      <w:r w:rsidR="00623223" w:rsidRPr="00B40719">
        <w:rPr>
          <w:color w:val="000000" w:themeColor="text1"/>
        </w:rPr>
        <w:t xml:space="preserve">developed </w:t>
      </w:r>
      <w:r w:rsidR="00623223">
        <w:rPr>
          <w:color w:val="000000" w:themeColor="text1"/>
        </w:rPr>
        <w:t>t</w:t>
      </w:r>
      <w:r w:rsidR="00623223" w:rsidRPr="00B40719">
        <w:rPr>
          <w:color w:val="000000" w:themeColor="text1"/>
        </w:rPr>
        <w:t xml:space="preserve">he </w:t>
      </w:r>
      <w:r w:rsidR="00623223" w:rsidRPr="00B40719">
        <w:rPr>
          <w:b/>
          <w:color w:val="000000" w:themeColor="text1"/>
          <w:highlight w:val="cyan"/>
        </w:rPr>
        <w:t>Self-Associative Learning Task (SALT)</w:t>
      </w:r>
      <w:r w:rsidR="007C7866" w:rsidRPr="00F968A5">
        <w:rPr>
          <w:color w:val="000000" w:themeColor="text1"/>
        </w:rPr>
        <w:t xml:space="preserve">. </w:t>
      </w:r>
      <w:r w:rsidR="002A502B" w:rsidRPr="002A502B">
        <w:rPr>
          <w:color w:val="000000" w:themeColor="text1"/>
          <w:lang w:val="en-US"/>
        </w:rPr>
        <w:t>In th</w:t>
      </w:r>
      <w:r w:rsidR="00F661EF">
        <w:rPr>
          <w:color w:val="000000" w:themeColor="text1"/>
          <w:lang w:val="en-US"/>
        </w:rPr>
        <w:t>is task</w:t>
      </w:r>
      <w:r w:rsidR="002A502B" w:rsidRPr="002A502B">
        <w:rPr>
          <w:color w:val="000000" w:themeColor="text1"/>
          <w:lang w:val="en-US"/>
        </w:rPr>
        <w:t xml:space="preserve">, participants first associate geometrical shapes (e.g., triangle, square, and circle) with labels </w:t>
      </w:r>
      <w:r w:rsidR="002F14FF">
        <w:rPr>
          <w:color w:val="000000" w:themeColor="text1"/>
          <w:lang w:val="en-US"/>
        </w:rPr>
        <w:t xml:space="preserve">of persons </w:t>
      </w:r>
      <w:r w:rsidR="002A502B" w:rsidRPr="002A502B">
        <w:rPr>
          <w:color w:val="000000" w:themeColor="text1"/>
          <w:lang w:val="en-US"/>
        </w:rPr>
        <w:t>(e.g., "</w:t>
      </w:r>
      <w:r w:rsidR="002F14FF">
        <w:rPr>
          <w:color w:val="000000" w:themeColor="text1"/>
          <w:lang w:val="en-US"/>
        </w:rPr>
        <w:t>You," "friend," and "stranger"),</w:t>
      </w:r>
      <w:r w:rsidR="002A502B" w:rsidRPr="002A502B">
        <w:rPr>
          <w:color w:val="000000" w:themeColor="text1"/>
          <w:lang w:val="en-US"/>
        </w:rPr>
        <w:t xml:space="preserve"> </w:t>
      </w:r>
      <w:r w:rsidR="002F14FF">
        <w:rPr>
          <w:color w:val="000000" w:themeColor="text1"/>
          <w:lang w:val="en-US"/>
        </w:rPr>
        <w:t>and then finish a perceptual matching task in which</w:t>
      </w:r>
      <w:r w:rsidR="002A502B" w:rsidRPr="002A502B">
        <w:rPr>
          <w:color w:val="000000" w:themeColor="text1"/>
          <w:lang w:val="en-US"/>
        </w:rPr>
        <w:t xml:space="preserve"> </w:t>
      </w:r>
      <w:r w:rsidR="002F14FF" w:rsidRPr="002A502B">
        <w:rPr>
          <w:color w:val="000000" w:themeColor="text1"/>
          <w:lang w:val="en-US"/>
        </w:rPr>
        <w:t>participants decide if the shape-label pairs</w:t>
      </w:r>
      <w:r w:rsidR="002F14FF">
        <w:rPr>
          <w:color w:val="000000" w:themeColor="text1"/>
          <w:lang w:val="en-US"/>
        </w:rPr>
        <w:t xml:space="preserve"> presented on the screen</w:t>
      </w:r>
      <w:r w:rsidR="002F14FF" w:rsidRPr="002A502B">
        <w:rPr>
          <w:color w:val="000000" w:themeColor="text1"/>
          <w:lang w:val="en-US"/>
        </w:rPr>
        <w:t xml:space="preserve"> match</w:t>
      </w:r>
      <w:r w:rsidR="002F14FF">
        <w:rPr>
          <w:color w:val="000000" w:themeColor="text1"/>
          <w:lang w:val="en-US"/>
        </w:rPr>
        <w:t xml:space="preserve"> the learned association or not</w:t>
      </w:r>
      <w:r w:rsidR="002A502B" w:rsidRPr="002A502B">
        <w:rPr>
          <w:color w:val="000000" w:themeColor="text1"/>
          <w:lang w:val="en-US"/>
        </w:rPr>
        <w:t xml:space="preserve">. Typically, </w:t>
      </w:r>
      <w:r w:rsidR="002F14FF">
        <w:rPr>
          <w:color w:val="000000" w:themeColor="text1"/>
          <w:lang w:val="en-US"/>
        </w:rPr>
        <w:t>shapes associated with the self is performed better, with</w:t>
      </w:r>
      <w:r w:rsidR="002A502B" w:rsidRPr="002A502B">
        <w:rPr>
          <w:color w:val="000000" w:themeColor="text1"/>
          <w:lang w:val="en-US"/>
        </w:rPr>
        <w:t xml:space="preserve"> faster response times, better accuracy, and</w:t>
      </w:r>
      <w:r w:rsidR="002F14FF">
        <w:rPr>
          <w:color w:val="000000" w:themeColor="text1"/>
          <w:lang w:val="en-US"/>
        </w:rPr>
        <w:t>/or</w:t>
      </w:r>
      <w:r w:rsidR="002A502B" w:rsidRPr="002A502B">
        <w:rPr>
          <w:color w:val="000000" w:themeColor="text1"/>
          <w:lang w:val="en-US"/>
        </w:rPr>
        <w:t xml:space="preserve"> higher sensitivity scores </w:t>
      </w:r>
      <w:r w:rsidR="002F14FF">
        <w:rPr>
          <w:color w:val="000000" w:themeColor="text1"/>
          <w:lang w:val="en-US"/>
        </w:rPr>
        <w:t>as</w:t>
      </w:r>
      <w:r w:rsidR="002A502B" w:rsidRPr="002A502B">
        <w:rPr>
          <w:color w:val="000000" w:themeColor="text1"/>
          <w:lang w:val="en-US"/>
        </w:rPr>
        <w:t xml:space="preserve"> compared to friend and stranger shapes</w:t>
      </w:r>
      <w:r w:rsidR="003C440B">
        <w:rPr>
          <w:color w:val="000000" w:themeColor="text1"/>
          <w:lang w:val="en-US"/>
        </w:rPr>
        <w:t xml:space="preserve"> </w: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(Schäfer &amp; Frings, 2019; Sel et al., 2019; Sui et al., 2016)</w:t>
      </w:r>
      <w:r w:rsidR="00AD1429">
        <w:rPr>
          <w:color w:val="000000" w:themeColor="text1"/>
          <w:lang w:val="en-US"/>
        </w:rPr>
        <w:fldChar w:fldCharType="end"/>
      </w:r>
      <w:r w:rsidR="007C7866" w:rsidRPr="00F968A5">
        <w:rPr>
          <w:color w:val="000000" w:themeColor="text1"/>
          <w:lang w:val="en-US"/>
        </w:rPr>
        <w:t>.</w:t>
      </w:r>
      <w:r w:rsidR="007C7866" w:rsidRPr="00F968A5">
        <w:rPr>
          <w:color w:val="000000" w:themeColor="text1"/>
        </w:rPr>
        <w:t xml:space="preserve"> </w:t>
      </w:r>
      <w:r w:rsidR="00A93AA8" w:rsidRPr="00A93AA8">
        <w:rPr>
          <w:color w:val="000000" w:themeColor="text1"/>
        </w:rPr>
        <w:t xml:space="preserve">In this </w:t>
      </w:r>
      <w:r w:rsidR="00A93AA8">
        <w:rPr>
          <w:color w:val="000000" w:themeColor="text1"/>
          <w:lang w:val="en-US"/>
        </w:rPr>
        <w:t>task</w:t>
      </w:r>
      <w:r w:rsidR="00A93AA8" w:rsidRPr="00A93AA8">
        <w:rPr>
          <w:color w:val="000000" w:themeColor="text1"/>
        </w:rPr>
        <w:t xml:space="preserve"> paradigm, self-relevance was dissociated from stimulus familiarity, addressing the previous ambiguity of whether the SPE is driven by self-relevance or stimulus familiarity.</w:t>
      </w:r>
    </w:p>
    <w:p w14:paraId="74881B60" w14:textId="260600D9" w:rsidR="007260C3" w:rsidRDefault="00BB1EA1" w:rsidP="006545E5">
      <w:pPr>
        <w:ind w:firstLine="720"/>
        <w:rPr>
          <w:color w:val="000000" w:themeColor="text1"/>
          <w:lang w:val="en-US"/>
        </w:rPr>
      </w:pPr>
      <w:r w:rsidRPr="00BB1EA1">
        <w:rPr>
          <w:color w:val="000000" w:themeColor="text1"/>
          <w:lang w:val="en-US"/>
        </w:rPr>
        <w:t>The self-associative learning task (SALT) has become increasingly popular in recent years</w:t>
      </w:r>
      <w:r w:rsidR="00596F9D" w:rsidRPr="00596F9D">
        <w:rPr>
          <w:color w:val="000000" w:themeColor="text1"/>
          <w:lang w:val="en-US"/>
        </w:rPr>
        <w:t>, due to its convenience in studying powerful top-down processing and avoiding the confounding influen</w:t>
      </w:r>
      <w:r w:rsidR="00596F9D">
        <w:rPr>
          <w:color w:val="000000" w:themeColor="text1"/>
          <w:lang w:val="en-US"/>
        </w:rPr>
        <w:t>ce of stimuli familiarity</w:t>
      </w:r>
      <w:r w:rsidR="007260C3" w:rsidRPr="007260C3">
        <w:rPr>
          <w:color w:val="000000" w:themeColor="text1"/>
          <w:lang w:val="en-US"/>
        </w:rPr>
        <w:t>.</w:t>
      </w:r>
      <w:r w:rsidR="006545E5">
        <w:rPr>
          <w:rFonts w:eastAsiaTheme="minorEastAsia" w:hint="eastAsia"/>
          <w:color w:val="000000" w:themeColor="text1"/>
          <w:lang w:val="en-US"/>
        </w:rPr>
        <w:t xml:space="preserve"> </w:t>
      </w:r>
      <w:r w:rsidR="00596F9D" w:rsidRPr="00596F9D">
        <w:rPr>
          <w:color w:val="000000" w:themeColor="text1"/>
          <w:lang w:val="en-US"/>
        </w:rPr>
        <w:t>This paradigm has been the subject of more detailed research. For instance, researchers have explored the importance of personality traits in identity labels</w:t>
      </w:r>
      <w:r w:rsidR="00596F9D">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2020)</w:t>
      </w:r>
      <w:r w:rsidR="00596F9D">
        <w:rPr>
          <w:color w:val="000000" w:themeColor="text1"/>
          <w:lang w:val="en-US"/>
        </w:rPr>
        <w:fldChar w:fldCharType="end"/>
      </w:r>
      <w:r w:rsidR="00596F9D" w:rsidRPr="00596F9D">
        <w:rPr>
          <w:color w:val="000000" w:themeColor="text1"/>
          <w:lang w:val="en-US"/>
        </w:rPr>
        <w:t>, the self-relevant labels that include the past, present, and future self</w:t>
      </w:r>
      <w:r w:rsidR="00596F9D" w:rsidRPr="00641976">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2017)</w:t>
      </w:r>
      <w:r w:rsidR="00596F9D">
        <w:rPr>
          <w:color w:val="000000" w:themeColor="text1"/>
          <w:lang w:val="en-US"/>
        </w:rPr>
        <w:fldChar w:fldCharType="end"/>
      </w:r>
      <w:r w:rsidR="00596F9D" w:rsidRPr="00596F9D">
        <w:rPr>
          <w:color w:val="000000" w:themeColor="text1"/>
          <w:lang w:val="en-US"/>
        </w:rPr>
        <w:t>, as well as "good self" and "bad self" labels</w:t>
      </w:r>
      <w:r>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Pr>
          <w:color w:val="000000" w:themeColor="text1"/>
          <w:lang w:val="en-US"/>
        </w:rPr>
        <w:fldChar w:fldCharType="separate"/>
      </w:r>
      <w:r w:rsidR="00596F9D">
        <w:rPr>
          <w:noProof/>
          <w:color w:val="000000" w:themeColor="text1"/>
          <w:lang w:val="en-US"/>
        </w:rPr>
        <w:t>(Hu et al., 2020)</w:t>
      </w:r>
      <w:r w:rsidR="00596F9D">
        <w:rPr>
          <w:color w:val="000000" w:themeColor="text1"/>
          <w:lang w:val="en-US"/>
        </w:rPr>
        <w:fldChar w:fldCharType="end"/>
      </w:r>
      <w:r w:rsidR="00596F9D" w:rsidRPr="00596F9D">
        <w:rPr>
          <w:color w:val="000000" w:themeColor="text1"/>
          <w:lang w:val="en-US"/>
        </w:rPr>
        <w:t>, and the group advantage effect of in-group labels</w:t>
      </w:r>
      <w:r w:rsidR="00596F9D">
        <w:rPr>
          <w:color w:val="000000" w:themeColor="text1"/>
          <w:lang w:val="en-US"/>
        </w:rPr>
        <w:t xml:space="preserve"> </w:t>
      </w:r>
      <w:r>
        <w:rPr>
          <w:color w:val="000000" w:themeColor="text1"/>
          <w:lang w:val="en-US"/>
        </w:rPr>
        <w:fldChar w:fldCharType="begin">
          <w:fldData xml:space="preserve">PEVuZE5vdGU+PENpdGU+PEF1dGhvcj5Db25zdGFibGU8L0F1dGhvcj48WWVhcj4yMDE5PC9ZZWFy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</w:fldData>
        </w:fldChar>
      </w:r>
      <w:r>
        <w:rPr>
          <w:color w:val="000000" w:themeColor="text1"/>
          <w:lang w:val="en-US"/>
        </w:rPr>
        <w:instrText xml:space="preserve"> ADDIN EN.CITE </w:instrText>
      </w:r>
      <w:r>
        <w:rPr>
          <w:color w:val="000000" w:themeColor="text1"/>
          <w:lang w:val="en-US"/>
        </w:rPr>
        <w:fldChar w:fldCharType="begin">
          <w:fldData xml:space="preserve">PEVuZE5vdGU+PENpdGU+PEF1dGhvcj5Db25zdGFibGU8L0F1dGhvcj48WWVhcj4yMDE5PC9ZZWFy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</w:fldData>
        </w:fldChar>
      </w:r>
      <w:r>
        <w:rPr>
          <w:color w:val="000000" w:themeColor="text1"/>
          <w:lang w:val="en-US"/>
        </w:rPr>
        <w:instrText xml:space="preserve"> ADDIN EN.CITE.DATA </w:instrText>
      </w:r>
      <w:r>
        <w:rPr>
          <w:color w:val="000000" w:themeColor="text1"/>
          <w:lang w:val="en-US"/>
        </w:rPr>
      </w:r>
      <w:r>
        <w:rPr>
          <w:color w:val="000000" w:themeColor="text1"/>
          <w:lang w:val="en-US"/>
        </w:rPr>
        <w:fldChar w:fldCharType="end"/>
      </w:r>
      <w:r>
        <w:rPr>
          <w:color w:val="000000" w:themeColor="text1"/>
          <w:lang w:val="en-US"/>
        </w:rPr>
        <w:fldChar w:fldCharType="separate"/>
      </w:r>
      <w:r>
        <w:rPr>
          <w:noProof/>
          <w:color w:val="000000" w:themeColor="text1"/>
          <w:lang w:val="en-US"/>
        </w:rPr>
        <w:t>(Constable et al., 2019; Constable &amp; Knoblich, 2020; Enock et al., 2018; Enock et al., 2020)</w:t>
      </w:r>
      <w:r>
        <w:rPr>
          <w:color w:val="000000" w:themeColor="text1"/>
          <w:lang w:val="en-US"/>
        </w:rPr>
        <w:fldChar w:fldCharType="end"/>
      </w:r>
      <w:r>
        <w:rPr>
          <w:color w:val="000000" w:themeColor="text1"/>
          <w:lang w:val="en-US"/>
        </w:rPr>
        <w:t>.</w:t>
      </w:r>
      <w:r w:rsidR="006545E5">
        <w:rPr>
          <w:rFonts w:eastAsiaTheme="minorEastAsia"/>
          <w:color w:val="000000" w:themeColor="text1"/>
          <w:lang w:val="en-US"/>
        </w:rPr>
        <w:t xml:space="preserve"> </w:t>
      </w:r>
      <w:r w:rsidR="004B57E9" w:rsidRPr="004B57E9">
        <w:rPr>
          <w:color w:val="000000" w:themeColor="text1"/>
          <w:lang w:val="en-US"/>
        </w:rPr>
        <w:t>Moreover, the SALT paradigm has been applied to various fields, such as neuroscience, physiology, clinical research, cross-cultural research, and child development</w:t>
      </w:r>
      <w:r w:rsidR="007260C3" w:rsidRPr="007260C3">
        <w:rPr>
          <w:color w:val="000000" w:themeColor="text1"/>
          <w:lang w:val="en-US"/>
        </w:rPr>
        <w:t>.</w:t>
      </w:r>
      <w:r w:rsidR="006545E5">
        <w:rPr>
          <w:rFonts w:eastAsiaTheme="minorEastAsia"/>
          <w:color w:val="000000" w:themeColor="text1"/>
          <w:lang w:val="en-US"/>
        </w:rPr>
        <w:t xml:space="preserve"> </w:t>
      </w:r>
      <w:r w:rsidR="007260C3" w:rsidRPr="007260C3">
        <w:rPr>
          <w:color w:val="000000" w:themeColor="text1"/>
          <w:lang w:val="en-US"/>
        </w:rPr>
        <w:t xml:space="preserve">In neuroscience and physiology, researchers investigate which brain regions are activated during </w:t>
      </w:r>
      <w:r w:rsidR="00297E43" w:rsidRPr="00297E43">
        <w:rPr>
          <w:color w:val="000000" w:themeColor="text1"/>
          <w:lang w:val="en-US"/>
        </w:rPr>
        <w:t>self-prioritization effect</w:t>
      </w:r>
      <w:r w:rsidR="00297E43">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Pr>
          <w:color w:val="000000" w:themeColor="text1"/>
          <w:lang w:val="en-US"/>
        </w:rPr>
        <w:fldChar w:fldCharType="separate"/>
      </w:r>
      <w:r w:rsidR="00641976">
        <w:rPr>
          <w:noProof/>
          <w:color w:val="000000" w:themeColor="text1"/>
          <w:lang w:val="en-US"/>
        </w:rPr>
        <w:t>(Feng et al., 2018; Humphreys &amp; Sui, 2015)</w:t>
      </w:r>
      <w:r w:rsidR="00641976">
        <w:rPr>
          <w:color w:val="000000" w:themeColor="text1"/>
          <w:lang w:val="en-US"/>
        </w:rPr>
        <w:fldChar w:fldCharType="end"/>
      </w:r>
      <w:r w:rsidR="007260C3" w:rsidRPr="007260C3">
        <w:rPr>
          <w:color w:val="000000" w:themeColor="text1"/>
          <w:lang w:val="en-US"/>
        </w:rPr>
        <w:t xml:space="preserve">, and gender differences in </w:t>
      </w:r>
      <w:r w:rsidR="00297E43" w:rsidRPr="00297E43">
        <w:rPr>
          <w:color w:val="000000" w:themeColor="text1"/>
          <w:lang w:val="en-US"/>
        </w:rPr>
        <w:t>self-prioritization effect</w:t>
      </w:r>
      <w:r w:rsidR="007260C3" w:rsidRPr="007260C3">
        <w:rPr>
          <w:color w:val="000000" w:themeColor="text1"/>
          <w:lang w:val="en-US"/>
        </w:rPr>
        <w:t xml:space="preserve"> due to oxytocin</w:t>
      </w:r>
      <w:r>
        <w:rPr>
          <w:color w:val="000000" w:themeColor="text1"/>
          <w:lang w:val="en-US"/>
        </w:rPr>
        <w:t xml:space="preserve"> </w:t>
      </w:r>
      <w:r>
        <w:rPr>
          <w:color w:val="000000" w:themeColor="text1"/>
          <w:lang w:val="en-US"/>
        </w:rPr>
        <w:fldChar w:fldCharType="begin"/>
      </w:r>
      <w:r>
        <w:rPr>
          <w:color w:val="000000" w:themeColor="text1"/>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Pr>
          <w:color w:val="000000" w:themeColor="text1"/>
          <w:lang w:val="en-US"/>
        </w:rPr>
        <w:fldChar w:fldCharType="separate"/>
      </w:r>
      <w:r>
        <w:rPr>
          <w:noProof/>
          <w:color w:val="000000" w:themeColor="text1"/>
          <w:lang w:val="en-US"/>
        </w:rPr>
        <w:t>(Feng et al., 2020)</w:t>
      </w:r>
      <w:r>
        <w:rPr>
          <w:color w:val="000000" w:themeColor="text1"/>
          <w:lang w:val="en-US"/>
        </w:rPr>
        <w:fldChar w:fldCharType="end"/>
      </w:r>
      <w:r w:rsidR="007260C3" w:rsidRPr="007260C3">
        <w:rPr>
          <w:color w:val="000000" w:themeColor="text1"/>
          <w:lang w:val="en-US"/>
        </w:rPr>
        <w:t>. In clinical research, SALT has been used to understand atypical self-processing in populations such as those with autism or depression</w:t>
      </w:r>
      <w:r w:rsidR="00641976">
        <w:rPr>
          <w:color w:val="000000" w:themeColor="text1"/>
          <w:lang w:val="en-US"/>
        </w:rPr>
        <w:t xml:space="preserve"> </w: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 </w:instrTex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EN.CITE.DATA </w:instrText>
      </w:r>
      <w:r w:rsidR="00641976">
        <w:rPr>
          <w:color w:val="000000" w:themeColor="text1"/>
          <w:lang w:val="en-US"/>
        </w:rPr>
      </w:r>
      <w:r w:rsidR="00641976">
        <w:rPr>
          <w:color w:val="000000" w:themeColor="text1"/>
          <w:lang w:val="en-US"/>
        </w:rPr>
        <w:fldChar w:fldCharType="end"/>
      </w:r>
      <w:r w:rsidR="00641976">
        <w:rPr>
          <w:color w:val="000000" w:themeColor="text1"/>
          <w:lang w:val="en-US"/>
        </w:rPr>
      </w:r>
      <w:r w:rsidR="00641976">
        <w:rPr>
          <w:color w:val="000000" w:themeColor="text1"/>
          <w:lang w:val="en-US"/>
        </w:rPr>
        <w:fldChar w:fldCharType="separate"/>
      </w:r>
      <w:r w:rsidR="00641976">
        <w:rPr>
          <w:noProof/>
          <w:color w:val="000000" w:themeColor="text1"/>
          <w:lang w:val="en-US"/>
        </w:rPr>
        <w:t>(Gillespie‐Smith et al., 2018; Nijhof &amp; Bird, 2019; Sui &amp; Humphreys, 2017)</w:t>
      </w:r>
      <w:r w:rsidR="00641976">
        <w:rPr>
          <w:color w:val="000000" w:themeColor="text1"/>
          <w:lang w:val="en-US"/>
        </w:rPr>
        <w:fldChar w:fldCharType="end"/>
      </w:r>
      <w:r w:rsidR="007260C3" w:rsidRPr="007260C3">
        <w:rPr>
          <w:color w:val="000000" w:themeColor="text1"/>
          <w:lang w:val="en-US"/>
        </w:rPr>
        <w:t xml:space="preserve">. Cross-cultural studies have shown that individuals from individualistic cultures demonstrate a stronger </w:t>
      </w:r>
      <w:r w:rsidR="00297E43" w:rsidRPr="00297E43">
        <w:rPr>
          <w:color w:val="000000" w:themeColor="text1"/>
          <w:lang w:val="en-US"/>
        </w:rPr>
        <w:t>self-prioritization effect</w:t>
      </w:r>
      <w:r w:rsidR="00641976" w:rsidRPr="00113DE1">
        <w:rPr>
          <w:color w:val="000000" w:themeColor="text1"/>
          <w:lang w:val="en-US"/>
        </w:rPr>
        <w:t xml:space="preserve"> </w:t>
      </w:r>
      <w:r w:rsidR="00641976">
        <w:rPr>
          <w:color w:val="000000" w:themeColor="text1"/>
          <w:lang w:val="en-US"/>
        </w:rPr>
        <w:fldChar w:fldCharType="begin"/>
      </w:r>
      <w:r>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Pr>
          <w:color w:val="000000" w:themeColor="text1"/>
          <w:lang w:val="en-US"/>
        </w:rPr>
        <w:fldChar w:fldCharType="separate"/>
      </w:r>
      <w:r>
        <w:rPr>
          <w:noProof/>
          <w:color w:val="000000" w:themeColor="text1"/>
          <w:lang w:val="en-US"/>
        </w:rPr>
        <w:t>(Jiang et al., 2019)</w:t>
      </w:r>
      <w:r w:rsidR="00641976">
        <w:rPr>
          <w:color w:val="000000" w:themeColor="text1"/>
          <w:lang w:val="en-US"/>
        </w:rPr>
        <w:fldChar w:fldCharType="end"/>
      </w:r>
      <w:r w:rsidR="007260C3" w:rsidRPr="007260C3">
        <w:rPr>
          <w:color w:val="000000" w:themeColor="text1"/>
          <w:lang w:val="en-US"/>
        </w:rPr>
        <w:t>, and that the language of the experimental stimuli can affect the strength of the effect</w:t>
      </w:r>
      <w:r w:rsidR="00641976" w:rsidRPr="00113DE1">
        <w:rPr>
          <w:color w:val="000000" w:themeColor="text1"/>
          <w:lang w:val="en-US"/>
        </w:rPr>
        <w:t xml:space="preserve"> </w:t>
      </w:r>
      <w:r w:rsidR="00641976">
        <w:rPr>
          <w:color w:val="000000" w:themeColor="text1"/>
          <w:lang w:val="en-US"/>
        </w:rPr>
        <w:fldChar w:fldCharType="begin"/>
      </w:r>
      <w:r>
        <w:rPr>
          <w:color w:val="000000" w:themeColor="text1"/>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Pr>
          <w:color w:val="000000" w:themeColor="text1"/>
          <w:lang w:val="en-US"/>
        </w:rPr>
        <w:fldChar w:fldCharType="separate"/>
      </w:r>
      <w:r>
        <w:rPr>
          <w:noProof/>
          <w:color w:val="000000" w:themeColor="text1"/>
          <w:lang w:val="en-US"/>
        </w:rPr>
        <w:t>(Ivaz et al., 2016)</w:t>
      </w:r>
      <w:r w:rsidR="00641976">
        <w:rPr>
          <w:color w:val="000000" w:themeColor="text1"/>
          <w:lang w:val="en-US"/>
        </w:rPr>
        <w:fldChar w:fldCharType="end"/>
      </w:r>
      <w:r w:rsidR="007260C3" w:rsidRPr="007260C3">
        <w:rPr>
          <w:color w:val="000000" w:themeColor="text1"/>
          <w:lang w:val="en-US"/>
        </w:rPr>
        <w:t>. Finally, SALT has also been applied to child development, with studies examining developmental changes in self-positivity effects</w:t>
      </w:r>
      <w:r w:rsidR="00641976">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Pr>
          <w:color w:val="000000" w:themeColor="text1"/>
          <w:lang w:val="en-US"/>
        </w:rPr>
        <w:fldChar w:fldCharType="separate"/>
      </w:r>
      <w:r w:rsidR="00641976">
        <w:rPr>
          <w:noProof/>
          <w:color w:val="000000" w:themeColor="text1"/>
          <w:lang w:val="en-US"/>
        </w:rPr>
        <w:t>(Maire et al., 2020; Zhou et al., 2019)</w:t>
      </w:r>
      <w:r w:rsidR="00641976">
        <w:rPr>
          <w:color w:val="000000" w:themeColor="text1"/>
          <w:lang w:val="en-US"/>
        </w:rPr>
        <w:fldChar w:fldCharType="end"/>
      </w:r>
      <w:r w:rsidR="007260C3" w:rsidRPr="007260C3">
        <w:rPr>
          <w:color w:val="000000" w:themeColor="text1"/>
          <w:lang w:val="en-US"/>
        </w:rPr>
        <w:t>.</w:t>
      </w:r>
    </w:p>
    <w:p w14:paraId="4D66C3DB" w14:textId="1E910790" w:rsidR="00CA2067" w:rsidRDefault="00CA2067" w:rsidP="00E30EB5">
      <w:pPr>
        <w:ind w:firstLine="720"/>
        <w:rPr>
          <w:color w:val="000000" w:themeColor="text1"/>
          <w:lang w:val="en-US"/>
        </w:rPr>
      </w:pPr>
      <w:r w:rsidRPr="00CA2067">
        <w:rPr>
          <w:color w:val="000000" w:themeColor="text1"/>
          <w:lang w:val="en-US"/>
        </w:rPr>
        <w:t xml:space="preserve">Despite the widespread use of SALT, there is </w:t>
      </w:r>
      <w:r w:rsidRPr="00CA2067">
        <w:rPr>
          <w:color w:val="000000" w:themeColor="text1"/>
          <w:highlight w:val="cyan"/>
          <w:lang w:val="en-US"/>
        </w:rPr>
        <w:t>little reporting on the reliability</w:t>
      </w:r>
      <w:r w:rsidRPr="00CA2067">
        <w:rPr>
          <w:color w:val="000000" w:themeColor="text1"/>
          <w:lang w:val="en-US"/>
        </w:rPr>
        <w:t xml:space="preserve"> of experimental paradigms, as is the case with many behavioral experiments in psychology that involve indirect measurement</w:t>
      </w:r>
      <w:r w:rsidR="003C440B">
        <w:rPr>
          <w:color w:val="000000" w:themeColor="text1"/>
          <w:lang w:val="en-US"/>
        </w:rPr>
        <w:t xml:space="preserve"> </w:t>
      </w:r>
      <w:r w:rsidR="003C440B">
        <w:rPr>
          <w:color w:val="000000" w:themeColor="text1"/>
          <w:lang w:val="en-US"/>
        </w:rPr>
        <w:fldChar w:fldCharType="begin"/>
      </w:r>
      <w:r w:rsidR="003C440B">
        <w:rPr>
          <w:color w:val="000000" w:themeColor="text1"/>
          <w:lang w:val="en-US"/>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3C440B">
        <w:rPr>
          <w:color w:val="000000" w:themeColor="text1"/>
          <w:lang w:val="en-US"/>
        </w:rPr>
        <w:fldChar w:fldCharType="separate"/>
      </w:r>
      <w:r w:rsidR="003C440B">
        <w:rPr>
          <w:noProof/>
          <w:color w:val="000000" w:themeColor="text1"/>
          <w:lang w:val="en-US"/>
        </w:rPr>
        <w:t>(Kahveci et al., 2022)</w:t>
      </w:r>
      <w:r w:rsidR="003C440B">
        <w:rPr>
          <w:color w:val="000000" w:themeColor="text1"/>
          <w:lang w:val="en-US"/>
        </w:rPr>
        <w:fldChar w:fldCharType="end"/>
      </w:r>
      <w:r w:rsidR="00E323E3" w:rsidRPr="00E323E3">
        <w:rPr>
          <w:color w:val="000000" w:themeColor="text1"/>
          <w:lang w:val="en-US"/>
        </w:rPr>
        <w:t xml:space="preserve">. </w:t>
      </w:r>
      <w:r w:rsidRPr="00CA2067">
        <w:rPr>
          <w:color w:val="000000" w:themeColor="text1"/>
          <w:lang w:val="en-US"/>
        </w:rPr>
        <w:t>However, in order to accurately assess human perceptual abilities, cognitive experiment paradigm</w:t>
      </w:r>
      <w:r>
        <w:rPr>
          <w:color w:val="000000" w:themeColor="text1"/>
          <w:lang w:val="en-US"/>
        </w:rPr>
        <w:t>s</w:t>
      </w:r>
      <w:r w:rsidRPr="00CA2067">
        <w:rPr>
          <w:color w:val="000000" w:themeColor="text1"/>
          <w:lang w:val="en-US"/>
        </w:rPr>
        <w:t xml:space="preserve"> must have high reliability, and the results of each measurement must be consistent</w:t>
      </w:r>
      <w:r>
        <w:rPr>
          <w:color w:val="000000" w:themeColor="text1"/>
          <w:lang w:val="en-US"/>
        </w:rPr>
        <w:t xml:space="preserve"> </w:t>
      </w:r>
      <w:r>
        <w:rPr>
          <w:color w:val="000000" w:themeColor="text1"/>
          <w:lang w:val="en-US"/>
        </w:rPr>
        <w:fldChar w:fldCharType="begin"/>
      </w:r>
      <w:r>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Pr>
          <w:color w:val="000000" w:themeColor="text1"/>
          <w:lang w:val="en-US"/>
        </w:rPr>
        <w:fldChar w:fldCharType="separate"/>
      </w:r>
      <w:r>
        <w:rPr>
          <w:noProof/>
          <w:color w:val="000000" w:themeColor="text1"/>
          <w:lang w:val="en-US"/>
        </w:rPr>
        <w:t>(Parsons et al., 2019)</w:t>
      </w:r>
      <w:r>
        <w:rPr>
          <w:color w:val="000000" w:themeColor="text1"/>
          <w:lang w:val="en-US"/>
        </w:rPr>
        <w:fldChar w:fldCharType="end"/>
      </w:r>
      <w:r w:rsidRPr="00F968A5">
        <w:rPr>
          <w:color w:val="000000" w:themeColor="text1"/>
          <w:lang w:val="en-US"/>
        </w:rPr>
        <w:t>.</w:t>
      </w:r>
      <w:r w:rsidRPr="00CA2067">
        <w:t xml:space="preserve"> </w:t>
      </w:r>
      <w:r w:rsidRPr="00CA2067">
        <w:rPr>
          <w:color w:val="000000" w:themeColor="text1"/>
          <w:lang w:val="en-US"/>
        </w:rPr>
        <w:t xml:space="preserve">In particular, if SALT is to </w:t>
      </w:r>
      <w:r w:rsidRPr="00CA2067">
        <w:rPr>
          <w:color w:val="000000" w:themeColor="text1"/>
          <w:lang w:val="en-US"/>
        </w:rPr>
        <w:lastRenderedPageBreak/>
        <w:t>be used in clinical settings, such as for diagnosing depression</w:t>
      </w:r>
      <w:r>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Pr="00CA2067">
        <w:t xml:space="preserve"> </w:t>
      </w:r>
      <w:r w:rsidRPr="00CA2067">
        <w:rPr>
          <w:color w:val="000000" w:themeColor="text1"/>
          <w:lang w:val="en-US"/>
        </w:rPr>
        <w:t xml:space="preserve">, it is necessary to establish its reliability over time. Therefore, we aim to </w:t>
      </w:r>
      <w:r w:rsidRPr="00CA2067">
        <w:rPr>
          <w:color w:val="000000" w:themeColor="text1"/>
          <w:highlight w:val="cyan"/>
          <w:lang w:val="en-US"/>
        </w:rPr>
        <w:t>verify the reliability</w:t>
      </w:r>
      <w:r w:rsidRPr="00CA2067">
        <w:rPr>
          <w:color w:val="000000" w:themeColor="text1"/>
          <w:lang w:val="en-US"/>
        </w:rPr>
        <w:t xml:space="preserve"> of the Self-Prioritization Effect in the Self-Associative Learning Task by reanalyzing the data from 34 participants who repeated the experiment six times</w:t>
      </w:r>
      <w:r>
        <w:rPr>
          <w:color w:val="000000" w:themeColor="text1"/>
          <w:lang w:val="en-US"/>
        </w:rPr>
        <w:t>.</w:t>
      </w:r>
      <w:r w:rsidRPr="00CA2067">
        <w:rPr>
          <w:color w:val="000000" w:themeColor="text1"/>
          <w:lang w:val="en-US"/>
        </w:rPr>
        <w:t xml:space="preserve"> </w:t>
      </w:r>
    </w:p>
    <w:p w14:paraId="4A8896EC" w14:textId="08267EBB" w:rsidR="00925572" w:rsidRDefault="004D73E0" w:rsidP="00E30EB5">
      <w:pPr>
        <w:ind w:firstLine="720"/>
        <w:rPr>
          <w:color w:val="000000" w:themeColor="text1"/>
          <w:lang w:val="en-US"/>
        </w:rPr>
      </w:pPr>
      <w:r w:rsidRPr="004D73E0">
        <w:rPr>
          <w:color w:val="000000" w:themeColor="text1"/>
          <w:lang w:val="en-US"/>
        </w:rPr>
        <w:t xml:space="preserve">There are </w:t>
      </w:r>
      <w:r w:rsidRPr="00925572">
        <w:rPr>
          <w:color w:val="000000" w:themeColor="text1"/>
          <w:highlight w:val="cyan"/>
          <w:lang w:val="en-US"/>
        </w:rPr>
        <w:t>several ways to measure SPE</w:t>
      </w:r>
      <w:r>
        <w:rPr>
          <w:color w:val="000000" w:themeColor="text1"/>
          <w:lang w:val="en-US"/>
        </w:rPr>
        <w:t>.</w:t>
      </w:r>
      <w:r w:rsidR="00837453" w:rsidRPr="00837453">
        <w:rPr>
          <w:color w:val="000000" w:themeColor="text1"/>
          <w:lang w:val="en-US"/>
        </w:rPr>
        <w:t xml:space="preserve"> </w:t>
      </w:r>
      <w:r w:rsidR="00D8704B">
        <w:rPr>
          <w:color w:val="000000" w:themeColor="text1"/>
          <w:lang w:val="en-US"/>
        </w:rPr>
        <w:fldChar w:fldCharType="begin"/>
      </w:r>
      <w:r w:rsidR="00D8704B">
        <w:rPr>
          <w:color w:val="000000" w:themeColor="text1"/>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D8704B">
        <w:rPr>
          <w:color w:val="000000" w:themeColor="text1"/>
          <w:lang w:val="en-US"/>
        </w:rPr>
        <w:fldChar w:fldCharType="separate"/>
      </w:r>
      <w:r w:rsidR="00D8704B">
        <w:rPr>
          <w:noProof/>
          <w:color w:val="000000" w:themeColor="text1"/>
          <w:lang w:val="en-US"/>
        </w:rPr>
        <w:t>Sui et al. (2012)</w:t>
      </w:r>
      <w:r w:rsidR="00D8704B">
        <w:rPr>
          <w:color w:val="000000" w:themeColor="text1"/>
          <w:lang w:val="en-US"/>
        </w:rPr>
        <w:fldChar w:fldCharType="end"/>
      </w:r>
      <w:r>
        <w:rPr>
          <w:color w:val="000000" w:themeColor="text1"/>
          <w:lang w:val="en-US"/>
        </w:rPr>
        <w:t xml:space="preserve"> </w:t>
      </w:r>
      <w:r w:rsidRPr="004D73E0">
        <w:rPr>
          <w:color w:val="000000" w:themeColor="text1"/>
          <w:lang w:val="en-US"/>
        </w:rPr>
        <w:t>proposed three methods to evaluate SPE using the Self-Associative Learning Task (SALT): differences in reaction time, accuracy, and effect size (</w:t>
      </w:r>
      <w:r w:rsidRPr="006545E5">
        <w:rPr>
          <w:i/>
          <w:color w:val="000000" w:themeColor="text1"/>
          <w:lang w:val="en-US"/>
        </w:rPr>
        <w:t>d</w:t>
      </w:r>
      <w:r w:rsidRPr="004D73E0">
        <w:rPr>
          <w:color w:val="000000" w:themeColor="text1"/>
          <w:lang w:val="en-US"/>
        </w:rPr>
        <w:t xml:space="preserve">) between self and other in matching conditions (label and shape matching). </w:t>
      </w:r>
      <w:r>
        <w:rPr>
          <w:color w:val="000000" w:themeColor="text1"/>
          <w:lang w:val="en-US"/>
        </w:rPr>
        <w:fldChar w:fldCharType="begin"/>
      </w:r>
      <w:r>
        <w:rPr>
          <w:color w:val="000000" w:themeColor="text1"/>
          <w:lang w:val="en-US"/>
        </w:rPr>
        <w:instrText xml:space="preserve"> ADDIN EN.CITE &lt;EndNote&gt;&lt;Cite AuthorYear="1"&gt;&lt;Author&gt;Stoeber&lt;/Author&gt;&lt;Year&gt;2008&lt;/Year&gt;&lt;RecNum&gt;32&lt;/RecNum&gt;&lt;DisplayText&gt;Stoeber and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color w:val="000000" w:themeColor="text1"/>
          <w:lang w:val="en-US"/>
        </w:rPr>
        <w:fldChar w:fldCharType="separate"/>
      </w:r>
      <w:r>
        <w:rPr>
          <w:noProof/>
          <w:color w:val="000000" w:themeColor="text1"/>
          <w:lang w:val="en-US"/>
        </w:rPr>
        <w:t>Stoeber and Eysenck (2008)</w:t>
      </w:r>
      <w:r>
        <w:rPr>
          <w:color w:val="000000" w:themeColor="text1"/>
          <w:lang w:val="en-US"/>
        </w:rPr>
        <w:fldChar w:fldCharType="end"/>
      </w:r>
      <w:r w:rsidR="00837453" w:rsidRPr="00837453">
        <w:rPr>
          <w:color w:val="000000" w:themeColor="text1"/>
          <w:lang w:val="en-US"/>
        </w:rPr>
        <w:t xml:space="preserve"> </w:t>
      </w:r>
      <w:r w:rsidR="00925572">
        <w:rPr>
          <w:color w:val="000000" w:themeColor="text1"/>
          <w:lang w:val="en-US"/>
        </w:rPr>
        <w:t>i</w:t>
      </w:r>
      <w:r w:rsidR="00925572" w:rsidRPr="00925572">
        <w:rPr>
          <w:color w:val="000000" w:themeColor="text1"/>
          <w:lang w:val="en-US"/>
        </w:rPr>
        <w:t>ntroduced efficiency, which is the ratio of average response time to accuracy, and th</w:t>
      </w:r>
      <w:r w:rsidR="00925572">
        <w:rPr>
          <w:color w:val="000000" w:themeColor="text1"/>
          <w:lang w:val="en-US"/>
        </w:rPr>
        <w:t xml:space="preserve">is index was later adopted by </w:t>
      </w:r>
      <w:r w:rsidR="00925572">
        <w:rPr>
          <w:color w:val="000000" w:themeColor="text1"/>
          <w:lang w:val="en-US"/>
        </w:rPr>
        <w:fldChar w:fldCharType="begin"/>
      </w:r>
      <w:r w:rsidR="00925572">
        <w:rPr>
          <w:color w:val="000000" w:themeColor="text1"/>
          <w:lang w:val="en-US"/>
        </w:rPr>
        <w:instrText xml:space="preserve"> ADDIN EN.CITE &lt;EndNote&gt;&lt;Cite AuthorYear="1"&gt;&lt;Author&gt;Humphreys&lt;/Author&gt;&lt;Year&gt;2015&lt;/Year&gt;&lt;RecNum&gt;14&lt;/RecNum&gt;&lt;DisplayText&gt;Humphreys and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925572">
        <w:rPr>
          <w:color w:val="000000" w:themeColor="text1"/>
          <w:lang w:val="en-US"/>
        </w:rPr>
        <w:fldChar w:fldCharType="separate"/>
      </w:r>
      <w:r w:rsidR="00925572">
        <w:rPr>
          <w:noProof/>
          <w:color w:val="000000" w:themeColor="text1"/>
          <w:lang w:val="en-US"/>
        </w:rPr>
        <w:t>Humphreys and Sui (2015)</w:t>
      </w:r>
      <w:r w:rsidR="00925572">
        <w:rPr>
          <w:color w:val="000000" w:themeColor="text1"/>
          <w:lang w:val="en-US"/>
        </w:rPr>
        <w:fldChar w:fldCharType="end"/>
      </w:r>
      <w:r w:rsidR="00925572" w:rsidRPr="00925572">
        <w:rPr>
          <w:color w:val="000000" w:themeColor="text1"/>
          <w:lang w:val="en-US"/>
        </w:rPr>
        <w:t xml:space="preserve"> in SALT </w:t>
      </w:r>
      <w:r w:rsidR="00925572">
        <w:rPr>
          <w:color w:val="000000" w:themeColor="text1"/>
          <w:lang w:val="en-US"/>
        </w:rPr>
        <w:t>as one of the indicators of SPE</w:t>
      </w:r>
      <w:r w:rsidRPr="004D73E0">
        <w:rPr>
          <w:color w:val="000000" w:themeColor="text1"/>
          <w:lang w:val="en-US"/>
        </w:rPr>
        <w:t>. More recently,</w:t>
      </w:r>
      <w:r w:rsidR="00837453" w:rsidRPr="00837453">
        <w:rPr>
          <w:color w:val="000000" w:themeColor="text1"/>
          <w:lang w:val="en-US"/>
        </w:rPr>
        <w:t xml:space="preserve"> </w:t>
      </w:r>
      <w:r w:rsidR="00D8704B">
        <w:rPr>
          <w:color w:val="000000" w:themeColor="text1"/>
          <w:lang w:val="en-US"/>
        </w:rPr>
        <w:fldChar w:fldCharType="begin"/>
      </w:r>
      <w:r w:rsidR="00D8704B">
        <w:rPr>
          <w:color w:val="000000" w:themeColor="text1"/>
          <w:lang w:val="en-US"/>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D8704B">
        <w:rPr>
          <w:color w:val="000000" w:themeColor="text1"/>
          <w:lang w:val="en-US"/>
        </w:rPr>
        <w:fldChar w:fldCharType="separate"/>
      </w:r>
      <w:r w:rsidR="00D8704B">
        <w:rPr>
          <w:noProof/>
          <w:color w:val="000000" w:themeColor="text1"/>
          <w:lang w:val="en-US"/>
        </w:rPr>
        <w:t>Golubickis et al. (2017)</w:t>
      </w:r>
      <w:r w:rsidR="00D8704B">
        <w:rPr>
          <w:color w:val="000000" w:themeColor="text1"/>
          <w:lang w:val="en-US"/>
        </w:rPr>
        <w:fldChar w:fldCharType="end"/>
      </w:r>
      <w:r w:rsidR="00D8704B">
        <w:rPr>
          <w:color w:val="000000" w:themeColor="text1"/>
          <w:lang w:val="en-US"/>
        </w:rPr>
        <w:t xml:space="preserve"> </w:t>
      </w:r>
      <w:r w:rsidRPr="004D73E0">
        <w:rPr>
          <w:color w:val="000000" w:themeColor="text1"/>
          <w:lang w:val="en-US"/>
        </w:rPr>
        <w:t>introduced the drift rate (v) and starting point (z) of DDM as one of the indexes in SPE.</w:t>
      </w:r>
      <w:r w:rsidR="00837453" w:rsidRPr="00837453">
        <w:rPr>
          <w:color w:val="000000" w:themeColor="text1"/>
          <w:lang w:val="en-US"/>
        </w:rPr>
        <w:t xml:space="preserve"> </w:t>
      </w:r>
    </w:p>
    <w:p w14:paraId="48CA8F5B" w14:textId="0BCC367A" w:rsidR="000E3D12" w:rsidRDefault="00925572" w:rsidP="00E30EB5">
      <w:pPr>
        <w:ind w:firstLine="720"/>
        <w:rPr>
          <w:color w:val="000000" w:themeColor="text1"/>
          <w:lang w:val="en-US"/>
        </w:rPr>
      </w:pPr>
      <w:r w:rsidRPr="00925572">
        <w:rPr>
          <w:color w:val="000000" w:themeColor="text1"/>
          <w:lang w:val="en-US"/>
        </w:rPr>
        <w:t>However, in subsequent studies using SALT, only one or a few indexes were often select</w:t>
      </w:r>
      <w:r>
        <w:rPr>
          <w:color w:val="000000" w:themeColor="text1"/>
          <w:lang w:val="en-US"/>
        </w:rPr>
        <w:t>ed to represent the SPE in SALT</w:t>
      </w:r>
      <w:r w:rsidR="00837453" w:rsidRPr="00837453">
        <w:rPr>
          <w:color w:val="000000" w:themeColor="text1"/>
          <w:lang w:val="en-US"/>
        </w:rPr>
        <w:t>.</w:t>
      </w:r>
      <w:r w:rsidR="00151830" w:rsidRPr="00151830">
        <w:t xml:space="preserve"> </w:t>
      </w:r>
      <w:r>
        <w:t xml:space="preserve">For example, </w:t>
      </w:r>
      <w:r w:rsidRPr="00151830">
        <w:rPr>
          <w:color w:val="000000" w:themeColor="text1"/>
          <w:lang w:val="en-US"/>
        </w:rPr>
        <w:t>most</w:t>
      </w:r>
      <w:r w:rsidR="00151830" w:rsidRPr="00151830">
        <w:rPr>
          <w:color w:val="000000" w:themeColor="text1"/>
          <w:lang w:val="en-US"/>
        </w:rPr>
        <w:t xml:space="preserve"> studies report SPE on both response time and accuracy</w:t>
      </w:r>
      <w:r w:rsidR="00151830">
        <w:rPr>
          <w:color w:val="000000" w:themeColor="text1"/>
          <w:lang w:val="en-US"/>
        </w:rPr>
        <w:t xml:space="preserve"> </w:t>
      </w:r>
      <w:r w:rsidR="00151830">
        <w:rPr>
          <w:color w:val="000000" w:themeColor="text1"/>
          <w:lang w:val="en-US"/>
        </w:rPr>
        <w:fldChar w:fldCharType="begin">
          <w:fldData xml:space="preserve">PEVuZE5vdGU+PENpdGU+PEF1dGhvcj5DaGlhcmVsbGE8L0F1dGhvcj48WWVhcj4yMDIwPC9ZZWFy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bWF0Y2hpbmc8L3RpdGxlPjxzZWNvbmRhcnktdGl0bGU+QWN0YSBQc3ljaG9sb2dpY2E8L3NlY29u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</w:fldData>
        </w:fldChar>
      </w:r>
      <w:r w:rsidR="00151830">
        <w:rPr>
          <w:color w:val="000000" w:themeColor="text1"/>
          <w:lang w:val="en-US"/>
        </w:rPr>
        <w:instrText xml:space="preserve"> ADDIN EN.CITE </w:instrText>
      </w:r>
      <w:r w:rsidR="00151830">
        <w:rPr>
          <w:color w:val="000000" w:themeColor="text1"/>
          <w:lang w:val="en-US"/>
        </w:rPr>
        <w:fldChar w:fldCharType="begin">
          <w:fldData xml:space="preserve">PEVuZE5vdGU+PENpdGU+PEF1dGhvcj5DaGlhcmVsbGE8L0F1dGhvcj48WWVhcj4yMDIwPC9ZZWFy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bWF0Y2hpbmc8L3RpdGxlPjxzZWNvbmRhcnktdGl0bGU+QWN0YSBQc3ljaG9sb2dpY2E8L3NlY29u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</w:fldData>
        </w:fldChar>
      </w:r>
      <w:r w:rsidR="00151830">
        <w:rPr>
          <w:color w:val="000000" w:themeColor="text1"/>
          <w:lang w:val="en-US"/>
        </w:rPr>
        <w:instrText xml:space="preserve"> ADDIN EN.CITE.DATA </w:instrText>
      </w:r>
      <w:r w:rsidR="00151830">
        <w:rPr>
          <w:color w:val="000000" w:themeColor="text1"/>
          <w:lang w:val="en-US"/>
        </w:rPr>
      </w:r>
      <w:r w:rsidR="00151830">
        <w:rPr>
          <w:color w:val="000000" w:themeColor="text1"/>
          <w:lang w:val="en-US"/>
        </w:rPr>
        <w:fldChar w:fldCharType="end"/>
      </w:r>
      <w:r w:rsidR="00151830">
        <w:rPr>
          <w:color w:val="000000" w:themeColor="text1"/>
          <w:lang w:val="en-US"/>
        </w:rPr>
      </w:r>
      <w:r w:rsidR="00151830">
        <w:rPr>
          <w:color w:val="000000" w:themeColor="text1"/>
          <w:lang w:val="en-US"/>
        </w:rPr>
        <w:fldChar w:fldCharType="separate"/>
      </w:r>
      <w:r w:rsidR="00151830">
        <w:rPr>
          <w:noProof/>
          <w:color w:val="000000" w:themeColor="text1"/>
          <w:lang w:val="en-US"/>
        </w:rPr>
        <w:t>(Chiarella et al., 2020; Dalmaso et al., 2019; Desebrock et al., 2018; Golubickis et al., 2020)</w:t>
      </w:r>
      <w:r w:rsidR="00151830">
        <w:rPr>
          <w:color w:val="000000" w:themeColor="text1"/>
          <w:lang w:val="en-US"/>
        </w:rPr>
        <w:fldChar w:fldCharType="end"/>
      </w:r>
      <w:r w:rsidR="00151830" w:rsidRPr="00151830">
        <w:rPr>
          <w:color w:val="000000" w:themeColor="text1"/>
          <w:lang w:val="en-US"/>
        </w:rPr>
        <w:t>, but there are relatively few studies that report SPE based on d-prime</w:t>
      </w:r>
      <w:r w:rsidR="00151830">
        <w:rPr>
          <w:color w:val="000000" w:themeColor="text1"/>
          <w:lang w:val="en-US"/>
        </w:rPr>
        <w:fldChar w:fldCharType="begin"/>
      </w:r>
      <w:r w:rsidR="00151830">
        <w:rPr>
          <w:color w:val="000000" w:themeColor="text1"/>
          <w:lang w:val="en-US"/>
        </w:rPr>
        <w:instrText xml:space="preserve"> ADDIN EN.CITE &lt;EndNote&gt;&lt;Cite&gt;&lt;Author&gt;Cheng&lt;/Author&gt;&lt;Year&gt;2019&lt;/Year&gt;&lt;RecNum&gt;67&lt;/RecNum&gt;&lt;DisplayText&gt;(Cheng &amp;amp; Tseng, 2019; Enock et al., 2020)&lt;/DisplayText&gt;&lt;record&gt;&lt;rec-number&gt;67&lt;/rec-number&gt;&lt;foreign-keys&gt;&lt;key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Cite&gt;&lt;Author&gt;Enock&lt;/Author&gt;&lt;Year&gt;2020&lt;/Year&gt;&lt;RecNum&gt;58&lt;/RecNum&gt;&lt;record&gt;&lt;rec-number&gt;58&lt;/rec-number&gt;&lt;foreign-keys&gt;&lt;key app="EN" db-id="w5e5sta9arwa50eztf0vzr0zf55zr00xd9ae" timestamp="1676626598"&gt;58&lt;/key&gt;&lt;/foreign-keys&gt;&lt;ref-type name="Journal Article"&gt;17&lt;/ref-type&gt;&lt;contributors&gt;&lt;authors&gt;&lt;author&gt;Enock, F. E.&lt;/author&gt;&lt;author&gt;Hewstone, M. R.&lt;/author&gt;&lt;author&gt;Lockwood, P. L.&lt;/author&gt;&lt;author&gt;Sui, J.&lt;/author&gt;&lt;/authors&gt;&lt;/contributors&gt;&lt;titles&gt;&lt;title&gt;Overlap in processing advantages for minimal ingroups and the self&lt;/title&gt;&lt;secondary-title&gt;Scientific Reports&lt;/secondary-title&gt;&lt;/titles&gt;&lt;periodical&gt;&lt;full-title&gt;Scientific Reports&lt;/full-title&gt;&lt;/periodical&gt;&lt;pages&gt;18933&lt;/pages&gt;&lt;volume&gt;10&lt;/volume&gt;&lt;number&gt;1&lt;/number&gt;&lt;dates&gt;&lt;year&gt;2020&lt;/year&gt;&lt;/dates&gt;&lt;urls&gt;&lt;/urls&gt;&lt;/record&gt;&lt;/Cite&gt;&lt;/EndNote&gt;</w:instrText>
      </w:r>
      <w:r w:rsidR="00151830">
        <w:rPr>
          <w:color w:val="000000" w:themeColor="text1"/>
          <w:lang w:val="en-US"/>
        </w:rPr>
        <w:fldChar w:fldCharType="separate"/>
      </w:r>
      <w:r w:rsidR="00151830">
        <w:rPr>
          <w:noProof/>
          <w:color w:val="000000" w:themeColor="text1"/>
          <w:lang w:val="en-US"/>
        </w:rPr>
        <w:t>(Cheng &amp; Tseng, 2019; Enock et al., 2020)</w:t>
      </w:r>
      <w:r w:rsidR="00151830">
        <w:rPr>
          <w:color w:val="000000" w:themeColor="text1"/>
          <w:lang w:val="en-US"/>
        </w:rPr>
        <w:fldChar w:fldCharType="end"/>
      </w:r>
      <w:r w:rsidR="00151830" w:rsidRPr="00151830">
        <w:rPr>
          <w:color w:val="000000" w:themeColor="text1"/>
          <w:lang w:val="en-US"/>
        </w:rPr>
        <w:t xml:space="preserve"> or efficiency</w:t>
      </w:r>
      <w:r w:rsidR="00151830">
        <w:rPr>
          <w:color w:val="000000" w:themeColor="text1"/>
          <w:lang w:val="en-US"/>
        </w:rPr>
        <w:t xml:space="preserve"> </w:t>
      </w:r>
      <w:r w:rsidR="00151830">
        <w:rPr>
          <w:color w:val="000000" w:themeColor="text1"/>
          <w:lang w:val="en-US"/>
        </w:rPr>
        <w:fldChar w:fldCharType="begin"/>
      </w:r>
      <w:r w:rsidR="00BB1EA1">
        <w:rPr>
          <w:color w:val="000000" w:themeColor="text1"/>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151830">
        <w:rPr>
          <w:color w:val="000000" w:themeColor="text1"/>
          <w:lang w:val="en-US"/>
        </w:rPr>
        <w:fldChar w:fldCharType="separate"/>
      </w:r>
      <w:r w:rsidR="00BB1EA1">
        <w:rPr>
          <w:noProof/>
          <w:color w:val="000000" w:themeColor="text1"/>
          <w:lang w:val="en-US"/>
        </w:rPr>
        <w:t>(Feng et al., 2020)</w:t>
      </w:r>
      <w:r w:rsidR="00151830">
        <w:rPr>
          <w:color w:val="000000" w:themeColor="text1"/>
          <w:lang w:val="en-US"/>
        </w:rPr>
        <w:fldChar w:fldCharType="end"/>
      </w:r>
      <w:r w:rsidR="00151830" w:rsidRPr="00151830">
        <w:rPr>
          <w:color w:val="000000" w:themeColor="text1"/>
          <w:lang w:val="en-US"/>
        </w:rPr>
        <w:t xml:space="preserve">. </w:t>
      </w:r>
      <w:r w:rsidRPr="00925572">
        <w:rPr>
          <w:color w:val="000000" w:themeColor="text1"/>
          <w:lang w:val="en-US"/>
        </w:rPr>
        <w:t>What's concerning is the scarcity of studies that report on SPE using drift rate (</w:t>
      </w:r>
      <w:r w:rsidRPr="006545E5">
        <w:rPr>
          <w:i/>
          <w:color w:val="000000" w:themeColor="text1"/>
          <w:lang w:val="en-US"/>
        </w:rPr>
        <w:t>v</w:t>
      </w:r>
      <w:r>
        <w:rPr>
          <w:color w:val="000000" w:themeColor="text1"/>
          <w:lang w:val="en-US"/>
        </w:rPr>
        <w:t>) and starting point (</w:t>
      </w:r>
      <w:r w:rsidRPr="006545E5">
        <w:rPr>
          <w:i/>
          <w:color w:val="000000" w:themeColor="text1"/>
          <w:lang w:val="en-US"/>
        </w:rPr>
        <w:t>z</w:t>
      </w:r>
      <w:r>
        <w:rPr>
          <w:color w:val="000000" w:themeColor="text1"/>
          <w:lang w:val="en-US"/>
        </w:rPr>
        <w:t>) of DDM</w:t>
      </w:r>
      <w:r w:rsidR="00151830">
        <w:rPr>
          <w:color w:val="000000" w:themeColor="text1"/>
          <w:lang w:val="en-US"/>
        </w:rPr>
        <w:t xml:space="preserve"> </w:t>
      </w:r>
      <w:r w:rsidR="00151830">
        <w:rPr>
          <w:color w:val="000000" w:themeColor="text1"/>
          <w:lang w:val="en-US"/>
        </w:rPr>
        <w:fldChar w:fldCharType="begin"/>
      </w:r>
      <w:r w:rsidR="00151830">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151830">
        <w:rPr>
          <w:color w:val="000000" w:themeColor="text1"/>
          <w:lang w:val="en-US"/>
        </w:rPr>
        <w:fldChar w:fldCharType="separate"/>
      </w:r>
      <w:r w:rsidR="00151830">
        <w:rPr>
          <w:noProof/>
          <w:color w:val="000000" w:themeColor="text1"/>
          <w:lang w:val="en-US"/>
        </w:rPr>
        <w:t>(Golubickis et al., 2017)</w:t>
      </w:r>
      <w:r w:rsidR="00151830">
        <w:rPr>
          <w:color w:val="000000" w:themeColor="text1"/>
          <w:lang w:val="en-US"/>
        </w:rPr>
        <w:fldChar w:fldCharType="end"/>
      </w:r>
      <w:r w:rsidR="00151830" w:rsidRPr="00151830">
        <w:rPr>
          <w:color w:val="000000" w:themeColor="text1"/>
          <w:lang w:val="en-US"/>
        </w:rPr>
        <w:t>.</w:t>
      </w:r>
      <w:r w:rsidR="00837453" w:rsidRPr="00837453">
        <w:rPr>
          <w:color w:val="000000" w:themeColor="text1"/>
          <w:lang w:val="en-US"/>
        </w:rPr>
        <w:t xml:space="preserve"> </w:t>
      </w:r>
      <w:r w:rsidR="000E3D12" w:rsidRPr="000E3D12">
        <w:rPr>
          <w:color w:val="000000" w:themeColor="text1"/>
          <w:lang w:val="en-US"/>
        </w:rPr>
        <w:t xml:space="preserve">Therefore, as the </w:t>
      </w:r>
      <w:r w:rsidR="000E3D12" w:rsidRPr="000E3D12">
        <w:rPr>
          <w:color w:val="000000" w:themeColor="text1"/>
          <w:highlight w:val="cyan"/>
          <w:lang w:val="en-US"/>
        </w:rPr>
        <w:t>most reliable index among various SPE</w:t>
      </w:r>
      <w:r w:rsidR="000E3D12" w:rsidRPr="000E3D12">
        <w:rPr>
          <w:color w:val="000000" w:themeColor="text1"/>
          <w:lang w:val="en-US"/>
        </w:rPr>
        <w:t xml:space="preserve"> indexes remains unclear, this study aims to identify it.</w:t>
      </w:r>
    </w:p>
    <w:p w14:paraId="0E053385" w14:textId="4DDFD23B" w:rsidR="007D360C" w:rsidRPr="00E30EB5" w:rsidRDefault="004D73E0" w:rsidP="00E30EB5">
      <w:pPr>
        <w:ind w:firstLine="720"/>
        <w:rPr>
          <w:rFonts w:eastAsiaTheme="minorEastAsia"/>
          <w:color w:val="000000" w:themeColor="text1"/>
          <w:lang w:val="en-US"/>
        </w:rPr>
      </w:pPr>
      <w:r w:rsidRPr="004D73E0">
        <w:rPr>
          <w:color w:val="000000" w:themeColor="text1"/>
          <w:lang w:val="en-US"/>
        </w:rPr>
        <w:t>In general</w:t>
      </w:r>
      <w:r>
        <w:rPr>
          <w:color w:val="000000" w:themeColor="text1"/>
          <w:lang w:val="en-US"/>
        </w:rPr>
        <w:t>, our research aims to</w:t>
      </w:r>
      <w:r w:rsidRPr="004D73E0">
        <w:rPr>
          <w:color w:val="000000" w:themeColor="text1"/>
          <w:lang w:val="en-US"/>
        </w:rPr>
        <w:t xml:space="preserve"> verify the reliability of the Self-Prioritization Effect in the Self-Associative Learning Task</w:t>
      </w:r>
      <w:r>
        <w:rPr>
          <w:color w:val="000000" w:themeColor="text1"/>
          <w:lang w:val="en-US"/>
        </w:rPr>
        <w:t xml:space="preserve"> and </w:t>
      </w:r>
      <w:r w:rsidRPr="00837453">
        <w:rPr>
          <w:color w:val="000000" w:themeColor="text1"/>
          <w:lang w:val="en-US"/>
        </w:rPr>
        <w:t xml:space="preserve">find the most reliable </w:t>
      </w:r>
      <w:r>
        <w:rPr>
          <w:color w:val="000000" w:themeColor="text1"/>
          <w:lang w:val="en-US"/>
        </w:rPr>
        <w:t>index</w:t>
      </w:r>
      <w:r w:rsidRPr="00837453">
        <w:rPr>
          <w:color w:val="000000" w:themeColor="text1"/>
          <w:lang w:val="en-US"/>
        </w:rPr>
        <w:t xml:space="preserve"> among various SPE </w:t>
      </w:r>
      <w:r>
        <w:rPr>
          <w:color w:val="000000" w:themeColor="text1"/>
          <w:lang w:val="en-US"/>
        </w:rPr>
        <w:t>indexes</w:t>
      </w:r>
      <w:r w:rsidR="007D360C" w:rsidRPr="007D360C">
        <w:rPr>
          <w:color w:val="000000" w:themeColor="text1"/>
          <w:lang w:val="en-US"/>
        </w:rPr>
        <w:t>. To achieve this, we will re-analyze a pre-existing dataset, where participants associated three shapes with labels for themselves, a friend, or a stranger, over six testing sessions with one-week intervals.</w:t>
      </w:r>
    </w:p>
    <w:p w14:paraId="65D2E7BC" w14:textId="77777777" w:rsidR="003C440B" w:rsidRDefault="003C440B" w:rsidP="008D06CF">
      <w:pPr>
        <w:rPr>
          <w:rFonts w:eastAsiaTheme="minorEastAsia"/>
          <w:color w:val="000000" w:themeColor="text1"/>
          <w:lang w:val="en-US"/>
        </w:rPr>
      </w:pPr>
    </w:p>
    <w:p w14:paraId="5B7C569A" w14:textId="46091762" w:rsidR="00E82C40" w:rsidRPr="008D06CF" w:rsidRDefault="00E82C40" w:rsidP="008D06CF">
      <w:pPr>
        <w:rPr>
          <w:color w:val="000000" w:themeColor="text1"/>
          <w:lang w:val="en-US"/>
        </w:rPr>
      </w:pPr>
      <w:r w:rsidRPr="008D06CF">
        <w:rPr>
          <w:color w:val="000000" w:themeColor="text1"/>
          <w:lang w:val="en-US"/>
        </w:rPr>
        <w:t>Our main hypothesis are as follows:</w:t>
      </w:r>
    </w:p>
    <w:p w14:paraId="51BAC937" w14:textId="5883285A" w:rsidR="008D06CF" w:rsidRDefault="004877AB" w:rsidP="004877AB">
      <w:pPr>
        <w:pStyle w:val="ab"/>
        <w:numPr>
          <w:ilvl w:val="0"/>
          <w:numId w:val="19"/>
        </w:numPr>
        <w:rPr>
          <w:color w:val="000000" w:themeColor="text1"/>
          <w:lang w:val="en-US"/>
        </w:rPr>
      </w:pPr>
      <w:r w:rsidRPr="004877AB">
        <w:rPr>
          <w:color w:val="000000" w:themeColor="text1"/>
          <w:lang w:val="en-US"/>
        </w:rPr>
        <w:t>The Self-Prioritization Effect (SPE) measured by the experimental indices in the Self-Associative Learning Task (SALT) paradigm is temporally stable</w:t>
      </w:r>
    </w:p>
    <w:p w14:paraId="64E26BBE" w14:textId="723AA7D1" w:rsidR="004877AB" w:rsidRDefault="004877AB" w:rsidP="004877AB">
      <w:pPr>
        <w:pStyle w:val="ab"/>
        <w:numPr>
          <w:ilvl w:val="0"/>
          <w:numId w:val="19"/>
        </w:numPr>
        <w:rPr>
          <w:color w:val="000000" w:themeColor="text1"/>
          <w:lang w:val="en-US"/>
        </w:rPr>
      </w:pPr>
      <w:r w:rsidRPr="004877AB">
        <w:rPr>
          <w:color w:val="000000" w:themeColor="text1"/>
          <w:lang w:val="en-US"/>
        </w:rPr>
        <w:t>Among the multiple indices that measure Self-Prioritization Effect (SPE) in the Self-Associative Learning Task (SALT), there exists a most stable indicator</w:t>
      </w:r>
    </w:p>
    <w:p w14:paraId="3AAFE55A" w14:textId="77777777" w:rsidR="004877AB" w:rsidRPr="004877AB" w:rsidRDefault="004877AB" w:rsidP="004877AB">
      <w:pPr>
        <w:rPr>
          <w:rFonts w:eastAsiaTheme="minorEastAsia"/>
          <w:color w:val="000000" w:themeColor="text1"/>
          <w:lang w:val="en-US"/>
        </w:rPr>
      </w:pPr>
    </w:p>
    <w:p w14:paraId="1E4E51C6" w14:textId="78E404D4" w:rsidR="00586F83" w:rsidRDefault="00E30EB5" w:rsidP="00E30EB5">
      <w:pPr>
        <w:ind w:firstLine="720"/>
        <w:rPr>
          <w:color w:val="000000" w:themeColor="text1"/>
          <w:lang w:val="en-US"/>
        </w:rPr>
      </w:pPr>
      <w:r w:rsidRPr="00E30EB5">
        <w:rPr>
          <w:color w:val="000000" w:themeColor="text1"/>
          <w:lang w:val="en-US"/>
        </w:rPr>
        <w:t>We aim to test our hypotheses using Intraclas</w:t>
      </w:r>
      <w:r w:rsidR="004877AB">
        <w:rPr>
          <w:color w:val="000000" w:themeColor="text1"/>
          <w:lang w:val="en-US"/>
        </w:rPr>
        <w:t>s Correlation Coefficient (ICC)</w:t>
      </w:r>
      <w:r w:rsidRPr="00E30EB5">
        <w:rPr>
          <w:color w:val="000000" w:themeColor="text1"/>
          <w:lang w:val="en-US"/>
        </w:rPr>
        <w:t xml:space="preserve"> and Split-Half Reliability. The results of this study will provide valuable insights into the reliability and consistency of the Self-Associative Learning Task (SALT), which could pave the way for its future use in research, clinical settings, and personal performance monitoring. For more information, see our Analysis Plan.</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4" w:name="_bsc1vmk9soyy" w:colFirst="0" w:colLast="0"/>
      <w:bookmarkStart w:id="15" w:name="_Toc127199603"/>
      <w:bookmarkEnd w:id="14"/>
      <w:r>
        <w:rPr>
          <w:rFonts w:ascii="Calibri" w:eastAsia="Calibri" w:hAnsi="Calibri" w:cs="Calibri"/>
          <w:b/>
          <w:sz w:val="42"/>
          <w:szCs w:val="42"/>
        </w:rPr>
        <w:t>Methods</w:t>
      </w:r>
      <w:bookmarkEnd w:id="15"/>
    </w:p>
    <w:p w14:paraId="50A33AEB" w14:textId="77777777" w:rsidR="00586F83" w:rsidRDefault="00586F83"/>
    <w:p w14:paraId="21181F51" w14:textId="1A9234F4" w:rsidR="00586F83" w:rsidRPr="0014261E" w:rsidRDefault="00BA0079" w:rsidP="0014261E">
      <w:pPr>
        <w:pStyle w:val="2"/>
      </w:pPr>
      <w:bookmarkStart w:id="16" w:name="_14xkv2erys4h" w:colFirst="0" w:colLast="0"/>
      <w:bookmarkStart w:id="17" w:name="_Toc127199604"/>
      <w:bookmarkEnd w:id="16"/>
      <w:r w:rsidRPr="0014261E">
        <w:t>Ethics information</w:t>
      </w:r>
      <w:bookmarkEnd w:id="17"/>
    </w:p>
    <w:p w14:paraId="067B0AF2" w14:textId="4027737D" w:rsidR="00DE3FB7" w:rsidRDefault="007169CC" w:rsidP="00B70AB1">
      <w:pPr>
        <w:ind w:firstLine="720"/>
        <w:rPr>
          <w:rFonts w:eastAsia="Calibri"/>
          <w:lang w:val="en-US"/>
        </w:rPr>
      </w:pPr>
      <w:r w:rsidRPr="007169CC">
        <w:rPr>
          <w:rFonts w:eastAsia="Calibri"/>
          <w:lang w:val="en-US"/>
        </w:rPr>
        <w:t>Our research does not involve any treatment of humans or animals and is a secondary analysis of pre-existing data. As such, informed consent and confidentiality are not relevant. The original study from which the data was collected was approved ethically by the research committee at Tsinghua University.</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2B862824" w:rsidR="00B70AB1" w:rsidRPr="0014261E" w:rsidRDefault="007A65E5" w:rsidP="0014261E">
      <w:pPr>
        <w:pStyle w:val="2"/>
      </w:pPr>
      <w:bookmarkStart w:id="18" w:name="_bobtrkgl8pi0" w:colFirst="0" w:colLast="0"/>
      <w:bookmarkStart w:id="19" w:name="_Toc102561438"/>
      <w:bookmarkStart w:id="20" w:name="_Toc127199605"/>
      <w:bookmarkEnd w:id="18"/>
      <w:r w:rsidRPr="0014261E">
        <w:lastRenderedPageBreak/>
        <w:t xml:space="preserve">Secondary </w:t>
      </w:r>
      <w:r w:rsidR="00B70AB1" w:rsidRPr="0014261E">
        <w:t>Data Description</w:t>
      </w:r>
      <w:bookmarkEnd w:id="19"/>
      <w:bookmarkEnd w:id="20"/>
    </w:p>
    <w:p w14:paraId="11F3ADBD" w14:textId="777B24A2" w:rsidR="007169CC" w:rsidRPr="007169CC" w:rsidRDefault="007169CC" w:rsidP="00B70AB1">
      <w:pPr>
        <w:ind w:firstLine="720"/>
        <w:rPr>
          <w:rFonts w:eastAsia="Calibri"/>
          <w:b/>
          <w:lang w:val="en-US"/>
        </w:rPr>
      </w:pPr>
      <w:r w:rsidRPr="007169CC">
        <w:rPr>
          <w:rFonts w:eastAsia="Calibri"/>
          <w:lang w:val="en-US"/>
        </w:rPr>
        <w:t xml:space="preserve">To address our research questions, we'll use a pre-existing dataset from a study conducted by Hu Chuan-Peng at Tsinghua University in 2016. The original study aimed to compare the self-prioritization effect (SPE) between sub-clinical depressed and non-depressed participants, but only the non-depressed group was collected due to difficulty in recruiting sub-clinical depressed participants. The dataset contains data from 34 non-depressed and 6 depressed participants, who participated in six testing sessions over a 1-week interval. Each session included a modified SALT task, a set of questionnaires, and another modified SALT task. We plan to </w:t>
      </w:r>
      <w:r w:rsidRPr="007169CC">
        <w:rPr>
          <w:rFonts w:eastAsia="Calibri"/>
          <w:b/>
          <w:lang w:val="en-US"/>
        </w:rPr>
        <w:t>use the results of the neutral condition in the second SALT task from the</w:t>
      </w:r>
      <w:r w:rsidRPr="007169CC">
        <w:rPr>
          <w:rFonts w:eastAsia="Calibri"/>
          <w:lang w:val="en-US"/>
        </w:rPr>
        <w:t xml:space="preserve"> </w:t>
      </w:r>
      <w:r w:rsidRPr="00BB1095">
        <w:rPr>
          <w:rFonts w:eastAsia="Calibri"/>
          <w:b/>
          <w:bCs/>
          <w:lang w:val="en-US"/>
        </w:rPr>
        <w:t>34</w:t>
      </w:r>
      <w:r w:rsidRPr="00BB1095">
        <w:rPr>
          <w:rStyle w:val="af5"/>
          <w:rFonts w:eastAsia="Calibri"/>
          <w:b/>
          <w:bCs/>
          <w:lang w:val="en-US"/>
        </w:rPr>
        <w:footnoteReference w:id="1"/>
      </w:r>
      <w:r w:rsidRPr="00BB1095">
        <w:rPr>
          <w:rFonts w:eastAsia="Calibri"/>
          <w:b/>
          <w:bCs/>
          <w:lang w:val="en-US"/>
        </w:rPr>
        <w:t xml:space="preserve"> </w:t>
      </w:r>
      <w:r w:rsidRPr="007169CC">
        <w:rPr>
          <w:rFonts w:eastAsia="Calibri"/>
          <w:lang w:val="en-US"/>
        </w:rPr>
        <w:t xml:space="preserve"> </w:t>
      </w:r>
      <w:r w:rsidRPr="007169CC">
        <w:rPr>
          <w:rFonts w:eastAsia="Calibri"/>
          <w:b/>
          <w:lang w:val="en-US"/>
        </w:rPr>
        <w:t>non-depressed participants with relatively low scores on the depression-related questionnaire.</w:t>
      </w:r>
    </w:p>
    <w:p w14:paraId="20EC5C62" w14:textId="77777777" w:rsidR="00B70AB1" w:rsidRDefault="00B70AB1" w:rsidP="00B70AB1">
      <w:pPr>
        <w:ind w:firstLine="720"/>
        <w:rPr>
          <w:rFonts w:eastAsia="Calibri"/>
          <w:lang w:val="en-US"/>
        </w:rPr>
      </w:pPr>
    </w:p>
    <w:p w14:paraId="5D62C2CC" w14:textId="26A0F1EC" w:rsidR="00B70AB1" w:rsidRPr="0014261E" w:rsidRDefault="00B70AB1" w:rsidP="0014261E">
      <w:pPr>
        <w:pStyle w:val="2"/>
      </w:pPr>
      <w:bookmarkStart w:id="21" w:name="_Toc102561443"/>
      <w:bookmarkStart w:id="22" w:name="_Toc127199606"/>
      <w:r w:rsidRPr="0014261E">
        <w:t>Data Collection Procedures</w:t>
      </w:r>
      <w:bookmarkEnd w:id="21"/>
      <w:bookmarkEnd w:id="22"/>
    </w:p>
    <w:p w14:paraId="4AC47637" w14:textId="2BF22306" w:rsidR="007169CC" w:rsidRPr="00F072D2" w:rsidRDefault="007169CC" w:rsidP="00F072D2">
      <w:pPr>
        <w:ind w:firstLine="720"/>
        <w:rPr>
          <w:bCs/>
        </w:rPr>
      </w:pPr>
      <w:r w:rsidRPr="007169CC">
        <w:rPr>
          <w:bCs/>
        </w:rPr>
        <w:t>36 college students from the Tsinghua University community participated in the experiment and received compensation. All participants were right-handed and had normal or corrected-to-normal vision. Unfortunately, data from one participant was excluded due to confusing participant information provided to the experimenter, and data from one male participant was missing due to a programming error. This left a total of 34 valid participants, with 21 females and 13 males, averaging 21 years old (SD = 2.52) in age.</w:t>
      </w:r>
    </w:p>
    <w:p w14:paraId="705C64CA" w14:textId="77777777" w:rsidR="00B70AB1" w:rsidRDefault="00B70AB1" w:rsidP="00B70AB1">
      <w:pPr>
        <w:rPr>
          <w:bCs/>
        </w:rPr>
      </w:pPr>
    </w:p>
    <w:p w14:paraId="23939BFC" w14:textId="77777777" w:rsidR="00B70AB1" w:rsidRPr="0014261E" w:rsidRDefault="00B70AB1" w:rsidP="0014261E">
      <w:pPr>
        <w:pStyle w:val="2"/>
      </w:pPr>
      <w:bookmarkStart w:id="23" w:name="_Toc127199607"/>
      <w:r w:rsidRPr="0014261E">
        <w:t>Experimental design</w:t>
      </w:r>
      <w:bookmarkEnd w:id="23"/>
      <w:r w:rsidRPr="0014261E">
        <w:t xml:space="preserve"> </w:t>
      </w:r>
    </w:p>
    <w:p w14:paraId="4E7EDC0F" w14:textId="3CDBE8E5" w:rsidR="00B70AB1" w:rsidRDefault="00F83882" w:rsidP="003E7247">
      <w:pPr>
        <w:ind w:firstLine="720"/>
      </w:pPr>
      <w:r>
        <w:t>The origin e</w:t>
      </w:r>
      <w:r w:rsidR="007169CC" w:rsidRPr="007169CC">
        <w:t>x</w:t>
      </w:r>
      <w:r>
        <w:t xml:space="preserve">periment </w:t>
      </w:r>
      <w:r w:rsidR="007169CC" w:rsidRPr="007169CC">
        <w:t>is a four-factor design, with 2 levels of match vs. non-match, 3 levels of identity (self, friend, stranger), 4 levels of emotion (control, neutral, happy, sad), and 6 repeated sessions. Its purpose is to examine the self-bias effect under different emotions (happy, sad, neutral, control).</w:t>
      </w:r>
      <w:r>
        <w:t xml:space="preserve"> </w:t>
      </w:r>
      <w:r w:rsidRPr="00F83882">
        <w:t xml:space="preserve">As our study aims to explore the </w:t>
      </w:r>
      <w:r>
        <w:t>reliability</w:t>
      </w:r>
      <w:r w:rsidRPr="00F83882">
        <w:t xml:space="preserve"> of Self-Prioritization Effect (SPE) in Self-Associative Learning Task (SALT) and identify the most stable SPE </w:t>
      </w:r>
      <w:r>
        <w:t>index</w:t>
      </w:r>
      <w:r w:rsidRPr="00F83882">
        <w:t xml:space="preserve">, we will not consider the variable of emotion in </w:t>
      </w:r>
      <w:r>
        <w:t>this paper.</w:t>
      </w:r>
    </w:p>
    <w:p w14:paraId="4939260F" w14:textId="77777777" w:rsidR="007169CC" w:rsidRPr="007169CC" w:rsidRDefault="007169CC" w:rsidP="007169CC">
      <w:pPr>
        <w:rPr>
          <w:rFonts w:eastAsiaTheme="minorEastAsia"/>
        </w:rPr>
      </w:pPr>
    </w:p>
    <w:p w14:paraId="73CD07E8" w14:textId="77777777" w:rsidR="00B70AB1" w:rsidRPr="0014261E" w:rsidRDefault="00B70AB1" w:rsidP="0014261E">
      <w:pPr>
        <w:pStyle w:val="2"/>
      </w:pPr>
      <w:bookmarkStart w:id="24" w:name="_Toc127199608"/>
      <w:r w:rsidRPr="0014261E">
        <w:t>Measured Variables</w:t>
      </w:r>
      <w:bookmarkEnd w:id="24"/>
      <w:r w:rsidRPr="0014261E">
        <w:t xml:space="preserve"> </w:t>
      </w:r>
    </w:p>
    <w:p w14:paraId="168BD03A" w14:textId="7C81611D" w:rsidR="00B70AB1" w:rsidRDefault="007169CC" w:rsidP="007169CC">
      <w:pPr>
        <w:ind w:firstLine="720"/>
        <w:rPr>
          <w:bCs/>
          <w:lang w:val="en-US"/>
        </w:rPr>
      </w:pPr>
      <w:r w:rsidRPr="007169CC">
        <w:rPr>
          <w:bCs/>
          <w:lang w:val="en-US"/>
        </w:rPr>
        <w:t>At each wave, participants' keypress, reaction time, and accuracy in each trial were recorded. The participants also filled out questionnaires that varied from wave to wave and covered topics such as personal wellbeing, physical and mental health, and psychological distance between the self, a friend, and a stranger.</w:t>
      </w:r>
    </w:p>
    <w:p w14:paraId="06F33BA0" w14:textId="77777777" w:rsidR="007169CC" w:rsidRPr="002500E2" w:rsidRDefault="007169CC" w:rsidP="007169CC">
      <w:pPr>
        <w:ind w:firstLine="720"/>
        <w:rPr>
          <w:color w:val="000000" w:themeColor="text1"/>
          <w:u w:val="single"/>
        </w:rPr>
      </w:pPr>
    </w:p>
    <w:p w14:paraId="0CBFFD04" w14:textId="77777777" w:rsidR="00B70AB1" w:rsidRPr="0014261E" w:rsidRDefault="00B70AB1" w:rsidP="0014261E">
      <w:pPr>
        <w:pStyle w:val="2"/>
      </w:pPr>
      <w:bookmarkStart w:id="25" w:name="_Toc127199609"/>
      <w:r w:rsidRPr="0014261E">
        <w:t>Stimuli and materials</w:t>
      </w:r>
      <w:bookmarkEnd w:id="25"/>
    </w:p>
    <w:p w14:paraId="2D52070C" w14:textId="7A251AC8" w:rsidR="00C70E59" w:rsidRDefault="00C70E59" w:rsidP="007F6374">
      <w:pPr>
        <w:ind w:firstLine="720"/>
        <w:rPr>
          <w:bCs/>
          <w:lang w:val="en-US"/>
        </w:rPr>
      </w:pPr>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406EE543" w14:textId="0AFF8ECB" w:rsidR="00B70AB1" w:rsidRPr="00CD60B0" w:rsidRDefault="00C70E59" w:rsidP="007F6374">
      <w:pPr>
        <w:ind w:firstLine="720"/>
        <w:rPr>
          <w:bCs/>
          <w:lang w:val="en-US"/>
        </w:rPr>
      </w:pPr>
      <w:r w:rsidRPr="00C70E59">
        <w:rPr>
          <w:bCs/>
          <w:lang w:val="en-US"/>
        </w:rPr>
        <w:t>The experiment was split into two phases. The first phase followed the study by</w:t>
      </w:r>
      <w:r w:rsidR="00B70AB1" w:rsidRPr="004F4712">
        <w:rPr>
          <w:bCs/>
          <w:lang w:val="en-US"/>
        </w:rPr>
        <w:t xml:space="preserve"> </w:t>
      </w:r>
      <w:r w:rsidR="00AD1429">
        <w:rPr>
          <w:bCs/>
          <w:lang w:val="en-US"/>
        </w:rPr>
        <w:fldChar w:fldCharType="begin"/>
      </w:r>
      <w:r w:rsidR="00AD1429">
        <w:rPr>
          <w:bCs/>
          <w:lang w:val="en-US"/>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AD1429">
        <w:rPr>
          <w:bCs/>
          <w:lang w:val="en-US"/>
        </w:rPr>
        <w:fldChar w:fldCharType="separate"/>
      </w:r>
      <w:r w:rsidR="00AD1429">
        <w:rPr>
          <w:bCs/>
          <w:noProof/>
          <w:lang w:val="en-US"/>
        </w:rPr>
        <w:t>(Sui et al., 2012)</w:t>
      </w:r>
      <w:r w:rsidR="00AD1429">
        <w:rPr>
          <w:bCs/>
          <w:lang w:val="en-US"/>
        </w:rPr>
        <w:fldChar w:fldCharType="end"/>
      </w:r>
      <w:r w:rsidRPr="00C70E59">
        <w:rPr>
          <w:bCs/>
          <w:lang w:val="en-US"/>
        </w:rPr>
        <w:t xml:space="preserve">and involved a learning task where participants paired geometric shapes with labels. The shapes were not shown at this stage. The learning task lasted approximately 60 seconds, and the shape-label associations were balanced across participants. Then, in the matching task, a fixation cross was displayed in the center of the screen for 500 ms, followed by the presentation </w:t>
      </w:r>
      <w:r w:rsidRPr="00C70E59">
        <w:rPr>
          <w:bCs/>
          <w:lang w:val="en-US"/>
        </w:rPr>
        <w:lastRenderedPageBreak/>
        <w:t>of a shape-label pairing and the fixation cross for 100 ms. Then, the screen went blank for 1500 ms, or until a response was made. Participants were asked to determine whether the shape matched the label by pressing one of two buttons as quickly and accurately as possible within this timeframe.</w:t>
      </w:r>
    </w:p>
    <w:p w14:paraId="2967F6FF" w14:textId="1512780B" w:rsidR="00B70AB1" w:rsidRDefault="00C70E59" w:rsidP="00B70AB1">
      <w:pPr>
        <w:ind w:firstLine="720"/>
        <w:rPr>
          <w:rFonts w:eastAsia="MS Mincho"/>
          <w:color w:val="000000"/>
          <w:lang w:val="en-US" w:eastAsia="de-DE"/>
        </w:rPr>
      </w:pPr>
      <w:r w:rsidRPr="00C70E59">
        <w:rPr>
          <w:rFonts w:eastAsia="MS Mincho"/>
          <w:color w:val="000000"/>
          <w:lang w:val="en-US" w:eastAsia="de-DE"/>
        </w:rPr>
        <w:t xml:space="preserve">The participants took part in a two-phase experiment. In the first phase, they learned four sets of associations between shapes and labels, with one set being a control condition and three others being emotion-based. The control condition involved associating three geometric shapes (circle, horizontal ellipse, and vertical ellipse) with three labels (self, friend, </w:t>
      </w:r>
      <w:r w:rsidR="004D6313" w:rsidRPr="00C70E59">
        <w:rPr>
          <w:rFonts w:eastAsia="MS Mincho"/>
          <w:color w:val="000000"/>
          <w:lang w:val="en-US" w:eastAsia="de-DE"/>
        </w:rPr>
        <w:t>and stranger</w:t>
      </w:r>
      <w:r w:rsidRPr="00C70E59">
        <w:rPr>
          <w:rFonts w:eastAsia="MS Mincho"/>
          <w:color w:val="000000"/>
          <w:lang w:val="en-US" w:eastAsia="de-DE"/>
        </w:rPr>
        <w:t xml:space="preserve">), while the emotion-based conditions showed facial expressions (happy, sad, </w:t>
      </w:r>
      <w:r w:rsidR="004D6313" w:rsidRPr="00C70E59">
        <w:rPr>
          <w:rFonts w:eastAsia="MS Mincho"/>
          <w:color w:val="000000"/>
          <w:lang w:val="en-US" w:eastAsia="de-DE"/>
        </w:rPr>
        <w:t>and neutral</w:t>
      </w:r>
      <w:r w:rsidRPr="00C70E59">
        <w:rPr>
          <w:rFonts w:eastAsia="MS Mincho"/>
          <w:color w:val="000000"/>
          <w:lang w:val="en-US" w:eastAsia="de-DE"/>
        </w:rPr>
        <w:t>) on the shapes. Before starting the formal trials, each participant went through a training session with 24 practice trials. After the training, each participant completed 6 blocks of 60 trials in the matching task, with 2 match types (match/mismatch) × 3 shape associations, for a total of 60 trials per association. Participants had a short break after each block, lasting up to 60 seconds.</w:t>
      </w:r>
    </w:p>
    <w:p w14:paraId="147B61BE" w14:textId="77777777" w:rsidR="00B70AB1" w:rsidRPr="00C95F25" w:rsidRDefault="00B70AB1" w:rsidP="00B70AB1">
      <w:pPr>
        <w:rPr>
          <w:rFonts w:eastAsia="MS Mincho"/>
          <w:color w:val="000000"/>
          <w:lang w:val="en-US" w:eastAsia="de-DE"/>
        </w:rPr>
      </w:pPr>
      <w:r>
        <w:rPr>
          <w:rFonts w:eastAsia="MS Mincho"/>
          <w:noProof/>
          <w:color w:val="000000"/>
          <w:lang w:val="en-US" w:eastAsia="zh-TW"/>
        </w:rPr>
        <w:drawing>
          <wp:inline distT="0" distB="0" distL="0" distR="0" wp14:anchorId="0DBF0E90" wp14:editId="759E7563">
            <wp:extent cx="5619750" cy="2707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40622" cy="2717129"/>
                    </a:xfrm>
                    <a:prstGeom prst="rect">
                      <a:avLst/>
                    </a:prstGeom>
                  </pic:spPr>
                </pic:pic>
              </a:graphicData>
            </a:graphic>
          </wp:inline>
        </w:drawing>
      </w:r>
    </w:p>
    <w:p w14:paraId="5C6165FA" w14:textId="67E53114" w:rsidR="00B70AB1" w:rsidRPr="00AB627E" w:rsidRDefault="00B70AB1" w:rsidP="00B70AB1">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sidR="00987388">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sidR="003B37EF" w:rsidRPr="003B37EF">
        <w:rPr>
          <w:rFonts w:eastAsia="MS Mincho"/>
          <w:color w:val="000000"/>
          <w:sz w:val="22"/>
          <w:szCs w:val="22"/>
          <w:lang w:val="en-US" w:eastAsia="de-DE"/>
        </w:rPr>
        <w:t>In Experiment B, the stimuli and procedure were carried out in Chinese. Participants learned to associate four sets of shapes with labels, including one control condition and three emotion-based conditions. During the learning task, the shape-label matches were evenly distributed among participants, and no feedback was given during the formal trials. The example illustrates the timeline of the experiment.</w:t>
      </w:r>
    </w:p>
    <w:p w14:paraId="1F920B41" w14:textId="77777777" w:rsidR="00B70AB1" w:rsidRPr="007A06B6" w:rsidRDefault="00B70AB1" w:rsidP="00B70AB1">
      <w:pPr>
        <w:rPr>
          <w:bCs/>
        </w:rPr>
      </w:pPr>
    </w:p>
    <w:p w14:paraId="40C67183" w14:textId="77777777" w:rsidR="00B70AB1" w:rsidRPr="0014261E" w:rsidRDefault="00B70AB1" w:rsidP="0014261E">
      <w:pPr>
        <w:pStyle w:val="2"/>
      </w:pPr>
      <w:bookmarkStart w:id="26" w:name="_Toc127199610"/>
      <w:r w:rsidRPr="00D86C42">
        <w:rPr>
          <w:highlight w:val="yellow"/>
        </w:rPr>
        <w:t>Procedure</w:t>
      </w:r>
      <w:bookmarkEnd w:id="26"/>
    </w:p>
    <w:p w14:paraId="3AAACB47" w14:textId="08D811FA" w:rsidR="00B70AB1" w:rsidRPr="00B70AB1" w:rsidRDefault="009B63AA" w:rsidP="00F83882">
      <w:pPr>
        <w:ind w:firstLine="720"/>
        <w:rPr>
          <w:rFonts w:eastAsia="Calibri"/>
        </w:rPr>
      </w:pPr>
      <w:r w:rsidRPr="003B37EF">
        <w:rPr>
          <w:bCs/>
          <w:lang w:val="en-US"/>
        </w:rPr>
        <w:t xml:space="preserve">Participants were given informed consent and took part in 80-minute experiments. They repeated the same experiment five times in the following five weeks. </w:t>
      </w:r>
      <w:r w:rsidR="00F83882" w:rsidRPr="00F83882">
        <w:rPr>
          <w:bCs/>
          <w:lang w:val="en-US"/>
        </w:rPr>
        <w:t xml:space="preserve">Additionally, the participants also filled out some self-report </w:t>
      </w:r>
      <w:r w:rsidR="00F83882">
        <w:rPr>
          <w:bCs/>
          <w:lang w:val="en-US"/>
        </w:rPr>
        <w:t>scale</w:t>
      </w:r>
      <w:r w:rsidR="00F83882" w:rsidRPr="00F83882">
        <w:rPr>
          <w:bCs/>
          <w:lang w:val="en-US"/>
        </w:rPr>
        <w:t>s, which are not included in the analysis of experiment reliability, so they will not be discussed further.</w:t>
      </w:r>
    </w:p>
    <w:p w14:paraId="05999AD7" w14:textId="6DBBD1C5" w:rsidR="00586F83" w:rsidRPr="0014261E" w:rsidRDefault="00BA0079" w:rsidP="0014261E">
      <w:pPr>
        <w:pStyle w:val="2"/>
      </w:pPr>
      <w:bookmarkStart w:id="27" w:name="_c49m91hl2d4p" w:colFirst="0" w:colLast="0"/>
      <w:bookmarkStart w:id="28" w:name="_Toc127199611"/>
      <w:bookmarkEnd w:id="27"/>
      <w:r w:rsidRPr="0014261E">
        <w:t>Pilot data</w:t>
      </w:r>
      <w:r w:rsidR="007D3F54" w:rsidRPr="0014261E">
        <w:t xml:space="preserve"> simulated data</w:t>
      </w:r>
      <w:bookmarkEnd w:id="28"/>
      <w:r w:rsidR="007D3F54" w:rsidRPr="0014261E">
        <w:t xml:space="preserve"> </w:t>
      </w:r>
    </w:p>
    <w:p w14:paraId="08BF8E5F" w14:textId="1AAFBAB6" w:rsidR="00661D7C" w:rsidRPr="008E2954" w:rsidRDefault="009B63AA" w:rsidP="008E2954">
      <w:pPr>
        <w:ind w:firstLine="720"/>
        <w:rPr>
          <w:rFonts w:eastAsia="Calibri"/>
          <w:lang w:val="en-US"/>
        </w:rPr>
      </w:pPr>
      <w:r w:rsidRPr="009B63AA">
        <w:rPr>
          <w:bCs/>
          <w:lang w:val="en-US"/>
        </w:rPr>
        <w:t>To avoid any potential biases in hypothesis formation, we didn't conduct any statistical analysis on the primary data during stage 1 registration. Instead, we generated a pilot dataset 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4CFC27D9" w:rsidR="00F75B5A" w:rsidRDefault="009B63AA" w:rsidP="00F75B5A">
      <w:pPr>
        <w:ind w:firstLine="720"/>
        <w:rPr>
          <w:rFonts w:eastAsia="MS Mincho"/>
          <w:color w:val="000000"/>
          <w:lang w:val="en-US" w:eastAsia="de-DE"/>
        </w:rPr>
      </w:pPr>
      <w:r w:rsidRPr="009B63AA">
        <w:rPr>
          <w:rFonts w:eastAsia="Calibri"/>
          <w:lang w:val="en-US"/>
        </w:rPr>
        <w:t>We utilized Bootstrap methods, drawing samples from</w:t>
      </w:r>
      <w:r w:rsidR="004C2AE4">
        <w:rPr>
          <w:rFonts w:eastAsia="Calibri"/>
          <w:lang w:val="en-US"/>
        </w:rPr>
        <w:t xml:space="preserve"> </w:t>
      </w:r>
      <w:r w:rsidR="00E90BE7">
        <w:rPr>
          <w:rFonts w:eastAsia="Calibri"/>
          <w:lang w:val="en-US"/>
        </w:rPr>
        <w:fldChar w:fldCharType="begin"/>
      </w:r>
      <w:r w:rsidR="00E90BE7">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Pr>
          <w:rFonts w:eastAsia="Calibri"/>
          <w:lang w:val="en-US"/>
        </w:rPr>
        <w:fldChar w:fldCharType="separate"/>
      </w:r>
      <w:r w:rsidR="00E90BE7">
        <w:rPr>
          <w:rFonts w:eastAsia="Calibri"/>
          <w:noProof/>
          <w:lang w:val="en-US"/>
        </w:rPr>
        <w:t>Hu et al. (2020)</w:t>
      </w:r>
      <w:r w:rsidR="00E90BE7">
        <w:rPr>
          <w:rFonts w:eastAsia="Calibri"/>
          <w:lang w:val="en-US"/>
        </w:rPr>
        <w:fldChar w:fldCharType="end"/>
      </w:r>
      <w:r w:rsidR="00E90BE7">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3" w:history="1">
        <w:r w:rsidR="004C2AE4" w:rsidRPr="00CF40D7">
          <w:rPr>
            <w:rStyle w:val="aa"/>
            <w:rFonts w:eastAsia="Calibri"/>
            <w:lang w:val="en-US"/>
          </w:rPr>
          <w:t>https://osf.io/mhdsn/</w:t>
        </w:r>
      </w:hyperlink>
      <w:r w:rsidR="004C2AE4">
        <w:rPr>
          <w:rFonts w:eastAsia="Calibri"/>
          <w:lang w:val="en-US"/>
        </w:rPr>
        <w:t xml:space="preserve">) </w:t>
      </w:r>
      <w:r w:rsidRPr="009B63AA">
        <w:rPr>
          <w:rFonts w:eastAsia="Calibri"/>
          <w:lang w:val="en-US"/>
        </w:rPr>
        <w:t xml:space="preserve">with replacement (allowing the same sample to be repeated </w:t>
      </w:r>
      <w:r w:rsidRPr="009B63AA">
        <w:rPr>
          <w:rFonts w:eastAsia="Calibri"/>
          <w:lang w:val="en-US"/>
        </w:rPr>
        <w:lastRenderedPageBreak/>
        <w:t>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1E857013">
            <wp:extent cx="5943600" cy="13830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stretch>
                      <a:fillRect/>
                    </a:stretch>
                  </pic:blipFill>
                  <pic:spPr>
                    <a:xfrm>
                      <a:off x="0" y="0"/>
                      <a:ext cx="5943600" cy="1383030"/>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Default="004C2AE4" w:rsidP="00F75B5A">
      <w:pPr>
        <w:jc w:val="center"/>
        <w:rPr>
          <w:rFonts w:eastAsia="MS Mincho"/>
          <w:color w:val="000000"/>
          <w:lang w:val="en-US"/>
        </w:rPr>
      </w:pPr>
      <w:r w:rsidRPr="003400D7">
        <w:rPr>
          <w:rFonts w:eastAsia="MS Mincho"/>
          <w:b/>
          <w:color w:val="000000"/>
          <w:lang w:val="en-US" w:eastAsia="de-DE"/>
        </w:rPr>
        <w:t xml:space="preserve">Figure </w:t>
      </w:r>
      <w:r w:rsidR="00987388" w:rsidRPr="003400D7">
        <w:rPr>
          <w:rFonts w:eastAsia="MS Mincho"/>
          <w:b/>
          <w:color w:val="000000"/>
          <w:lang w:val="en-US" w:eastAsia="de-DE"/>
        </w:rPr>
        <w:t>2</w:t>
      </w:r>
      <w:r w:rsidRPr="003400D7">
        <w:rPr>
          <w:rFonts w:eastAsia="MS Mincho"/>
          <w:b/>
          <w:color w:val="000000"/>
          <w:lang w:val="en-US" w:eastAsia="de-DE"/>
        </w:rPr>
        <w:t>.</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29" w:name="_mo5wam9lyrd2" w:colFirst="0" w:colLast="0"/>
      <w:bookmarkStart w:id="30" w:name="_af2debhp0apz" w:colFirst="0" w:colLast="0"/>
      <w:bookmarkStart w:id="31" w:name="_x5xzkvo93gpg" w:colFirst="0" w:colLast="0"/>
      <w:bookmarkEnd w:id="29"/>
      <w:bookmarkEnd w:id="30"/>
      <w:bookmarkEnd w:id="31"/>
    </w:p>
    <w:p w14:paraId="7070CA1A" w14:textId="2FD80DBB" w:rsidR="00586F83" w:rsidRPr="0014261E" w:rsidRDefault="00BA0079" w:rsidP="0014261E">
      <w:pPr>
        <w:pStyle w:val="2"/>
      </w:pPr>
      <w:bookmarkStart w:id="32" w:name="_5w73peohap5j" w:colFirst="0" w:colLast="0"/>
      <w:bookmarkStart w:id="33" w:name="_Toc127199612"/>
      <w:bookmarkEnd w:id="32"/>
      <w:r w:rsidRPr="00D86C42">
        <w:rPr>
          <w:highlight w:val="yellow"/>
        </w:rPr>
        <w:t>Analysis Plan</w:t>
      </w:r>
      <w:bookmarkEnd w:id="33"/>
    </w:p>
    <w:p w14:paraId="4F6AFFA6" w14:textId="252A01DA" w:rsidR="00B57B70" w:rsidRPr="00981E08" w:rsidRDefault="00987388" w:rsidP="00981E08">
      <w:pPr>
        <w:ind w:firstLine="720"/>
        <w:rPr>
          <w:rFonts w:eastAsia="Calibri"/>
          <w:lang w:val="en-US"/>
        </w:rPr>
      </w:pPr>
      <w:r w:rsidRPr="00987388">
        <w:rPr>
          <w:color w:val="000000" w:themeColor="text1"/>
          <w:lang w:val="en-US"/>
        </w:rPr>
        <w:t xml:space="preserve">The drift-diffusion model was applied to evaluate the reaction times and accuracy. Our behavioral data analysis will utilize </w:t>
      </w:r>
      <w:r w:rsidR="00381708">
        <w:rPr>
          <w:color w:val="000000" w:themeColor="text1"/>
          <w:lang w:val="en-US"/>
        </w:rPr>
        <w:t>“</w:t>
      </w:r>
      <w:r w:rsidR="00381708" w:rsidRPr="00381708">
        <w:rPr>
          <w:color w:val="000000" w:themeColor="text1"/>
          <w:lang w:val="en-US"/>
        </w:rPr>
        <w:t>hausekeep</w:t>
      </w:r>
      <w:r w:rsidR="00381708">
        <w:rPr>
          <w:color w:val="000000" w:themeColor="text1"/>
          <w:lang w:val="en-US"/>
        </w:rPr>
        <w:t>”</w:t>
      </w:r>
      <w:r w:rsidRPr="00987388">
        <w:rPr>
          <w:color w:val="000000" w:themeColor="text1"/>
          <w:lang w:val="en-US"/>
        </w:rPr>
        <w:t xml:space="preserve">, </w:t>
      </w:r>
      <w:r w:rsidR="00381708">
        <w:rPr>
          <w:color w:val="000000" w:themeColor="text1"/>
          <w:lang w:val="en-US"/>
        </w:rPr>
        <w:t>an R package</w:t>
      </w:r>
      <w:r w:rsidRPr="00987388">
        <w:rPr>
          <w:rFonts w:eastAsia="Calibri"/>
          <w:lang w:val="en-US"/>
        </w:rPr>
        <w:t xml:space="preserve"> to fit the data into the DDM. As a result of this model, we will be able to obtain two indices, the drift rate (</w:t>
      </w:r>
      <w:r w:rsidRPr="006545E5">
        <w:rPr>
          <w:rFonts w:eastAsia="Calibri"/>
          <w:i/>
          <w:lang w:val="en-US"/>
        </w:rPr>
        <w:t>v</w:t>
      </w:r>
      <w:r w:rsidRPr="00987388">
        <w:rPr>
          <w:rFonts w:eastAsia="Calibri"/>
          <w:lang w:val="en-US"/>
        </w:rPr>
        <w:t>) indicating faster evidence accumulation and the starting point (</w:t>
      </w:r>
      <w:r w:rsidRPr="006545E5">
        <w:rPr>
          <w:rFonts w:eastAsia="Calibri"/>
          <w:i/>
          <w:lang w:val="en-US"/>
        </w:rPr>
        <w:t>z</w:t>
      </w:r>
      <w:r w:rsidRPr="00987388">
        <w:rPr>
          <w:rFonts w:eastAsia="Calibri"/>
          <w:lang w:val="en-US"/>
        </w:rPr>
        <w:t>) reflecting a bias in the beginning of information accumulation, which w</w:t>
      </w:r>
      <w:r>
        <w:rPr>
          <w:rFonts w:eastAsia="Calibri"/>
          <w:lang w:val="en-US"/>
        </w:rPr>
        <w:t>ill be included in the analysis</w:t>
      </w:r>
      <w:r w:rsidR="00B57B70" w:rsidRPr="00B57B70">
        <w:rPr>
          <w:color w:val="000000" w:themeColor="text1"/>
          <w:lang w:val="en-US"/>
        </w:rPr>
        <w:t xml:space="preserve"> </w:t>
      </w:r>
      <w:r w:rsidR="00B57B70"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B57B70" w:rsidRPr="00B57B70">
        <w:rPr>
          <w:color w:val="000000" w:themeColor="text1"/>
          <w:lang w:val="en-US"/>
        </w:rPr>
        <w:instrText xml:space="preserve"> ADDIN EN.CITE </w:instrText>
      </w:r>
      <w:r w:rsidR="00B57B70"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B57B70" w:rsidRPr="00B57B70">
        <w:rPr>
          <w:color w:val="000000" w:themeColor="text1"/>
          <w:lang w:val="en-US"/>
        </w:rPr>
        <w:instrText xml:space="preserve"> ADDIN EN.CITE.DATA </w:instrText>
      </w:r>
      <w:r w:rsidR="00B57B70" w:rsidRPr="00B57B70">
        <w:rPr>
          <w:color w:val="000000" w:themeColor="text1"/>
          <w:lang w:val="en-US"/>
        </w:rPr>
      </w:r>
      <w:r w:rsidR="00B57B70" w:rsidRPr="00B57B70">
        <w:rPr>
          <w:color w:val="000000" w:themeColor="text1"/>
          <w:lang w:val="en-US"/>
        </w:rPr>
        <w:fldChar w:fldCharType="end"/>
      </w:r>
      <w:r w:rsidR="00B57B70" w:rsidRPr="00B57B70">
        <w:rPr>
          <w:color w:val="000000" w:themeColor="text1"/>
          <w:lang w:val="en-US"/>
        </w:rPr>
      </w:r>
      <w:r w:rsidR="00B57B70" w:rsidRPr="00B57B70">
        <w:rPr>
          <w:color w:val="000000" w:themeColor="text1"/>
          <w:lang w:val="en-US"/>
        </w:rPr>
        <w:fldChar w:fldCharType="separate"/>
      </w:r>
      <w:r w:rsidR="00B57B70" w:rsidRPr="00B57B70">
        <w:rPr>
          <w:noProof/>
          <w:color w:val="000000" w:themeColor="text1"/>
          <w:lang w:val="en-US"/>
        </w:rPr>
        <w:t>(Golubickis et al., 2017; Macrae et al., 2017; Yankouskaya et al., 2020)</w:t>
      </w:r>
      <w:r w:rsidR="00B57B70" w:rsidRPr="00B57B70">
        <w:rPr>
          <w:color w:val="000000" w:themeColor="text1"/>
          <w:lang w:val="en-US"/>
        </w:rPr>
        <w:fldChar w:fldCharType="end"/>
      </w:r>
      <w:r w:rsidR="00B57B70" w:rsidRPr="00B57B70">
        <w:rPr>
          <w:color w:val="000000" w:themeColor="text1"/>
          <w:lang w:val="en-US"/>
        </w:rPr>
        <w:t>.</w:t>
      </w:r>
      <w:r w:rsidR="00B57B70" w:rsidRPr="00F968A5">
        <w:rPr>
          <w:color w:val="000000" w:themeColor="text1"/>
          <w:lang w:val="en-US"/>
        </w:rPr>
        <w:t xml:space="preserve"> </w:t>
      </w:r>
    </w:p>
    <w:p w14:paraId="2089831E" w14:textId="77B9DD5E" w:rsidR="006435DB" w:rsidRDefault="00987388" w:rsidP="006435DB">
      <w:pPr>
        <w:ind w:firstLine="720"/>
        <w:rPr>
          <w:rFonts w:eastAsia="Calibri"/>
          <w:lang w:val="en-US"/>
        </w:rPr>
      </w:pPr>
      <w:r w:rsidRPr="00987388">
        <w:rPr>
          <w:rFonts w:eastAsia="Calibri"/>
          <w:lang w:val="en-US"/>
        </w:rPr>
        <w:t>In addition to drift rate (</w:t>
      </w:r>
      <w:r w:rsidRPr="006545E5">
        <w:rPr>
          <w:rFonts w:eastAsia="Calibri"/>
          <w:i/>
          <w:lang w:val="en-US"/>
        </w:rPr>
        <w:t>v</w:t>
      </w:r>
      <w:r w:rsidRPr="00987388">
        <w:rPr>
          <w:rFonts w:eastAsia="Calibri"/>
          <w:lang w:val="en-US"/>
        </w:rPr>
        <w:t>) and starting point (</w:t>
      </w:r>
      <w:r w:rsidRPr="006545E5">
        <w:rPr>
          <w:rFonts w:eastAsia="Calibri"/>
          <w:i/>
          <w:lang w:val="en-US"/>
        </w:rPr>
        <w:t>z</w:t>
      </w:r>
      <w:r w:rsidRPr="00987388">
        <w:rPr>
          <w:rFonts w:eastAsia="Calibri"/>
          <w:lang w:val="en-US"/>
        </w:rPr>
        <w:t>), four other indices, namely reaction time, accuracy, D-prime, and efficiency, will be included in our study. The analysis of these six indices will be based on the R Project</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&lt;EndNote&gt;&lt;Cite&gt;&lt;Author&gt;R Development Core Team&lt;/Author&gt;&lt;Year&gt;2010&lt;/Year&gt;&lt;RecNum&gt;27&lt;/RecNum&gt;&lt;DisplayText&gt;(R Development Core Team, 2010)&lt;/DisplayText&gt;&lt;record&gt;&lt;rec-number&gt;27&lt;/rec-number&gt;&lt;foreign-keys&gt;&lt;key app="EN" db-id="w5e5sta9arwa50eztf0vzr0zf55zr00xd9ae" timestamp="1675771454"&gt;27&lt;/key&gt;&lt;/foreign-keys&gt;&lt;ref-type name="Journal Article"&gt;17&lt;/ref-type&gt;&lt;contributors&gt;&lt;authors&gt;&lt;author&gt;R Development Core Team,&lt;/author&gt;&lt;/authors&gt;&lt;/contributors&gt;&lt;titles&gt;&lt;title&gt;R: A language and enviornment for statistical computing. In R Foundation for Statisticial Computing&lt;/title&gt;&lt;/titles&gt;&lt;dates&gt;&lt;year&gt;2010&lt;/year&gt;&lt;/dates&gt;&lt;urls&gt;&lt;/urls&gt;&lt;/record&gt;&lt;/Cite&gt;&lt;/EndNote&gt;</w:instrText>
      </w:r>
      <w:r w:rsidR="00981E08">
        <w:rPr>
          <w:rFonts w:eastAsia="Calibri"/>
          <w:lang w:val="en-US"/>
        </w:rPr>
        <w:fldChar w:fldCharType="separate"/>
      </w:r>
      <w:r w:rsidR="00981E08">
        <w:rPr>
          <w:rFonts w:eastAsia="Calibri"/>
          <w:noProof/>
          <w:lang w:val="en-US"/>
        </w:rPr>
        <w:t>(R Development Core Team, 2010)</w:t>
      </w:r>
      <w:r w:rsidR="00981E08">
        <w:rPr>
          <w:rFonts w:eastAsia="Calibri"/>
          <w:lang w:val="en-US"/>
        </w:rPr>
        <w:fldChar w:fldCharType="end"/>
      </w:r>
      <w:r w:rsidR="00981E08">
        <w:rPr>
          <w:rFonts w:eastAsia="Calibri"/>
          <w:lang w:val="en-US"/>
        </w:rPr>
        <w:t xml:space="preserve">. </w:t>
      </w:r>
      <w:r w:rsidRPr="00987388">
        <w:rPr>
          <w:rFonts w:eastAsia="Calibri"/>
          <w:lang w:val="en-US"/>
        </w:rPr>
        <w:t>We will calculate the SPE for each of these indices and use the "psych" package</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981E08">
        <w:rPr>
          <w:rFonts w:eastAsia="Calibri"/>
          <w:lang w:val="en-US"/>
        </w:rPr>
        <w:fldChar w:fldCharType="separate"/>
      </w:r>
      <w:r w:rsidR="00981E08">
        <w:rPr>
          <w:rFonts w:eastAsia="Calibri"/>
          <w:noProof/>
          <w:lang w:val="en-US"/>
        </w:rPr>
        <w:t>(William Revelle, 2022)</w:t>
      </w:r>
      <w:r w:rsidR="00981E08">
        <w:rPr>
          <w:rFonts w:eastAsia="Calibri"/>
          <w:lang w:val="en-US"/>
        </w:rPr>
        <w:fldChar w:fldCharType="end"/>
      </w:r>
      <w:r w:rsidRPr="00987388">
        <w:t xml:space="preserve"> </w:t>
      </w:r>
      <w:r w:rsidRPr="00987388">
        <w:rPr>
          <w:rFonts w:eastAsia="Calibri"/>
          <w:lang w:val="en-US"/>
        </w:rPr>
        <w:t>to calculate their Intraclass Correlation Coefficient (ICC) and our own program to calculate their split-half reliability.</w:t>
      </w:r>
    </w:p>
    <w:p w14:paraId="3B5BEEDD" w14:textId="55FA9B84" w:rsidR="003400D7" w:rsidRDefault="003400D7" w:rsidP="003400D7">
      <w:pPr>
        <w:ind w:firstLine="720"/>
        <w:jc w:val="center"/>
        <w:rPr>
          <w:rFonts w:eastAsiaTheme="minorEastAsia"/>
          <w:lang w:val="en-US"/>
        </w:rPr>
      </w:pPr>
      <w:r>
        <w:rPr>
          <w:rFonts w:eastAsia="Calibri"/>
          <w:noProof/>
          <w:lang w:val="en-US" w:eastAsia="zh-TW"/>
        </w:rPr>
        <w:lastRenderedPageBreak/>
        <w:drawing>
          <wp:inline distT="0" distB="0" distL="0" distR="0" wp14:anchorId="0A2D0002" wp14:editId="5CB6B50D">
            <wp:extent cx="3409950" cy="3343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_Chart.png"/>
                    <pic:cNvPicPr/>
                  </pic:nvPicPr>
                  <pic:blipFill rotWithShape="1">
                    <a:blip r:embed="rId15">
                      <a:extLst>
                        <a:ext uri="{28A0092B-C50C-407E-A947-70E740481C1C}">
                          <a14:useLocalDpi xmlns:a14="http://schemas.microsoft.com/office/drawing/2010/main" val="0"/>
                        </a:ext>
                      </a:extLst>
                    </a:blip>
                    <a:srcRect l="22116" r="20513"/>
                    <a:stretch/>
                  </pic:blipFill>
                  <pic:spPr bwMode="auto">
                    <a:xfrm>
                      <a:off x="0" y="0"/>
                      <a:ext cx="3409950" cy="3343275"/>
                    </a:xfrm>
                    <a:prstGeom prst="rect">
                      <a:avLst/>
                    </a:prstGeom>
                    <a:ln>
                      <a:noFill/>
                    </a:ln>
                    <a:extLst>
                      <a:ext uri="{53640926-AAD7-44D8-BBD7-CCE9431645EC}">
                        <a14:shadowObscured xmlns:a14="http://schemas.microsoft.com/office/drawing/2010/main"/>
                      </a:ext>
                    </a:extLst>
                  </pic:spPr>
                </pic:pic>
              </a:graphicData>
            </a:graphic>
          </wp:inline>
        </w:drawing>
      </w:r>
    </w:p>
    <w:p w14:paraId="24BDEBC0" w14:textId="77777777" w:rsidR="003400D7" w:rsidRDefault="003400D7" w:rsidP="003400D7">
      <w:pPr>
        <w:ind w:firstLine="720"/>
        <w:jc w:val="center"/>
        <w:rPr>
          <w:rFonts w:eastAsia="MS Mincho"/>
          <w:b/>
          <w:color w:val="000000"/>
          <w:lang w:val="en-US" w:eastAsia="de-DE"/>
        </w:rPr>
      </w:pPr>
    </w:p>
    <w:p w14:paraId="4B615211" w14:textId="5C2559A9" w:rsidR="003400D7" w:rsidRPr="003400D7" w:rsidRDefault="003400D7" w:rsidP="003400D7">
      <w:pPr>
        <w:ind w:firstLine="720"/>
        <w:jc w:val="center"/>
        <w:rPr>
          <w:rFonts w:eastAsiaTheme="minorEastAsia"/>
          <w:lang w:val="en-US"/>
        </w:rPr>
      </w:pPr>
      <w:r w:rsidRPr="003400D7">
        <w:rPr>
          <w:rFonts w:eastAsia="MS Mincho"/>
          <w:b/>
          <w:color w:val="000000"/>
          <w:lang w:val="en-US" w:eastAsia="de-DE"/>
        </w:rPr>
        <w:t>Figure 3.</w:t>
      </w:r>
      <w:r>
        <w:rPr>
          <w:rFonts w:eastAsia="MS Mincho"/>
          <w:color w:val="000000"/>
          <w:lang w:val="en-US" w:eastAsia="de-DE"/>
        </w:rPr>
        <w:t xml:space="preserve"> Flow Chart</w:t>
      </w:r>
    </w:p>
    <w:p w14:paraId="78FF2123" w14:textId="33C6CC5B" w:rsidR="00704C8C" w:rsidRPr="00FF3620" w:rsidRDefault="00704C8C" w:rsidP="004D6313">
      <w:pPr>
        <w:pStyle w:val="3"/>
        <w:rPr>
          <w:rFonts w:eastAsia="Calibri"/>
          <w:lang w:val="en-US"/>
        </w:rPr>
      </w:pPr>
      <w:bookmarkStart w:id="34" w:name="_Toc127199613"/>
      <w:r w:rsidRPr="00FF3620">
        <w:rPr>
          <w:rFonts w:eastAsia="Calibri"/>
          <w:lang w:val="en-US"/>
        </w:rPr>
        <w:t>Data pre-processing</w:t>
      </w:r>
      <w:bookmarkEnd w:id="34"/>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Default="003362CF" w:rsidP="003362CF">
      <w:pPr>
        <w:pStyle w:val="ab"/>
        <w:numPr>
          <w:ilvl w:val="0"/>
          <w:numId w:val="15"/>
        </w:numPr>
        <w:rPr>
          <w:color w:val="000000" w:themeColor="text1"/>
          <w:lang w:val="en-GB"/>
        </w:rPr>
      </w:pPr>
      <w:r>
        <w:rPr>
          <w:color w:val="000000" w:themeColor="text1"/>
          <w:lang w:val="en-GB"/>
        </w:rPr>
        <w:t xml:space="preserve">Participant </w:t>
      </w:r>
      <w:r w:rsidR="00DD7F9E" w:rsidRPr="003362CF">
        <w:rPr>
          <w:color w:val="000000" w:themeColor="text1"/>
          <w:lang w:val="en-GB"/>
        </w:rPr>
        <w:t xml:space="preserve">who </w:t>
      </w:r>
      <w:r w:rsidR="007B5640" w:rsidRPr="003362CF">
        <w:rPr>
          <w:color w:val="000000" w:themeColor="text1"/>
          <w:lang w:val="en-GB"/>
        </w:rPr>
        <w:t>has</w:t>
      </w:r>
      <w:r w:rsidR="00DD7F9E" w:rsidRPr="003362CF">
        <w:rPr>
          <w:color w:val="000000" w:themeColor="text1"/>
          <w:lang w:val="en-GB"/>
        </w:rPr>
        <w:t xml:space="preserve"> the wrong </w:t>
      </w:r>
      <w:r w:rsidR="00566DCB">
        <w:rPr>
          <w:color w:val="000000" w:themeColor="text1"/>
          <w:lang w:val="en-GB"/>
        </w:rPr>
        <w:t>trial</w:t>
      </w:r>
      <w:r w:rsidR="00DD7F9E" w:rsidRPr="003362CF">
        <w:rPr>
          <w:color w:val="000000" w:themeColor="text1"/>
          <w:lang w:val="en-GB"/>
        </w:rPr>
        <w:t xml:space="preserve"> numbers because of procedure errors should be excluded from the analysis. </w:t>
      </w:r>
    </w:p>
    <w:p w14:paraId="288F2A9A" w14:textId="2E1D9D84" w:rsidR="003362CF" w:rsidRDefault="00DD7F9E" w:rsidP="003362CF">
      <w:pPr>
        <w:pStyle w:val="ab"/>
        <w:numPr>
          <w:ilvl w:val="0"/>
          <w:numId w:val="15"/>
        </w:numPr>
        <w:rPr>
          <w:color w:val="000000" w:themeColor="text1"/>
          <w:lang w:val="en-GB"/>
        </w:rPr>
      </w:pPr>
      <w:r w:rsidRPr="003362CF">
        <w:rPr>
          <w:color w:val="000000" w:themeColor="text1"/>
          <w:lang w:val="en-GB"/>
        </w:rPr>
        <w:t>Participants with an overall accuracy &lt; 0.5 should be excluded from the analysis.</w:t>
      </w:r>
    </w:p>
    <w:p w14:paraId="0AC4F865" w14:textId="29C2A4B3" w:rsidR="00DD7F9E" w:rsidRPr="003362CF" w:rsidRDefault="00DD7F9E" w:rsidP="003362CF">
      <w:pPr>
        <w:pStyle w:val="ab"/>
        <w:numPr>
          <w:ilvl w:val="0"/>
          <w:numId w:val="15"/>
        </w:numPr>
        <w:rPr>
          <w:color w:val="000000" w:themeColor="text1"/>
          <w:lang w:val="en-GB"/>
        </w:rPr>
      </w:pPr>
      <w:r w:rsidRPr="003362CF">
        <w:rPr>
          <w:color w:val="000000" w:themeColor="text1"/>
          <w:lang w:val="en-GB"/>
        </w:rPr>
        <w:t xml:space="preserve">Participants with any of the </w:t>
      </w:r>
      <w:r w:rsidR="00566DCB">
        <w:rPr>
          <w:color w:val="000000" w:themeColor="text1"/>
          <w:lang w:val="en-GB"/>
        </w:rPr>
        <w:t>conditions</w:t>
      </w:r>
      <w:r w:rsidRPr="003362CF">
        <w:rPr>
          <w:color w:val="000000" w:themeColor="text1"/>
          <w:lang w:val="en-GB"/>
        </w:rPr>
        <w:t xml:space="preserve"> with zero accuracy should be excluded from the analysis.</w:t>
      </w:r>
    </w:p>
    <w:p w14:paraId="243FC13E" w14:textId="44F1B53F" w:rsidR="003362CF" w:rsidRP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6D2ECD0C" w14:textId="631C9347" w:rsidR="009A4047" w:rsidRPr="009A4047" w:rsidRDefault="009A4047" w:rsidP="009A4047">
      <w:pPr>
        <w:pStyle w:val="ab"/>
        <w:numPr>
          <w:ilvl w:val="0"/>
          <w:numId w:val="16"/>
        </w:numPr>
        <w:rPr>
          <w:color w:val="000000" w:themeColor="text1"/>
          <w:lang w:val="en-GB"/>
        </w:rPr>
      </w:pPr>
      <w:r>
        <w:rPr>
          <w:color w:val="000000" w:themeColor="text1"/>
          <w:lang w:val="en-GB"/>
        </w:rPr>
        <w:t xml:space="preserve">Trials with no response </w:t>
      </w:r>
      <w:r w:rsidR="006736E8" w:rsidRPr="006736E8">
        <w:rPr>
          <w:color w:val="000000" w:themeColor="text1"/>
          <w:lang w:val="en-GB"/>
        </w:rPr>
        <w:t xml:space="preserve">or wrong key press </w:t>
      </w:r>
      <w:r>
        <w:rPr>
          <w:rFonts w:hint="eastAsia"/>
          <w:color w:val="000000" w:themeColor="text1"/>
          <w:lang w:val="en-GB"/>
        </w:rPr>
        <w:t>s</w:t>
      </w:r>
      <w:r>
        <w:rPr>
          <w:color w:val="000000" w:themeColor="text1"/>
          <w:lang w:val="en-GB"/>
        </w:rPr>
        <w:t>hould be</w:t>
      </w:r>
      <w:r w:rsidRPr="00E1757A">
        <w:rPr>
          <w:color w:val="000000" w:themeColor="text1"/>
          <w:lang w:val="en-GB"/>
        </w:rPr>
        <w:t xml:space="preserve"> excluded from the analysis</w:t>
      </w:r>
      <w:r>
        <w:rPr>
          <w:color w:val="000000" w:themeColor="text1"/>
          <w:lang w:val="en-GB"/>
        </w:rPr>
        <w:t xml:space="preserve">. </w:t>
      </w:r>
    </w:p>
    <w:p w14:paraId="15E7B0DC" w14:textId="10835C7E" w:rsidR="003362CF" w:rsidRDefault="009A4047" w:rsidP="003362CF">
      <w:pPr>
        <w:pStyle w:val="ab"/>
        <w:numPr>
          <w:ilvl w:val="0"/>
          <w:numId w:val="16"/>
        </w:numPr>
        <w:rPr>
          <w:color w:val="000000" w:themeColor="text1"/>
          <w:lang w:val="en-GB"/>
        </w:rPr>
      </w:pPr>
      <w:r>
        <w:rPr>
          <w:color w:val="000000" w:themeColor="text1"/>
          <w:lang w:val="en-GB"/>
        </w:rPr>
        <w:t>Trials with r</w:t>
      </w:r>
      <w:r w:rsidR="00DD7F9E" w:rsidRPr="00E1757A">
        <w:rPr>
          <w:color w:val="000000" w:themeColor="text1"/>
          <w:lang w:val="en-GB"/>
        </w:rPr>
        <w:t xml:space="preserve">esponses less than 200 ms or faster than 1500 ms </w:t>
      </w:r>
      <w:r w:rsidR="00DD7F9E">
        <w:rPr>
          <w:color w:val="000000" w:themeColor="text1"/>
          <w:lang w:val="en-GB"/>
        </w:rPr>
        <w:t>should be</w:t>
      </w:r>
      <w:r w:rsidR="00DD7F9E" w:rsidRPr="00E1757A">
        <w:rPr>
          <w:color w:val="000000" w:themeColor="text1"/>
          <w:lang w:val="en-GB"/>
        </w:rPr>
        <w:t xml:space="preserve"> excluded from the analysis</w:t>
      </w:r>
      <w:r w:rsidR="00DD7F9E">
        <w:rPr>
          <w:color w:val="000000" w:themeColor="text1"/>
          <w:lang w:val="en-GB"/>
        </w:rPr>
        <w:t xml:space="preserve">. </w:t>
      </w:r>
    </w:p>
    <w:p w14:paraId="5A6A20C9" w14:textId="72C4AE77" w:rsidR="00EA1E96" w:rsidRDefault="00EA1E96" w:rsidP="003362CF">
      <w:pPr>
        <w:pStyle w:val="ab"/>
        <w:numPr>
          <w:ilvl w:val="0"/>
          <w:numId w:val="16"/>
        </w:numPr>
        <w:rPr>
          <w:color w:val="000000" w:themeColor="text1"/>
          <w:lang w:val="en-GB"/>
        </w:rPr>
      </w:pPr>
      <w:r w:rsidRPr="003362CF">
        <w:rPr>
          <w:color w:val="000000" w:themeColor="text1"/>
          <w:lang w:val="en-GB"/>
        </w:rPr>
        <w:t xml:space="preserve">The practice trials will be excluded from the formal analysis. </w:t>
      </w:r>
    </w:p>
    <w:p w14:paraId="7E65FCAB" w14:textId="2B3538DA" w:rsidR="007B5640" w:rsidRPr="003362CF" w:rsidRDefault="007B5640" w:rsidP="003362CF">
      <w:pPr>
        <w:pStyle w:val="ab"/>
        <w:numPr>
          <w:ilvl w:val="0"/>
          <w:numId w:val="16"/>
        </w:numPr>
        <w:rPr>
          <w:color w:val="000000" w:themeColor="text1"/>
          <w:lang w:val="en-GB"/>
        </w:rPr>
      </w:pPr>
      <w:r>
        <w:rPr>
          <w:color w:val="000000" w:themeColor="text1"/>
          <w:lang w:val="en-US"/>
        </w:rPr>
        <w:t xml:space="preserve">The data under </w:t>
      </w:r>
      <w:r w:rsidR="00566DCB">
        <w:rPr>
          <w:color w:val="000000" w:themeColor="text1"/>
          <w:lang w:val="en-US"/>
        </w:rPr>
        <w:t>conditions</w:t>
      </w:r>
      <w:r w:rsidR="00B84CD9">
        <w:rPr>
          <w:color w:val="000000" w:themeColor="text1"/>
          <w:lang w:val="en-US"/>
        </w:rPr>
        <w:t xml:space="preserve"> other than </w:t>
      </w:r>
      <w:r w:rsidR="00566DCB">
        <w:rPr>
          <w:color w:val="000000" w:themeColor="text1"/>
          <w:lang w:val="en-US"/>
        </w:rPr>
        <w:t xml:space="preserve">the </w:t>
      </w:r>
      <w:r>
        <w:rPr>
          <w:color w:val="000000" w:themeColor="text1"/>
          <w:lang w:val="en-US"/>
        </w:rPr>
        <w:t>“</w:t>
      </w:r>
      <w:r w:rsidRPr="007B5640">
        <w:rPr>
          <w:color w:val="000000" w:themeColor="text1"/>
          <w:lang w:val="en-US"/>
        </w:rPr>
        <w:t>control</w:t>
      </w:r>
      <w:r>
        <w:rPr>
          <w:color w:val="000000" w:themeColor="text1"/>
          <w:lang w:val="en-US"/>
        </w:rPr>
        <w:t xml:space="preserve"> condition</w:t>
      </w:r>
      <w:r w:rsidR="00B84CD9">
        <w:rPr>
          <w:color w:val="000000" w:themeColor="text1"/>
          <w:lang w:val="en-US"/>
        </w:rPr>
        <w:t>” will not be used in the current study.</w:t>
      </w:r>
      <w:r>
        <w:rPr>
          <w:color w:val="000000" w:themeColor="text1"/>
          <w:lang w:val="en-US"/>
        </w:rPr>
        <w:t xml:space="preserve"> </w:t>
      </w:r>
    </w:p>
    <w:p w14:paraId="24519825" w14:textId="77777777" w:rsidR="006435DB" w:rsidRPr="00EC3E0C" w:rsidRDefault="006435DB" w:rsidP="006435DB">
      <w:pPr>
        <w:rPr>
          <w:color w:val="000000" w:themeColor="text1"/>
          <w:lang w:val="en-GB"/>
        </w:rPr>
      </w:pPr>
    </w:p>
    <w:p w14:paraId="20C55F48" w14:textId="7C52DAE3" w:rsidR="005134E3" w:rsidRPr="004D6313" w:rsidRDefault="006435DB" w:rsidP="004D6313">
      <w:pPr>
        <w:pStyle w:val="3"/>
        <w:rPr>
          <w:rFonts w:eastAsia="Calibri"/>
          <w:lang w:val="en-US"/>
        </w:rPr>
      </w:pPr>
      <w:bookmarkStart w:id="35" w:name="_Toc127199614"/>
      <w:r w:rsidRPr="004D6313">
        <w:rPr>
          <w:rFonts w:eastAsia="Calibri"/>
          <w:lang w:val="en-US"/>
        </w:rPr>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35"/>
      <w:r w:rsidRPr="004D6313">
        <w:rPr>
          <w:rFonts w:eastAsia="Calibri"/>
          <w:lang w:val="en-US"/>
        </w:rPr>
        <w:t xml:space="preserve"> </w:t>
      </w:r>
    </w:p>
    <w:p w14:paraId="07FBCE9C" w14:textId="3A3921E7" w:rsidR="003A496A" w:rsidRDefault="00FD0EFA" w:rsidP="008B6BFC">
      <w:pPr>
        <w:ind w:firstLine="720"/>
        <w:rPr>
          <w:rFonts w:eastAsia="Calibri"/>
          <w:lang w:val="en-US"/>
        </w:rPr>
      </w:pPr>
      <w:r w:rsidRPr="00FD0EFA">
        <w:rPr>
          <w:rFonts w:eastAsia="Calibri"/>
          <w:lang w:val="en-US"/>
        </w:rPr>
        <w:t>Next, we'll calculate various metrics in the SALT and assess the Self-Prioritization Effect (SPE) at the individual level. We'll use seven common metrics for this purpose. Table 2 outlines how these metrics are calculated, as well as how the SPE is determined from them.</w:t>
      </w:r>
    </w:p>
    <w:p w14:paraId="31EE60F6" w14:textId="77777777" w:rsidR="00887B0F" w:rsidRPr="00987388" w:rsidRDefault="00887B0F" w:rsidP="00987388">
      <w:pPr>
        <w:rPr>
          <w:rFonts w:eastAsiaTheme="minorEastAsia"/>
          <w:lang w:val="en-US"/>
        </w:rPr>
      </w:pPr>
    </w:p>
    <w:p w14:paraId="759E89FC" w14:textId="77777777" w:rsidR="003400D7" w:rsidRDefault="003400D7">
      <w:pPr>
        <w:spacing w:line="276" w:lineRule="auto"/>
        <w:rPr>
          <w:rFonts w:eastAsiaTheme="minorEastAsia"/>
          <w:color w:val="000000" w:themeColor="text1"/>
          <w:lang w:val="en-US" w:eastAsia="nl-NL"/>
        </w:rPr>
      </w:pPr>
      <w:r>
        <w:rPr>
          <w:rFonts w:eastAsiaTheme="minorEastAsia"/>
          <w:color w:val="000000" w:themeColor="text1"/>
          <w:lang w:val="en-US" w:eastAsia="nl-NL"/>
        </w:rPr>
        <w:br w:type="page"/>
      </w:r>
    </w:p>
    <w:p w14:paraId="22C26480" w14:textId="1FED81F0"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lastRenderedPageBreak/>
        <w:t xml:space="preserve">Table </w:t>
      </w:r>
      <w:r w:rsidR="001F635C">
        <w:rPr>
          <w:rFonts w:eastAsiaTheme="minorEastAsia"/>
          <w:color w:val="000000" w:themeColor="text1"/>
          <w:lang w:val="en-US" w:eastAsia="nl-NL"/>
        </w:rPr>
        <w:t>1</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387"/>
        <w:gridCol w:w="1269"/>
        <w:gridCol w:w="2538"/>
        <w:gridCol w:w="1539"/>
      </w:tblGrid>
      <w:tr w:rsidR="003A496A" w:rsidRPr="00F74C9E" w14:paraId="3ABDBDF9" w14:textId="77777777" w:rsidTr="003A496A">
        <w:trPr>
          <w:trHeight w:val="261"/>
        </w:trPr>
        <w:tc>
          <w:tcPr>
            <w:tcW w:w="869" w:type="pct"/>
            <w:tcBorders>
              <w:bottom w:val="single" w:sz="4" w:space="0" w:color="auto"/>
            </w:tcBorders>
            <w:vAlign w:val="center"/>
          </w:tcPr>
          <w:p w14:paraId="55F70A1D" w14:textId="77777777" w:rsidR="003A496A" w:rsidRPr="00F74C9E" w:rsidRDefault="003A496A" w:rsidP="003A496A">
            <w:pPr>
              <w:jc w:val="center"/>
              <w:rPr>
                <w:rFonts w:eastAsia="楷体_GB2312"/>
                <w:b/>
              </w:rPr>
            </w:pPr>
            <w:r w:rsidRPr="00F74C9E">
              <w:rPr>
                <w:rFonts w:eastAsia="楷体_GB2312"/>
                <w:b/>
                <w:lang w:eastAsia="zh-CN"/>
              </w:rPr>
              <w:t>Indices ID</w:t>
            </w:r>
          </w:p>
        </w:tc>
        <w:tc>
          <w:tcPr>
            <w:tcW w:w="1275" w:type="pct"/>
            <w:tcBorders>
              <w:bottom w:val="single" w:sz="4" w:space="0" w:color="auto"/>
            </w:tcBorders>
            <w:vAlign w:val="center"/>
          </w:tcPr>
          <w:p w14:paraId="014BDAAC" w14:textId="77777777" w:rsidR="003A496A" w:rsidRPr="00F74C9E" w:rsidRDefault="003A496A" w:rsidP="003A496A">
            <w:pPr>
              <w:jc w:val="center"/>
              <w:rPr>
                <w:rFonts w:eastAsia="楷体_GB2312"/>
                <w:b/>
              </w:rPr>
            </w:pPr>
            <w:r w:rsidRPr="00F74C9E">
              <w:rPr>
                <w:rFonts w:eastAsia="楷体_GB2312"/>
                <w:b/>
                <w:lang w:eastAsia="zh-CN"/>
              </w:rPr>
              <w:t>Indices Calculation</w:t>
            </w:r>
          </w:p>
        </w:tc>
        <w:tc>
          <w:tcPr>
            <w:tcW w:w="2034" w:type="pct"/>
            <w:gridSpan w:val="2"/>
            <w:vAlign w:val="center"/>
          </w:tcPr>
          <w:p w14:paraId="5610ADAF" w14:textId="77777777" w:rsidR="003A496A" w:rsidRPr="00F74C9E" w:rsidRDefault="003A496A" w:rsidP="003A496A">
            <w:pPr>
              <w:jc w:val="center"/>
              <w:rPr>
                <w:rFonts w:eastAsia="楷体_GB2312"/>
                <w:b/>
                <w:lang w:eastAsia="zh-CN"/>
              </w:rPr>
            </w:pPr>
            <w:r w:rsidRPr="00F74C9E">
              <w:rPr>
                <w:rFonts w:eastAsia="楷体_GB2312"/>
                <w:b/>
                <w:lang w:eastAsia="zh-CN"/>
              </w:rPr>
              <w:t xml:space="preserve">SPE Calculation </w:t>
            </w:r>
            <w:r>
              <w:rPr>
                <w:rFonts w:eastAsia="楷体_GB2312"/>
                <w:b/>
                <w:lang w:eastAsia="zh-CN"/>
              </w:rPr>
              <w:t>B</w:t>
            </w:r>
            <w:r w:rsidRPr="00F74C9E">
              <w:rPr>
                <w:rFonts w:eastAsia="楷体_GB2312"/>
                <w:b/>
                <w:lang w:eastAsia="zh-CN"/>
              </w:rPr>
              <w:t xml:space="preserve">ased on </w:t>
            </w:r>
            <w:r>
              <w:rPr>
                <w:rFonts w:eastAsia="楷体_GB2312"/>
                <w:b/>
                <w:lang w:eastAsia="zh-CN"/>
              </w:rPr>
              <w:t>I</w:t>
            </w:r>
            <w:r w:rsidRPr="00F74C9E">
              <w:rPr>
                <w:rFonts w:eastAsia="楷体_GB2312"/>
                <w:b/>
                <w:lang w:eastAsia="zh-CN"/>
              </w:rPr>
              <w:t>ndices</w:t>
            </w:r>
          </w:p>
        </w:tc>
        <w:tc>
          <w:tcPr>
            <w:tcW w:w="822" w:type="pct"/>
            <w:tcBorders>
              <w:bottom w:val="single" w:sz="4" w:space="0" w:color="auto"/>
            </w:tcBorders>
            <w:vAlign w:val="center"/>
          </w:tcPr>
          <w:p w14:paraId="58E3EB11" w14:textId="77777777" w:rsidR="003A496A" w:rsidRPr="00F74C9E" w:rsidRDefault="003A496A" w:rsidP="003A496A">
            <w:pPr>
              <w:jc w:val="center"/>
              <w:rPr>
                <w:rFonts w:eastAsia="楷体_GB2312"/>
                <w:b/>
              </w:rPr>
            </w:pPr>
            <w:r w:rsidRPr="00F74C9E">
              <w:rPr>
                <w:rFonts w:eastAsia="楷体_GB2312"/>
                <w:b/>
              </w:rPr>
              <w:t>Source</w:t>
            </w:r>
          </w:p>
        </w:tc>
      </w:tr>
      <w:tr w:rsidR="003A496A" w:rsidRPr="00F74C9E" w14:paraId="09592352" w14:textId="77777777" w:rsidTr="003A496A">
        <w:trPr>
          <w:trHeight w:val="831"/>
        </w:trPr>
        <w:tc>
          <w:tcPr>
            <w:tcW w:w="869" w:type="pct"/>
            <w:vMerge w:val="restart"/>
            <w:tcBorders>
              <w:top w:val="single" w:sz="4" w:space="0" w:color="auto"/>
            </w:tcBorders>
            <w:vAlign w:val="center"/>
          </w:tcPr>
          <w:p w14:paraId="1C2DC849"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Mean Reaction times (RT)</w:t>
            </w:r>
          </w:p>
          <w:p w14:paraId="23694F4B" w14:textId="77777777" w:rsidR="003A496A" w:rsidRPr="00F74C9E" w:rsidRDefault="003A496A" w:rsidP="003A496A">
            <w:pPr>
              <w:jc w:val="center"/>
              <w:rPr>
                <w:rFonts w:eastAsiaTheme="minorEastAsia"/>
                <w:color w:val="000000" w:themeColor="text1"/>
                <w:lang w:eastAsia="zh-CN"/>
              </w:rPr>
            </w:pPr>
          </w:p>
        </w:tc>
        <w:tc>
          <w:tcPr>
            <w:tcW w:w="1275" w:type="pct"/>
            <w:vMerge w:val="restart"/>
            <w:tcBorders>
              <w:top w:val="single" w:sz="4" w:space="0" w:color="auto"/>
            </w:tcBorders>
            <w:vAlign w:val="center"/>
          </w:tcPr>
          <w:p w14:paraId="1A13C19F" w14:textId="77777777" w:rsidR="003A496A" w:rsidRPr="00F74C9E" w:rsidRDefault="009F7FB4" w:rsidP="003A496A">
            <w:pPr>
              <w:jc w:val="center"/>
              <w:rPr>
                <w:rFonts w:eastAsiaTheme="minorEastAsia"/>
                <w:color w:val="000000" w:themeColor="text1"/>
              </w:rPr>
            </w:pPr>
            <m:oMathPara>
              <m:oMath>
                <m:f>
                  <m:fPr>
                    <m:ctrlPr>
                      <w:ins w:id="36" w:author="Zheng Liu" w:date="2022-05-16T20:07:00Z">
                        <w:rPr>
                          <w:rFonts w:ascii="Cambria Math" w:eastAsiaTheme="minorEastAsia" w:hAnsi="Cambria Math"/>
                          <w:color w:val="000000" w:themeColor="text1"/>
                        </w:rPr>
                      </w:ins>
                    </m:ctrlPr>
                  </m:fPr>
                  <m:num>
                    <m:nary>
                      <m:naryPr>
                        <m:chr m:val="∑"/>
                        <m:limLoc m:val="undOvr"/>
                        <m:subHide m:val="1"/>
                        <m:supHide m:val="1"/>
                        <m:ctrlPr>
                          <w:ins w:id="37" w:author="Zheng Liu" w:date="2022-05-16T20:07:00Z">
                            <w:rPr>
                              <w:rFonts w:ascii="Cambria Math" w:eastAsiaTheme="minorEastAsia" w:hAnsi="Cambria Math"/>
                              <w:color w:val="000000" w:themeColor="text1"/>
                            </w:rPr>
                          </w:ins>
                        </m:ctrlPr>
                      </m:naryPr>
                      <m:sub/>
                      <m:sup/>
                      <m:e>
                        <m:r>
                          <w:rPr>
                            <w:rFonts w:ascii="Cambria Math" w:eastAsiaTheme="minorEastAsia" w:hAnsi="Cambria Math"/>
                            <w:color w:val="000000" w:themeColor="text1"/>
                          </w:rPr>
                          <m:t>RT</m:t>
                        </m:r>
                      </m:e>
                    </m:nary>
                    <m:r>
                      <m:rPr>
                        <m:sty m:val="p"/>
                      </m:rPr>
                      <w:rPr>
                        <w:rFonts w:ascii="Cambria Math" w:eastAsiaTheme="minorEastAsia" w:hAnsi="Cambria Math"/>
                        <w:color w:val="000000" w:themeColor="text1"/>
                      </w:rPr>
                      <m:t xml:space="preserve"> </m:t>
                    </m:r>
                  </m:num>
                  <m:den>
                    <m:r>
                      <w:rPr>
                        <w:rFonts w:ascii="Cambria Math" w:eastAsiaTheme="minorEastAsia" w:hAnsi="Cambria Math"/>
                        <w:color w:val="000000" w:themeColor="text1"/>
                      </w:rPr>
                      <m:t>n</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trials</m:t>
                    </m:r>
                    <m:r>
                      <m:rPr>
                        <m:sty m:val="p"/>
                      </m:rPr>
                      <w:rPr>
                        <w:rFonts w:ascii="Cambria Math" w:eastAsiaTheme="minorEastAsia" w:hAnsi="Cambria Math"/>
                        <w:color w:val="000000" w:themeColor="text1"/>
                      </w:rPr>
                      <m:t>)</m:t>
                    </m:r>
                  </m:den>
                </m:f>
              </m:oMath>
            </m:oMathPara>
          </w:p>
          <w:p w14:paraId="02F7AE48"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bottom w:val="single" w:sz="4" w:space="0" w:color="auto"/>
            </w:tcBorders>
            <w:vAlign w:val="center"/>
          </w:tcPr>
          <w:p w14:paraId="72E5B880"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1 calculation</w:t>
            </w:r>
          </w:p>
        </w:tc>
        <w:tc>
          <w:tcPr>
            <w:tcW w:w="1356" w:type="pct"/>
            <w:tcBorders>
              <w:top w:val="single" w:sz="4" w:space="0" w:color="auto"/>
              <w:bottom w:val="single" w:sz="4" w:space="0" w:color="auto"/>
            </w:tcBorders>
            <w:vAlign w:val="center"/>
          </w:tcPr>
          <w:p w14:paraId="71E3F71E" w14:textId="247B47E6" w:rsidR="003A496A" w:rsidRPr="00F74C9E" w:rsidRDefault="003C7C1D" w:rsidP="003A496A">
            <w:pPr>
              <w:jc w:val="center"/>
              <w:rPr>
                <w:rFonts w:eastAsiaTheme="minorEastAsia"/>
                <w:color w:val="000000" w:themeColor="text1"/>
              </w:rPr>
            </w:pPr>
            <w:r>
              <w:rPr>
                <w:rFonts w:eastAsiaTheme="minorEastAsia"/>
                <w:color w:val="000000" w:themeColor="text1"/>
              </w:rPr>
              <w:t>S</w:t>
            </w:r>
            <w:r w:rsidR="003A496A" w:rsidRPr="00F74C9E">
              <w:rPr>
                <w:rFonts w:eastAsiaTheme="minorEastAsia"/>
                <w:color w:val="000000" w:themeColor="text1"/>
              </w:rPr>
              <w:t>elf-</w:t>
            </w:r>
            <w:r w:rsidR="003A496A" w:rsidRPr="00F74C9E">
              <w:rPr>
                <w:rFonts w:eastAsiaTheme="minorEastAsia" w:hint="eastAsia"/>
                <w:color w:val="000000" w:themeColor="text1"/>
                <w:lang w:eastAsia="zh-CN"/>
              </w:rPr>
              <w:t>m</w:t>
            </w:r>
            <w:r w:rsidR="003A496A" w:rsidRPr="00F74C9E">
              <w:rPr>
                <w:rFonts w:eastAsiaTheme="minorEastAsia"/>
                <w:color w:val="000000" w:themeColor="text1"/>
              </w:rPr>
              <w:t>atch</w:t>
            </w:r>
            <w:r w:rsidR="003A496A">
              <w:rPr>
                <w:rFonts w:eastAsiaTheme="minorEastAsia"/>
                <w:color w:val="000000" w:themeColor="text1"/>
              </w:rPr>
              <w:t xml:space="preserve"> -</w:t>
            </w:r>
            <w:r>
              <w:rPr>
                <w:rFonts w:eastAsiaTheme="minorEastAsia"/>
                <w:color w:val="000000" w:themeColor="text1"/>
              </w:rPr>
              <w:t xml:space="preserve"> </w:t>
            </w:r>
            <w:r w:rsidR="003A496A" w:rsidRPr="00F74C9E">
              <w:rPr>
                <w:rFonts w:eastAsiaTheme="minorEastAsia"/>
                <w:color w:val="000000" w:themeColor="text1"/>
              </w:rPr>
              <w:t>other-match</w:t>
            </w:r>
          </w:p>
        </w:tc>
        <w:tc>
          <w:tcPr>
            <w:tcW w:w="822" w:type="pct"/>
            <w:tcBorders>
              <w:top w:val="single" w:sz="4" w:space="0" w:color="auto"/>
            </w:tcBorders>
            <w:vAlign w:val="center"/>
          </w:tcPr>
          <w:p w14:paraId="518C2AF7" w14:textId="3110AB5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4A21902" w14:textId="77777777" w:rsidTr="003A496A">
        <w:trPr>
          <w:trHeight w:val="831"/>
        </w:trPr>
        <w:tc>
          <w:tcPr>
            <w:tcW w:w="869" w:type="pct"/>
            <w:vMerge/>
            <w:vAlign w:val="center"/>
          </w:tcPr>
          <w:p w14:paraId="3BACAF3F" w14:textId="77777777" w:rsidR="003A496A" w:rsidRPr="00F74C9E" w:rsidRDefault="003A496A" w:rsidP="003A496A">
            <w:pPr>
              <w:jc w:val="center"/>
              <w:rPr>
                <w:rFonts w:eastAsiaTheme="minorEastAsia"/>
                <w:color w:val="000000" w:themeColor="text1"/>
              </w:rPr>
            </w:pPr>
          </w:p>
        </w:tc>
        <w:tc>
          <w:tcPr>
            <w:tcW w:w="1275" w:type="pct"/>
            <w:vMerge/>
            <w:vAlign w:val="center"/>
          </w:tcPr>
          <w:p w14:paraId="6ACBCF0A"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tcBorders>
            <w:vAlign w:val="center"/>
          </w:tcPr>
          <w:p w14:paraId="27D29398"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2 calculation</w:t>
            </w:r>
          </w:p>
        </w:tc>
        <w:tc>
          <w:tcPr>
            <w:tcW w:w="1356" w:type="pct"/>
            <w:tcBorders>
              <w:top w:val="single" w:sz="4" w:space="0" w:color="auto"/>
            </w:tcBorders>
            <w:vAlign w:val="center"/>
          </w:tcPr>
          <w:p w14:paraId="5474E37E" w14:textId="7A30DF18"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self-all - other-all</w:t>
            </w:r>
          </w:p>
        </w:tc>
        <w:tc>
          <w:tcPr>
            <w:tcW w:w="822" w:type="pct"/>
            <w:vAlign w:val="center"/>
          </w:tcPr>
          <w:p w14:paraId="2348383C" w14:textId="3C5D6AE8"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BEE1EED" w14:textId="77777777" w:rsidTr="003A496A">
        <w:trPr>
          <w:trHeight w:val="546"/>
        </w:trPr>
        <w:tc>
          <w:tcPr>
            <w:tcW w:w="869" w:type="pct"/>
            <w:vAlign w:val="center"/>
          </w:tcPr>
          <w:p w14:paraId="79A638F1"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Accuracy (ACC)</w:t>
            </w:r>
          </w:p>
        </w:tc>
        <w:tc>
          <w:tcPr>
            <w:tcW w:w="1275" w:type="pct"/>
            <w:vAlign w:val="center"/>
          </w:tcPr>
          <w:p w14:paraId="78E35FDF" w14:textId="77777777" w:rsidR="003A496A" w:rsidRPr="00F74C9E" w:rsidRDefault="009F7FB4" w:rsidP="003A496A">
            <w:pPr>
              <w:jc w:val="center"/>
              <w:rPr>
                <w:rFonts w:eastAsiaTheme="minorEastAsia"/>
                <w:color w:val="000000" w:themeColor="text1"/>
              </w:rPr>
            </w:pPr>
            <m:oMathPara>
              <m:oMath>
                <m:f>
                  <m:fPr>
                    <m:ctrlPr>
                      <w:ins w:id="38" w:author="Zheng Liu" w:date="2022-05-16T20:07:00Z">
                        <w:rPr>
                          <w:rFonts w:ascii="Cambria Math" w:eastAsiaTheme="minorEastAsia" w:hAnsi="Cambria Math"/>
                          <w:i/>
                          <w:color w:val="000000" w:themeColor="text1"/>
                        </w:rPr>
                      </w:ins>
                    </m:ctrlPr>
                  </m:fPr>
                  <m:num>
                    <m:r>
                      <w:rPr>
                        <w:rFonts w:ascii="Cambria Math" w:eastAsiaTheme="minorEastAsia" w:hAnsi="Cambria Math" w:hint="eastAsia"/>
                        <w:color w:val="000000" w:themeColor="text1"/>
                        <w:lang w:eastAsia="zh-CN"/>
                      </w:rPr>
                      <m:t>n</m:t>
                    </m:r>
                    <m:d>
                      <m:dPr>
                        <m:ctrlPr>
                          <w:ins w:id="39"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correct response</m:t>
                        </m:r>
                      </m:e>
                    </m:d>
                  </m:num>
                  <m:den>
                    <m:r>
                      <w:rPr>
                        <w:rFonts w:ascii="Cambria Math" w:eastAsiaTheme="minorEastAsia" w:hAnsi="Cambria Math" w:hint="eastAsia"/>
                        <w:color w:val="000000" w:themeColor="text1"/>
                        <w:lang w:eastAsia="zh-CN"/>
                      </w:rPr>
                      <m:t>n</m:t>
                    </m:r>
                    <m:d>
                      <m:dPr>
                        <m:ctrlPr>
                          <w:ins w:id="40"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total respose</m:t>
                        </m:r>
                      </m:e>
                    </m:d>
                  </m:den>
                </m:f>
              </m:oMath>
            </m:oMathPara>
          </w:p>
        </w:tc>
        <w:tc>
          <w:tcPr>
            <w:tcW w:w="2034" w:type="pct"/>
            <w:gridSpan w:val="2"/>
            <w:vAlign w:val="center"/>
          </w:tcPr>
          <w:p w14:paraId="45E1E4A0" w14:textId="15FF8B42" w:rsidR="003A496A" w:rsidRPr="00F74C9E" w:rsidRDefault="003A496A" w:rsidP="003A496A">
            <w:pPr>
              <w:jc w:val="center"/>
              <w:rPr>
                <w:rFonts w:eastAsiaTheme="minorEastAsia"/>
                <w:color w:val="000000" w:themeColor="text1"/>
              </w:rPr>
            </w:pPr>
            <w:r w:rsidRPr="00F74C9E">
              <w:rPr>
                <w:rFonts w:eastAsiaTheme="minorEastAsia" w:hint="eastAsia"/>
                <w:color w:val="000000" w:themeColor="text1"/>
                <w:lang w:eastAsia="zh-CN"/>
              </w:rPr>
              <w:t>s</w:t>
            </w:r>
            <w:r w:rsidRPr="00F74C9E">
              <w:rPr>
                <w:rFonts w:eastAsiaTheme="minorEastAsia"/>
                <w:color w:val="000000" w:themeColor="text1"/>
              </w:rPr>
              <w:t>elf-match) - other-match</w:t>
            </w:r>
          </w:p>
        </w:tc>
        <w:tc>
          <w:tcPr>
            <w:tcW w:w="822" w:type="pct"/>
            <w:vAlign w:val="center"/>
          </w:tcPr>
          <w:p w14:paraId="060C9649" w14:textId="3B18468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18DBC3D1" w14:textId="77777777" w:rsidTr="003A496A">
        <w:trPr>
          <w:trHeight w:val="831"/>
        </w:trPr>
        <w:tc>
          <w:tcPr>
            <w:tcW w:w="869" w:type="pct"/>
            <w:vAlign w:val="center"/>
          </w:tcPr>
          <w:p w14:paraId="69252A9C"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d-prime</w:t>
            </w:r>
          </w:p>
        </w:tc>
        <w:tc>
          <w:tcPr>
            <w:tcW w:w="1275" w:type="pct"/>
            <w:vAlign w:val="center"/>
          </w:tcPr>
          <w:p w14:paraId="51E08B92" w14:textId="77777777" w:rsidR="003A496A" w:rsidRDefault="003A496A" w:rsidP="003A496A">
            <w:pPr>
              <w:jc w:val="center"/>
              <w:rPr>
                <w:rFonts w:eastAsiaTheme="minorEastAsia"/>
                <w:color w:val="000000" w:themeColor="text1"/>
              </w:rPr>
            </w:pPr>
          </w:p>
          <w:p w14:paraId="2E574545"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z-score (ACC (match)</w:t>
            </w:r>
            <w:r>
              <w:rPr>
                <w:rFonts w:eastAsiaTheme="minorEastAsia"/>
                <w:color w:val="000000" w:themeColor="text1"/>
              </w:rPr>
              <w:t xml:space="preserve"> - </w:t>
            </w:r>
            <w:r w:rsidRPr="00F74C9E">
              <w:rPr>
                <w:rFonts w:eastAsiaTheme="minorEastAsia"/>
                <w:color w:val="000000" w:themeColor="text1"/>
              </w:rPr>
              <w:t>z-score (1</w:t>
            </w:r>
            <w:r>
              <w:rPr>
                <w:rFonts w:eastAsiaTheme="minorEastAsia"/>
                <w:color w:val="000000" w:themeColor="text1"/>
              </w:rPr>
              <w:t xml:space="preserve"> - </w:t>
            </w:r>
            <w:r w:rsidRPr="00F74C9E">
              <w:rPr>
                <w:rFonts w:eastAsiaTheme="minorEastAsia"/>
                <w:color w:val="000000" w:themeColor="text1"/>
              </w:rPr>
              <w:t>ACC (non-match))</w:t>
            </w:r>
          </w:p>
        </w:tc>
        <w:tc>
          <w:tcPr>
            <w:tcW w:w="2034" w:type="pct"/>
            <w:gridSpan w:val="2"/>
            <w:vAlign w:val="center"/>
          </w:tcPr>
          <w:p w14:paraId="65092AC0" w14:textId="1ECA939B"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 - other</w:t>
            </w:r>
          </w:p>
        </w:tc>
        <w:tc>
          <w:tcPr>
            <w:tcW w:w="822" w:type="pct"/>
            <w:vAlign w:val="center"/>
          </w:tcPr>
          <w:p w14:paraId="2BB9FAEB" w14:textId="5494B395"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61FF97CD" w14:textId="77777777" w:rsidTr="003A496A">
        <w:trPr>
          <w:trHeight w:val="1757"/>
        </w:trPr>
        <w:tc>
          <w:tcPr>
            <w:tcW w:w="869" w:type="pct"/>
            <w:vAlign w:val="center"/>
          </w:tcPr>
          <w:p w14:paraId="41F3F67A"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Efficiency</w:t>
            </w:r>
          </w:p>
        </w:tc>
        <w:tc>
          <w:tcPr>
            <w:tcW w:w="1275" w:type="pct"/>
            <w:vAlign w:val="center"/>
          </w:tcPr>
          <w:p w14:paraId="47438016" w14:textId="77777777" w:rsidR="003A496A" w:rsidRPr="00F74C9E" w:rsidRDefault="009F7FB4" w:rsidP="003A496A">
            <w:pPr>
              <w:jc w:val="center"/>
              <w:rPr>
                <w:rFonts w:eastAsiaTheme="minorEastAsia"/>
                <w:color w:val="000000" w:themeColor="text1"/>
              </w:rPr>
            </w:pPr>
            <m:oMathPara>
              <m:oMath>
                <m:f>
                  <m:fPr>
                    <m:ctrlPr>
                      <w:ins w:id="41" w:author="Zheng Liu" w:date="2022-05-16T20:07:00Z">
                        <w:rPr>
                          <w:rFonts w:ascii="Cambria Math" w:eastAsiaTheme="minorEastAsia" w:hAnsi="Cambria Math"/>
                          <w:i/>
                          <w:color w:val="000000" w:themeColor="text1"/>
                        </w:rPr>
                      </w:ins>
                    </m:ctrlPr>
                  </m:fPr>
                  <m:num>
                    <m:r>
                      <w:rPr>
                        <w:rFonts w:ascii="Cambria Math" w:eastAsiaTheme="minorEastAsia" w:hAnsi="Cambria Math"/>
                        <w:color w:val="000000" w:themeColor="text1"/>
                      </w:rPr>
                      <m:t>mean RT</m:t>
                    </m:r>
                  </m:num>
                  <m:den>
                    <m:r>
                      <w:rPr>
                        <w:rFonts w:ascii="Cambria Math" w:eastAsiaTheme="minorEastAsia" w:hAnsi="Cambria Math"/>
                        <w:color w:val="000000" w:themeColor="text1"/>
                      </w:rPr>
                      <m:t>ACC</m:t>
                    </m:r>
                  </m:den>
                </m:f>
              </m:oMath>
            </m:oMathPara>
          </w:p>
        </w:tc>
        <w:tc>
          <w:tcPr>
            <w:tcW w:w="2034" w:type="pct"/>
            <w:gridSpan w:val="2"/>
            <w:vAlign w:val="center"/>
          </w:tcPr>
          <w:p w14:paraId="039596B3" w14:textId="15C94648" w:rsidR="003A496A" w:rsidRPr="00C21FB5" w:rsidRDefault="003A496A" w:rsidP="003A496A">
            <w:pPr>
              <w:jc w:val="center"/>
              <w:rPr>
                <w:rFonts w:eastAsiaTheme="minorEastAsia"/>
                <w:color w:val="000000" w:themeColor="text1"/>
              </w:rPr>
            </w:pPr>
            <w:r w:rsidRPr="00F74C9E">
              <w:rPr>
                <w:rFonts w:eastAsiaTheme="minorEastAsia"/>
                <w:color w:val="000000" w:themeColor="text1"/>
              </w:rPr>
              <w:t>self-match -</w:t>
            </w:r>
            <w:r w:rsidR="003C7C1D">
              <w:rPr>
                <w:rFonts w:eastAsiaTheme="minorEastAsia"/>
                <w:color w:val="000000" w:themeColor="text1"/>
              </w:rPr>
              <w:t xml:space="preserve"> </w:t>
            </w:r>
            <w:r w:rsidRPr="00F74C9E">
              <w:rPr>
                <w:rFonts w:eastAsiaTheme="minorEastAsia"/>
                <w:color w:val="000000" w:themeColor="text1"/>
              </w:rPr>
              <w:t>other-match</w:t>
            </w:r>
          </w:p>
        </w:tc>
        <w:tc>
          <w:tcPr>
            <w:tcW w:w="822" w:type="pct"/>
            <w:vAlign w:val="center"/>
          </w:tcPr>
          <w:p w14:paraId="1CC3082D" w14:textId="1CF44100" w:rsidR="003A496A" w:rsidRPr="00F74C9E" w:rsidRDefault="00534451" w:rsidP="003A496A">
            <w:pPr>
              <w:jc w:val="center"/>
              <w:rPr>
                <w:rFonts w:eastAsia="楷体_GB2312"/>
                <w:noProof/>
              </w:rPr>
            </w:pPr>
            <w:r>
              <w:rPr>
                <w:rFonts w:eastAsia="楷体_GB2312"/>
                <w:noProof/>
              </w:rPr>
              <w:fldChar w:fldCharType="begin"/>
            </w:r>
            <w:r w:rsidR="00785F09">
              <w:rPr>
                <w:rFonts w:eastAsia="楷体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sidR="00785F09">
              <w:rPr>
                <w:rFonts w:eastAsia="楷体_GB2312"/>
                <w:noProof/>
              </w:rPr>
              <w:t>Humphreys and Sui (2015); Stoeber and Eysenck (2008)</w:t>
            </w:r>
            <w:r>
              <w:rPr>
                <w:rFonts w:eastAsia="楷体_GB2312"/>
                <w:noProof/>
              </w:rPr>
              <w:fldChar w:fldCharType="end"/>
            </w:r>
          </w:p>
          <w:p w14:paraId="011D7434" w14:textId="77777777" w:rsidR="003A496A" w:rsidRPr="00F74C9E" w:rsidRDefault="003A496A" w:rsidP="003A496A">
            <w:pPr>
              <w:jc w:val="center"/>
              <w:rPr>
                <w:rFonts w:eastAsia="楷体_GB2312"/>
                <w:noProof/>
              </w:rPr>
            </w:pPr>
          </w:p>
        </w:tc>
      </w:tr>
      <w:tr w:rsidR="003C7C1D" w:rsidRPr="00F74C9E" w14:paraId="384AF9D5" w14:textId="77777777" w:rsidTr="003A496A">
        <w:trPr>
          <w:trHeight w:val="831"/>
        </w:trPr>
        <w:tc>
          <w:tcPr>
            <w:tcW w:w="869" w:type="pct"/>
            <w:vAlign w:val="center"/>
          </w:tcPr>
          <w:p w14:paraId="256F740F"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Drift rate (v)</w:t>
            </w:r>
          </w:p>
          <w:p w14:paraId="3FC4278F" w14:textId="77777777" w:rsidR="003C7C1D" w:rsidRPr="00F74C9E" w:rsidRDefault="003C7C1D" w:rsidP="003A496A">
            <w:pPr>
              <w:jc w:val="center"/>
              <w:rPr>
                <w:rFonts w:eastAsiaTheme="minorEastAsia"/>
                <w:color w:val="000000" w:themeColor="text1"/>
              </w:rPr>
            </w:pPr>
          </w:p>
          <w:p w14:paraId="632E770F" w14:textId="77777777" w:rsidR="003C7C1D" w:rsidRPr="00F74C9E" w:rsidRDefault="003C7C1D" w:rsidP="003A496A">
            <w:pPr>
              <w:jc w:val="center"/>
              <w:rPr>
                <w:rFonts w:eastAsiaTheme="minorEastAsia"/>
              </w:rPr>
            </w:pPr>
          </w:p>
        </w:tc>
        <w:tc>
          <w:tcPr>
            <w:tcW w:w="1275" w:type="pct"/>
            <w:vMerge w:val="restart"/>
            <w:vAlign w:val="center"/>
          </w:tcPr>
          <w:p w14:paraId="089A59B0" w14:textId="12135470" w:rsidR="003C7C1D" w:rsidRPr="003C7C1D" w:rsidRDefault="003C7C1D" w:rsidP="003A496A">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selection</w:t>
            </w:r>
          </w:p>
          <w:p w14:paraId="717F3FA4" w14:textId="6CA539E6" w:rsidR="003C7C1D" w:rsidRPr="00F74C9E" w:rsidRDefault="003C7C1D" w:rsidP="00BB1095">
            <w:pPr>
              <w:jc w:val="center"/>
              <w:rPr>
                <w:rFonts w:eastAsiaTheme="minorEastAsia"/>
                <w:iCs/>
                <w:color w:val="000000" w:themeColor="text1"/>
                <w:lang w:eastAsia="zh-CN"/>
              </w:rPr>
            </w:pPr>
          </w:p>
        </w:tc>
        <w:tc>
          <w:tcPr>
            <w:tcW w:w="2034" w:type="pct"/>
            <w:gridSpan w:val="2"/>
            <w:vAlign w:val="center"/>
          </w:tcPr>
          <w:p w14:paraId="39B977AE" w14:textId="1969B14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w:t>
            </w:r>
            <w:r>
              <w:rPr>
                <w:rFonts w:eastAsiaTheme="minorEastAsia"/>
                <w:iCs/>
                <w:color w:val="000000" w:themeColor="text1"/>
              </w:rPr>
              <w:t xml:space="preserve">- </w:t>
            </w:r>
            <w:r w:rsidRPr="00F74C9E">
              <w:rPr>
                <w:rFonts w:eastAsiaTheme="minorEastAsia"/>
                <w:iCs/>
                <w:color w:val="000000" w:themeColor="text1"/>
              </w:rPr>
              <w:t>other-match</w:t>
            </w:r>
          </w:p>
          <w:p w14:paraId="1B3126DB" w14:textId="77777777" w:rsidR="003C7C1D" w:rsidRPr="00F74C9E" w:rsidRDefault="003C7C1D" w:rsidP="003A496A">
            <w:pPr>
              <w:jc w:val="center"/>
              <w:rPr>
                <w:rFonts w:eastAsiaTheme="minorEastAsia"/>
                <w:color w:val="000000" w:themeColor="text1"/>
                <w:highlight w:val="yellow"/>
                <w:lang w:eastAsia="zh-CN"/>
              </w:rPr>
            </w:pPr>
          </w:p>
        </w:tc>
        <w:tc>
          <w:tcPr>
            <w:tcW w:w="822" w:type="pct"/>
            <w:vAlign w:val="center"/>
          </w:tcPr>
          <w:p w14:paraId="47AC4E77" w14:textId="51CE4EE8" w:rsidR="003C7C1D" w:rsidRPr="00F74C9E" w:rsidRDefault="00534451" w:rsidP="00B3449B">
            <w:pPr>
              <w:jc w:val="center"/>
              <w:rPr>
                <w:rFonts w:eastAsia="楷体_GB2312"/>
              </w:rPr>
            </w:pPr>
            <w:r>
              <w:rPr>
                <w:rFonts w:eastAsia="楷体_GB2312"/>
              </w:rPr>
              <w:fldChar w:fldCharType="begin"/>
            </w:r>
            <w:r w:rsidR="00B3449B">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sidR="00B3449B">
              <w:rPr>
                <w:rFonts w:eastAsia="楷体_GB2312"/>
                <w:noProof/>
              </w:rPr>
              <w:t>Golubickis et al. (2017)</w:t>
            </w:r>
            <w:r>
              <w:rPr>
                <w:rFonts w:eastAsia="楷体_GB2312"/>
              </w:rPr>
              <w:fldChar w:fldCharType="end"/>
            </w:r>
          </w:p>
        </w:tc>
      </w:tr>
      <w:tr w:rsidR="003C7C1D" w:rsidRPr="00F74C9E" w14:paraId="2ADF6A72" w14:textId="77777777" w:rsidTr="003A496A">
        <w:trPr>
          <w:trHeight w:val="522"/>
        </w:trPr>
        <w:tc>
          <w:tcPr>
            <w:tcW w:w="869" w:type="pct"/>
            <w:vAlign w:val="center"/>
          </w:tcPr>
          <w:p w14:paraId="2F5F289C"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Starting point (z)</w:t>
            </w:r>
          </w:p>
        </w:tc>
        <w:tc>
          <w:tcPr>
            <w:tcW w:w="1275" w:type="pct"/>
            <w:vMerge/>
            <w:vAlign w:val="center"/>
          </w:tcPr>
          <w:p w14:paraId="70A5C668" w14:textId="7A4DF748" w:rsidR="003C7C1D" w:rsidRPr="00F74C9E" w:rsidRDefault="003C7C1D" w:rsidP="003A496A">
            <w:pPr>
              <w:jc w:val="center"/>
              <w:rPr>
                <w:rFonts w:eastAsiaTheme="minorEastAsia"/>
                <w:iCs/>
                <w:color w:val="000000" w:themeColor="text1"/>
              </w:rPr>
            </w:pPr>
          </w:p>
        </w:tc>
        <w:tc>
          <w:tcPr>
            <w:tcW w:w="2034" w:type="pct"/>
            <w:gridSpan w:val="2"/>
            <w:vAlign w:val="center"/>
          </w:tcPr>
          <w:p w14:paraId="22B9668A" w14:textId="3A49382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 - other-match</w:t>
            </w:r>
          </w:p>
        </w:tc>
        <w:tc>
          <w:tcPr>
            <w:tcW w:w="822" w:type="pct"/>
            <w:vAlign w:val="center"/>
          </w:tcPr>
          <w:p w14:paraId="3D9F7F32" w14:textId="42953764" w:rsidR="003C7C1D" w:rsidRPr="00F74C9E" w:rsidRDefault="00B3449B" w:rsidP="005F1BBA">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6043E236" w:rsidR="00001E83" w:rsidRDefault="003A496A" w:rsidP="000C6133">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6F47A8CC" w14:textId="77777777" w:rsidR="00C71EBF" w:rsidRPr="00C71EBF" w:rsidRDefault="00C71EBF" w:rsidP="000C6133">
      <w:pPr>
        <w:rPr>
          <w:rFonts w:eastAsia="Calibri"/>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BB5FA3A" w14:textId="77777777" w:rsidR="00FD0EFA" w:rsidRPr="00FF3620" w:rsidRDefault="00FD0EFA" w:rsidP="00FD0EFA">
      <w:pPr>
        <w:ind w:firstLine="720"/>
        <w:rPr>
          <w:b/>
          <w:bCs/>
          <w:color w:val="000000" w:themeColor="text1"/>
          <w:lang w:val="en-US"/>
        </w:rPr>
      </w:pPr>
    </w:p>
    <w:p w14:paraId="0DB1DFD7" w14:textId="76AEDBFF" w:rsidR="002B775B" w:rsidRPr="00112C28" w:rsidRDefault="00C9151A" w:rsidP="004D6313">
      <w:pPr>
        <w:pStyle w:val="3"/>
        <w:rPr>
          <w:rFonts w:eastAsia="Calibri"/>
          <w:lang w:val="en-US"/>
        </w:rPr>
      </w:pPr>
      <w:bookmarkStart w:id="42" w:name="_Toc127199615"/>
      <w:r w:rsidRPr="00FF3620">
        <w:rPr>
          <w:rFonts w:eastAsia="Calibri"/>
          <w:lang w:val="en-US"/>
        </w:rPr>
        <w:t>Reliability of indices in SALT as individual-level/group-level</w:t>
      </w:r>
      <w:bookmarkEnd w:id="42"/>
      <w:r w:rsidRPr="00FF3620">
        <w:rPr>
          <w:rFonts w:eastAsia="Calibri"/>
          <w:lang w:val="en-US"/>
        </w:rPr>
        <w:t xml:space="preserve"> </w:t>
      </w:r>
    </w:p>
    <w:p w14:paraId="1770E983" w14:textId="6D7322B6" w:rsidR="002B775B" w:rsidRPr="00FF3620" w:rsidRDefault="00FD0EFA" w:rsidP="00FF3620">
      <w:pPr>
        <w:ind w:firstLine="720"/>
        <w:rPr>
          <w:rFonts w:ascii="TimesNewRomanPSMT" w:hAnsi="TimesNewRomanPSMT" w:cs="TimesNewRomanPSMT"/>
          <w:lang w:val="en-US"/>
        </w:rPr>
      </w:pPr>
      <w:r w:rsidRPr="00FD0EFA">
        <w:rPr>
          <w:color w:val="000000" w:themeColor="text1"/>
          <w:lang w:val="en-US"/>
        </w:rPr>
        <w:t>We'll assess the reliability of the SALT indices using the Intraclass Correlation Coefficient (ICC). 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E00CD73" w14:textId="693FAB5D" w:rsidR="002B0D83" w:rsidRDefault="002B775B" w:rsidP="008250E4">
      <w:pPr>
        <w:ind w:firstLine="720"/>
        <w:rPr>
          <w:color w:val="000000" w:themeColor="text1"/>
          <w:lang w:val="en-US"/>
        </w:rPr>
      </w:pPr>
      <w:r>
        <w:rPr>
          <w:color w:val="000000" w:themeColor="text1"/>
          <w:lang w:val="en-US"/>
        </w:rPr>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C1FD16F" w14:textId="77777777" w:rsidR="006545E5" w:rsidRPr="006545E5" w:rsidRDefault="006545E5" w:rsidP="006545E5">
      <w:pPr>
        <w:rPr>
          <w:rFonts w:eastAsia="Calibri"/>
        </w:rPr>
      </w:pPr>
      <m:oMathPara>
        <m:oMath>
          <m:eqArr>
            <m:eqArrPr>
              <m:ctrlPr>
                <w:ins w:id="43" w:author="Zheng Liu" w:date="2022-05-16T20:07:00Z">
                  <w:rPr>
                    <w:rFonts w:ascii="Cambria Math" w:eastAsia="Calibri" w:hAnsi="Cambria Math"/>
                  </w:rPr>
                </w:ins>
              </m:ctrlPr>
            </m:eqArrPr>
            <m:e>
              <m:f>
                <m:fPr>
                  <m:ctrlPr>
                    <w:ins w:id="44" w:author="Zheng Liu" w:date="2022-05-16T20:07:00Z">
                      <w:rPr>
                        <w:rFonts w:ascii="Cambria Math" w:eastAsia="Calibri" w:hAnsi="Cambria Math"/>
                      </w:rPr>
                    </w:ins>
                  </m:ctrlPr>
                </m:fPr>
                <m:num>
                  <m:sSub>
                    <m:sSubPr>
                      <m:ctrlPr>
                        <w:ins w:id="45"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46"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47"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48" w:author="Zheng Liu" w:date="2022-05-16T20:07:00Z">
                          <w:rPr>
                            <w:rFonts w:ascii="Cambria Math" w:eastAsia="Calibri" w:hAnsi="Cambria Math"/>
                            <w:i/>
                          </w:rPr>
                        </w:ins>
                      </m:ctrlPr>
                    </m:dPr>
                    <m:e>
                      <m:r>
                        <w:rPr>
                          <w:rFonts w:ascii="Cambria Math" w:eastAsia="Calibri" w:hAnsi="Cambria Math"/>
                        </w:rPr>
                        <m:t>k-1</m:t>
                      </m:r>
                    </m:e>
                  </m:d>
                  <m:sSub>
                    <m:sSubPr>
                      <m:ctrlPr>
                        <w:ins w:id="49"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50"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51" w:author="Zheng Liu" w:date="2022-05-16T20:07:00Z">
                          <w:rPr>
                            <w:rFonts w:ascii="Cambria Math" w:eastAsia="Calibri" w:hAnsi="Cambria Math"/>
                          </w:rPr>
                        </w:ins>
                      </m:ctrlPr>
                    </m:dPr>
                    <m:e>
                      <m:sSub>
                        <m:sSubPr>
                          <m:ctrlPr>
                            <w:ins w:id="52"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53"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Pr="006545E5"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lastRenderedPageBreak/>
        <w:t>Note.</w:t>
      </w:r>
      <w:r w:rsidRPr="007036EB">
        <w:rPr>
          <w:rFonts w:ascii="Cambria Math" w:eastAsia="Calibri" w:hAnsi="Cambria Math"/>
          <w:sz w:val="22"/>
          <w:szCs w:val="22"/>
        </w:rPr>
        <w:t xml:space="preserve"> </w:t>
      </w:r>
      <m:oMath>
        <m:sSub>
          <m:sSubPr>
            <m:ctrlPr>
              <w:ins w:id="54"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mean square for rows; </w:t>
      </w:r>
      <m:oMath>
        <m:sSub>
          <m:sSubPr>
            <m:ctrlPr>
              <w:ins w:id="55"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xml:space="preserve">= mean square for error; </w:t>
      </w:r>
      <m:oMath>
        <m:sSub>
          <m:sSubPr>
            <m:ctrlPr>
              <w:ins w:id="56"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xml:space="preserve">= mean square for columns;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4F5F53B"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r w:rsidR="003E7247" w:rsidRPr="002B0D83">
        <w:rPr>
          <w:color w:val="000000" w:themeColor="text1"/>
          <w:lang w:val="en-US"/>
        </w:rPr>
        <w:t>rater’s</w:t>
      </w:r>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9F7FB4" w:rsidP="002B0D83">
      <w:pPr>
        <w:spacing w:after="240"/>
      </w:pPr>
      <m:oMathPara>
        <m:oMath>
          <m:f>
            <m:fPr>
              <m:ctrlPr>
                <w:ins w:id="57" w:author="Zheng Liu" w:date="2022-05-16T20:07:00Z">
                  <w:rPr>
                    <w:rFonts w:ascii="Cambria Math" w:hAnsi="Cambria Math"/>
                  </w:rPr>
                </w:ins>
              </m:ctrlPr>
            </m:fPr>
            <m:num>
              <m:sSub>
                <m:sSubPr>
                  <m:ctrlPr>
                    <w:ins w:id="58"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59"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60"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61" w:author="Zheng Liu" w:date="2022-05-16T20:07:00Z">
                      <w:rPr>
                        <w:rFonts w:ascii="Cambria Math" w:hAnsi="Cambria Math"/>
                      </w:rPr>
                    </w:ins>
                  </m:ctrlPr>
                </m:fPr>
                <m:num>
                  <m:sSub>
                    <m:sSubPr>
                      <m:ctrlPr>
                        <w:ins w:id="62"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63"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64"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65"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66"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716E52DE" w:rsidR="002F7FF4" w:rsidRDefault="008F04DC" w:rsidP="00AB55D9">
      <w:pPr>
        <w:ind w:firstLine="720"/>
        <w:rPr>
          <w:color w:val="000000" w:themeColor="text1"/>
          <w:lang w:val="en-US"/>
        </w:rPr>
      </w:pPr>
      <w:r w:rsidRPr="008F04DC">
        <w:rPr>
          <w:color w:val="000000" w:themeColor="text1"/>
          <w:lang w:val="en-US"/>
        </w:rPr>
        <w:t>We'll interpret the ICC2 and ICC</w:t>
      </w:r>
      <w:r>
        <w:rPr>
          <w:color w:val="000000" w:themeColor="text1"/>
          <w:lang w:val="en-US"/>
        </w:rPr>
        <w:t>2k</w:t>
      </w:r>
      <w:r w:rsidRPr="008F04DC">
        <w:rPr>
          <w:color w:val="000000" w:themeColor="text1"/>
          <w:lang w:val="en-US"/>
        </w:rPr>
        <w:t xml:space="preserve"> following these guidelines: a value less than 0.6 means poor reliability, a value between 0.6 and 0.8 indicates substantial reliability, and a value greater than </w:t>
      </w:r>
      <w:r>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p>
    <w:p w14:paraId="0DAD4EE1" w14:textId="77777777" w:rsidR="00D86C42" w:rsidRPr="00D86C42" w:rsidRDefault="00D86C42" w:rsidP="008724B2">
      <w:pPr>
        <w:rPr>
          <w:rFonts w:eastAsiaTheme="minorEastAsia"/>
          <w:b/>
          <w:bCs/>
          <w:color w:val="000000" w:themeColor="text1"/>
          <w:u w:val="single"/>
          <w:lang w:val="en-US"/>
        </w:rPr>
      </w:pPr>
    </w:p>
    <w:p w14:paraId="0D6F2BD5" w14:textId="0004A5DD" w:rsidR="00B84CD9" w:rsidRPr="00464832" w:rsidRDefault="00464832" w:rsidP="004D6313">
      <w:pPr>
        <w:pStyle w:val="3"/>
        <w:rPr>
          <w:highlight w:val="yellow"/>
          <w:lang w:val="en-US"/>
        </w:rPr>
      </w:pPr>
      <w:bookmarkStart w:id="67" w:name="_Toc127199616"/>
      <w:r w:rsidRPr="00464832">
        <w:rPr>
          <w:highlight w:val="yellow"/>
          <w:lang w:val="en-US"/>
        </w:rPr>
        <w:t>Split-half reliability of SPE in SALT</w:t>
      </w:r>
      <w:bookmarkEnd w:id="67"/>
    </w:p>
    <w:p w14:paraId="4B7F5010" w14:textId="537E5D54" w:rsidR="006C6CA7" w:rsidRDefault="006C6CA7" w:rsidP="00980A67">
      <w:pPr>
        <w:ind w:firstLine="720"/>
        <w:rPr>
          <w:color w:val="000000"/>
          <w:highlight w:val="yellow"/>
        </w:rPr>
      </w:pPr>
      <w:r w:rsidRPr="006C6CA7">
        <w:rPr>
          <w:color w:val="000000"/>
        </w:rPr>
        <w:t>In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221B60" w:rsidRPr="005F1BBA">
        <w:rPr>
          <w:color w:val="000000"/>
        </w:rPr>
        <w:t xml:space="preserve"> </w:t>
      </w:r>
      <w:r w:rsidR="00221B60" w:rsidRPr="005F1BBA">
        <w:rPr>
          <w:color w:val="000000"/>
        </w:rPr>
        <w:fldChar w:fldCharType="begin"/>
      </w:r>
      <w:r w:rsidR="00221B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221B60" w:rsidRPr="005F1BBA">
        <w:rPr>
          <w:color w:val="000000"/>
        </w:rPr>
        <w:fldChar w:fldCharType="separate"/>
      </w:r>
      <w:r w:rsidR="00221B60" w:rsidRPr="005F1BBA">
        <w:rPr>
          <w:noProof/>
          <w:color w:val="000000"/>
        </w:rPr>
        <w:t>(Kahveci et al., 2022)</w:t>
      </w:r>
      <w:r w:rsidR="00221B60" w:rsidRPr="005F1BBA">
        <w:rPr>
          <w:color w:val="000000"/>
        </w:rPr>
        <w:fldChar w:fldCharType="end"/>
      </w:r>
    </w:p>
    <w:p w14:paraId="1226171A" w14:textId="77777777" w:rsidR="006C6CA7" w:rsidRDefault="006C6CA7" w:rsidP="00464832">
      <w:pPr>
        <w:ind w:firstLine="720"/>
        <w:rPr>
          <w:color w:val="000000"/>
        </w:rPr>
      </w:pPr>
      <w:r w:rsidRPr="006C6CA7">
        <w:rPr>
          <w:color w:val="000000"/>
        </w:rPr>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0A8D0A3" w14:textId="461BE306" w:rsidR="00464832" w:rsidRDefault="00980A67" w:rsidP="00464832">
      <w:pPr>
        <w:ind w:firstLine="720"/>
        <w:rPr>
          <w:color w:val="000000"/>
        </w:rPr>
      </w:pPr>
      <w:r w:rsidRPr="006C6CA7">
        <w:rPr>
          <w:color w:val="000000"/>
        </w:rPr>
        <w:t xml:space="preserve">First, the data will be stratified according to Session, Match, and Identity. If not stratified, directly </w:t>
      </w:r>
      <w:r w:rsidR="006C6CA7" w:rsidRPr="006C6CA7">
        <w:rPr>
          <w:color w:val="000000"/>
        </w:rPr>
        <w:t>splitting</w:t>
      </w:r>
      <w:r w:rsidRPr="006C6CA7">
        <w:rPr>
          <w:color w:val="000000"/>
        </w:rPr>
        <w:t xml:space="preserve">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68" w:name="_8ky6xw9d7iji" w:colFirst="0" w:colLast="0"/>
      <w:bookmarkStart w:id="69" w:name="_Toc127199617"/>
      <w:bookmarkEnd w:id="68"/>
      <w:r>
        <w:rPr>
          <w:rFonts w:ascii="Calibri" w:eastAsia="Calibri" w:hAnsi="Calibri" w:cs="Calibri"/>
          <w:b/>
          <w:sz w:val="42"/>
          <w:szCs w:val="42"/>
        </w:rPr>
        <w:t>Data availability</w:t>
      </w:r>
      <w:bookmarkEnd w:id="69"/>
    </w:p>
    <w:p w14:paraId="625BF74F" w14:textId="6793969F" w:rsidR="00586F83" w:rsidRDefault="00AE49ED" w:rsidP="0014261E">
      <w:pPr>
        <w:ind w:firstLine="720"/>
        <w:rPr>
          <w:color w:val="000000"/>
        </w:rPr>
      </w:pPr>
      <w:r w:rsidRPr="00E16B36">
        <w:rPr>
          <w:color w:val="000000"/>
        </w:rPr>
        <w:lastRenderedPageBreak/>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70" w:name="_v3xn7y51vn90" w:colFirst="0" w:colLast="0"/>
      <w:bookmarkStart w:id="71" w:name="_Toc127199618"/>
      <w:bookmarkEnd w:id="70"/>
      <w:r>
        <w:rPr>
          <w:rFonts w:ascii="Calibri" w:eastAsia="Calibri" w:hAnsi="Calibri" w:cs="Calibri"/>
          <w:b/>
          <w:sz w:val="42"/>
          <w:szCs w:val="42"/>
        </w:rPr>
        <w:t>Code availability</w:t>
      </w:r>
      <w:bookmarkEnd w:id="71"/>
    </w:p>
    <w:p w14:paraId="32DA3EE1" w14:textId="1C1BD72D" w:rsidR="00586F83" w:rsidRDefault="00D17E28" w:rsidP="0014261E">
      <w:pPr>
        <w:ind w:firstLine="720"/>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79AB17CD" w14:textId="77777777" w:rsidR="00586F83" w:rsidRDefault="00BA0079">
      <w:pPr>
        <w:pStyle w:val="1"/>
        <w:keepNext w:val="0"/>
        <w:keepLines w:val="0"/>
        <w:spacing w:before="0" w:after="0"/>
        <w:rPr>
          <w:rFonts w:ascii="Calibri" w:eastAsia="Calibri" w:hAnsi="Calibri" w:cs="Calibri"/>
          <w:b/>
          <w:sz w:val="42"/>
          <w:szCs w:val="42"/>
        </w:rPr>
      </w:pPr>
      <w:bookmarkStart w:id="72" w:name="_wv0gj0dgrmeo" w:colFirst="0" w:colLast="0"/>
      <w:bookmarkStart w:id="73" w:name="_Toc127199619"/>
      <w:bookmarkEnd w:id="72"/>
      <w:r>
        <w:rPr>
          <w:rFonts w:ascii="Calibri" w:eastAsia="Calibri" w:hAnsi="Calibri" w:cs="Calibri"/>
          <w:b/>
          <w:sz w:val="42"/>
          <w:szCs w:val="42"/>
        </w:rPr>
        <w:t>Results</w:t>
      </w:r>
      <w:bookmarkEnd w:id="73"/>
    </w:p>
    <w:p w14:paraId="73D191D2" w14:textId="48E51348" w:rsidR="00586F83" w:rsidRPr="0014261E" w:rsidRDefault="00464832" w:rsidP="0014261E">
      <w:pPr>
        <w:pStyle w:val="2"/>
        <w:rPr>
          <w:rFonts w:cs="Calibri"/>
          <w:highlight w:val="yellow"/>
          <w:lang w:val="en-US"/>
        </w:rPr>
      </w:pPr>
      <w:bookmarkStart w:id="74" w:name="_Toc127199620"/>
      <w:r w:rsidRPr="0014261E">
        <w:rPr>
          <w:highlight w:val="yellow"/>
          <w:lang w:val="en-US"/>
        </w:rPr>
        <w:t>Descriptive Statistics</w:t>
      </w:r>
      <w:bookmarkEnd w:id="74"/>
    </w:p>
    <w:p w14:paraId="77C3AA0B" w14:textId="62ED4E15" w:rsidR="0014261E" w:rsidRPr="0014261E" w:rsidRDefault="0014261E" w:rsidP="0014261E">
      <w:pPr>
        <w:ind w:firstLine="720"/>
        <w:rPr>
          <w:rFonts w:eastAsiaTheme="minorEastAsia"/>
          <w:color w:val="000000"/>
        </w:rPr>
      </w:pPr>
      <w:r w:rsidRPr="006C6CA7">
        <w:rPr>
          <w:color w:val="000000"/>
        </w:rPr>
        <w:t>As shown in Table 1, we performed descriptive statistics on the six indicators for each Sessions.</w:t>
      </w:r>
    </w:p>
    <w:p w14:paraId="0F4A8353" w14:textId="32A4D6A7" w:rsidR="0014261E" w:rsidRPr="0014261E" w:rsidRDefault="0014261E" w:rsidP="0014261E">
      <w:pPr>
        <w:rPr>
          <w:rFonts w:eastAsiaTheme="minorEastAsia"/>
          <w:lang w:val="en-US"/>
        </w:rPr>
      </w:pPr>
      <w:r w:rsidRPr="0014261E">
        <w:rPr>
          <w:rFonts w:eastAsiaTheme="minorEastAsia"/>
          <w:lang w:val="en-US"/>
        </w:rPr>
        <w:t>Table 3 Descriptive Statistics</w:t>
      </w:r>
    </w:p>
    <w:tbl>
      <w:tblPr>
        <w:tblStyle w:val="ae"/>
        <w:tblW w:w="506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416"/>
        <w:gridCol w:w="1456"/>
        <w:gridCol w:w="1336"/>
        <w:gridCol w:w="1416"/>
        <w:gridCol w:w="1416"/>
        <w:gridCol w:w="1336"/>
      </w:tblGrid>
      <w:tr w:rsidR="00464832" w:rsidRPr="00464832" w14:paraId="274DB739" w14:textId="77777777" w:rsidTr="00464832">
        <w:trPr>
          <w:trHeight w:val="315"/>
          <w:jc w:val="center"/>
        </w:trPr>
        <w:tc>
          <w:tcPr>
            <w:tcW w:w="735" w:type="pct"/>
            <w:tcBorders>
              <w:top w:val="single" w:sz="12" w:space="0" w:color="auto"/>
              <w:bottom w:val="single" w:sz="4" w:space="0" w:color="auto"/>
            </w:tcBorders>
            <w:noWrap/>
            <w:hideMark/>
          </w:tcPr>
          <w:p w14:paraId="2D2877B2" w14:textId="77777777" w:rsidR="00464832" w:rsidRPr="00464832" w:rsidRDefault="00464832" w:rsidP="00464832">
            <w:pPr>
              <w:ind w:firstLine="720"/>
              <w:rPr>
                <w:color w:val="000000"/>
                <w:lang w:val="en"/>
              </w:rPr>
            </w:pPr>
          </w:p>
        </w:tc>
        <w:tc>
          <w:tcPr>
            <w:tcW w:w="711" w:type="pct"/>
            <w:tcBorders>
              <w:top w:val="single" w:sz="12" w:space="0" w:color="auto"/>
              <w:bottom w:val="single" w:sz="4" w:space="0" w:color="auto"/>
            </w:tcBorders>
            <w:noWrap/>
            <w:hideMark/>
          </w:tcPr>
          <w:p w14:paraId="0484AEB3" w14:textId="77777777" w:rsidR="00464832" w:rsidRPr="00464832" w:rsidRDefault="00464832" w:rsidP="00464832">
            <w:pPr>
              <w:rPr>
                <w:color w:val="000000"/>
                <w:lang w:val="en"/>
              </w:rPr>
            </w:pPr>
            <w:r w:rsidRPr="00464832">
              <w:rPr>
                <w:rFonts w:hint="eastAsia"/>
                <w:color w:val="000000"/>
                <w:lang w:val="en"/>
              </w:rPr>
              <w:t>Session 1</w:t>
            </w:r>
          </w:p>
        </w:tc>
        <w:tc>
          <w:tcPr>
            <w:tcW w:w="731" w:type="pct"/>
            <w:tcBorders>
              <w:top w:val="single" w:sz="12" w:space="0" w:color="auto"/>
              <w:bottom w:val="single" w:sz="4" w:space="0" w:color="auto"/>
            </w:tcBorders>
            <w:noWrap/>
            <w:hideMark/>
          </w:tcPr>
          <w:p w14:paraId="712EC3FE" w14:textId="77777777" w:rsidR="00464832" w:rsidRPr="00464832" w:rsidRDefault="00464832" w:rsidP="00464832">
            <w:pPr>
              <w:rPr>
                <w:color w:val="000000"/>
                <w:lang w:val="en"/>
              </w:rPr>
            </w:pPr>
            <w:r w:rsidRPr="00464832">
              <w:rPr>
                <w:rFonts w:hint="eastAsia"/>
                <w:color w:val="000000"/>
                <w:lang w:val="en"/>
              </w:rPr>
              <w:t>Session 2</w:t>
            </w:r>
          </w:p>
        </w:tc>
        <w:tc>
          <w:tcPr>
            <w:tcW w:w="731" w:type="pct"/>
            <w:tcBorders>
              <w:top w:val="single" w:sz="12" w:space="0" w:color="auto"/>
              <w:bottom w:val="single" w:sz="4" w:space="0" w:color="auto"/>
            </w:tcBorders>
            <w:noWrap/>
            <w:hideMark/>
          </w:tcPr>
          <w:p w14:paraId="2A21E59B" w14:textId="77777777" w:rsidR="00464832" w:rsidRPr="00464832" w:rsidRDefault="00464832" w:rsidP="00464832">
            <w:pPr>
              <w:rPr>
                <w:color w:val="000000"/>
                <w:lang w:val="en"/>
              </w:rPr>
            </w:pPr>
            <w:r w:rsidRPr="00464832">
              <w:rPr>
                <w:rFonts w:hint="eastAsia"/>
                <w:color w:val="000000"/>
                <w:lang w:val="en"/>
              </w:rPr>
              <w:t>Session 3</w:t>
            </w:r>
          </w:p>
        </w:tc>
        <w:tc>
          <w:tcPr>
            <w:tcW w:w="711" w:type="pct"/>
            <w:tcBorders>
              <w:top w:val="single" w:sz="12" w:space="0" w:color="auto"/>
              <w:bottom w:val="single" w:sz="4" w:space="0" w:color="auto"/>
            </w:tcBorders>
            <w:noWrap/>
            <w:hideMark/>
          </w:tcPr>
          <w:p w14:paraId="7172285F" w14:textId="77777777" w:rsidR="00464832" w:rsidRPr="00464832" w:rsidRDefault="00464832" w:rsidP="00464832">
            <w:pPr>
              <w:rPr>
                <w:color w:val="000000"/>
                <w:lang w:val="en"/>
              </w:rPr>
            </w:pPr>
            <w:r w:rsidRPr="00464832">
              <w:rPr>
                <w:rFonts w:hint="eastAsia"/>
                <w:color w:val="000000"/>
                <w:lang w:val="en"/>
              </w:rPr>
              <w:t>Session 4</w:t>
            </w:r>
          </w:p>
        </w:tc>
        <w:tc>
          <w:tcPr>
            <w:tcW w:w="711" w:type="pct"/>
            <w:tcBorders>
              <w:top w:val="single" w:sz="12" w:space="0" w:color="auto"/>
              <w:bottom w:val="single" w:sz="4" w:space="0" w:color="auto"/>
            </w:tcBorders>
            <w:noWrap/>
            <w:hideMark/>
          </w:tcPr>
          <w:p w14:paraId="4383C623" w14:textId="77777777" w:rsidR="00464832" w:rsidRPr="00464832" w:rsidRDefault="00464832" w:rsidP="00464832">
            <w:pPr>
              <w:rPr>
                <w:color w:val="000000"/>
                <w:lang w:val="en"/>
              </w:rPr>
            </w:pPr>
            <w:r w:rsidRPr="00464832">
              <w:rPr>
                <w:rFonts w:hint="eastAsia"/>
                <w:color w:val="000000"/>
                <w:lang w:val="en"/>
              </w:rPr>
              <w:t>Session 5</w:t>
            </w:r>
          </w:p>
        </w:tc>
        <w:tc>
          <w:tcPr>
            <w:tcW w:w="671" w:type="pct"/>
            <w:tcBorders>
              <w:top w:val="single" w:sz="12" w:space="0" w:color="auto"/>
              <w:bottom w:val="single" w:sz="4" w:space="0" w:color="auto"/>
            </w:tcBorders>
            <w:noWrap/>
            <w:hideMark/>
          </w:tcPr>
          <w:p w14:paraId="31550FD9" w14:textId="77777777" w:rsidR="00464832" w:rsidRPr="00464832" w:rsidRDefault="00464832" w:rsidP="00464832">
            <w:pPr>
              <w:rPr>
                <w:color w:val="000000"/>
                <w:lang w:val="en"/>
              </w:rPr>
            </w:pPr>
            <w:r w:rsidRPr="00464832">
              <w:rPr>
                <w:rFonts w:hint="eastAsia"/>
                <w:color w:val="000000"/>
                <w:lang w:val="en"/>
              </w:rPr>
              <w:t>Session 6</w:t>
            </w:r>
          </w:p>
        </w:tc>
      </w:tr>
      <w:tr w:rsidR="00464832" w:rsidRPr="00464832" w14:paraId="6F97E2F6" w14:textId="77777777" w:rsidTr="00464832">
        <w:trPr>
          <w:trHeight w:val="315"/>
          <w:jc w:val="center"/>
        </w:trPr>
        <w:tc>
          <w:tcPr>
            <w:tcW w:w="735" w:type="pct"/>
            <w:tcBorders>
              <w:top w:val="single" w:sz="4" w:space="0" w:color="auto"/>
            </w:tcBorders>
            <w:noWrap/>
            <w:hideMark/>
          </w:tcPr>
          <w:p w14:paraId="6B7AD2CE" w14:textId="77777777" w:rsidR="00464832" w:rsidRPr="00464832" w:rsidRDefault="00464832" w:rsidP="00464832">
            <w:pPr>
              <w:rPr>
                <w:color w:val="000000"/>
                <w:lang w:val="en"/>
              </w:rPr>
            </w:pPr>
            <w:r w:rsidRPr="00464832">
              <w:rPr>
                <w:rFonts w:hint="eastAsia"/>
                <w:color w:val="000000"/>
                <w:lang w:val="en"/>
              </w:rPr>
              <w:t>RT(ms)</w:t>
            </w:r>
          </w:p>
        </w:tc>
        <w:tc>
          <w:tcPr>
            <w:tcW w:w="711" w:type="pct"/>
            <w:tcBorders>
              <w:top w:val="single" w:sz="4" w:space="0" w:color="auto"/>
            </w:tcBorders>
            <w:noWrap/>
            <w:hideMark/>
          </w:tcPr>
          <w:p w14:paraId="61F62584" w14:textId="547800AA" w:rsidR="00464832" w:rsidRPr="00464832" w:rsidRDefault="00464832" w:rsidP="00464832">
            <w:pPr>
              <w:rPr>
                <w:color w:val="000000"/>
                <w:lang w:val="en"/>
              </w:rPr>
            </w:pPr>
            <w:r w:rsidRPr="00464832">
              <w:rPr>
                <w:rFonts w:hint="eastAsia"/>
                <w:color w:val="000000"/>
                <w:lang w:val="en"/>
              </w:rPr>
              <w:t>3.96(3</w:t>
            </w:r>
            <w:r w:rsidR="00980A67">
              <w:rPr>
                <w:rFonts w:hint="eastAsia"/>
                <w:color w:val="000000"/>
                <w:lang w:val="en"/>
              </w:rPr>
              <w:t>.</w:t>
            </w:r>
            <w:r w:rsidRPr="00464832">
              <w:rPr>
                <w:rFonts w:hint="eastAsia"/>
                <w:color w:val="000000"/>
                <w:lang w:val="en"/>
              </w:rPr>
              <w:t>11)</w:t>
            </w:r>
          </w:p>
        </w:tc>
        <w:tc>
          <w:tcPr>
            <w:tcW w:w="731" w:type="pct"/>
            <w:tcBorders>
              <w:top w:val="single" w:sz="4" w:space="0" w:color="auto"/>
            </w:tcBorders>
            <w:noWrap/>
            <w:hideMark/>
          </w:tcPr>
          <w:p w14:paraId="3B0A1C62" w14:textId="77777777" w:rsidR="00464832" w:rsidRPr="00464832" w:rsidRDefault="00464832" w:rsidP="00464832">
            <w:pPr>
              <w:rPr>
                <w:color w:val="000000"/>
                <w:lang w:val="en"/>
              </w:rPr>
            </w:pPr>
            <w:r w:rsidRPr="00464832">
              <w:rPr>
                <w:rFonts w:hint="eastAsia"/>
                <w:color w:val="000000"/>
                <w:lang w:val="en"/>
              </w:rPr>
              <w:t>7.1(31.61)</w:t>
            </w:r>
          </w:p>
        </w:tc>
        <w:tc>
          <w:tcPr>
            <w:tcW w:w="731" w:type="pct"/>
            <w:tcBorders>
              <w:top w:val="single" w:sz="4" w:space="0" w:color="auto"/>
            </w:tcBorders>
            <w:noWrap/>
            <w:hideMark/>
          </w:tcPr>
          <w:p w14:paraId="0DEFB6DE" w14:textId="77777777" w:rsidR="00464832" w:rsidRPr="00464832" w:rsidRDefault="00464832" w:rsidP="00464832">
            <w:pPr>
              <w:rPr>
                <w:color w:val="000000"/>
                <w:lang w:val="en"/>
              </w:rPr>
            </w:pPr>
            <w:r w:rsidRPr="00464832">
              <w:rPr>
                <w:rFonts w:hint="eastAsia"/>
                <w:color w:val="000000"/>
                <w:lang w:val="en"/>
              </w:rPr>
              <w:t>3.42(26.81)</w:t>
            </w:r>
          </w:p>
        </w:tc>
        <w:tc>
          <w:tcPr>
            <w:tcW w:w="711" w:type="pct"/>
            <w:tcBorders>
              <w:top w:val="single" w:sz="4" w:space="0" w:color="auto"/>
            </w:tcBorders>
            <w:noWrap/>
            <w:hideMark/>
          </w:tcPr>
          <w:p w14:paraId="40471F44" w14:textId="77777777" w:rsidR="00464832" w:rsidRPr="00464832" w:rsidRDefault="00464832" w:rsidP="00464832">
            <w:pPr>
              <w:rPr>
                <w:color w:val="000000"/>
                <w:lang w:val="en"/>
              </w:rPr>
            </w:pPr>
            <w:r w:rsidRPr="00464832">
              <w:rPr>
                <w:rFonts w:hint="eastAsia"/>
                <w:color w:val="000000"/>
                <w:lang w:val="en"/>
              </w:rPr>
              <w:t>-1.67(26.38)</w:t>
            </w:r>
          </w:p>
        </w:tc>
        <w:tc>
          <w:tcPr>
            <w:tcW w:w="711" w:type="pct"/>
            <w:tcBorders>
              <w:top w:val="single" w:sz="4" w:space="0" w:color="auto"/>
            </w:tcBorders>
            <w:noWrap/>
            <w:hideMark/>
          </w:tcPr>
          <w:p w14:paraId="03874B86" w14:textId="77777777" w:rsidR="00464832" w:rsidRPr="00464832" w:rsidRDefault="00464832" w:rsidP="00464832">
            <w:pPr>
              <w:rPr>
                <w:color w:val="000000"/>
                <w:lang w:val="en"/>
              </w:rPr>
            </w:pPr>
            <w:r w:rsidRPr="00464832">
              <w:rPr>
                <w:rFonts w:hint="eastAsia"/>
                <w:color w:val="000000"/>
                <w:lang w:val="en"/>
              </w:rPr>
              <w:t>-2.74(21.61)</w:t>
            </w:r>
          </w:p>
        </w:tc>
        <w:tc>
          <w:tcPr>
            <w:tcW w:w="671" w:type="pct"/>
            <w:tcBorders>
              <w:top w:val="single" w:sz="4" w:space="0" w:color="auto"/>
            </w:tcBorders>
            <w:noWrap/>
            <w:hideMark/>
          </w:tcPr>
          <w:p w14:paraId="786902A8" w14:textId="77777777" w:rsidR="00464832" w:rsidRPr="00464832" w:rsidRDefault="00464832" w:rsidP="00464832">
            <w:pPr>
              <w:rPr>
                <w:color w:val="000000"/>
                <w:lang w:val="en"/>
              </w:rPr>
            </w:pPr>
            <w:r w:rsidRPr="00464832">
              <w:rPr>
                <w:rFonts w:hint="eastAsia"/>
                <w:color w:val="000000"/>
                <w:lang w:val="en"/>
              </w:rPr>
              <w:t>4.67(21.78)</w:t>
            </w:r>
          </w:p>
        </w:tc>
      </w:tr>
      <w:tr w:rsidR="00464832" w:rsidRPr="00464832" w14:paraId="140EC0B0" w14:textId="77777777" w:rsidTr="00464832">
        <w:trPr>
          <w:trHeight w:val="315"/>
          <w:jc w:val="center"/>
        </w:trPr>
        <w:tc>
          <w:tcPr>
            <w:tcW w:w="735" w:type="pct"/>
            <w:noWrap/>
            <w:hideMark/>
          </w:tcPr>
          <w:p w14:paraId="30EAE1FE" w14:textId="26CE187A" w:rsidR="00464832" w:rsidRPr="00464832" w:rsidRDefault="00464832" w:rsidP="00464832">
            <w:pPr>
              <w:rPr>
                <w:color w:val="000000"/>
                <w:lang w:val="en"/>
              </w:rPr>
            </w:pPr>
            <w:r>
              <w:rPr>
                <w:rFonts w:hint="eastAsia"/>
                <w:color w:val="000000"/>
                <w:lang w:val="en"/>
              </w:rPr>
              <w:t>ACC</w:t>
            </w:r>
          </w:p>
        </w:tc>
        <w:tc>
          <w:tcPr>
            <w:tcW w:w="711" w:type="pct"/>
            <w:noWrap/>
            <w:hideMark/>
          </w:tcPr>
          <w:p w14:paraId="3DEC9308" w14:textId="11F8ED80"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05)</w:t>
            </w:r>
          </w:p>
        </w:tc>
        <w:tc>
          <w:tcPr>
            <w:tcW w:w="731" w:type="pct"/>
            <w:noWrap/>
            <w:hideMark/>
          </w:tcPr>
          <w:p w14:paraId="37D177DE" w14:textId="399312E4"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31" w:type="pct"/>
            <w:noWrap/>
            <w:hideMark/>
          </w:tcPr>
          <w:p w14:paraId="79F050F1" w14:textId="41EE43C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11" w:type="pct"/>
            <w:noWrap/>
            <w:hideMark/>
          </w:tcPr>
          <w:p w14:paraId="135E30D4" w14:textId="2F262A1F"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05)</w:t>
            </w:r>
          </w:p>
        </w:tc>
        <w:tc>
          <w:tcPr>
            <w:tcW w:w="711" w:type="pct"/>
            <w:noWrap/>
            <w:hideMark/>
          </w:tcPr>
          <w:p w14:paraId="1F83F17C" w14:textId="6E775F98"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01(</w:t>
            </w:r>
            <w:r>
              <w:rPr>
                <w:rFonts w:hint="eastAsia"/>
                <w:color w:val="000000"/>
                <w:lang w:val="en"/>
              </w:rPr>
              <w:t>.</w:t>
            </w:r>
            <w:r w:rsidR="00464832" w:rsidRPr="00464832">
              <w:rPr>
                <w:rFonts w:hint="eastAsia"/>
                <w:color w:val="000000"/>
                <w:lang w:val="en"/>
              </w:rPr>
              <w:t>08)</w:t>
            </w:r>
          </w:p>
        </w:tc>
        <w:tc>
          <w:tcPr>
            <w:tcW w:w="671" w:type="pct"/>
            <w:noWrap/>
            <w:hideMark/>
          </w:tcPr>
          <w:p w14:paraId="23D3EBEE" w14:textId="01D6C1C4"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06)</w:t>
            </w:r>
          </w:p>
        </w:tc>
      </w:tr>
      <w:tr w:rsidR="00464832" w:rsidRPr="00464832" w14:paraId="7C4EF940" w14:textId="77777777" w:rsidTr="00464832">
        <w:trPr>
          <w:trHeight w:val="315"/>
          <w:jc w:val="center"/>
        </w:trPr>
        <w:tc>
          <w:tcPr>
            <w:tcW w:w="735" w:type="pct"/>
            <w:noWrap/>
            <w:hideMark/>
          </w:tcPr>
          <w:p w14:paraId="1502CE65" w14:textId="005F169C" w:rsidR="00464832" w:rsidRPr="00464832" w:rsidRDefault="006545E5" w:rsidP="006545E5">
            <w:pPr>
              <w:rPr>
                <w:color w:val="000000"/>
                <w:lang w:val="en"/>
              </w:rPr>
            </w:pPr>
            <w:r>
              <w:rPr>
                <w:i/>
                <w:color w:val="000000"/>
                <w:lang w:val="en"/>
              </w:rPr>
              <w:t>d</w:t>
            </w:r>
            <w:r>
              <w:rPr>
                <w:color w:val="000000"/>
                <w:lang w:val="en"/>
              </w:rPr>
              <w:t xml:space="preserve"> </w:t>
            </w:r>
            <w:r w:rsidR="00464832" w:rsidRPr="00464832">
              <w:rPr>
                <w:rFonts w:hint="eastAsia"/>
                <w:color w:val="000000"/>
                <w:lang w:val="en"/>
              </w:rPr>
              <w:t>prime</w:t>
            </w:r>
          </w:p>
        </w:tc>
        <w:tc>
          <w:tcPr>
            <w:tcW w:w="711" w:type="pct"/>
            <w:noWrap/>
            <w:hideMark/>
          </w:tcPr>
          <w:p w14:paraId="27B4C3D9" w14:textId="1B7C9721"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33)</w:t>
            </w:r>
          </w:p>
        </w:tc>
        <w:tc>
          <w:tcPr>
            <w:tcW w:w="731" w:type="pct"/>
            <w:noWrap/>
            <w:hideMark/>
          </w:tcPr>
          <w:p w14:paraId="5CCA166D" w14:textId="417C814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42)</w:t>
            </w:r>
          </w:p>
        </w:tc>
        <w:tc>
          <w:tcPr>
            <w:tcW w:w="731" w:type="pct"/>
            <w:noWrap/>
            <w:hideMark/>
          </w:tcPr>
          <w:p w14:paraId="4FCB2F16" w14:textId="784CE715"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25)</w:t>
            </w:r>
          </w:p>
        </w:tc>
        <w:tc>
          <w:tcPr>
            <w:tcW w:w="711" w:type="pct"/>
            <w:noWrap/>
            <w:hideMark/>
          </w:tcPr>
          <w:p w14:paraId="40DA3084" w14:textId="2E293DC6"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38)</w:t>
            </w:r>
          </w:p>
        </w:tc>
        <w:tc>
          <w:tcPr>
            <w:tcW w:w="711" w:type="pct"/>
            <w:noWrap/>
            <w:hideMark/>
          </w:tcPr>
          <w:p w14:paraId="0D840369" w14:textId="22D7889F"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06(</w:t>
            </w:r>
            <w:r>
              <w:rPr>
                <w:rFonts w:hint="eastAsia"/>
                <w:color w:val="000000"/>
                <w:lang w:val="en"/>
              </w:rPr>
              <w:t>.</w:t>
            </w:r>
            <w:r w:rsidR="00464832" w:rsidRPr="00464832">
              <w:rPr>
                <w:rFonts w:hint="eastAsia"/>
                <w:color w:val="000000"/>
                <w:lang w:val="en"/>
              </w:rPr>
              <w:t>39)</w:t>
            </w:r>
          </w:p>
        </w:tc>
        <w:tc>
          <w:tcPr>
            <w:tcW w:w="671" w:type="pct"/>
            <w:noWrap/>
            <w:hideMark/>
          </w:tcPr>
          <w:p w14:paraId="1C838340" w14:textId="551835EE"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32)</w:t>
            </w:r>
          </w:p>
        </w:tc>
      </w:tr>
      <w:tr w:rsidR="00464832" w:rsidRPr="00464832" w14:paraId="374B74FA" w14:textId="77777777" w:rsidTr="00464832">
        <w:trPr>
          <w:trHeight w:val="315"/>
          <w:jc w:val="center"/>
        </w:trPr>
        <w:tc>
          <w:tcPr>
            <w:tcW w:w="735" w:type="pct"/>
            <w:noWrap/>
            <w:hideMark/>
          </w:tcPr>
          <w:p w14:paraId="7CBD05A1" w14:textId="77777777" w:rsidR="00464832" w:rsidRPr="00464832" w:rsidRDefault="00464832" w:rsidP="00464832">
            <w:pPr>
              <w:rPr>
                <w:color w:val="000000"/>
                <w:lang w:val="en"/>
              </w:rPr>
            </w:pPr>
            <w:r w:rsidRPr="00464832">
              <w:rPr>
                <w:rFonts w:hint="eastAsia"/>
                <w:color w:val="000000"/>
                <w:lang w:val="en"/>
              </w:rPr>
              <w:t>Efficiency</w:t>
            </w:r>
          </w:p>
        </w:tc>
        <w:tc>
          <w:tcPr>
            <w:tcW w:w="711" w:type="pct"/>
            <w:noWrap/>
            <w:hideMark/>
          </w:tcPr>
          <w:p w14:paraId="7A8DFB94" w14:textId="77777777" w:rsidR="00464832" w:rsidRPr="00464832" w:rsidRDefault="00464832" w:rsidP="00464832">
            <w:pPr>
              <w:rPr>
                <w:color w:val="000000"/>
                <w:lang w:val="en"/>
              </w:rPr>
            </w:pPr>
            <w:r w:rsidRPr="00464832">
              <w:rPr>
                <w:rFonts w:hint="eastAsia"/>
                <w:color w:val="000000"/>
                <w:lang w:val="en"/>
              </w:rPr>
              <w:t>2.79(58.5)</w:t>
            </w:r>
          </w:p>
        </w:tc>
        <w:tc>
          <w:tcPr>
            <w:tcW w:w="731" w:type="pct"/>
            <w:noWrap/>
            <w:hideMark/>
          </w:tcPr>
          <w:p w14:paraId="33F953FA" w14:textId="77777777" w:rsidR="00464832" w:rsidRPr="00464832" w:rsidRDefault="00464832" w:rsidP="00464832">
            <w:pPr>
              <w:rPr>
                <w:color w:val="000000"/>
                <w:lang w:val="en"/>
              </w:rPr>
            </w:pPr>
            <w:r w:rsidRPr="00464832">
              <w:rPr>
                <w:rFonts w:hint="eastAsia"/>
                <w:color w:val="000000"/>
                <w:lang w:val="en"/>
              </w:rPr>
              <w:t>18.14(75.16)</w:t>
            </w:r>
          </w:p>
        </w:tc>
        <w:tc>
          <w:tcPr>
            <w:tcW w:w="731" w:type="pct"/>
            <w:noWrap/>
            <w:hideMark/>
          </w:tcPr>
          <w:p w14:paraId="7F17775B" w14:textId="6A28047F" w:rsidR="00464832" w:rsidRPr="00464832" w:rsidRDefault="00464832" w:rsidP="00464832">
            <w:pPr>
              <w:rPr>
                <w:color w:val="000000"/>
                <w:lang w:val="en"/>
              </w:rPr>
            </w:pPr>
            <w:r w:rsidRPr="00464832">
              <w:rPr>
                <w:rFonts w:hint="eastAsia"/>
                <w:color w:val="000000"/>
                <w:lang w:val="en"/>
              </w:rPr>
              <w:t>1</w:t>
            </w:r>
            <w:r w:rsidR="00980A67">
              <w:rPr>
                <w:rFonts w:hint="eastAsia"/>
                <w:color w:val="000000"/>
                <w:lang w:val="en"/>
              </w:rPr>
              <w:t>.</w:t>
            </w:r>
            <w:r w:rsidRPr="00464832">
              <w:rPr>
                <w:rFonts w:hint="eastAsia"/>
                <w:color w:val="000000"/>
                <w:lang w:val="en"/>
              </w:rPr>
              <w:t>19(63.51)</w:t>
            </w:r>
          </w:p>
        </w:tc>
        <w:tc>
          <w:tcPr>
            <w:tcW w:w="711" w:type="pct"/>
            <w:noWrap/>
            <w:hideMark/>
          </w:tcPr>
          <w:p w14:paraId="424AE095" w14:textId="77777777" w:rsidR="00464832" w:rsidRPr="00464832" w:rsidRDefault="00464832" w:rsidP="00464832">
            <w:pPr>
              <w:rPr>
                <w:color w:val="000000"/>
                <w:lang w:val="en"/>
              </w:rPr>
            </w:pPr>
            <w:r w:rsidRPr="00464832">
              <w:rPr>
                <w:rFonts w:hint="eastAsia"/>
                <w:color w:val="000000"/>
                <w:lang w:val="en"/>
              </w:rPr>
              <w:t>9.66(62.48)</w:t>
            </w:r>
          </w:p>
        </w:tc>
        <w:tc>
          <w:tcPr>
            <w:tcW w:w="711" w:type="pct"/>
            <w:noWrap/>
            <w:hideMark/>
          </w:tcPr>
          <w:p w14:paraId="4D969E27" w14:textId="77777777" w:rsidR="00464832" w:rsidRPr="00464832" w:rsidRDefault="00464832" w:rsidP="00464832">
            <w:pPr>
              <w:rPr>
                <w:color w:val="000000"/>
                <w:lang w:val="en"/>
              </w:rPr>
            </w:pPr>
            <w:r w:rsidRPr="00464832">
              <w:rPr>
                <w:rFonts w:hint="eastAsia"/>
                <w:color w:val="000000"/>
                <w:lang w:val="en"/>
              </w:rPr>
              <w:t>-7.03(85.87)</w:t>
            </w:r>
          </w:p>
        </w:tc>
        <w:tc>
          <w:tcPr>
            <w:tcW w:w="671" w:type="pct"/>
            <w:noWrap/>
            <w:hideMark/>
          </w:tcPr>
          <w:p w14:paraId="263E18D5" w14:textId="77777777" w:rsidR="00464832" w:rsidRPr="00464832" w:rsidRDefault="00464832" w:rsidP="00464832">
            <w:pPr>
              <w:rPr>
                <w:color w:val="000000"/>
                <w:lang w:val="en"/>
              </w:rPr>
            </w:pPr>
            <w:r w:rsidRPr="00464832">
              <w:rPr>
                <w:rFonts w:hint="eastAsia"/>
                <w:color w:val="000000"/>
                <w:lang w:val="en"/>
              </w:rPr>
              <w:t>9.46(69.07)</w:t>
            </w:r>
          </w:p>
        </w:tc>
      </w:tr>
      <w:tr w:rsidR="00464832" w:rsidRPr="00464832" w14:paraId="3EB906E2" w14:textId="77777777" w:rsidTr="00464832">
        <w:trPr>
          <w:trHeight w:val="315"/>
          <w:jc w:val="center"/>
        </w:trPr>
        <w:tc>
          <w:tcPr>
            <w:tcW w:w="735" w:type="pct"/>
            <w:noWrap/>
            <w:hideMark/>
          </w:tcPr>
          <w:p w14:paraId="64D36D3D" w14:textId="4B8DB6DE" w:rsidR="00464832" w:rsidRPr="00464832" w:rsidRDefault="00464832" w:rsidP="00464832">
            <w:pPr>
              <w:rPr>
                <w:color w:val="000000"/>
                <w:lang w:val="en"/>
              </w:rPr>
            </w:pPr>
            <w:r w:rsidRPr="006545E5">
              <w:rPr>
                <w:rFonts w:hint="eastAsia"/>
                <w:i/>
                <w:color w:val="000000"/>
                <w:lang w:val="en"/>
              </w:rPr>
              <w:t>v</w:t>
            </w:r>
            <w:r w:rsidRPr="00464832">
              <w:rPr>
                <w:rFonts w:hint="eastAsia"/>
                <w:color w:val="000000"/>
                <w:lang w:val="en"/>
              </w:rPr>
              <w:t>(ms)</w:t>
            </w:r>
          </w:p>
        </w:tc>
        <w:tc>
          <w:tcPr>
            <w:tcW w:w="711" w:type="pct"/>
            <w:noWrap/>
            <w:hideMark/>
          </w:tcPr>
          <w:p w14:paraId="1E12B5DF" w14:textId="77777777" w:rsidR="00464832" w:rsidRPr="00464832" w:rsidRDefault="00464832" w:rsidP="00464832">
            <w:pPr>
              <w:rPr>
                <w:color w:val="000000"/>
                <w:lang w:val="en"/>
              </w:rPr>
            </w:pPr>
            <w:r w:rsidRPr="00464832">
              <w:rPr>
                <w:rFonts w:hint="eastAsia"/>
                <w:color w:val="000000"/>
                <w:lang w:val="en"/>
              </w:rPr>
              <w:t>-57.82(2.65)</w:t>
            </w:r>
          </w:p>
        </w:tc>
        <w:tc>
          <w:tcPr>
            <w:tcW w:w="731" w:type="pct"/>
            <w:noWrap/>
            <w:hideMark/>
          </w:tcPr>
          <w:p w14:paraId="4ED7F764" w14:textId="77777777" w:rsidR="00464832" w:rsidRPr="00464832" w:rsidRDefault="00464832" w:rsidP="00464832">
            <w:pPr>
              <w:rPr>
                <w:color w:val="000000"/>
                <w:lang w:val="en"/>
              </w:rPr>
            </w:pPr>
            <w:r w:rsidRPr="00464832">
              <w:rPr>
                <w:rFonts w:hint="eastAsia"/>
                <w:color w:val="000000"/>
                <w:lang w:val="en"/>
              </w:rPr>
              <w:t>-74.95(2.8)</w:t>
            </w:r>
          </w:p>
        </w:tc>
        <w:tc>
          <w:tcPr>
            <w:tcW w:w="731" w:type="pct"/>
            <w:noWrap/>
            <w:hideMark/>
          </w:tcPr>
          <w:p w14:paraId="4E3A86D4" w14:textId="77777777" w:rsidR="00464832" w:rsidRPr="00464832" w:rsidRDefault="00464832" w:rsidP="00464832">
            <w:pPr>
              <w:rPr>
                <w:color w:val="000000"/>
                <w:lang w:val="en"/>
              </w:rPr>
            </w:pPr>
            <w:r w:rsidRPr="00464832">
              <w:rPr>
                <w:rFonts w:hint="eastAsia"/>
                <w:color w:val="000000"/>
                <w:lang w:val="en"/>
              </w:rPr>
              <w:t>52.16(2.91)</w:t>
            </w:r>
          </w:p>
        </w:tc>
        <w:tc>
          <w:tcPr>
            <w:tcW w:w="711" w:type="pct"/>
            <w:noWrap/>
            <w:hideMark/>
          </w:tcPr>
          <w:p w14:paraId="36534224" w14:textId="77777777" w:rsidR="00464832" w:rsidRPr="00464832" w:rsidRDefault="00464832" w:rsidP="00464832">
            <w:pPr>
              <w:rPr>
                <w:color w:val="000000"/>
                <w:lang w:val="en"/>
              </w:rPr>
            </w:pPr>
            <w:r w:rsidRPr="00464832">
              <w:rPr>
                <w:rFonts w:hint="eastAsia"/>
                <w:color w:val="000000"/>
                <w:lang w:val="en"/>
              </w:rPr>
              <w:t>37.22(2.55)</w:t>
            </w:r>
          </w:p>
        </w:tc>
        <w:tc>
          <w:tcPr>
            <w:tcW w:w="711" w:type="pct"/>
            <w:noWrap/>
            <w:hideMark/>
          </w:tcPr>
          <w:p w14:paraId="331D31BA" w14:textId="77777777" w:rsidR="00464832" w:rsidRPr="00464832" w:rsidRDefault="00464832" w:rsidP="00464832">
            <w:pPr>
              <w:rPr>
                <w:color w:val="000000"/>
                <w:lang w:val="en"/>
              </w:rPr>
            </w:pPr>
            <w:r w:rsidRPr="00464832">
              <w:rPr>
                <w:rFonts w:hint="eastAsia"/>
                <w:color w:val="000000"/>
                <w:lang w:val="en"/>
              </w:rPr>
              <w:t>-47.73(2.05)</w:t>
            </w:r>
          </w:p>
        </w:tc>
        <w:tc>
          <w:tcPr>
            <w:tcW w:w="671" w:type="pct"/>
            <w:noWrap/>
            <w:hideMark/>
          </w:tcPr>
          <w:p w14:paraId="02096D76" w14:textId="12D0FAE2"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19(2.21)</w:t>
            </w:r>
          </w:p>
        </w:tc>
      </w:tr>
      <w:tr w:rsidR="00464832" w:rsidRPr="00464832" w14:paraId="3FD582CB" w14:textId="77777777" w:rsidTr="00464832">
        <w:trPr>
          <w:trHeight w:val="315"/>
          <w:jc w:val="center"/>
        </w:trPr>
        <w:tc>
          <w:tcPr>
            <w:tcW w:w="735" w:type="pct"/>
            <w:noWrap/>
            <w:hideMark/>
          </w:tcPr>
          <w:p w14:paraId="5B49DCBA" w14:textId="16AD457B" w:rsidR="00464832" w:rsidRPr="00464832" w:rsidRDefault="00464832" w:rsidP="00464832">
            <w:pPr>
              <w:rPr>
                <w:color w:val="000000"/>
                <w:lang w:val="en"/>
              </w:rPr>
            </w:pPr>
            <w:r w:rsidRPr="006545E5">
              <w:rPr>
                <w:rFonts w:hint="eastAsia"/>
                <w:i/>
                <w:color w:val="000000"/>
                <w:lang w:val="en"/>
              </w:rPr>
              <w:t>z</w:t>
            </w:r>
            <w:r w:rsidRPr="00464832">
              <w:rPr>
                <w:rFonts w:hint="eastAsia"/>
                <w:color w:val="000000"/>
                <w:lang w:val="en"/>
              </w:rPr>
              <w:t>(ms)</w:t>
            </w:r>
          </w:p>
        </w:tc>
        <w:tc>
          <w:tcPr>
            <w:tcW w:w="711" w:type="pct"/>
            <w:noWrap/>
            <w:hideMark/>
          </w:tcPr>
          <w:p w14:paraId="3BA5A722" w14:textId="785CA064" w:rsidR="00464832" w:rsidRPr="00464832" w:rsidRDefault="00464832" w:rsidP="00464832">
            <w:pPr>
              <w:rPr>
                <w:color w:val="000000"/>
                <w:lang w:val="en"/>
              </w:rPr>
            </w:pPr>
            <w:r w:rsidRPr="00464832">
              <w:rPr>
                <w:rFonts w:hint="eastAsia"/>
                <w:color w:val="000000"/>
                <w:lang w:val="en"/>
              </w:rPr>
              <w:t>1.12(</w:t>
            </w:r>
            <w:r w:rsidR="00980A67">
              <w:rPr>
                <w:rFonts w:hint="eastAsia"/>
                <w:color w:val="000000"/>
                <w:lang w:val="en"/>
              </w:rPr>
              <w:t>.</w:t>
            </w:r>
            <w:r w:rsidRPr="00464832">
              <w:rPr>
                <w:rFonts w:hint="eastAsia"/>
                <w:color w:val="000000"/>
                <w:lang w:val="en"/>
              </w:rPr>
              <w:t>67)</w:t>
            </w:r>
          </w:p>
        </w:tc>
        <w:tc>
          <w:tcPr>
            <w:tcW w:w="731" w:type="pct"/>
            <w:noWrap/>
            <w:hideMark/>
          </w:tcPr>
          <w:p w14:paraId="5D099BD7" w14:textId="77777777" w:rsidR="00464832" w:rsidRPr="00464832" w:rsidRDefault="00464832" w:rsidP="00464832">
            <w:pPr>
              <w:rPr>
                <w:color w:val="000000"/>
                <w:lang w:val="en"/>
              </w:rPr>
            </w:pPr>
            <w:r w:rsidRPr="00464832">
              <w:rPr>
                <w:rFonts w:hint="eastAsia"/>
                <w:color w:val="000000"/>
                <w:lang w:val="en"/>
              </w:rPr>
              <w:t>3.63(1.13)</w:t>
            </w:r>
          </w:p>
        </w:tc>
        <w:tc>
          <w:tcPr>
            <w:tcW w:w="731" w:type="pct"/>
            <w:noWrap/>
            <w:hideMark/>
          </w:tcPr>
          <w:p w14:paraId="54AC74CD" w14:textId="600E8DD2" w:rsidR="00464832" w:rsidRPr="00464832" w:rsidRDefault="00464832" w:rsidP="00464832">
            <w:pPr>
              <w:rPr>
                <w:color w:val="000000"/>
                <w:lang w:val="en"/>
              </w:rPr>
            </w:pPr>
            <w:r w:rsidRPr="00464832">
              <w:rPr>
                <w:rFonts w:hint="eastAsia"/>
                <w:color w:val="000000"/>
                <w:lang w:val="en"/>
              </w:rPr>
              <w:t>-9.98(</w:t>
            </w:r>
            <w:r w:rsidR="00980A67">
              <w:rPr>
                <w:rFonts w:hint="eastAsia"/>
                <w:color w:val="000000"/>
                <w:lang w:val="en"/>
              </w:rPr>
              <w:t>.</w:t>
            </w:r>
            <w:r w:rsidRPr="00464832">
              <w:rPr>
                <w:rFonts w:hint="eastAsia"/>
                <w:color w:val="000000"/>
                <w:lang w:val="en"/>
              </w:rPr>
              <w:t>89)</w:t>
            </w:r>
          </w:p>
        </w:tc>
        <w:tc>
          <w:tcPr>
            <w:tcW w:w="711" w:type="pct"/>
            <w:noWrap/>
            <w:hideMark/>
          </w:tcPr>
          <w:p w14:paraId="7709B350" w14:textId="6F526F51" w:rsidR="00464832" w:rsidRPr="00464832" w:rsidRDefault="00464832" w:rsidP="00464832">
            <w:pPr>
              <w:rPr>
                <w:color w:val="000000"/>
                <w:lang w:val="en"/>
              </w:rPr>
            </w:pPr>
            <w:r w:rsidRPr="00464832">
              <w:rPr>
                <w:rFonts w:hint="eastAsia"/>
                <w:color w:val="000000"/>
                <w:lang w:val="en"/>
              </w:rPr>
              <w:t>-2.96(</w:t>
            </w:r>
            <w:r w:rsidR="00980A67">
              <w:rPr>
                <w:rFonts w:hint="eastAsia"/>
                <w:color w:val="000000"/>
                <w:lang w:val="en"/>
              </w:rPr>
              <w:t>.</w:t>
            </w:r>
            <w:r w:rsidRPr="00464832">
              <w:rPr>
                <w:rFonts w:hint="eastAsia"/>
                <w:color w:val="000000"/>
                <w:lang w:val="en"/>
              </w:rPr>
              <w:t>88)</w:t>
            </w:r>
          </w:p>
        </w:tc>
        <w:tc>
          <w:tcPr>
            <w:tcW w:w="711" w:type="pct"/>
            <w:noWrap/>
            <w:hideMark/>
          </w:tcPr>
          <w:p w14:paraId="4A30F1E8" w14:textId="3F5C1BE5" w:rsidR="00464832" w:rsidRPr="00464832" w:rsidRDefault="00464832" w:rsidP="00464832">
            <w:pPr>
              <w:rPr>
                <w:color w:val="000000"/>
                <w:lang w:val="en"/>
              </w:rPr>
            </w:pPr>
            <w:r w:rsidRPr="00464832">
              <w:rPr>
                <w:rFonts w:hint="eastAsia"/>
                <w:color w:val="000000"/>
                <w:lang w:val="en"/>
              </w:rPr>
              <w:t>4.59(</w:t>
            </w:r>
            <w:r w:rsidR="00980A67">
              <w:rPr>
                <w:rFonts w:hint="eastAsia"/>
                <w:color w:val="000000"/>
                <w:lang w:val="en"/>
              </w:rPr>
              <w:t>.</w:t>
            </w:r>
            <w:r w:rsidRPr="00464832">
              <w:rPr>
                <w:rFonts w:hint="eastAsia"/>
                <w:color w:val="000000"/>
                <w:lang w:val="en"/>
              </w:rPr>
              <w:t>77)</w:t>
            </w:r>
          </w:p>
        </w:tc>
        <w:tc>
          <w:tcPr>
            <w:tcW w:w="671" w:type="pct"/>
            <w:noWrap/>
            <w:hideMark/>
          </w:tcPr>
          <w:p w14:paraId="52BD3635" w14:textId="5D409431" w:rsidR="00464832" w:rsidRPr="00464832" w:rsidRDefault="00464832" w:rsidP="00464832">
            <w:pPr>
              <w:rPr>
                <w:color w:val="000000"/>
                <w:lang w:val="en"/>
              </w:rPr>
            </w:pPr>
            <w:r w:rsidRPr="00464832">
              <w:rPr>
                <w:rFonts w:hint="eastAsia"/>
                <w:color w:val="000000"/>
                <w:lang w:val="en"/>
              </w:rPr>
              <w:t>-3.7(</w:t>
            </w:r>
            <w:r w:rsidR="00980A67">
              <w:rPr>
                <w:rFonts w:hint="eastAsia"/>
                <w:color w:val="000000"/>
                <w:lang w:val="en"/>
              </w:rPr>
              <w:t>.</w:t>
            </w:r>
            <w:r w:rsidRPr="00464832">
              <w:rPr>
                <w:rFonts w:hint="eastAsia"/>
                <w:color w:val="000000"/>
                <w:lang w:val="en"/>
              </w:rPr>
              <w:t>73)</w:t>
            </w:r>
          </w:p>
        </w:tc>
      </w:tr>
    </w:tbl>
    <w:p w14:paraId="0CF78E83" w14:textId="3812B967" w:rsidR="00464832" w:rsidRPr="006C6CA7" w:rsidRDefault="00464832" w:rsidP="00464832">
      <w:pPr>
        <w:rPr>
          <w:rFonts w:eastAsiaTheme="minorEastAsia"/>
          <w:color w:val="000000"/>
        </w:rPr>
      </w:pPr>
      <w:r w:rsidRPr="006C6CA7">
        <w:rPr>
          <w:rFonts w:eastAsiaTheme="minorEastAsia" w:hint="eastAsia"/>
          <w:color w:val="000000"/>
        </w:rPr>
        <w:t>R</w:t>
      </w:r>
      <w:r w:rsidRPr="006C6CA7">
        <w:rPr>
          <w:rFonts w:eastAsiaTheme="minorEastAsia"/>
          <w:color w:val="000000"/>
        </w:rPr>
        <w:t>T reaction time, ACC accuracy</w:t>
      </w:r>
      <w:r w:rsidRPr="006C6CA7">
        <w:rPr>
          <w:rFonts w:eastAsiaTheme="minorEastAsia" w:hint="eastAsia"/>
          <w:color w:val="000000"/>
        </w:rPr>
        <w:t>,</w:t>
      </w:r>
      <w:r w:rsidRPr="006C6CA7">
        <w:rPr>
          <w:rFonts w:eastAsiaTheme="minorEastAsia"/>
          <w:color w:val="000000"/>
        </w:rPr>
        <w:t xml:space="preserve"> </w:t>
      </w:r>
      <w:r w:rsidRPr="006545E5">
        <w:rPr>
          <w:rFonts w:eastAsia="宋体" w:cs="PMingLiU" w:hint="eastAsia"/>
          <w:i/>
          <w:lang w:val="en-US"/>
        </w:rPr>
        <w:t>v</w:t>
      </w:r>
      <w:r w:rsidRPr="006C6CA7">
        <w:rPr>
          <w:rFonts w:eastAsia="宋体" w:cs="PMingLiU"/>
          <w:lang w:val="en-US"/>
        </w:rPr>
        <w:t xml:space="preserve"> drift rate, </w:t>
      </w:r>
      <w:r w:rsidRPr="006545E5">
        <w:rPr>
          <w:rFonts w:eastAsia="宋体" w:cs="PMingLiU"/>
          <w:i/>
          <w:lang w:val="en-US"/>
        </w:rPr>
        <w:t>z</w:t>
      </w:r>
      <w:r w:rsidRPr="006C6CA7">
        <w:rPr>
          <w:rFonts w:eastAsia="宋体" w:cs="PMingLiU"/>
          <w:lang w:val="en-US"/>
        </w:rPr>
        <w:t xml:space="preserve"> starting point</w:t>
      </w:r>
    </w:p>
    <w:p w14:paraId="11820C32" w14:textId="77777777" w:rsidR="00980A67" w:rsidRPr="0014261E" w:rsidRDefault="00980A67" w:rsidP="0014261E">
      <w:pPr>
        <w:rPr>
          <w:rFonts w:eastAsiaTheme="minorEastAsia"/>
          <w:color w:val="000000"/>
          <w:highlight w:val="yellow"/>
        </w:rPr>
      </w:pPr>
    </w:p>
    <w:p w14:paraId="1BAC6F70" w14:textId="44D967FA" w:rsidR="0014261E" w:rsidRPr="0014261E" w:rsidRDefault="00464832" w:rsidP="0014261E">
      <w:pPr>
        <w:pStyle w:val="2"/>
        <w:rPr>
          <w:highlight w:val="yellow"/>
          <w:lang w:val="en-US"/>
        </w:rPr>
      </w:pPr>
      <w:bookmarkStart w:id="75" w:name="_Toc127199621"/>
      <w:r w:rsidRPr="00464832">
        <w:rPr>
          <w:rFonts w:hint="eastAsia"/>
          <w:highlight w:val="yellow"/>
          <w:lang w:val="en-US"/>
        </w:rPr>
        <w:t>I</w:t>
      </w:r>
      <w:r w:rsidRPr="00464832">
        <w:rPr>
          <w:highlight w:val="yellow"/>
          <w:lang w:val="en-US"/>
        </w:rPr>
        <w:t>CC(Intraclass correlation coefficient)</w:t>
      </w:r>
      <w:bookmarkEnd w:id="75"/>
    </w:p>
    <w:p w14:paraId="6F83D7EA" w14:textId="03145907" w:rsidR="001B6382" w:rsidRPr="006C6CA7" w:rsidRDefault="001B6382" w:rsidP="00980A67">
      <w:pPr>
        <w:ind w:firstLine="720"/>
        <w:rPr>
          <w:rFonts w:eastAsia="宋体" w:cs="PMingLiU"/>
          <w:lang w:val="en-US"/>
        </w:rPr>
      </w:pPr>
      <w:r w:rsidRPr="006C6CA7">
        <w:rPr>
          <w:rFonts w:eastAsia="宋体" w:cs="PMingLiU"/>
          <w:lang w:val="en-US"/>
        </w:rPr>
        <w:t>Intraclass correlation coefficient (ICC) is a measure of the consistency or reliability of measurements made by different raters (observers) or repeated measurements made by the same rater (observer). 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235D4295" w:rsidR="00464832" w:rsidRPr="006C6CA7" w:rsidRDefault="00464832" w:rsidP="00980A67">
      <w:pPr>
        <w:ind w:firstLine="720"/>
        <w:rPr>
          <w:rFonts w:eastAsia="宋体" w:cs="PMingLiU"/>
          <w:lang w:val="en-US"/>
        </w:rPr>
      </w:pPr>
      <w:r w:rsidRPr="006C6CA7">
        <w:rPr>
          <w:rFonts w:eastAsia="宋体" w:cs="PMingLiU"/>
          <w:lang w:val="en-US"/>
        </w:rPr>
        <w:t xml:space="preserve">The present study aimed to investigate the stability of six indices, including reaction time (RT), accuracy (ACC), </w:t>
      </w:r>
      <w:r w:rsidR="006545E5" w:rsidRPr="006545E5">
        <w:rPr>
          <w:rFonts w:eastAsia="宋体" w:cs="PMingLiU"/>
          <w:i/>
          <w:lang w:val="en-US"/>
        </w:rPr>
        <w:t>d</w:t>
      </w:r>
      <w:r w:rsidR="006545E5">
        <w:rPr>
          <w:rFonts w:eastAsia="宋体" w:cs="PMingLiU"/>
          <w:lang w:val="en-US"/>
        </w:rPr>
        <w:t xml:space="preserve"> </w:t>
      </w:r>
      <w:r w:rsidRPr="006C6CA7">
        <w:rPr>
          <w:rFonts w:eastAsia="宋体" w:cs="PMingLiU"/>
          <w:lang w:val="en-US"/>
        </w:rPr>
        <w:t>prime, Efficiency, drift rate (</w:t>
      </w:r>
      <w:r w:rsidRPr="006545E5">
        <w:rPr>
          <w:rFonts w:eastAsia="宋体" w:cs="PMingLiU"/>
          <w:i/>
          <w:lang w:val="en-US"/>
        </w:rPr>
        <w:t>v</w:t>
      </w:r>
      <w:r w:rsidRPr="006C6CA7">
        <w:rPr>
          <w:rFonts w:eastAsia="宋体" w:cs="PMingLiU"/>
          <w:lang w:val="en-US"/>
        </w:rPr>
        <w:t>) and starting point (</w:t>
      </w:r>
      <w:r w:rsidRPr="006545E5">
        <w:rPr>
          <w:rFonts w:eastAsia="宋体" w:cs="PMingLiU"/>
          <w:i/>
          <w:lang w:val="en-US"/>
        </w:rPr>
        <w:t>z</w:t>
      </w:r>
      <w:r w:rsidRPr="006C6CA7">
        <w:rPr>
          <w:rFonts w:eastAsia="宋体" w:cs="PMingLiU"/>
          <w:lang w:val="en-US"/>
        </w:rPr>
        <w:t>) in the diffusion decision model (DDM), across six time sessions.</w:t>
      </w:r>
      <w:r w:rsidR="00BD454B" w:rsidRPr="006C6CA7">
        <w:rPr>
          <w:rFonts w:eastAsia="宋体"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1, the ICC2 values of the six indices are relatively large and ICC2k values are relatively small, supporting our hypothesis.</w:t>
      </w:r>
    </w:p>
    <w:p w14:paraId="0C5CD539" w14:textId="77777777" w:rsidR="00841431" w:rsidRDefault="00841431" w:rsidP="00464832">
      <w:pPr>
        <w:rPr>
          <w:rFonts w:eastAsia="宋体" w:cs="PMingLiU"/>
          <w:highlight w:val="yellow"/>
          <w:lang w:val="en-US"/>
        </w:rPr>
      </w:pPr>
    </w:p>
    <w:p w14:paraId="62CB1994" w14:textId="57F22884" w:rsidR="00841431" w:rsidRDefault="00841431" w:rsidP="00841431">
      <w:pPr>
        <w:jc w:val="center"/>
        <w:rPr>
          <w:rFonts w:eastAsia="宋体" w:cs="PMingLiU"/>
          <w:highlight w:val="yellow"/>
          <w:lang w:val="en-US"/>
        </w:rPr>
      </w:pPr>
      <w:r>
        <w:rPr>
          <w:rFonts w:eastAsia="宋体" w:cs="PMingLiU"/>
          <w:noProof/>
          <w:lang w:val="en-US" w:eastAsia="zh-TW"/>
        </w:rPr>
        <w:lastRenderedPageBreak/>
        <w:drawing>
          <wp:inline distT="0" distB="0" distL="0" distR="0" wp14:anchorId="00093F73" wp14:editId="6DDB3A66">
            <wp:extent cx="5609988" cy="31166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09988" cy="3116660"/>
                    </a:xfrm>
                    <a:prstGeom prst="rect">
                      <a:avLst/>
                    </a:prstGeom>
                  </pic:spPr>
                </pic:pic>
              </a:graphicData>
            </a:graphic>
          </wp:inline>
        </w:drawing>
      </w:r>
    </w:p>
    <w:p w14:paraId="38DF0CEE" w14:textId="77777777" w:rsidR="00943774" w:rsidRDefault="00943774" w:rsidP="00841431">
      <w:pPr>
        <w:jc w:val="center"/>
        <w:rPr>
          <w:rFonts w:eastAsia="宋体" w:cs="PMingLiU"/>
          <w:lang w:val="en-US"/>
        </w:rPr>
      </w:pPr>
    </w:p>
    <w:p w14:paraId="27200C45" w14:textId="57FE8401" w:rsidR="00841431" w:rsidRPr="006C6CA7" w:rsidRDefault="006C6CA7" w:rsidP="00841431">
      <w:pPr>
        <w:jc w:val="center"/>
        <w:rPr>
          <w:rFonts w:eastAsia="宋体" w:cs="PMingLiU"/>
          <w:lang w:val="en-US"/>
        </w:rPr>
      </w:pPr>
      <w:r w:rsidRPr="003400D7">
        <w:rPr>
          <w:rFonts w:eastAsia="宋体" w:cs="PMingLiU"/>
          <w:b/>
          <w:lang w:val="en-US"/>
        </w:rPr>
        <w:t>Figure</w:t>
      </w:r>
      <w:r w:rsidR="003400D7" w:rsidRPr="003400D7">
        <w:rPr>
          <w:rFonts w:eastAsia="宋体" w:cs="PMingLiU"/>
          <w:b/>
          <w:lang w:val="en-US"/>
        </w:rPr>
        <w:t xml:space="preserve"> 4.</w:t>
      </w:r>
      <w:r w:rsidRPr="006C6CA7">
        <w:rPr>
          <w:rFonts w:eastAsia="宋体" w:cs="PMingLiU"/>
          <w:lang w:val="en-US"/>
        </w:rPr>
        <w:t xml:space="preserve"> ICC2 and ICC2k</w:t>
      </w:r>
    </w:p>
    <w:p w14:paraId="0512A707" w14:textId="77777777" w:rsidR="00841431" w:rsidRPr="00F45E2A" w:rsidRDefault="00841431" w:rsidP="00841431">
      <w:pPr>
        <w:jc w:val="center"/>
        <w:rPr>
          <w:rFonts w:eastAsia="宋体" w:cs="PMingLiU"/>
          <w:highlight w:val="yellow"/>
          <w:lang w:val="en-US"/>
        </w:rPr>
      </w:pPr>
    </w:p>
    <w:p w14:paraId="76D76944" w14:textId="77777777" w:rsidR="0014261E" w:rsidRPr="0014261E" w:rsidRDefault="0014261E" w:rsidP="0014261E">
      <w:pPr>
        <w:ind w:firstLine="720"/>
        <w:rPr>
          <w:b/>
          <w:bCs/>
          <w:color w:val="000000" w:themeColor="text1"/>
          <w:u w:val="single"/>
          <w:lang w:val="en-US"/>
        </w:rPr>
      </w:pPr>
    </w:p>
    <w:p w14:paraId="35FFBF57" w14:textId="77777777" w:rsidR="00464832" w:rsidRPr="00464832" w:rsidRDefault="00464832" w:rsidP="0014261E">
      <w:pPr>
        <w:pStyle w:val="2"/>
        <w:rPr>
          <w:highlight w:val="yellow"/>
          <w:lang w:val="en-US"/>
        </w:rPr>
      </w:pPr>
      <w:bookmarkStart w:id="76" w:name="_Toc127199622"/>
      <w:r w:rsidRPr="00464832">
        <w:rPr>
          <w:highlight w:val="yellow"/>
          <w:lang w:val="en-US"/>
        </w:rPr>
        <w:t>Split-Half Reliability</w:t>
      </w:r>
      <w:bookmarkEnd w:id="76"/>
    </w:p>
    <w:p w14:paraId="7F43B088" w14:textId="00E250FB" w:rsidR="00841431" w:rsidRPr="006C6CA7" w:rsidRDefault="00ED1D9F" w:rsidP="00ED1D9F">
      <w:pPr>
        <w:ind w:firstLine="720"/>
        <w:rPr>
          <w:rFonts w:eastAsia="宋体"/>
          <w:lang w:val="en-US"/>
        </w:rPr>
      </w:pPr>
      <w:r w:rsidRPr="006C6CA7">
        <w:rPr>
          <w:rFonts w:eastAsia="宋体"/>
          <w:lang w:val="en-US"/>
        </w:rPr>
        <w:t>First, we stratified the data based on three variables: Session, Match, and Identity, and then split the stratified data into two halves using four methods. Next, we calculated the SPE for each of the six indices for each half of the data. Finally, we calculated the split-half reliability for each of the six SPEs. As shown in Figure 2,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DDE4967" w14:textId="6E6022FB" w:rsidR="00841431" w:rsidRDefault="00841431" w:rsidP="00841431">
      <w:pPr>
        <w:jc w:val="center"/>
        <w:rPr>
          <w:rFonts w:eastAsia="宋体"/>
          <w:highlight w:val="yellow"/>
          <w:lang w:val="en-US"/>
        </w:rPr>
      </w:pPr>
      <w:r>
        <w:rPr>
          <w:rFonts w:eastAsia="宋体"/>
          <w:noProof/>
          <w:lang w:val="en-US" w:eastAsia="zh-TW"/>
        </w:rPr>
        <w:lastRenderedPageBreak/>
        <w:drawing>
          <wp:inline distT="0" distB="0" distL="0" distR="0" wp14:anchorId="792AEF5E" wp14:editId="7B742BA9">
            <wp:extent cx="3214538" cy="357171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14538" cy="3571710"/>
                    </a:xfrm>
                    <a:prstGeom prst="rect">
                      <a:avLst/>
                    </a:prstGeom>
                  </pic:spPr>
                </pic:pic>
              </a:graphicData>
            </a:graphic>
          </wp:inline>
        </w:drawing>
      </w:r>
    </w:p>
    <w:p w14:paraId="212F911F" w14:textId="77777777" w:rsidR="00943774" w:rsidRDefault="00943774" w:rsidP="006C6CA7">
      <w:pPr>
        <w:jc w:val="center"/>
        <w:rPr>
          <w:rFonts w:eastAsia="宋体" w:cs="PMingLiU"/>
          <w:lang w:val="en-US"/>
        </w:rPr>
      </w:pPr>
    </w:p>
    <w:p w14:paraId="17AFA8FD" w14:textId="7FF3FA8C" w:rsidR="006C6CA7" w:rsidRPr="006C6CA7" w:rsidRDefault="006C6CA7" w:rsidP="006C6CA7">
      <w:pPr>
        <w:jc w:val="center"/>
        <w:rPr>
          <w:rFonts w:eastAsia="宋体" w:cs="PMingLiU"/>
          <w:lang w:val="en-US"/>
        </w:rPr>
      </w:pPr>
      <w:r w:rsidRPr="003400D7">
        <w:rPr>
          <w:rFonts w:eastAsia="宋体" w:cs="PMingLiU"/>
          <w:b/>
          <w:lang w:val="en-US"/>
        </w:rPr>
        <w:t xml:space="preserve">Figure </w:t>
      </w:r>
      <w:r w:rsidR="003400D7" w:rsidRPr="003400D7">
        <w:rPr>
          <w:rFonts w:eastAsia="宋体" w:cs="PMingLiU"/>
          <w:b/>
          <w:lang w:val="en-US"/>
        </w:rPr>
        <w:t>5.</w:t>
      </w:r>
      <w:r w:rsidRPr="006C6CA7">
        <w:rPr>
          <w:rFonts w:eastAsia="宋体" w:cs="PMingLiU"/>
          <w:lang w:val="en-US"/>
        </w:rPr>
        <w:t xml:space="preserve"> </w:t>
      </w:r>
      <w:r>
        <w:rPr>
          <w:rFonts w:eastAsia="宋体" w:cs="PMingLiU"/>
          <w:lang w:val="en-US"/>
        </w:rPr>
        <w:t>Monte Carlo-based Split-Half Reliability</w:t>
      </w:r>
    </w:p>
    <w:p w14:paraId="29FCD2A4" w14:textId="77777777" w:rsidR="00841431" w:rsidRDefault="00841431" w:rsidP="00841431">
      <w:pPr>
        <w:jc w:val="center"/>
        <w:rPr>
          <w:rFonts w:eastAsia="宋体"/>
          <w:highlight w:val="yellow"/>
          <w:lang w:val="en-US"/>
        </w:rPr>
      </w:pPr>
    </w:p>
    <w:p w14:paraId="72FACDA1" w14:textId="77777777" w:rsidR="00464832" w:rsidRPr="00B41B99" w:rsidRDefault="00464832">
      <w:pPr>
        <w:rPr>
          <w:b/>
          <w:bCs/>
          <w:color w:val="000000" w:themeColor="text1"/>
          <w:highlight w:val="yellow"/>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1"/>
        <w:keepNext w:val="0"/>
        <w:keepLines w:val="0"/>
        <w:spacing w:before="0" w:after="0"/>
        <w:rPr>
          <w:rFonts w:ascii="Calibri" w:eastAsia="Calibri" w:hAnsi="Calibri" w:cs="Calibri"/>
          <w:b/>
          <w:sz w:val="42"/>
          <w:szCs w:val="42"/>
        </w:rPr>
      </w:pPr>
      <w:bookmarkStart w:id="77" w:name="_n45umupwgeta" w:colFirst="0" w:colLast="0"/>
      <w:bookmarkStart w:id="78" w:name="_Toc127199623"/>
      <w:bookmarkEnd w:id="77"/>
      <w:r>
        <w:rPr>
          <w:rFonts w:ascii="Calibri" w:eastAsia="Calibri" w:hAnsi="Calibri" w:cs="Calibri"/>
          <w:b/>
          <w:sz w:val="42"/>
          <w:szCs w:val="42"/>
        </w:rPr>
        <w:t>Discussion</w:t>
      </w:r>
      <w:bookmarkEnd w:id="78"/>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79" w:name="_55me02ptpjfj" w:colFirst="0" w:colLast="0"/>
      <w:bookmarkEnd w:id="79"/>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80" w:name="_mdjadefs2vka" w:colFirst="0" w:colLast="0"/>
      <w:bookmarkEnd w:id="80"/>
      <w:r>
        <w:rPr>
          <w:rFonts w:ascii="Calibri" w:eastAsia="Calibri" w:hAnsi="Calibri" w:cs="Calibri"/>
          <w:b/>
          <w:sz w:val="42"/>
          <w:szCs w:val="42"/>
        </w:rPr>
        <w:br w:type="page"/>
      </w:r>
    </w:p>
    <w:p w14:paraId="269FEE3B" w14:textId="798F1A32" w:rsidR="00586F83" w:rsidRDefault="00BA0079">
      <w:pPr>
        <w:pStyle w:val="1"/>
        <w:keepNext w:val="0"/>
        <w:keepLines w:val="0"/>
        <w:spacing w:before="0" w:after="0"/>
        <w:rPr>
          <w:rFonts w:ascii="Calibri" w:eastAsia="Calibri" w:hAnsi="Calibri" w:cs="Calibri"/>
          <w:b/>
          <w:sz w:val="42"/>
          <w:szCs w:val="42"/>
        </w:rPr>
      </w:pPr>
      <w:bookmarkStart w:id="81" w:name="_Toc127199624"/>
      <w:r>
        <w:rPr>
          <w:rFonts w:ascii="Calibri" w:eastAsia="Calibri" w:hAnsi="Calibri" w:cs="Calibri"/>
          <w:b/>
          <w:sz w:val="42"/>
          <w:szCs w:val="42"/>
        </w:rPr>
        <w:lastRenderedPageBreak/>
        <w:t>Acknowledgements</w:t>
      </w:r>
      <w:bookmarkEnd w:id="81"/>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82" w:name="_wvd57wep2hh3" w:colFirst="0" w:colLast="0"/>
      <w:bookmarkEnd w:id="82"/>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83" w:name="_ridkkf2yzxxx" w:colFirst="0" w:colLast="0"/>
      <w:bookmarkStart w:id="84" w:name="_Toc127199625"/>
      <w:bookmarkEnd w:id="83"/>
      <w:r>
        <w:rPr>
          <w:rFonts w:ascii="Calibri" w:eastAsia="Calibri" w:hAnsi="Calibri" w:cs="Calibri"/>
          <w:b/>
          <w:sz w:val="42"/>
          <w:szCs w:val="42"/>
        </w:rPr>
        <w:t>Author contributions</w:t>
      </w:r>
      <w:bookmarkEnd w:id="84"/>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85" w:name="_Toc127199626"/>
      <w:r w:rsidRPr="003E7247">
        <w:rPr>
          <w:rFonts w:ascii="Calibri" w:eastAsia="Calibri" w:hAnsi="Calibri" w:cs="Calibri"/>
          <w:b/>
          <w:sz w:val="42"/>
          <w:szCs w:val="42"/>
        </w:rPr>
        <w:t>Competing interests</w:t>
      </w:r>
      <w:bookmarkEnd w:id="85"/>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86" w:name="_Toc127199627"/>
      <w:r>
        <w:rPr>
          <w:rFonts w:ascii="Calibri" w:eastAsia="Calibri" w:hAnsi="Calibri" w:cs="Calibri"/>
          <w:b/>
          <w:sz w:val="42"/>
          <w:szCs w:val="42"/>
        </w:rPr>
        <w:t>Figures</w:t>
      </w:r>
      <w:bookmarkEnd w:id="86"/>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87" w:name="_wbmlk2iy1qsw" w:colFirst="0" w:colLast="0"/>
      <w:bookmarkEnd w:id="87"/>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88" w:name="_1r3wz94tf58i" w:colFirst="0" w:colLast="0"/>
      <w:bookmarkStart w:id="89" w:name="_Toc127199628"/>
      <w:bookmarkEnd w:id="88"/>
      <w:r>
        <w:rPr>
          <w:rFonts w:ascii="Calibri" w:eastAsia="Calibri" w:hAnsi="Calibri" w:cs="Calibri"/>
          <w:b/>
          <w:sz w:val="42"/>
          <w:szCs w:val="42"/>
        </w:rPr>
        <w:t>Figure Legends</w:t>
      </w:r>
      <w:bookmarkEnd w:id="89"/>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90" w:name="_5v980ihlaje4" w:colFirst="0" w:colLast="0"/>
      <w:bookmarkEnd w:id="90"/>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1"/>
        <w:keepNext w:val="0"/>
        <w:keepLines w:val="0"/>
        <w:spacing w:before="0" w:after="0"/>
        <w:rPr>
          <w:rFonts w:ascii="Calibri" w:eastAsia="Calibri" w:hAnsi="Calibri" w:cs="Calibri"/>
          <w:b/>
          <w:sz w:val="42"/>
          <w:szCs w:val="42"/>
        </w:rPr>
      </w:pPr>
      <w:bookmarkStart w:id="91" w:name="_Toc127199629"/>
      <w:r>
        <w:rPr>
          <w:rFonts w:ascii="Calibri" w:eastAsia="Calibri" w:hAnsi="Calibri" w:cs="Calibri"/>
          <w:b/>
          <w:sz w:val="42"/>
          <w:szCs w:val="42"/>
        </w:rPr>
        <w:lastRenderedPageBreak/>
        <w:t>Supplementary information</w:t>
      </w:r>
      <w:bookmarkEnd w:id="91"/>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75EC8790" w14:textId="3AC10ECF" w:rsidR="00586F83" w:rsidRPr="0014261E" w:rsidRDefault="003E7247" w:rsidP="0014261E">
      <w:pPr>
        <w:rPr>
          <w:rFonts w:eastAsia="Calibri"/>
          <w:lang w:val="en-US"/>
        </w:rPr>
      </w:pPr>
      <w:bookmarkStart w:id="92" w:name="_dz5w9vw0a4hh" w:colFirst="0" w:colLast="0"/>
      <w:bookmarkEnd w:id="92"/>
      <w:r w:rsidRPr="003E7247">
        <w:rPr>
          <w:rFonts w:eastAsia="Calibri"/>
          <w:lang w:val="en-US"/>
        </w:rPr>
        <w:t xml:space="preserve">Supplementary Table 1 </w:t>
      </w:r>
      <w:r w:rsidR="00BA0079" w:rsidRPr="003E7247">
        <w:rPr>
          <w:rFonts w:eastAsia="Calibri"/>
          <w:lang w:val="en-US"/>
        </w:rPr>
        <w:t>Design Table</w:t>
      </w:r>
      <w:r w:rsidR="00BA0079">
        <w:rPr>
          <w:rFonts w:ascii="Calibri" w:eastAsia="Calibri" w:hAnsi="Calibri" w:cs="Calibri"/>
          <w:i/>
          <w:sz w:val="20"/>
          <w:szCs w:val="20"/>
        </w:rPr>
        <w:t xml:space="preserve"> </w:t>
      </w:r>
    </w:p>
    <w:tbl>
      <w:tblPr>
        <w:tblStyle w:val="10"/>
        <w:tblW w:w="51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330"/>
        <w:gridCol w:w="2893"/>
        <w:gridCol w:w="2310"/>
        <w:gridCol w:w="2027"/>
      </w:tblGrid>
      <w:tr w:rsidR="00532C42" w14:paraId="3A6343CB" w14:textId="77777777" w:rsidTr="00871B16">
        <w:trPr>
          <w:trHeight w:val="1385"/>
        </w:trPr>
        <w:tc>
          <w:tcPr>
            <w:tcW w:w="12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A13E" w14:textId="77777777" w:rsidR="00532C42" w:rsidRDefault="00532C42">
            <w:pPr>
              <w:rPr>
                <w:rFonts w:ascii="Calibri" w:eastAsia="Calibri" w:hAnsi="Calibri" w:cs="Calibri"/>
                <w:b/>
                <w:sz w:val="20"/>
                <w:szCs w:val="20"/>
              </w:rPr>
            </w:pPr>
            <w:r>
              <w:rPr>
                <w:rFonts w:ascii="Calibri" w:eastAsia="Calibri" w:hAnsi="Calibri" w:cs="Calibri"/>
                <w:b/>
                <w:sz w:val="20"/>
                <w:szCs w:val="20"/>
              </w:rPr>
              <w:t>Question</w:t>
            </w:r>
          </w:p>
        </w:tc>
        <w:tc>
          <w:tcPr>
            <w:tcW w:w="1513"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84B79CE" w14:textId="77777777" w:rsidR="00532C42" w:rsidRDefault="00532C42">
            <w:pPr>
              <w:rPr>
                <w:rFonts w:ascii="Calibri" w:eastAsia="Calibri" w:hAnsi="Calibri" w:cs="Calibri"/>
                <w:b/>
                <w:sz w:val="20"/>
                <w:szCs w:val="20"/>
              </w:rPr>
            </w:pPr>
            <w:r>
              <w:rPr>
                <w:rFonts w:ascii="Calibri" w:eastAsia="Calibri" w:hAnsi="Calibri" w:cs="Calibri"/>
                <w:b/>
                <w:sz w:val="20"/>
                <w:szCs w:val="20"/>
              </w:rPr>
              <w:t>Hypothesis (if applicable)</w:t>
            </w:r>
          </w:p>
        </w:tc>
        <w:tc>
          <w:tcPr>
            <w:tcW w:w="1208"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380819F" w14:textId="77777777" w:rsidR="00532C42" w:rsidRDefault="00532C42">
            <w:pPr>
              <w:rPr>
                <w:rFonts w:ascii="Calibri" w:eastAsia="Calibri" w:hAnsi="Calibri" w:cs="Calibri"/>
                <w:b/>
                <w:sz w:val="20"/>
                <w:szCs w:val="20"/>
              </w:rPr>
            </w:pPr>
            <w:r>
              <w:rPr>
                <w:rFonts w:ascii="Calibri" w:eastAsia="Calibri" w:hAnsi="Calibri" w:cs="Calibri"/>
                <w:b/>
                <w:sz w:val="20"/>
                <w:szCs w:val="20"/>
              </w:rPr>
              <w:t>Analysis Plan</w:t>
            </w:r>
          </w:p>
        </w:tc>
        <w:tc>
          <w:tcPr>
            <w:tcW w:w="106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3F99F5C" w14:textId="77777777" w:rsidR="00532C42" w:rsidRDefault="00532C42">
            <w:pPr>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532C42" w14:paraId="7E242DBC" w14:textId="77777777" w:rsidTr="00871B16">
        <w:trPr>
          <w:trHeight w:val="23"/>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D2CA581" w14:textId="45248E21" w:rsidR="00532C42" w:rsidRDefault="00532C42">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hich indicator (s) is appropriate and consistent to indicate the group-level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4F263E7A" w14:textId="7E5876DF" w:rsidR="00532C42" w:rsidRPr="008724B2" w:rsidRDefault="00532C42" w:rsidP="008D2627">
            <w:pPr>
              <w:rPr>
                <w:rFonts w:eastAsiaTheme="minorEastAsia"/>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 xml:space="preserve">(a) Model-based measurement </w:t>
            </w:r>
            <w:r w:rsidR="008724B2">
              <w:rPr>
                <w:color w:val="000000" w:themeColor="text1"/>
                <w:lang w:val="en-US"/>
              </w:rPr>
              <w:t>(</w:t>
            </w:r>
            <w:r w:rsidR="008724B2" w:rsidRPr="007A0640">
              <w:rPr>
                <w:i/>
                <w:iCs/>
                <w:color w:val="000000" w:themeColor="text1"/>
                <w:lang w:val="en-US"/>
              </w:rPr>
              <w:t>v, z</w:t>
            </w:r>
            <w:r w:rsidR="008724B2">
              <w:rPr>
                <w:color w:val="000000" w:themeColor="text1"/>
                <w:lang w:val="en-US"/>
              </w:rPr>
              <w:t xml:space="preserve">) </w:t>
            </w:r>
            <w:r w:rsidRPr="008D2627">
              <w:rPr>
                <w:color w:val="000000" w:themeColor="text1"/>
                <w:lang w:val="en-US"/>
              </w:rPr>
              <w:t>and Reaction time-based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w:t>
            </w:r>
            <w:r w:rsidR="008724B2" w:rsidRPr="003F6597">
              <w:rPr>
                <w:color w:val="000000" w:themeColor="text1"/>
                <w:lang w:val="en-US"/>
              </w:rPr>
              <w:t>Mean Reaction times</w:t>
            </w:r>
            <w:r w:rsidR="008724B2">
              <w:rPr>
                <w:color w:val="000000" w:themeColor="text1"/>
                <w:lang w:val="en-US"/>
              </w:rPr>
              <w:t xml:space="preserve">) </w:t>
            </w:r>
            <w:r w:rsidRPr="008D2627">
              <w:rPr>
                <w:color w:val="000000" w:themeColor="text1"/>
                <w:lang w:val="en-US"/>
              </w:rPr>
              <w:t>are appropriately reliable as group-level SPE indicators in the associative learning task (</w:t>
            </w:r>
            <w:r>
              <w:rPr>
                <w:color w:val="000000" w:themeColor="text1"/>
                <w:lang w:val="en-US"/>
              </w:rPr>
              <w:t>b</w:t>
            </w:r>
            <w:r w:rsidRPr="008D2627">
              <w:rPr>
                <w:color w:val="000000" w:themeColor="text1"/>
                <w:lang w:val="en-US"/>
              </w:rPr>
              <w:t>) accuracy-based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 xml:space="preserve">(accuracy, d-prime, efficiency) </w:t>
            </w:r>
            <w:r w:rsidRPr="008D2627">
              <w:rPr>
                <w:color w:val="000000" w:themeColor="text1"/>
                <w:lang w:val="en-US"/>
              </w:rPr>
              <w:t>exhibits different degrees of inconsistency from one time point to another</w:t>
            </w:r>
            <w:r>
              <w:rPr>
                <w:color w:val="000000" w:themeColor="text1"/>
                <w:lang w:val="en-US"/>
              </w:rPr>
              <w:t>.</w:t>
            </w:r>
          </w:p>
          <w:p w14:paraId="04D608C7" w14:textId="0937B666" w:rsidR="00532C42" w:rsidRPr="008D2627" w:rsidRDefault="00532C42">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127CC2AA" w14:textId="6C0550BF" w:rsidR="00532C42" w:rsidRDefault="00532C42">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two-way single-measurement mixed model with absolute agreement between scores of six session</w:t>
            </w:r>
            <w:r>
              <w:rPr>
                <w:color w:val="000000" w:themeColor="text1"/>
                <w:lang w:val="en-US"/>
              </w:rPr>
              <w:t xml:space="preserve"> (ICC2k) as reliability measure of group</w:t>
            </w:r>
            <w:r w:rsidRPr="002B0D83">
              <w:rPr>
                <w:color w:val="000000" w:themeColor="text1"/>
                <w:lang w:val="en-US"/>
              </w:rPr>
              <w:t>-level SPE across six sessions.</w:t>
            </w:r>
          </w:p>
        </w:tc>
        <w:tc>
          <w:tcPr>
            <w:tcW w:w="1060" w:type="pct"/>
            <w:tcBorders>
              <w:bottom w:val="single" w:sz="8" w:space="0" w:color="000000"/>
              <w:right w:val="single" w:sz="8" w:space="0" w:color="000000"/>
            </w:tcBorders>
            <w:tcMar>
              <w:top w:w="100" w:type="dxa"/>
              <w:left w:w="100" w:type="dxa"/>
              <w:bottom w:w="100" w:type="dxa"/>
              <w:right w:w="100" w:type="dxa"/>
            </w:tcMar>
          </w:tcPr>
          <w:p w14:paraId="57449C11" w14:textId="00D7CE37" w:rsidR="00532C42" w:rsidRDefault="00532C42">
            <w:pPr>
              <w:rPr>
                <w:rFonts w:ascii="Calibri" w:eastAsia="Calibri" w:hAnsi="Calibri" w:cs="Calibri"/>
                <w:sz w:val="20"/>
                <w:szCs w:val="20"/>
              </w:rPr>
            </w:pPr>
            <w:r w:rsidRPr="008D2627">
              <w:rPr>
                <w:color w:val="000000" w:themeColor="text1"/>
                <w:lang w:val="en-US"/>
              </w:rPr>
              <w:t xml:space="preserve">ICC 2k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3C0DC3C9"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FB8546" w14:textId="56F0A967" w:rsidR="00532C42" w:rsidRDefault="00532C42" w:rsidP="00F038D1">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 xml:space="preserve">hich indicator (s) is appropriate and consistent to indicate the </w:t>
            </w:r>
            <w:r>
              <w:rPr>
                <w:color w:val="000000" w:themeColor="text1"/>
                <w:lang w:val="en-US"/>
              </w:rPr>
              <w:t>individual</w:t>
            </w:r>
            <w:r w:rsidRPr="00E82C40">
              <w:rPr>
                <w:color w:val="000000" w:themeColor="text1"/>
                <w:lang w:val="en-US"/>
              </w:rPr>
              <w:t>-level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19E7E866" w14:textId="2E758D26" w:rsidR="00532C42" w:rsidRPr="008D2627" w:rsidRDefault="006A0E67" w:rsidP="008D2627">
            <w:pPr>
              <w:rPr>
                <w:color w:val="000000" w:themeColor="text1"/>
                <w:lang w:val="en-US"/>
              </w:rPr>
            </w:pPr>
            <w:r w:rsidRPr="008D2627">
              <w:rPr>
                <w:color w:val="000000" w:themeColor="text1"/>
                <w:lang w:val="en-US"/>
              </w:rPr>
              <w:t xml:space="preserve">(a) </w:t>
            </w:r>
            <w:r w:rsidR="00532C42" w:rsidRPr="008D2627">
              <w:rPr>
                <w:color w:val="000000" w:themeColor="text1"/>
                <w:lang w:val="en-US"/>
              </w:rPr>
              <w:t xml:space="preserve">Model-based </w:t>
            </w:r>
            <w:r w:rsidR="007A0640" w:rsidRPr="008D2627">
              <w:rPr>
                <w:color w:val="000000" w:themeColor="text1"/>
                <w:lang w:val="en-US"/>
              </w:rPr>
              <w:t>measurement</w:t>
            </w:r>
            <w:r w:rsidR="007A0640">
              <w:rPr>
                <w:color w:val="000000" w:themeColor="text1"/>
                <w:lang w:val="en-US"/>
              </w:rPr>
              <w:t xml:space="preserve"> (</w:t>
            </w:r>
            <w:r w:rsidR="007A0640" w:rsidRPr="007A0640">
              <w:rPr>
                <w:i/>
                <w:iCs/>
                <w:color w:val="000000" w:themeColor="text1"/>
                <w:lang w:val="en-US"/>
              </w:rPr>
              <w:t>v, z</w:t>
            </w:r>
            <w:r w:rsidR="007A0640">
              <w:rPr>
                <w:color w:val="000000" w:themeColor="text1"/>
                <w:lang w:val="en-US"/>
              </w:rPr>
              <w:t>)</w:t>
            </w:r>
            <w:r w:rsidR="00532C42" w:rsidRPr="008D2627">
              <w:rPr>
                <w:color w:val="000000" w:themeColor="text1"/>
                <w:lang w:val="en-US"/>
              </w:rPr>
              <w:t>, which may reflect the critical underlying generative process of individuals, are appropriately reliable as individual-level SPE indicators in the associative learning task</w:t>
            </w:r>
            <w:r w:rsidR="007A0640">
              <w:rPr>
                <w:color w:val="000000" w:themeColor="text1"/>
                <w:lang w:val="en-US"/>
              </w:rPr>
              <w:t xml:space="preserve">. </w:t>
            </w:r>
            <w:r w:rsidR="00532C42" w:rsidRPr="008D2627">
              <w:rPr>
                <w:color w:val="000000" w:themeColor="text1"/>
                <w:lang w:val="en-US"/>
              </w:rPr>
              <w:t>(b) RT and accuracy-based measurement</w:t>
            </w:r>
            <w:r w:rsidR="00532C42">
              <w:rPr>
                <w:color w:val="000000" w:themeColor="text1"/>
                <w:lang w:val="en-US"/>
              </w:rPr>
              <w:t>s</w:t>
            </w:r>
            <w:r w:rsidR="00532C42" w:rsidRPr="008D2627">
              <w:rPr>
                <w:color w:val="000000" w:themeColor="text1"/>
                <w:lang w:val="en-US"/>
              </w:rPr>
              <w:t xml:space="preserve"> </w:t>
            </w:r>
            <w:r w:rsidR="008724B2">
              <w:rPr>
                <w:color w:val="000000" w:themeColor="text1"/>
                <w:lang w:val="en-US"/>
              </w:rPr>
              <w:t>(</w:t>
            </w:r>
            <w:r w:rsidR="008724B2" w:rsidRPr="00F74C9E">
              <w:rPr>
                <w:rFonts w:eastAsiaTheme="minorEastAsia"/>
                <w:color w:val="000000" w:themeColor="text1"/>
                <w:lang w:val="en-US"/>
              </w:rPr>
              <w:t>Mean Reaction times</w:t>
            </w:r>
            <w:r w:rsidR="008724B2">
              <w:rPr>
                <w:color w:val="000000" w:themeColor="text1"/>
                <w:lang w:val="en-US"/>
              </w:rPr>
              <w:t xml:space="preserve">, accuracy, d-prime, </w:t>
            </w:r>
            <w:r w:rsidR="006545E5">
              <w:rPr>
                <w:color w:val="000000" w:themeColor="text1"/>
                <w:lang w:val="en-US"/>
              </w:rPr>
              <w:t>and efficiency</w:t>
            </w:r>
            <w:r w:rsidR="008724B2">
              <w:rPr>
                <w:color w:val="000000" w:themeColor="text1"/>
                <w:lang w:val="en-US"/>
              </w:rPr>
              <w:t xml:space="preserve">) </w:t>
            </w:r>
            <w:r w:rsidR="00532C42" w:rsidRPr="008D2627">
              <w:rPr>
                <w:color w:val="000000" w:themeColor="text1"/>
                <w:lang w:val="en-US"/>
              </w:rPr>
              <w:t>exhibit different degrees of inconsistency from one time point to another</w:t>
            </w:r>
            <w:r w:rsidR="00532C42">
              <w:rPr>
                <w:color w:val="000000" w:themeColor="text1"/>
                <w:lang w:val="en-US"/>
              </w:rPr>
              <w:t>.</w:t>
            </w:r>
          </w:p>
          <w:p w14:paraId="6834B18F" w14:textId="70CB6220" w:rsidR="00532C42" w:rsidRPr="008D2627" w:rsidRDefault="00532C42" w:rsidP="00F038D1">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55FDE67E" w14:textId="432199C0" w:rsidR="00532C42" w:rsidRDefault="00532C42" w:rsidP="00F038D1">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 xml:space="preserve">a two-way multiple </w:t>
            </w:r>
            <w:r w:rsidR="006545E5" w:rsidRPr="002B0D83">
              <w:rPr>
                <w:color w:val="000000" w:themeColor="text1"/>
                <w:lang w:val="en-US"/>
              </w:rPr>
              <w:t>raters’</w:t>
            </w:r>
            <w:r w:rsidRPr="002B0D83">
              <w:rPr>
                <w:color w:val="000000" w:themeColor="text1"/>
                <w:lang w:val="en-US"/>
              </w:rPr>
              <w:t xml:space="preserve"> random effect model with absolute agreement between scores of six sessions</w:t>
            </w:r>
            <w:r>
              <w:rPr>
                <w:color w:val="000000" w:themeColor="text1"/>
                <w:lang w:val="en-US"/>
              </w:rPr>
              <w:t xml:space="preserve"> (ICC2) as reliability measure of individual</w:t>
            </w:r>
            <w:r w:rsidRPr="002B0D83">
              <w:rPr>
                <w:color w:val="000000" w:themeColor="text1"/>
                <w:lang w:val="en-US"/>
              </w:rPr>
              <w:t>-level SPE across six sessions</w:t>
            </w:r>
            <w:r>
              <w:rPr>
                <w:color w:val="000000" w:themeColor="text1"/>
                <w:lang w:val="en-US"/>
              </w:rPr>
              <w:t>.</w:t>
            </w:r>
          </w:p>
        </w:tc>
        <w:tc>
          <w:tcPr>
            <w:tcW w:w="1060" w:type="pct"/>
            <w:tcBorders>
              <w:bottom w:val="single" w:sz="8" w:space="0" w:color="000000"/>
              <w:right w:val="single" w:sz="8" w:space="0" w:color="000000"/>
            </w:tcBorders>
            <w:tcMar>
              <w:top w:w="100" w:type="dxa"/>
              <w:left w:w="100" w:type="dxa"/>
              <w:bottom w:w="100" w:type="dxa"/>
              <w:right w:w="100" w:type="dxa"/>
            </w:tcMar>
          </w:tcPr>
          <w:p w14:paraId="08804618" w14:textId="5381CB0D" w:rsidR="00532C42" w:rsidRDefault="00532C42" w:rsidP="00F038D1">
            <w:pPr>
              <w:rPr>
                <w:rFonts w:ascii="Calibri" w:eastAsia="Calibri" w:hAnsi="Calibri" w:cs="Calibri"/>
                <w:sz w:val="20"/>
                <w:szCs w:val="20"/>
              </w:rPr>
            </w:pPr>
            <w:r>
              <w:rPr>
                <w:rFonts w:ascii="Calibri" w:eastAsia="Calibri" w:hAnsi="Calibri" w:cs="Calibri"/>
                <w:sz w:val="20"/>
                <w:szCs w:val="20"/>
              </w:rPr>
              <w:t xml:space="preserve"> </w:t>
            </w:r>
            <w:r w:rsidRPr="008D2627">
              <w:rPr>
                <w:color w:val="000000" w:themeColor="text1"/>
                <w:lang w:val="en-US"/>
              </w:rPr>
              <w:t xml:space="preserve">ICC 2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52193B1A"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309605F" w14:textId="4F249465" w:rsidR="00532C42" w:rsidRPr="008D2627" w:rsidRDefault="00532C42" w:rsidP="008D2627">
            <w:pPr>
              <w:rPr>
                <w:color w:val="000000" w:themeColor="text1"/>
                <w:lang w:val="en-US"/>
              </w:rPr>
            </w:pPr>
            <w:r w:rsidRPr="008D2627">
              <w:rPr>
                <w:rFonts w:ascii="Calibri" w:eastAsia="Calibri" w:hAnsi="Calibri" w:cs="Calibri"/>
                <w:sz w:val="20"/>
                <w:szCs w:val="20"/>
              </w:rPr>
              <w:lastRenderedPageBreak/>
              <w:t xml:space="preserve"> </w:t>
            </w:r>
            <w:r w:rsidRPr="008D2627">
              <w:rPr>
                <w:color w:val="000000" w:themeColor="text1"/>
                <w:lang w:val="en-US"/>
              </w:rPr>
              <w:t>Is there a practice effect across testing sessions</w:t>
            </w:r>
            <w:r>
              <w:rPr>
                <w:color w:val="000000" w:themeColor="text1"/>
                <w:lang w:val="en-US"/>
              </w:rPr>
              <w:t>?</w:t>
            </w:r>
          </w:p>
          <w:p w14:paraId="771CD147" w14:textId="19C2C08E" w:rsidR="00532C42" w:rsidRPr="008D2627" w:rsidRDefault="00532C42" w:rsidP="00F038D1">
            <w:pPr>
              <w:rPr>
                <w:rFonts w:ascii="Calibri" w:eastAsia="Calibri" w:hAnsi="Calibri" w:cs="Calibri"/>
                <w:sz w:val="20"/>
                <w:szCs w:val="20"/>
                <w:lang w:val="en-US"/>
              </w:rPr>
            </w:pPr>
          </w:p>
        </w:tc>
        <w:tc>
          <w:tcPr>
            <w:tcW w:w="1513" w:type="pct"/>
            <w:tcBorders>
              <w:bottom w:val="single" w:sz="8" w:space="0" w:color="000000"/>
              <w:right w:val="single" w:sz="8" w:space="0" w:color="000000"/>
            </w:tcBorders>
            <w:tcMar>
              <w:top w:w="100" w:type="dxa"/>
              <w:left w:w="100" w:type="dxa"/>
              <w:bottom w:w="100" w:type="dxa"/>
              <w:right w:w="100" w:type="dxa"/>
            </w:tcMar>
          </w:tcPr>
          <w:p w14:paraId="27959A23" w14:textId="0238A1B1" w:rsidR="00532C42" w:rsidRDefault="00532C42" w:rsidP="00F038D1">
            <w:pPr>
              <w:rPr>
                <w:rFonts w:ascii="Calibri" w:eastAsia="Calibri" w:hAnsi="Calibri" w:cs="Calibri"/>
                <w:sz w:val="20"/>
                <w:szCs w:val="20"/>
              </w:rPr>
            </w:pPr>
            <w:r w:rsidRPr="004A6685">
              <w:rPr>
                <w:color w:val="000000" w:themeColor="text1"/>
                <w:lang w:val="en-US"/>
              </w:rPr>
              <w:t xml:space="preserve">There is a practice effect </w:t>
            </w:r>
            <w:r w:rsidR="00BF29D8">
              <w:rPr>
                <w:color w:val="000000" w:themeColor="text1"/>
                <w:lang w:val="en-US"/>
              </w:rPr>
              <w:t xml:space="preserve">on all indices </w:t>
            </w:r>
            <w:r w:rsidRPr="004A6685">
              <w:rPr>
                <w:color w:val="000000" w:themeColor="text1"/>
                <w:lang w:val="en-US"/>
              </w:rPr>
              <w:t>across testing sessions</w:t>
            </w:r>
            <w:r>
              <w:rPr>
                <w:color w:val="000000" w:themeColor="text1"/>
                <w:lang w:val="en-US"/>
              </w:rPr>
              <w:t>.</w:t>
            </w:r>
          </w:p>
        </w:tc>
        <w:tc>
          <w:tcPr>
            <w:tcW w:w="1208" w:type="pct"/>
            <w:tcBorders>
              <w:bottom w:val="single" w:sz="8" w:space="0" w:color="000000"/>
              <w:right w:val="single" w:sz="8" w:space="0" w:color="000000"/>
            </w:tcBorders>
            <w:tcMar>
              <w:top w:w="100" w:type="dxa"/>
              <w:left w:w="100" w:type="dxa"/>
              <w:bottom w:w="100" w:type="dxa"/>
              <w:right w:w="100" w:type="dxa"/>
            </w:tcMar>
          </w:tcPr>
          <w:p w14:paraId="0E32AA0C" w14:textId="519FC400" w:rsidR="00532C42" w:rsidRDefault="00532C42" w:rsidP="00044E08">
            <w:pPr>
              <w:rPr>
                <w:color w:val="000000"/>
              </w:rPr>
            </w:pPr>
            <w:r>
              <w:rPr>
                <w:color w:val="000000"/>
              </w:rPr>
              <w:t xml:space="preserve">The </w:t>
            </w:r>
            <w:r w:rsidR="000357BB">
              <w:rPr>
                <w:color w:val="000000"/>
                <w:lang w:val="en-US"/>
              </w:rPr>
              <w:t xml:space="preserve">effect of </w:t>
            </w:r>
            <w:r>
              <w:rPr>
                <w:color w:val="000000"/>
              </w:rPr>
              <w:t>practice will be explored using hierarchical modelling using restricted maximum likelihood estimates with sessions as fixed effects and a random intercept to account for inter-individual differences in baseline performance.</w:t>
            </w:r>
            <w:r>
              <w:rPr>
                <w:color w:val="000000"/>
                <w:lang w:val="en-US"/>
              </w:rPr>
              <w:t xml:space="preserve"> </w:t>
            </w:r>
            <w:r>
              <w:rPr>
                <w:color w:val="000000"/>
              </w:rPr>
              <w:t>Significance will be calculated using</w:t>
            </w:r>
            <w:r>
              <w:rPr>
                <w:color w:val="000000"/>
                <w:lang w:val="en-US"/>
              </w:rPr>
              <w:t xml:space="preserve"> </w:t>
            </w:r>
            <w:r>
              <w:rPr>
                <w:color w:val="000000"/>
              </w:rPr>
              <w:t>Satterthwaite’s</w:t>
            </w:r>
            <w:bookmarkStart w:id="93" w:name="_GoBack"/>
            <w:bookmarkEnd w:id="93"/>
            <w:r>
              <w:rPr>
                <w:color w:val="000000"/>
              </w:rPr>
              <w:t xml:space="preserve"> method to estimate degrees of freedom and generate </w:t>
            </w:r>
            <w:r w:rsidRPr="007A202A">
              <w:rPr>
                <w:i/>
                <w:iCs/>
                <w:color w:val="000000"/>
              </w:rPr>
              <w:t>p-</w:t>
            </w:r>
            <w:r>
              <w:rPr>
                <w:color w:val="000000"/>
              </w:rPr>
              <w:t>values for mixed models.</w:t>
            </w:r>
          </w:p>
          <w:p w14:paraId="0D21FEA0" w14:textId="48B259D0" w:rsidR="00532C42" w:rsidRDefault="00532C42" w:rsidP="00F038D1">
            <w:pPr>
              <w:rPr>
                <w:rFonts w:ascii="Calibri" w:eastAsia="Calibri" w:hAnsi="Calibri" w:cs="Calibri"/>
                <w:sz w:val="20"/>
                <w:szCs w:val="20"/>
              </w:rPr>
            </w:pPr>
          </w:p>
        </w:tc>
        <w:tc>
          <w:tcPr>
            <w:tcW w:w="1060" w:type="pct"/>
            <w:tcBorders>
              <w:bottom w:val="single" w:sz="8" w:space="0" w:color="000000"/>
              <w:right w:val="single" w:sz="8" w:space="0" w:color="000000"/>
            </w:tcBorders>
            <w:tcMar>
              <w:top w:w="100" w:type="dxa"/>
              <w:left w:w="100" w:type="dxa"/>
              <w:bottom w:w="100" w:type="dxa"/>
              <w:right w:w="100" w:type="dxa"/>
            </w:tcMar>
          </w:tcPr>
          <w:p w14:paraId="6C31EB35" w14:textId="24906B8A" w:rsidR="00532C42" w:rsidRPr="00BA6702" w:rsidRDefault="00532C42" w:rsidP="00F038D1">
            <w:pPr>
              <w:rPr>
                <w:rFonts w:ascii="Calibri" w:eastAsia="Calibri" w:hAnsi="Calibri" w:cs="Calibri"/>
                <w:sz w:val="20"/>
                <w:szCs w:val="20"/>
                <w:lang w:val="en-US"/>
              </w:rPr>
            </w:pPr>
            <w:r w:rsidRPr="00BA6702">
              <w:rPr>
                <w:color w:val="000000"/>
              </w:rPr>
              <w:t xml:space="preserve"> </w:t>
            </w:r>
            <w:r w:rsidR="003F6597" w:rsidRPr="003F6597">
              <w:rPr>
                <w:i/>
                <w:iCs/>
                <w:color w:val="000000"/>
                <w:lang w:val="en-US"/>
              </w:rPr>
              <w:t>p</w:t>
            </w:r>
            <w:r>
              <w:rPr>
                <w:color w:val="000000"/>
                <w:lang w:val="en-US"/>
              </w:rPr>
              <w:t>&lt;</w:t>
            </w:r>
            <w:r w:rsidRPr="00BA6702">
              <w:rPr>
                <w:color w:val="000000"/>
              </w:rPr>
              <w:t xml:space="preserve">0.05 as evidence for the </w:t>
            </w:r>
            <w:r>
              <w:rPr>
                <w:color w:val="000000"/>
                <w:lang w:val="en-US"/>
              </w:rPr>
              <w:t>presence</w:t>
            </w:r>
            <w:r w:rsidRPr="00BA6702">
              <w:rPr>
                <w:color w:val="000000"/>
              </w:rPr>
              <w:t xml:space="preserve"> of a </w:t>
            </w:r>
            <w:r w:rsidR="00112C28" w:rsidRPr="00BA6702">
              <w:rPr>
                <w:color w:val="000000"/>
              </w:rPr>
              <w:t>practice effect</w:t>
            </w:r>
            <w:r>
              <w:rPr>
                <w:color w:val="000000"/>
                <w:lang w:val="en-US"/>
              </w:rPr>
              <w:t xml:space="preserve">. </w:t>
            </w:r>
          </w:p>
        </w:tc>
      </w:tr>
    </w:tbl>
    <w:p w14:paraId="0807F6A5" w14:textId="493E2566" w:rsidR="00586F83" w:rsidRDefault="00BA0079">
      <w:pPr>
        <w:rPr>
          <w:rFonts w:ascii="Calibri" w:eastAsia="Calibri" w:hAnsi="Calibri" w:cs="Calibri"/>
        </w:rPr>
      </w:pPr>
      <w:r>
        <w:rPr>
          <w:rFonts w:ascii="Calibri" w:eastAsia="Calibri" w:hAnsi="Calibri" w:cs="Calibri"/>
        </w:rPr>
        <w:t xml:space="preserve"> </w:t>
      </w:r>
    </w:p>
    <w:p w14:paraId="702D8EB9" w14:textId="77777777" w:rsidR="00044E08" w:rsidRPr="00044E08" w:rsidRDefault="00044E08">
      <w:pPr>
        <w:rPr>
          <w:rFonts w:ascii="Calibri" w:eastAsia="Calibri" w:hAnsi="Calibri" w:cs="Calibri"/>
        </w:rPr>
      </w:pPr>
    </w:p>
    <w:p w14:paraId="486B08BC" w14:textId="4ACD36B0" w:rsidR="003E7247" w:rsidRDefault="003E7247">
      <w:pPr>
        <w:spacing w:line="276" w:lineRule="auto"/>
        <w:rPr>
          <w:rFonts w:eastAsia="Calibri"/>
          <w:b/>
          <w:u w:val="single"/>
        </w:rPr>
      </w:pPr>
      <w:bookmarkStart w:id="94" w:name="_7gc9ix103005" w:colFirst="0" w:colLast="0"/>
      <w:bookmarkEnd w:id="94"/>
      <w:r>
        <w:rPr>
          <w:rFonts w:eastAsia="Calibri"/>
          <w:b/>
          <w:u w:val="single"/>
        </w:rPr>
        <w:br w:type="page"/>
      </w:r>
    </w:p>
    <w:p w14:paraId="3DB7D7B4" w14:textId="77777777" w:rsidR="00841431" w:rsidRDefault="00841431">
      <w:pPr>
        <w:rPr>
          <w:rFonts w:eastAsia="Calibri"/>
          <w:b/>
          <w:u w:val="single"/>
        </w:rPr>
      </w:pPr>
    </w:p>
    <w:p w14:paraId="6F4DEB54" w14:textId="6ECC9D72" w:rsidR="003E7247" w:rsidRPr="0014261E" w:rsidRDefault="003E7247" w:rsidP="003E7247">
      <w:pPr>
        <w:rPr>
          <w:rFonts w:eastAsiaTheme="minorEastAsia"/>
          <w:lang w:val="en-US"/>
        </w:rPr>
      </w:pPr>
      <w:r w:rsidRPr="003E7247">
        <w:rPr>
          <w:rFonts w:eastAsia="Calibri"/>
          <w:lang w:val="en-US"/>
        </w:rPr>
        <w:t xml:space="preserve">Supplementary Table </w:t>
      </w:r>
      <w:r>
        <w:rPr>
          <w:rFonts w:eastAsia="Calibri"/>
          <w:lang w:val="en-US"/>
        </w:rPr>
        <w:t>2</w:t>
      </w:r>
      <w:r w:rsidRPr="003E7247">
        <w:rPr>
          <w:rFonts w:eastAsia="Calibri"/>
          <w:lang w:val="en-US"/>
        </w:rPr>
        <w:t xml:space="preserve"> </w:t>
      </w:r>
      <w:r w:rsidR="00C72B7E" w:rsidRPr="003E7247">
        <w:rPr>
          <w:rFonts w:eastAsia="Calibri"/>
          <w:lang w:val="en-US"/>
        </w:rPr>
        <w:t>Split-Half Reliability of Other Split Method</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2"/>
        <w:gridCol w:w="1423"/>
        <w:gridCol w:w="680"/>
        <w:gridCol w:w="222"/>
        <w:gridCol w:w="1147"/>
        <w:gridCol w:w="1423"/>
        <w:gridCol w:w="680"/>
      </w:tblGrid>
      <w:tr w:rsidR="00841431" w:rsidRPr="00C72B7E" w14:paraId="19A4505D" w14:textId="77777777" w:rsidTr="001D3BCE">
        <w:trPr>
          <w:trHeight w:val="315"/>
        </w:trPr>
        <w:tc>
          <w:tcPr>
            <w:tcW w:w="0" w:type="auto"/>
            <w:tcBorders>
              <w:top w:val="single" w:sz="12" w:space="0" w:color="auto"/>
              <w:bottom w:val="single" w:sz="4" w:space="0" w:color="auto"/>
            </w:tcBorders>
            <w:noWrap/>
            <w:hideMark/>
          </w:tcPr>
          <w:p w14:paraId="7E094634"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SPE_type</w:t>
            </w:r>
          </w:p>
        </w:tc>
        <w:tc>
          <w:tcPr>
            <w:tcW w:w="0" w:type="auto"/>
            <w:tcBorders>
              <w:top w:val="single" w:sz="12" w:space="0" w:color="auto"/>
              <w:bottom w:val="single" w:sz="4" w:space="0" w:color="auto"/>
            </w:tcBorders>
            <w:noWrap/>
            <w:hideMark/>
          </w:tcPr>
          <w:p w14:paraId="44D73233"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SH_type</w:t>
            </w:r>
          </w:p>
        </w:tc>
        <w:tc>
          <w:tcPr>
            <w:tcW w:w="0" w:type="auto"/>
            <w:tcBorders>
              <w:top w:val="single" w:sz="12" w:space="0" w:color="auto"/>
              <w:bottom w:val="single" w:sz="4" w:space="0" w:color="auto"/>
            </w:tcBorders>
            <w:noWrap/>
            <w:hideMark/>
          </w:tcPr>
          <w:p w14:paraId="0EADAB5E"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SH_r</w:t>
            </w:r>
          </w:p>
        </w:tc>
        <w:tc>
          <w:tcPr>
            <w:tcW w:w="0" w:type="auto"/>
            <w:noWrap/>
            <w:hideMark/>
          </w:tcPr>
          <w:p w14:paraId="3793EAA6" w14:textId="77777777" w:rsidR="00841431" w:rsidRPr="00C72B7E" w:rsidRDefault="00841431">
            <w:pPr>
              <w:rPr>
                <w:rFonts w:ascii="Calibri" w:eastAsia="Calibri" w:hAnsi="Calibri" w:cs="Calibri"/>
                <w:lang w:val="en"/>
              </w:rPr>
            </w:pPr>
          </w:p>
        </w:tc>
        <w:tc>
          <w:tcPr>
            <w:tcW w:w="0" w:type="auto"/>
            <w:tcBorders>
              <w:top w:val="single" w:sz="12" w:space="0" w:color="auto"/>
              <w:bottom w:val="single" w:sz="4" w:space="0" w:color="auto"/>
            </w:tcBorders>
            <w:noWrap/>
            <w:hideMark/>
          </w:tcPr>
          <w:p w14:paraId="409DB04E"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SPE_type</w:t>
            </w:r>
          </w:p>
        </w:tc>
        <w:tc>
          <w:tcPr>
            <w:tcW w:w="0" w:type="auto"/>
            <w:tcBorders>
              <w:top w:val="single" w:sz="12" w:space="0" w:color="auto"/>
              <w:bottom w:val="single" w:sz="4" w:space="0" w:color="auto"/>
            </w:tcBorders>
            <w:noWrap/>
            <w:hideMark/>
          </w:tcPr>
          <w:p w14:paraId="7C817D8B"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SH_type</w:t>
            </w:r>
          </w:p>
        </w:tc>
        <w:tc>
          <w:tcPr>
            <w:tcW w:w="0" w:type="auto"/>
            <w:tcBorders>
              <w:top w:val="single" w:sz="12" w:space="0" w:color="auto"/>
              <w:bottom w:val="single" w:sz="4" w:space="0" w:color="auto"/>
            </w:tcBorders>
            <w:noWrap/>
            <w:hideMark/>
          </w:tcPr>
          <w:p w14:paraId="0EBA3C34"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SH_r</w:t>
            </w:r>
          </w:p>
        </w:tc>
      </w:tr>
      <w:tr w:rsidR="001D3BCE" w:rsidRPr="00C72B7E" w14:paraId="0A1EF993" w14:textId="77777777" w:rsidTr="001D3BCE">
        <w:trPr>
          <w:trHeight w:val="315"/>
        </w:trPr>
        <w:tc>
          <w:tcPr>
            <w:tcW w:w="0" w:type="auto"/>
            <w:tcBorders>
              <w:top w:val="single" w:sz="4" w:space="0" w:color="auto"/>
            </w:tcBorders>
            <w:noWrap/>
            <w:hideMark/>
          </w:tcPr>
          <w:p w14:paraId="4FABBF7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tcBorders>
              <w:top w:val="single" w:sz="4" w:space="0" w:color="auto"/>
            </w:tcBorders>
            <w:noWrap/>
            <w:hideMark/>
          </w:tcPr>
          <w:p w14:paraId="0ADD6DE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6BCF2FA8" w14:textId="0A677D60" w:rsidR="001D3BCE" w:rsidRPr="00C72B7E" w:rsidRDefault="001D3BCE" w:rsidP="001D3BCE">
            <w:pPr>
              <w:rPr>
                <w:rFonts w:ascii="Calibri" w:eastAsia="Calibri" w:hAnsi="Calibri" w:cs="Calibri"/>
                <w:lang w:val="en"/>
              </w:rPr>
            </w:pPr>
            <w:r w:rsidRPr="00C72B7E">
              <w:t>.01</w:t>
            </w:r>
          </w:p>
        </w:tc>
        <w:tc>
          <w:tcPr>
            <w:tcW w:w="0" w:type="auto"/>
            <w:noWrap/>
            <w:hideMark/>
          </w:tcPr>
          <w:p w14:paraId="066424F7" w14:textId="77777777" w:rsidR="001D3BCE" w:rsidRPr="00C72B7E" w:rsidRDefault="001D3BCE" w:rsidP="001D3BCE">
            <w:pPr>
              <w:rPr>
                <w:rFonts w:ascii="Calibri" w:eastAsia="Calibri" w:hAnsi="Calibri" w:cs="Calibri"/>
                <w:lang w:val="en"/>
              </w:rPr>
            </w:pPr>
          </w:p>
        </w:tc>
        <w:tc>
          <w:tcPr>
            <w:tcW w:w="0" w:type="auto"/>
            <w:tcBorders>
              <w:top w:val="single" w:sz="4" w:space="0" w:color="auto"/>
            </w:tcBorders>
            <w:noWrap/>
            <w:hideMark/>
          </w:tcPr>
          <w:p w14:paraId="4AEABE9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tcBorders>
              <w:top w:val="single" w:sz="4" w:space="0" w:color="auto"/>
            </w:tcBorders>
            <w:noWrap/>
            <w:hideMark/>
          </w:tcPr>
          <w:p w14:paraId="2A9F97A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4789BCDB" w14:textId="74CE0C06" w:rsidR="001D3BCE" w:rsidRPr="00C72B7E" w:rsidRDefault="001D3BCE" w:rsidP="001D3BCE">
            <w:pPr>
              <w:rPr>
                <w:rFonts w:ascii="Calibri" w:eastAsia="Calibri" w:hAnsi="Calibri" w:cs="Calibri"/>
                <w:lang w:val="en"/>
              </w:rPr>
            </w:pPr>
            <w:r w:rsidRPr="00C72B7E">
              <w:t>.07</w:t>
            </w:r>
          </w:p>
        </w:tc>
      </w:tr>
      <w:tr w:rsidR="001D3BCE" w:rsidRPr="00C72B7E" w14:paraId="0B3E73B7" w14:textId="77777777" w:rsidTr="00841431">
        <w:trPr>
          <w:trHeight w:val="315"/>
        </w:trPr>
        <w:tc>
          <w:tcPr>
            <w:tcW w:w="0" w:type="auto"/>
            <w:noWrap/>
            <w:hideMark/>
          </w:tcPr>
          <w:p w14:paraId="615931F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35DF18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AC6D679" w14:textId="4E620592" w:rsidR="001D3BCE" w:rsidRPr="00C72B7E" w:rsidRDefault="001D3BCE" w:rsidP="001D3BCE">
            <w:pPr>
              <w:rPr>
                <w:rFonts w:ascii="Calibri" w:eastAsia="Calibri" w:hAnsi="Calibri" w:cs="Calibri"/>
                <w:lang w:val="en"/>
              </w:rPr>
            </w:pPr>
            <w:r w:rsidRPr="00C72B7E">
              <w:t>-.05</w:t>
            </w:r>
          </w:p>
        </w:tc>
        <w:tc>
          <w:tcPr>
            <w:tcW w:w="0" w:type="auto"/>
            <w:noWrap/>
            <w:hideMark/>
          </w:tcPr>
          <w:p w14:paraId="491EB8AC" w14:textId="77777777" w:rsidR="001D3BCE" w:rsidRPr="00C72B7E" w:rsidRDefault="001D3BCE" w:rsidP="001D3BCE">
            <w:pPr>
              <w:rPr>
                <w:rFonts w:ascii="Calibri" w:eastAsia="Calibri" w:hAnsi="Calibri" w:cs="Calibri"/>
                <w:lang w:val="en"/>
              </w:rPr>
            </w:pPr>
          </w:p>
        </w:tc>
        <w:tc>
          <w:tcPr>
            <w:tcW w:w="0" w:type="auto"/>
            <w:noWrap/>
            <w:hideMark/>
          </w:tcPr>
          <w:p w14:paraId="3A9F7AB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1333D5B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699898B" w14:textId="45CD53EC" w:rsidR="001D3BCE" w:rsidRPr="00C72B7E" w:rsidRDefault="001D3BCE" w:rsidP="001D3BCE">
            <w:pPr>
              <w:rPr>
                <w:rFonts w:ascii="Calibri" w:eastAsia="Calibri" w:hAnsi="Calibri" w:cs="Calibri"/>
                <w:lang w:val="en"/>
              </w:rPr>
            </w:pPr>
            <w:r w:rsidRPr="00C72B7E">
              <w:t>-.04</w:t>
            </w:r>
          </w:p>
        </w:tc>
      </w:tr>
      <w:tr w:rsidR="001D3BCE" w:rsidRPr="00C72B7E" w14:paraId="273A2996" w14:textId="77777777" w:rsidTr="00841431">
        <w:trPr>
          <w:trHeight w:val="315"/>
        </w:trPr>
        <w:tc>
          <w:tcPr>
            <w:tcW w:w="0" w:type="auto"/>
            <w:noWrap/>
            <w:hideMark/>
          </w:tcPr>
          <w:p w14:paraId="75E9DB44"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278DAAD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0E03D73" w14:textId="41EF69D5" w:rsidR="001D3BCE" w:rsidRPr="00C72B7E" w:rsidRDefault="001D3BCE" w:rsidP="001D3BCE">
            <w:pPr>
              <w:rPr>
                <w:rFonts w:ascii="Calibri" w:eastAsia="Calibri" w:hAnsi="Calibri" w:cs="Calibri"/>
                <w:lang w:val="en"/>
              </w:rPr>
            </w:pPr>
            <w:r w:rsidRPr="00C72B7E">
              <w:t>.01</w:t>
            </w:r>
          </w:p>
        </w:tc>
        <w:tc>
          <w:tcPr>
            <w:tcW w:w="0" w:type="auto"/>
            <w:noWrap/>
            <w:hideMark/>
          </w:tcPr>
          <w:p w14:paraId="35A2067F" w14:textId="77777777" w:rsidR="001D3BCE" w:rsidRPr="00C72B7E" w:rsidRDefault="001D3BCE" w:rsidP="001D3BCE">
            <w:pPr>
              <w:rPr>
                <w:rFonts w:ascii="Calibri" w:eastAsia="Calibri" w:hAnsi="Calibri" w:cs="Calibri"/>
                <w:lang w:val="en"/>
              </w:rPr>
            </w:pPr>
          </w:p>
        </w:tc>
        <w:tc>
          <w:tcPr>
            <w:tcW w:w="0" w:type="auto"/>
            <w:noWrap/>
            <w:hideMark/>
          </w:tcPr>
          <w:p w14:paraId="23E005F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6450984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2EF0908" w14:textId="72E3FAE0" w:rsidR="001D3BCE" w:rsidRPr="00C72B7E" w:rsidRDefault="001D3BCE" w:rsidP="001D3BCE">
            <w:pPr>
              <w:rPr>
                <w:rFonts w:ascii="Calibri" w:eastAsia="Calibri" w:hAnsi="Calibri" w:cs="Calibri"/>
                <w:lang w:val="en"/>
              </w:rPr>
            </w:pPr>
            <w:r w:rsidRPr="00C72B7E">
              <w:t>.05</w:t>
            </w:r>
          </w:p>
        </w:tc>
      </w:tr>
      <w:tr w:rsidR="001D3BCE" w:rsidRPr="00C72B7E" w14:paraId="60C2EB16" w14:textId="77777777" w:rsidTr="00841431">
        <w:trPr>
          <w:trHeight w:val="315"/>
        </w:trPr>
        <w:tc>
          <w:tcPr>
            <w:tcW w:w="0" w:type="auto"/>
            <w:noWrap/>
            <w:hideMark/>
          </w:tcPr>
          <w:p w14:paraId="7D5A236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60C2073"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4597F3" w14:textId="7D0F4CC3" w:rsidR="001D3BCE" w:rsidRPr="00C72B7E" w:rsidRDefault="001D3BCE" w:rsidP="001D3BCE">
            <w:pPr>
              <w:rPr>
                <w:rFonts w:ascii="Calibri" w:eastAsia="Calibri" w:hAnsi="Calibri" w:cs="Calibri"/>
                <w:lang w:val="en"/>
              </w:rPr>
            </w:pPr>
            <w:r w:rsidRPr="00C72B7E">
              <w:t>.02</w:t>
            </w:r>
          </w:p>
        </w:tc>
        <w:tc>
          <w:tcPr>
            <w:tcW w:w="0" w:type="auto"/>
            <w:noWrap/>
            <w:hideMark/>
          </w:tcPr>
          <w:p w14:paraId="7AE2F348" w14:textId="77777777" w:rsidR="001D3BCE" w:rsidRPr="00C72B7E" w:rsidRDefault="001D3BCE" w:rsidP="001D3BCE">
            <w:pPr>
              <w:rPr>
                <w:rFonts w:ascii="Calibri" w:eastAsia="Calibri" w:hAnsi="Calibri" w:cs="Calibri"/>
                <w:lang w:val="en"/>
              </w:rPr>
            </w:pPr>
          </w:p>
        </w:tc>
        <w:tc>
          <w:tcPr>
            <w:tcW w:w="0" w:type="auto"/>
            <w:noWrap/>
            <w:hideMark/>
          </w:tcPr>
          <w:p w14:paraId="6F9BFF3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4E9B277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3145E084" w14:textId="6FA370D2" w:rsidR="001D3BCE" w:rsidRPr="00C72B7E" w:rsidRDefault="001D3BCE" w:rsidP="001D3BCE">
            <w:pPr>
              <w:rPr>
                <w:rFonts w:ascii="Calibri" w:eastAsia="Calibri" w:hAnsi="Calibri" w:cs="Calibri"/>
                <w:lang w:val="en"/>
              </w:rPr>
            </w:pPr>
            <w:r w:rsidRPr="00C72B7E">
              <w:t>.04</w:t>
            </w:r>
          </w:p>
        </w:tc>
      </w:tr>
      <w:tr w:rsidR="001D3BCE" w:rsidRPr="00C72B7E" w14:paraId="30D1305A" w14:textId="77777777" w:rsidTr="00841431">
        <w:trPr>
          <w:trHeight w:val="315"/>
        </w:trPr>
        <w:tc>
          <w:tcPr>
            <w:tcW w:w="0" w:type="auto"/>
            <w:noWrap/>
            <w:hideMark/>
          </w:tcPr>
          <w:p w14:paraId="30C1A19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F617F65"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2A60EF21" w14:textId="6BEBD055" w:rsidR="001D3BCE" w:rsidRPr="00C72B7E" w:rsidRDefault="001D3BCE" w:rsidP="001D3BCE">
            <w:pPr>
              <w:rPr>
                <w:rFonts w:ascii="Calibri" w:eastAsia="Calibri" w:hAnsi="Calibri" w:cs="Calibri"/>
                <w:lang w:val="en"/>
              </w:rPr>
            </w:pPr>
            <w:r w:rsidRPr="00C72B7E">
              <w:t>-.05</w:t>
            </w:r>
          </w:p>
        </w:tc>
        <w:tc>
          <w:tcPr>
            <w:tcW w:w="0" w:type="auto"/>
            <w:noWrap/>
            <w:hideMark/>
          </w:tcPr>
          <w:p w14:paraId="63C2899F" w14:textId="77777777" w:rsidR="001D3BCE" w:rsidRPr="00C72B7E" w:rsidRDefault="001D3BCE" w:rsidP="001D3BCE">
            <w:pPr>
              <w:rPr>
                <w:rFonts w:ascii="Calibri" w:eastAsia="Calibri" w:hAnsi="Calibri" w:cs="Calibri"/>
                <w:lang w:val="en"/>
              </w:rPr>
            </w:pPr>
          </w:p>
        </w:tc>
        <w:tc>
          <w:tcPr>
            <w:tcW w:w="0" w:type="auto"/>
            <w:noWrap/>
            <w:hideMark/>
          </w:tcPr>
          <w:p w14:paraId="3926814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153AB646"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086F4C5D" w14:textId="71E70073" w:rsidR="001D3BCE" w:rsidRPr="00C72B7E" w:rsidRDefault="001D3BCE" w:rsidP="001D3BCE">
            <w:pPr>
              <w:rPr>
                <w:rFonts w:ascii="Calibri" w:eastAsia="Calibri" w:hAnsi="Calibri" w:cs="Calibri"/>
                <w:lang w:val="en"/>
              </w:rPr>
            </w:pPr>
            <w:r w:rsidRPr="00C72B7E">
              <w:t>-.05</w:t>
            </w:r>
          </w:p>
        </w:tc>
      </w:tr>
      <w:tr w:rsidR="001D3BCE" w:rsidRPr="00C72B7E" w14:paraId="64059B70" w14:textId="77777777" w:rsidTr="00841431">
        <w:trPr>
          <w:trHeight w:val="315"/>
        </w:trPr>
        <w:tc>
          <w:tcPr>
            <w:tcW w:w="0" w:type="auto"/>
            <w:noWrap/>
            <w:hideMark/>
          </w:tcPr>
          <w:p w14:paraId="6438B8B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6F145F3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7B96778E" w14:textId="4825A7DC" w:rsidR="001D3BCE" w:rsidRPr="00C72B7E" w:rsidRDefault="001D3BCE" w:rsidP="001D3BCE">
            <w:pPr>
              <w:rPr>
                <w:rFonts w:ascii="Calibri" w:eastAsia="Calibri" w:hAnsi="Calibri" w:cs="Calibri"/>
                <w:lang w:val="en"/>
              </w:rPr>
            </w:pPr>
            <w:r w:rsidRPr="00C72B7E">
              <w:t>.07</w:t>
            </w:r>
          </w:p>
        </w:tc>
        <w:tc>
          <w:tcPr>
            <w:tcW w:w="0" w:type="auto"/>
            <w:noWrap/>
            <w:hideMark/>
          </w:tcPr>
          <w:p w14:paraId="56757F0A" w14:textId="77777777" w:rsidR="001D3BCE" w:rsidRPr="00C72B7E" w:rsidRDefault="001D3BCE" w:rsidP="001D3BCE">
            <w:pPr>
              <w:rPr>
                <w:rFonts w:ascii="Calibri" w:eastAsia="Calibri" w:hAnsi="Calibri" w:cs="Calibri"/>
                <w:lang w:val="en"/>
              </w:rPr>
            </w:pPr>
          </w:p>
        </w:tc>
        <w:tc>
          <w:tcPr>
            <w:tcW w:w="0" w:type="auto"/>
            <w:noWrap/>
            <w:hideMark/>
          </w:tcPr>
          <w:p w14:paraId="7497979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769F90C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6283594C" w14:textId="6B20DFFF" w:rsidR="001D3BCE" w:rsidRPr="00C72B7E" w:rsidRDefault="001D3BCE" w:rsidP="001D3BCE">
            <w:pPr>
              <w:rPr>
                <w:rFonts w:ascii="Calibri" w:eastAsia="Calibri" w:hAnsi="Calibri" w:cs="Calibri"/>
                <w:lang w:val="en"/>
              </w:rPr>
            </w:pPr>
            <w:r w:rsidRPr="00C72B7E">
              <w:t>.10</w:t>
            </w:r>
          </w:p>
        </w:tc>
      </w:tr>
      <w:tr w:rsidR="001D3BCE" w:rsidRPr="00C72B7E" w14:paraId="28307245" w14:textId="77777777" w:rsidTr="00841431">
        <w:trPr>
          <w:trHeight w:val="315"/>
        </w:trPr>
        <w:tc>
          <w:tcPr>
            <w:tcW w:w="0" w:type="auto"/>
            <w:noWrap/>
            <w:hideMark/>
          </w:tcPr>
          <w:p w14:paraId="462907E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2F22130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4941882E" w14:textId="51824417" w:rsidR="001D3BCE" w:rsidRPr="00C72B7E" w:rsidRDefault="001D3BCE" w:rsidP="001D3BCE">
            <w:pPr>
              <w:rPr>
                <w:rFonts w:ascii="Calibri" w:eastAsia="Calibri" w:hAnsi="Calibri" w:cs="Calibri"/>
                <w:lang w:val="en"/>
              </w:rPr>
            </w:pPr>
            <w:r w:rsidRPr="00C72B7E">
              <w:t>.01</w:t>
            </w:r>
          </w:p>
        </w:tc>
        <w:tc>
          <w:tcPr>
            <w:tcW w:w="0" w:type="auto"/>
            <w:noWrap/>
            <w:hideMark/>
          </w:tcPr>
          <w:p w14:paraId="721217DC" w14:textId="77777777" w:rsidR="001D3BCE" w:rsidRPr="00C72B7E" w:rsidRDefault="001D3BCE" w:rsidP="001D3BCE">
            <w:pPr>
              <w:rPr>
                <w:rFonts w:ascii="Calibri" w:eastAsia="Calibri" w:hAnsi="Calibri" w:cs="Calibri"/>
                <w:lang w:val="en"/>
              </w:rPr>
            </w:pPr>
          </w:p>
        </w:tc>
        <w:tc>
          <w:tcPr>
            <w:tcW w:w="0" w:type="auto"/>
            <w:noWrap/>
            <w:hideMark/>
          </w:tcPr>
          <w:p w14:paraId="3B2A5A3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62D4D82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757C5B" w14:textId="5899E64C" w:rsidR="001D3BCE" w:rsidRPr="00C72B7E" w:rsidRDefault="001D3BCE" w:rsidP="001D3BCE">
            <w:pPr>
              <w:rPr>
                <w:rFonts w:ascii="Calibri" w:eastAsia="Calibri" w:hAnsi="Calibri" w:cs="Calibri"/>
                <w:lang w:val="en"/>
              </w:rPr>
            </w:pPr>
            <w:r w:rsidRPr="00C72B7E">
              <w:t>.07</w:t>
            </w:r>
          </w:p>
        </w:tc>
      </w:tr>
      <w:tr w:rsidR="001D3BCE" w:rsidRPr="00C72B7E" w14:paraId="5C71D621" w14:textId="77777777" w:rsidTr="00841431">
        <w:trPr>
          <w:trHeight w:val="315"/>
        </w:trPr>
        <w:tc>
          <w:tcPr>
            <w:tcW w:w="0" w:type="auto"/>
            <w:noWrap/>
            <w:hideMark/>
          </w:tcPr>
          <w:p w14:paraId="659C984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438AEC7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39EFADB" w14:textId="444D1E1E" w:rsidR="001D3BCE" w:rsidRPr="00C72B7E" w:rsidRDefault="001D3BCE" w:rsidP="001D3BCE">
            <w:pPr>
              <w:rPr>
                <w:rFonts w:ascii="Calibri" w:eastAsia="Calibri" w:hAnsi="Calibri" w:cs="Calibri"/>
                <w:lang w:val="en"/>
              </w:rPr>
            </w:pPr>
            <w:r w:rsidRPr="00C72B7E">
              <w:t>-.08</w:t>
            </w:r>
          </w:p>
        </w:tc>
        <w:tc>
          <w:tcPr>
            <w:tcW w:w="0" w:type="auto"/>
            <w:noWrap/>
            <w:hideMark/>
          </w:tcPr>
          <w:p w14:paraId="450A8B09" w14:textId="77777777" w:rsidR="001D3BCE" w:rsidRPr="00C72B7E" w:rsidRDefault="001D3BCE" w:rsidP="001D3BCE">
            <w:pPr>
              <w:rPr>
                <w:rFonts w:ascii="Calibri" w:eastAsia="Calibri" w:hAnsi="Calibri" w:cs="Calibri"/>
                <w:lang w:val="en"/>
              </w:rPr>
            </w:pPr>
          </w:p>
        </w:tc>
        <w:tc>
          <w:tcPr>
            <w:tcW w:w="0" w:type="auto"/>
            <w:noWrap/>
            <w:hideMark/>
          </w:tcPr>
          <w:p w14:paraId="4084AC3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3CCE981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5CAC637F" w14:textId="58584D06" w:rsidR="001D3BCE" w:rsidRPr="00C72B7E" w:rsidRDefault="001D3BCE" w:rsidP="001D3BCE">
            <w:pPr>
              <w:rPr>
                <w:rFonts w:ascii="Calibri" w:eastAsia="Calibri" w:hAnsi="Calibri" w:cs="Calibri"/>
                <w:lang w:val="en"/>
              </w:rPr>
            </w:pPr>
            <w:r w:rsidRPr="00C72B7E">
              <w:t>.01</w:t>
            </w:r>
          </w:p>
        </w:tc>
      </w:tr>
      <w:tr w:rsidR="001D3BCE" w:rsidRPr="00841431" w14:paraId="37D70D56" w14:textId="77777777" w:rsidTr="001D3BCE">
        <w:trPr>
          <w:trHeight w:val="315"/>
        </w:trPr>
        <w:tc>
          <w:tcPr>
            <w:tcW w:w="0" w:type="auto"/>
            <w:tcBorders>
              <w:bottom w:val="single" w:sz="12" w:space="0" w:color="auto"/>
            </w:tcBorders>
            <w:noWrap/>
            <w:hideMark/>
          </w:tcPr>
          <w:p w14:paraId="1630856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tcBorders>
              <w:bottom w:val="single" w:sz="12" w:space="0" w:color="auto"/>
            </w:tcBorders>
            <w:noWrap/>
            <w:hideMark/>
          </w:tcPr>
          <w:p w14:paraId="5E7AC35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26A3E0C8" w14:textId="76C8385A" w:rsidR="001D3BCE" w:rsidRPr="00C72B7E" w:rsidRDefault="001D3BCE" w:rsidP="001D3BCE">
            <w:pPr>
              <w:rPr>
                <w:rFonts w:ascii="Calibri" w:eastAsia="Calibri" w:hAnsi="Calibri" w:cs="Calibri"/>
                <w:lang w:val="en"/>
              </w:rPr>
            </w:pPr>
            <w:r w:rsidRPr="00C72B7E">
              <w:t>-.02</w:t>
            </w:r>
          </w:p>
        </w:tc>
        <w:tc>
          <w:tcPr>
            <w:tcW w:w="0" w:type="auto"/>
            <w:noWrap/>
            <w:hideMark/>
          </w:tcPr>
          <w:p w14:paraId="77F310C6" w14:textId="77777777" w:rsidR="001D3BCE" w:rsidRPr="00C72B7E" w:rsidRDefault="001D3BCE" w:rsidP="001D3BCE">
            <w:pPr>
              <w:rPr>
                <w:rFonts w:ascii="Calibri" w:eastAsia="Calibri" w:hAnsi="Calibri" w:cs="Calibri"/>
                <w:lang w:val="en"/>
              </w:rPr>
            </w:pPr>
          </w:p>
        </w:tc>
        <w:tc>
          <w:tcPr>
            <w:tcW w:w="0" w:type="auto"/>
            <w:tcBorders>
              <w:bottom w:val="single" w:sz="12" w:space="0" w:color="auto"/>
            </w:tcBorders>
            <w:noWrap/>
            <w:hideMark/>
          </w:tcPr>
          <w:p w14:paraId="42D77E0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tcBorders>
              <w:bottom w:val="single" w:sz="12" w:space="0" w:color="auto"/>
            </w:tcBorders>
            <w:noWrap/>
            <w:hideMark/>
          </w:tcPr>
          <w:p w14:paraId="6009D2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73E874D5" w14:textId="7A102E1E" w:rsidR="001D3BCE" w:rsidRPr="00841431" w:rsidRDefault="001D3BCE" w:rsidP="001D3BCE">
            <w:pPr>
              <w:rPr>
                <w:rFonts w:ascii="Calibri" w:eastAsia="Calibri" w:hAnsi="Calibri" w:cs="Calibri"/>
                <w:lang w:val="en"/>
              </w:rPr>
            </w:pPr>
            <w:r w:rsidRPr="00C72B7E">
              <w:t>.13</w:t>
            </w:r>
          </w:p>
        </w:tc>
      </w:tr>
    </w:tbl>
    <w:p w14:paraId="276AAAE1" w14:textId="77777777" w:rsidR="00841431" w:rsidRPr="00A576F1" w:rsidRDefault="00841431">
      <w:pPr>
        <w:rPr>
          <w:rFonts w:ascii="Calibri" w:eastAsia="Calibri" w:hAnsi="Calibri" w:cs="Calibri"/>
        </w:rPr>
      </w:pPr>
    </w:p>
    <w:p w14:paraId="4DD08FB9" w14:textId="3789CC2A" w:rsidR="00D879C5" w:rsidRDefault="00BA0079">
      <w:pPr>
        <w:rPr>
          <w:rFonts w:ascii="Calibri" w:eastAsia="Calibri" w:hAnsi="Calibri" w:cs="Calibri"/>
          <w:b/>
        </w:rPr>
      </w:pPr>
      <w:r>
        <w:rPr>
          <w:rFonts w:ascii="Calibri" w:eastAsia="Calibri" w:hAnsi="Calibri" w:cs="Calibri"/>
          <w:b/>
        </w:rPr>
        <w:t xml:space="preserve"> </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1"/>
        <w:keepNext w:val="0"/>
        <w:keepLines w:val="0"/>
        <w:spacing w:before="0" w:after="0"/>
        <w:rPr>
          <w:rFonts w:ascii="Calibri" w:eastAsia="Calibri" w:hAnsi="Calibri" w:cs="Calibri"/>
          <w:b/>
          <w:sz w:val="42"/>
          <w:szCs w:val="42"/>
        </w:rPr>
      </w:pPr>
      <w:bookmarkStart w:id="95" w:name="_Toc127199630"/>
      <w:r w:rsidRPr="00BA6702">
        <w:rPr>
          <w:rFonts w:ascii="Calibri" w:eastAsia="Calibri" w:hAnsi="Calibri" w:cs="Calibri"/>
          <w:b/>
          <w:sz w:val="42"/>
          <w:szCs w:val="42"/>
        </w:rPr>
        <w:lastRenderedPageBreak/>
        <w:t>References</w:t>
      </w:r>
      <w:bookmarkEnd w:id="95"/>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7326C5B9" w14:textId="77777777" w:rsidR="00BB1EA1" w:rsidRPr="00BB1EA1" w:rsidRDefault="00B03D7E" w:rsidP="00BB1EA1">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BB1EA1" w:rsidRPr="00BB1EA1">
        <w:rPr>
          <w:noProof/>
        </w:rPr>
        <w:t xml:space="preserve">Cheng, M., &amp; Tseng, C.-h. (2019). Saliency at first sight: instant identity referential advantage toward a newly met partner. </w:t>
      </w:r>
      <w:r w:rsidR="00BB1EA1" w:rsidRPr="00BB1EA1">
        <w:rPr>
          <w:i/>
          <w:noProof/>
        </w:rPr>
        <w:t>Cognitive Research: Principles and Implications, 4</w:t>
      </w:r>
      <w:r w:rsidR="00BB1EA1" w:rsidRPr="00BB1EA1">
        <w:rPr>
          <w:noProof/>
        </w:rPr>
        <w:t xml:space="preserve">(1), 1-18. </w:t>
      </w:r>
    </w:p>
    <w:p w14:paraId="06BB6147" w14:textId="77777777" w:rsidR="00BB1EA1" w:rsidRPr="00BB1EA1" w:rsidRDefault="00BB1EA1" w:rsidP="00BB1EA1">
      <w:pPr>
        <w:pStyle w:val="EndNoteBibliography"/>
        <w:rPr>
          <w:noProof/>
        </w:rPr>
      </w:pPr>
    </w:p>
    <w:p w14:paraId="638BBA9B" w14:textId="1A5BC0C3" w:rsidR="00BB1EA1" w:rsidRPr="00BB1EA1" w:rsidRDefault="00BB1EA1" w:rsidP="00BB1EA1">
      <w:pPr>
        <w:pStyle w:val="EndNoteBibliography"/>
        <w:ind w:left="720" w:hanging="720"/>
        <w:rPr>
          <w:noProof/>
        </w:rPr>
      </w:pPr>
      <w:r w:rsidRPr="00BB1EA1">
        <w:rPr>
          <w:noProof/>
        </w:rPr>
        <w:t xml:space="preserve">Cherry, E.C. (1953). Some experiments on the recognition of speech, with one and with two ears. </w:t>
      </w:r>
      <w:r w:rsidRPr="00BB1EA1">
        <w:rPr>
          <w:i/>
          <w:noProof/>
        </w:rPr>
        <w:t>The Journal of the acoustical society of America, 25</w:t>
      </w:r>
      <w:r w:rsidRPr="00BB1EA1">
        <w:rPr>
          <w:noProof/>
        </w:rPr>
        <w:t xml:space="preserve">(5), 975-979. </w:t>
      </w:r>
      <w:hyperlink r:id="rId18" w:history="1">
        <w:r w:rsidRPr="00BB1EA1">
          <w:rPr>
            <w:rStyle w:val="aa"/>
            <w:noProof/>
          </w:rPr>
          <w:t>https://doi.org/10.1121/1.1907229</w:t>
        </w:r>
      </w:hyperlink>
      <w:r w:rsidRPr="00BB1EA1">
        <w:rPr>
          <w:noProof/>
        </w:rPr>
        <w:t xml:space="preserve"> </w:t>
      </w:r>
    </w:p>
    <w:p w14:paraId="6A0747A5" w14:textId="77777777" w:rsidR="00BB1EA1" w:rsidRPr="00BB1EA1" w:rsidRDefault="00BB1EA1" w:rsidP="00BB1EA1">
      <w:pPr>
        <w:pStyle w:val="EndNoteBibliography"/>
        <w:rPr>
          <w:noProof/>
        </w:rPr>
      </w:pPr>
    </w:p>
    <w:p w14:paraId="20C9A610" w14:textId="77777777" w:rsidR="00BB1EA1" w:rsidRPr="00BB1EA1" w:rsidRDefault="00BB1EA1" w:rsidP="00BB1EA1">
      <w:pPr>
        <w:pStyle w:val="EndNoteBibliography"/>
        <w:ind w:left="720" w:hanging="720"/>
        <w:rPr>
          <w:noProof/>
        </w:rPr>
      </w:pPr>
      <w:r w:rsidRPr="00BB1EA1">
        <w:rPr>
          <w:noProof/>
        </w:rPr>
        <w:t xml:space="preserve">Chiarella, S.G., et al. (2020). Mindfulness meditation weakens attachment to self: Evidence from a self vs other binding task. </w:t>
      </w:r>
      <w:r w:rsidRPr="00BB1EA1">
        <w:rPr>
          <w:i/>
          <w:noProof/>
        </w:rPr>
        <w:t>Mindfulness, 11</w:t>
      </w:r>
      <w:r w:rsidRPr="00BB1EA1">
        <w:rPr>
          <w:noProof/>
        </w:rPr>
        <w:t xml:space="preserve">, 2411-2422. </w:t>
      </w:r>
    </w:p>
    <w:p w14:paraId="29FF5BF2" w14:textId="77777777" w:rsidR="00BB1EA1" w:rsidRPr="00BB1EA1" w:rsidRDefault="00BB1EA1" w:rsidP="00BB1EA1">
      <w:pPr>
        <w:pStyle w:val="EndNoteBibliography"/>
        <w:rPr>
          <w:noProof/>
        </w:rPr>
      </w:pPr>
    </w:p>
    <w:p w14:paraId="29D1C73D" w14:textId="77777777" w:rsidR="00BB1EA1" w:rsidRPr="00BB1EA1" w:rsidRDefault="00BB1EA1" w:rsidP="00BB1EA1">
      <w:pPr>
        <w:pStyle w:val="EndNoteBibliography"/>
        <w:ind w:left="720" w:hanging="720"/>
        <w:rPr>
          <w:noProof/>
        </w:rPr>
      </w:pPr>
      <w:r w:rsidRPr="00BB1EA1">
        <w:rPr>
          <w:noProof/>
        </w:rPr>
        <w:t xml:space="preserve">Cicchetti, D.V., &amp; Sparrow, S.A. (1981). Developing criteria for establishing interrater reliability of specific items: applications to assessment of adaptive behavior. </w:t>
      </w:r>
      <w:r w:rsidRPr="00BB1EA1">
        <w:rPr>
          <w:i/>
          <w:noProof/>
        </w:rPr>
        <w:t>Am J Ment Defic, 86</w:t>
      </w:r>
      <w:r w:rsidRPr="00BB1EA1">
        <w:rPr>
          <w:noProof/>
        </w:rPr>
        <w:t xml:space="preserve">(2), 127-137. </w:t>
      </w:r>
    </w:p>
    <w:p w14:paraId="5F8A4E48" w14:textId="77777777" w:rsidR="00BB1EA1" w:rsidRPr="00BB1EA1" w:rsidRDefault="00BB1EA1" w:rsidP="00BB1EA1">
      <w:pPr>
        <w:pStyle w:val="EndNoteBibliography"/>
        <w:rPr>
          <w:noProof/>
        </w:rPr>
      </w:pPr>
    </w:p>
    <w:p w14:paraId="3BAA2708" w14:textId="716E887D" w:rsidR="00BB1EA1" w:rsidRPr="00BB1EA1" w:rsidRDefault="00BB1EA1" w:rsidP="00BB1EA1">
      <w:pPr>
        <w:pStyle w:val="EndNoteBibliography"/>
        <w:ind w:left="720" w:hanging="720"/>
        <w:rPr>
          <w:noProof/>
        </w:rPr>
      </w:pPr>
      <w:r w:rsidRPr="00BB1EA1">
        <w:rPr>
          <w:noProof/>
        </w:rPr>
        <w:t xml:space="preserve">Constable, M.D., et al. (2019). Relevant for us? We-prioritization in cognitive processing. </w:t>
      </w:r>
      <w:r w:rsidRPr="00BB1EA1">
        <w:rPr>
          <w:i/>
          <w:noProof/>
        </w:rPr>
        <w:t>Journal of Experimental Psychology: Human Perception and Performance, 45</w:t>
      </w:r>
      <w:r w:rsidRPr="00BB1EA1">
        <w:rPr>
          <w:noProof/>
        </w:rPr>
        <w:t xml:space="preserve">(12). </w:t>
      </w:r>
      <w:hyperlink r:id="rId19" w:history="1">
        <w:r w:rsidRPr="00BB1EA1">
          <w:rPr>
            <w:rStyle w:val="aa"/>
            <w:noProof/>
          </w:rPr>
          <w:t>https://doi.org/10.1037/xhp0000691</w:t>
        </w:r>
      </w:hyperlink>
      <w:r w:rsidRPr="00BB1EA1">
        <w:rPr>
          <w:noProof/>
        </w:rPr>
        <w:t xml:space="preserve"> </w:t>
      </w:r>
    </w:p>
    <w:p w14:paraId="131C66D5" w14:textId="77777777" w:rsidR="00BB1EA1" w:rsidRPr="00BB1EA1" w:rsidRDefault="00BB1EA1" w:rsidP="00BB1EA1">
      <w:pPr>
        <w:pStyle w:val="EndNoteBibliography"/>
        <w:rPr>
          <w:noProof/>
        </w:rPr>
      </w:pPr>
    </w:p>
    <w:p w14:paraId="14698541" w14:textId="70C1B54A" w:rsidR="00BB1EA1" w:rsidRPr="00BB1EA1" w:rsidRDefault="00BB1EA1" w:rsidP="00BB1EA1">
      <w:pPr>
        <w:pStyle w:val="EndNoteBibliography"/>
        <w:ind w:left="720" w:hanging="720"/>
        <w:rPr>
          <w:noProof/>
        </w:rPr>
      </w:pPr>
      <w:r w:rsidRPr="00BB1EA1">
        <w:rPr>
          <w:noProof/>
        </w:rPr>
        <w:t xml:space="preserve">Constable, M.D., &amp; Knoblich, G. (2020). Sticking together? Re-binding previous other-associated stimuli interferes with self-verification but not partner-verification. </w:t>
      </w:r>
      <w:r w:rsidRPr="00BB1EA1">
        <w:rPr>
          <w:i/>
          <w:noProof/>
        </w:rPr>
        <w:t>Acta psychologica, 210</w:t>
      </w:r>
      <w:r w:rsidRPr="00BB1EA1">
        <w:rPr>
          <w:noProof/>
        </w:rPr>
        <w:t xml:space="preserve">, 103167. </w:t>
      </w:r>
      <w:hyperlink r:id="rId20" w:history="1">
        <w:r w:rsidRPr="00BB1EA1">
          <w:rPr>
            <w:rStyle w:val="aa"/>
            <w:noProof/>
          </w:rPr>
          <w:t>https://doi.org/10.1016/j.actpsy.2020.103167</w:t>
        </w:r>
      </w:hyperlink>
      <w:r w:rsidRPr="00BB1EA1">
        <w:rPr>
          <w:noProof/>
        </w:rPr>
        <w:t xml:space="preserve"> </w:t>
      </w:r>
    </w:p>
    <w:p w14:paraId="6EFF49EC" w14:textId="77777777" w:rsidR="00BB1EA1" w:rsidRPr="00BB1EA1" w:rsidRDefault="00BB1EA1" w:rsidP="00BB1EA1">
      <w:pPr>
        <w:pStyle w:val="EndNoteBibliography"/>
        <w:rPr>
          <w:noProof/>
        </w:rPr>
      </w:pPr>
    </w:p>
    <w:p w14:paraId="03187E67" w14:textId="1FB61519" w:rsidR="00BB1EA1" w:rsidRPr="00BB1EA1" w:rsidRDefault="00BB1EA1" w:rsidP="00BB1EA1">
      <w:pPr>
        <w:pStyle w:val="EndNoteBibliography"/>
        <w:ind w:left="720" w:hanging="720"/>
        <w:rPr>
          <w:noProof/>
        </w:rPr>
      </w:pPr>
      <w:r w:rsidRPr="00BB1EA1">
        <w:rPr>
          <w:noProof/>
        </w:rPr>
        <w:t xml:space="preserve">Conway, M.A., &amp; Dewhurst, S.A. (1995). The self and recollective experience. </w:t>
      </w:r>
      <w:r w:rsidRPr="00BB1EA1">
        <w:rPr>
          <w:i/>
          <w:noProof/>
        </w:rPr>
        <w:t>Applied Cognitive Psychology, 9</w:t>
      </w:r>
      <w:r w:rsidRPr="00BB1EA1">
        <w:rPr>
          <w:noProof/>
        </w:rPr>
        <w:t xml:space="preserve">(1), 1-19. </w:t>
      </w:r>
      <w:hyperlink r:id="rId21" w:history="1">
        <w:r w:rsidRPr="00BB1EA1">
          <w:rPr>
            <w:rStyle w:val="aa"/>
            <w:noProof/>
          </w:rPr>
          <w:t>https://doi.org/10.1002/acp.2350090102</w:t>
        </w:r>
      </w:hyperlink>
      <w:r w:rsidRPr="00BB1EA1">
        <w:rPr>
          <w:noProof/>
        </w:rPr>
        <w:t xml:space="preserve"> </w:t>
      </w:r>
    </w:p>
    <w:p w14:paraId="2663EE7D" w14:textId="77777777" w:rsidR="00BB1EA1" w:rsidRPr="00BB1EA1" w:rsidRDefault="00BB1EA1" w:rsidP="00BB1EA1">
      <w:pPr>
        <w:pStyle w:val="EndNoteBibliography"/>
        <w:rPr>
          <w:noProof/>
        </w:rPr>
      </w:pPr>
    </w:p>
    <w:p w14:paraId="5E8502C1" w14:textId="569CE06E" w:rsidR="00BB1EA1" w:rsidRPr="00BB1EA1" w:rsidRDefault="00BB1EA1" w:rsidP="00BB1EA1">
      <w:pPr>
        <w:pStyle w:val="EndNoteBibliography"/>
        <w:ind w:left="720" w:hanging="720"/>
        <w:rPr>
          <w:noProof/>
        </w:rPr>
      </w:pPr>
      <w:r w:rsidRPr="00BB1EA1">
        <w:rPr>
          <w:noProof/>
        </w:rPr>
        <w:t xml:space="preserve">Craik, F.I.M., &amp; Tulving, E. (1975). Depth of processing and the retention of words in episodic memory. </w:t>
      </w:r>
      <w:r w:rsidRPr="00BB1EA1">
        <w:rPr>
          <w:i/>
          <w:noProof/>
        </w:rPr>
        <w:t>Journal of Experimental Psychology: General, 104</w:t>
      </w:r>
      <w:r w:rsidRPr="00BB1EA1">
        <w:rPr>
          <w:noProof/>
        </w:rPr>
        <w:t xml:space="preserve">(3), 268-294. </w:t>
      </w:r>
      <w:hyperlink r:id="rId22" w:history="1">
        <w:r w:rsidRPr="00BB1EA1">
          <w:rPr>
            <w:rStyle w:val="aa"/>
            <w:noProof/>
          </w:rPr>
          <w:t>https://doi.org/10.1037/0096-3445.104.3.268</w:t>
        </w:r>
      </w:hyperlink>
      <w:r w:rsidRPr="00BB1EA1">
        <w:rPr>
          <w:noProof/>
        </w:rPr>
        <w:t xml:space="preserve"> </w:t>
      </w:r>
    </w:p>
    <w:p w14:paraId="17671892" w14:textId="77777777" w:rsidR="00BB1EA1" w:rsidRPr="00BB1EA1" w:rsidRDefault="00BB1EA1" w:rsidP="00BB1EA1">
      <w:pPr>
        <w:pStyle w:val="EndNoteBibliography"/>
        <w:rPr>
          <w:noProof/>
        </w:rPr>
      </w:pPr>
    </w:p>
    <w:p w14:paraId="7C49C185" w14:textId="77777777" w:rsidR="00BB1EA1" w:rsidRPr="00BB1EA1" w:rsidRDefault="00BB1EA1" w:rsidP="00BB1EA1">
      <w:pPr>
        <w:pStyle w:val="EndNoteBibliography"/>
        <w:ind w:left="720" w:hanging="720"/>
        <w:rPr>
          <w:noProof/>
        </w:rPr>
      </w:pPr>
      <w:r w:rsidRPr="00BB1EA1">
        <w:rPr>
          <w:noProof/>
        </w:rPr>
        <w:t xml:space="preserve">Dalmaso, M., et al. (2019). Self-related shapes can hold the eyes. </w:t>
      </w:r>
      <w:r w:rsidRPr="00BB1EA1">
        <w:rPr>
          <w:i/>
          <w:noProof/>
        </w:rPr>
        <w:t>Quarterly journal of experimental psychology, 72</w:t>
      </w:r>
      <w:r w:rsidRPr="00BB1EA1">
        <w:rPr>
          <w:noProof/>
        </w:rPr>
        <w:t xml:space="preserve">(9), 2249-2260. </w:t>
      </w:r>
    </w:p>
    <w:p w14:paraId="61130799" w14:textId="77777777" w:rsidR="00BB1EA1" w:rsidRPr="00BB1EA1" w:rsidRDefault="00BB1EA1" w:rsidP="00BB1EA1">
      <w:pPr>
        <w:pStyle w:val="EndNoteBibliography"/>
        <w:rPr>
          <w:noProof/>
        </w:rPr>
      </w:pPr>
    </w:p>
    <w:p w14:paraId="47270321" w14:textId="77777777" w:rsidR="00BB1EA1" w:rsidRPr="00BB1EA1" w:rsidRDefault="00BB1EA1" w:rsidP="00BB1EA1">
      <w:pPr>
        <w:pStyle w:val="EndNoteBibliography"/>
        <w:ind w:left="720" w:hanging="720"/>
        <w:rPr>
          <w:noProof/>
        </w:rPr>
      </w:pPr>
      <w:r w:rsidRPr="00BB1EA1">
        <w:rPr>
          <w:noProof/>
        </w:rPr>
        <w:t xml:space="preserve">Desebrock, C., et al. (2018). Self-reference in action: Arm-movement responses are enhanced in perceptual matching. </w:t>
      </w:r>
      <w:r w:rsidRPr="00BB1EA1">
        <w:rPr>
          <w:i/>
          <w:noProof/>
        </w:rPr>
        <w:t>Acta psychologica, 190</w:t>
      </w:r>
      <w:r w:rsidRPr="00BB1EA1">
        <w:rPr>
          <w:noProof/>
        </w:rPr>
        <w:t xml:space="preserve">, 258-266. </w:t>
      </w:r>
    </w:p>
    <w:p w14:paraId="7C97F0F1" w14:textId="77777777" w:rsidR="00BB1EA1" w:rsidRPr="00BB1EA1" w:rsidRDefault="00BB1EA1" w:rsidP="00BB1EA1">
      <w:pPr>
        <w:pStyle w:val="EndNoteBibliography"/>
        <w:rPr>
          <w:noProof/>
        </w:rPr>
      </w:pPr>
    </w:p>
    <w:p w14:paraId="2970FAFC" w14:textId="366419D4" w:rsidR="00BB1EA1" w:rsidRPr="00BB1EA1" w:rsidRDefault="00BB1EA1" w:rsidP="00BB1EA1">
      <w:pPr>
        <w:pStyle w:val="EndNoteBibliography"/>
        <w:ind w:left="720" w:hanging="720"/>
        <w:rPr>
          <w:noProof/>
        </w:rPr>
      </w:pPr>
      <w:r w:rsidRPr="00BB1EA1">
        <w:rPr>
          <w:noProof/>
        </w:rPr>
        <w:t xml:space="preserve">Enock, F., et al. (2018). Self and team prioritisation effects in perceptual matching: Evidence for a shared representation. </w:t>
      </w:r>
      <w:r w:rsidRPr="00BB1EA1">
        <w:rPr>
          <w:i/>
          <w:noProof/>
        </w:rPr>
        <w:t>Acta psychologica, 182</w:t>
      </w:r>
      <w:r w:rsidRPr="00BB1EA1">
        <w:rPr>
          <w:noProof/>
        </w:rPr>
        <w:t xml:space="preserve">, 107-118. </w:t>
      </w:r>
      <w:hyperlink r:id="rId23" w:history="1">
        <w:r w:rsidRPr="00BB1EA1">
          <w:rPr>
            <w:rStyle w:val="aa"/>
            <w:noProof/>
          </w:rPr>
          <w:t>https://doi.org/10.1016/j.actpsy.2017.11.011</w:t>
        </w:r>
      </w:hyperlink>
      <w:r w:rsidRPr="00BB1EA1">
        <w:rPr>
          <w:noProof/>
        </w:rPr>
        <w:t xml:space="preserve"> </w:t>
      </w:r>
    </w:p>
    <w:p w14:paraId="76D9A8BB" w14:textId="77777777" w:rsidR="00BB1EA1" w:rsidRPr="00BB1EA1" w:rsidRDefault="00BB1EA1" w:rsidP="00BB1EA1">
      <w:pPr>
        <w:pStyle w:val="EndNoteBibliography"/>
        <w:rPr>
          <w:noProof/>
        </w:rPr>
      </w:pPr>
    </w:p>
    <w:p w14:paraId="680F7A60" w14:textId="77777777" w:rsidR="00BB1EA1" w:rsidRPr="00BB1EA1" w:rsidRDefault="00BB1EA1" w:rsidP="00BB1EA1">
      <w:pPr>
        <w:pStyle w:val="EndNoteBibliography"/>
        <w:ind w:left="720" w:hanging="720"/>
        <w:rPr>
          <w:noProof/>
        </w:rPr>
      </w:pPr>
      <w:r w:rsidRPr="00BB1EA1">
        <w:rPr>
          <w:noProof/>
        </w:rPr>
        <w:t xml:space="preserve">Enock, F.E., et al. (2020). Overlap in processing advantages for minimal ingroups and the self. </w:t>
      </w:r>
      <w:r w:rsidRPr="00BB1EA1">
        <w:rPr>
          <w:i/>
          <w:noProof/>
        </w:rPr>
        <w:t>Scientific Reports, 10</w:t>
      </w:r>
      <w:r w:rsidRPr="00BB1EA1">
        <w:rPr>
          <w:noProof/>
        </w:rPr>
        <w:t xml:space="preserve">(1), 18933. </w:t>
      </w:r>
    </w:p>
    <w:p w14:paraId="2A4704F3" w14:textId="77777777" w:rsidR="00BB1EA1" w:rsidRPr="00BB1EA1" w:rsidRDefault="00BB1EA1" w:rsidP="00BB1EA1">
      <w:pPr>
        <w:pStyle w:val="EndNoteBibliography"/>
        <w:rPr>
          <w:noProof/>
        </w:rPr>
      </w:pPr>
    </w:p>
    <w:p w14:paraId="649D84C8" w14:textId="101BB165" w:rsidR="00BB1EA1" w:rsidRPr="00BB1EA1" w:rsidRDefault="00BB1EA1" w:rsidP="00BB1EA1">
      <w:pPr>
        <w:pStyle w:val="EndNoteBibliography"/>
        <w:ind w:left="720" w:hanging="720"/>
        <w:rPr>
          <w:noProof/>
        </w:rPr>
      </w:pPr>
      <w:r w:rsidRPr="00BB1EA1">
        <w:rPr>
          <w:noProof/>
        </w:rPr>
        <w:t xml:space="preserve">Feng, C., et al. (2018). Neural representations of the multidimensional self in the cortical midline structures. </w:t>
      </w:r>
      <w:r w:rsidRPr="00BB1EA1">
        <w:rPr>
          <w:i/>
          <w:noProof/>
        </w:rPr>
        <w:t>NeuroImage, 183</w:t>
      </w:r>
      <w:r w:rsidRPr="00BB1EA1">
        <w:rPr>
          <w:noProof/>
        </w:rPr>
        <w:t xml:space="preserve">, 291-299. </w:t>
      </w:r>
      <w:hyperlink r:id="rId24" w:history="1">
        <w:r w:rsidRPr="00BB1EA1">
          <w:rPr>
            <w:rStyle w:val="aa"/>
            <w:noProof/>
          </w:rPr>
          <w:t>https://doi.org/10.1016/j.neuroimage.2018.08.018</w:t>
        </w:r>
      </w:hyperlink>
      <w:r w:rsidRPr="00BB1EA1">
        <w:rPr>
          <w:noProof/>
        </w:rPr>
        <w:t xml:space="preserve"> </w:t>
      </w:r>
    </w:p>
    <w:p w14:paraId="201C6CB5" w14:textId="77777777" w:rsidR="00BB1EA1" w:rsidRPr="00BB1EA1" w:rsidRDefault="00BB1EA1" w:rsidP="00BB1EA1">
      <w:pPr>
        <w:pStyle w:val="EndNoteBibliography"/>
        <w:rPr>
          <w:noProof/>
        </w:rPr>
      </w:pPr>
    </w:p>
    <w:p w14:paraId="603EED16" w14:textId="77777777" w:rsidR="00BB1EA1" w:rsidRPr="00BB1EA1" w:rsidRDefault="00BB1EA1" w:rsidP="00BB1EA1">
      <w:pPr>
        <w:pStyle w:val="EndNoteBibliography"/>
        <w:ind w:left="720" w:hanging="720"/>
        <w:rPr>
          <w:noProof/>
        </w:rPr>
      </w:pPr>
      <w:r w:rsidRPr="00BB1EA1">
        <w:rPr>
          <w:noProof/>
        </w:rPr>
        <w:t xml:space="preserve">Feng, C., et al. (2020). Effect of intranasal oxytocin administration on self-other distinction: Modulations by psychological distance and gender. </w:t>
      </w:r>
      <w:r w:rsidRPr="00BB1EA1">
        <w:rPr>
          <w:i/>
          <w:noProof/>
        </w:rPr>
        <w:t>Psychoneuroendocrinology, 120</w:t>
      </w:r>
      <w:r w:rsidRPr="00BB1EA1">
        <w:rPr>
          <w:noProof/>
        </w:rPr>
        <w:t xml:space="preserve">, 104804. </w:t>
      </w:r>
    </w:p>
    <w:p w14:paraId="30FD0B20" w14:textId="77777777" w:rsidR="00BB1EA1" w:rsidRPr="00BB1EA1" w:rsidRDefault="00BB1EA1" w:rsidP="00BB1EA1">
      <w:pPr>
        <w:pStyle w:val="EndNoteBibliography"/>
        <w:rPr>
          <w:noProof/>
        </w:rPr>
      </w:pPr>
    </w:p>
    <w:p w14:paraId="0C7BD347" w14:textId="77777777" w:rsidR="00BB1EA1" w:rsidRPr="00BB1EA1" w:rsidRDefault="00BB1EA1" w:rsidP="00BB1EA1">
      <w:pPr>
        <w:pStyle w:val="EndNoteBibliography"/>
        <w:ind w:left="720" w:hanging="720"/>
        <w:rPr>
          <w:noProof/>
        </w:rPr>
      </w:pPr>
      <w:r w:rsidRPr="00BB1EA1">
        <w:rPr>
          <w:noProof/>
        </w:rPr>
        <w:t xml:space="preserve">Fisher, R.A. (1992). Statistical methods for research workers. </w:t>
      </w:r>
      <w:r w:rsidRPr="00BB1EA1">
        <w:rPr>
          <w:i/>
          <w:noProof/>
        </w:rPr>
        <w:t>Springer New York</w:t>
      </w:r>
      <w:r w:rsidRPr="00BB1EA1">
        <w:rPr>
          <w:noProof/>
        </w:rPr>
        <w:t xml:space="preserve">. </w:t>
      </w:r>
    </w:p>
    <w:p w14:paraId="0C7BC5C3" w14:textId="77777777" w:rsidR="00BB1EA1" w:rsidRPr="00BB1EA1" w:rsidRDefault="00BB1EA1" w:rsidP="00BB1EA1">
      <w:pPr>
        <w:pStyle w:val="EndNoteBibliography"/>
        <w:rPr>
          <w:noProof/>
        </w:rPr>
      </w:pPr>
    </w:p>
    <w:p w14:paraId="715FE859" w14:textId="2F14E262" w:rsidR="00BB1EA1" w:rsidRPr="00BB1EA1" w:rsidRDefault="00BB1EA1" w:rsidP="00BB1EA1">
      <w:pPr>
        <w:pStyle w:val="EndNoteBibliography"/>
        <w:ind w:left="720" w:hanging="720"/>
        <w:rPr>
          <w:noProof/>
        </w:rPr>
      </w:pPr>
      <w:r w:rsidRPr="00BB1EA1">
        <w:rPr>
          <w:noProof/>
        </w:rPr>
        <w:t xml:space="preserve">Gillespie‐Smith, K., et al. (2018). The I in autism: Severity and social functioning in autism are related to self‐processing. </w:t>
      </w:r>
      <w:r w:rsidRPr="00BB1EA1">
        <w:rPr>
          <w:i/>
          <w:noProof/>
        </w:rPr>
        <w:t>British journal of developmental psychology, 36</w:t>
      </w:r>
      <w:r w:rsidRPr="00BB1EA1">
        <w:rPr>
          <w:noProof/>
        </w:rPr>
        <w:t xml:space="preserve">(1), 127-141. </w:t>
      </w:r>
      <w:hyperlink r:id="rId25" w:history="1">
        <w:r w:rsidRPr="00BB1EA1">
          <w:rPr>
            <w:rStyle w:val="aa"/>
            <w:noProof/>
          </w:rPr>
          <w:t>https://doi.org/10.1111/bjdp.12219</w:t>
        </w:r>
      </w:hyperlink>
      <w:r w:rsidRPr="00BB1EA1">
        <w:rPr>
          <w:noProof/>
        </w:rPr>
        <w:t xml:space="preserve"> </w:t>
      </w:r>
    </w:p>
    <w:p w14:paraId="42B3517E" w14:textId="77777777" w:rsidR="00BB1EA1" w:rsidRPr="00BB1EA1" w:rsidRDefault="00BB1EA1" w:rsidP="00BB1EA1">
      <w:pPr>
        <w:pStyle w:val="EndNoteBibliography"/>
        <w:rPr>
          <w:noProof/>
        </w:rPr>
      </w:pPr>
    </w:p>
    <w:p w14:paraId="564A47D1" w14:textId="5160C872" w:rsidR="00BB1EA1" w:rsidRPr="00BB1EA1" w:rsidRDefault="00BB1EA1" w:rsidP="00BB1EA1">
      <w:pPr>
        <w:pStyle w:val="EndNoteBibliography"/>
        <w:ind w:left="720" w:hanging="720"/>
        <w:rPr>
          <w:noProof/>
        </w:rPr>
      </w:pPr>
      <w:r w:rsidRPr="00BB1EA1">
        <w:rPr>
          <w:noProof/>
        </w:rPr>
        <w:t xml:space="preserve">Golubickis, M., et al. (2020). Parts of me: Identity-relevance moderates self-prioritization. </w:t>
      </w:r>
      <w:r w:rsidRPr="00BB1EA1">
        <w:rPr>
          <w:i/>
          <w:noProof/>
        </w:rPr>
        <w:t>Consciousness and cognition, 77</w:t>
      </w:r>
      <w:r w:rsidRPr="00BB1EA1">
        <w:rPr>
          <w:noProof/>
        </w:rPr>
        <w:t xml:space="preserve">, 102848. </w:t>
      </w:r>
      <w:hyperlink r:id="rId26" w:history="1">
        <w:r w:rsidRPr="00BB1EA1">
          <w:rPr>
            <w:rStyle w:val="aa"/>
            <w:noProof/>
          </w:rPr>
          <w:t>https://doi.org/10.1016/j.concog.2019.102848</w:t>
        </w:r>
      </w:hyperlink>
      <w:r w:rsidRPr="00BB1EA1">
        <w:rPr>
          <w:noProof/>
        </w:rPr>
        <w:t xml:space="preserve"> </w:t>
      </w:r>
    </w:p>
    <w:p w14:paraId="1C3FC1BE" w14:textId="77777777" w:rsidR="00BB1EA1" w:rsidRPr="00BB1EA1" w:rsidRDefault="00BB1EA1" w:rsidP="00BB1EA1">
      <w:pPr>
        <w:pStyle w:val="EndNoteBibliography"/>
        <w:rPr>
          <w:noProof/>
        </w:rPr>
      </w:pPr>
    </w:p>
    <w:p w14:paraId="57086410" w14:textId="038C0F89" w:rsidR="00BB1EA1" w:rsidRPr="00BB1EA1" w:rsidRDefault="00BB1EA1" w:rsidP="00BB1EA1">
      <w:pPr>
        <w:pStyle w:val="EndNoteBibliography"/>
        <w:ind w:left="720" w:hanging="720"/>
        <w:rPr>
          <w:noProof/>
        </w:rPr>
      </w:pPr>
      <w:r w:rsidRPr="00BB1EA1">
        <w:rPr>
          <w:noProof/>
        </w:rPr>
        <w:t xml:space="preserve">Golubickis, M., et al. (2017). Self-prioritization and perceptual matching: The effects of temporal construal. </w:t>
      </w:r>
      <w:r w:rsidRPr="00BB1EA1">
        <w:rPr>
          <w:i/>
          <w:noProof/>
        </w:rPr>
        <w:t>Mem Cognit, 45</w:t>
      </w:r>
      <w:r w:rsidRPr="00BB1EA1">
        <w:rPr>
          <w:noProof/>
        </w:rPr>
        <w:t xml:space="preserve">(7), 1223-1239. </w:t>
      </w:r>
      <w:hyperlink r:id="rId27" w:history="1">
        <w:r w:rsidRPr="00BB1EA1">
          <w:rPr>
            <w:rStyle w:val="aa"/>
            <w:noProof/>
          </w:rPr>
          <w:t>https://doi.org/10.3758/s13421-017-0722-3</w:t>
        </w:r>
      </w:hyperlink>
      <w:r w:rsidRPr="00BB1EA1">
        <w:rPr>
          <w:noProof/>
        </w:rPr>
        <w:t xml:space="preserve"> </w:t>
      </w:r>
    </w:p>
    <w:p w14:paraId="5942DF02" w14:textId="77777777" w:rsidR="00BB1EA1" w:rsidRPr="00BB1EA1" w:rsidRDefault="00BB1EA1" w:rsidP="00BB1EA1">
      <w:pPr>
        <w:pStyle w:val="EndNoteBibliography"/>
        <w:rPr>
          <w:noProof/>
        </w:rPr>
      </w:pPr>
    </w:p>
    <w:p w14:paraId="780A5D6F" w14:textId="3EA2193C" w:rsidR="00BB1EA1" w:rsidRPr="00BB1EA1" w:rsidRDefault="00BB1EA1" w:rsidP="00BB1EA1">
      <w:pPr>
        <w:pStyle w:val="EndNoteBibliography"/>
        <w:ind w:left="720" w:hanging="720"/>
        <w:rPr>
          <w:noProof/>
        </w:rPr>
      </w:pPr>
      <w:r w:rsidRPr="00BB1EA1">
        <w:rPr>
          <w:noProof/>
        </w:rPr>
        <w:t xml:space="preserve">Hu, C.-P., et al. (2020). Good Me Bad Me: Prioritization of the Good-Self During Perceptual Decision-Making. </w:t>
      </w:r>
      <w:r w:rsidRPr="00BB1EA1">
        <w:rPr>
          <w:i/>
          <w:noProof/>
        </w:rPr>
        <w:t>Collabra. Psychology, 6</w:t>
      </w:r>
      <w:r w:rsidRPr="00BB1EA1">
        <w:rPr>
          <w:noProof/>
        </w:rPr>
        <w:t xml:space="preserve">(1), 20. </w:t>
      </w:r>
      <w:hyperlink r:id="rId28" w:history="1">
        <w:r w:rsidRPr="00BB1EA1">
          <w:rPr>
            <w:rStyle w:val="aa"/>
            <w:noProof/>
          </w:rPr>
          <w:t>https://doi.org/10.1525/collabra.301</w:t>
        </w:r>
      </w:hyperlink>
      <w:r w:rsidRPr="00BB1EA1">
        <w:rPr>
          <w:noProof/>
        </w:rPr>
        <w:t xml:space="preserve"> </w:t>
      </w:r>
    </w:p>
    <w:p w14:paraId="23279E1A" w14:textId="77777777" w:rsidR="00BB1EA1" w:rsidRPr="00BB1EA1" w:rsidRDefault="00BB1EA1" w:rsidP="00BB1EA1">
      <w:pPr>
        <w:pStyle w:val="EndNoteBibliography"/>
        <w:rPr>
          <w:noProof/>
        </w:rPr>
      </w:pPr>
    </w:p>
    <w:p w14:paraId="40306A4A" w14:textId="63E33A09" w:rsidR="00BB1EA1" w:rsidRPr="00BB1EA1" w:rsidRDefault="00BB1EA1" w:rsidP="00BB1EA1">
      <w:pPr>
        <w:pStyle w:val="EndNoteBibliography"/>
        <w:ind w:left="720" w:hanging="720"/>
        <w:rPr>
          <w:noProof/>
        </w:rPr>
      </w:pPr>
      <w:r w:rsidRPr="00BB1EA1">
        <w:rPr>
          <w:noProof/>
        </w:rPr>
        <w:t xml:space="preserve">Hughes, S.M., &amp; Harrison, M.A. (2013). I like my voice better: Self-enhancement bias in perceptions of voice attractiveness. </w:t>
      </w:r>
      <w:r w:rsidRPr="00BB1EA1">
        <w:rPr>
          <w:i/>
          <w:noProof/>
        </w:rPr>
        <w:t>Perception, 42</w:t>
      </w:r>
      <w:r w:rsidRPr="00BB1EA1">
        <w:rPr>
          <w:noProof/>
        </w:rPr>
        <w:t xml:space="preserve">(9), 941-949. </w:t>
      </w:r>
      <w:hyperlink r:id="rId29" w:history="1">
        <w:r w:rsidRPr="00BB1EA1">
          <w:rPr>
            <w:rStyle w:val="aa"/>
            <w:noProof/>
          </w:rPr>
          <w:t>https://doi.org/10.1068/p7526</w:t>
        </w:r>
      </w:hyperlink>
      <w:r w:rsidRPr="00BB1EA1">
        <w:rPr>
          <w:noProof/>
        </w:rPr>
        <w:t xml:space="preserve"> </w:t>
      </w:r>
    </w:p>
    <w:p w14:paraId="3BD3E877" w14:textId="77777777" w:rsidR="00BB1EA1" w:rsidRPr="00BB1EA1" w:rsidRDefault="00BB1EA1" w:rsidP="00BB1EA1">
      <w:pPr>
        <w:pStyle w:val="EndNoteBibliography"/>
        <w:rPr>
          <w:noProof/>
        </w:rPr>
      </w:pPr>
    </w:p>
    <w:p w14:paraId="04FB14AF" w14:textId="29AB5EAB" w:rsidR="00BB1EA1" w:rsidRPr="00BB1EA1" w:rsidRDefault="00BB1EA1" w:rsidP="00BB1EA1">
      <w:pPr>
        <w:pStyle w:val="EndNoteBibliography"/>
        <w:ind w:left="720" w:hanging="720"/>
        <w:rPr>
          <w:noProof/>
        </w:rPr>
      </w:pPr>
      <w:r w:rsidRPr="00BB1EA1">
        <w:rPr>
          <w:noProof/>
        </w:rPr>
        <w:t xml:space="preserve">Humphreys, G.W., &amp; Sui, J. (2015). The salient self: Social saliency effects based on self-bias. </w:t>
      </w:r>
      <w:r w:rsidRPr="00BB1EA1">
        <w:rPr>
          <w:i/>
          <w:noProof/>
        </w:rPr>
        <w:t>Journal of cognitive psychology, 27</w:t>
      </w:r>
      <w:r w:rsidRPr="00BB1EA1">
        <w:rPr>
          <w:noProof/>
        </w:rPr>
        <w:t xml:space="preserve">(2), 129-140. </w:t>
      </w:r>
      <w:hyperlink r:id="rId30" w:history="1">
        <w:r w:rsidRPr="00BB1EA1">
          <w:rPr>
            <w:rStyle w:val="aa"/>
            <w:noProof/>
          </w:rPr>
          <w:t>https://doi.org/10.1080/20445911.2014.996156</w:t>
        </w:r>
      </w:hyperlink>
      <w:r w:rsidRPr="00BB1EA1">
        <w:rPr>
          <w:noProof/>
        </w:rPr>
        <w:t xml:space="preserve"> </w:t>
      </w:r>
    </w:p>
    <w:p w14:paraId="713F1D4A" w14:textId="77777777" w:rsidR="00BB1EA1" w:rsidRPr="00BB1EA1" w:rsidRDefault="00BB1EA1" w:rsidP="00BB1EA1">
      <w:pPr>
        <w:pStyle w:val="EndNoteBibliography"/>
        <w:rPr>
          <w:noProof/>
        </w:rPr>
      </w:pPr>
    </w:p>
    <w:p w14:paraId="09F30F3D" w14:textId="293D8949" w:rsidR="00BB1EA1" w:rsidRPr="00BB1EA1" w:rsidRDefault="00BB1EA1" w:rsidP="00BB1EA1">
      <w:pPr>
        <w:pStyle w:val="EndNoteBibliography"/>
        <w:ind w:left="720" w:hanging="720"/>
        <w:rPr>
          <w:noProof/>
        </w:rPr>
      </w:pPr>
      <w:r w:rsidRPr="00BB1EA1">
        <w:rPr>
          <w:noProof/>
        </w:rPr>
        <w:t xml:space="preserve">Ivaz, L., et al. (2016). The emotional impact of being myself: Emotions and foreign-language processing. </w:t>
      </w:r>
      <w:r w:rsidRPr="00BB1EA1">
        <w:rPr>
          <w:i/>
          <w:noProof/>
        </w:rPr>
        <w:t>Journal of Experimental Psychology: Learning, Memory, and Cognition, 42</w:t>
      </w:r>
      <w:r w:rsidRPr="00BB1EA1">
        <w:rPr>
          <w:noProof/>
        </w:rPr>
        <w:t xml:space="preserve">(3), 489. </w:t>
      </w:r>
      <w:hyperlink r:id="rId31" w:history="1">
        <w:r w:rsidRPr="00BB1EA1">
          <w:rPr>
            <w:rStyle w:val="aa"/>
            <w:noProof/>
          </w:rPr>
          <w:t>https://doi.org/10.1037/xlm0000179</w:t>
        </w:r>
      </w:hyperlink>
      <w:r w:rsidRPr="00BB1EA1">
        <w:rPr>
          <w:noProof/>
        </w:rPr>
        <w:t xml:space="preserve"> </w:t>
      </w:r>
    </w:p>
    <w:p w14:paraId="2297A483" w14:textId="77777777" w:rsidR="00BB1EA1" w:rsidRPr="00BB1EA1" w:rsidRDefault="00BB1EA1" w:rsidP="00BB1EA1">
      <w:pPr>
        <w:pStyle w:val="EndNoteBibliography"/>
        <w:rPr>
          <w:noProof/>
        </w:rPr>
      </w:pPr>
    </w:p>
    <w:p w14:paraId="423D4471" w14:textId="653F6DD5" w:rsidR="00BB1EA1" w:rsidRPr="00BB1EA1" w:rsidRDefault="00BB1EA1" w:rsidP="00BB1EA1">
      <w:pPr>
        <w:pStyle w:val="EndNoteBibliography"/>
        <w:ind w:left="720" w:hanging="720"/>
        <w:rPr>
          <w:noProof/>
        </w:rPr>
      </w:pPr>
      <w:r w:rsidRPr="00BB1EA1">
        <w:rPr>
          <w:noProof/>
        </w:rPr>
        <w:t xml:space="preserve">Jiang, M., et al. (2019). Cultural Orientation of Self-Bias in Perceptual Matching. </w:t>
      </w:r>
      <w:r w:rsidRPr="00BB1EA1">
        <w:rPr>
          <w:i/>
          <w:noProof/>
        </w:rPr>
        <w:t>Front Psychol, 10</w:t>
      </w:r>
      <w:r w:rsidRPr="00BB1EA1">
        <w:rPr>
          <w:noProof/>
        </w:rPr>
        <w:t xml:space="preserve">, 1469. </w:t>
      </w:r>
      <w:hyperlink r:id="rId32" w:history="1">
        <w:r w:rsidRPr="00BB1EA1">
          <w:rPr>
            <w:rStyle w:val="aa"/>
            <w:noProof/>
          </w:rPr>
          <w:t>https://doi.org/10.3389/fpsyg.2019.01469</w:t>
        </w:r>
      </w:hyperlink>
      <w:r w:rsidRPr="00BB1EA1">
        <w:rPr>
          <w:noProof/>
        </w:rPr>
        <w:t xml:space="preserve"> </w:t>
      </w:r>
    </w:p>
    <w:p w14:paraId="5824BDD6" w14:textId="77777777" w:rsidR="00BB1EA1" w:rsidRPr="00BB1EA1" w:rsidRDefault="00BB1EA1" w:rsidP="00BB1EA1">
      <w:pPr>
        <w:pStyle w:val="EndNoteBibliography"/>
        <w:rPr>
          <w:noProof/>
        </w:rPr>
      </w:pPr>
    </w:p>
    <w:p w14:paraId="00D11A9A" w14:textId="36F1873A" w:rsidR="00BB1EA1" w:rsidRPr="00BB1EA1" w:rsidRDefault="00BB1EA1" w:rsidP="00BB1EA1">
      <w:pPr>
        <w:pStyle w:val="EndNoteBibliography"/>
        <w:ind w:left="720" w:hanging="720"/>
        <w:rPr>
          <w:noProof/>
        </w:rPr>
      </w:pPr>
      <w:r w:rsidRPr="00BB1EA1">
        <w:rPr>
          <w:noProof/>
        </w:rPr>
        <w:t xml:space="preserve">Kahveci, S., et al. (2022). Reliability of reaction time tasks: how should it be computed? </w:t>
      </w:r>
      <w:r w:rsidRPr="00BB1EA1">
        <w:rPr>
          <w:i/>
          <w:noProof/>
        </w:rPr>
        <w:t>Preprint</w:t>
      </w:r>
      <w:r w:rsidRPr="00BB1EA1">
        <w:rPr>
          <w:noProof/>
        </w:rPr>
        <w:t xml:space="preserve">, 1-30. </w:t>
      </w:r>
      <w:hyperlink r:id="rId33" w:history="1">
        <w:r w:rsidRPr="00BB1EA1">
          <w:rPr>
            <w:rStyle w:val="aa"/>
            <w:noProof/>
          </w:rPr>
          <w:t>https://doi.org/10.31234/osf.io/ta59r</w:t>
        </w:r>
      </w:hyperlink>
      <w:r w:rsidRPr="00BB1EA1">
        <w:rPr>
          <w:noProof/>
        </w:rPr>
        <w:t xml:space="preserve"> </w:t>
      </w:r>
    </w:p>
    <w:p w14:paraId="2FC0E486" w14:textId="77777777" w:rsidR="00BB1EA1" w:rsidRPr="00BB1EA1" w:rsidRDefault="00BB1EA1" w:rsidP="00BB1EA1">
      <w:pPr>
        <w:pStyle w:val="EndNoteBibliography"/>
        <w:rPr>
          <w:noProof/>
        </w:rPr>
      </w:pPr>
    </w:p>
    <w:p w14:paraId="4596B03A" w14:textId="2AB57802" w:rsidR="00BB1EA1" w:rsidRPr="00BB1EA1" w:rsidRDefault="00BB1EA1" w:rsidP="00BB1EA1">
      <w:pPr>
        <w:pStyle w:val="EndNoteBibliography"/>
        <w:ind w:left="720" w:hanging="720"/>
        <w:rPr>
          <w:noProof/>
        </w:rPr>
      </w:pPr>
      <w:r w:rsidRPr="00BB1EA1">
        <w:rPr>
          <w:noProof/>
        </w:rPr>
        <w:t xml:space="preserve">Keenan, J.P., et al. (2000). Self-recognition and the right prefrontal cortex. </w:t>
      </w:r>
      <w:r w:rsidRPr="00BB1EA1">
        <w:rPr>
          <w:i/>
          <w:noProof/>
        </w:rPr>
        <w:t>Trends in cognitive sciences, 4</w:t>
      </w:r>
      <w:r w:rsidRPr="00BB1EA1">
        <w:rPr>
          <w:noProof/>
        </w:rPr>
        <w:t xml:space="preserve">(9), 338-344. </w:t>
      </w:r>
      <w:hyperlink r:id="rId34" w:history="1">
        <w:r w:rsidRPr="00BB1EA1">
          <w:rPr>
            <w:rStyle w:val="aa"/>
            <w:noProof/>
          </w:rPr>
          <w:t>https://doi.org/10.1016/S1364-6613</w:t>
        </w:r>
      </w:hyperlink>
      <w:r w:rsidRPr="00BB1EA1">
        <w:rPr>
          <w:noProof/>
        </w:rPr>
        <w:t xml:space="preserve"> (00)01521-7 </w:t>
      </w:r>
    </w:p>
    <w:p w14:paraId="56DBF888" w14:textId="77777777" w:rsidR="00BB1EA1" w:rsidRPr="00BB1EA1" w:rsidRDefault="00BB1EA1" w:rsidP="00BB1EA1">
      <w:pPr>
        <w:pStyle w:val="EndNoteBibliography"/>
        <w:rPr>
          <w:noProof/>
        </w:rPr>
      </w:pPr>
    </w:p>
    <w:p w14:paraId="3B8CEFC5" w14:textId="14FE985C" w:rsidR="00BB1EA1" w:rsidRPr="00BB1EA1" w:rsidRDefault="00BB1EA1" w:rsidP="00BB1EA1">
      <w:pPr>
        <w:pStyle w:val="EndNoteBibliography"/>
        <w:ind w:left="720" w:hanging="720"/>
        <w:rPr>
          <w:noProof/>
        </w:rPr>
      </w:pPr>
      <w:r w:rsidRPr="00BB1EA1">
        <w:rPr>
          <w:noProof/>
        </w:rPr>
        <w:t xml:space="preserve">Kircher, T.T., et al. (2000). Towards a functional neuroanatomy of self processing: effects of faces and words. </w:t>
      </w:r>
      <w:r w:rsidRPr="00BB1EA1">
        <w:rPr>
          <w:i/>
          <w:noProof/>
        </w:rPr>
        <w:t>Cognitive Brain Research, 10</w:t>
      </w:r>
      <w:r w:rsidRPr="00BB1EA1">
        <w:rPr>
          <w:noProof/>
        </w:rPr>
        <w:t xml:space="preserve">(1-2), 133-144. </w:t>
      </w:r>
      <w:hyperlink r:id="rId35" w:history="1">
        <w:r w:rsidRPr="00BB1EA1">
          <w:rPr>
            <w:rStyle w:val="aa"/>
            <w:noProof/>
          </w:rPr>
          <w:t>https://doi.org/10.1016/S0926-6410(00)00036-7</w:t>
        </w:r>
      </w:hyperlink>
      <w:r w:rsidRPr="00BB1EA1">
        <w:rPr>
          <w:noProof/>
        </w:rPr>
        <w:t xml:space="preserve"> </w:t>
      </w:r>
    </w:p>
    <w:p w14:paraId="631D0CCC" w14:textId="77777777" w:rsidR="00BB1EA1" w:rsidRPr="00BB1EA1" w:rsidRDefault="00BB1EA1" w:rsidP="00BB1EA1">
      <w:pPr>
        <w:pStyle w:val="EndNoteBibliography"/>
        <w:rPr>
          <w:noProof/>
        </w:rPr>
      </w:pPr>
    </w:p>
    <w:p w14:paraId="3CEA96E3" w14:textId="2092ABEF" w:rsidR="00BB1EA1" w:rsidRPr="00BB1EA1" w:rsidRDefault="00BB1EA1" w:rsidP="00BB1EA1">
      <w:pPr>
        <w:pStyle w:val="EndNoteBibliography"/>
        <w:ind w:left="720" w:hanging="720"/>
        <w:rPr>
          <w:noProof/>
        </w:rPr>
      </w:pPr>
      <w:r w:rsidRPr="00BB1EA1">
        <w:rPr>
          <w:noProof/>
        </w:rPr>
        <w:lastRenderedPageBreak/>
        <w:t xml:space="preserve">Koo, T.K., &amp; Li, M.Y. (2016). A Guideline of Selecting and Reporting Intraclass Correlation Coefficients for Reliability Research. </w:t>
      </w:r>
      <w:r w:rsidRPr="00BB1EA1">
        <w:rPr>
          <w:i/>
          <w:noProof/>
        </w:rPr>
        <w:t>Journal of chiropractic medicine, 15</w:t>
      </w:r>
      <w:r w:rsidRPr="00BB1EA1">
        <w:rPr>
          <w:noProof/>
        </w:rPr>
        <w:t xml:space="preserve">(2), 155-163. </w:t>
      </w:r>
      <w:hyperlink r:id="rId36" w:history="1">
        <w:r w:rsidRPr="00BB1EA1">
          <w:rPr>
            <w:rStyle w:val="aa"/>
            <w:noProof/>
          </w:rPr>
          <w:t>https://doi.org/10.1016/j.jcm.2016.02.012</w:t>
        </w:r>
      </w:hyperlink>
      <w:r w:rsidRPr="00BB1EA1">
        <w:rPr>
          <w:noProof/>
        </w:rPr>
        <w:t xml:space="preserve"> </w:t>
      </w:r>
    </w:p>
    <w:p w14:paraId="60BE79F6" w14:textId="77777777" w:rsidR="00BB1EA1" w:rsidRPr="00BB1EA1" w:rsidRDefault="00BB1EA1" w:rsidP="00BB1EA1">
      <w:pPr>
        <w:pStyle w:val="EndNoteBibliography"/>
        <w:rPr>
          <w:noProof/>
        </w:rPr>
      </w:pPr>
    </w:p>
    <w:p w14:paraId="3B21888E" w14:textId="25E60C3F" w:rsidR="00BB1EA1" w:rsidRPr="00BB1EA1" w:rsidRDefault="00BB1EA1" w:rsidP="00BB1EA1">
      <w:pPr>
        <w:pStyle w:val="EndNoteBibliography"/>
        <w:ind w:left="720" w:hanging="720"/>
        <w:rPr>
          <w:noProof/>
        </w:rPr>
      </w:pPr>
      <w:r w:rsidRPr="00BB1EA1">
        <w:rPr>
          <w:noProof/>
        </w:rPr>
        <w:t xml:space="preserve">Kupper, L.L., &amp; Hafner, K.b. (1989). On Assessing Interrater Agreement for Multiple Attribute Responses. </w:t>
      </w:r>
      <w:r w:rsidRPr="00BB1EA1">
        <w:rPr>
          <w:i/>
          <w:noProof/>
        </w:rPr>
        <w:t>Biometrics, 45</w:t>
      </w:r>
      <w:r w:rsidRPr="00BB1EA1">
        <w:rPr>
          <w:noProof/>
        </w:rPr>
        <w:t xml:space="preserve">(3), 957-967. </w:t>
      </w:r>
      <w:hyperlink r:id="rId37" w:history="1">
        <w:r w:rsidRPr="00BB1EA1">
          <w:rPr>
            <w:rStyle w:val="aa"/>
            <w:noProof/>
          </w:rPr>
          <w:t>https://doi.org/10.2307/2531695</w:t>
        </w:r>
      </w:hyperlink>
      <w:r w:rsidRPr="00BB1EA1">
        <w:rPr>
          <w:noProof/>
        </w:rPr>
        <w:t xml:space="preserve"> </w:t>
      </w:r>
    </w:p>
    <w:p w14:paraId="2AB833B7" w14:textId="77777777" w:rsidR="00BB1EA1" w:rsidRPr="00BB1EA1" w:rsidRDefault="00BB1EA1" w:rsidP="00BB1EA1">
      <w:pPr>
        <w:pStyle w:val="EndNoteBibliography"/>
        <w:rPr>
          <w:noProof/>
        </w:rPr>
      </w:pPr>
    </w:p>
    <w:p w14:paraId="070EC439" w14:textId="490AEEDE" w:rsidR="00BB1EA1" w:rsidRPr="00BB1EA1" w:rsidRDefault="00BB1EA1" w:rsidP="00BB1EA1">
      <w:pPr>
        <w:pStyle w:val="EndNoteBibliography"/>
        <w:ind w:left="720" w:hanging="720"/>
        <w:rPr>
          <w:noProof/>
        </w:rPr>
      </w:pPr>
      <w:r w:rsidRPr="00BB1EA1">
        <w:rPr>
          <w:noProof/>
        </w:rPr>
        <w:t xml:space="preserve">Liu, Y.S., et al. (2022). Depression screening using a non-verbal self-association task: A machine-learning based pilot study. </w:t>
      </w:r>
      <w:r w:rsidRPr="00BB1EA1">
        <w:rPr>
          <w:i/>
          <w:noProof/>
        </w:rPr>
        <w:t>Journal of Affective Disorders, 310</w:t>
      </w:r>
      <w:r w:rsidRPr="00BB1EA1">
        <w:rPr>
          <w:noProof/>
        </w:rPr>
        <w:t xml:space="preserve">, 87-95. </w:t>
      </w:r>
      <w:hyperlink r:id="rId38" w:history="1">
        <w:r w:rsidRPr="00BB1EA1">
          <w:rPr>
            <w:rStyle w:val="aa"/>
            <w:noProof/>
          </w:rPr>
          <w:t>https://doi.org/10.1016/j.jad.2022.04.122</w:t>
        </w:r>
      </w:hyperlink>
      <w:r w:rsidRPr="00BB1EA1">
        <w:rPr>
          <w:noProof/>
        </w:rPr>
        <w:t xml:space="preserve"> </w:t>
      </w:r>
    </w:p>
    <w:p w14:paraId="44377EAC" w14:textId="77777777" w:rsidR="00BB1EA1" w:rsidRPr="00BB1EA1" w:rsidRDefault="00BB1EA1" w:rsidP="00BB1EA1">
      <w:pPr>
        <w:pStyle w:val="EndNoteBibliography"/>
        <w:rPr>
          <w:noProof/>
        </w:rPr>
      </w:pPr>
    </w:p>
    <w:p w14:paraId="5C70CCCE" w14:textId="55ABAABB" w:rsidR="00BB1EA1" w:rsidRPr="00BB1EA1" w:rsidRDefault="00BB1EA1" w:rsidP="00BB1EA1">
      <w:pPr>
        <w:pStyle w:val="EndNoteBibliography"/>
        <w:ind w:left="720" w:hanging="720"/>
        <w:rPr>
          <w:noProof/>
        </w:rPr>
      </w:pPr>
      <w:r w:rsidRPr="00BB1EA1">
        <w:rPr>
          <w:noProof/>
        </w:rPr>
        <w:t xml:space="preserve">Macrae, C.N., et al. (2017). Self-Relevance Prioritizes Access to Visual Awareness. </w:t>
      </w:r>
      <w:r w:rsidRPr="00BB1EA1">
        <w:rPr>
          <w:i/>
          <w:noProof/>
        </w:rPr>
        <w:t>Journal of experimental psychology. Human perception and performance, 43</w:t>
      </w:r>
      <w:r w:rsidRPr="00BB1EA1">
        <w:rPr>
          <w:noProof/>
        </w:rPr>
        <w:t xml:space="preserve">(3), 438-443. </w:t>
      </w:r>
      <w:hyperlink r:id="rId39" w:history="1">
        <w:r w:rsidRPr="00BB1EA1">
          <w:rPr>
            <w:rStyle w:val="aa"/>
            <w:noProof/>
          </w:rPr>
          <w:t>https://doi.org/10.1037/xhp0000361</w:t>
        </w:r>
      </w:hyperlink>
      <w:r w:rsidRPr="00BB1EA1">
        <w:rPr>
          <w:noProof/>
        </w:rPr>
        <w:t xml:space="preserve"> </w:t>
      </w:r>
    </w:p>
    <w:p w14:paraId="068A8244" w14:textId="77777777" w:rsidR="00BB1EA1" w:rsidRPr="00BB1EA1" w:rsidRDefault="00BB1EA1" w:rsidP="00BB1EA1">
      <w:pPr>
        <w:pStyle w:val="EndNoteBibliography"/>
        <w:rPr>
          <w:noProof/>
        </w:rPr>
      </w:pPr>
    </w:p>
    <w:p w14:paraId="29F239AD" w14:textId="09FD84F9" w:rsidR="00BB1EA1" w:rsidRPr="00BB1EA1" w:rsidRDefault="00BB1EA1" w:rsidP="00BB1EA1">
      <w:pPr>
        <w:pStyle w:val="EndNoteBibliography"/>
        <w:ind w:left="720" w:hanging="720"/>
        <w:rPr>
          <w:noProof/>
        </w:rPr>
      </w:pPr>
      <w:r w:rsidRPr="00BB1EA1">
        <w:rPr>
          <w:noProof/>
        </w:rPr>
        <w:t xml:space="preserve">Maire, H., et al. (2020). A Developmental Study of the Self‐Prioritization Effect in Children Between 6 and 10 Years of Age. </w:t>
      </w:r>
      <w:r w:rsidRPr="00BB1EA1">
        <w:rPr>
          <w:i/>
          <w:noProof/>
        </w:rPr>
        <w:t>Child development, 91</w:t>
      </w:r>
      <w:r w:rsidRPr="00BB1EA1">
        <w:rPr>
          <w:noProof/>
        </w:rPr>
        <w:t xml:space="preserve">(3), 694-704. </w:t>
      </w:r>
      <w:hyperlink r:id="rId40" w:history="1">
        <w:r w:rsidRPr="00BB1EA1">
          <w:rPr>
            <w:rStyle w:val="aa"/>
            <w:noProof/>
          </w:rPr>
          <w:t>https://doi.org/10.1111/cdev.13352</w:t>
        </w:r>
      </w:hyperlink>
      <w:r w:rsidRPr="00BB1EA1">
        <w:rPr>
          <w:noProof/>
        </w:rPr>
        <w:t xml:space="preserve"> </w:t>
      </w:r>
    </w:p>
    <w:p w14:paraId="0163DD74" w14:textId="77777777" w:rsidR="00BB1EA1" w:rsidRPr="00BB1EA1" w:rsidRDefault="00BB1EA1" w:rsidP="00BB1EA1">
      <w:pPr>
        <w:pStyle w:val="EndNoteBibliography"/>
        <w:rPr>
          <w:noProof/>
        </w:rPr>
      </w:pPr>
    </w:p>
    <w:p w14:paraId="41EC89B7" w14:textId="3297736B" w:rsidR="00BB1EA1" w:rsidRPr="00BB1EA1" w:rsidRDefault="00BB1EA1" w:rsidP="00BB1EA1">
      <w:pPr>
        <w:pStyle w:val="EndNoteBibliography"/>
        <w:ind w:left="720" w:hanging="720"/>
        <w:rPr>
          <w:noProof/>
        </w:rPr>
      </w:pPr>
      <w:r w:rsidRPr="00BB1EA1">
        <w:rPr>
          <w:noProof/>
        </w:rPr>
        <w:t xml:space="preserve">Moray, N. (1959). Attention in dichotic listening: Affective cues and the influence of instructions. </w:t>
      </w:r>
      <w:r w:rsidRPr="00BB1EA1">
        <w:rPr>
          <w:i/>
          <w:noProof/>
        </w:rPr>
        <w:t>Quarterly journal of experimental psychology, 11</w:t>
      </w:r>
      <w:r w:rsidRPr="00BB1EA1">
        <w:rPr>
          <w:noProof/>
        </w:rPr>
        <w:t xml:space="preserve">(1), 56-60. </w:t>
      </w:r>
      <w:hyperlink r:id="rId41" w:history="1">
        <w:r w:rsidRPr="00BB1EA1">
          <w:rPr>
            <w:rStyle w:val="aa"/>
            <w:noProof/>
          </w:rPr>
          <w:t>https://doi.org/10.1080/17470215908416289</w:t>
        </w:r>
      </w:hyperlink>
      <w:r w:rsidRPr="00BB1EA1">
        <w:rPr>
          <w:noProof/>
        </w:rPr>
        <w:t xml:space="preserve"> </w:t>
      </w:r>
    </w:p>
    <w:p w14:paraId="0B7FD70C" w14:textId="77777777" w:rsidR="00BB1EA1" w:rsidRPr="00BB1EA1" w:rsidRDefault="00BB1EA1" w:rsidP="00BB1EA1">
      <w:pPr>
        <w:pStyle w:val="EndNoteBibliography"/>
        <w:rPr>
          <w:noProof/>
        </w:rPr>
      </w:pPr>
    </w:p>
    <w:p w14:paraId="66D64763" w14:textId="709C86D6" w:rsidR="00BB1EA1" w:rsidRPr="00BB1EA1" w:rsidRDefault="00BB1EA1" w:rsidP="00BB1EA1">
      <w:pPr>
        <w:pStyle w:val="EndNoteBibliography"/>
        <w:ind w:left="720" w:hanging="720"/>
        <w:rPr>
          <w:noProof/>
        </w:rPr>
      </w:pPr>
      <w:r w:rsidRPr="00BB1EA1">
        <w:rPr>
          <w:noProof/>
        </w:rPr>
        <w:t xml:space="preserve">Nijhof, A.D., &amp; Bird, G. (2019). Self‐processing in individuals with autism spectrum disorder. </w:t>
      </w:r>
      <w:r w:rsidRPr="00BB1EA1">
        <w:rPr>
          <w:i/>
          <w:noProof/>
        </w:rPr>
        <w:t>Autism research, 12</w:t>
      </w:r>
      <w:r w:rsidRPr="00BB1EA1">
        <w:rPr>
          <w:noProof/>
        </w:rPr>
        <w:t xml:space="preserve">(11), 1580-1584. </w:t>
      </w:r>
      <w:hyperlink r:id="rId42" w:history="1">
        <w:r w:rsidRPr="00BB1EA1">
          <w:rPr>
            <w:rStyle w:val="aa"/>
            <w:noProof/>
          </w:rPr>
          <w:t>https://doi.org/10.1002/aur.2200</w:t>
        </w:r>
      </w:hyperlink>
      <w:r w:rsidRPr="00BB1EA1">
        <w:rPr>
          <w:noProof/>
        </w:rPr>
        <w:t xml:space="preserve"> </w:t>
      </w:r>
    </w:p>
    <w:p w14:paraId="7F26E597" w14:textId="77777777" w:rsidR="00BB1EA1" w:rsidRPr="00BB1EA1" w:rsidRDefault="00BB1EA1" w:rsidP="00BB1EA1">
      <w:pPr>
        <w:pStyle w:val="EndNoteBibliography"/>
        <w:rPr>
          <w:noProof/>
        </w:rPr>
      </w:pPr>
    </w:p>
    <w:p w14:paraId="1ADAB1AD" w14:textId="130FD0B0" w:rsidR="00BB1EA1" w:rsidRPr="00BB1EA1" w:rsidRDefault="00BB1EA1" w:rsidP="00BB1EA1">
      <w:pPr>
        <w:pStyle w:val="EndNoteBibliography"/>
        <w:ind w:left="720" w:hanging="720"/>
        <w:rPr>
          <w:noProof/>
        </w:rPr>
      </w:pPr>
      <w:r w:rsidRPr="00BB1EA1">
        <w:rPr>
          <w:noProof/>
        </w:rPr>
        <w:t xml:space="preserve">Parsons, S., et al. (2019). Psychological Science Needs a Standard Practice of Reporting the Reliability of Cognitive-Behavioral Measurements. </w:t>
      </w:r>
      <w:r w:rsidRPr="00BB1EA1">
        <w:rPr>
          <w:i/>
          <w:noProof/>
        </w:rPr>
        <w:t>Advances in methods and practices in psychological science, 2</w:t>
      </w:r>
      <w:r w:rsidRPr="00BB1EA1">
        <w:rPr>
          <w:noProof/>
        </w:rPr>
        <w:t xml:space="preserve">(4), 378-395. </w:t>
      </w:r>
      <w:hyperlink r:id="rId43" w:history="1">
        <w:r w:rsidRPr="00BB1EA1">
          <w:rPr>
            <w:rStyle w:val="aa"/>
            <w:noProof/>
          </w:rPr>
          <w:t>https://doi.org/10.1177/2515245919879695</w:t>
        </w:r>
      </w:hyperlink>
      <w:r w:rsidRPr="00BB1EA1">
        <w:rPr>
          <w:noProof/>
        </w:rPr>
        <w:t xml:space="preserve"> </w:t>
      </w:r>
    </w:p>
    <w:p w14:paraId="510EEF1C" w14:textId="77777777" w:rsidR="00BB1EA1" w:rsidRPr="00BB1EA1" w:rsidRDefault="00BB1EA1" w:rsidP="00BB1EA1">
      <w:pPr>
        <w:pStyle w:val="EndNoteBibliography"/>
        <w:rPr>
          <w:noProof/>
        </w:rPr>
      </w:pPr>
    </w:p>
    <w:p w14:paraId="560CCF2E" w14:textId="324C6697" w:rsidR="00BB1EA1" w:rsidRPr="00BB1EA1" w:rsidRDefault="00BB1EA1" w:rsidP="00BB1EA1">
      <w:pPr>
        <w:pStyle w:val="EndNoteBibliography"/>
        <w:ind w:left="720" w:hanging="720"/>
        <w:rPr>
          <w:noProof/>
        </w:rPr>
      </w:pPr>
      <w:r w:rsidRPr="00BB1EA1">
        <w:rPr>
          <w:noProof/>
        </w:rPr>
        <w:t xml:space="preserve">Payne, B., et al. (2021). Perceptual prioritization of self‐associated voices. </w:t>
      </w:r>
      <w:r w:rsidRPr="00BB1EA1">
        <w:rPr>
          <w:i/>
          <w:noProof/>
        </w:rPr>
        <w:t>British Journal of Psychology, 112</w:t>
      </w:r>
      <w:r w:rsidRPr="00BB1EA1">
        <w:rPr>
          <w:noProof/>
        </w:rPr>
        <w:t xml:space="preserve">(3), 585-610. </w:t>
      </w:r>
      <w:hyperlink r:id="rId44" w:history="1">
        <w:r w:rsidRPr="00BB1EA1">
          <w:rPr>
            <w:rStyle w:val="aa"/>
            <w:noProof/>
          </w:rPr>
          <w:t>https://doi.org/10.1111/bjop.12479</w:t>
        </w:r>
      </w:hyperlink>
      <w:r w:rsidRPr="00BB1EA1">
        <w:rPr>
          <w:noProof/>
        </w:rPr>
        <w:t xml:space="preserve"> </w:t>
      </w:r>
    </w:p>
    <w:p w14:paraId="55F3396D" w14:textId="77777777" w:rsidR="00BB1EA1" w:rsidRPr="00BB1EA1" w:rsidRDefault="00BB1EA1" w:rsidP="00BB1EA1">
      <w:pPr>
        <w:pStyle w:val="EndNoteBibliography"/>
        <w:rPr>
          <w:noProof/>
        </w:rPr>
      </w:pPr>
    </w:p>
    <w:p w14:paraId="0C874E6A" w14:textId="77777777" w:rsidR="00BB1EA1" w:rsidRPr="00BB1EA1" w:rsidRDefault="00BB1EA1" w:rsidP="00BB1EA1">
      <w:pPr>
        <w:pStyle w:val="EndNoteBibliography"/>
        <w:ind w:left="720" w:hanging="720"/>
        <w:rPr>
          <w:noProof/>
        </w:rPr>
      </w:pPr>
      <w:r w:rsidRPr="00BB1EA1">
        <w:rPr>
          <w:noProof/>
        </w:rPr>
        <w:t xml:space="preserve">R Development Core Team. (2010). R: A language and enviornment for statistical computing. In R Foundation for Statisticial Computing. </w:t>
      </w:r>
    </w:p>
    <w:p w14:paraId="205C8A86" w14:textId="77777777" w:rsidR="00BB1EA1" w:rsidRPr="00BB1EA1" w:rsidRDefault="00BB1EA1" w:rsidP="00BB1EA1">
      <w:pPr>
        <w:pStyle w:val="EndNoteBibliography"/>
        <w:rPr>
          <w:noProof/>
        </w:rPr>
      </w:pPr>
    </w:p>
    <w:p w14:paraId="03D136BC" w14:textId="6EA056B3" w:rsidR="00BB1EA1" w:rsidRPr="00BB1EA1" w:rsidRDefault="00BB1EA1" w:rsidP="00BB1EA1">
      <w:pPr>
        <w:pStyle w:val="EndNoteBibliography"/>
        <w:ind w:left="720" w:hanging="720"/>
        <w:rPr>
          <w:noProof/>
        </w:rPr>
      </w:pPr>
      <w:r w:rsidRPr="00BB1EA1">
        <w:rPr>
          <w:noProof/>
        </w:rPr>
        <w:t xml:space="preserve">Rogers, T.B., et al. (1977, Sep). Self-reference and the encoding of personal information. </w:t>
      </w:r>
      <w:r w:rsidRPr="00BB1EA1">
        <w:rPr>
          <w:i/>
          <w:noProof/>
        </w:rPr>
        <w:t>J Pers Soc Psychol, 35</w:t>
      </w:r>
      <w:r w:rsidRPr="00BB1EA1">
        <w:rPr>
          <w:noProof/>
        </w:rPr>
        <w:t xml:space="preserve">(9), 677-688. </w:t>
      </w:r>
      <w:hyperlink r:id="rId45" w:history="1">
        <w:r w:rsidRPr="00BB1EA1">
          <w:rPr>
            <w:rStyle w:val="aa"/>
            <w:noProof/>
          </w:rPr>
          <w:t>https://doi.org/10.1037//0022-3514.35.9.677</w:t>
        </w:r>
      </w:hyperlink>
      <w:r w:rsidRPr="00BB1EA1">
        <w:rPr>
          <w:noProof/>
        </w:rPr>
        <w:t xml:space="preserve"> </w:t>
      </w:r>
    </w:p>
    <w:p w14:paraId="46CC1749" w14:textId="77777777" w:rsidR="00BB1EA1" w:rsidRPr="00BB1EA1" w:rsidRDefault="00BB1EA1" w:rsidP="00BB1EA1">
      <w:pPr>
        <w:pStyle w:val="EndNoteBibliography"/>
        <w:rPr>
          <w:noProof/>
        </w:rPr>
      </w:pPr>
    </w:p>
    <w:p w14:paraId="33C620BF" w14:textId="3B3F77A8" w:rsidR="00BB1EA1" w:rsidRPr="00BB1EA1" w:rsidRDefault="00BB1EA1" w:rsidP="00BB1EA1">
      <w:pPr>
        <w:pStyle w:val="EndNoteBibliography"/>
        <w:ind w:left="720" w:hanging="720"/>
        <w:rPr>
          <w:noProof/>
        </w:rPr>
      </w:pPr>
      <w:r w:rsidRPr="00BB1EA1">
        <w:rPr>
          <w:noProof/>
        </w:rPr>
        <w:t xml:space="preserve">Schäfer, S., &amp; Frings, C. (2019). Understanding self-prioritisation: the prioritisation of self-relevant stimuli and its relation to the individual self-esteem. </w:t>
      </w:r>
      <w:r w:rsidRPr="00BB1EA1">
        <w:rPr>
          <w:i/>
          <w:noProof/>
        </w:rPr>
        <w:t>Journal of cognitive psychology, 31</w:t>
      </w:r>
      <w:r w:rsidRPr="00BB1EA1">
        <w:rPr>
          <w:noProof/>
        </w:rPr>
        <w:t xml:space="preserve">(8), 813-824. </w:t>
      </w:r>
      <w:hyperlink r:id="rId46" w:history="1">
        <w:r w:rsidRPr="00BB1EA1">
          <w:rPr>
            <w:rStyle w:val="aa"/>
            <w:noProof/>
          </w:rPr>
          <w:t>https://doi.org/10.1080/20445911.2019.1686393</w:t>
        </w:r>
      </w:hyperlink>
      <w:r w:rsidRPr="00BB1EA1">
        <w:rPr>
          <w:noProof/>
        </w:rPr>
        <w:t xml:space="preserve"> </w:t>
      </w:r>
    </w:p>
    <w:p w14:paraId="6CDE5CA7" w14:textId="77777777" w:rsidR="00BB1EA1" w:rsidRPr="00BB1EA1" w:rsidRDefault="00BB1EA1" w:rsidP="00BB1EA1">
      <w:pPr>
        <w:pStyle w:val="EndNoteBibliography"/>
        <w:rPr>
          <w:noProof/>
        </w:rPr>
      </w:pPr>
    </w:p>
    <w:p w14:paraId="634524E5" w14:textId="2A356D22" w:rsidR="00BB1EA1" w:rsidRPr="00BB1EA1" w:rsidRDefault="00BB1EA1" w:rsidP="00BB1EA1">
      <w:pPr>
        <w:pStyle w:val="EndNoteBibliography"/>
        <w:ind w:left="720" w:hanging="720"/>
        <w:rPr>
          <w:noProof/>
        </w:rPr>
      </w:pPr>
      <w:r w:rsidRPr="00BB1EA1">
        <w:rPr>
          <w:noProof/>
        </w:rPr>
        <w:t xml:space="preserve">Sel, A., et al. (2019). Self-Association and Attentional Processing Regarding Perceptually Salient Items. </w:t>
      </w:r>
      <w:r w:rsidRPr="00BB1EA1">
        <w:rPr>
          <w:i/>
          <w:noProof/>
        </w:rPr>
        <w:t>Review of philosophy and psychology, 10</w:t>
      </w:r>
      <w:r w:rsidRPr="00BB1EA1">
        <w:rPr>
          <w:noProof/>
        </w:rPr>
        <w:t xml:space="preserve">(4), 735-746. </w:t>
      </w:r>
      <w:hyperlink r:id="rId47" w:history="1">
        <w:r w:rsidRPr="00BB1EA1">
          <w:rPr>
            <w:rStyle w:val="aa"/>
            <w:noProof/>
          </w:rPr>
          <w:t>https://doi.org/10.1007/s13164-018-0430-3</w:t>
        </w:r>
      </w:hyperlink>
      <w:r w:rsidRPr="00BB1EA1">
        <w:rPr>
          <w:noProof/>
        </w:rPr>
        <w:t xml:space="preserve"> </w:t>
      </w:r>
    </w:p>
    <w:p w14:paraId="59D9693E" w14:textId="77777777" w:rsidR="00BB1EA1" w:rsidRPr="00BB1EA1" w:rsidRDefault="00BB1EA1" w:rsidP="00BB1EA1">
      <w:pPr>
        <w:pStyle w:val="EndNoteBibliography"/>
        <w:rPr>
          <w:noProof/>
        </w:rPr>
      </w:pPr>
    </w:p>
    <w:p w14:paraId="116E7C17" w14:textId="11F33020" w:rsidR="00BB1EA1" w:rsidRPr="00BB1EA1" w:rsidRDefault="00BB1EA1" w:rsidP="00BB1EA1">
      <w:pPr>
        <w:pStyle w:val="EndNoteBibliography"/>
        <w:ind w:left="720" w:hanging="720"/>
        <w:rPr>
          <w:noProof/>
        </w:rPr>
      </w:pPr>
      <w:r w:rsidRPr="00BB1EA1">
        <w:rPr>
          <w:noProof/>
        </w:rPr>
        <w:t xml:space="preserve">Stoeber, J., &amp; Eysenck, M.W. (2008). Perfectionism and efficiency: Accuracy, response bias, and invested time in proof-reading performance. </w:t>
      </w:r>
      <w:r w:rsidRPr="00BB1EA1">
        <w:rPr>
          <w:i/>
          <w:noProof/>
        </w:rPr>
        <w:t>Journal of research in personality, 42</w:t>
      </w:r>
      <w:r w:rsidRPr="00BB1EA1">
        <w:rPr>
          <w:noProof/>
        </w:rPr>
        <w:t xml:space="preserve">(6), 1673-1678. </w:t>
      </w:r>
      <w:hyperlink r:id="rId48" w:history="1">
        <w:r w:rsidRPr="00BB1EA1">
          <w:rPr>
            <w:rStyle w:val="aa"/>
            <w:noProof/>
          </w:rPr>
          <w:t>https://doi.org/10.1016/j.jrp.2008.08.001</w:t>
        </w:r>
      </w:hyperlink>
      <w:r w:rsidRPr="00BB1EA1">
        <w:rPr>
          <w:noProof/>
        </w:rPr>
        <w:t xml:space="preserve"> </w:t>
      </w:r>
    </w:p>
    <w:p w14:paraId="19667A7A" w14:textId="77777777" w:rsidR="00BB1EA1" w:rsidRPr="00BB1EA1" w:rsidRDefault="00BB1EA1" w:rsidP="00BB1EA1">
      <w:pPr>
        <w:pStyle w:val="EndNoteBibliography"/>
        <w:rPr>
          <w:noProof/>
        </w:rPr>
      </w:pPr>
    </w:p>
    <w:p w14:paraId="1969D8BC" w14:textId="43F44EDE" w:rsidR="00BB1EA1" w:rsidRPr="00BB1EA1" w:rsidRDefault="00BB1EA1" w:rsidP="00BB1EA1">
      <w:pPr>
        <w:pStyle w:val="EndNoteBibliography"/>
        <w:ind w:left="720" w:hanging="720"/>
        <w:rPr>
          <w:noProof/>
        </w:rPr>
      </w:pPr>
      <w:r w:rsidRPr="00BB1EA1">
        <w:rPr>
          <w:noProof/>
        </w:rPr>
        <w:t xml:space="preserve">Sui, J., et al. (2012). Perceptual effects of social salience: Evidence from self-prioritization effects on perceptual matching. </w:t>
      </w:r>
      <w:r w:rsidRPr="00BB1EA1">
        <w:rPr>
          <w:i/>
          <w:noProof/>
        </w:rPr>
        <w:t>Journal of experimental psychology. Human perception and performance, 38</w:t>
      </w:r>
      <w:r w:rsidRPr="00BB1EA1">
        <w:rPr>
          <w:noProof/>
        </w:rPr>
        <w:t xml:space="preserve">(5), 1105-1117. </w:t>
      </w:r>
      <w:hyperlink r:id="rId49" w:history="1">
        <w:r w:rsidRPr="00BB1EA1">
          <w:rPr>
            <w:rStyle w:val="aa"/>
            <w:noProof/>
          </w:rPr>
          <w:t>https://doi.org/10.1037/a0029792</w:t>
        </w:r>
      </w:hyperlink>
      <w:r w:rsidRPr="00BB1EA1">
        <w:rPr>
          <w:noProof/>
        </w:rPr>
        <w:t xml:space="preserve"> </w:t>
      </w:r>
    </w:p>
    <w:p w14:paraId="49D5A26E" w14:textId="77777777" w:rsidR="00BB1EA1" w:rsidRPr="00BB1EA1" w:rsidRDefault="00BB1EA1" w:rsidP="00BB1EA1">
      <w:pPr>
        <w:pStyle w:val="EndNoteBibliography"/>
        <w:rPr>
          <w:noProof/>
        </w:rPr>
      </w:pPr>
    </w:p>
    <w:p w14:paraId="4458B14D" w14:textId="6BBE6012" w:rsidR="00BB1EA1" w:rsidRPr="00BB1EA1" w:rsidRDefault="00BB1EA1" w:rsidP="00BB1EA1">
      <w:pPr>
        <w:pStyle w:val="EndNoteBibliography"/>
        <w:ind w:left="720" w:hanging="720"/>
        <w:rPr>
          <w:noProof/>
        </w:rPr>
      </w:pPr>
      <w:r w:rsidRPr="00BB1EA1">
        <w:rPr>
          <w:noProof/>
        </w:rPr>
        <w:t xml:space="preserve">Sui, J., &amp; Humphreys, G.W. (2017). The self survives extinction: Self-association biases attention in patients with visual extinction. </w:t>
      </w:r>
      <w:r w:rsidRPr="00BB1EA1">
        <w:rPr>
          <w:i/>
          <w:noProof/>
        </w:rPr>
        <w:t>Cortex, 95</w:t>
      </w:r>
      <w:r w:rsidRPr="00BB1EA1">
        <w:rPr>
          <w:noProof/>
        </w:rPr>
        <w:t xml:space="preserve">, 248-256. </w:t>
      </w:r>
      <w:hyperlink r:id="rId50" w:history="1">
        <w:r w:rsidRPr="00BB1EA1">
          <w:rPr>
            <w:rStyle w:val="aa"/>
            <w:noProof/>
          </w:rPr>
          <w:t>https://doi.org/10.1016/j.cortex.2017.08.006</w:t>
        </w:r>
      </w:hyperlink>
      <w:r w:rsidRPr="00BB1EA1">
        <w:rPr>
          <w:noProof/>
        </w:rPr>
        <w:t xml:space="preserve"> </w:t>
      </w:r>
    </w:p>
    <w:p w14:paraId="47AD6ED8" w14:textId="77777777" w:rsidR="00BB1EA1" w:rsidRPr="00BB1EA1" w:rsidRDefault="00BB1EA1" w:rsidP="00BB1EA1">
      <w:pPr>
        <w:pStyle w:val="EndNoteBibliography"/>
        <w:rPr>
          <w:noProof/>
        </w:rPr>
      </w:pPr>
    </w:p>
    <w:p w14:paraId="12BECF51" w14:textId="3E85776E" w:rsidR="00BB1EA1" w:rsidRPr="00BB1EA1" w:rsidRDefault="00BB1EA1" w:rsidP="00BB1EA1">
      <w:pPr>
        <w:pStyle w:val="EndNoteBibliography"/>
        <w:ind w:left="720" w:hanging="720"/>
        <w:rPr>
          <w:noProof/>
        </w:rPr>
      </w:pPr>
      <w:r w:rsidRPr="00BB1EA1">
        <w:rPr>
          <w:noProof/>
        </w:rPr>
        <w:t xml:space="preserve">Sui, J., et al. (2016). Negative mood disrupts self- and reward-biases in perceptual matching. </w:t>
      </w:r>
      <w:r w:rsidRPr="00BB1EA1">
        <w:rPr>
          <w:i/>
          <w:noProof/>
        </w:rPr>
        <w:t>Q J Exp Psychol, 69</w:t>
      </w:r>
      <w:r w:rsidRPr="00BB1EA1">
        <w:rPr>
          <w:noProof/>
        </w:rPr>
        <w:t xml:space="preserve">(7), 1438-1448. </w:t>
      </w:r>
      <w:hyperlink r:id="rId51" w:history="1">
        <w:r w:rsidRPr="00BB1EA1">
          <w:rPr>
            <w:rStyle w:val="aa"/>
            <w:noProof/>
          </w:rPr>
          <w:t>https://doi.org/10.1080/17470218.2015.1122069</w:t>
        </w:r>
      </w:hyperlink>
      <w:r w:rsidRPr="00BB1EA1">
        <w:rPr>
          <w:noProof/>
        </w:rPr>
        <w:t xml:space="preserve"> </w:t>
      </w:r>
    </w:p>
    <w:p w14:paraId="2AF5D095" w14:textId="77777777" w:rsidR="00BB1EA1" w:rsidRPr="00BB1EA1" w:rsidRDefault="00BB1EA1" w:rsidP="00BB1EA1">
      <w:pPr>
        <w:pStyle w:val="EndNoteBibliography"/>
        <w:rPr>
          <w:noProof/>
        </w:rPr>
      </w:pPr>
    </w:p>
    <w:p w14:paraId="309669BA" w14:textId="6B12F001" w:rsidR="00BB1EA1" w:rsidRPr="00BB1EA1" w:rsidRDefault="00BB1EA1" w:rsidP="00BB1EA1">
      <w:pPr>
        <w:pStyle w:val="EndNoteBibliography"/>
        <w:ind w:left="720" w:hanging="720"/>
        <w:rPr>
          <w:noProof/>
        </w:rPr>
      </w:pPr>
      <w:r w:rsidRPr="00BB1EA1">
        <w:rPr>
          <w:noProof/>
        </w:rPr>
        <w:t xml:space="preserve">Symons, C.S., &amp; Johnson, B.T. (1997, May). The self-reference effect in memory: a meta-analysis. </w:t>
      </w:r>
      <w:r w:rsidRPr="00BB1EA1">
        <w:rPr>
          <w:i/>
          <w:noProof/>
        </w:rPr>
        <w:t>Psychological Bulletin, 121</w:t>
      </w:r>
      <w:r w:rsidRPr="00BB1EA1">
        <w:rPr>
          <w:noProof/>
        </w:rPr>
        <w:t xml:space="preserve">(3), 371-394. </w:t>
      </w:r>
      <w:hyperlink r:id="rId52" w:history="1">
        <w:r w:rsidRPr="00BB1EA1">
          <w:rPr>
            <w:rStyle w:val="aa"/>
            <w:noProof/>
          </w:rPr>
          <w:t>https://doi.org/10.1037/0033-2909.121.3.371</w:t>
        </w:r>
      </w:hyperlink>
      <w:r w:rsidRPr="00BB1EA1">
        <w:rPr>
          <w:noProof/>
        </w:rPr>
        <w:t xml:space="preserve"> </w:t>
      </w:r>
    </w:p>
    <w:p w14:paraId="0CE9F499" w14:textId="77777777" w:rsidR="00BB1EA1" w:rsidRPr="00BB1EA1" w:rsidRDefault="00BB1EA1" w:rsidP="00BB1EA1">
      <w:pPr>
        <w:pStyle w:val="EndNoteBibliography"/>
        <w:rPr>
          <w:noProof/>
        </w:rPr>
      </w:pPr>
    </w:p>
    <w:p w14:paraId="0F631536" w14:textId="25ABA5E1" w:rsidR="00BB1EA1" w:rsidRPr="00BB1EA1" w:rsidRDefault="00BB1EA1" w:rsidP="00BB1EA1">
      <w:pPr>
        <w:pStyle w:val="EndNoteBibliography"/>
        <w:ind w:left="720" w:hanging="720"/>
        <w:rPr>
          <w:noProof/>
        </w:rPr>
      </w:pPr>
      <w:r w:rsidRPr="00BB1EA1">
        <w:rPr>
          <w:noProof/>
        </w:rPr>
        <w:t xml:space="preserve">Turk, D.J., et al. (2002). Mike or me? Self-recognition in a split-brain patient. </w:t>
      </w:r>
      <w:r w:rsidRPr="00BB1EA1">
        <w:rPr>
          <w:i/>
          <w:noProof/>
        </w:rPr>
        <w:t>Nature neuroscience, 5</w:t>
      </w:r>
      <w:r w:rsidRPr="00BB1EA1">
        <w:rPr>
          <w:noProof/>
        </w:rPr>
        <w:t xml:space="preserve">(9), 841-842. </w:t>
      </w:r>
      <w:hyperlink r:id="rId53" w:history="1">
        <w:r w:rsidRPr="00BB1EA1">
          <w:rPr>
            <w:rStyle w:val="aa"/>
            <w:noProof/>
          </w:rPr>
          <w:t>https://doi.org/10.1038/nn907</w:t>
        </w:r>
      </w:hyperlink>
      <w:r w:rsidRPr="00BB1EA1">
        <w:rPr>
          <w:noProof/>
        </w:rPr>
        <w:t xml:space="preserve"> </w:t>
      </w:r>
    </w:p>
    <w:p w14:paraId="6D408F92" w14:textId="77777777" w:rsidR="00BB1EA1" w:rsidRPr="00BB1EA1" w:rsidRDefault="00BB1EA1" w:rsidP="00BB1EA1">
      <w:pPr>
        <w:pStyle w:val="EndNoteBibliography"/>
        <w:rPr>
          <w:noProof/>
        </w:rPr>
      </w:pPr>
    </w:p>
    <w:p w14:paraId="4434D9D3" w14:textId="67341CA7" w:rsidR="00BB1EA1" w:rsidRPr="00BB1EA1" w:rsidRDefault="00BB1EA1" w:rsidP="00BB1EA1">
      <w:pPr>
        <w:pStyle w:val="EndNoteBibliography"/>
        <w:ind w:left="720" w:hanging="720"/>
        <w:rPr>
          <w:noProof/>
        </w:rPr>
      </w:pPr>
      <w:r w:rsidRPr="00BB1EA1">
        <w:rPr>
          <w:noProof/>
        </w:rPr>
        <w:t xml:space="preserve">William Revelle. (2022). psych: Procedures for Psychological, Psychometric, and Personality Research. </w:t>
      </w:r>
      <w:hyperlink r:id="rId54" w:history="1">
        <w:r w:rsidRPr="00BB1EA1">
          <w:rPr>
            <w:rStyle w:val="aa"/>
            <w:noProof/>
          </w:rPr>
          <w:t>https://doi.org/CRAN.R-project.org/package=psych</w:t>
        </w:r>
      </w:hyperlink>
      <w:r w:rsidRPr="00BB1EA1">
        <w:rPr>
          <w:noProof/>
        </w:rPr>
        <w:t xml:space="preserve"> </w:t>
      </w:r>
    </w:p>
    <w:p w14:paraId="09FEECA7" w14:textId="77777777" w:rsidR="00BB1EA1" w:rsidRPr="00BB1EA1" w:rsidRDefault="00BB1EA1" w:rsidP="00BB1EA1">
      <w:pPr>
        <w:pStyle w:val="EndNoteBibliography"/>
        <w:rPr>
          <w:noProof/>
        </w:rPr>
      </w:pPr>
    </w:p>
    <w:p w14:paraId="52B4C9AF" w14:textId="4BF79130" w:rsidR="00BB1EA1" w:rsidRPr="00BB1EA1" w:rsidRDefault="00BB1EA1" w:rsidP="00BB1EA1">
      <w:pPr>
        <w:pStyle w:val="EndNoteBibliography"/>
        <w:ind w:left="720" w:hanging="720"/>
        <w:rPr>
          <w:noProof/>
        </w:rPr>
      </w:pPr>
      <w:r w:rsidRPr="00BB1EA1">
        <w:rPr>
          <w:noProof/>
        </w:rPr>
        <w:t xml:space="preserve">Yankouskaya, A., et al. (2020). Intertwining personal and reward relevance: evidence from the drift-diffusion model. </w:t>
      </w:r>
      <w:r w:rsidRPr="00BB1EA1">
        <w:rPr>
          <w:i/>
          <w:noProof/>
        </w:rPr>
        <w:t>Psychol Res, 84</w:t>
      </w:r>
      <w:r w:rsidRPr="00BB1EA1">
        <w:rPr>
          <w:noProof/>
        </w:rPr>
        <w:t xml:space="preserve">(1), 32-50. </w:t>
      </w:r>
      <w:hyperlink r:id="rId55" w:history="1">
        <w:r w:rsidRPr="00BB1EA1">
          <w:rPr>
            <w:rStyle w:val="aa"/>
            <w:noProof/>
          </w:rPr>
          <w:t>https://doi.org/10.1007/s00426-018-0979-6</w:t>
        </w:r>
      </w:hyperlink>
      <w:r w:rsidRPr="00BB1EA1">
        <w:rPr>
          <w:noProof/>
        </w:rPr>
        <w:t xml:space="preserve"> </w:t>
      </w:r>
    </w:p>
    <w:p w14:paraId="26A51318" w14:textId="77777777" w:rsidR="00BB1EA1" w:rsidRPr="00BB1EA1" w:rsidRDefault="00BB1EA1" w:rsidP="00BB1EA1">
      <w:pPr>
        <w:pStyle w:val="EndNoteBibliography"/>
        <w:rPr>
          <w:noProof/>
        </w:rPr>
      </w:pPr>
    </w:p>
    <w:p w14:paraId="0F2818D3" w14:textId="4224311A" w:rsidR="00BB1EA1" w:rsidRPr="00BB1EA1" w:rsidRDefault="00BB1EA1" w:rsidP="00BB1EA1">
      <w:pPr>
        <w:pStyle w:val="EndNoteBibliography"/>
        <w:ind w:left="720" w:hanging="720"/>
        <w:rPr>
          <w:noProof/>
        </w:rPr>
      </w:pPr>
      <w:r w:rsidRPr="00BB1EA1">
        <w:rPr>
          <w:noProof/>
        </w:rPr>
        <w:t xml:space="preserve">Zhou, A., et al. (2019). Self-referential processing can modulate visual spatial attention deficits in children with dyslexia. </w:t>
      </w:r>
      <w:r w:rsidRPr="00BB1EA1">
        <w:rPr>
          <w:i/>
          <w:noProof/>
        </w:rPr>
        <w:t>Frontiers in Psychology, 10</w:t>
      </w:r>
      <w:r w:rsidRPr="00BB1EA1">
        <w:rPr>
          <w:noProof/>
        </w:rPr>
        <w:t xml:space="preserve">, 2270. </w:t>
      </w:r>
      <w:hyperlink r:id="rId56" w:history="1">
        <w:r w:rsidRPr="00BB1EA1">
          <w:rPr>
            <w:rStyle w:val="aa"/>
            <w:noProof/>
          </w:rPr>
          <w:t>https://doi.org/10.3389/fpsyg.2019.02270</w:t>
        </w:r>
      </w:hyperlink>
      <w:r w:rsidRPr="00BB1EA1">
        <w:rPr>
          <w:noProof/>
        </w:rPr>
        <w:t xml:space="preserve"> </w:t>
      </w:r>
    </w:p>
    <w:p w14:paraId="7911288F" w14:textId="77777777" w:rsidR="00BB1EA1" w:rsidRPr="00BB1EA1" w:rsidRDefault="00BB1EA1" w:rsidP="00BB1EA1">
      <w:pPr>
        <w:pStyle w:val="EndNoteBibliography"/>
        <w:rPr>
          <w:noProof/>
        </w:rPr>
      </w:pPr>
    </w:p>
    <w:p w14:paraId="55268D77" w14:textId="104D1AFD"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F1BB7" w14:textId="77777777" w:rsidR="001F2150" w:rsidRDefault="001F2150" w:rsidP="009E4B8F">
      <w:r>
        <w:separator/>
      </w:r>
    </w:p>
  </w:endnote>
  <w:endnote w:type="continuationSeparator" w:id="0">
    <w:p w14:paraId="1F12816F" w14:textId="77777777" w:rsidR="001F2150" w:rsidRDefault="001F2150"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楷体_GB2312">
    <w:altName w:val="楷体"/>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488470"/>
      <w:docPartObj>
        <w:docPartGallery w:val="Page Numbers (Bottom of Page)"/>
        <w:docPartUnique/>
      </w:docPartObj>
    </w:sdtPr>
    <w:sdtContent>
      <w:p w14:paraId="06CB6D3C" w14:textId="052D918D" w:rsidR="009F7FB4" w:rsidRDefault="009F7FB4">
        <w:pPr>
          <w:pStyle w:val="af2"/>
          <w:jc w:val="right"/>
        </w:pPr>
        <w:r>
          <w:fldChar w:fldCharType="begin"/>
        </w:r>
        <w:r>
          <w:instrText>PAGE   \* MERGEFORMAT</w:instrText>
        </w:r>
        <w:r>
          <w:fldChar w:fldCharType="separate"/>
        </w:r>
        <w:r w:rsidR="006545E5" w:rsidRPr="006545E5">
          <w:rPr>
            <w:noProof/>
            <w:lang w:val="zh-CN"/>
          </w:rPr>
          <w:t>20</w:t>
        </w:r>
        <w:r>
          <w:fldChar w:fldCharType="end"/>
        </w:r>
      </w:p>
    </w:sdtContent>
  </w:sdt>
  <w:p w14:paraId="06775F18" w14:textId="77777777" w:rsidR="009F7FB4" w:rsidRDefault="009F7FB4">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7DEE7" w14:textId="21DFAD27" w:rsidR="009F7FB4" w:rsidRDefault="009F7FB4">
    <w:pPr>
      <w:pStyle w:val="af2"/>
      <w:jc w:val="right"/>
    </w:pPr>
  </w:p>
  <w:p w14:paraId="6AFC4939" w14:textId="77777777" w:rsidR="009F7FB4" w:rsidRDefault="009F7FB4">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30F3F" w14:textId="77777777" w:rsidR="001F2150" w:rsidRDefault="001F2150" w:rsidP="009E4B8F">
      <w:r>
        <w:separator/>
      </w:r>
    </w:p>
  </w:footnote>
  <w:footnote w:type="continuationSeparator" w:id="0">
    <w:p w14:paraId="3A8EDBBD" w14:textId="77777777" w:rsidR="001F2150" w:rsidRDefault="001F2150" w:rsidP="009E4B8F">
      <w:r>
        <w:continuationSeparator/>
      </w:r>
    </w:p>
  </w:footnote>
  <w:footnote w:id="1">
    <w:p w14:paraId="4A394686" w14:textId="77777777" w:rsidR="009F7FB4" w:rsidRPr="009006E7" w:rsidRDefault="009F7FB4" w:rsidP="007169CC">
      <w:pPr>
        <w:pStyle w:val="af4"/>
        <w:rPr>
          <w:lang w:val="en-US"/>
        </w:rPr>
      </w:pPr>
      <w:r w:rsidRPr="009006E7">
        <w:rPr>
          <w:rFonts w:eastAsia="MS Mincho"/>
          <w:color w:val="000000"/>
          <w:lang w:val="en-US" w:eastAsia="de-DE"/>
        </w:rPr>
        <w:footnoteRef/>
      </w:r>
      <w:r w:rsidRPr="009006E7">
        <w:rPr>
          <w:rFonts w:eastAsia="MS Mincho"/>
          <w:color w:val="000000"/>
          <w:lang w:val="en-US" w:eastAsia="de-DE"/>
        </w:rPr>
        <w:t xml:space="preserve"> Based on the average effect size of </w:t>
      </w:r>
      <w:r>
        <w:rPr>
          <w:rFonts w:eastAsia="MS Mincho"/>
          <w:color w:val="000000"/>
          <w:lang w:val="en-US" w:eastAsia="de-DE"/>
        </w:rPr>
        <w:t xml:space="preserve">group-level </w:t>
      </w:r>
      <w:r w:rsidRPr="009006E7">
        <w:rPr>
          <w:rFonts w:eastAsia="MS Mincho"/>
          <w:color w:val="000000"/>
          <w:lang w:val="en-US" w:eastAsia="de-DE"/>
        </w:rPr>
        <w:t xml:space="preserve">SPE reported by Sui et al. (2012), G*Power (f = .40, α = .05, power = 80%) revealed a </w:t>
      </w:r>
      <w:r>
        <w:rPr>
          <w:rFonts w:eastAsia="MS Mincho"/>
          <w:color w:val="000000"/>
          <w:lang w:val="en-US" w:eastAsia="de-DE"/>
        </w:rPr>
        <w:t xml:space="preserve">minimal </w:t>
      </w:r>
      <w:r w:rsidRPr="009006E7">
        <w:rPr>
          <w:rFonts w:eastAsia="MS Mincho"/>
          <w:color w:val="000000"/>
          <w:lang w:val="en-US" w:eastAsia="de-DE"/>
        </w:rPr>
        <w:t xml:space="preserve">requirement of 16 participants. </w:t>
      </w:r>
      <w:r>
        <w:rPr>
          <w:rFonts w:eastAsia="MS Mincho"/>
          <w:color w:val="000000"/>
          <w:lang w:val="en-US" w:eastAsia="de-DE"/>
        </w:rPr>
        <w:t>Thus, the</w:t>
      </w:r>
      <w:r w:rsidRPr="009006E7">
        <w:rPr>
          <w:rFonts w:eastAsia="MS Mincho"/>
          <w:color w:val="000000"/>
          <w:lang w:val="en-US" w:eastAsia="de-DE"/>
        </w:rPr>
        <w:t xml:space="preserve"> sample size </w:t>
      </w:r>
      <w:r>
        <w:rPr>
          <w:rFonts w:eastAsia="MS Mincho"/>
          <w:color w:val="000000"/>
          <w:lang w:val="en-US" w:eastAsia="de-DE"/>
        </w:rPr>
        <w:t xml:space="preserve">in the secondary data is sufficient to detect the self-prioritization effect at group-level.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12"/>
  </w:num>
  <w:num w:numId="4">
    <w:abstractNumId w:val="6"/>
  </w:num>
  <w:num w:numId="5">
    <w:abstractNumId w:val="3"/>
  </w:num>
  <w:num w:numId="6">
    <w:abstractNumId w:val="7"/>
  </w:num>
  <w:num w:numId="7">
    <w:abstractNumId w:val="10"/>
  </w:num>
  <w:num w:numId="8">
    <w:abstractNumId w:val="4"/>
  </w:num>
  <w:num w:numId="9">
    <w:abstractNumId w:val="1"/>
  </w:num>
  <w:num w:numId="10">
    <w:abstractNumId w:val="13"/>
  </w:num>
  <w:num w:numId="11">
    <w:abstractNumId w:val="8"/>
  </w:num>
  <w:num w:numId="12">
    <w:abstractNumId w:val="11"/>
  </w:num>
  <w:num w:numId="13">
    <w:abstractNumId w:val="9"/>
  </w:num>
  <w:num w:numId="14">
    <w:abstractNumId w:val="14"/>
  </w:num>
  <w:num w:numId="15">
    <w:abstractNumId w:val="17"/>
  </w:num>
  <w:num w:numId="16">
    <w:abstractNumId w:val="16"/>
  </w:num>
  <w:num w:numId="17">
    <w:abstractNumId w:val="18"/>
  </w:num>
  <w:num w:numId="18">
    <w:abstractNumId w:val="0"/>
  </w:num>
  <w:num w:numId="1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29&lt;/item&gt;&lt;item&gt;30&lt;/item&gt;&lt;item&gt;32&lt;/item&gt;&lt;item&gt;33&lt;/item&gt;&lt;item&gt;35&lt;/item&gt;&lt;item&gt;37&lt;/item&gt;&lt;item&gt;38&lt;/item&gt;&lt;item&gt;40&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67&lt;/item&gt;&lt;item&gt;68&lt;/item&gt;&lt;item&gt;69&lt;/item&gt;&lt;item&gt;70&lt;/item&gt;&lt;item&gt;71&lt;/item&gt;&lt;item&gt;72&lt;/item&gt;&lt;/record-ids&gt;&lt;/item&gt;&lt;/Libraries&gt;"/>
  </w:docVars>
  <w:rsids>
    <w:rsidRoot w:val="00586F83"/>
    <w:rsid w:val="00001E83"/>
    <w:rsid w:val="00021E19"/>
    <w:rsid w:val="000357BB"/>
    <w:rsid w:val="00036E76"/>
    <w:rsid w:val="00037C92"/>
    <w:rsid w:val="00044E08"/>
    <w:rsid w:val="00047102"/>
    <w:rsid w:val="00062B92"/>
    <w:rsid w:val="00065DE7"/>
    <w:rsid w:val="000705AC"/>
    <w:rsid w:val="0007720C"/>
    <w:rsid w:val="0008759E"/>
    <w:rsid w:val="00087F58"/>
    <w:rsid w:val="000929AA"/>
    <w:rsid w:val="000A3AA5"/>
    <w:rsid w:val="000A796C"/>
    <w:rsid w:val="000B1E4F"/>
    <w:rsid w:val="000C0391"/>
    <w:rsid w:val="000C6133"/>
    <w:rsid w:val="000D0D36"/>
    <w:rsid w:val="000D5F23"/>
    <w:rsid w:val="000D7B8C"/>
    <w:rsid w:val="000E1EA8"/>
    <w:rsid w:val="000E23B2"/>
    <w:rsid w:val="000E3D12"/>
    <w:rsid w:val="000F5265"/>
    <w:rsid w:val="0010158A"/>
    <w:rsid w:val="001038AC"/>
    <w:rsid w:val="00106148"/>
    <w:rsid w:val="00110A2C"/>
    <w:rsid w:val="00112C28"/>
    <w:rsid w:val="00113DE1"/>
    <w:rsid w:val="001224F9"/>
    <w:rsid w:val="00137FE0"/>
    <w:rsid w:val="00140158"/>
    <w:rsid w:val="0014261E"/>
    <w:rsid w:val="00151830"/>
    <w:rsid w:val="00152010"/>
    <w:rsid w:val="00176296"/>
    <w:rsid w:val="00187EF0"/>
    <w:rsid w:val="001B6382"/>
    <w:rsid w:val="001B69F0"/>
    <w:rsid w:val="001C5230"/>
    <w:rsid w:val="001D3BCE"/>
    <w:rsid w:val="001D411B"/>
    <w:rsid w:val="001E2694"/>
    <w:rsid w:val="001F11EF"/>
    <w:rsid w:val="001F2150"/>
    <w:rsid w:val="001F635C"/>
    <w:rsid w:val="00221B60"/>
    <w:rsid w:val="00221EEF"/>
    <w:rsid w:val="0022601F"/>
    <w:rsid w:val="00232EC9"/>
    <w:rsid w:val="00237555"/>
    <w:rsid w:val="0026148B"/>
    <w:rsid w:val="00266CB0"/>
    <w:rsid w:val="00274792"/>
    <w:rsid w:val="00287B7D"/>
    <w:rsid w:val="00292844"/>
    <w:rsid w:val="00297E43"/>
    <w:rsid w:val="002A24A2"/>
    <w:rsid w:val="002A502B"/>
    <w:rsid w:val="002B0D83"/>
    <w:rsid w:val="002B775B"/>
    <w:rsid w:val="002C66D3"/>
    <w:rsid w:val="002C7D79"/>
    <w:rsid w:val="002D6885"/>
    <w:rsid w:val="002E1B64"/>
    <w:rsid w:val="002F14FF"/>
    <w:rsid w:val="002F4F19"/>
    <w:rsid w:val="002F5706"/>
    <w:rsid w:val="002F7130"/>
    <w:rsid w:val="002F7FF4"/>
    <w:rsid w:val="00306640"/>
    <w:rsid w:val="00326346"/>
    <w:rsid w:val="003362CF"/>
    <w:rsid w:val="00336CAE"/>
    <w:rsid w:val="003400D7"/>
    <w:rsid w:val="003416AE"/>
    <w:rsid w:val="003462C9"/>
    <w:rsid w:val="00351E46"/>
    <w:rsid w:val="00361DF5"/>
    <w:rsid w:val="00381708"/>
    <w:rsid w:val="00393D7B"/>
    <w:rsid w:val="00397282"/>
    <w:rsid w:val="003A496A"/>
    <w:rsid w:val="003B37EF"/>
    <w:rsid w:val="003C440B"/>
    <w:rsid w:val="003C6808"/>
    <w:rsid w:val="003C7A71"/>
    <w:rsid w:val="003C7C1D"/>
    <w:rsid w:val="003E4288"/>
    <w:rsid w:val="003E5A46"/>
    <w:rsid w:val="003E7247"/>
    <w:rsid w:val="003F1584"/>
    <w:rsid w:val="003F502B"/>
    <w:rsid w:val="003F58EF"/>
    <w:rsid w:val="003F6597"/>
    <w:rsid w:val="003F7AF3"/>
    <w:rsid w:val="00411743"/>
    <w:rsid w:val="00423B48"/>
    <w:rsid w:val="00435C3B"/>
    <w:rsid w:val="004462D7"/>
    <w:rsid w:val="00447A9D"/>
    <w:rsid w:val="004567CD"/>
    <w:rsid w:val="00462681"/>
    <w:rsid w:val="00464832"/>
    <w:rsid w:val="0048043F"/>
    <w:rsid w:val="004877AB"/>
    <w:rsid w:val="004939D4"/>
    <w:rsid w:val="004A0F42"/>
    <w:rsid w:val="004A287E"/>
    <w:rsid w:val="004A5D32"/>
    <w:rsid w:val="004A6685"/>
    <w:rsid w:val="004B509B"/>
    <w:rsid w:val="004B5654"/>
    <w:rsid w:val="004B57E9"/>
    <w:rsid w:val="004C2AE4"/>
    <w:rsid w:val="004D6313"/>
    <w:rsid w:val="004D73E0"/>
    <w:rsid w:val="004E69F8"/>
    <w:rsid w:val="005003A8"/>
    <w:rsid w:val="005127C0"/>
    <w:rsid w:val="005134E3"/>
    <w:rsid w:val="005159A5"/>
    <w:rsid w:val="00532C42"/>
    <w:rsid w:val="00534451"/>
    <w:rsid w:val="00566DCB"/>
    <w:rsid w:val="00572E87"/>
    <w:rsid w:val="00585510"/>
    <w:rsid w:val="00586F83"/>
    <w:rsid w:val="00591489"/>
    <w:rsid w:val="00596F9D"/>
    <w:rsid w:val="005B0893"/>
    <w:rsid w:val="005B4062"/>
    <w:rsid w:val="005F08BA"/>
    <w:rsid w:val="005F1BBA"/>
    <w:rsid w:val="005F54D7"/>
    <w:rsid w:val="006000E5"/>
    <w:rsid w:val="006003C8"/>
    <w:rsid w:val="006027EF"/>
    <w:rsid w:val="006032E0"/>
    <w:rsid w:val="00605300"/>
    <w:rsid w:val="0060663B"/>
    <w:rsid w:val="00616924"/>
    <w:rsid w:val="00621522"/>
    <w:rsid w:val="00623223"/>
    <w:rsid w:val="00626F77"/>
    <w:rsid w:val="0063143D"/>
    <w:rsid w:val="006320C3"/>
    <w:rsid w:val="00641976"/>
    <w:rsid w:val="006435DB"/>
    <w:rsid w:val="00652B0B"/>
    <w:rsid w:val="006545E5"/>
    <w:rsid w:val="00661D7C"/>
    <w:rsid w:val="006665E1"/>
    <w:rsid w:val="006736E8"/>
    <w:rsid w:val="00673F34"/>
    <w:rsid w:val="00682006"/>
    <w:rsid w:val="00695158"/>
    <w:rsid w:val="006A0E67"/>
    <w:rsid w:val="006A33AE"/>
    <w:rsid w:val="006A6949"/>
    <w:rsid w:val="006C22A1"/>
    <w:rsid w:val="006C6CA7"/>
    <w:rsid w:val="006D6E27"/>
    <w:rsid w:val="006E19BA"/>
    <w:rsid w:val="006F1743"/>
    <w:rsid w:val="007036EB"/>
    <w:rsid w:val="00704C8C"/>
    <w:rsid w:val="007169CC"/>
    <w:rsid w:val="00723958"/>
    <w:rsid w:val="00725AC6"/>
    <w:rsid w:val="007260C3"/>
    <w:rsid w:val="00737B46"/>
    <w:rsid w:val="00741641"/>
    <w:rsid w:val="00765793"/>
    <w:rsid w:val="00785F09"/>
    <w:rsid w:val="007A0640"/>
    <w:rsid w:val="007A202A"/>
    <w:rsid w:val="007A65E5"/>
    <w:rsid w:val="007B5640"/>
    <w:rsid w:val="007C7866"/>
    <w:rsid w:val="007D360C"/>
    <w:rsid w:val="007D3F54"/>
    <w:rsid w:val="007D56D6"/>
    <w:rsid w:val="007E6787"/>
    <w:rsid w:val="007E6D71"/>
    <w:rsid w:val="007F16E1"/>
    <w:rsid w:val="007F6374"/>
    <w:rsid w:val="007F70C1"/>
    <w:rsid w:val="008137E3"/>
    <w:rsid w:val="008218D0"/>
    <w:rsid w:val="008250E4"/>
    <w:rsid w:val="0082596E"/>
    <w:rsid w:val="00830968"/>
    <w:rsid w:val="00837453"/>
    <w:rsid w:val="00841431"/>
    <w:rsid w:val="008565D6"/>
    <w:rsid w:val="008654AD"/>
    <w:rsid w:val="00871B16"/>
    <w:rsid w:val="008724B2"/>
    <w:rsid w:val="00876459"/>
    <w:rsid w:val="00887B0F"/>
    <w:rsid w:val="008968E6"/>
    <w:rsid w:val="008B6BFC"/>
    <w:rsid w:val="008B7830"/>
    <w:rsid w:val="008C02EA"/>
    <w:rsid w:val="008C2FD8"/>
    <w:rsid w:val="008D06CF"/>
    <w:rsid w:val="008D2627"/>
    <w:rsid w:val="008E2954"/>
    <w:rsid w:val="008F04DC"/>
    <w:rsid w:val="008F62CF"/>
    <w:rsid w:val="009006E7"/>
    <w:rsid w:val="009103CC"/>
    <w:rsid w:val="0091386F"/>
    <w:rsid w:val="00916213"/>
    <w:rsid w:val="00925572"/>
    <w:rsid w:val="009268FA"/>
    <w:rsid w:val="00930861"/>
    <w:rsid w:val="00943774"/>
    <w:rsid w:val="00953534"/>
    <w:rsid w:val="009565C3"/>
    <w:rsid w:val="009665CE"/>
    <w:rsid w:val="00980A67"/>
    <w:rsid w:val="00981E08"/>
    <w:rsid w:val="00987388"/>
    <w:rsid w:val="009A4047"/>
    <w:rsid w:val="009A6A09"/>
    <w:rsid w:val="009B63AA"/>
    <w:rsid w:val="009C4840"/>
    <w:rsid w:val="009D6D8C"/>
    <w:rsid w:val="009E4B8F"/>
    <w:rsid w:val="009F0C32"/>
    <w:rsid w:val="009F687D"/>
    <w:rsid w:val="009F7FB4"/>
    <w:rsid w:val="00A05A24"/>
    <w:rsid w:val="00A05A7E"/>
    <w:rsid w:val="00A170FB"/>
    <w:rsid w:val="00A47915"/>
    <w:rsid w:val="00A576F1"/>
    <w:rsid w:val="00A70E01"/>
    <w:rsid w:val="00A72ABC"/>
    <w:rsid w:val="00A7372B"/>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B01E6B"/>
    <w:rsid w:val="00B03D7E"/>
    <w:rsid w:val="00B06C06"/>
    <w:rsid w:val="00B12772"/>
    <w:rsid w:val="00B12EEE"/>
    <w:rsid w:val="00B149E1"/>
    <w:rsid w:val="00B14C30"/>
    <w:rsid w:val="00B3449B"/>
    <w:rsid w:val="00B40719"/>
    <w:rsid w:val="00B41B99"/>
    <w:rsid w:val="00B57B70"/>
    <w:rsid w:val="00B65E47"/>
    <w:rsid w:val="00B70AB1"/>
    <w:rsid w:val="00B7253B"/>
    <w:rsid w:val="00B75B57"/>
    <w:rsid w:val="00B8289A"/>
    <w:rsid w:val="00B84CD9"/>
    <w:rsid w:val="00BA0079"/>
    <w:rsid w:val="00BA5FBB"/>
    <w:rsid w:val="00BA6702"/>
    <w:rsid w:val="00BA711E"/>
    <w:rsid w:val="00BB1095"/>
    <w:rsid w:val="00BB1EA1"/>
    <w:rsid w:val="00BB44B3"/>
    <w:rsid w:val="00BB7262"/>
    <w:rsid w:val="00BD2A9E"/>
    <w:rsid w:val="00BD4097"/>
    <w:rsid w:val="00BD454B"/>
    <w:rsid w:val="00BE08EF"/>
    <w:rsid w:val="00BF29D8"/>
    <w:rsid w:val="00BF3307"/>
    <w:rsid w:val="00BF4393"/>
    <w:rsid w:val="00C0575A"/>
    <w:rsid w:val="00C072A2"/>
    <w:rsid w:val="00C21FB5"/>
    <w:rsid w:val="00C4178B"/>
    <w:rsid w:val="00C5262E"/>
    <w:rsid w:val="00C62E98"/>
    <w:rsid w:val="00C63AF9"/>
    <w:rsid w:val="00C70E59"/>
    <w:rsid w:val="00C71EBF"/>
    <w:rsid w:val="00C72B7E"/>
    <w:rsid w:val="00C72C42"/>
    <w:rsid w:val="00C856D2"/>
    <w:rsid w:val="00C9151A"/>
    <w:rsid w:val="00CA2067"/>
    <w:rsid w:val="00CB44B5"/>
    <w:rsid w:val="00CE05DC"/>
    <w:rsid w:val="00CF7456"/>
    <w:rsid w:val="00D0006C"/>
    <w:rsid w:val="00D07D09"/>
    <w:rsid w:val="00D17E28"/>
    <w:rsid w:val="00D20F9E"/>
    <w:rsid w:val="00D22DC1"/>
    <w:rsid w:val="00D7046D"/>
    <w:rsid w:val="00D71923"/>
    <w:rsid w:val="00D72BC3"/>
    <w:rsid w:val="00D818FC"/>
    <w:rsid w:val="00D85925"/>
    <w:rsid w:val="00D86C42"/>
    <w:rsid w:val="00D8704B"/>
    <w:rsid w:val="00D879C5"/>
    <w:rsid w:val="00DA34FF"/>
    <w:rsid w:val="00DB10F9"/>
    <w:rsid w:val="00DB6B64"/>
    <w:rsid w:val="00DC32D3"/>
    <w:rsid w:val="00DD7F9E"/>
    <w:rsid w:val="00DE3FB7"/>
    <w:rsid w:val="00DE7811"/>
    <w:rsid w:val="00DF37F7"/>
    <w:rsid w:val="00DF3A26"/>
    <w:rsid w:val="00E052BF"/>
    <w:rsid w:val="00E062A0"/>
    <w:rsid w:val="00E13C1B"/>
    <w:rsid w:val="00E16B36"/>
    <w:rsid w:val="00E1757A"/>
    <w:rsid w:val="00E20CB5"/>
    <w:rsid w:val="00E23A77"/>
    <w:rsid w:val="00E30EB5"/>
    <w:rsid w:val="00E3133C"/>
    <w:rsid w:val="00E323E3"/>
    <w:rsid w:val="00E32D1B"/>
    <w:rsid w:val="00E43E04"/>
    <w:rsid w:val="00E461E3"/>
    <w:rsid w:val="00E74AA0"/>
    <w:rsid w:val="00E82C40"/>
    <w:rsid w:val="00E852DC"/>
    <w:rsid w:val="00E90BE7"/>
    <w:rsid w:val="00EA1E96"/>
    <w:rsid w:val="00EB6A4B"/>
    <w:rsid w:val="00EC3E0C"/>
    <w:rsid w:val="00ED1D9F"/>
    <w:rsid w:val="00ED4A8F"/>
    <w:rsid w:val="00ED4B44"/>
    <w:rsid w:val="00ED5960"/>
    <w:rsid w:val="00EF5BEF"/>
    <w:rsid w:val="00F038D1"/>
    <w:rsid w:val="00F072D2"/>
    <w:rsid w:val="00F240E5"/>
    <w:rsid w:val="00F3285F"/>
    <w:rsid w:val="00F32E51"/>
    <w:rsid w:val="00F36BBB"/>
    <w:rsid w:val="00F461EB"/>
    <w:rsid w:val="00F661EF"/>
    <w:rsid w:val="00F72D2A"/>
    <w:rsid w:val="00F74C9E"/>
    <w:rsid w:val="00F75B5A"/>
    <w:rsid w:val="00F82EA9"/>
    <w:rsid w:val="00F83882"/>
    <w:rsid w:val="00FA60F8"/>
    <w:rsid w:val="00FB2473"/>
    <w:rsid w:val="00FB39E0"/>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mhdsn/" TargetMode="External"/><Relationship Id="rId18" Type="http://schemas.openxmlformats.org/officeDocument/2006/relationships/hyperlink" Target="https://doi.org/10.1121/1.1907229" TargetMode="External"/><Relationship Id="rId26" Type="http://schemas.openxmlformats.org/officeDocument/2006/relationships/hyperlink" Target="https://doi.org/10.1016/j.concog.2019.102848" TargetMode="External"/><Relationship Id="rId39" Type="http://schemas.openxmlformats.org/officeDocument/2006/relationships/hyperlink" Target="https://doi.org/10.1037/xhp0000361" TargetMode="External"/><Relationship Id="rId21" Type="http://schemas.openxmlformats.org/officeDocument/2006/relationships/hyperlink" Target="https://doi.org/10.1002/acp.2350090102" TargetMode="External"/><Relationship Id="rId34" Type="http://schemas.openxmlformats.org/officeDocument/2006/relationships/hyperlink" Target="https://doi.org/10.1016/S1364-6613" TargetMode="External"/><Relationship Id="rId42" Type="http://schemas.openxmlformats.org/officeDocument/2006/relationships/hyperlink" Target="https://doi.org/10.1002/aur.2200" TargetMode="External"/><Relationship Id="rId47" Type="http://schemas.openxmlformats.org/officeDocument/2006/relationships/hyperlink" Target="https://doi.org/10.1007/s13164-018-0430-3" TargetMode="External"/><Relationship Id="rId50" Type="http://schemas.openxmlformats.org/officeDocument/2006/relationships/hyperlink" Target="https://doi.org/10.1016/j.cortex.2017.08.006" TargetMode="External"/><Relationship Id="rId55" Type="http://schemas.openxmlformats.org/officeDocument/2006/relationships/hyperlink" Target="https://doi.org/10.1007/s00426-018-0979-6"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doi.org/10.1111/bjdp.12219" TargetMode="External"/><Relationship Id="rId33" Type="http://schemas.openxmlformats.org/officeDocument/2006/relationships/hyperlink" Target="https://doi.org/10.31234/osf.io/ta59r" TargetMode="External"/><Relationship Id="rId38" Type="http://schemas.openxmlformats.org/officeDocument/2006/relationships/hyperlink" Target="https://doi.org/10.1016/j.jad.2022.04.122" TargetMode="External"/><Relationship Id="rId46" Type="http://schemas.openxmlformats.org/officeDocument/2006/relationships/hyperlink" Target="https://doi.org/10.1080/20445911.2019.1686393"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016/j.actpsy.2020.103167" TargetMode="External"/><Relationship Id="rId29" Type="http://schemas.openxmlformats.org/officeDocument/2006/relationships/hyperlink" Target="https://doi.org/10.1068/p7526" TargetMode="External"/><Relationship Id="rId41" Type="http://schemas.openxmlformats.org/officeDocument/2006/relationships/hyperlink" Target="https://doi.org/10.1080/17470215908416289" TargetMode="External"/><Relationship Id="rId54" Type="http://schemas.openxmlformats.org/officeDocument/2006/relationships/hyperlink" Target="https://doi.org/CRAN.R-project.org/package=psy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16/j.neuroimage.2018.08.018" TargetMode="External"/><Relationship Id="rId32" Type="http://schemas.openxmlformats.org/officeDocument/2006/relationships/hyperlink" Target="https://doi.org/10.3389/fpsyg.2019.01469" TargetMode="External"/><Relationship Id="rId37" Type="http://schemas.openxmlformats.org/officeDocument/2006/relationships/hyperlink" Target="https://doi.org/10.2307/2531695" TargetMode="External"/><Relationship Id="rId40" Type="http://schemas.openxmlformats.org/officeDocument/2006/relationships/hyperlink" Target="https://doi.org/10.1111/cdev.13352" TargetMode="External"/><Relationship Id="rId45" Type="http://schemas.openxmlformats.org/officeDocument/2006/relationships/hyperlink" Target="https://doi.org/10.1037//0022-3514.35.9.677" TargetMode="External"/><Relationship Id="rId53" Type="http://schemas.openxmlformats.org/officeDocument/2006/relationships/hyperlink" Target="https://doi.org/10.1038/nn907" TargetMode="External"/><Relationship Id="rId58"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016/j.actpsy.2017.11.011" TargetMode="External"/><Relationship Id="rId28" Type="http://schemas.openxmlformats.org/officeDocument/2006/relationships/hyperlink" Target="https://doi.org/10.1525/collabra.301" TargetMode="External"/><Relationship Id="rId36" Type="http://schemas.openxmlformats.org/officeDocument/2006/relationships/hyperlink" Target="https://doi.org/10.1016/j.jcm.2016.02.012" TargetMode="External"/><Relationship Id="rId49" Type="http://schemas.openxmlformats.org/officeDocument/2006/relationships/hyperlink" Target="https://doi.org/10.1037/a0029792" TargetMode="External"/><Relationship Id="rId57"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doi.org/10.1037/xhp0000691" TargetMode="External"/><Relationship Id="rId31" Type="http://schemas.openxmlformats.org/officeDocument/2006/relationships/hyperlink" Target="https://doi.org/10.1037/xlm0000179" TargetMode="External"/><Relationship Id="rId44" Type="http://schemas.openxmlformats.org/officeDocument/2006/relationships/hyperlink" Target="https://doi.org/10.1111/bjop.12479" TargetMode="External"/><Relationship Id="rId52" Type="http://schemas.openxmlformats.org/officeDocument/2006/relationships/hyperlink" Target="https://doi.org/10.1037/0033-2909.121.3.37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oi.org/10.1037/0096-3445.104.3.268" TargetMode="External"/><Relationship Id="rId27" Type="http://schemas.openxmlformats.org/officeDocument/2006/relationships/hyperlink" Target="https://doi.org/10.3758/s13421-017-0722-3" TargetMode="External"/><Relationship Id="rId30" Type="http://schemas.openxmlformats.org/officeDocument/2006/relationships/hyperlink" Target="https://doi.org/10.1080/20445911.2014.996156" TargetMode="External"/><Relationship Id="rId35" Type="http://schemas.openxmlformats.org/officeDocument/2006/relationships/hyperlink" Target="https://doi.org/10.1016/S0926-6410(00)00036-7" TargetMode="External"/><Relationship Id="rId43" Type="http://schemas.openxmlformats.org/officeDocument/2006/relationships/hyperlink" Target="https://doi.org/10.1177/2515245919879695" TargetMode="External"/><Relationship Id="rId48" Type="http://schemas.openxmlformats.org/officeDocument/2006/relationships/hyperlink" Target="https://doi.org/10.1016/j.jrp.2008.08.001" TargetMode="External"/><Relationship Id="rId56" Type="http://schemas.openxmlformats.org/officeDocument/2006/relationships/hyperlink" Target="https://doi.org/10.3389/fpsyg.2019.02270" TargetMode="External"/><Relationship Id="rId8" Type="http://schemas.openxmlformats.org/officeDocument/2006/relationships/image" Target="media/image1.jpg"/><Relationship Id="rId51" Type="http://schemas.openxmlformats.org/officeDocument/2006/relationships/hyperlink" Target="https://doi.org/10.1080/17470218.2015.1122069"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BF224-9E7B-41EA-97C8-3AAE00008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22</Pages>
  <Words>12740</Words>
  <Characters>72622</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4</cp:revision>
  <dcterms:created xsi:type="dcterms:W3CDTF">2023-02-21T07:44:00Z</dcterms:created>
  <dcterms:modified xsi:type="dcterms:W3CDTF">2023-02-22T05:35:00Z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