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1470C" w14:textId="4999181F" w:rsidR="00586F83" w:rsidRDefault="00E052BF" w:rsidP="009565C3">
      <w:pPr>
        <w:pStyle w:val="1"/>
        <w:keepNext w:val="0"/>
        <w:keepLines w:val="0"/>
        <w:spacing w:before="0" w:after="0"/>
        <w:rPr>
          <w:rFonts w:ascii="微软雅黑" w:eastAsia="微软雅黑" w:hAnsi="微软雅黑" w:cs="微软雅黑"/>
          <w:b/>
          <w:lang w:val="en-US"/>
        </w:rPr>
      </w:pPr>
      <w:r w:rsidRPr="00E052BF">
        <w:rPr>
          <w:rFonts w:ascii="微软雅黑" w:eastAsia="微软雅黑" w:hAnsi="微软雅黑" w:cs="微软雅黑" w:hint="eastAsia"/>
          <w:b/>
          <w:lang w:val="en-US"/>
        </w:rPr>
        <w:t>参考网站：</w:t>
      </w:r>
      <w:hyperlink r:id="rId8" w:history="1">
        <w:r w:rsidRPr="00E052BF">
          <w:rPr>
            <w:rStyle w:val="ab"/>
            <w:rFonts w:ascii="微软雅黑" w:eastAsia="微软雅黑" w:hAnsi="微软雅黑" w:cs="微软雅黑"/>
            <w:b/>
            <w:lang w:val="en-US"/>
          </w:rPr>
          <w:t>https://rr.peercommunityin.org/</w:t>
        </w:r>
      </w:hyperlink>
    </w:p>
    <w:p w14:paraId="113F275E" w14:textId="3ED60D47" w:rsidR="00F72D2A" w:rsidRDefault="00F72D2A" w:rsidP="00F72D2A">
      <w:pPr>
        <w:rPr>
          <w:rFonts w:eastAsia="微软雅黑"/>
          <w:lang w:val="en-US"/>
        </w:rPr>
      </w:pPr>
    </w:p>
    <w:p w14:paraId="34C82540" w14:textId="4C92B14E" w:rsidR="00F72D2A" w:rsidRPr="00F72D2A" w:rsidRDefault="00F72D2A" w:rsidP="00F72D2A">
      <w:pPr>
        <w:rPr>
          <w:rFonts w:eastAsia="微软雅黑"/>
          <w:lang w:val="en-US"/>
        </w:rPr>
      </w:pPr>
      <w:r>
        <w:rPr>
          <w:rFonts w:eastAsia="微软雅黑"/>
          <w:lang w:val="en-US"/>
        </w:rPr>
        <w:t xml:space="preserve">Psychological method </w:t>
      </w:r>
      <w:r>
        <w:rPr>
          <w:rFonts w:eastAsia="微软雅黑" w:hint="eastAsia"/>
          <w:lang w:val="en-US"/>
        </w:rPr>
        <w:t>最新发表的</w:t>
      </w:r>
      <w:r>
        <w:rPr>
          <w:rFonts w:eastAsia="微软雅黑"/>
          <w:lang w:val="en-US"/>
        </w:rPr>
        <w:t>ICC</w:t>
      </w:r>
      <w:r>
        <w:rPr>
          <w:rFonts w:eastAsia="微软雅黑" w:hint="eastAsia"/>
          <w:lang w:val="en-US"/>
        </w:rPr>
        <w:t>相关文章</w:t>
      </w:r>
      <w:r>
        <w:rPr>
          <w:rFonts w:eastAsia="微软雅黑" w:hint="eastAsia"/>
          <w:lang w:val="en-US"/>
        </w:rPr>
        <w:t>,</w:t>
      </w:r>
      <w:r>
        <w:rPr>
          <w:rFonts w:eastAsia="微软雅黑" w:hint="eastAsia"/>
          <w:lang w:val="en-US"/>
        </w:rPr>
        <w:t>在群里</w:t>
      </w:r>
    </w:p>
    <w:p w14:paraId="35469CA0" w14:textId="77777777" w:rsidR="00E052BF" w:rsidRPr="00E052BF" w:rsidRDefault="00E052BF" w:rsidP="00E052BF">
      <w:pPr>
        <w:rPr>
          <w:rFonts w:eastAsia="Calibri"/>
          <w:lang w:val="en-US"/>
        </w:rPr>
      </w:pPr>
    </w:p>
    <w:p w14:paraId="0B42B158" w14:textId="77777777" w:rsidR="00E052BF" w:rsidRPr="00F72D2A" w:rsidRDefault="00E052BF" w:rsidP="00E052BF">
      <w:pPr>
        <w:rPr>
          <w:rFonts w:eastAsia="Calibri"/>
          <w:lang w:val="en-US"/>
        </w:rPr>
      </w:pPr>
    </w:p>
    <w:p w14:paraId="427F49A3" w14:textId="77777777" w:rsidR="00586F83" w:rsidRDefault="00586F83">
      <w:pPr>
        <w:pStyle w:val="1"/>
        <w:keepNext w:val="0"/>
        <w:keepLines w:val="0"/>
        <w:spacing w:before="0" w:after="0"/>
        <w:jc w:val="center"/>
        <w:rPr>
          <w:rFonts w:ascii="Calibri" w:eastAsia="Calibri" w:hAnsi="Calibri" w:cs="Calibri"/>
          <w:b/>
          <w:sz w:val="46"/>
          <w:szCs w:val="46"/>
        </w:rPr>
      </w:pPr>
      <w:bookmarkStart w:id="0" w:name="_r4jf9iiano4" w:colFirst="0" w:colLast="0"/>
      <w:bookmarkEnd w:id="0"/>
    </w:p>
    <w:p w14:paraId="4433FFBC" w14:textId="54FC6D60" w:rsidR="003F6597" w:rsidRPr="003F6597" w:rsidRDefault="00BA0079" w:rsidP="003F6597">
      <w:pPr>
        <w:pStyle w:val="1"/>
        <w:keepNext w:val="0"/>
        <w:keepLines w:val="0"/>
        <w:spacing w:before="0" w:after="0"/>
        <w:jc w:val="center"/>
        <w:rPr>
          <w:rFonts w:ascii="Calibri" w:eastAsia="Calibri" w:hAnsi="Calibri" w:cs="Calibri"/>
          <w:b/>
          <w:sz w:val="46"/>
          <w:szCs w:val="46"/>
        </w:rPr>
      </w:pPr>
      <w:bookmarkStart w:id="1" w:name="_eb83fbda1tkm" w:colFirst="0" w:colLast="0"/>
      <w:bookmarkStart w:id="2" w:name="_Toc103777218"/>
      <w:bookmarkEnd w:id="1"/>
      <w:r>
        <w:rPr>
          <w:rFonts w:ascii="Calibri" w:eastAsia="Calibri" w:hAnsi="Calibri" w:cs="Calibri"/>
          <w:b/>
          <w:noProof/>
          <w:sz w:val="46"/>
          <w:szCs w:val="46"/>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943600" cy="723900"/>
                    </a:xfrm>
                    <a:prstGeom prst="rect">
                      <a:avLst/>
                    </a:prstGeom>
                    <a:ln/>
                  </pic:spPr>
                </pic:pic>
              </a:graphicData>
            </a:graphic>
          </wp:inline>
        </w:drawing>
      </w:r>
      <w:bookmarkStart w:id="3" w:name="_bce88n4xfq9s" w:colFirst="0" w:colLast="0"/>
      <w:bookmarkStart w:id="4" w:name="_tc72z3mxxvim" w:colFirst="0" w:colLast="0"/>
      <w:bookmarkStart w:id="5" w:name="_sgwsj8f53nur" w:colFirst="0" w:colLast="0"/>
      <w:bookmarkStart w:id="6" w:name="_lhqukop3ydeg" w:colFirst="0" w:colLast="0"/>
      <w:bookmarkEnd w:id="2"/>
      <w:bookmarkEnd w:id="3"/>
      <w:bookmarkEnd w:id="4"/>
      <w:bookmarkEnd w:id="5"/>
      <w:bookmarkEnd w:id="6"/>
    </w:p>
    <w:p w14:paraId="114F88E0" w14:textId="3342C67A" w:rsidR="003F6597" w:rsidRDefault="003F6597">
      <w:pPr>
        <w:ind w:left="360"/>
        <w:rPr>
          <w:rFonts w:ascii="Calibri" w:eastAsia="Calibri" w:hAnsi="Calibri" w:cs="Calibri"/>
        </w:rPr>
      </w:pPr>
    </w:p>
    <w:sdt>
      <w:sdtPr>
        <w:rPr>
          <w:sz w:val="24"/>
          <w:szCs w:val="24"/>
        </w:rPr>
        <w:id w:val="-125240655"/>
        <w:docPartObj>
          <w:docPartGallery w:val="Table of Contents"/>
          <w:docPartUnique/>
        </w:docPartObj>
      </w:sdtPr>
      <w:sdtEndPr>
        <w:rPr>
          <w:b/>
          <w:bCs/>
          <w:noProof/>
        </w:rPr>
      </w:sdtEndPr>
      <w:sdtContent>
        <w:bookmarkStart w:id="7" w:name="_Toc103777219" w:displacedByCustomXml="prev"/>
        <w:p w14:paraId="32A21DCA" w14:textId="77777777" w:rsidR="003F6597" w:rsidRDefault="003F6597" w:rsidP="003F6597">
          <w:pPr>
            <w:pStyle w:val="1"/>
            <w:keepNext w:val="0"/>
            <w:keepLines w:val="0"/>
            <w:spacing w:before="0" w:after="0"/>
            <w:jc w:val="center"/>
            <w:rPr>
              <w:rFonts w:ascii="Calibri" w:eastAsia="Calibri" w:hAnsi="Calibri" w:cs="Calibri"/>
              <w:b/>
              <w:sz w:val="46"/>
              <w:szCs w:val="46"/>
            </w:rPr>
          </w:pPr>
          <w:r>
            <w:rPr>
              <w:rFonts w:ascii="Calibri" w:eastAsia="Calibri" w:hAnsi="Calibri" w:cs="Calibri"/>
              <w:b/>
              <w:sz w:val="46"/>
              <w:szCs w:val="46"/>
            </w:rPr>
            <w:t>Sections of a Stage 1 Registered Report</w:t>
          </w:r>
          <w:bookmarkEnd w:id="7"/>
        </w:p>
        <w:p w14:paraId="1CF2F0F6" w14:textId="35CCB88A" w:rsidR="003F6597" w:rsidRPr="003F6597" w:rsidRDefault="003F6597" w:rsidP="003F6597">
          <w:pPr>
            <w:pStyle w:val="1"/>
            <w:keepNext w:val="0"/>
            <w:keepLines w:val="0"/>
            <w:spacing w:before="0" w:after="0"/>
            <w:jc w:val="center"/>
            <w:rPr>
              <w:rFonts w:ascii="Calibri" w:eastAsia="Calibri" w:hAnsi="Calibri" w:cs="Calibri"/>
              <w:b/>
              <w:i/>
              <w:sz w:val="46"/>
              <w:szCs w:val="46"/>
            </w:rPr>
          </w:pPr>
          <w:bookmarkStart w:id="8" w:name="_7ehvkxolpo3r" w:colFirst="0" w:colLast="0"/>
          <w:bookmarkStart w:id="9" w:name="_Toc103777220"/>
          <w:bookmarkEnd w:id="8"/>
          <w:r>
            <w:rPr>
              <w:rFonts w:ascii="Calibri" w:eastAsia="Calibri" w:hAnsi="Calibri" w:cs="Calibri"/>
              <w:b/>
              <w:i/>
              <w:sz w:val="46"/>
              <w:szCs w:val="46"/>
            </w:rPr>
            <w:t>Scientific Reports</w:t>
          </w:r>
          <w:bookmarkEnd w:id="9"/>
          <w:r>
            <w:fldChar w:fldCharType="begin"/>
          </w:r>
          <w:r>
            <w:instrText xml:space="preserve"> TOC \o "1-3" \h \z \u </w:instrText>
          </w:r>
          <w:r>
            <w:fldChar w:fldCharType="separate"/>
          </w:r>
        </w:p>
        <w:p w14:paraId="2F12C9B0" w14:textId="6CC9CDEB" w:rsidR="003F6597" w:rsidRDefault="00464832">
          <w:pPr>
            <w:pStyle w:val="10"/>
            <w:tabs>
              <w:tab w:val="right" w:leader="dot" w:pos="9350"/>
            </w:tabs>
            <w:rPr>
              <w:rFonts w:eastAsiaTheme="minorEastAsia" w:cstheme="minorBidi"/>
              <w:b w:val="0"/>
              <w:bCs w:val="0"/>
              <w:i w:val="0"/>
              <w:iCs w:val="0"/>
              <w:noProof/>
            </w:rPr>
          </w:pPr>
          <w:hyperlink w:anchor="_Toc103777221" w:history="1">
            <w:r w:rsidR="003F6597" w:rsidRPr="00445746">
              <w:rPr>
                <w:rStyle w:val="ab"/>
                <w:rFonts w:ascii="Calibri" w:eastAsia="Calibri" w:hAnsi="Calibri" w:cs="Calibri"/>
                <w:noProof/>
              </w:rPr>
              <w:t>Abstract</w:t>
            </w:r>
            <w:r w:rsidR="003F6597">
              <w:rPr>
                <w:noProof/>
                <w:webHidden/>
              </w:rPr>
              <w:tab/>
            </w:r>
            <w:r w:rsidR="003F6597">
              <w:rPr>
                <w:noProof/>
                <w:webHidden/>
              </w:rPr>
              <w:fldChar w:fldCharType="begin"/>
            </w:r>
            <w:r w:rsidR="003F6597">
              <w:rPr>
                <w:noProof/>
                <w:webHidden/>
              </w:rPr>
              <w:instrText xml:space="preserve"> PAGEREF _Toc103777221 \h </w:instrText>
            </w:r>
            <w:r w:rsidR="003F6597">
              <w:rPr>
                <w:noProof/>
                <w:webHidden/>
              </w:rPr>
            </w:r>
            <w:r w:rsidR="003F6597">
              <w:rPr>
                <w:noProof/>
                <w:webHidden/>
              </w:rPr>
              <w:fldChar w:fldCharType="separate"/>
            </w:r>
            <w:r w:rsidR="003F6597">
              <w:rPr>
                <w:noProof/>
                <w:webHidden/>
              </w:rPr>
              <w:t>2</w:t>
            </w:r>
            <w:r w:rsidR="003F6597">
              <w:rPr>
                <w:noProof/>
                <w:webHidden/>
              </w:rPr>
              <w:fldChar w:fldCharType="end"/>
            </w:r>
          </w:hyperlink>
        </w:p>
        <w:p w14:paraId="7ED020E0" w14:textId="3DC70D5E" w:rsidR="003F6597" w:rsidRDefault="00464832">
          <w:pPr>
            <w:pStyle w:val="10"/>
            <w:tabs>
              <w:tab w:val="right" w:leader="dot" w:pos="9350"/>
            </w:tabs>
            <w:rPr>
              <w:rFonts w:eastAsiaTheme="minorEastAsia" w:cstheme="minorBidi"/>
              <w:b w:val="0"/>
              <w:bCs w:val="0"/>
              <w:i w:val="0"/>
              <w:iCs w:val="0"/>
              <w:noProof/>
            </w:rPr>
          </w:pPr>
          <w:hyperlink w:anchor="_Toc103777222" w:history="1">
            <w:r w:rsidR="003F6597" w:rsidRPr="00445746">
              <w:rPr>
                <w:rStyle w:val="ab"/>
                <w:rFonts w:ascii="Calibri" w:eastAsia="Calibri" w:hAnsi="Calibri" w:cs="Calibri"/>
                <w:noProof/>
              </w:rPr>
              <w:t>Introduction</w:t>
            </w:r>
            <w:r w:rsidR="003F6597">
              <w:rPr>
                <w:noProof/>
                <w:webHidden/>
              </w:rPr>
              <w:tab/>
            </w:r>
            <w:r w:rsidR="003F6597">
              <w:rPr>
                <w:noProof/>
                <w:webHidden/>
              </w:rPr>
              <w:fldChar w:fldCharType="begin"/>
            </w:r>
            <w:r w:rsidR="003F6597">
              <w:rPr>
                <w:noProof/>
                <w:webHidden/>
              </w:rPr>
              <w:instrText xml:space="preserve"> PAGEREF _Toc103777222 \h </w:instrText>
            </w:r>
            <w:r w:rsidR="003F6597">
              <w:rPr>
                <w:noProof/>
                <w:webHidden/>
              </w:rPr>
            </w:r>
            <w:r w:rsidR="003F6597">
              <w:rPr>
                <w:noProof/>
                <w:webHidden/>
              </w:rPr>
              <w:fldChar w:fldCharType="separate"/>
            </w:r>
            <w:r w:rsidR="003F6597">
              <w:rPr>
                <w:noProof/>
                <w:webHidden/>
              </w:rPr>
              <w:t>2</w:t>
            </w:r>
            <w:r w:rsidR="003F6597">
              <w:rPr>
                <w:noProof/>
                <w:webHidden/>
              </w:rPr>
              <w:fldChar w:fldCharType="end"/>
            </w:r>
          </w:hyperlink>
        </w:p>
        <w:p w14:paraId="118A3D92" w14:textId="0E529162" w:rsidR="003F6597" w:rsidRDefault="00464832">
          <w:pPr>
            <w:pStyle w:val="10"/>
            <w:tabs>
              <w:tab w:val="right" w:leader="dot" w:pos="9350"/>
            </w:tabs>
            <w:rPr>
              <w:rFonts w:eastAsiaTheme="minorEastAsia" w:cstheme="minorBidi"/>
              <w:b w:val="0"/>
              <w:bCs w:val="0"/>
              <w:i w:val="0"/>
              <w:iCs w:val="0"/>
              <w:noProof/>
            </w:rPr>
          </w:pPr>
          <w:hyperlink w:anchor="_Toc103777223" w:history="1">
            <w:r w:rsidR="003F6597" w:rsidRPr="00445746">
              <w:rPr>
                <w:rStyle w:val="ab"/>
                <w:rFonts w:ascii="Calibri" w:eastAsia="Calibri" w:hAnsi="Calibri" w:cs="Calibri"/>
                <w:noProof/>
              </w:rPr>
              <w:t>Methods</w:t>
            </w:r>
            <w:r w:rsidR="003F6597">
              <w:rPr>
                <w:noProof/>
                <w:webHidden/>
              </w:rPr>
              <w:tab/>
            </w:r>
            <w:r w:rsidR="003F6597">
              <w:rPr>
                <w:noProof/>
                <w:webHidden/>
              </w:rPr>
              <w:fldChar w:fldCharType="begin"/>
            </w:r>
            <w:r w:rsidR="003F6597">
              <w:rPr>
                <w:noProof/>
                <w:webHidden/>
              </w:rPr>
              <w:instrText xml:space="preserve"> PAGEREF _Toc103777223 \h </w:instrText>
            </w:r>
            <w:r w:rsidR="003F6597">
              <w:rPr>
                <w:noProof/>
                <w:webHidden/>
              </w:rPr>
            </w:r>
            <w:r w:rsidR="003F6597">
              <w:rPr>
                <w:noProof/>
                <w:webHidden/>
              </w:rPr>
              <w:fldChar w:fldCharType="separate"/>
            </w:r>
            <w:r w:rsidR="003F6597">
              <w:rPr>
                <w:noProof/>
                <w:webHidden/>
              </w:rPr>
              <w:t>4</w:t>
            </w:r>
            <w:r w:rsidR="003F6597">
              <w:rPr>
                <w:noProof/>
                <w:webHidden/>
              </w:rPr>
              <w:fldChar w:fldCharType="end"/>
            </w:r>
          </w:hyperlink>
        </w:p>
        <w:p w14:paraId="7F68B7D1" w14:textId="53E45ADE" w:rsidR="003F6597" w:rsidRDefault="00464832">
          <w:pPr>
            <w:pStyle w:val="20"/>
            <w:tabs>
              <w:tab w:val="right" w:leader="dot" w:pos="9350"/>
            </w:tabs>
            <w:rPr>
              <w:rFonts w:eastAsiaTheme="minorEastAsia" w:cstheme="minorBidi"/>
              <w:i/>
              <w:iCs/>
              <w:noProof/>
              <w:sz w:val="24"/>
              <w:szCs w:val="24"/>
            </w:rPr>
          </w:pPr>
          <w:hyperlink w:anchor="_Toc103777224" w:history="1">
            <w:r w:rsidR="003F6597" w:rsidRPr="00445746">
              <w:rPr>
                <w:rStyle w:val="ab"/>
                <w:rFonts w:ascii="Calibri" w:eastAsia="Calibri" w:hAnsi="Calibri" w:cs="Calibri"/>
                <w:noProof/>
              </w:rPr>
              <w:t>Ethics information</w:t>
            </w:r>
            <w:r w:rsidR="003F6597">
              <w:rPr>
                <w:noProof/>
                <w:webHidden/>
              </w:rPr>
              <w:tab/>
            </w:r>
            <w:r w:rsidR="003F6597">
              <w:rPr>
                <w:noProof/>
                <w:webHidden/>
              </w:rPr>
              <w:fldChar w:fldCharType="begin"/>
            </w:r>
            <w:r w:rsidR="003F6597">
              <w:rPr>
                <w:noProof/>
                <w:webHidden/>
              </w:rPr>
              <w:instrText xml:space="preserve"> PAGEREF _Toc103777224 \h </w:instrText>
            </w:r>
            <w:r w:rsidR="003F6597">
              <w:rPr>
                <w:noProof/>
                <w:webHidden/>
              </w:rPr>
            </w:r>
            <w:r w:rsidR="003F6597">
              <w:rPr>
                <w:noProof/>
                <w:webHidden/>
              </w:rPr>
              <w:fldChar w:fldCharType="separate"/>
            </w:r>
            <w:r w:rsidR="003F6597">
              <w:rPr>
                <w:noProof/>
                <w:webHidden/>
              </w:rPr>
              <w:t>4</w:t>
            </w:r>
            <w:r w:rsidR="003F6597">
              <w:rPr>
                <w:noProof/>
                <w:webHidden/>
              </w:rPr>
              <w:fldChar w:fldCharType="end"/>
            </w:r>
          </w:hyperlink>
        </w:p>
        <w:p w14:paraId="6F60CC74" w14:textId="5DA7D87A" w:rsidR="003F6597" w:rsidRDefault="00464832">
          <w:pPr>
            <w:pStyle w:val="20"/>
            <w:tabs>
              <w:tab w:val="right" w:leader="dot" w:pos="9350"/>
            </w:tabs>
            <w:rPr>
              <w:rFonts w:eastAsiaTheme="minorEastAsia" w:cstheme="minorBidi"/>
              <w:i/>
              <w:iCs/>
              <w:noProof/>
              <w:sz w:val="24"/>
              <w:szCs w:val="24"/>
            </w:rPr>
          </w:pPr>
          <w:hyperlink w:anchor="_Toc103777225" w:history="1">
            <w:r w:rsidR="003F6597" w:rsidRPr="00445746">
              <w:rPr>
                <w:rStyle w:val="ab"/>
                <w:rFonts w:ascii="Calibri" w:eastAsia="Calibri" w:hAnsi="Calibri" w:cs="Calibri"/>
                <w:noProof/>
                <w:lang w:val="en-US"/>
              </w:rPr>
              <w:t xml:space="preserve">Secondary </w:t>
            </w:r>
            <w:r w:rsidR="003F6597" w:rsidRPr="00445746">
              <w:rPr>
                <w:rStyle w:val="ab"/>
                <w:rFonts w:ascii="Calibri" w:eastAsia="Calibri" w:hAnsi="Calibri" w:cs="Calibri"/>
                <w:noProof/>
              </w:rPr>
              <w:t>Data Description</w:t>
            </w:r>
            <w:r w:rsidR="003F6597">
              <w:rPr>
                <w:noProof/>
                <w:webHidden/>
              </w:rPr>
              <w:tab/>
            </w:r>
            <w:r w:rsidR="003F6597">
              <w:rPr>
                <w:noProof/>
                <w:webHidden/>
              </w:rPr>
              <w:fldChar w:fldCharType="begin"/>
            </w:r>
            <w:r w:rsidR="003F6597">
              <w:rPr>
                <w:noProof/>
                <w:webHidden/>
              </w:rPr>
              <w:instrText xml:space="preserve"> PAGEREF _Toc103777225 \h </w:instrText>
            </w:r>
            <w:r w:rsidR="003F6597">
              <w:rPr>
                <w:noProof/>
                <w:webHidden/>
              </w:rPr>
            </w:r>
            <w:r w:rsidR="003F6597">
              <w:rPr>
                <w:noProof/>
                <w:webHidden/>
              </w:rPr>
              <w:fldChar w:fldCharType="separate"/>
            </w:r>
            <w:r w:rsidR="003F6597">
              <w:rPr>
                <w:noProof/>
                <w:webHidden/>
              </w:rPr>
              <w:t>4</w:t>
            </w:r>
            <w:r w:rsidR="003F6597">
              <w:rPr>
                <w:noProof/>
                <w:webHidden/>
              </w:rPr>
              <w:fldChar w:fldCharType="end"/>
            </w:r>
          </w:hyperlink>
        </w:p>
        <w:p w14:paraId="6F905DF9" w14:textId="0E0F760E" w:rsidR="003F6597" w:rsidRDefault="00464832">
          <w:pPr>
            <w:pStyle w:val="20"/>
            <w:tabs>
              <w:tab w:val="right" w:leader="dot" w:pos="9350"/>
            </w:tabs>
            <w:rPr>
              <w:rFonts w:eastAsiaTheme="minorEastAsia" w:cstheme="minorBidi"/>
              <w:i/>
              <w:iCs/>
              <w:noProof/>
              <w:sz w:val="24"/>
              <w:szCs w:val="24"/>
            </w:rPr>
          </w:pPr>
          <w:hyperlink w:anchor="_Toc103777226" w:history="1">
            <w:r w:rsidR="003F6597" w:rsidRPr="00445746">
              <w:rPr>
                <w:rStyle w:val="ab"/>
                <w:rFonts w:ascii="Calibri" w:eastAsia="Calibri" w:hAnsi="Calibri" w:cs="Calibri"/>
                <w:noProof/>
              </w:rPr>
              <w:t>Data Collection Procedures</w:t>
            </w:r>
            <w:r w:rsidR="003F6597">
              <w:rPr>
                <w:noProof/>
                <w:webHidden/>
              </w:rPr>
              <w:tab/>
            </w:r>
            <w:r w:rsidR="003F6597">
              <w:rPr>
                <w:noProof/>
                <w:webHidden/>
              </w:rPr>
              <w:fldChar w:fldCharType="begin"/>
            </w:r>
            <w:r w:rsidR="003F6597">
              <w:rPr>
                <w:noProof/>
                <w:webHidden/>
              </w:rPr>
              <w:instrText xml:space="preserve"> PAGEREF _Toc103777226 \h </w:instrText>
            </w:r>
            <w:r w:rsidR="003F6597">
              <w:rPr>
                <w:noProof/>
                <w:webHidden/>
              </w:rPr>
            </w:r>
            <w:r w:rsidR="003F6597">
              <w:rPr>
                <w:noProof/>
                <w:webHidden/>
              </w:rPr>
              <w:fldChar w:fldCharType="separate"/>
            </w:r>
            <w:r w:rsidR="003F6597">
              <w:rPr>
                <w:noProof/>
                <w:webHidden/>
              </w:rPr>
              <w:t>5</w:t>
            </w:r>
            <w:r w:rsidR="003F6597">
              <w:rPr>
                <w:noProof/>
                <w:webHidden/>
              </w:rPr>
              <w:fldChar w:fldCharType="end"/>
            </w:r>
          </w:hyperlink>
        </w:p>
        <w:p w14:paraId="1071FF96" w14:textId="31C7AA46" w:rsidR="003F6597" w:rsidRDefault="00464832">
          <w:pPr>
            <w:pStyle w:val="20"/>
            <w:tabs>
              <w:tab w:val="right" w:leader="dot" w:pos="9350"/>
            </w:tabs>
            <w:rPr>
              <w:rFonts w:eastAsiaTheme="minorEastAsia" w:cstheme="minorBidi"/>
              <w:i/>
              <w:iCs/>
              <w:noProof/>
              <w:sz w:val="24"/>
              <w:szCs w:val="24"/>
            </w:rPr>
          </w:pPr>
          <w:hyperlink w:anchor="_Toc103777227" w:history="1">
            <w:r w:rsidR="003F6597" w:rsidRPr="00445746">
              <w:rPr>
                <w:rStyle w:val="ab"/>
                <w:rFonts w:ascii="Calibri" w:eastAsia="Calibri" w:hAnsi="Calibri" w:cs="Calibri"/>
                <w:noProof/>
              </w:rPr>
              <w:t>Experimental design</w:t>
            </w:r>
            <w:r w:rsidR="003F6597">
              <w:rPr>
                <w:noProof/>
                <w:webHidden/>
              </w:rPr>
              <w:tab/>
            </w:r>
            <w:r w:rsidR="003F6597">
              <w:rPr>
                <w:noProof/>
                <w:webHidden/>
              </w:rPr>
              <w:fldChar w:fldCharType="begin"/>
            </w:r>
            <w:r w:rsidR="003F6597">
              <w:rPr>
                <w:noProof/>
                <w:webHidden/>
              </w:rPr>
              <w:instrText xml:space="preserve"> PAGEREF _Toc103777227 \h </w:instrText>
            </w:r>
            <w:r w:rsidR="003F6597">
              <w:rPr>
                <w:noProof/>
                <w:webHidden/>
              </w:rPr>
            </w:r>
            <w:r w:rsidR="003F6597">
              <w:rPr>
                <w:noProof/>
                <w:webHidden/>
              </w:rPr>
              <w:fldChar w:fldCharType="separate"/>
            </w:r>
            <w:r w:rsidR="003F6597">
              <w:rPr>
                <w:noProof/>
                <w:webHidden/>
              </w:rPr>
              <w:t>5</w:t>
            </w:r>
            <w:r w:rsidR="003F6597">
              <w:rPr>
                <w:noProof/>
                <w:webHidden/>
              </w:rPr>
              <w:fldChar w:fldCharType="end"/>
            </w:r>
          </w:hyperlink>
        </w:p>
        <w:p w14:paraId="0066E727" w14:textId="79FE4020" w:rsidR="003F6597" w:rsidRDefault="00464832">
          <w:pPr>
            <w:pStyle w:val="20"/>
            <w:tabs>
              <w:tab w:val="right" w:leader="dot" w:pos="9350"/>
            </w:tabs>
            <w:rPr>
              <w:rFonts w:eastAsiaTheme="minorEastAsia" w:cstheme="minorBidi"/>
              <w:i/>
              <w:iCs/>
              <w:noProof/>
              <w:sz w:val="24"/>
              <w:szCs w:val="24"/>
            </w:rPr>
          </w:pPr>
          <w:hyperlink w:anchor="_Toc103777228" w:history="1">
            <w:r w:rsidR="003F6597" w:rsidRPr="00445746">
              <w:rPr>
                <w:rStyle w:val="ab"/>
                <w:rFonts w:ascii="Calibri" w:eastAsia="Calibri" w:hAnsi="Calibri" w:cs="Calibri"/>
                <w:noProof/>
              </w:rPr>
              <w:t>Measured Variables</w:t>
            </w:r>
            <w:r w:rsidR="003F6597">
              <w:rPr>
                <w:noProof/>
                <w:webHidden/>
              </w:rPr>
              <w:tab/>
            </w:r>
            <w:r w:rsidR="003F6597">
              <w:rPr>
                <w:noProof/>
                <w:webHidden/>
              </w:rPr>
              <w:fldChar w:fldCharType="begin"/>
            </w:r>
            <w:r w:rsidR="003F6597">
              <w:rPr>
                <w:noProof/>
                <w:webHidden/>
              </w:rPr>
              <w:instrText xml:space="preserve"> PAGEREF _Toc103777228 \h </w:instrText>
            </w:r>
            <w:r w:rsidR="003F6597">
              <w:rPr>
                <w:noProof/>
                <w:webHidden/>
              </w:rPr>
            </w:r>
            <w:r w:rsidR="003F6597">
              <w:rPr>
                <w:noProof/>
                <w:webHidden/>
              </w:rPr>
              <w:fldChar w:fldCharType="separate"/>
            </w:r>
            <w:r w:rsidR="003F6597">
              <w:rPr>
                <w:noProof/>
                <w:webHidden/>
              </w:rPr>
              <w:t>5</w:t>
            </w:r>
            <w:r w:rsidR="003F6597">
              <w:rPr>
                <w:noProof/>
                <w:webHidden/>
              </w:rPr>
              <w:fldChar w:fldCharType="end"/>
            </w:r>
          </w:hyperlink>
        </w:p>
        <w:p w14:paraId="06BE657D" w14:textId="0630B722" w:rsidR="003F6597" w:rsidRDefault="00464832">
          <w:pPr>
            <w:pStyle w:val="20"/>
            <w:tabs>
              <w:tab w:val="right" w:leader="dot" w:pos="9350"/>
            </w:tabs>
            <w:rPr>
              <w:rFonts w:eastAsiaTheme="minorEastAsia" w:cstheme="minorBidi"/>
              <w:i/>
              <w:iCs/>
              <w:noProof/>
              <w:sz w:val="24"/>
              <w:szCs w:val="24"/>
            </w:rPr>
          </w:pPr>
          <w:hyperlink w:anchor="_Toc103777229" w:history="1">
            <w:r w:rsidR="003F6597" w:rsidRPr="00445746">
              <w:rPr>
                <w:rStyle w:val="ab"/>
                <w:rFonts w:ascii="Calibri" w:eastAsia="Calibri" w:hAnsi="Calibri" w:cs="Calibri"/>
                <w:noProof/>
              </w:rPr>
              <w:t>Stimuli and materials</w:t>
            </w:r>
            <w:r w:rsidR="003F6597">
              <w:rPr>
                <w:noProof/>
                <w:webHidden/>
              </w:rPr>
              <w:tab/>
            </w:r>
            <w:r w:rsidR="003F6597">
              <w:rPr>
                <w:noProof/>
                <w:webHidden/>
              </w:rPr>
              <w:fldChar w:fldCharType="begin"/>
            </w:r>
            <w:r w:rsidR="003F6597">
              <w:rPr>
                <w:noProof/>
                <w:webHidden/>
              </w:rPr>
              <w:instrText xml:space="preserve"> PAGEREF _Toc103777229 \h </w:instrText>
            </w:r>
            <w:r w:rsidR="003F6597">
              <w:rPr>
                <w:noProof/>
                <w:webHidden/>
              </w:rPr>
            </w:r>
            <w:r w:rsidR="003F6597">
              <w:rPr>
                <w:noProof/>
                <w:webHidden/>
              </w:rPr>
              <w:fldChar w:fldCharType="separate"/>
            </w:r>
            <w:r w:rsidR="003F6597">
              <w:rPr>
                <w:noProof/>
                <w:webHidden/>
              </w:rPr>
              <w:t>5</w:t>
            </w:r>
            <w:r w:rsidR="003F6597">
              <w:rPr>
                <w:noProof/>
                <w:webHidden/>
              </w:rPr>
              <w:fldChar w:fldCharType="end"/>
            </w:r>
          </w:hyperlink>
        </w:p>
        <w:p w14:paraId="5148273B" w14:textId="239E7D85" w:rsidR="003F6597" w:rsidRDefault="00464832">
          <w:pPr>
            <w:pStyle w:val="20"/>
            <w:tabs>
              <w:tab w:val="right" w:leader="dot" w:pos="9350"/>
            </w:tabs>
            <w:rPr>
              <w:rFonts w:eastAsiaTheme="minorEastAsia" w:cstheme="minorBidi"/>
              <w:i/>
              <w:iCs/>
              <w:noProof/>
              <w:sz w:val="24"/>
              <w:szCs w:val="24"/>
            </w:rPr>
          </w:pPr>
          <w:hyperlink w:anchor="_Toc103777230" w:history="1">
            <w:r w:rsidR="003F6597" w:rsidRPr="00445746">
              <w:rPr>
                <w:rStyle w:val="ab"/>
                <w:rFonts w:ascii="Calibri" w:eastAsia="Calibri" w:hAnsi="Calibri" w:cs="Calibri"/>
                <w:noProof/>
              </w:rPr>
              <w:t>Procedure</w:t>
            </w:r>
            <w:r w:rsidR="003F6597">
              <w:rPr>
                <w:noProof/>
                <w:webHidden/>
              </w:rPr>
              <w:tab/>
            </w:r>
            <w:r w:rsidR="003F6597">
              <w:rPr>
                <w:noProof/>
                <w:webHidden/>
              </w:rPr>
              <w:fldChar w:fldCharType="begin"/>
            </w:r>
            <w:r w:rsidR="003F6597">
              <w:rPr>
                <w:noProof/>
                <w:webHidden/>
              </w:rPr>
              <w:instrText xml:space="preserve"> PAGEREF _Toc103777230 \h </w:instrText>
            </w:r>
            <w:r w:rsidR="003F6597">
              <w:rPr>
                <w:noProof/>
                <w:webHidden/>
              </w:rPr>
            </w:r>
            <w:r w:rsidR="003F6597">
              <w:rPr>
                <w:noProof/>
                <w:webHidden/>
              </w:rPr>
              <w:fldChar w:fldCharType="separate"/>
            </w:r>
            <w:r w:rsidR="003F6597">
              <w:rPr>
                <w:noProof/>
                <w:webHidden/>
              </w:rPr>
              <w:t>7</w:t>
            </w:r>
            <w:r w:rsidR="003F6597">
              <w:rPr>
                <w:noProof/>
                <w:webHidden/>
              </w:rPr>
              <w:fldChar w:fldCharType="end"/>
            </w:r>
          </w:hyperlink>
        </w:p>
        <w:p w14:paraId="5815DAD7" w14:textId="46F36DF4" w:rsidR="003F6597" w:rsidRDefault="00464832">
          <w:pPr>
            <w:pStyle w:val="20"/>
            <w:tabs>
              <w:tab w:val="right" w:leader="dot" w:pos="9350"/>
            </w:tabs>
            <w:rPr>
              <w:rFonts w:eastAsiaTheme="minorEastAsia" w:cstheme="minorBidi"/>
              <w:i/>
              <w:iCs/>
              <w:noProof/>
              <w:sz w:val="24"/>
              <w:szCs w:val="24"/>
            </w:rPr>
          </w:pPr>
          <w:hyperlink w:anchor="_Toc103777231" w:history="1">
            <w:r w:rsidR="003F6597" w:rsidRPr="00445746">
              <w:rPr>
                <w:rStyle w:val="ab"/>
                <w:rFonts w:ascii="Calibri" w:eastAsia="Calibri" w:hAnsi="Calibri" w:cs="Calibri"/>
                <w:noProof/>
              </w:rPr>
              <w:t>Pilot data</w:t>
            </w:r>
            <w:r w:rsidR="003F6597">
              <w:rPr>
                <w:noProof/>
                <w:webHidden/>
              </w:rPr>
              <w:tab/>
            </w:r>
            <w:r w:rsidR="003F6597">
              <w:rPr>
                <w:noProof/>
                <w:webHidden/>
              </w:rPr>
              <w:fldChar w:fldCharType="begin"/>
            </w:r>
            <w:r w:rsidR="003F6597">
              <w:rPr>
                <w:noProof/>
                <w:webHidden/>
              </w:rPr>
              <w:instrText xml:space="preserve"> PAGEREF _Toc103777231 \h </w:instrText>
            </w:r>
            <w:r w:rsidR="003F6597">
              <w:rPr>
                <w:noProof/>
                <w:webHidden/>
              </w:rPr>
            </w:r>
            <w:r w:rsidR="003F6597">
              <w:rPr>
                <w:noProof/>
                <w:webHidden/>
              </w:rPr>
              <w:fldChar w:fldCharType="separate"/>
            </w:r>
            <w:r w:rsidR="003F6597">
              <w:rPr>
                <w:noProof/>
                <w:webHidden/>
              </w:rPr>
              <w:t>7</w:t>
            </w:r>
            <w:r w:rsidR="003F6597">
              <w:rPr>
                <w:noProof/>
                <w:webHidden/>
              </w:rPr>
              <w:fldChar w:fldCharType="end"/>
            </w:r>
          </w:hyperlink>
        </w:p>
        <w:p w14:paraId="5979418C" w14:textId="014FEFF9" w:rsidR="003F6597" w:rsidRDefault="00464832">
          <w:pPr>
            <w:pStyle w:val="20"/>
            <w:tabs>
              <w:tab w:val="right" w:leader="dot" w:pos="9350"/>
            </w:tabs>
            <w:rPr>
              <w:rFonts w:eastAsiaTheme="minorEastAsia" w:cstheme="minorBidi"/>
              <w:i/>
              <w:iCs/>
              <w:noProof/>
              <w:sz w:val="24"/>
              <w:szCs w:val="24"/>
            </w:rPr>
          </w:pPr>
          <w:hyperlink w:anchor="_Toc103777232" w:history="1">
            <w:r w:rsidR="003F6597" w:rsidRPr="00445746">
              <w:rPr>
                <w:rStyle w:val="ab"/>
                <w:rFonts w:ascii="Calibri" w:eastAsia="Calibri" w:hAnsi="Calibri" w:cs="Calibri"/>
                <w:noProof/>
              </w:rPr>
              <w:t>Analysis Plan</w:t>
            </w:r>
            <w:r w:rsidR="003F6597">
              <w:rPr>
                <w:noProof/>
                <w:webHidden/>
              </w:rPr>
              <w:tab/>
            </w:r>
            <w:r w:rsidR="003F6597">
              <w:rPr>
                <w:noProof/>
                <w:webHidden/>
              </w:rPr>
              <w:fldChar w:fldCharType="begin"/>
            </w:r>
            <w:r w:rsidR="003F6597">
              <w:rPr>
                <w:noProof/>
                <w:webHidden/>
              </w:rPr>
              <w:instrText xml:space="preserve"> PAGEREF _Toc103777232 \h </w:instrText>
            </w:r>
            <w:r w:rsidR="003F6597">
              <w:rPr>
                <w:noProof/>
                <w:webHidden/>
              </w:rPr>
            </w:r>
            <w:r w:rsidR="003F6597">
              <w:rPr>
                <w:noProof/>
                <w:webHidden/>
              </w:rPr>
              <w:fldChar w:fldCharType="separate"/>
            </w:r>
            <w:r w:rsidR="003F6597">
              <w:rPr>
                <w:noProof/>
                <w:webHidden/>
              </w:rPr>
              <w:t>8</w:t>
            </w:r>
            <w:r w:rsidR="003F6597">
              <w:rPr>
                <w:noProof/>
                <w:webHidden/>
              </w:rPr>
              <w:fldChar w:fldCharType="end"/>
            </w:r>
          </w:hyperlink>
        </w:p>
        <w:p w14:paraId="1BD470BA" w14:textId="49C25FE0" w:rsidR="003F6597" w:rsidRDefault="00464832">
          <w:pPr>
            <w:pStyle w:val="10"/>
            <w:tabs>
              <w:tab w:val="right" w:leader="dot" w:pos="9350"/>
            </w:tabs>
            <w:rPr>
              <w:rFonts w:eastAsiaTheme="minorEastAsia" w:cstheme="minorBidi"/>
              <w:b w:val="0"/>
              <w:bCs w:val="0"/>
              <w:i w:val="0"/>
              <w:iCs w:val="0"/>
              <w:noProof/>
            </w:rPr>
          </w:pPr>
          <w:hyperlink w:anchor="_Toc103777233" w:history="1">
            <w:r w:rsidR="003F6597" w:rsidRPr="00445746">
              <w:rPr>
                <w:rStyle w:val="ab"/>
                <w:rFonts w:ascii="Calibri" w:eastAsia="Calibri" w:hAnsi="Calibri" w:cs="Calibri"/>
                <w:noProof/>
              </w:rPr>
              <w:t>Data availability</w:t>
            </w:r>
            <w:r w:rsidR="003F6597">
              <w:rPr>
                <w:noProof/>
                <w:webHidden/>
              </w:rPr>
              <w:tab/>
            </w:r>
            <w:r w:rsidR="003F6597">
              <w:rPr>
                <w:noProof/>
                <w:webHidden/>
              </w:rPr>
              <w:fldChar w:fldCharType="begin"/>
            </w:r>
            <w:r w:rsidR="003F6597">
              <w:rPr>
                <w:noProof/>
                <w:webHidden/>
              </w:rPr>
              <w:instrText xml:space="preserve"> PAGEREF _Toc103777233 \h </w:instrText>
            </w:r>
            <w:r w:rsidR="003F6597">
              <w:rPr>
                <w:noProof/>
                <w:webHidden/>
              </w:rPr>
            </w:r>
            <w:r w:rsidR="003F6597">
              <w:rPr>
                <w:noProof/>
                <w:webHidden/>
              </w:rPr>
              <w:fldChar w:fldCharType="separate"/>
            </w:r>
            <w:r w:rsidR="003F6597">
              <w:rPr>
                <w:noProof/>
                <w:webHidden/>
              </w:rPr>
              <w:t>10</w:t>
            </w:r>
            <w:r w:rsidR="003F6597">
              <w:rPr>
                <w:noProof/>
                <w:webHidden/>
              </w:rPr>
              <w:fldChar w:fldCharType="end"/>
            </w:r>
          </w:hyperlink>
        </w:p>
        <w:p w14:paraId="3FF55361" w14:textId="73173F5B" w:rsidR="003F6597" w:rsidRDefault="00464832">
          <w:pPr>
            <w:pStyle w:val="10"/>
            <w:tabs>
              <w:tab w:val="right" w:leader="dot" w:pos="9350"/>
            </w:tabs>
            <w:rPr>
              <w:rFonts w:eastAsiaTheme="minorEastAsia" w:cstheme="minorBidi"/>
              <w:b w:val="0"/>
              <w:bCs w:val="0"/>
              <w:i w:val="0"/>
              <w:iCs w:val="0"/>
              <w:noProof/>
            </w:rPr>
          </w:pPr>
          <w:hyperlink w:anchor="_Toc103777234" w:history="1">
            <w:r w:rsidR="003F6597" w:rsidRPr="00445746">
              <w:rPr>
                <w:rStyle w:val="ab"/>
                <w:rFonts w:ascii="Calibri" w:eastAsia="Calibri" w:hAnsi="Calibri" w:cs="Calibri"/>
                <w:noProof/>
              </w:rPr>
              <w:t>Code availability</w:t>
            </w:r>
            <w:r w:rsidR="003F6597">
              <w:rPr>
                <w:noProof/>
                <w:webHidden/>
              </w:rPr>
              <w:tab/>
            </w:r>
            <w:r w:rsidR="003F6597">
              <w:rPr>
                <w:noProof/>
                <w:webHidden/>
              </w:rPr>
              <w:fldChar w:fldCharType="begin"/>
            </w:r>
            <w:r w:rsidR="003F6597">
              <w:rPr>
                <w:noProof/>
                <w:webHidden/>
              </w:rPr>
              <w:instrText xml:space="preserve"> PAGEREF _Toc103777234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418C98D7" w14:textId="5C0FF397" w:rsidR="003F6597" w:rsidRDefault="00464832">
          <w:pPr>
            <w:pStyle w:val="10"/>
            <w:tabs>
              <w:tab w:val="right" w:leader="dot" w:pos="9350"/>
            </w:tabs>
            <w:rPr>
              <w:rFonts w:eastAsiaTheme="minorEastAsia" w:cstheme="minorBidi"/>
              <w:b w:val="0"/>
              <w:bCs w:val="0"/>
              <w:i w:val="0"/>
              <w:iCs w:val="0"/>
              <w:noProof/>
            </w:rPr>
          </w:pPr>
          <w:hyperlink w:anchor="_Toc103777235" w:history="1">
            <w:r w:rsidR="003F6597" w:rsidRPr="00445746">
              <w:rPr>
                <w:rStyle w:val="ab"/>
                <w:rFonts w:ascii="Calibri" w:eastAsia="Calibri" w:hAnsi="Calibri" w:cs="Calibri"/>
                <w:noProof/>
              </w:rPr>
              <w:t>Results</w:t>
            </w:r>
            <w:r w:rsidR="003F6597">
              <w:rPr>
                <w:noProof/>
                <w:webHidden/>
              </w:rPr>
              <w:tab/>
            </w:r>
            <w:r w:rsidR="003F6597">
              <w:rPr>
                <w:noProof/>
                <w:webHidden/>
              </w:rPr>
              <w:fldChar w:fldCharType="begin"/>
            </w:r>
            <w:r w:rsidR="003F6597">
              <w:rPr>
                <w:noProof/>
                <w:webHidden/>
              </w:rPr>
              <w:instrText xml:space="preserve"> PAGEREF _Toc103777235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49D03976" w14:textId="3576EE9D" w:rsidR="003F6597" w:rsidRDefault="00464832">
          <w:pPr>
            <w:pStyle w:val="10"/>
            <w:tabs>
              <w:tab w:val="right" w:leader="dot" w:pos="9350"/>
            </w:tabs>
            <w:rPr>
              <w:rFonts w:eastAsiaTheme="minorEastAsia" w:cstheme="minorBidi"/>
              <w:b w:val="0"/>
              <w:bCs w:val="0"/>
              <w:i w:val="0"/>
              <w:iCs w:val="0"/>
              <w:noProof/>
            </w:rPr>
          </w:pPr>
          <w:hyperlink w:anchor="_Toc103777236" w:history="1">
            <w:r w:rsidR="003F6597" w:rsidRPr="00445746">
              <w:rPr>
                <w:rStyle w:val="ab"/>
                <w:rFonts w:ascii="Calibri" w:eastAsia="Calibri" w:hAnsi="Calibri" w:cs="Calibri"/>
                <w:noProof/>
              </w:rPr>
              <w:t>Discussion</w:t>
            </w:r>
            <w:r w:rsidR="003F6597">
              <w:rPr>
                <w:noProof/>
                <w:webHidden/>
              </w:rPr>
              <w:tab/>
            </w:r>
            <w:r w:rsidR="003F6597">
              <w:rPr>
                <w:noProof/>
                <w:webHidden/>
              </w:rPr>
              <w:fldChar w:fldCharType="begin"/>
            </w:r>
            <w:r w:rsidR="003F6597">
              <w:rPr>
                <w:noProof/>
                <w:webHidden/>
              </w:rPr>
              <w:instrText xml:space="preserve"> PAGEREF _Toc103777236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54393709" w14:textId="3EF75CF3" w:rsidR="003F6597" w:rsidRDefault="00464832">
          <w:pPr>
            <w:pStyle w:val="10"/>
            <w:tabs>
              <w:tab w:val="right" w:leader="dot" w:pos="9350"/>
            </w:tabs>
            <w:rPr>
              <w:rFonts w:eastAsiaTheme="minorEastAsia" w:cstheme="minorBidi"/>
              <w:b w:val="0"/>
              <w:bCs w:val="0"/>
              <w:i w:val="0"/>
              <w:iCs w:val="0"/>
              <w:noProof/>
            </w:rPr>
          </w:pPr>
          <w:hyperlink w:anchor="_Toc103777237" w:history="1">
            <w:r w:rsidR="003F6597" w:rsidRPr="00445746">
              <w:rPr>
                <w:rStyle w:val="ab"/>
                <w:rFonts w:ascii="Calibri" w:eastAsia="Calibri" w:hAnsi="Calibri" w:cs="Calibri"/>
                <w:noProof/>
              </w:rPr>
              <w:t>Acknowledgements</w:t>
            </w:r>
            <w:r w:rsidR="003F6597">
              <w:rPr>
                <w:noProof/>
                <w:webHidden/>
              </w:rPr>
              <w:tab/>
            </w:r>
            <w:r w:rsidR="003F6597">
              <w:rPr>
                <w:noProof/>
                <w:webHidden/>
              </w:rPr>
              <w:fldChar w:fldCharType="begin"/>
            </w:r>
            <w:r w:rsidR="003F6597">
              <w:rPr>
                <w:noProof/>
                <w:webHidden/>
              </w:rPr>
              <w:instrText xml:space="preserve"> PAGEREF _Toc103777237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320145F0" w14:textId="7755E81E" w:rsidR="003F6597" w:rsidRDefault="00464832">
          <w:pPr>
            <w:pStyle w:val="10"/>
            <w:tabs>
              <w:tab w:val="right" w:leader="dot" w:pos="9350"/>
            </w:tabs>
            <w:rPr>
              <w:rFonts w:eastAsiaTheme="minorEastAsia" w:cstheme="minorBidi"/>
              <w:b w:val="0"/>
              <w:bCs w:val="0"/>
              <w:i w:val="0"/>
              <w:iCs w:val="0"/>
              <w:noProof/>
            </w:rPr>
          </w:pPr>
          <w:hyperlink w:anchor="_Toc103777238" w:history="1">
            <w:r w:rsidR="003F6597" w:rsidRPr="00445746">
              <w:rPr>
                <w:rStyle w:val="ab"/>
                <w:rFonts w:ascii="Calibri" w:eastAsia="Calibri" w:hAnsi="Calibri" w:cs="Calibri"/>
                <w:noProof/>
              </w:rPr>
              <w:t>Author contributions</w:t>
            </w:r>
            <w:r w:rsidR="003F6597">
              <w:rPr>
                <w:noProof/>
                <w:webHidden/>
              </w:rPr>
              <w:tab/>
            </w:r>
            <w:r w:rsidR="003F6597">
              <w:rPr>
                <w:noProof/>
                <w:webHidden/>
              </w:rPr>
              <w:fldChar w:fldCharType="begin"/>
            </w:r>
            <w:r w:rsidR="003F6597">
              <w:rPr>
                <w:noProof/>
                <w:webHidden/>
              </w:rPr>
              <w:instrText xml:space="preserve"> PAGEREF _Toc103777238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75E4D0B7" w14:textId="0748D1FD" w:rsidR="003F6597" w:rsidRDefault="00464832">
          <w:pPr>
            <w:pStyle w:val="10"/>
            <w:tabs>
              <w:tab w:val="right" w:leader="dot" w:pos="9350"/>
            </w:tabs>
            <w:rPr>
              <w:rFonts w:eastAsiaTheme="minorEastAsia" w:cstheme="minorBidi"/>
              <w:b w:val="0"/>
              <w:bCs w:val="0"/>
              <w:i w:val="0"/>
              <w:iCs w:val="0"/>
              <w:noProof/>
            </w:rPr>
          </w:pPr>
          <w:hyperlink w:anchor="_Toc103777239" w:history="1">
            <w:r w:rsidR="003F6597" w:rsidRPr="00445746">
              <w:rPr>
                <w:rStyle w:val="ab"/>
                <w:rFonts w:ascii="Calibri" w:eastAsia="Calibri" w:hAnsi="Calibri" w:cs="Calibri"/>
                <w:noProof/>
              </w:rPr>
              <w:t>Figure Legends</w:t>
            </w:r>
            <w:r w:rsidR="003F6597">
              <w:rPr>
                <w:noProof/>
                <w:webHidden/>
              </w:rPr>
              <w:tab/>
            </w:r>
            <w:r w:rsidR="003F6597">
              <w:rPr>
                <w:noProof/>
                <w:webHidden/>
              </w:rPr>
              <w:fldChar w:fldCharType="begin"/>
            </w:r>
            <w:r w:rsidR="003F6597">
              <w:rPr>
                <w:noProof/>
                <w:webHidden/>
              </w:rPr>
              <w:instrText xml:space="preserve"> PAGEREF _Toc103777239 \h </w:instrText>
            </w:r>
            <w:r w:rsidR="003F6597">
              <w:rPr>
                <w:noProof/>
                <w:webHidden/>
              </w:rPr>
            </w:r>
            <w:r w:rsidR="003F6597">
              <w:rPr>
                <w:noProof/>
                <w:webHidden/>
              </w:rPr>
              <w:fldChar w:fldCharType="separate"/>
            </w:r>
            <w:r w:rsidR="003F6597">
              <w:rPr>
                <w:noProof/>
                <w:webHidden/>
              </w:rPr>
              <w:t>12</w:t>
            </w:r>
            <w:r w:rsidR="003F6597">
              <w:rPr>
                <w:noProof/>
                <w:webHidden/>
              </w:rPr>
              <w:fldChar w:fldCharType="end"/>
            </w:r>
          </w:hyperlink>
        </w:p>
        <w:p w14:paraId="6627F616" w14:textId="0F2B0D95" w:rsidR="003F6597" w:rsidRDefault="00464832">
          <w:pPr>
            <w:pStyle w:val="10"/>
            <w:tabs>
              <w:tab w:val="right" w:leader="dot" w:pos="9350"/>
            </w:tabs>
            <w:rPr>
              <w:rFonts w:eastAsiaTheme="minorEastAsia" w:cstheme="minorBidi"/>
              <w:b w:val="0"/>
              <w:bCs w:val="0"/>
              <w:i w:val="0"/>
              <w:iCs w:val="0"/>
              <w:noProof/>
            </w:rPr>
          </w:pPr>
          <w:hyperlink w:anchor="_Toc103777240" w:history="1">
            <w:r w:rsidR="003F6597" w:rsidRPr="00445746">
              <w:rPr>
                <w:rStyle w:val="ab"/>
                <w:rFonts w:ascii="Calibri" w:eastAsia="Calibri" w:hAnsi="Calibri" w:cs="Calibri"/>
                <w:noProof/>
              </w:rPr>
              <w:t>Table 1. Design Table</w:t>
            </w:r>
            <w:r w:rsidR="003F6597">
              <w:rPr>
                <w:noProof/>
                <w:webHidden/>
              </w:rPr>
              <w:tab/>
            </w:r>
            <w:r w:rsidR="003F6597">
              <w:rPr>
                <w:noProof/>
                <w:webHidden/>
              </w:rPr>
              <w:fldChar w:fldCharType="begin"/>
            </w:r>
            <w:r w:rsidR="003F6597">
              <w:rPr>
                <w:noProof/>
                <w:webHidden/>
              </w:rPr>
              <w:instrText xml:space="preserve"> PAGEREF _Toc103777240 \h </w:instrText>
            </w:r>
            <w:r w:rsidR="003F6597">
              <w:rPr>
                <w:noProof/>
                <w:webHidden/>
              </w:rPr>
            </w:r>
            <w:r w:rsidR="003F6597">
              <w:rPr>
                <w:noProof/>
                <w:webHidden/>
              </w:rPr>
              <w:fldChar w:fldCharType="separate"/>
            </w:r>
            <w:r w:rsidR="003F6597">
              <w:rPr>
                <w:noProof/>
                <w:webHidden/>
              </w:rPr>
              <w:t>12</w:t>
            </w:r>
            <w:r w:rsidR="003F6597">
              <w:rPr>
                <w:noProof/>
                <w:webHidden/>
              </w:rPr>
              <w:fldChar w:fldCharType="end"/>
            </w:r>
          </w:hyperlink>
        </w:p>
        <w:p w14:paraId="2618A2B4" w14:textId="6B5F93A3" w:rsidR="003F6597" w:rsidRDefault="00464832">
          <w:pPr>
            <w:pStyle w:val="10"/>
            <w:tabs>
              <w:tab w:val="right" w:leader="dot" w:pos="9350"/>
            </w:tabs>
            <w:rPr>
              <w:rFonts w:eastAsiaTheme="minorEastAsia" w:cstheme="minorBidi"/>
              <w:b w:val="0"/>
              <w:bCs w:val="0"/>
              <w:i w:val="0"/>
              <w:iCs w:val="0"/>
              <w:noProof/>
            </w:rPr>
          </w:pPr>
          <w:hyperlink w:anchor="_Toc103777241" w:history="1">
            <w:r w:rsidR="003F6597" w:rsidRPr="00445746">
              <w:rPr>
                <w:rStyle w:val="ab"/>
                <w:rFonts w:ascii="Calibri" w:eastAsia="Calibri" w:hAnsi="Calibri" w:cs="Calibri"/>
                <w:noProof/>
              </w:rPr>
              <w:t>Supplementary information</w:t>
            </w:r>
            <w:r w:rsidR="003F6597">
              <w:rPr>
                <w:noProof/>
                <w:webHidden/>
              </w:rPr>
              <w:tab/>
            </w:r>
            <w:r w:rsidR="003F6597">
              <w:rPr>
                <w:noProof/>
                <w:webHidden/>
              </w:rPr>
              <w:fldChar w:fldCharType="begin"/>
            </w:r>
            <w:r w:rsidR="003F6597">
              <w:rPr>
                <w:noProof/>
                <w:webHidden/>
              </w:rPr>
              <w:instrText xml:space="preserve"> PAGEREF _Toc103777241 \h </w:instrText>
            </w:r>
            <w:r w:rsidR="003F6597">
              <w:rPr>
                <w:noProof/>
                <w:webHidden/>
              </w:rPr>
            </w:r>
            <w:r w:rsidR="003F6597">
              <w:rPr>
                <w:noProof/>
                <w:webHidden/>
              </w:rPr>
              <w:fldChar w:fldCharType="separate"/>
            </w:r>
            <w:r w:rsidR="003F6597">
              <w:rPr>
                <w:noProof/>
                <w:webHidden/>
              </w:rPr>
              <w:t>13</w:t>
            </w:r>
            <w:r w:rsidR="003F6597">
              <w:rPr>
                <w:noProof/>
                <w:webHidden/>
              </w:rPr>
              <w:fldChar w:fldCharType="end"/>
            </w:r>
          </w:hyperlink>
        </w:p>
        <w:p w14:paraId="1A269EC5" w14:textId="5D3A5523" w:rsidR="003F6597" w:rsidRDefault="00464832">
          <w:pPr>
            <w:pStyle w:val="10"/>
            <w:tabs>
              <w:tab w:val="right" w:leader="dot" w:pos="9350"/>
            </w:tabs>
            <w:rPr>
              <w:rFonts w:eastAsiaTheme="minorEastAsia" w:cstheme="minorBidi"/>
              <w:b w:val="0"/>
              <w:bCs w:val="0"/>
              <w:i w:val="0"/>
              <w:iCs w:val="0"/>
              <w:noProof/>
            </w:rPr>
          </w:pPr>
          <w:hyperlink w:anchor="_Toc103777242" w:history="1">
            <w:r w:rsidR="003F6597" w:rsidRPr="00445746">
              <w:rPr>
                <w:rStyle w:val="ab"/>
                <w:rFonts w:ascii="Calibri" w:eastAsia="Calibri" w:hAnsi="Calibri" w:cs="Calibri"/>
                <w:noProof/>
              </w:rPr>
              <w:t>References</w:t>
            </w:r>
            <w:r w:rsidR="003F6597">
              <w:rPr>
                <w:noProof/>
                <w:webHidden/>
              </w:rPr>
              <w:tab/>
            </w:r>
            <w:r w:rsidR="003F6597">
              <w:rPr>
                <w:noProof/>
                <w:webHidden/>
              </w:rPr>
              <w:fldChar w:fldCharType="begin"/>
            </w:r>
            <w:r w:rsidR="003F6597">
              <w:rPr>
                <w:noProof/>
                <w:webHidden/>
              </w:rPr>
              <w:instrText xml:space="preserve"> PAGEREF _Toc103777242 \h </w:instrText>
            </w:r>
            <w:r w:rsidR="003F6597">
              <w:rPr>
                <w:noProof/>
                <w:webHidden/>
              </w:rPr>
            </w:r>
            <w:r w:rsidR="003F6597">
              <w:rPr>
                <w:noProof/>
                <w:webHidden/>
              </w:rPr>
              <w:fldChar w:fldCharType="separate"/>
            </w:r>
            <w:r w:rsidR="003F6597">
              <w:rPr>
                <w:noProof/>
                <w:webHidden/>
              </w:rPr>
              <w:t>13</w:t>
            </w:r>
            <w:r w:rsidR="003F6597">
              <w:rPr>
                <w:noProof/>
                <w:webHidden/>
              </w:rPr>
              <w:fldChar w:fldCharType="end"/>
            </w:r>
          </w:hyperlink>
        </w:p>
        <w:p w14:paraId="2317F576" w14:textId="10D6F3ED" w:rsidR="003F6597" w:rsidRPr="003462C9" w:rsidRDefault="003F6597" w:rsidP="003462C9">
          <w:r>
            <w:rPr>
              <w:b/>
              <w:bCs/>
              <w:noProof/>
            </w:rPr>
            <w:fldChar w:fldCharType="end"/>
          </w:r>
        </w:p>
      </w:sdtContent>
    </w:sdt>
    <w:p w14:paraId="3C8E6D3D" w14:textId="3F278A14" w:rsidR="00586F83" w:rsidRPr="003F6597" w:rsidRDefault="00586F83">
      <w:pPr>
        <w:rPr>
          <w:rFonts w:ascii="Calibri" w:eastAsia="Calibri" w:hAnsi="Calibri" w:cs="Calibri"/>
        </w:rPr>
      </w:pPr>
    </w:p>
    <w:p w14:paraId="14E3053D" w14:textId="6ECB45E8" w:rsidR="00D22DC1" w:rsidRPr="00D22DC1" w:rsidRDefault="00D22DC1" w:rsidP="00D22DC1">
      <w:pPr>
        <w:rPr>
          <w:rFonts w:ascii="Calibri" w:eastAsia="Calibri" w:hAnsi="Calibri" w:cs="Calibri"/>
          <w:b/>
          <w:sz w:val="46"/>
          <w:szCs w:val="46"/>
        </w:rPr>
      </w:pPr>
      <w:r w:rsidRPr="00D22DC1">
        <w:rPr>
          <w:rFonts w:ascii="Calibri" w:eastAsia="Calibri" w:hAnsi="Calibri" w:cs="Calibri"/>
          <w:b/>
          <w:sz w:val="46"/>
          <w:szCs w:val="46"/>
        </w:rPr>
        <w:t>Estimating Reliability of the Self-Associative Learning Task as a Measure of Self-Prioritization Effect: Re-analyses of a Longitudinal Dataset</w:t>
      </w:r>
    </w:p>
    <w:p w14:paraId="5FD54C75" w14:textId="77777777" w:rsidR="00D22DC1" w:rsidRDefault="00D22DC1">
      <w:pPr>
        <w:rPr>
          <w:rFonts w:ascii="Calibri" w:eastAsia="Calibri" w:hAnsi="Calibri" w:cs="Calibri"/>
          <w:b/>
          <w:sz w:val="46"/>
          <w:szCs w:val="46"/>
        </w:rPr>
      </w:pPr>
    </w:p>
    <w:p w14:paraId="7DE2DD1D" w14:textId="77777777" w:rsidR="00274792" w:rsidRDefault="00D22DC1" w:rsidP="00274792">
      <w:pPr>
        <w:pStyle w:val="aa"/>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Pr="00274792">
        <w:rPr>
          <w:color w:val="000000" w:themeColor="text1"/>
        </w:rPr>
        <w:t>, 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aa"/>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aa"/>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aa"/>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1B70D34" w14:textId="261D287F" w:rsidR="00D22DC1" w:rsidRPr="00274792" w:rsidRDefault="00BA0079" w:rsidP="00274792">
      <w:pPr>
        <w:pStyle w:val="aa"/>
        <w:spacing w:before="0" w:beforeAutospacing="0"/>
      </w:pPr>
      <w:r w:rsidRPr="00274792">
        <w:rPr>
          <w:rFonts w:eastAsia="Calibri"/>
        </w:rPr>
        <w:t xml:space="preserve">* Corresponding authors: </w:t>
      </w:r>
      <w:r w:rsidR="00D22DC1" w:rsidRPr="00274792">
        <w:rPr>
          <w:color w:val="000000" w:themeColor="text1"/>
        </w:rPr>
        <w:t>Hu Chuan-Peng</w:t>
      </w:r>
      <w:r w:rsidR="00274792" w:rsidRPr="00274792">
        <w:rPr>
          <w:color w:val="000000" w:themeColor="text1"/>
        </w:rPr>
        <w:t xml:space="preserve"> (</w:t>
      </w:r>
      <w:hyperlink r:id="rId10" w:history="1">
        <w:r w:rsidR="00274792" w:rsidRPr="00274792">
          <w:rPr>
            <w:rStyle w:val="ab"/>
            <w:color w:val="000000" w:themeColor="text1"/>
            <w:u w:val="none"/>
          </w:rPr>
          <w:t>hu.chuan-peng@nnu.edu.cn</w:t>
        </w:r>
      </w:hyperlink>
      <w:r w:rsidR="00274792" w:rsidRPr="00274792">
        <w:rPr>
          <w:color w:val="000000" w:themeColor="text1"/>
        </w:rPr>
        <w:t>)</w:t>
      </w:r>
    </w:p>
    <w:p w14:paraId="4513DD09" w14:textId="56824B99" w:rsidR="00D22DC1" w:rsidRDefault="00D22DC1">
      <w:pPr>
        <w:rPr>
          <w:rFonts w:ascii="Calibri" w:eastAsia="Calibri" w:hAnsi="Calibri" w:cs="Calibri"/>
        </w:rPr>
      </w:pPr>
    </w:p>
    <w:p w14:paraId="762EEB1F" w14:textId="77777777" w:rsidR="00586F83" w:rsidRDefault="00586F83">
      <w:pPr>
        <w:rPr>
          <w:rFonts w:ascii="Calibri" w:eastAsia="Calibri" w:hAnsi="Calibri" w:cs="Calibri"/>
        </w:rPr>
      </w:pPr>
    </w:p>
    <w:p w14:paraId="00FEF3FC" w14:textId="77777777" w:rsidR="00586F83" w:rsidRDefault="00BA0079">
      <w:pPr>
        <w:rPr>
          <w:rFonts w:ascii="Calibri" w:eastAsia="Calibri" w:hAnsi="Calibri" w:cs="Calibri"/>
        </w:rPr>
      </w:pPr>
      <w:r>
        <w:rPr>
          <w:rFonts w:ascii="Calibri" w:eastAsia="Calibri" w:hAnsi="Calibri" w:cs="Calibri"/>
        </w:rPr>
        <w:t xml:space="preserve"> </w:t>
      </w:r>
    </w:p>
    <w:p w14:paraId="4FE2B76E" w14:textId="7125EB3F" w:rsidR="00586F83" w:rsidRDefault="00BA0079">
      <w:pPr>
        <w:pStyle w:val="1"/>
        <w:keepNext w:val="0"/>
        <w:keepLines w:val="0"/>
        <w:spacing w:before="0" w:after="0"/>
        <w:rPr>
          <w:rFonts w:ascii="Calibri" w:eastAsia="Calibri" w:hAnsi="Calibri" w:cs="Calibri"/>
          <w:b/>
          <w:sz w:val="42"/>
          <w:szCs w:val="42"/>
        </w:rPr>
      </w:pPr>
      <w:bookmarkStart w:id="10" w:name="_j32m29iy1uqu" w:colFirst="0" w:colLast="0"/>
      <w:bookmarkStart w:id="11" w:name="_Toc103777221"/>
      <w:bookmarkEnd w:id="10"/>
      <w:r>
        <w:rPr>
          <w:rFonts w:ascii="Calibri" w:eastAsia="Calibri" w:hAnsi="Calibri" w:cs="Calibri"/>
          <w:b/>
          <w:sz w:val="42"/>
          <w:szCs w:val="42"/>
        </w:rPr>
        <w:t>Abstract</w:t>
      </w:r>
      <w:bookmarkEnd w:id="11"/>
    </w:p>
    <w:p w14:paraId="5DF39B3E" w14:textId="02048E34" w:rsidR="00DE7811" w:rsidRPr="00BB7262" w:rsidRDefault="00DE7811" w:rsidP="00DE7811">
      <w:pPr>
        <w:rPr>
          <w:color w:val="000000"/>
        </w:rPr>
      </w:pPr>
      <w:r w:rsidRPr="00DE7811">
        <w:rPr>
          <w:color w:val="000000"/>
        </w:rPr>
        <w:t>In recent years, the self-associative learning task (SALT) has provided an effective means to study the regulation of self-related information in individual cognitive processing. However, psychometric properties of the self-associative learning paradigm outcomes have been scarcely reported. Also, in tasks simple as SALT, there are multiple ways to quantify the self-prioritisation effect</w:t>
      </w:r>
      <w:r w:rsidR="00AE57DF">
        <w:rPr>
          <w:color w:val="000000"/>
          <w:lang w:val="en-US"/>
        </w:rPr>
        <w:t xml:space="preserve">, such as reaction-time based indices and accuracy-based indices. </w:t>
      </w:r>
      <w:r w:rsidRPr="00DE7811">
        <w:rPr>
          <w:color w:val="000000"/>
        </w:rPr>
        <w:t>Thus, it remains unknown (1) whether the</w:t>
      </w:r>
      <w:r w:rsidR="000D5F23">
        <w:rPr>
          <w:color w:val="000000"/>
          <w:lang w:val="en-US"/>
        </w:rPr>
        <w:t xml:space="preserve">se </w:t>
      </w:r>
      <w:r w:rsidR="000B1E4F">
        <w:rPr>
          <w:color w:val="000000"/>
          <w:lang w:val="en-US"/>
        </w:rPr>
        <w:t>indices r</w:t>
      </w:r>
      <w:r w:rsidRPr="00DE7811">
        <w:rPr>
          <w:color w:val="000000"/>
        </w:rPr>
        <w:t>eliably captures the self-prioritisation effect</w:t>
      </w:r>
      <w:proofErr w:type="gramStart"/>
      <w:r w:rsidR="00CF7456">
        <w:rPr>
          <w:color w:val="000000"/>
          <w:lang w:val="en-US"/>
        </w:rPr>
        <w:t>,</w:t>
      </w:r>
      <w:r w:rsidRPr="00DE7811">
        <w:rPr>
          <w:color w:val="000000"/>
        </w:rPr>
        <w:t>and</w:t>
      </w:r>
      <w:proofErr w:type="gramEnd"/>
      <w:r w:rsidRPr="00DE7811">
        <w:rPr>
          <w:color w:val="000000"/>
        </w:rPr>
        <w:t xml:space="preserve"> if yes, (2) which indices/index is the most reliable one</w:t>
      </w:r>
      <w:r w:rsidR="00CF7456">
        <w:rPr>
          <w:color w:val="000000"/>
          <w:lang w:val="en-US"/>
        </w:rPr>
        <w:t xml:space="preserve"> </w:t>
      </w:r>
      <w:r w:rsidR="00CF7456" w:rsidRPr="008F62CF">
        <w:rPr>
          <w:color w:val="000000"/>
        </w:rPr>
        <w:t>in group-level and individual-level</w:t>
      </w:r>
      <w:r w:rsidRPr="00DE7811">
        <w:rPr>
          <w:color w:val="000000"/>
        </w:rPr>
        <w:t>?</w:t>
      </w:r>
      <w:r w:rsidR="009565C3">
        <w:rPr>
          <w:color w:val="000000"/>
          <w:lang w:val="en-US"/>
        </w:rPr>
        <w:t xml:space="preserve"> </w:t>
      </w:r>
      <w:r w:rsidR="00BB7262" w:rsidRPr="00BB7262">
        <w:rPr>
          <w:color w:val="000000"/>
        </w:rPr>
        <w:t>In order to fill this gap</w:t>
      </w:r>
      <w:r w:rsidRPr="00DE7811">
        <w:rPr>
          <w:color w:val="000000"/>
        </w:rPr>
        <w:t xml:space="preserve">, we </w:t>
      </w:r>
      <w:r w:rsidR="00274792" w:rsidRPr="00274792">
        <w:rPr>
          <w:color w:val="000000"/>
        </w:rPr>
        <w:t xml:space="preserve">plan to </w:t>
      </w:r>
      <w:proofErr w:type="gramStart"/>
      <w:r w:rsidRPr="00DE7811">
        <w:rPr>
          <w:color w:val="000000"/>
        </w:rPr>
        <w:t>re-analyzed</w:t>
      </w:r>
      <w:proofErr w:type="gramEnd"/>
      <w:r w:rsidRPr="00DE7811">
        <w:rPr>
          <w:color w:val="000000"/>
        </w:rPr>
        <w:t xml:space="preserve"> a </w:t>
      </w:r>
      <w:r w:rsidR="00274792" w:rsidRPr="008F62CF">
        <w:rPr>
          <w:color w:val="000000"/>
        </w:rPr>
        <w:t xml:space="preserve">longitudinal </w:t>
      </w:r>
      <w:r w:rsidRPr="00DE7811">
        <w:rPr>
          <w:color w:val="000000"/>
        </w:rPr>
        <w:t xml:space="preserve">dataset </w:t>
      </w:r>
      <w:r w:rsidR="00274792" w:rsidRPr="008F62CF">
        <w:rPr>
          <w:color w:val="000000"/>
        </w:rPr>
        <w:t>collected in 2016</w:t>
      </w:r>
      <w:r w:rsidRPr="00DE7811">
        <w:rPr>
          <w:color w:val="000000"/>
        </w:rPr>
        <w:t>, where 3</w:t>
      </w:r>
      <w:r w:rsidR="00140158">
        <w:rPr>
          <w:color w:val="000000"/>
          <w:lang w:val="en-US"/>
        </w:rPr>
        <w:t>4</w:t>
      </w:r>
      <w:r w:rsidRPr="00DE7811">
        <w:rPr>
          <w:color w:val="000000"/>
        </w:rPr>
        <w:t xml:space="preserve"> healthy volunteers were tested in the self-associative learning task</w:t>
      </w:r>
      <w:r w:rsidR="008F62CF" w:rsidRPr="008F62CF">
        <w:rPr>
          <w:color w:val="000000"/>
        </w:rPr>
        <w:t xml:space="preserve"> in six sessions (separated by one week)</w:t>
      </w:r>
      <w:r w:rsidR="008F62CF" w:rsidRPr="00FF4782">
        <w:rPr>
          <w:color w:val="000000"/>
        </w:rPr>
        <w:t xml:space="preserve">. </w:t>
      </w:r>
      <w:r w:rsidR="000C0391">
        <w:rPr>
          <w:color w:val="000000"/>
          <w:lang w:val="en-US"/>
        </w:rPr>
        <w:t xml:space="preserve">We plan to adopt </w:t>
      </w:r>
      <w:r w:rsidR="00AE57DF" w:rsidRPr="00397282">
        <w:rPr>
          <w:color w:val="000000" w:themeColor="text1"/>
          <w:lang w:val="en-US"/>
        </w:rPr>
        <w:t xml:space="preserve">intraclass correlations </w:t>
      </w:r>
      <w:r w:rsidR="000C0391" w:rsidRPr="00D11BE0">
        <w:rPr>
          <w:rFonts w:ascii="TimesNewRomanPSMT" w:hAnsi="TimesNewRomanPSMT" w:cs="TimesNewRomanPSMT"/>
        </w:rPr>
        <w:t>and multilevel</w:t>
      </w:r>
      <w:r w:rsidR="000C0391" w:rsidRPr="00D11BE0">
        <w:rPr>
          <w:rFonts w:ascii="TimesNewRomanPSMT" w:hAnsi="TimesNewRomanPSMT" w:cs="TimesNewRomanPSMT"/>
          <w:lang w:val="en-US"/>
        </w:rPr>
        <w:t xml:space="preserve"> modelling </w:t>
      </w:r>
      <w:r w:rsidR="000C0391">
        <w:rPr>
          <w:rFonts w:ascii="TimesNewRomanPSMT" w:hAnsi="TimesNewRomanPSMT" w:cs="TimesNewRomanPSMT"/>
          <w:lang w:val="en-US"/>
        </w:rPr>
        <w:t xml:space="preserve">analysis to </w:t>
      </w:r>
      <w:r w:rsidR="00A70E01">
        <w:rPr>
          <w:rFonts w:ascii="TimesNewRomanPSMT" w:hAnsi="TimesNewRomanPSMT" w:cs="TimesNewRomanPSMT" w:hint="eastAsia"/>
          <w:lang w:val="en-US"/>
        </w:rPr>
        <w:t>achieve</w:t>
      </w:r>
      <w:r w:rsidR="00A70E01">
        <w:rPr>
          <w:rFonts w:ascii="TimesNewRomanPSMT" w:hAnsi="TimesNewRomanPSMT" w:cs="TimesNewRomanPSMT"/>
          <w:lang w:val="en-US"/>
        </w:rPr>
        <w:t xml:space="preserve"> an</w:t>
      </w:r>
      <w:r w:rsidR="000C0391" w:rsidRPr="00D11BE0">
        <w:rPr>
          <w:rFonts w:ascii="TimesNewRomanPSMT" w:hAnsi="TimesNewRomanPSMT" w:cs="TimesNewRomanPSMT"/>
          <w:lang w:val="en-US"/>
        </w:rPr>
        <w:t xml:space="preserve"> in-depth examination of </w:t>
      </w:r>
      <w:r w:rsidR="000C0391">
        <w:rPr>
          <w:rFonts w:ascii="TimesNewRomanPSMT" w:hAnsi="TimesNewRomanPSMT" w:cs="TimesNewRomanPSMT"/>
          <w:lang w:val="en-US"/>
        </w:rPr>
        <w:t xml:space="preserve">test-retest reliability as well as </w:t>
      </w:r>
      <w:r w:rsidR="000C0391" w:rsidRPr="00D11BE0">
        <w:rPr>
          <w:rFonts w:ascii="TimesNewRomanPSMT" w:hAnsi="TimesNewRomanPSMT" w:cs="TimesNewRomanPSMT"/>
          <w:lang w:val="en-US"/>
        </w:rPr>
        <w:t xml:space="preserve">practice effect </w:t>
      </w:r>
      <w:r w:rsidR="00BB7262">
        <w:rPr>
          <w:rFonts w:ascii="TimesNewRomanPSMT" w:hAnsi="TimesNewRomanPSMT" w:cs="TimesNewRomanPSMT" w:hint="eastAsia"/>
          <w:lang w:val="en-US"/>
        </w:rPr>
        <w:t>in</w:t>
      </w:r>
      <w:r w:rsidR="00BB7262">
        <w:rPr>
          <w:rFonts w:ascii="TimesNewRomanPSMT" w:hAnsi="TimesNewRomanPSMT" w:cs="TimesNewRomanPSMT"/>
          <w:lang w:val="en-US"/>
        </w:rPr>
        <w:t xml:space="preserve"> SALT </w:t>
      </w:r>
      <w:r w:rsidR="000C0391" w:rsidRPr="00D11BE0">
        <w:rPr>
          <w:rFonts w:ascii="TimesNewRomanPSMT" w:hAnsi="TimesNewRomanPSMT" w:cs="TimesNewRomanPSMT"/>
          <w:lang w:val="en-US"/>
        </w:rPr>
        <w:t>if one exists</w:t>
      </w:r>
      <w:r w:rsidR="000C0391">
        <w:rPr>
          <w:rFonts w:ascii="TimesNewRomanPSMT" w:hAnsi="TimesNewRomanPSMT" w:cs="TimesNewRomanPSMT"/>
          <w:lang w:val="en-US"/>
        </w:rPr>
        <w:t xml:space="preserve">. </w:t>
      </w:r>
      <w:r w:rsidR="000C0391" w:rsidRPr="00600758">
        <w:rPr>
          <w:color w:val="000000" w:themeColor="text1"/>
          <w:lang w:val="en-US"/>
        </w:rPr>
        <w:t xml:space="preserve">The present study </w:t>
      </w:r>
      <w:r w:rsidR="000C0391">
        <w:rPr>
          <w:color w:val="000000" w:themeColor="text1"/>
          <w:lang w:val="en-US"/>
        </w:rPr>
        <w:t xml:space="preserve">will </w:t>
      </w:r>
      <w:r w:rsidR="000C0391" w:rsidRPr="00600758">
        <w:rPr>
          <w:color w:val="000000" w:themeColor="text1"/>
          <w:lang w:val="en-US"/>
        </w:rPr>
        <w:t>provide valuable information on SALT for further studies</w:t>
      </w:r>
      <w:r w:rsidR="000C0391">
        <w:rPr>
          <w:color w:val="000000" w:themeColor="text1"/>
          <w:lang w:val="en-US"/>
        </w:rPr>
        <w:t xml:space="preserve">, for example, laying the ground for the </w:t>
      </w:r>
      <w:r w:rsidR="00566DCB">
        <w:rPr>
          <w:color w:val="000000" w:themeColor="text1"/>
          <w:lang w:val="en-US"/>
        </w:rPr>
        <w:t>future</w:t>
      </w:r>
      <w:r w:rsidR="000C0391" w:rsidRPr="00600758">
        <w:rPr>
          <w:color w:val="000000" w:themeColor="text1"/>
          <w:lang w:val="en-US"/>
        </w:rPr>
        <w:t xml:space="preserve"> uses of SALT in research, clinical usage, and personal performance monitoring.</w:t>
      </w:r>
    </w:p>
    <w:p w14:paraId="716BD2AB" w14:textId="7112D4D1" w:rsidR="00586F83" w:rsidRDefault="00586F83">
      <w:pPr>
        <w:pStyle w:val="1"/>
        <w:keepNext w:val="0"/>
        <w:keepLines w:val="0"/>
        <w:spacing w:before="0" w:after="0"/>
        <w:rPr>
          <w:rFonts w:ascii="Calibri" w:eastAsia="Calibri" w:hAnsi="Calibri" w:cs="Calibri"/>
          <w:b/>
          <w:sz w:val="42"/>
          <w:szCs w:val="42"/>
        </w:rPr>
      </w:pPr>
      <w:bookmarkStart w:id="12" w:name="_zhvngomkrtk6" w:colFirst="0" w:colLast="0"/>
      <w:bookmarkEnd w:id="12"/>
    </w:p>
    <w:p w14:paraId="507DDC16" w14:textId="77777777" w:rsidR="00586F83" w:rsidRDefault="00BA0079">
      <w:pPr>
        <w:pStyle w:val="1"/>
        <w:keepNext w:val="0"/>
        <w:keepLines w:val="0"/>
        <w:spacing w:before="0" w:after="0"/>
        <w:rPr>
          <w:rFonts w:ascii="Calibri" w:eastAsia="Calibri" w:hAnsi="Calibri" w:cs="Calibri"/>
          <w:b/>
          <w:sz w:val="42"/>
          <w:szCs w:val="42"/>
        </w:rPr>
      </w:pPr>
      <w:bookmarkStart w:id="13" w:name="_xrrl8ars2nrl" w:colFirst="0" w:colLast="0"/>
      <w:bookmarkStart w:id="14" w:name="_Toc103777222"/>
      <w:bookmarkEnd w:id="13"/>
      <w:r>
        <w:rPr>
          <w:rFonts w:ascii="Calibri" w:eastAsia="Calibri" w:hAnsi="Calibri" w:cs="Calibri"/>
          <w:b/>
          <w:sz w:val="42"/>
          <w:szCs w:val="42"/>
        </w:rPr>
        <w:lastRenderedPageBreak/>
        <w:t>Introduction</w:t>
      </w:r>
      <w:bookmarkEnd w:id="14"/>
    </w:p>
    <w:p w14:paraId="3388D60F" w14:textId="1D3A0799" w:rsidR="007C7866" w:rsidRPr="00F968A5" w:rsidRDefault="007C7866" w:rsidP="007C7866">
      <w:pPr>
        <w:ind w:firstLine="720"/>
        <w:rPr>
          <w:color w:val="000000" w:themeColor="text1"/>
        </w:rPr>
      </w:pPr>
      <w:r w:rsidRPr="00F968A5">
        <w:rPr>
          <w:color w:val="000000" w:themeColor="text1"/>
        </w:rPr>
        <w:t xml:space="preserve">Self-biases have been shown to be systematic across cognitive domains such as perception, attention, memory, and decision making </w:t>
      </w:r>
      <w:r w:rsidRPr="00F968A5">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ZXlzPjxrZXkgYXBwPSJFTiIgZGItaWQ9ImZzdGV0dndmMHhydGZ4ZTJlcGNwcjlhZndleDl2ZGQw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</w:fldData>
        </w:fldChar>
      </w:r>
      <w:r w:rsidR="007A202A">
        <w:rPr>
          <w:color w:val="000000" w:themeColor="text1"/>
        </w:rPr>
        <w:instrText xml:space="preserve"> ADDIN EN.CITE </w:instrText>
      </w:r>
      <w:r w:rsidR="007A202A">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ZXlzPjxrZXkgYXBwPSJFTiIgZGItaWQ9ImZzdGV0dndmMHhydGZ4ZTJlcGNwcjlhZndleDl2ZGQw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</w:fldData>
        </w:fldChar>
      </w:r>
      <w:r w:rsidR="007A202A">
        <w:rPr>
          <w:color w:val="000000" w:themeColor="text1"/>
        </w:rPr>
        <w:instrText xml:space="preserve"> ADDIN EN.CITE.DATA </w:instrText>
      </w:r>
      <w:r w:rsidR="007A202A">
        <w:rPr>
          <w:color w:val="000000" w:themeColor="text1"/>
        </w:rPr>
      </w:r>
      <w:r w:rsidR="007A202A">
        <w:rPr>
          <w:color w:val="000000" w:themeColor="text1"/>
        </w:rPr>
        <w:fldChar w:fldCharType="end"/>
      </w:r>
      <w:r w:rsidRPr="00F968A5">
        <w:rPr>
          <w:color w:val="000000" w:themeColor="text1"/>
        </w:rPr>
      </w:r>
      <w:r w:rsidRPr="00F968A5">
        <w:rPr>
          <w:color w:val="000000" w:themeColor="text1"/>
        </w:rPr>
        <w:fldChar w:fldCharType="separate"/>
      </w:r>
      <w:r w:rsidR="007A202A">
        <w:rPr>
          <w:noProof/>
          <w:color w:val="000000" w:themeColor="text1"/>
        </w:rPr>
        <w:t>(Cunningham &amp; Turk, 2017; Desebrock et al., 2018; Sui &amp; Humphreys, 2013)</w:t>
      </w:r>
      <w:r w:rsidRPr="00F968A5">
        <w:rPr>
          <w:color w:val="000000" w:themeColor="text1"/>
        </w:rPr>
        <w:fldChar w:fldCharType="end"/>
      </w:r>
      <w:r w:rsidRPr="00F968A5">
        <w:rPr>
          <w:color w:val="000000" w:themeColor="text1"/>
        </w:rPr>
        <w:t xml:space="preserve">. The </w:t>
      </w:r>
      <w:r w:rsidRPr="00E278BB">
        <w:rPr>
          <w:b/>
          <w:bCs/>
          <w:color w:val="000000" w:themeColor="text1"/>
        </w:rPr>
        <w:t xml:space="preserve">self-prioritization effect (SPE) </w:t>
      </w:r>
      <w:r w:rsidRPr="00F968A5">
        <w:rPr>
          <w:color w:val="000000" w:themeColor="text1"/>
        </w:rPr>
        <w:t>has long been established as a phenomenon in which people have superior remembrance for information encoded in regard to themselves compared to information encoded in reference to others</w:t>
      </w:r>
      <w:r w:rsidRPr="00F968A5">
        <w:rPr>
          <w:color w:val="000000" w:themeColor="text1"/>
          <w:lang w:val="en-US"/>
        </w:rPr>
        <w:t xml:space="preserve"> </w:t>
      </w:r>
      <w:r w:rsidRPr="00F968A5">
        <w:rPr>
          <w:color w:val="000000" w:themeColor="text1"/>
        </w:rPr>
        <w:fldChar w:fldCharType="begin">
          <w:fldData xml:space="preserve">PEVuZE5vdGU+PENpdGU+PEF1dGhvcj5Sb2dlcnM8L0F1dGhvcj48WWVhcj4xOTc3PC9ZZWFyPjxS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</w:fldData>
        </w:fldChar>
      </w:r>
      <w:r w:rsidR="007A202A">
        <w:rPr>
          <w:color w:val="000000" w:themeColor="text1"/>
        </w:rPr>
        <w:instrText xml:space="preserve"> ADDIN EN.CITE </w:instrText>
      </w:r>
      <w:r w:rsidR="007A202A">
        <w:rPr>
          <w:color w:val="000000" w:themeColor="text1"/>
        </w:rPr>
        <w:fldChar w:fldCharType="begin">
          <w:fldData xml:space="preserve">PEVuZE5vdGU+PENpdGU+PEF1dGhvcj5Sb2dlcnM8L0F1dGhvcj48WWVhcj4xOTc3PC9ZZWFyPjxS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</w:fldData>
        </w:fldChar>
      </w:r>
      <w:r w:rsidR="007A202A">
        <w:rPr>
          <w:color w:val="000000" w:themeColor="text1"/>
        </w:rPr>
        <w:instrText xml:space="preserve"> ADDIN EN.CITE.DATA </w:instrText>
      </w:r>
      <w:r w:rsidR="007A202A">
        <w:rPr>
          <w:color w:val="000000" w:themeColor="text1"/>
        </w:rPr>
      </w:r>
      <w:r w:rsidR="007A202A">
        <w:rPr>
          <w:color w:val="000000" w:themeColor="text1"/>
        </w:rPr>
        <w:fldChar w:fldCharType="end"/>
      </w:r>
      <w:r w:rsidRPr="00F968A5">
        <w:rPr>
          <w:color w:val="000000" w:themeColor="text1"/>
        </w:rPr>
      </w:r>
      <w:r w:rsidRPr="00F968A5">
        <w:rPr>
          <w:color w:val="000000" w:themeColor="text1"/>
        </w:rPr>
        <w:fldChar w:fldCharType="separate"/>
      </w:r>
      <w:r w:rsidR="007A202A">
        <w:rPr>
          <w:noProof/>
          <w:color w:val="000000" w:themeColor="text1"/>
        </w:rPr>
        <w:t>(Rogers et al., 1977; Symons &amp; Johnson, 1997)</w:t>
      </w:r>
      <w:r w:rsidRPr="00F968A5">
        <w:rPr>
          <w:color w:val="000000" w:themeColor="text1"/>
        </w:rPr>
        <w:fldChar w:fldCharType="end"/>
      </w:r>
      <w:r w:rsidRPr="00F968A5">
        <w:rPr>
          <w:color w:val="000000" w:themeColor="text1"/>
        </w:rPr>
        <w:t>.</w:t>
      </w:r>
      <w:r w:rsidRPr="00F968A5">
        <w:rPr>
          <w:color w:val="000000" w:themeColor="text1"/>
          <w:lang w:val="en-US"/>
        </w:rPr>
        <w:t xml:space="preserve"> </w:t>
      </w:r>
      <w:r w:rsidRPr="00F968A5">
        <w:rPr>
          <w:color w:val="000000" w:themeColor="text1"/>
        </w:rPr>
        <w:t xml:space="preserve">People's </w:t>
      </w:r>
      <w:r w:rsidRPr="00630514">
        <w:rPr>
          <w:color w:val="000000" w:themeColor="text1"/>
          <w:lang w:val="en-US"/>
        </w:rPr>
        <w:t>self-concept</w:t>
      </w:r>
      <w:r>
        <w:rPr>
          <w:color w:val="000000" w:themeColor="text1"/>
        </w:rPr>
        <w:t xml:space="preserve"> </w:t>
      </w:r>
      <w:r w:rsidRPr="00F968A5">
        <w:rPr>
          <w:color w:val="000000" w:themeColor="text1"/>
        </w:rPr>
        <w:t xml:space="preserve">is so fundamental that </w:t>
      </w:r>
      <w:r w:rsidRPr="00F968A5">
        <w:rPr>
          <w:color w:val="000000" w:themeColor="text1"/>
          <w:lang w:val="en-US"/>
        </w:rPr>
        <w:t xml:space="preserve">pairing </w:t>
      </w:r>
      <w:r w:rsidRPr="00F968A5">
        <w:rPr>
          <w:color w:val="000000" w:themeColor="text1"/>
        </w:rPr>
        <w:t xml:space="preserve">an arbitrary stimulus with it </w:t>
      </w:r>
      <w:r w:rsidRPr="00F968A5">
        <w:rPr>
          <w:color w:val="000000" w:themeColor="text1"/>
          <w:lang w:val="en-US"/>
        </w:rPr>
        <w:t xml:space="preserve">can quickly </w:t>
      </w:r>
      <w:r w:rsidRPr="00F968A5">
        <w:rPr>
          <w:color w:val="000000" w:themeColor="text1"/>
        </w:rPr>
        <w:t>become</w:t>
      </w:r>
      <w:r w:rsidRPr="00F968A5">
        <w:rPr>
          <w:color w:val="000000" w:themeColor="text1"/>
          <w:lang w:val="en-US"/>
        </w:rPr>
        <w:t xml:space="preserve"> </w:t>
      </w:r>
      <w:r w:rsidRPr="00F968A5">
        <w:rPr>
          <w:color w:val="000000" w:themeColor="text1"/>
        </w:rPr>
        <w:t xml:space="preserve">salient and </w:t>
      </w:r>
      <w:r w:rsidRPr="00F968A5">
        <w:rPr>
          <w:color w:val="000000" w:themeColor="text1"/>
          <w:lang w:val="en-US"/>
        </w:rPr>
        <w:t>influence</w:t>
      </w:r>
      <w:r w:rsidRPr="00F968A5">
        <w:rPr>
          <w:color w:val="000000" w:themeColor="text1"/>
        </w:rPr>
        <w:t xml:space="preserve"> perception</w:t>
      </w:r>
      <w:r w:rsidRPr="00F968A5">
        <w:rPr>
          <w:color w:val="000000" w:themeColor="text1"/>
          <w:lang w:val="en-US"/>
        </w:rPr>
        <w:t xml:space="preserve"> </w:t>
      </w:r>
      <w:r w:rsidRPr="00F968A5">
        <w:rPr>
          <w:color w:val="000000" w:themeColor="text1"/>
          <w:lang w:val="en-US"/>
        </w:rPr>
        <w:fldChar w:fldCharType="begin">
          <w:fldData xml:space="preserve">PEVuZE5vdGU+PENpdGU+PEF1dGhvcj5IdW1waHJleXM8L0F1dGhvcj48WWVhcj4yMDE1PC9ZZWFy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</w:fldData>
        </w:fldChar>
      </w:r>
      <w:r w:rsidR="007A202A">
        <w:rPr>
          <w:color w:val="000000" w:themeColor="text1"/>
          <w:lang w:val="en-US"/>
        </w:rPr>
        <w:instrText xml:space="preserve"> ADDIN EN.CITE </w:instrText>
      </w:r>
      <w:r w:rsidR="007A202A">
        <w:rPr>
          <w:color w:val="000000" w:themeColor="text1"/>
          <w:lang w:val="en-US"/>
        </w:rPr>
        <w:fldChar w:fldCharType="begin">
          <w:fldData xml:space="preserve">PEVuZE5vdGU+PENpdGU+PEF1dGhvcj5IdW1waHJleXM8L0F1dGhvcj48WWVhcj4yMDE1PC9ZZWFy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</w:fldData>
        </w:fldChar>
      </w:r>
      <w:r w:rsidR="007A202A">
        <w:rPr>
          <w:color w:val="000000" w:themeColor="text1"/>
          <w:lang w:val="en-US"/>
        </w:rPr>
        <w:instrText xml:space="preserve"> ADDIN EN.CITE.DATA </w:instrText>
      </w:r>
      <w:r w:rsidR="007A202A">
        <w:rPr>
          <w:color w:val="000000" w:themeColor="text1"/>
          <w:lang w:val="en-US"/>
        </w:rPr>
      </w:r>
      <w:r w:rsidR="007A202A">
        <w:rPr>
          <w:color w:val="000000" w:themeColor="text1"/>
          <w:lang w:val="en-US"/>
        </w:rPr>
        <w:fldChar w:fldCharType="end"/>
      </w:r>
      <w:r w:rsidRPr="00F968A5">
        <w:rPr>
          <w:color w:val="000000" w:themeColor="text1"/>
          <w:lang w:val="en-US"/>
        </w:rPr>
      </w:r>
      <w:r w:rsidRPr="00F968A5">
        <w:rPr>
          <w:color w:val="000000" w:themeColor="text1"/>
          <w:lang w:val="en-US"/>
        </w:rPr>
        <w:fldChar w:fldCharType="separate"/>
      </w:r>
      <w:r w:rsidR="007A202A">
        <w:rPr>
          <w:noProof/>
          <w:color w:val="000000" w:themeColor="text1"/>
          <w:lang w:val="en-US"/>
        </w:rPr>
        <w:t>(Humphreys &amp; Sui, 2015; Sui et al., 2015)</w:t>
      </w:r>
      <w:r w:rsidRPr="00F968A5">
        <w:rPr>
          <w:color w:val="000000" w:themeColor="text1"/>
          <w:lang w:val="en-US"/>
        </w:rPr>
        <w:fldChar w:fldCharType="end"/>
      </w:r>
      <w:r w:rsidRPr="00F968A5">
        <w:rPr>
          <w:color w:val="000000" w:themeColor="text1"/>
        </w:rPr>
        <w:t>.</w:t>
      </w:r>
    </w:p>
    <w:p w14:paraId="2388C54F" w14:textId="18243B66" w:rsidR="007C7866" w:rsidRPr="000D7B8C" w:rsidRDefault="007C7866" w:rsidP="000D7B8C">
      <w:pPr>
        <w:ind w:firstLine="720"/>
        <w:rPr>
          <w:color w:val="000000" w:themeColor="text1"/>
          <w:lang w:val="en-US"/>
        </w:rPr>
      </w:pPr>
      <w:r w:rsidRPr="00F968A5">
        <w:rPr>
          <w:color w:val="000000" w:themeColor="text1"/>
        </w:rPr>
        <w:t xml:space="preserve">Various tests have been </w:t>
      </w:r>
      <w:r w:rsidRPr="00F968A5">
        <w:rPr>
          <w:color w:val="000000" w:themeColor="text1"/>
          <w:lang w:val="en-US"/>
        </w:rPr>
        <w:t>administrated</w:t>
      </w:r>
      <w:r w:rsidRPr="00F968A5">
        <w:rPr>
          <w:color w:val="000000" w:themeColor="text1"/>
        </w:rPr>
        <w:t xml:space="preserve"> to measure the self-prioritization effec</w:t>
      </w:r>
      <w:r w:rsidRPr="00F968A5">
        <w:rPr>
          <w:rFonts w:hint="eastAsia"/>
          <w:color w:val="000000" w:themeColor="text1"/>
        </w:rPr>
        <w:t>t</w:t>
      </w:r>
      <w:r w:rsidRPr="00F968A5">
        <w:rPr>
          <w:color w:val="000000" w:themeColor="text1"/>
        </w:rPr>
        <w:t xml:space="preserve">, such as the trait-adjectives paradigm </w:t>
      </w:r>
      <w:r w:rsidRPr="00F968A5">
        <w:rPr>
          <w:color w:val="000000" w:themeColor="text1"/>
        </w:rPr>
        <w:fldChar w:fldCharType="begin">
          <w:fldData xml:space="preserve">PEVuZE5vdGU+PENpdGU+PEF1dGhvcj5Sb2dlcnM8L0F1dGhvcj48WWVhcj4xOTc3PC9ZZWFyPjxS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==
</w:fldData>
        </w:fldChar>
      </w:r>
      <w:r w:rsidR="007A202A">
        <w:rPr>
          <w:color w:val="000000" w:themeColor="text1"/>
        </w:rPr>
        <w:instrText xml:space="preserve"> ADDIN EN.CITE </w:instrText>
      </w:r>
      <w:r w:rsidR="007A202A">
        <w:rPr>
          <w:color w:val="000000" w:themeColor="text1"/>
        </w:rPr>
        <w:fldChar w:fldCharType="begin">
          <w:fldData xml:space="preserve">PEVuZE5vdGU+PENpdGU+PEF1dGhvcj5Sb2dlcnM8L0F1dGhvcj48WWVhcj4xOTc3PC9ZZWFyPjxS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==
</w:fldData>
        </w:fldChar>
      </w:r>
      <w:r w:rsidR="007A202A">
        <w:rPr>
          <w:color w:val="000000" w:themeColor="text1"/>
        </w:rPr>
        <w:instrText xml:space="preserve"> ADDIN EN.CITE.DATA </w:instrText>
      </w:r>
      <w:r w:rsidR="007A202A">
        <w:rPr>
          <w:color w:val="000000" w:themeColor="text1"/>
        </w:rPr>
      </w:r>
      <w:r w:rsidR="007A202A">
        <w:rPr>
          <w:color w:val="000000" w:themeColor="text1"/>
        </w:rPr>
        <w:fldChar w:fldCharType="end"/>
      </w:r>
      <w:r w:rsidRPr="00F968A5">
        <w:rPr>
          <w:color w:val="000000" w:themeColor="text1"/>
        </w:rPr>
      </w:r>
      <w:r w:rsidRPr="00F968A5">
        <w:rPr>
          <w:color w:val="000000" w:themeColor="text1"/>
        </w:rPr>
        <w:fldChar w:fldCharType="separate"/>
      </w:r>
      <w:r w:rsidR="007A202A">
        <w:rPr>
          <w:noProof/>
          <w:color w:val="000000" w:themeColor="text1"/>
        </w:rPr>
        <w:t>(Craik &amp; Tulving, 1975; Rogers et al., 1977)</w:t>
      </w:r>
      <w:r w:rsidRPr="00F968A5">
        <w:rPr>
          <w:color w:val="000000" w:themeColor="text1"/>
        </w:rPr>
        <w:fldChar w:fldCharType="end"/>
      </w:r>
      <w:r w:rsidRPr="00F968A5">
        <w:rPr>
          <w:color w:val="000000" w:themeColor="text1"/>
        </w:rPr>
        <w:t xml:space="preserve">, attentional blink paradigm </w:t>
      </w:r>
      <w:r w:rsidRPr="00F968A5">
        <w:rPr>
          <w:color w:val="000000" w:themeColor="text1"/>
        </w:rPr>
        <w:fldChar w:fldCharType="begin"/>
      </w:r>
      <w:r w:rsidR="007A202A">
        <w:rPr>
          <w:color w:val="000000" w:themeColor="text1"/>
        </w:rPr>
        <w:instrText xml:space="preserve"> ADDIN EN.CITE &lt;EndNote&gt;&lt;Cite&gt;&lt;Author&gt;Shapiro&lt;/Author&gt;&lt;Year&gt;1997&lt;/Year&gt;&lt;RecNum&gt;13&lt;/RecNum&gt;&lt;DisplayText&gt;(Shapiro et al., 1997)&lt;/DisplayText&gt;&lt;record&gt;&lt;rec-number&gt;13&lt;/rec-number&gt;&lt;foreign-keys&gt;&lt;key app="EN" db-id="fstetvwf0xrtfxe2epcpr9afwex9vdd0epwv" timestamp="1651640369"&gt;13&lt;/key&gt;&lt;/foreign-keys&gt;&lt;ref-type name="Journal Article"&gt;17&lt;/ref-type&gt;&lt;contributors&gt;&lt;authors&gt;&lt;author&gt;Shapiro, K. L.&lt;/author&gt;&lt;author&gt;Caldwell, J.&lt;/author&gt;&lt;author&gt;Sorensen, R. E.&lt;/author&gt;&lt;/authors&gt;&lt;/contributors&gt;&lt;auth-address&gt;Department of Psychology, University of Calgary, Alberta, Canada. k.shapiro@bangor.ac.uk&lt;/auth-address&gt;&lt;titles&gt;&lt;title&gt;Personal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Perform&lt;/full-title&gt;&lt;/periodical&gt;&lt;pages&gt;504-14&lt;/pages&gt;&lt;volume&gt;23&lt;/volume&gt;&lt;number&gt;2&lt;/number&gt;&lt;keywords&gt;&lt;keyword&gt;Adolescent&lt;/keyword&gt;&lt;keyword&gt;Adult&lt;/keyword&gt;&lt;keyword&gt;Analysis of Variance&lt;/keyword&gt;&lt;keyword&gt;Attention/*physiology&lt;/keyword&gt;&lt;keyword&gt;Female&lt;/keyword&gt;&lt;keyword&gt;Humans&lt;/keyword&gt;&lt;keyword&gt;Male&lt;/keyword&gt;&lt;keyword&gt;*Names&lt;/keyword&gt;&lt;keyword&gt;Photic Stimulation&lt;/keyword&gt;&lt;keyword&gt;Visual Perception/*physiology&lt;/keyword&gt;&lt;/keywords&gt;&lt;dates&gt;&lt;year&gt;1997&lt;/year&gt;&lt;/dates&gt;&lt;isbn&gt;0096-1523 (Print)&amp;#xD;0096-1523&lt;/isbn&gt;&lt;accession-num&gt;9104007&lt;/accession-num&gt;&lt;urls&gt;&lt;/urls&gt;&lt;electronic-resource-num&gt;10.1037//0096-1523.23.2.504&lt;/electronic-resource-num&gt;&lt;remote-database-provider&gt;NLM&lt;/remote-database-provider&gt;&lt;language&gt;eng&lt;/language&gt;&lt;/record&gt;&lt;/Cite&gt;&lt;/EndNote&gt;</w:instrText>
      </w:r>
      <w:r w:rsidRPr="00F968A5">
        <w:rPr>
          <w:color w:val="000000" w:themeColor="text1"/>
        </w:rPr>
        <w:fldChar w:fldCharType="separate"/>
      </w:r>
      <w:r w:rsidR="007A202A">
        <w:rPr>
          <w:noProof/>
          <w:color w:val="000000" w:themeColor="text1"/>
        </w:rPr>
        <w:t>(Shapiro et al., 1997)</w:t>
      </w:r>
      <w:r w:rsidRPr="00F968A5">
        <w:rPr>
          <w:color w:val="000000" w:themeColor="text1"/>
        </w:rPr>
        <w:fldChar w:fldCharType="end"/>
      </w:r>
      <w:r w:rsidRPr="00F968A5">
        <w:rPr>
          <w:color w:val="000000" w:themeColor="text1"/>
          <w:lang w:val="en-US"/>
        </w:rPr>
        <w:t xml:space="preserve">, </w:t>
      </w:r>
      <w:r w:rsidRPr="00F968A5">
        <w:rPr>
          <w:color w:val="000000" w:themeColor="text1"/>
        </w:rPr>
        <w:t xml:space="preserve">the ownership task </w:t>
      </w:r>
      <w:r w:rsidRPr="00F968A5">
        <w:rPr>
          <w:color w:val="000000" w:themeColor="text1"/>
        </w:rPr>
        <w:fldChar w:fldCharType="begin"/>
      </w:r>
      <w:r w:rsidR="007A202A">
        <w:rPr>
          <w:color w:val="000000" w:themeColor="text1"/>
        </w:rPr>
        <w:instrText xml:space="preserve"> ADDIN EN.CITE &lt;EndNote&gt;&lt;Cite&gt;&lt;Author&gt;Cunningham&lt;/Author&gt;&lt;Year&gt;2008&lt;/Year&gt;&lt;RecNum&gt;14&lt;/RecNum&gt;&lt;DisplayText&gt;(Cunningham et al., 2008)&lt;/DisplayText&gt;&lt;record&gt;&lt;rec-number&gt;14&lt;/rec-number&gt;&lt;foreign-keys&gt;&lt;key app="EN" db-id="fstetvwf0xrtfxe2epcpr9afwex9vdd0epwv" timestamp="1651640369"&gt;14&lt;/key&gt;&lt;/foreign-keys&gt;&lt;ref-type name="Social Media"&gt;66&lt;/ref-type&gt;&lt;contributors&gt;&lt;authors&gt;&lt;author&gt;Cunningham, Sheila J.&lt;/author&gt;&lt;author&gt;Turk, David J.&lt;/author&gt;&lt;author&gt;Macdonald, Lynda M.&lt;/author&gt;&lt;author&gt;Macrae, C. Neil&lt;/author&gt;&lt;/authors&gt;&lt;/contributors&gt;&lt;auth-address&gt;Cunningham, Sheila J.: School of Psychology, University of Aberdeen, William Guild Building, Aberdeen, United Kingdom, AB24 2UB, sheila.cunningham@abdn.ac.uk&lt;/auth-address&gt;&lt;titles&gt;&lt;title&gt;Yours or mine? Ownership and memory&lt;/title&gt;&lt;/titles&gt;&lt;pages&gt;312-318&lt;/pages&gt;&lt;keywords&gt;&lt;keyword&gt;*Cognition&lt;/keyword&gt;&lt;keyword&gt;*Contextual Associations&lt;/keyword&gt;&lt;keyword&gt;*Memory&lt;/keyword&gt;&lt;keyword&gt;Ownership&lt;/keyword&gt;&lt;/keywords&gt;&lt;dates&gt;&lt;year&gt;2008&lt;/year&gt;&lt;/dates&gt;&lt;publisher&gt;Elsevier Science&lt;/publisher&gt;&lt;isbn&gt;1090-2376(Electronic),1053-8100(Print)&lt;/isbn&gt;&lt;work-type&gt;doi:10.1016/j.concog.2007.04.003&lt;/work-type&gt;&lt;urls&gt;&lt;/urls&gt;&lt;electronic-resource-num&gt;10.1016/j.concog.2007.04.003&lt;/electronic-resource-num&gt;&lt;/record&gt;&lt;/Cite&gt;&lt;/EndNote&gt;</w:instrText>
      </w:r>
      <w:r w:rsidRPr="00F968A5">
        <w:rPr>
          <w:color w:val="000000" w:themeColor="text1"/>
        </w:rPr>
        <w:fldChar w:fldCharType="separate"/>
      </w:r>
      <w:r w:rsidR="007A202A">
        <w:rPr>
          <w:noProof/>
          <w:color w:val="000000" w:themeColor="text1"/>
        </w:rPr>
        <w:t>(Cunningham et al., 2008)</w:t>
      </w:r>
      <w:r w:rsidRPr="00F968A5">
        <w:rPr>
          <w:color w:val="000000" w:themeColor="text1"/>
        </w:rPr>
        <w:fldChar w:fldCharType="end"/>
      </w:r>
      <w:r w:rsidRPr="00F968A5">
        <w:rPr>
          <w:color w:val="000000" w:themeColor="text1"/>
          <w:lang w:val="en-US"/>
        </w:rPr>
        <w:t xml:space="preserve">(see a review on </w:t>
      </w:r>
      <w:r w:rsidRPr="00F968A5">
        <w:rPr>
          <w:color w:val="000000" w:themeColor="text1"/>
          <w:lang w:val="en-US"/>
        </w:rPr>
        <w:fldChar w:fldCharType="begin"/>
      </w:r>
      <w:r w:rsidR="007A202A">
        <w:rPr>
          <w:color w:val="000000" w:themeColor="text1"/>
          <w:lang w:val="en-US"/>
        </w:rPr>
        <w:instrText xml:space="preserve"> ADDIN EN.CITE &lt;EndNote&gt;&lt;Cite AuthorYear="1"&gt;&lt;Author&gt;Amodeo&lt;/Author&gt;&lt;Year&gt;2021&lt;/Year&gt;&lt;RecNum&gt;15&lt;/RecNum&gt;&lt;DisplayText&gt;Amodeo et al. (2021)&lt;/DisplayText&gt;&lt;record&gt;&lt;rec-number&gt;15&lt;/rec-number&gt;&lt;foreign-keys&gt;&lt;key app="EN" db-id="fstetvwf0xrtfxe2epcpr9afwex9vdd0epwv" timestamp="1651640369"&gt;15&lt;/key&gt;&lt;/foreign-keys&gt;&lt;ref-type name="Journal Article"&gt;17&lt;/ref-type&gt;&lt;contributors&gt;&lt;authors&gt;&lt;author&gt;Amodeo, Letizia&lt;/author&gt;&lt;author&gt;Wiersema, Jan R.&lt;/author&gt;&lt;author&gt;Brass, Marcel&lt;/author&gt;&lt;author&gt;Nijhof, Annabel D.&lt;/author&gt;&lt;/authors&gt;&lt;/contributors&gt;&lt;titles&gt;&lt;title&gt;A comparison of self-bias measures across cognitive domains&lt;/title&gt;&lt;secondary-title&gt;BMC Psychology&lt;/secondary-title&gt;&lt;/titles&gt;&lt;periodical&gt;&lt;full-title&gt;BMC Psychology&lt;/full-title&gt;&lt;/periodical&gt;&lt;pages&gt;1-132&lt;/pages&gt;&lt;volume&gt;9&lt;/volume&gt;&lt;number&gt;1&lt;/number&gt;&lt;keywords&gt;&lt;keyword&gt;Analysis&lt;/keyword&gt;&lt;keyword&gt;Autism&lt;/keyword&gt;&lt;keyword&gt;Bias&lt;/keyword&gt;&lt;keyword&gt;Cognition&lt;/keyword&gt;&lt;keyword&gt;Cognition &amp;amp; reasoning&lt;/keyword&gt;&lt;keyword&gt;Information processing&lt;/keyword&gt;&lt;keyword&gt;Investigations&lt;/keyword&gt;&lt;keyword&gt;Memory&lt;/keyword&gt;&lt;keyword&gt;Order processing&lt;/keyword&gt;&lt;keyword&gt;Paradigms&lt;/keyword&gt;&lt;keyword&gt;Self-bias&lt;/keyword&gt;&lt;keyword&gt;Self-interest&lt;/keyword&gt;&lt;keyword&gt;Self-related processing&lt;/keyword&gt;&lt;keyword&gt;Social aspects&lt;/keyword&gt;&lt;/keywords&gt;&lt;dates&gt;&lt;year&gt;2021&lt;/year&gt;&lt;/dates&gt;&lt;pub-location&gt;London&lt;/pub-location&gt;&lt;publisher&gt;BioMed Central Ltd&lt;/publisher&gt;&lt;isbn&gt;2050-7283&lt;/isbn&gt;&lt;urls&gt;&lt;/urls&gt;&lt;electronic-resource-num&gt;10.1186/s40359-021-00639-x&lt;/electronic-resource-num&gt;&lt;/record&gt;&lt;/Cite&gt;&lt;/EndNote&gt;</w:instrText>
      </w:r>
      <w:r w:rsidRPr="00F968A5">
        <w:rPr>
          <w:color w:val="000000" w:themeColor="text1"/>
          <w:lang w:val="en-US"/>
        </w:rPr>
        <w:fldChar w:fldCharType="separate"/>
      </w:r>
      <w:r w:rsidR="007A202A">
        <w:rPr>
          <w:noProof/>
          <w:color w:val="000000" w:themeColor="text1"/>
          <w:lang w:val="en-US"/>
        </w:rPr>
        <w:t>Amodeo et al. (2021)</w:t>
      </w:r>
      <w:r w:rsidRPr="00F968A5">
        <w:rPr>
          <w:color w:val="000000" w:themeColor="text1"/>
          <w:lang w:val="en-US"/>
        </w:rPr>
        <w:fldChar w:fldCharType="end"/>
      </w:r>
      <w:r w:rsidRPr="00F968A5">
        <w:rPr>
          <w:color w:val="000000" w:themeColor="text1"/>
          <w:lang w:val="en-US"/>
        </w:rPr>
        <w:t xml:space="preserve">). However, over-learned self-related stimuli, such as the participant's own name or face, are frequently used in research that investigates self-biases in </w:t>
      </w:r>
      <w:r w:rsidRPr="00F968A5">
        <w:rPr>
          <w:color w:val="000000" w:themeColor="text1"/>
        </w:rPr>
        <w:t xml:space="preserve">cognition. As a result, it's hard to tell whether such stimuli are processed more quickly because they're associated with the self or because they're more familiar to participants. In recent years, </w:t>
      </w:r>
      <w:r w:rsidRPr="00630514">
        <w:rPr>
          <w:color w:val="000000" w:themeColor="text1"/>
          <w:lang w:val="en-US"/>
        </w:rPr>
        <w:t xml:space="preserve">the </w:t>
      </w:r>
      <w:r w:rsidRPr="00630514">
        <w:rPr>
          <w:b/>
          <w:bCs/>
          <w:color w:val="000000" w:themeColor="text1"/>
          <w:lang w:val="en-US"/>
        </w:rPr>
        <w:t>self-associative learning task (SALT)</w:t>
      </w:r>
      <w:r w:rsidRPr="00630514">
        <w:rPr>
          <w:color w:val="000000" w:themeColor="text1"/>
        </w:rPr>
        <w:t xml:space="preserve"> </w:t>
      </w:r>
      <w:r w:rsidRPr="00F968A5">
        <w:rPr>
          <w:color w:val="000000" w:themeColor="text1"/>
        </w:rPr>
        <w:t xml:space="preserve">devised by Sui and colleagues has provided an efficient approach to studying the regulation of self-related information in the individual cognitive processing </w:t>
      </w:r>
      <w:r w:rsidRPr="00F968A5">
        <w:rPr>
          <w:rFonts w:hint="eastAsia"/>
          <w:color w:val="000000" w:themeColor="text1"/>
        </w:rPr>
        <w:t>while</w:t>
      </w:r>
      <w:r w:rsidRPr="00F968A5">
        <w:rPr>
          <w:color w:val="000000" w:themeColor="text1"/>
        </w:rPr>
        <w:t xml:space="preserve"> managed to get around the confound of stimuli familiarity </w:t>
      </w:r>
      <w:r w:rsidRPr="00F968A5">
        <w:rPr>
          <w:color w:val="000000" w:themeColor="text1"/>
        </w:rPr>
        <w:fldChar w:fldCharType="begin"/>
      </w:r>
      <w:r w:rsidR="007A202A">
        <w:rPr>
          <w:color w:val="000000" w:themeColor="text1"/>
        </w:rPr>
        <w:instrText xml:space="preserve"> ADDIN EN.CITE &lt;EndNote&gt;&lt;Cite&gt;&lt;Author&gt;Sui&lt;/Author&gt;&lt;Year&gt;2012&lt;/Year&gt;&lt;RecNum&gt;16&lt;/RecNum&gt;&lt;DisplayText&gt;(Sui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968A5">
        <w:rPr>
          <w:color w:val="000000" w:themeColor="text1"/>
        </w:rPr>
        <w:fldChar w:fldCharType="separate"/>
      </w:r>
      <w:r w:rsidR="007A202A">
        <w:rPr>
          <w:noProof/>
          <w:color w:val="000000" w:themeColor="text1"/>
        </w:rPr>
        <w:t>(Sui et al., 2012)</w:t>
      </w:r>
      <w:r w:rsidRPr="00F968A5">
        <w:rPr>
          <w:color w:val="000000" w:themeColor="text1"/>
        </w:rPr>
        <w:fldChar w:fldCharType="end"/>
      </w:r>
      <w:r w:rsidRPr="00F968A5">
        <w:rPr>
          <w:color w:val="000000" w:themeColor="text1"/>
        </w:rPr>
        <w:t xml:space="preserve">. </w:t>
      </w:r>
      <w:r w:rsidRPr="00630514">
        <w:rPr>
          <w:color w:val="000000" w:themeColor="text1"/>
          <w:lang w:val="en-US"/>
        </w:rPr>
        <w:t>The task also rules out the possibility that the SPE is due to a familiarity effect, concreteness, frequency, or length of the words employed.</w:t>
      </w:r>
      <w:r>
        <w:rPr>
          <w:color w:val="000000" w:themeColor="text1"/>
        </w:rPr>
        <w:t xml:space="preserve"> </w:t>
      </w:r>
      <w:r w:rsidRPr="00F968A5">
        <w:rPr>
          <w:color w:val="000000" w:themeColor="text1"/>
        </w:rPr>
        <w:t xml:space="preserve">In the </w:t>
      </w:r>
      <w:r>
        <w:rPr>
          <w:color w:val="000000" w:themeColor="text1"/>
        </w:rPr>
        <w:t>task</w:t>
      </w:r>
      <w:r w:rsidRPr="00F968A5">
        <w:rPr>
          <w:color w:val="000000" w:themeColor="text1"/>
        </w:rPr>
        <w:t>, participants would first learn to associate three geometrical shapes (e.g., triangle, square</w:t>
      </w:r>
      <w:r w:rsidRPr="00F968A5">
        <w:rPr>
          <w:color w:val="000000" w:themeColor="text1"/>
          <w:lang w:val="en-US"/>
        </w:rPr>
        <w:t>, and circle) with three different labels (e.g., "You," "friend," and "stranger"). Participants then need to decide whether the following shape-label pairings were appropriately matched or not based on the previously learned relationship in a second stage.</w:t>
      </w:r>
      <w:r>
        <w:rPr>
          <w:color w:val="000000" w:themeColor="text1"/>
          <w:lang w:val="en-US"/>
        </w:rPr>
        <w:t xml:space="preserve"> </w:t>
      </w:r>
      <w:r w:rsidRPr="00F968A5">
        <w:rPr>
          <w:color w:val="000000" w:themeColor="text1"/>
          <w:lang w:val="en-US"/>
        </w:rPr>
        <w:t>Typically, a</w:t>
      </w:r>
      <w:r w:rsidRPr="00F968A5">
        <w:rPr>
          <w:color w:val="000000" w:themeColor="text1"/>
        </w:rPr>
        <w:t xml:space="preserve"> prominent self-prioritization effect wa</w:t>
      </w:r>
      <w:r w:rsidRPr="00F968A5">
        <w:rPr>
          <w:color w:val="000000" w:themeColor="text1"/>
          <w:lang w:val="en-US"/>
        </w:rPr>
        <w:t>s found with</w:t>
      </w:r>
      <w:r w:rsidRPr="00F968A5">
        <w:rPr>
          <w:color w:val="000000" w:themeColor="text1"/>
        </w:rPr>
        <w:t xml:space="preserve"> shorter response time, </w:t>
      </w:r>
      <w:r w:rsidRPr="00F968A5">
        <w:rPr>
          <w:color w:val="000000" w:themeColor="text1"/>
          <w:lang w:val="en-US"/>
        </w:rPr>
        <w:t xml:space="preserve">better </w:t>
      </w:r>
      <w:r w:rsidRPr="00F968A5">
        <w:rPr>
          <w:color w:val="000000" w:themeColor="text1"/>
        </w:rPr>
        <w:t xml:space="preserve">accuracy and </w:t>
      </w:r>
      <w:r w:rsidRPr="00F968A5">
        <w:rPr>
          <w:color w:val="000000" w:themeColor="text1"/>
          <w:lang w:val="en-US"/>
        </w:rPr>
        <w:t xml:space="preserve">higher </w:t>
      </w:r>
      <w:r w:rsidRPr="00F968A5">
        <w:rPr>
          <w:color w:val="000000" w:themeColor="text1"/>
        </w:rPr>
        <w:t>sensitivity scores for self-shapes than those of friend and stranger</w:t>
      </w:r>
      <w:r>
        <w:rPr>
          <w:color w:val="000000" w:themeColor="text1"/>
        </w:rPr>
        <w:t xml:space="preserve"> </w:t>
      </w:r>
      <w:r>
        <w:rPr>
          <w:color w:val="000000" w:themeColor="text1"/>
        </w:rPr>
        <w:fldChar w:fldCharType="begin">
          <w:fldData xml:space="preserve">PEVuZE5vdGU+PENpdGU+PEF1dGhvcj5TY2jDpGZlcjwvQXV0aG9yPjxZZWFyPjIwMTk8L1llYXI+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</w:fldData>
        </w:fldChar>
      </w:r>
      <w:r w:rsidR="007A202A">
        <w:rPr>
          <w:color w:val="000000" w:themeColor="text1"/>
        </w:rPr>
        <w:instrText xml:space="preserve"> ADDIN EN.CITE </w:instrText>
      </w:r>
      <w:r w:rsidR="007A202A">
        <w:rPr>
          <w:color w:val="000000" w:themeColor="text1"/>
        </w:rPr>
        <w:fldChar w:fldCharType="begin">
          <w:fldData xml:space="preserve">PEVuZE5vdGU+PENpdGU+PEF1dGhvcj5TY2jDpGZlcjwvQXV0aG9yPjxZZWFyPjIwMTk8L1llYXI+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</w:fldData>
        </w:fldChar>
      </w:r>
      <w:r w:rsidR="007A202A">
        <w:rPr>
          <w:color w:val="000000" w:themeColor="text1"/>
        </w:rPr>
        <w:instrText xml:space="preserve"> ADDIN EN.CITE.DATA </w:instrText>
      </w:r>
      <w:r w:rsidR="007A202A">
        <w:rPr>
          <w:color w:val="000000" w:themeColor="text1"/>
        </w:rPr>
      </w:r>
      <w:r w:rsidR="007A202A">
        <w:rPr>
          <w:color w:val="000000" w:themeColor="text1"/>
        </w:rPr>
        <w:fldChar w:fldCharType="end"/>
      </w:r>
      <w:r>
        <w:rPr>
          <w:color w:val="000000" w:themeColor="text1"/>
        </w:rPr>
      </w:r>
      <w:r>
        <w:rPr>
          <w:color w:val="000000" w:themeColor="text1"/>
        </w:rPr>
        <w:fldChar w:fldCharType="separate"/>
      </w:r>
      <w:r w:rsidR="007A202A">
        <w:rPr>
          <w:noProof/>
          <w:color w:val="000000" w:themeColor="text1"/>
        </w:rPr>
        <w:t>(Schäfer &amp; Frings, 2019; Sel et al., 2019; Sui et al., 2016)</w:t>
      </w:r>
      <w:r>
        <w:rPr>
          <w:color w:val="000000" w:themeColor="text1"/>
        </w:rPr>
        <w:fldChar w:fldCharType="end"/>
      </w:r>
      <w:r w:rsidRPr="00F968A5">
        <w:rPr>
          <w:color w:val="000000" w:themeColor="text1"/>
          <w:lang w:val="en-US"/>
        </w:rPr>
        <w:t>.</w:t>
      </w:r>
      <w:r w:rsidRPr="00F968A5">
        <w:rPr>
          <w:color w:val="000000" w:themeColor="text1"/>
        </w:rPr>
        <w:t xml:space="preserve"> </w:t>
      </w:r>
      <w:r w:rsidRPr="00F968A5">
        <w:rPr>
          <w:color w:val="000000" w:themeColor="text1"/>
          <w:lang w:val="en-US"/>
        </w:rPr>
        <w:t>The drift-diffusion model was also used to illustrate the perceptual matching task of immediately acquired self-relatedness, with the main effect of self-prioritization being a faster rate of evidence accumulation in the drift-diffusion model – the drift rate</w:t>
      </w:r>
      <w:r w:rsidR="000B1E4F">
        <w:rPr>
          <w:color w:val="000000" w:themeColor="text1"/>
          <w:lang w:val="en-US"/>
        </w:rPr>
        <w:t xml:space="preserve">, and </w:t>
      </w:r>
      <w:r w:rsidR="000D7B8C">
        <w:rPr>
          <w:color w:val="000000" w:themeColor="text1"/>
          <w:lang w:val="en-US"/>
        </w:rPr>
        <w:t xml:space="preserve">a bias at the start of the </w:t>
      </w:r>
      <w:r w:rsidR="000D7B8C" w:rsidRPr="000D7B8C">
        <w:rPr>
          <w:color w:val="000000" w:themeColor="text1"/>
          <w:lang w:val="en-US"/>
        </w:rPr>
        <w:t>accumulation of information</w:t>
      </w:r>
      <w:r w:rsidR="000D7B8C" w:rsidRPr="00F968A5">
        <w:rPr>
          <w:color w:val="000000" w:themeColor="text1"/>
          <w:lang w:val="en-US"/>
        </w:rPr>
        <w:t xml:space="preserve"> – </w:t>
      </w:r>
      <w:r w:rsidR="000D7B8C">
        <w:rPr>
          <w:color w:val="000000" w:themeColor="text1"/>
          <w:lang w:val="en-US"/>
        </w:rPr>
        <w:t xml:space="preserve">the </w:t>
      </w:r>
      <w:r w:rsidR="00F36BBB">
        <w:rPr>
          <w:rFonts w:hint="eastAsia"/>
          <w:color w:val="000000"/>
        </w:rPr>
        <w:t>starting</w:t>
      </w:r>
      <w:r w:rsidR="00F36BBB">
        <w:rPr>
          <w:color w:val="000000"/>
        </w:rPr>
        <w:t xml:space="preserve"> </w:t>
      </w:r>
      <w:r w:rsidR="00F36BBB">
        <w:rPr>
          <w:rFonts w:hint="eastAsia"/>
          <w:color w:val="000000"/>
        </w:rPr>
        <w:t>point</w:t>
      </w:r>
      <w:r w:rsidR="00F36BBB">
        <w:rPr>
          <w:color w:val="000000"/>
        </w:rPr>
        <w:t xml:space="preserve"> </w:t>
      </w:r>
      <w:r w:rsidR="00F36BBB" w:rsidRPr="000D5F23">
        <w:rPr>
          <w:color w:val="000000"/>
        </w:rPr>
        <w:t>(z)</w:t>
      </w:r>
      <w:r w:rsidR="00F36BBB">
        <w:rPr>
          <w:color w:val="000000"/>
          <w:lang w:val="en-US"/>
        </w:rPr>
        <w:t xml:space="preserve"> </w:t>
      </w:r>
      <w:r w:rsidRPr="00F968A5">
        <w:rPr>
          <w:color w:val="000000" w:themeColor="text1"/>
          <w:lang w:val="en-US"/>
        </w:rPr>
        <w:fldChar w:fldCharType="begin">
          <w:fldData xml:space="preserve">PEVuZE5vdGU+PENpdGU+PEF1dGhvcj5NYWNyYWU8L0F1dGhvcj48WWVhcj4yMDE3PC9ZZWFyPjxS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</w:fldData>
        </w:fldChar>
      </w:r>
      <w:r w:rsidR="007A202A">
        <w:rPr>
          <w:color w:val="000000" w:themeColor="text1"/>
          <w:lang w:val="en-US"/>
        </w:rPr>
        <w:instrText xml:space="preserve"> ADDIN EN.CITE </w:instrText>
      </w:r>
      <w:r w:rsidR="007A202A">
        <w:rPr>
          <w:color w:val="000000" w:themeColor="text1"/>
          <w:lang w:val="en-US"/>
        </w:rPr>
        <w:fldChar w:fldCharType="begin">
          <w:fldData xml:space="preserve">PEVuZE5vdGU+PENpdGU+PEF1dGhvcj5NYWNyYWU8L0F1dGhvcj48WWVhcj4yMDE3PC9ZZWFyPjxS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</w:fldData>
        </w:fldChar>
      </w:r>
      <w:r w:rsidR="007A202A">
        <w:rPr>
          <w:color w:val="000000" w:themeColor="text1"/>
          <w:lang w:val="en-US"/>
        </w:rPr>
        <w:instrText xml:space="preserve"> ADDIN EN.CITE.DATA </w:instrText>
      </w:r>
      <w:r w:rsidR="007A202A">
        <w:rPr>
          <w:color w:val="000000" w:themeColor="text1"/>
          <w:lang w:val="en-US"/>
        </w:rPr>
      </w:r>
      <w:r w:rsidR="007A202A">
        <w:rPr>
          <w:color w:val="000000" w:themeColor="text1"/>
          <w:lang w:val="en-US"/>
        </w:rPr>
        <w:fldChar w:fldCharType="end"/>
      </w:r>
      <w:r w:rsidRPr="00F968A5">
        <w:rPr>
          <w:color w:val="000000" w:themeColor="text1"/>
          <w:lang w:val="en-US"/>
        </w:rPr>
      </w:r>
      <w:r w:rsidRPr="00F968A5">
        <w:rPr>
          <w:color w:val="000000" w:themeColor="text1"/>
          <w:lang w:val="en-US"/>
        </w:rPr>
        <w:fldChar w:fldCharType="separate"/>
      </w:r>
      <w:r w:rsidR="007A202A">
        <w:rPr>
          <w:noProof/>
          <w:color w:val="000000" w:themeColor="text1"/>
          <w:lang w:val="en-US"/>
        </w:rPr>
        <w:t>(Golubickis et al., 2017; Macrae et al., 2017; Yankouskaya et al., 2020)</w:t>
      </w:r>
      <w:r w:rsidRPr="00F968A5">
        <w:rPr>
          <w:color w:val="000000" w:themeColor="text1"/>
          <w:lang w:val="en-US"/>
        </w:rPr>
        <w:fldChar w:fldCharType="end"/>
      </w:r>
      <w:r w:rsidRPr="00F968A5">
        <w:rPr>
          <w:color w:val="000000" w:themeColor="text1"/>
          <w:lang w:val="en-US"/>
        </w:rPr>
        <w:t xml:space="preserve">. </w:t>
      </w:r>
      <w:r w:rsidRPr="00F968A5">
        <w:rPr>
          <w:color w:val="000000" w:themeColor="text1"/>
        </w:rPr>
        <w:t xml:space="preserve">These effects </w:t>
      </w:r>
      <w:r w:rsidRPr="00F968A5">
        <w:rPr>
          <w:color w:val="000000" w:themeColor="text1"/>
          <w:lang w:val="en-US"/>
        </w:rPr>
        <w:t xml:space="preserve">seem to be </w:t>
      </w:r>
      <w:r w:rsidRPr="00F968A5">
        <w:rPr>
          <w:color w:val="000000" w:themeColor="text1"/>
        </w:rPr>
        <w:t>robustly replicated</w:t>
      </w:r>
      <w:r w:rsidRPr="00F968A5">
        <w:rPr>
          <w:color w:val="000000" w:themeColor="text1"/>
          <w:lang w:val="en-US"/>
        </w:rPr>
        <w:t xml:space="preserve"> in a large number of </w:t>
      </w:r>
      <w:r w:rsidRPr="00F968A5">
        <w:rPr>
          <w:rFonts w:hint="eastAsia"/>
          <w:color w:val="000000" w:themeColor="text1"/>
          <w:lang w:val="en-US"/>
        </w:rPr>
        <w:t>subsequent</w:t>
      </w:r>
      <w:r w:rsidRPr="00F968A5">
        <w:rPr>
          <w:color w:val="000000" w:themeColor="text1"/>
          <w:lang w:val="en-US"/>
        </w:rPr>
        <w:t xml:space="preserve"> studies. </w:t>
      </w:r>
    </w:p>
    <w:p w14:paraId="51062298" w14:textId="4521F778" w:rsidR="007C7866" w:rsidRPr="00F968A5" w:rsidRDefault="007C7866" w:rsidP="007C7866">
      <w:pPr>
        <w:ind w:firstLine="720"/>
        <w:rPr>
          <w:color w:val="000000" w:themeColor="text1"/>
          <w:lang w:val="en-US"/>
        </w:rPr>
      </w:pPr>
      <w:r w:rsidRPr="00F968A5">
        <w:rPr>
          <w:color w:val="000000" w:themeColor="text1"/>
          <w:lang w:val="en-US"/>
        </w:rPr>
        <w:t>As</w:t>
      </w:r>
      <w:r w:rsidRPr="00F968A5">
        <w:rPr>
          <w:color w:val="000000" w:themeColor="text1"/>
        </w:rPr>
        <w:t xml:space="preserve"> </w:t>
      </w:r>
      <w:r w:rsidRPr="00F968A5">
        <w:rPr>
          <w:color w:val="000000" w:themeColor="text1"/>
          <w:lang w:val="en-US"/>
        </w:rPr>
        <w:t>the SALT is</w:t>
      </w:r>
      <w:r w:rsidRPr="00F968A5">
        <w:rPr>
          <w:color w:val="000000" w:themeColor="text1"/>
        </w:rPr>
        <w:t xml:space="preserve"> convenien</w:t>
      </w:r>
      <w:r w:rsidRPr="00F968A5">
        <w:rPr>
          <w:color w:val="000000" w:themeColor="text1"/>
          <w:lang w:val="en-US"/>
        </w:rPr>
        <w:t>t</w:t>
      </w:r>
      <w:r w:rsidRPr="00F968A5">
        <w:rPr>
          <w:color w:val="000000" w:themeColor="text1"/>
        </w:rPr>
        <w:t xml:space="preserve"> </w:t>
      </w:r>
      <w:r w:rsidRPr="00F968A5">
        <w:rPr>
          <w:color w:val="000000" w:themeColor="text1"/>
          <w:lang w:val="en-US"/>
        </w:rPr>
        <w:t xml:space="preserve">in accessing powerful top-down processing and </w:t>
      </w:r>
      <w:r w:rsidRPr="00F968A5">
        <w:rPr>
          <w:color w:val="000000" w:themeColor="text1"/>
        </w:rPr>
        <w:t xml:space="preserve">ability to get around </w:t>
      </w:r>
      <w:proofErr w:type="gramStart"/>
      <w:r w:rsidRPr="00F968A5">
        <w:rPr>
          <w:color w:val="000000" w:themeColor="text1"/>
        </w:rPr>
        <w:t>the confound</w:t>
      </w:r>
      <w:proofErr w:type="gramEnd"/>
      <w:r w:rsidRPr="00F968A5">
        <w:rPr>
          <w:color w:val="000000" w:themeColor="text1"/>
        </w:rPr>
        <w:t xml:space="preserve"> of stimuli familiarity, the use of the associative learning paradigm has grown considerably over the past ten years. For example,</w:t>
      </w:r>
      <w:r w:rsidRPr="00F968A5">
        <w:rPr>
          <w:color w:val="000000" w:themeColor="text1"/>
          <w:lang w:val="en-US"/>
        </w:rPr>
        <w:t xml:space="preserve"> </w:t>
      </w:r>
      <w:r w:rsidRPr="00F968A5">
        <w:rPr>
          <w:rFonts w:hint="eastAsia"/>
          <w:color w:val="000000" w:themeColor="text1"/>
          <w:lang w:val="en-US"/>
        </w:rPr>
        <w:t>b</w:t>
      </w:r>
      <w:r w:rsidRPr="00F968A5">
        <w:rPr>
          <w:color w:val="000000" w:themeColor="text1"/>
          <w:lang w:val="en-US"/>
        </w:rPr>
        <w:t xml:space="preserve">ecause SPE can serve as a trans-diagnostic framework for psychological diseases, </w:t>
      </w:r>
      <w:r w:rsidRPr="00F968A5">
        <w:rPr>
          <w:rFonts w:hint="eastAsia"/>
          <w:color w:val="000000" w:themeColor="text1"/>
        </w:rPr>
        <w:t>c</w:t>
      </w:r>
      <w:r w:rsidRPr="00F968A5">
        <w:rPr>
          <w:color w:val="000000" w:themeColor="text1"/>
        </w:rPr>
        <w:t xml:space="preserve">linical and health psychologists </w:t>
      </w:r>
      <w:r w:rsidRPr="00F968A5">
        <w:rPr>
          <w:color w:val="000000" w:themeColor="text1"/>
          <w:lang w:val="en-US"/>
        </w:rPr>
        <w:t xml:space="preserve">have adopted the self-associative </w:t>
      </w:r>
      <w:r w:rsidRPr="00F968A5">
        <w:rPr>
          <w:color w:val="000000" w:themeColor="text1"/>
        </w:rPr>
        <w:t xml:space="preserve">learning paradigm </w:t>
      </w:r>
      <w:r w:rsidRPr="00F968A5">
        <w:rPr>
          <w:color w:val="000000" w:themeColor="text1"/>
          <w:lang w:val="en-US"/>
        </w:rPr>
        <w:t xml:space="preserve">to understand </w:t>
      </w:r>
      <w:r w:rsidRPr="00F968A5">
        <w:rPr>
          <w:color w:val="000000" w:themeColor="text1"/>
        </w:rPr>
        <w:t xml:space="preserve">atypical self-processing (impaired self-referential cognition) in the </w:t>
      </w:r>
      <w:r w:rsidRPr="00F968A5">
        <w:rPr>
          <w:color w:val="000000" w:themeColor="text1"/>
          <w:lang w:val="en-US"/>
        </w:rPr>
        <w:t xml:space="preserve">clinical population such as autistic population and depressed population </w:t>
      </w:r>
      <w:r w:rsidRPr="00F968A5">
        <w:rPr>
          <w:color w:val="000000" w:themeColor="text1"/>
          <w:lang w:val="en-US"/>
        </w:rPr>
        <w:fldChar w:fldCharType="begin">
          <w:fldData xml:space="preserve">PEVuZE5vdGU+PENpdGU+PEF1dGhvcj5OaWpob2Y8L0F1dGhvcj48WWVhcj4yMDE5PC9ZZWFyPjxS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</w:fldData>
        </w:fldChar>
      </w:r>
      <w:r w:rsidR="007A202A">
        <w:rPr>
          <w:color w:val="000000" w:themeColor="text1"/>
          <w:lang w:val="en-US"/>
        </w:rPr>
        <w:instrText xml:space="preserve"> ADDIN EN.CITE </w:instrText>
      </w:r>
      <w:r w:rsidR="007A202A">
        <w:rPr>
          <w:color w:val="000000" w:themeColor="text1"/>
          <w:lang w:val="en-US"/>
        </w:rPr>
        <w:fldChar w:fldCharType="begin">
          <w:fldData xml:space="preserve">PEVuZE5vdGU+PENpdGU+PEF1dGhvcj5OaWpob2Y8L0F1dGhvcj48WWVhcj4yMDE5PC9ZZWFyPjxS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</w:fldData>
        </w:fldChar>
      </w:r>
      <w:r w:rsidR="007A202A">
        <w:rPr>
          <w:color w:val="000000" w:themeColor="text1"/>
          <w:lang w:val="en-US"/>
        </w:rPr>
        <w:instrText xml:space="preserve"> ADDIN EN.CITE.DATA </w:instrText>
      </w:r>
      <w:r w:rsidR="007A202A">
        <w:rPr>
          <w:color w:val="000000" w:themeColor="text1"/>
          <w:lang w:val="en-US"/>
        </w:rPr>
      </w:r>
      <w:r w:rsidR="007A202A">
        <w:rPr>
          <w:color w:val="000000" w:themeColor="text1"/>
          <w:lang w:val="en-US"/>
        </w:rPr>
        <w:fldChar w:fldCharType="end"/>
      </w:r>
      <w:r w:rsidRPr="00F968A5">
        <w:rPr>
          <w:color w:val="000000" w:themeColor="text1"/>
          <w:lang w:val="en-US"/>
        </w:rPr>
      </w:r>
      <w:r w:rsidRPr="00F968A5">
        <w:rPr>
          <w:color w:val="000000" w:themeColor="text1"/>
          <w:lang w:val="en-US"/>
        </w:rPr>
        <w:fldChar w:fldCharType="separate"/>
      </w:r>
      <w:r w:rsidR="007A202A">
        <w:rPr>
          <w:noProof/>
          <w:color w:val="000000" w:themeColor="text1"/>
          <w:lang w:val="en-US"/>
        </w:rPr>
        <w:t>(Gillespie‐Smith et al., 2018; Nijhof &amp; Bird, 2019; Sui &amp; Humphreys, 2017)</w:t>
      </w:r>
      <w:r w:rsidRPr="00F968A5">
        <w:rPr>
          <w:color w:val="000000" w:themeColor="text1"/>
          <w:lang w:val="en-US"/>
        </w:rPr>
        <w:fldChar w:fldCharType="end"/>
      </w:r>
      <w:r w:rsidRPr="00F968A5">
        <w:rPr>
          <w:color w:val="000000" w:themeColor="text1"/>
          <w:lang w:val="en-US"/>
        </w:rPr>
        <w:t xml:space="preserve">. The self-associative learning paradigm is also widely applied in understanding group processes and cross-culture variations </w:t>
      </w:r>
      <w:r w:rsidRPr="00F968A5">
        <w:rPr>
          <w:color w:val="000000" w:themeColor="text1"/>
          <w:lang w:val="en-US"/>
        </w:rPr>
        <w:fldChar w:fldCharType="begin"/>
      </w:r>
      <w:r w:rsidR="007A202A">
        <w:rPr>
          <w:color w:val="000000" w:themeColor="text1"/>
          <w:lang w:val="en-US"/>
        </w:rPr>
        <w:instrText xml:space="preserve"> ADDIN EN.CITE &lt;EndNote&gt;&lt;Cite&gt;&lt;Author&gt;Jiang&lt;/Author&gt;&lt;Year&gt;2019&lt;/Year&gt;&lt;RecNum&gt;26&lt;/RecNum&gt;&lt;DisplayText&gt;(Jiang et al., 2019)&lt;/DisplayText&gt;&lt;record&gt;&lt;rec-number&gt;26&lt;/rec-number&gt;&lt;foreign-keys&gt;&lt;key app="EN" db-id="fstetvwf0xrtfxe2epcpr9afwex9vdd0epwv" timestamp="1651640369"&gt;26&lt;/key&gt;&lt;/foreign-keys&gt;&lt;ref-type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W.&lt;/author&gt;&lt;/authors&gt;&lt;/contributors&gt;&lt;auth-address&gt;Department of Psychology, University of Oxford, Oxford, United Kingdom.&amp;#xD;Department of Psychology, University of Hong Kong, Pokfulam, Hong Kong.&amp;#xD;Tsinghua University, Beijing, China.&amp;#xD;Department of Psychology, University of Bath, Bath, United Kingdom.&lt;/auth-address&gt;&lt;titles&gt;&lt;title&gt;Cultural Orientation of Self-Bias in Perceptual Matching&lt;/title&gt;&lt;secondary-title&gt;Front Psychol&lt;/secondary-title&gt;&lt;/titles&gt;&lt;periodical&gt;&lt;full-title&gt;Front Psychol&lt;/full-title&gt;&lt;/periodical&gt;&lt;pages&gt;1469&lt;/pages&gt;&lt;volume&gt;10&lt;/volume&gt;&lt;edition&gt;2019/07/19&lt;/edition&gt;&lt;keywords&gt;&lt;keyword&gt;cross-culture comparison&lt;/keyword&gt;&lt;keyword&gt;independent and interdependent&lt;/keyword&gt;&lt;keyword&gt;perceptual matching&lt;/keyword&gt;&lt;keyword&gt;self-bias&lt;/keyword&gt;&lt;keyword&gt;self-construal&lt;/keyword&gt;&lt;/keywords&gt;&lt;dates&gt;&lt;year&gt;2019&lt;/year&gt;&lt;/dates&gt;&lt;isbn&gt;1664-1078 (Print)&amp;#xD;1664-1078&lt;/isbn&gt;&lt;accession-num&gt;31316430&lt;/accession-num&gt;&lt;urls&gt;&lt;/urls&gt;&lt;custom2&gt;PMC6610885&lt;/custom2&gt;&lt;electronic-resource-num&gt;10.3389/fpsyg.2019.01469&lt;/electronic-resource-num&gt;&lt;remote-database-provider&gt;NLM&lt;/remote-database-provider&gt;&lt;language&gt;eng&lt;/language&gt;&lt;/record&gt;&lt;/Cite&gt;&lt;/EndNote&gt;</w:instrText>
      </w:r>
      <w:r w:rsidRPr="00F968A5">
        <w:rPr>
          <w:color w:val="000000" w:themeColor="text1"/>
          <w:lang w:val="en-US"/>
        </w:rPr>
        <w:fldChar w:fldCharType="separate"/>
      </w:r>
      <w:r w:rsidR="007A202A">
        <w:rPr>
          <w:noProof/>
          <w:color w:val="000000" w:themeColor="text1"/>
          <w:lang w:val="en-US"/>
        </w:rPr>
        <w:t>(Jiang et al., 2019)</w:t>
      </w:r>
      <w:r w:rsidRPr="00F968A5">
        <w:rPr>
          <w:color w:val="000000" w:themeColor="text1"/>
          <w:lang w:val="en-US"/>
        </w:rPr>
        <w:fldChar w:fldCharType="end"/>
      </w:r>
      <w:r w:rsidRPr="00F968A5">
        <w:rPr>
          <w:color w:val="000000" w:themeColor="text1"/>
          <w:lang w:val="en-US"/>
        </w:rPr>
        <w:t xml:space="preserve">. It is also modified to </w:t>
      </w:r>
      <w:r w:rsidRPr="00F968A5">
        <w:rPr>
          <w:rFonts w:hint="eastAsia"/>
          <w:color w:val="000000" w:themeColor="text1"/>
          <w:lang w:val="en-US"/>
        </w:rPr>
        <w:t>be</w:t>
      </w:r>
      <w:r w:rsidRPr="00F968A5">
        <w:rPr>
          <w:color w:val="000000" w:themeColor="text1"/>
          <w:lang w:val="en-US"/>
        </w:rPr>
        <w:t xml:space="preserve"> </w:t>
      </w:r>
      <w:r w:rsidRPr="00F968A5">
        <w:rPr>
          <w:rFonts w:hint="eastAsia"/>
          <w:color w:val="000000" w:themeColor="text1"/>
          <w:lang w:val="en-US"/>
        </w:rPr>
        <w:t>child</w:t>
      </w:r>
      <w:r w:rsidRPr="00F968A5">
        <w:rPr>
          <w:color w:val="000000" w:themeColor="text1"/>
          <w:lang w:val="en-US"/>
        </w:rPr>
        <w:t xml:space="preserve">-friendly to study the automatic self-advantage through child development </w:t>
      </w:r>
      <w:r w:rsidRPr="00F968A5">
        <w:rPr>
          <w:color w:val="000000" w:themeColor="text1"/>
          <w:lang w:val="en-US"/>
        </w:rPr>
        <w:fldChar w:fldCharType="begin"/>
      </w:r>
      <w:r w:rsidR="007A202A">
        <w:rPr>
          <w:color w:val="000000" w:themeColor="text1"/>
          <w:lang w:val="en-US"/>
        </w:rPr>
        <w:instrText xml:space="preserve"> ADDIN EN.CITE &lt;EndNote&gt;&lt;Cite&gt;&lt;Author&gt;Maire&lt;/Author&gt;&lt;Year&gt;2020&lt;/Year&gt;&lt;RecNum&gt;27&lt;/RecNum&gt;&lt;DisplayText&gt;(Maire et al., 2020)&lt;/DisplayText&gt;&lt;record&gt;&lt;rec-number&gt;27&lt;/rec-number&gt;&lt;foreign-keys&gt;&lt;key app="EN" db-id="fstetvwf0xrtfxe2epcpr9afwex9vdd0epwv" timestamp="1651640369"&gt;27&lt;/key&gt;&lt;/foreign-keys&gt;&lt;ref-type name="Journal Article"&gt;17&lt;/ref-type&gt;&lt;contributors&gt;&lt;authors&gt;&lt;author&gt;Maire, Hélène&lt;/author&gt;&lt;author&gt;Brochard, Renaud&lt;/author&gt;&lt;author&gt;Zagar, Daniel&lt;/author&gt;&lt;/authors&gt;&lt;/contributors&gt;&lt;titles&gt;&lt;title&gt;A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development&lt;/full-title&gt;&lt;/periodical&gt;&lt;pages&gt;694-704&lt;/pages&gt;&lt;volume&gt;91&lt;/volume&gt;&lt;number&gt;3&lt;/number&gt;&lt;keywords&gt;&lt;keyword&gt;Index Medicus&lt;/keyword&gt;&lt;keyword&gt;Psychology&lt;/keyword&gt;&lt;keyword&gt;Humanities and Social Sciences&lt;/keyword&gt;&lt;/keywords&gt;&lt;dates&gt;&lt;year&gt;2020&lt;/year&gt;&lt;/dates&gt;&lt;pub-location&gt;United States&lt;/pub-location&gt;&lt;publisher&gt;Wiley&lt;/publisher&gt;&lt;isbn&gt;1467-8624&lt;/isbn&gt;&lt;urls&gt;&lt;/urls&gt;&lt;electronic-resource-num&gt;10.1111/cdev.13352&lt;/electronic-resource-num&gt;&lt;/record&gt;&lt;/Cite&gt;&lt;/EndNote&gt;</w:instrText>
      </w:r>
      <w:r w:rsidRPr="00F968A5">
        <w:rPr>
          <w:color w:val="000000" w:themeColor="text1"/>
          <w:lang w:val="en-US"/>
        </w:rPr>
        <w:fldChar w:fldCharType="separate"/>
      </w:r>
      <w:r w:rsidR="007A202A">
        <w:rPr>
          <w:noProof/>
          <w:color w:val="000000" w:themeColor="text1"/>
          <w:lang w:val="en-US"/>
        </w:rPr>
        <w:t>(Maire et al., 2020)</w:t>
      </w:r>
      <w:r w:rsidRPr="00F968A5">
        <w:rPr>
          <w:color w:val="000000" w:themeColor="text1"/>
          <w:lang w:val="en-US"/>
        </w:rPr>
        <w:fldChar w:fldCharType="end"/>
      </w:r>
      <w:r w:rsidRPr="00F968A5">
        <w:rPr>
          <w:color w:val="000000" w:themeColor="text1"/>
          <w:lang w:val="en-US"/>
        </w:rPr>
        <w:t xml:space="preserve">. </w:t>
      </w:r>
    </w:p>
    <w:p w14:paraId="7369F237" w14:textId="32522626" w:rsidR="007C7866" w:rsidRDefault="007C7866" w:rsidP="007C7866">
      <w:pPr>
        <w:ind w:firstLine="720"/>
        <w:rPr>
          <w:color w:val="000000" w:themeColor="text1"/>
          <w:lang w:val="en-US"/>
        </w:rPr>
      </w:pPr>
      <w:r w:rsidRPr="00A80F69">
        <w:rPr>
          <w:color w:val="000000" w:themeColor="text1"/>
          <w:lang w:val="en-US"/>
        </w:rPr>
        <w:t xml:space="preserve">Surprisingly, </w:t>
      </w:r>
      <w:r w:rsidRPr="00F968A5">
        <w:rPr>
          <w:color w:val="000000" w:themeColor="text1"/>
          <w:lang w:val="en-US"/>
        </w:rPr>
        <w:t>al</w:t>
      </w:r>
      <w:r w:rsidRPr="00A80F69">
        <w:rPr>
          <w:color w:val="000000" w:themeColor="text1"/>
          <w:lang w:val="en-US"/>
        </w:rPr>
        <w:t xml:space="preserve">though </w:t>
      </w:r>
      <w:r w:rsidRPr="00F968A5">
        <w:rPr>
          <w:color w:val="000000" w:themeColor="text1"/>
          <w:lang w:val="en-US"/>
        </w:rPr>
        <w:t xml:space="preserve">the SALT </w:t>
      </w:r>
      <w:r w:rsidRPr="00F968A5">
        <w:rPr>
          <w:rFonts w:hint="eastAsia"/>
          <w:color w:val="000000" w:themeColor="text1"/>
          <w:lang w:val="en-US"/>
        </w:rPr>
        <w:t>has</w:t>
      </w:r>
      <w:r w:rsidRPr="00F968A5">
        <w:rPr>
          <w:color w:val="000000" w:themeColor="text1"/>
          <w:lang w:val="en-US"/>
        </w:rPr>
        <w:t xml:space="preserve"> </w:t>
      </w:r>
      <w:r w:rsidRPr="00F968A5">
        <w:rPr>
          <w:rFonts w:hint="eastAsia"/>
          <w:color w:val="000000" w:themeColor="text1"/>
          <w:lang w:val="en-US"/>
        </w:rPr>
        <w:t>been</w:t>
      </w:r>
      <w:r w:rsidRPr="00F968A5">
        <w:rPr>
          <w:color w:val="000000" w:themeColor="text1"/>
          <w:lang w:val="en-US"/>
        </w:rPr>
        <w:t xml:space="preserve"> widely applied, </w:t>
      </w:r>
      <w:r w:rsidRPr="00A80F69">
        <w:rPr>
          <w:color w:val="000000" w:themeColor="text1"/>
          <w:lang w:val="en-US"/>
        </w:rPr>
        <w:t xml:space="preserve">there has been microscopic examination and report of the </w:t>
      </w:r>
      <w:r w:rsidRPr="00004EDA">
        <w:rPr>
          <w:color w:val="000000" w:themeColor="text1"/>
          <w:lang w:val="en-US"/>
        </w:rPr>
        <w:t>psychometric properties of the self-associative learning paradigm outcomes</w:t>
      </w:r>
      <w:r w:rsidRPr="00A80F69">
        <w:rPr>
          <w:color w:val="000000" w:themeColor="text1"/>
          <w:lang w:val="en-US"/>
        </w:rPr>
        <w:t xml:space="preserve">. To ensure accurate assessment of </w:t>
      </w:r>
      <w:r w:rsidRPr="00F968A5">
        <w:rPr>
          <w:color w:val="000000" w:themeColor="text1"/>
          <w:lang w:val="en-US"/>
        </w:rPr>
        <w:t xml:space="preserve">human </w:t>
      </w:r>
      <w:r w:rsidRPr="00A80F69">
        <w:rPr>
          <w:color w:val="000000" w:themeColor="text1"/>
          <w:lang w:val="en-US"/>
        </w:rPr>
        <w:t xml:space="preserve">perceptual abilities, </w:t>
      </w:r>
      <w:r w:rsidRPr="00F968A5">
        <w:rPr>
          <w:color w:val="000000" w:themeColor="text1"/>
          <w:lang w:val="en-US"/>
        </w:rPr>
        <w:t xml:space="preserve">especially if future study wants to apply the </w:t>
      </w:r>
      <w:r w:rsidRPr="00A80F69">
        <w:rPr>
          <w:color w:val="000000" w:themeColor="text1"/>
          <w:lang w:val="en-US"/>
        </w:rPr>
        <w:t xml:space="preserve">self-associative learning </w:t>
      </w:r>
      <w:r w:rsidRPr="00F968A5">
        <w:rPr>
          <w:color w:val="000000" w:themeColor="text1"/>
          <w:lang w:val="en-US"/>
        </w:rPr>
        <w:t xml:space="preserve">paradigm to clinical settings, such as the diagnosis of </w:t>
      </w:r>
      <w:r w:rsidRPr="00F968A5">
        <w:rPr>
          <w:color w:val="000000" w:themeColor="text1"/>
          <w:lang w:val="en-US"/>
        </w:rPr>
        <w:lastRenderedPageBreak/>
        <w:t xml:space="preserve">depression </w:t>
      </w:r>
      <w:r w:rsidRPr="00F968A5">
        <w:rPr>
          <w:color w:val="000000" w:themeColor="text1"/>
          <w:lang w:val="en-US"/>
        </w:rPr>
        <w:fldChar w:fldCharType="begin"/>
      </w:r>
      <w:r w:rsidR="007A202A">
        <w:rPr>
          <w:color w:val="000000" w:themeColor="text1"/>
          <w:lang w:val="en-US"/>
        </w:rPr>
        <w:instrText xml:space="preserve"> ADDIN EN.CITE &lt;EndNote&gt;&lt;Cite&gt;&lt;Author&gt;Liu&lt;/Author&gt;&lt;Year&gt;2022&lt;/Year&gt;&lt;RecNum&gt;28&lt;/RecNum&gt;&lt;DisplayText&gt;(Liu et al., 2022)&lt;/DisplayText&gt;&lt;record&gt;&lt;rec-number&gt;28&lt;/rec-number&gt;&lt;foreign-keys&gt;&lt;key app="EN" db-id="fstetvwf0xrtfxe2epcpr9afwex9vdd0epwv" timestamp="1651640369"&gt;28&lt;/key&gt;&lt;/foreign-keys&gt;&lt;ref-type name="Journal Article"&gt;17&lt;/ref-type&gt;&lt;contributors&gt;&lt;authors&gt;&lt;author&gt;Liu, Yang S.&lt;/author&gt;&lt;author&gt;Song, Yipeng&lt;/author&gt;&lt;author&gt;Lee, Naomi A.&lt;/author&gt;&lt;author&gt;Bennett, Daniel M.&lt;/author&gt;&lt;author&gt;Button, Katherine S.&lt;/author&gt;&lt;author&gt;Greenshaw, Andrew&lt;/author&gt;&lt;author&gt;Cao, Bo&lt;/author&gt;&lt;author&gt;Sui, Jie&lt;/author&gt;&lt;/authors&gt;&lt;/contributors&gt;&lt;titles&gt;&lt;title&gt;Depression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Disorders&lt;/full-title&gt;&lt;/periodical&gt;&lt;keywords&gt;&lt;keyword&gt;Depression&lt;/keyword&gt;&lt;keyword&gt;Self&lt;/keyword&gt;&lt;keyword&gt;Machine-learning&lt;/keyword&gt;&lt;keyword&gt;Matching technique&lt;/keyword&gt;&lt;keyword&gt;Sensitive objective measurement&lt;/keyword&gt;&lt;/keywords&gt;&lt;dates&gt;&lt;year&gt;2022&lt;/year&gt;&lt;/dates&gt;&lt;isbn&gt;0165-0327&lt;/isbn&gt;&lt;urls&gt;&lt;related-urls&gt;&lt;url&gt;https://www.sciencedirect.com/science/article/pii/S0165032722004670&lt;/url&gt;&lt;/related-urls&gt;&lt;/urls&gt;&lt;electronic-resource-num&gt;https://doi.org/10.1016/j.jad.2022.04.122&lt;/electronic-resource-num&gt;&lt;/record&gt;&lt;/Cite&gt;&lt;/EndNote&gt;</w:instrText>
      </w:r>
      <w:r w:rsidRPr="00F968A5">
        <w:rPr>
          <w:color w:val="000000" w:themeColor="text1"/>
          <w:lang w:val="en-US"/>
        </w:rPr>
        <w:fldChar w:fldCharType="separate"/>
      </w:r>
      <w:r w:rsidR="007A202A">
        <w:rPr>
          <w:noProof/>
          <w:color w:val="000000" w:themeColor="text1"/>
          <w:lang w:val="en-US"/>
        </w:rPr>
        <w:t>(Liu et al., 2022)</w:t>
      </w:r>
      <w:r w:rsidRPr="00F968A5">
        <w:rPr>
          <w:color w:val="000000" w:themeColor="text1"/>
          <w:lang w:val="en-US"/>
        </w:rPr>
        <w:fldChar w:fldCharType="end"/>
      </w:r>
      <w:r w:rsidRPr="00F968A5">
        <w:rPr>
          <w:color w:val="000000" w:themeColor="text1"/>
          <w:lang w:val="en-US"/>
        </w:rPr>
        <w:t xml:space="preserve">, cognitive </w:t>
      </w:r>
      <w:r w:rsidRPr="00A80F69">
        <w:rPr>
          <w:color w:val="000000" w:themeColor="text1"/>
          <w:lang w:val="en-US"/>
        </w:rPr>
        <w:t>tests must have high reliability—a high degree of consistency in its measurements</w:t>
      </w:r>
      <w:r w:rsidRPr="00F968A5">
        <w:rPr>
          <w:color w:val="000000" w:themeColor="text1"/>
          <w:lang w:val="en-US"/>
        </w:rPr>
        <w:t xml:space="preserve"> </w:t>
      </w:r>
      <w:r w:rsidRPr="00F968A5">
        <w:rPr>
          <w:color w:val="000000" w:themeColor="text1"/>
          <w:lang w:val="en-US"/>
        </w:rPr>
        <w:fldChar w:fldCharType="begin"/>
      </w:r>
      <w:r w:rsidR="007A202A">
        <w:rPr>
          <w:color w:val="000000" w:themeColor="text1"/>
          <w:lang w:val="en-US"/>
        </w:rPr>
        <w:instrText xml:space="preserve"> ADDIN EN.CITE &lt;EndNote&gt;&lt;Cite&gt;&lt;Author&gt;Parsons&lt;/Author&gt;&lt;Year&gt;2019&lt;/Year&gt;&lt;RecNum&gt;29&lt;/RecNum&gt;&lt;DisplayText&gt;(Parsons et al., 2019)&lt;/DisplayText&gt;&lt;record&gt;&lt;rec-number&gt;29&lt;/rec-number&gt;&lt;foreign-keys&gt;&lt;key app="EN" db-id="fstetvwf0xrtfxe2epcpr9afwex9vdd0epwv" timestamp="1651640369"&gt;29&lt;/key&gt;&lt;/foreign-keys&gt;&lt;ref-type name="Journal Article"&gt;17&lt;/ref-type&gt;&lt;contributors&gt;&lt;authors&gt;&lt;author&gt;Parsons, Sam&lt;/author&gt;&lt;author&gt;Kruijt, Anne-Wil&lt;/author&gt;&lt;author&gt;Fox, Elaine&lt;/author&gt;&lt;/authors&gt;&lt;/contributors&gt;&lt;titles&gt;&lt;title&gt;Psychological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science&lt;/full-title&gt;&lt;/periodical&gt;&lt;pages&gt;378-395&lt;/pages&gt;&lt;volume&gt;2&lt;/volume&gt;&lt;number&gt;4&lt;/number&gt;&lt;dates&gt;&lt;year&gt;2019&lt;/year&gt;&lt;/dates&gt;&lt;pub-location&gt;Los Angeles, CA&lt;/pub-location&gt;&lt;publisher&gt;SAGE Publications&lt;/publisher&gt;&lt;isbn&gt;2515-2459&lt;/isbn&gt;&lt;urls&gt;&lt;/urls&gt;&lt;electronic-resource-num&gt;10.1177/2515245919879695&lt;/electronic-resource-num&gt;&lt;/record&gt;&lt;/Cite&gt;&lt;/EndNote&gt;</w:instrText>
      </w:r>
      <w:r w:rsidRPr="00F968A5">
        <w:rPr>
          <w:color w:val="000000" w:themeColor="text1"/>
          <w:lang w:val="en-US"/>
        </w:rPr>
        <w:fldChar w:fldCharType="separate"/>
      </w:r>
      <w:r w:rsidR="007A202A">
        <w:rPr>
          <w:noProof/>
          <w:color w:val="000000" w:themeColor="text1"/>
          <w:lang w:val="en-US"/>
        </w:rPr>
        <w:t>(Parsons et al., 2019)</w:t>
      </w:r>
      <w:r w:rsidRPr="00F968A5">
        <w:rPr>
          <w:color w:val="000000" w:themeColor="text1"/>
          <w:lang w:val="en-US"/>
        </w:rPr>
        <w:fldChar w:fldCharType="end"/>
      </w:r>
      <w:r w:rsidRPr="00F968A5">
        <w:rPr>
          <w:color w:val="000000" w:themeColor="text1"/>
          <w:lang w:val="en-US"/>
        </w:rPr>
        <w:t>.</w:t>
      </w:r>
      <w:r w:rsidRPr="00A80F69">
        <w:rPr>
          <w:color w:val="000000" w:themeColor="text1"/>
          <w:lang w:val="en-US"/>
        </w:rPr>
        <w:t xml:space="preserve"> </w:t>
      </w:r>
      <w:r w:rsidRPr="00004EDA">
        <w:rPr>
          <w:color w:val="000000" w:themeColor="text1"/>
          <w:lang w:val="en-US"/>
        </w:rPr>
        <w:t>Also, in tasks simple as SALT, there are multiple ways to quantify the self-</w:t>
      </w:r>
      <w:r w:rsidRPr="00A80F69">
        <w:rPr>
          <w:color w:val="000000" w:themeColor="text1"/>
          <w:lang w:val="en-US"/>
        </w:rPr>
        <w:t>prioritization</w:t>
      </w:r>
      <w:r w:rsidRPr="00004EDA">
        <w:rPr>
          <w:color w:val="000000" w:themeColor="text1"/>
          <w:lang w:val="en-US"/>
        </w:rPr>
        <w:t xml:space="preserve"> effect.</w:t>
      </w:r>
      <w:r w:rsidRPr="00A80F69">
        <w:rPr>
          <w:color w:val="000000" w:themeColor="text1"/>
          <w:lang w:val="en-US"/>
        </w:rPr>
        <w:t xml:space="preserve"> </w:t>
      </w:r>
      <w:r w:rsidRPr="00004EDA">
        <w:rPr>
          <w:color w:val="000000" w:themeColor="text1"/>
          <w:lang w:val="en-US"/>
        </w:rPr>
        <w:t>Thus, it remains unknown (1) whether the</w:t>
      </w:r>
      <w:r w:rsidR="000B1E4F">
        <w:rPr>
          <w:color w:val="000000" w:themeColor="text1"/>
          <w:lang w:val="en-US"/>
        </w:rPr>
        <w:t xml:space="preserve">ses indices </w:t>
      </w:r>
      <w:r w:rsidRPr="00004EDA">
        <w:rPr>
          <w:color w:val="000000" w:themeColor="text1"/>
          <w:lang w:val="en-US"/>
        </w:rPr>
        <w:t xml:space="preserve">reliably </w:t>
      </w:r>
      <w:r w:rsidR="000B1E4F" w:rsidRPr="00004EDA">
        <w:rPr>
          <w:color w:val="000000" w:themeColor="text1"/>
          <w:lang w:val="en-US"/>
        </w:rPr>
        <w:t>capture</w:t>
      </w:r>
      <w:r w:rsidRPr="00004EDA">
        <w:rPr>
          <w:color w:val="000000" w:themeColor="text1"/>
          <w:lang w:val="en-US"/>
        </w:rPr>
        <w:t xml:space="preserve"> the self-prioritization effect</w:t>
      </w:r>
      <w:r>
        <w:rPr>
          <w:color w:val="000000" w:themeColor="text1"/>
          <w:lang w:val="en-US"/>
        </w:rPr>
        <w:t xml:space="preserve"> across times</w:t>
      </w:r>
      <w:r w:rsidRPr="00004EDA">
        <w:rPr>
          <w:color w:val="000000" w:themeColor="text1"/>
          <w:lang w:val="en-US"/>
        </w:rPr>
        <w:t xml:space="preserve">, and if yes, (2) which indices is </w:t>
      </w:r>
      <w:r w:rsidR="00BB44B3">
        <w:rPr>
          <w:color w:val="000000" w:themeColor="text1"/>
          <w:lang w:val="en-US"/>
        </w:rPr>
        <w:t>mostly suitable for repeated measurements</w:t>
      </w:r>
      <w:r w:rsidRPr="00004EDA">
        <w:rPr>
          <w:color w:val="000000" w:themeColor="text1"/>
          <w:lang w:val="en-US"/>
        </w:rPr>
        <w:t>?</w:t>
      </w:r>
      <w:r w:rsidRPr="00A80F69">
        <w:rPr>
          <w:color w:val="000000" w:themeColor="text1"/>
          <w:lang w:val="en-US"/>
        </w:rPr>
        <w:t xml:space="preserve"> </w:t>
      </w:r>
    </w:p>
    <w:p w14:paraId="74646E53" w14:textId="255DF8D7" w:rsidR="007C7866" w:rsidRDefault="007C7866" w:rsidP="00D07D09">
      <w:pPr>
        <w:ind w:firstLine="720"/>
        <w:rPr>
          <w:color w:val="000000" w:themeColor="text1"/>
          <w:lang w:val="en-US"/>
        </w:rPr>
      </w:pPr>
      <w:r w:rsidRPr="00004EDA">
        <w:rPr>
          <w:color w:val="000000" w:themeColor="text1"/>
          <w:lang w:val="en-US"/>
        </w:rPr>
        <w:t xml:space="preserve">To fill the </w:t>
      </w:r>
      <w:r w:rsidRPr="00A80F69">
        <w:rPr>
          <w:color w:val="000000" w:themeColor="text1"/>
          <w:lang w:val="en-US"/>
        </w:rPr>
        <w:t xml:space="preserve">current </w:t>
      </w:r>
      <w:r w:rsidRPr="00004EDA">
        <w:rPr>
          <w:color w:val="000000" w:themeColor="text1"/>
          <w:lang w:val="en-US"/>
        </w:rPr>
        <w:t>gap,</w:t>
      </w:r>
      <w:r w:rsidRPr="00A80F69">
        <w:rPr>
          <w:color w:val="000000" w:themeColor="text1"/>
          <w:lang w:val="en-US"/>
        </w:rPr>
        <w:t xml:space="preserve"> </w:t>
      </w:r>
      <w:r w:rsidRPr="00004EDA">
        <w:rPr>
          <w:color w:val="000000" w:themeColor="text1"/>
          <w:lang w:val="en-US"/>
        </w:rPr>
        <w:t xml:space="preserve">our work seeks to assess the reliability of </w:t>
      </w:r>
      <w:r w:rsidRPr="00A80F69">
        <w:rPr>
          <w:color w:val="000000" w:themeColor="text1"/>
          <w:lang w:val="en-US"/>
        </w:rPr>
        <w:t xml:space="preserve">the </w:t>
      </w:r>
      <w:r w:rsidRPr="00004EDA">
        <w:rPr>
          <w:color w:val="000000" w:themeColor="text1"/>
          <w:lang w:val="en-US"/>
        </w:rPr>
        <w:t xml:space="preserve">self-associative learning </w:t>
      </w:r>
      <w:r>
        <w:rPr>
          <w:color w:val="000000" w:themeColor="text1"/>
          <w:lang w:val="en-US"/>
        </w:rPr>
        <w:t xml:space="preserve">task as well as </w:t>
      </w:r>
      <w:r w:rsidRPr="00A80F69">
        <w:rPr>
          <w:color w:val="000000" w:themeColor="text1"/>
          <w:lang w:val="en-US"/>
        </w:rPr>
        <w:t xml:space="preserve">the stability and applicability of </w:t>
      </w:r>
      <w:r>
        <w:rPr>
          <w:rFonts w:hint="eastAsia"/>
          <w:color w:val="000000" w:themeColor="text1"/>
          <w:lang w:val="en-US"/>
        </w:rPr>
        <w:t>the</w:t>
      </w:r>
      <w:r>
        <w:rPr>
          <w:color w:val="000000" w:themeColor="text1"/>
          <w:lang w:val="en-US"/>
        </w:rPr>
        <w:t xml:space="preserve"> </w:t>
      </w:r>
      <w:r w:rsidRPr="00A80F69">
        <w:rPr>
          <w:rFonts w:hint="eastAsia"/>
          <w:color w:val="000000" w:themeColor="text1"/>
          <w:lang w:val="en-US"/>
        </w:rPr>
        <w:t>g</w:t>
      </w:r>
      <w:r w:rsidRPr="00A80F69">
        <w:rPr>
          <w:color w:val="000000" w:themeColor="text1"/>
          <w:lang w:val="en-US"/>
        </w:rPr>
        <w:t xml:space="preserve">enerally used </w:t>
      </w:r>
      <w:r w:rsidR="00532C42" w:rsidRPr="00A80F69">
        <w:rPr>
          <w:color w:val="000000" w:themeColor="text1"/>
          <w:lang w:val="en-US"/>
        </w:rPr>
        <w:t>indic</w:t>
      </w:r>
      <w:r w:rsidR="00532C42">
        <w:rPr>
          <w:color w:val="000000" w:themeColor="text1"/>
          <w:lang w:val="en-US"/>
        </w:rPr>
        <w:t>es</w:t>
      </w:r>
      <w:r w:rsidRPr="00A80F69">
        <w:rPr>
          <w:color w:val="000000" w:themeColor="text1"/>
          <w:lang w:val="en-US"/>
        </w:rPr>
        <w:t xml:space="preserve"> of the self-prioritization effect (SPE) in </w:t>
      </w:r>
      <w:r w:rsidR="00532C42">
        <w:rPr>
          <w:color w:val="000000" w:themeColor="text1"/>
          <w:lang w:val="en-US"/>
        </w:rPr>
        <w:t>SALT</w:t>
      </w:r>
      <w:r>
        <w:rPr>
          <w:color w:val="000000" w:themeColor="text1"/>
          <w:lang w:val="en-US"/>
        </w:rPr>
        <w:t xml:space="preserve">. </w:t>
      </w:r>
      <w:r w:rsidRPr="00004EDA">
        <w:rPr>
          <w:color w:val="000000" w:themeColor="text1"/>
          <w:lang w:val="en-US"/>
        </w:rPr>
        <w:t xml:space="preserve">To this end, we </w:t>
      </w:r>
      <w:r>
        <w:rPr>
          <w:color w:val="000000" w:themeColor="text1"/>
          <w:lang w:val="en-US"/>
        </w:rPr>
        <w:t xml:space="preserve">plan to </w:t>
      </w:r>
      <w:r w:rsidR="007A65E5">
        <w:rPr>
          <w:color w:val="000000" w:themeColor="text1"/>
          <w:lang w:val="en-US"/>
        </w:rPr>
        <w:t>re-</w:t>
      </w:r>
      <w:r w:rsidRPr="00004EDA">
        <w:rPr>
          <w:color w:val="000000" w:themeColor="text1"/>
          <w:lang w:val="en-US"/>
        </w:rPr>
        <w:t>analyze</w:t>
      </w:r>
      <w:r>
        <w:rPr>
          <w:color w:val="000000" w:themeColor="text1"/>
          <w:lang w:val="en-US"/>
        </w:rPr>
        <w:t xml:space="preserve"> </w:t>
      </w:r>
      <w:r w:rsidRPr="007A65E5">
        <w:rPr>
          <w:color w:val="000000" w:themeColor="text1"/>
          <w:lang w:val="en-US"/>
        </w:rPr>
        <w:t>a pre-collected dataset</w:t>
      </w:r>
      <w:r w:rsidRPr="00004EDA">
        <w:rPr>
          <w:color w:val="000000" w:themeColor="text1"/>
          <w:lang w:val="en-US"/>
        </w:rPr>
        <w:t xml:space="preserve"> </w:t>
      </w:r>
      <w:r w:rsidR="00E82C40">
        <w:rPr>
          <w:color w:val="000000" w:themeColor="text1"/>
          <w:lang w:val="en-US"/>
        </w:rPr>
        <w:t xml:space="preserve">in the lab </w:t>
      </w:r>
      <w:r w:rsidR="007A65E5">
        <w:rPr>
          <w:color w:val="000000" w:themeColor="text1"/>
          <w:lang w:val="en-US"/>
        </w:rPr>
        <w:t xml:space="preserve">in 2016 </w:t>
      </w:r>
      <w:r w:rsidRPr="00004EDA">
        <w:rPr>
          <w:color w:val="000000" w:themeColor="text1"/>
          <w:lang w:val="en-US"/>
        </w:rPr>
        <w:t xml:space="preserve">where participants </w:t>
      </w:r>
      <w:r w:rsidRPr="00401E34">
        <w:rPr>
          <w:color w:val="000000" w:themeColor="text1"/>
          <w:lang w:val="en-US"/>
        </w:rPr>
        <w:t xml:space="preserve">were asked to </w:t>
      </w:r>
      <w:r w:rsidRPr="00004EDA">
        <w:rPr>
          <w:color w:val="000000" w:themeColor="text1"/>
          <w:lang w:val="en-US"/>
        </w:rPr>
        <w:t>associate three different arbitrary shapes with labels for themselves, a friend, or a stranger</w:t>
      </w:r>
      <w:r>
        <w:rPr>
          <w:color w:val="000000" w:themeColor="text1"/>
          <w:lang w:val="en-US"/>
        </w:rPr>
        <w:t xml:space="preserve"> </w:t>
      </w:r>
      <w:r w:rsidRPr="00004EDA">
        <w:rPr>
          <w:color w:val="000000" w:themeColor="text1"/>
          <w:lang w:val="en-US"/>
        </w:rPr>
        <w:t xml:space="preserve">across </w:t>
      </w:r>
      <w:r>
        <w:rPr>
          <w:color w:val="000000" w:themeColor="text1"/>
          <w:lang w:val="en-US"/>
        </w:rPr>
        <w:t>six</w:t>
      </w:r>
      <w:r w:rsidRPr="00004EDA">
        <w:rPr>
          <w:color w:val="000000" w:themeColor="text1"/>
          <w:lang w:val="en-US"/>
        </w:rPr>
        <w:t xml:space="preserve"> testing sessions</w:t>
      </w:r>
      <w:r>
        <w:rPr>
          <w:color w:val="000000" w:themeColor="text1"/>
          <w:lang w:val="en-US"/>
        </w:rPr>
        <w:t xml:space="preserve"> </w:t>
      </w:r>
      <w:r w:rsidRPr="00004EDA">
        <w:rPr>
          <w:color w:val="000000" w:themeColor="text1"/>
          <w:lang w:val="en-US"/>
        </w:rPr>
        <w:t xml:space="preserve">with time intervals </w:t>
      </w:r>
      <w:r>
        <w:rPr>
          <w:color w:val="000000" w:themeColor="text1"/>
          <w:lang w:val="en-US"/>
        </w:rPr>
        <w:t xml:space="preserve">for one </w:t>
      </w:r>
      <w:r w:rsidRPr="00004EDA">
        <w:rPr>
          <w:color w:val="000000" w:themeColor="text1"/>
          <w:lang w:val="en-US"/>
        </w:rPr>
        <w:t>week.</w:t>
      </w:r>
      <w:r w:rsidR="00D07D09">
        <w:rPr>
          <w:color w:val="000000" w:themeColor="text1"/>
          <w:lang w:val="en-US"/>
        </w:rPr>
        <w:t xml:space="preserve"> Thus, t</w:t>
      </w:r>
      <w:r w:rsidR="00E82C40">
        <w:rPr>
          <w:color w:val="000000" w:themeColor="text1"/>
          <w:lang w:val="en-US"/>
        </w:rPr>
        <w:t xml:space="preserve">he current research has </w:t>
      </w:r>
      <w:r w:rsidR="008D06CF">
        <w:rPr>
          <w:color w:val="000000" w:themeColor="text1"/>
          <w:lang w:val="en-US"/>
        </w:rPr>
        <w:t>three</w:t>
      </w:r>
      <w:r w:rsidR="00E82C40">
        <w:rPr>
          <w:color w:val="000000" w:themeColor="text1"/>
          <w:lang w:val="en-US"/>
        </w:rPr>
        <w:t xml:space="preserve"> </w:t>
      </w:r>
      <w:r w:rsidR="00532C42">
        <w:rPr>
          <w:color w:val="000000" w:themeColor="text1"/>
          <w:lang w:val="en-US"/>
        </w:rPr>
        <w:t xml:space="preserve">key </w:t>
      </w:r>
      <w:r w:rsidR="00E82C40">
        <w:rPr>
          <w:color w:val="000000" w:themeColor="text1"/>
          <w:lang w:val="en-US"/>
        </w:rPr>
        <w:t>objectives:</w:t>
      </w:r>
    </w:p>
    <w:p w14:paraId="2A5D3460" w14:textId="0A9A2018" w:rsidR="00E82C40" w:rsidRPr="00E82C40" w:rsidRDefault="00E82C40" w:rsidP="00E82C40">
      <w:pPr>
        <w:pStyle w:val="ac"/>
        <w:numPr>
          <w:ilvl w:val="0"/>
          <w:numId w:val="7"/>
        </w:numPr>
        <w:rPr>
          <w:color w:val="000000" w:themeColor="text1"/>
          <w:lang w:val="en-US"/>
        </w:rPr>
      </w:pPr>
      <w:r w:rsidRPr="00E82C40">
        <w:rPr>
          <w:color w:val="000000" w:themeColor="text1"/>
          <w:lang w:val="en-US"/>
        </w:rPr>
        <w:t xml:space="preserve">Test which </w:t>
      </w:r>
      <w:r w:rsidR="00AF450F" w:rsidRPr="00E82C40">
        <w:rPr>
          <w:color w:val="000000" w:themeColor="text1"/>
          <w:lang w:val="en-US"/>
        </w:rPr>
        <w:t>ind</w:t>
      </w:r>
      <w:r w:rsidR="00E062A0">
        <w:rPr>
          <w:color w:val="000000" w:themeColor="text1"/>
          <w:lang w:val="en-US"/>
        </w:rPr>
        <w:t>ex</w:t>
      </w:r>
      <w:r w:rsidR="00AF450F">
        <w:rPr>
          <w:rFonts w:hint="eastAsia"/>
          <w:color w:val="000000" w:themeColor="text1"/>
          <w:lang w:val="en-US"/>
        </w:rPr>
        <w:t xml:space="preserve"> </w:t>
      </w:r>
      <w:r w:rsidRPr="00E82C40">
        <w:rPr>
          <w:color w:val="000000" w:themeColor="text1"/>
          <w:lang w:val="en-US"/>
        </w:rPr>
        <w:t>(s) is appropriate and consistent to indicate the group-level self-prioritization effect (SPE) in the SALT</w:t>
      </w:r>
      <w:r>
        <w:rPr>
          <w:color w:val="000000" w:themeColor="text1"/>
          <w:lang w:val="en-US"/>
        </w:rPr>
        <w:t>;</w:t>
      </w:r>
    </w:p>
    <w:p w14:paraId="7E913F23" w14:textId="754A08FE" w:rsidR="00E82C40" w:rsidRPr="00E82C40" w:rsidRDefault="00E82C40" w:rsidP="00E82C40">
      <w:pPr>
        <w:pStyle w:val="ac"/>
        <w:numPr>
          <w:ilvl w:val="0"/>
          <w:numId w:val="7"/>
        </w:numPr>
        <w:rPr>
          <w:color w:val="000000" w:themeColor="text1"/>
          <w:lang w:val="en-US"/>
        </w:rPr>
      </w:pPr>
      <w:r w:rsidRPr="00E82C40">
        <w:rPr>
          <w:color w:val="000000" w:themeColor="text1"/>
          <w:lang w:val="en-US"/>
        </w:rPr>
        <w:t xml:space="preserve">Test </w:t>
      </w:r>
      <w:r w:rsidR="004A6685" w:rsidRPr="00E82C40">
        <w:rPr>
          <w:color w:val="000000" w:themeColor="text1"/>
          <w:lang w:val="en-US"/>
        </w:rPr>
        <w:t xml:space="preserve">which </w:t>
      </w:r>
      <w:r w:rsidR="00E062A0">
        <w:rPr>
          <w:color w:val="000000" w:themeColor="text1"/>
          <w:lang w:val="en-US"/>
        </w:rPr>
        <w:t>index</w:t>
      </w:r>
      <w:r w:rsidR="00AF450F">
        <w:rPr>
          <w:color w:val="000000" w:themeColor="text1"/>
          <w:lang w:val="en-US"/>
        </w:rPr>
        <w:t xml:space="preserve"> </w:t>
      </w:r>
      <w:r w:rsidR="004A6685" w:rsidRPr="00E82C40">
        <w:rPr>
          <w:color w:val="000000" w:themeColor="text1"/>
          <w:lang w:val="en-US"/>
        </w:rPr>
        <w:t xml:space="preserve">(s) is consistent to indicate the </w:t>
      </w:r>
      <w:r w:rsidR="004A6685">
        <w:rPr>
          <w:color w:val="000000" w:themeColor="text1"/>
          <w:lang w:val="en-US"/>
        </w:rPr>
        <w:t>individual</w:t>
      </w:r>
      <w:r w:rsidR="004A6685" w:rsidRPr="00E82C40">
        <w:rPr>
          <w:color w:val="000000" w:themeColor="text1"/>
          <w:lang w:val="en-US"/>
        </w:rPr>
        <w:t>-level self-prioritization effect (SPE) in the SALT</w:t>
      </w:r>
      <w:r w:rsidR="004A6685">
        <w:rPr>
          <w:color w:val="000000" w:themeColor="text1"/>
          <w:lang w:val="en-US"/>
        </w:rPr>
        <w:t>;</w:t>
      </w:r>
    </w:p>
    <w:p w14:paraId="0EE68A6E" w14:textId="77777777" w:rsidR="00D07D09" w:rsidRDefault="00E82C40" w:rsidP="00D07D09">
      <w:pPr>
        <w:pStyle w:val="ac"/>
        <w:numPr>
          <w:ilvl w:val="0"/>
          <w:numId w:val="7"/>
        </w:numPr>
        <w:rPr>
          <w:color w:val="000000" w:themeColor="text1"/>
          <w:lang w:val="en-US"/>
        </w:rPr>
      </w:pPr>
      <w:r w:rsidRPr="00E82C40">
        <w:rPr>
          <w:color w:val="000000" w:themeColor="text1"/>
          <w:lang w:val="en-US"/>
        </w:rPr>
        <w:t>Test whether there is a practice effect across testing sessions</w:t>
      </w:r>
      <w:r>
        <w:rPr>
          <w:color w:val="000000" w:themeColor="text1"/>
          <w:lang w:val="en-US"/>
        </w:rPr>
        <w:t>.</w:t>
      </w:r>
    </w:p>
    <w:p w14:paraId="5B7C569A" w14:textId="73C6255D" w:rsidR="00E82C40" w:rsidRPr="008D06CF" w:rsidRDefault="008D06CF" w:rsidP="008D06CF">
      <w:pPr>
        <w:rPr>
          <w:color w:val="000000" w:themeColor="text1"/>
          <w:lang w:val="en-US"/>
        </w:rPr>
      </w:pPr>
      <w:r>
        <w:rPr>
          <w:color w:val="000000" w:themeColor="text1"/>
          <w:lang w:val="en-US"/>
        </w:rPr>
        <w:t xml:space="preserve">  </w:t>
      </w:r>
      <w:r w:rsidR="00E82C40" w:rsidRPr="008D06CF">
        <w:rPr>
          <w:color w:val="000000" w:themeColor="text1"/>
          <w:lang w:val="en-US"/>
        </w:rPr>
        <w:t>Our main hypothesis are as follows:</w:t>
      </w:r>
    </w:p>
    <w:p w14:paraId="0E124999" w14:textId="7D67AC73" w:rsidR="004A6685" w:rsidRDefault="004A6685" w:rsidP="004A6685">
      <w:pPr>
        <w:pStyle w:val="ac"/>
        <w:numPr>
          <w:ilvl w:val="0"/>
          <w:numId w:val="8"/>
        </w:numPr>
        <w:rPr>
          <w:color w:val="000000" w:themeColor="text1"/>
          <w:lang w:val="en-US"/>
        </w:rPr>
      </w:pPr>
      <w:r w:rsidRPr="004A6685">
        <w:rPr>
          <w:color w:val="000000" w:themeColor="text1"/>
          <w:lang w:val="en-US"/>
        </w:rPr>
        <w:t>(a) Model-based measurements</w:t>
      </w:r>
      <w:r>
        <w:rPr>
          <w:color w:val="000000" w:themeColor="text1"/>
          <w:lang w:val="en-US"/>
        </w:rPr>
        <w:t xml:space="preserve"> and Reaction time-based measurement </w:t>
      </w:r>
      <w:r w:rsidRPr="004A6685">
        <w:rPr>
          <w:color w:val="000000" w:themeColor="text1"/>
          <w:lang w:val="en-US"/>
        </w:rPr>
        <w:t xml:space="preserve">are appropriately reliable as </w:t>
      </w:r>
      <w:r>
        <w:rPr>
          <w:color w:val="000000" w:themeColor="text1"/>
          <w:lang w:val="en-US"/>
        </w:rPr>
        <w:t>group</w:t>
      </w:r>
      <w:r w:rsidRPr="004A6685">
        <w:rPr>
          <w:color w:val="000000" w:themeColor="text1"/>
          <w:lang w:val="en-US"/>
        </w:rPr>
        <w:t>-level SPE indicators in the associative learning task</w:t>
      </w:r>
      <w:r w:rsidR="00397282">
        <w:rPr>
          <w:color w:val="000000" w:themeColor="text1"/>
          <w:lang w:val="en-US"/>
        </w:rPr>
        <w:t xml:space="preserve"> </w:t>
      </w:r>
      <w:r w:rsidRPr="004A6685">
        <w:rPr>
          <w:color w:val="000000" w:themeColor="text1"/>
          <w:lang w:val="en-US"/>
        </w:rPr>
        <w:t>(</w:t>
      </w:r>
      <w:r w:rsidR="008D06CF">
        <w:rPr>
          <w:color w:val="000000" w:themeColor="text1"/>
          <w:lang w:val="en-US"/>
        </w:rPr>
        <w:t>b</w:t>
      </w:r>
      <w:r w:rsidRPr="004A6685">
        <w:rPr>
          <w:color w:val="000000" w:themeColor="text1"/>
          <w:lang w:val="en-US"/>
        </w:rPr>
        <w:t>) accuracy-based measurement exhibits different degrees of inconsistency from one time point to another</w:t>
      </w:r>
      <w:r w:rsidR="008D06CF">
        <w:rPr>
          <w:color w:val="000000" w:themeColor="text1"/>
          <w:lang w:val="en-US"/>
        </w:rPr>
        <w:t>.</w:t>
      </w:r>
    </w:p>
    <w:p w14:paraId="0CA4AA46" w14:textId="4EEEA3DD" w:rsidR="004A6685" w:rsidRDefault="004A6685" w:rsidP="004A6685">
      <w:pPr>
        <w:pStyle w:val="ac"/>
        <w:numPr>
          <w:ilvl w:val="0"/>
          <w:numId w:val="8"/>
        </w:numPr>
        <w:rPr>
          <w:color w:val="000000" w:themeColor="text1"/>
          <w:lang w:val="en-US"/>
        </w:rPr>
      </w:pPr>
      <w:r w:rsidRPr="004A6685">
        <w:rPr>
          <w:color w:val="000000" w:themeColor="text1"/>
          <w:lang w:val="en-US"/>
        </w:rPr>
        <w:t>(a) Model-based measurements, which reflect the critical underlying generative process</w:t>
      </w:r>
      <w:r w:rsidR="00FB39E0">
        <w:rPr>
          <w:color w:val="000000" w:themeColor="text1"/>
          <w:lang w:val="en-US"/>
        </w:rPr>
        <w:t xml:space="preserve"> of individuals</w:t>
      </w:r>
      <w:r w:rsidRPr="004A6685">
        <w:rPr>
          <w:color w:val="000000" w:themeColor="text1"/>
          <w:lang w:val="en-US"/>
        </w:rPr>
        <w:t xml:space="preserve">, are appropriately reliable as </w:t>
      </w:r>
      <w:r>
        <w:rPr>
          <w:color w:val="000000" w:themeColor="text1"/>
          <w:lang w:val="en-US"/>
        </w:rPr>
        <w:t>individual</w:t>
      </w:r>
      <w:r w:rsidRPr="004A6685">
        <w:rPr>
          <w:color w:val="000000" w:themeColor="text1"/>
          <w:lang w:val="en-US"/>
        </w:rPr>
        <w:t>-level SPE indicators in the associative learning task.</w:t>
      </w:r>
      <w:r>
        <w:rPr>
          <w:color w:val="000000" w:themeColor="text1"/>
          <w:lang w:val="en-US"/>
        </w:rPr>
        <w:t xml:space="preserve"> </w:t>
      </w:r>
      <w:r w:rsidR="00FB39E0">
        <w:rPr>
          <w:color w:val="000000" w:themeColor="text1"/>
          <w:lang w:val="en-US"/>
        </w:rPr>
        <w:t>(</w:t>
      </w:r>
      <w:r>
        <w:rPr>
          <w:color w:val="000000" w:themeColor="text1"/>
          <w:lang w:val="en-US"/>
        </w:rPr>
        <w:t>b)</w:t>
      </w:r>
      <w:r w:rsidRPr="004A6685">
        <w:rPr>
          <w:color w:val="000000" w:themeColor="text1"/>
          <w:lang w:val="en-US"/>
        </w:rPr>
        <w:t xml:space="preserve"> RT and accuracy-based measurement</w:t>
      </w:r>
      <w:r w:rsidR="00AF6518">
        <w:rPr>
          <w:rFonts w:hint="eastAsia"/>
          <w:color w:val="000000" w:themeColor="text1"/>
          <w:lang w:val="en-US"/>
        </w:rPr>
        <w:t>s</w:t>
      </w:r>
      <w:r w:rsidRPr="004A6685">
        <w:rPr>
          <w:color w:val="000000" w:themeColor="text1"/>
          <w:lang w:val="en-US"/>
        </w:rPr>
        <w:t xml:space="preserve"> exhibits different degrees of inconsistency from one time point to another</w:t>
      </w:r>
      <w:r w:rsidR="00B84CD9">
        <w:rPr>
          <w:color w:val="000000" w:themeColor="text1"/>
          <w:lang w:val="en-US"/>
        </w:rPr>
        <w:t xml:space="preserve">. </w:t>
      </w:r>
    </w:p>
    <w:p w14:paraId="032861D4" w14:textId="1F3427D7" w:rsidR="007C7866" w:rsidRDefault="004A6685" w:rsidP="00D07D09">
      <w:pPr>
        <w:pStyle w:val="ac"/>
        <w:numPr>
          <w:ilvl w:val="0"/>
          <w:numId w:val="8"/>
        </w:numPr>
        <w:rPr>
          <w:color w:val="000000" w:themeColor="text1"/>
          <w:lang w:val="en-US"/>
        </w:rPr>
      </w:pPr>
      <w:r w:rsidRPr="004A6685">
        <w:rPr>
          <w:color w:val="000000" w:themeColor="text1"/>
          <w:lang w:val="en-US"/>
        </w:rPr>
        <w:t>(a) There is a practice effect</w:t>
      </w:r>
      <w:r w:rsidR="00BF29D8" w:rsidRPr="004A6685">
        <w:rPr>
          <w:color w:val="000000" w:themeColor="text1"/>
          <w:lang w:val="en-US"/>
        </w:rPr>
        <w:t xml:space="preserve"> </w:t>
      </w:r>
      <w:r w:rsidR="00BF29D8">
        <w:rPr>
          <w:color w:val="000000" w:themeColor="text1"/>
          <w:lang w:val="en-US"/>
        </w:rPr>
        <w:t>on all indices</w:t>
      </w:r>
      <w:r w:rsidRPr="004A6685">
        <w:rPr>
          <w:color w:val="000000" w:themeColor="text1"/>
          <w:lang w:val="en-US"/>
        </w:rPr>
        <w:t xml:space="preserve"> across testing sessions</w:t>
      </w:r>
      <w:r w:rsidR="00D07D09">
        <w:rPr>
          <w:color w:val="000000" w:themeColor="text1"/>
          <w:lang w:val="en-US"/>
        </w:rPr>
        <w:t xml:space="preserve">. </w:t>
      </w:r>
    </w:p>
    <w:p w14:paraId="51BAC937" w14:textId="77777777" w:rsidR="008D06CF" w:rsidRPr="008D06CF" w:rsidRDefault="008D06CF" w:rsidP="008D06CF">
      <w:pPr>
        <w:ind w:left="720"/>
        <w:rPr>
          <w:color w:val="000000" w:themeColor="text1"/>
          <w:lang w:val="en-US"/>
        </w:rPr>
      </w:pPr>
    </w:p>
    <w:p w14:paraId="427E0F62" w14:textId="4A7A1AE8" w:rsidR="007C7866" w:rsidRPr="00B17A4D" w:rsidRDefault="008D06CF" w:rsidP="008D06CF">
      <w:pPr>
        <w:ind w:firstLine="720"/>
        <w:rPr>
          <w:color w:val="000000" w:themeColor="text1"/>
          <w:lang w:val="en-US"/>
        </w:rPr>
      </w:pPr>
      <w:r w:rsidRPr="00D07D09">
        <w:rPr>
          <w:color w:val="000000" w:themeColor="text1"/>
          <w:lang w:val="en-US"/>
        </w:rPr>
        <w:t xml:space="preserve">We plan to adopt </w:t>
      </w:r>
      <w:r w:rsidR="00464832" w:rsidRPr="00464832">
        <w:rPr>
          <w:color w:val="000000" w:themeColor="text1"/>
          <w:highlight w:val="yellow"/>
          <w:lang w:val="en-US"/>
        </w:rPr>
        <w:t>Hierarchical Linear Model (HLM), Intraclass Correlation Coefficient</w:t>
      </w:r>
      <w:r w:rsidRPr="00464832">
        <w:rPr>
          <w:color w:val="000000" w:themeColor="text1"/>
          <w:highlight w:val="yellow"/>
          <w:lang w:val="en-US"/>
        </w:rPr>
        <w:t xml:space="preserve"> (ICC) </w:t>
      </w:r>
      <w:r w:rsidR="00464832" w:rsidRPr="00464832">
        <w:rPr>
          <w:color w:val="000000" w:themeColor="text1"/>
          <w:highlight w:val="yellow"/>
          <w:lang w:val="en-US"/>
        </w:rPr>
        <w:t>and Split-Half Reliability</w:t>
      </w:r>
      <w:r w:rsidR="00464832">
        <w:rPr>
          <w:color w:val="000000" w:themeColor="text1"/>
          <w:lang w:val="en-US"/>
        </w:rPr>
        <w:t xml:space="preserve"> </w:t>
      </w:r>
      <w:r>
        <w:rPr>
          <w:color w:val="000000" w:themeColor="text1"/>
          <w:lang w:val="en-US"/>
        </w:rPr>
        <w:t xml:space="preserve">to test these hypotheses (see Analysis Plan for </w:t>
      </w:r>
      <w:r w:rsidR="00B84CD9">
        <w:rPr>
          <w:color w:val="000000" w:themeColor="text1"/>
          <w:lang w:val="en-US"/>
        </w:rPr>
        <w:t>details</w:t>
      </w:r>
      <w:r>
        <w:rPr>
          <w:color w:val="000000" w:themeColor="text1"/>
          <w:lang w:val="en-US"/>
        </w:rPr>
        <w:t xml:space="preserve">). </w:t>
      </w:r>
      <w:r w:rsidR="007C7866" w:rsidRPr="00600758">
        <w:rPr>
          <w:color w:val="000000" w:themeColor="text1"/>
          <w:lang w:val="en-US"/>
        </w:rPr>
        <w:t xml:space="preserve">The present study </w:t>
      </w:r>
      <w:r w:rsidR="007C7866">
        <w:rPr>
          <w:color w:val="000000" w:themeColor="text1"/>
          <w:lang w:val="en-US"/>
        </w:rPr>
        <w:t xml:space="preserve">will </w:t>
      </w:r>
      <w:r w:rsidR="007C7866" w:rsidRPr="00600758">
        <w:rPr>
          <w:color w:val="000000" w:themeColor="text1"/>
          <w:lang w:val="en-US"/>
        </w:rPr>
        <w:t>provide valuable information on SALT for further studies</w:t>
      </w:r>
      <w:r w:rsidR="007C7866">
        <w:rPr>
          <w:color w:val="000000" w:themeColor="text1"/>
          <w:lang w:val="en-US"/>
        </w:rPr>
        <w:t xml:space="preserve">, for example, laying the ground for the </w:t>
      </w:r>
      <w:r w:rsidR="007C7866" w:rsidRPr="00600758">
        <w:rPr>
          <w:color w:val="000000" w:themeColor="text1"/>
          <w:lang w:val="en-US"/>
        </w:rPr>
        <w:t>prospective uses of SALT in research, clinical usage, and personal performance monitoring.</w:t>
      </w:r>
    </w:p>
    <w:p w14:paraId="1E4E51C6" w14:textId="52A40F0D" w:rsidR="00586F83" w:rsidRDefault="00586F83">
      <w:pPr>
        <w:rPr>
          <w:rFonts w:ascii="Calibri" w:eastAsia="Calibri" w:hAnsi="Calibri" w:cs="Calibri"/>
          <w:sz w:val="42"/>
          <w:szCs w:val="42"/>
        </w:rPr>
      </w:pPr>
    </w:p>
    <w:p w14:paraId="3DA3D15A" w14:textId="77777777" w:rsidR="00586F83" w:rsidRDefault="00BA0079">
      <w:pPr>
        <w:pStyle w:val="1"/>
        <w:keepNext w:val="0"/>
        <w:keepLines w:val="0"/>
        <w:spacing w:before="0" w:after="0"/>
        <w:rPr>
          <w:rFonts w:ascii="Calibri" w:eastAsia="Calibri" w:hAnsi="Calibri" w:cs="Calibri"/>
          <w:b/>
          <w:sz w:val="42"/>
          <w:szCs w:val="42"/>
        </w:rPr>
      </w:pPr>
      <w:bookmarkStart w:id="15" w:name="_bsc1vmk9soyy" w:colFirst="0" w:colLast="0"/>
      <w:bookmarkStart w:id="16" w:name="_Toc103777223"/>
      <w:bookmarkEnd w:id="15"/>
      <w:r>
        <w:rPr>
          <w:rFonts w:ascii="Calibri" w:eastAsia="Calibri" w:hAnsi="Calibri" w:cs="Calibri"/>
          <w:b/>
          <w:sz w:val="42"/>
          <w:szCs w:val="42"/>
        </w:rPr>
        <w:t>Methods</w:t>
      </w:r>
      <w:bookmarkEnd w:id="16"/>
    </w:p>
    <w:p w14:paraId="50A33AEB" w14:textId="77777777" w:rsidR="00586F83" w:rsidRDefault="00586F83"/>
    <w:p w14:paraId="21181F51" w14:textId="1A9234F4" w:rsidR="00586F83" w:rsidRDefault="00BA0079">
      <w:pPr>
        <w:pStyle w:val="2"/>
        <w:keepNext w:val="0"/>
        <w:keepLines w:val="0"/>
        <w:spacing w:before="0" w:after="0"/>
        <w:rPr>
          <w:rFonts w:ascii="Calibri" w:eastAsia="Calibri" w:hAnsi="Calibri" w:cs="Calibri"/>
          <w:b/>
          <w:sz w:val="28"/>
          <w:szCs w:val="28"/>
        </w:rPr>
      </w:pPr>
      <w:bookmarkStart w:id="17" w:name="_14xkv2erys4h" w:colFirst="0" w:colLast="0"/>
      <w:bookmarkStart w:id="18" w:name="_Toc103777224"/>
      <w:bookmarkEnd w:id="17"/>
      <w:r>
        <w:rPr>
          <w:rFonts w:ascii="Calibri" w:eastAsia="Calibri" w:hAnsi="Calibri" w:cs="Calibri"/>
          <w:b/>
          <w:sz w:val="28"/>
          <w:szCs w:val="28"/>
        </w:rPr>
        <w:t>Ethics information</w:t>
      </w:r>
      <w:bookmarkEnd w:id="18"/>
    </w:p>
    <w:p w14:paraId="067B0AF2" w14:textId="04EAFCB8" w:rsidR="00DE3FB7" w:rsidRDefault="00DE3FB7" w:rsidP="00B70AB1">
      <w:pPr>
        <w:ind w:firstLine="720"/>
        <w:rPr>
          <w:rFonts w:eastAsia="Calibri"/>
          <w:lang w:val="en-US"/>
        </w:rPr>
      </w:pPr>
      <w:r>
        <w:rPr>
          <w:rFonts w:eastAsia="Calibri"/>
          <w:lang w:val="en-US"/>
        </w:rPr>
        <w:t xml:space="preserve">As the present research aims to perform a secondary analysis, </w:t>
      </w:r>
      <w:r w:rsidRPr="00B70AB1">
        <w:rPr>
          <w:rFonts w:eastAsia="Calibri"/>
          <w:lang w:val="en-US"/>
        </w:rPr>
        <w:t>which does not evolve treatment on humans or animals, informed consent and confidentiality are not an issue in this project. The</w:t>
      </w:r>
      <w:r w:rsidR="007C7866" w:rsidRPr="00B70AB1">
        <w:rPr>
          <w:rFonts w:eastAsia="Calibri"/>
          <w:lang w:val="en-US"/>
        </w:rPr>
        <w:t xml:space="preserve"> study where pre-collected dataset was obtained is ethically approved by the research committee at </w:t>
      </w:r>
      <w:bookmarkStart w:id="19" w:name="OLE_LINK3"/>
      <w:bookmarkStart w:id="20" w:name="OLE_LINK4"/>
      <w:r w:rsidR="007C7866" w:rsidRPr="00B70AB1">
        <w:rPr>
          <w:rFonts w:eastAsia="Calibri"/>
          <w:lang w:val="en-US"/>
        </w:rPr>
        <w:t>Tsinghua University</w:t>
      </w:r>
      <w:bookmarkEnd w:id="19"/>
      <w:bookmarkEnd w:id="20"/>
      <w:r w:rsidR="007C7866" w:rsidRPr="00B70AB1">
        <w:rPr>
          <w:rFonts w:eastAsia="Calibri"/>
          <w:lang w:val="en-US"/>
        </w:rPr>
        <w:t xml:space="preserve">. </w:t>
      </w:r>
    </w:p>
    <w:p w14:paraId="45EDDE75" w14:textId="77777777" w:rsidR="00B70AB1" w:rsidRPr="00B70AB1" w:rsidRDefault="00B70AB1" w:rsidP="00B70AB1">
      <w:pPr>
        <w:ind w:firstLine="720"/>
        <w:rPr>
          <w:rFonts w:eastAsia="Calibri"/>
          <w:lang w:val="en-US"/>
        </w:rPr>
      </w:pPr>
    </w:p>
    <w:p w14:paraId="1689056C" w14:textId="2B862824" w:rsidR="00B70AB1" w:rsidRPr="00B70AB1" w:rsidRDefault="007A65E5" w:rsidP="00B70AB1">
      <w:pPr>
        <w:pStyle w:val="2"/>
        <w:keepNext w:val="0"/>
        <w:keepLines w:val="0"/>
        <w:spacing w:before="0" w:after="0"/>
        <w:rPr>
          <w:rFonts w:ascii="Calibri" w:eastAsia="Calibri" w:hAnsi="Calibri" w:cs="Calibri"/>
          <w:b/>
          <w:sz w:val="28"/>
          <w:szCs w:val="28"/>
        </w:rPr>
      </w:pPr>
      <w:bookmarkStart w:id="21" w:name="_bobtrkgl8pi0" w:colFirst="0" w:colLast="0"/>
      <w:bookmarkStart w:id="22" w:name="_Toc102561438"/>
      <w:bookmarkStart w:id="23" w:name="_Toc103777225"/>
      <w:bookmarkEnd w:id="21"/>
      <w:r>
        <w:rPr>
          <w:rFonts w:ascii="Calibri" w:eastAsia="Calibri" w:hAnsi="Calibri" w:cs="Calibri"/>
          <w:b/>
          <w:sz w:val="28"/>
          <w:szCs w:val="28"/>
          <w:lang w:val="en-US"/>
        </w:rPr>
        <w:t xml:space="preserve">Secondary </w:t>
      </w:r>
      <w:r w:rsidR="00B70AB1" w:rsidRPr="00B70AB1">
        <w:rPr>
          <w:rFonts w:ascii="Calibri" w:eastAsia="Calibri" w:hAnsi="Calibri" w:cs="Calibri"/>
          <w:b/>
          <w:sz w:val="28"/>
          <w:szCs w:val="28"/>
        </w:rPr>
        <w:t>Data Description</w:t>
      </w:r>
      <w:bookmarkEnd w:id="22"/>
      <w:bookmarkEnd w:id="23"/>
    </w:p>
    <w:p w14:paraId="56A1507C" w14:textId="094FDC5A" w:rsidR="00586F83" w:rsidRDefault="00B70AB1" w:rsidP="00B70AB1">
      <w:pPr>
        <w:ind w:firstLine="720"/>
        <w:rPr>
          <w:rFonts w:eastAsia="Calibri"/>
          <w:lang w:val="en-US"/>
        </w:rPr>
      </w:pPr>
      <w:r w:rsidRPr="009E4B8F">
        <w:rPr>
          <w:rFonts w:eastAsia="Calibri"/>
          <w:lang w:val="en-US"/>
        </w:rPr>
        <w:t xml:space="preserve">To answer our research questions, we plan to use a pre-collected dataset collected by the Hu Chuan-Peng at Tsinghua University in 2016. The purpose of the original study was to </w:t>
      </w:r>
      <w:r w:rsidRPr="009E4B8F">
        <w:rPr>
          <w:rFonts w:eastAsia="Calibri"/>
          <w:lang w:val="en-US"/>
        </w:rPr>
        <w:lastRenderedPageBreak/>
        <w:t>compare the SPE between sub-clinical depressed participants and non-depressed participants. However, the original study only collected the health control group due to the difficult to recruit sub-clinical depressed participants (only 6 participants were collected). The dataset provides six waves (separated by 1 week) of long-term data on 3</w:t>
      </w:r>
      <w:r w:rsidR="00E062A0">
        <w:rPr>
          <w:rFonts w:eastAsia="Calibri"/>
          <w:lang w:val="en-US"/>
        </w:rPr>
        <w:t xml:space="preserve">4 </w:t>
      </w:r>
      <w:r w:rsidRPr="009E4B8F">
        <w:rPr>
          <w:rFonts w:eastAsia="Calibri"/>
          <w:lang w:val="en-US"/>
        </w:rPr>
        <w:t xml:space="preserve">non-depressed and 6 depressed participants who were recruited from Tsinghua University community. In each wave, participants completed three parts of tasks: experiment A (a modified SALT), experiment B (a modified SALT) and questionnaires. </w:t>
      </w:r>
      <w:r w:rsidRPr="00BB1095">
        <w:rPr>
          <w:rFonts w:eastAsia="Calibri"/>
          <w:lang w:val="en-US"/>
        </w:rPr>
        <w:t xml:space="preserve">We plan to </w:t>
      </w:r>
      <w:r w:rsidRPr="00BB1095">
        <w:rPr>
          <w:rFonts w:eastAsia="Calibri"/>
          <w:b/>
          <w:bCs/>
          <w:lang w:val="en-US"/>
        </w:rPr>
        <w:t xml:space="preserve">use the subset consisting of </w:t>
      </w:r>
      <w:r w:rsidRPr="00BB1095">
        <w:rPr>
          <w:b/>
          <w:bCs/>
        </w:rPr>
        <w:t>the</w:t>
      </w:r>
      <w:r w:rsidRPr="00BB1095">
        <w:rPr>
          <w:rFonts w:eastAsia="Calibri"/>
          <w:b/>
          <w:bCs/>
          <w:lang w:val="en-US"/>
        </w:rPr>
        <w:t xml:space="preserve"> neutral condition in SALT B result of the 3</w:t>
      </w:r>
      <w:r w:rsidR="00001E83" w:rsidRPr="00BB1095">
        <w:rPr>
          <w:rFonts w:eastAsia="Calibri"/>
          <w:b/>
          <w:bCs/>
          <w:lang w:val="en-US"/>
        </w:rPr>
        <w:t>4</w:t>
      </w:r>
      <w:r w:rsidR="009006E7" w:rsidRPr="00BB1095">
        <w:rPr>
          <w:rStyle w:val="af6"/>
          <w:rFonts w:eastAsia="Calibri"/>
          <w:b/>
          <w:bCs/>
          <w:lang w:val="en-US"/>
        </w:rPr>
        <w:footnoteReference w:id="1"/>
      </w:r>
      <w:r w:rsidRPr="00BB1095">
        <w:rPr>
          <w:rFonts w:eastAsia="Calibri"/>
          <w:b/>
          <w:bCs/>
          <w:lang w:val="en-US"/>
        </w:rPr>
        <w:t xml:space="preserve"> participants with relatively low DBI score</w:t>
      </w:r>
      <w:r w:rsidRPr="00BB1095">
        <w:rPr>
          <w:rFonts w:eastAsia="Calibri"/>
          <w:lang w:val="en-US"/>
        </w:rPr>
        <w:t>.</w:t>
      </w:r>
      <w:r w:rsidRPr="00B12772">
        <w:rPr>
          <w:rFonts w:eastAsia="Calibri"/>
          <w:b/>
          <w:bCs/>
          <w:lang w:val="en-US"/>
        </w:rPr>
        <w:t xml:space="preserve"> </w:t>
      </w:r>
    </w:p>
    <w:p w14:paraId="20EC5C62" w14:textId="77777777" w:rsidR="00B70AB1" w:rsidRDefault="00B70AB1" w:rsidP="00B70AB1">
      <w:pPr>
        <w:ind w:firstLine="720"/>
        <w:rPr>
          <w:rFonts w:eastAsia="Calibri"/>
          <w:lang w:val="en-US"/>
        </w:rPr>
      </w:pPr>
    </w:p>
    <w:p w14:paraId="5D62C2CC" w14:textId="26A0F1EC" w:rsidR="00B70AB1" w:rsidRPr="00B70AB1" w:rsidRDefault="00B70AB1" w:rsidP="00B70AB1">
      <w:pPr>
        <w:pStyle w:val="2"/>
        <w:keepNext w:val="0"/>
        <w:keepLines w:val="0"/>
        <w:spacing w:before="0" w:after="0"/>
        <w:rPr>
          <w:rFonts w:ascii="Calibri" w:eastAsia="Calibri" w:hAnsi="Calibri" w:cs="Calibri"/>
          <w:b/>
          <w:sz w:val="28"/>
          <w:szCs w:val="28"/>
        </w:rPr>
      </w:pPr>
      <w:bookmarkStart w:id="24" w:name="_Toc102561443"/>
      <w:bookmarkStart w:id="25" w:name="_Toc103777226"/>
      <w:r w:rsidRPr="00B70AB1">
        <w:rPr>
          <w:rFonts w:ascii="Calibri" w:eastAsia="Calibri" w:hAnsi="Calibri" w:cs="Calibri"/>
          <w:b/>
          <w:sz w:val="28"/>
          <w:szCs w:val="28"/>
        </w:rPr>
        <w:t>Data Collection Procedures</w:t>
      </w:r>
      <w:bookmarkEnd w:id="24"/>
      <w:bookmarkEnd w:id="25"/>
    </w:p>
    <w:p w14:paraId="6AA25323" w14:textId="12AF72D3" w:rsidR="00B70AB1" w:rsidRPr="00F072D2" w:rsidRDefault="00B70AB1" w:rsidP="00F072D2">
      <w:pPr>
        <w:ind w:firstLine="720"/>
        <w:rPr>
          <w:bCs/>
        </w:rPr>
      </w:pPr>
      <w:r w:rsidRPr="00F072D2">
        <w:rPr>
          <w:bCs/>
        </w:rPr>
        <w:t xml:space="preserve">In the study, 36 college students from Tsinghua University community participated the experiment and were compensated. All of them are right-handed and have normal or corrected-to-normal vision. </w:t>
      </w:r>
      <w:r w:rsidRPr="006E18E0">
        <w:rPr>
          <w:bCs/>
        </w:rPr>
        <w:t xml:space="preserve">Data of one subject </w:t>
      </w:r>
      <w:r w:rsidRPr="00183C6B">
        <w:rPr>
          <w:bCs/>
        </w:rPr>
        <w:t>was</w:t>
      </w:r>
      <w:r w:rsidRPr="006E18E0">
        <w:rPr>
          <w:bCs/>
        </w:rPr>
        <w:t xml:space="preserve"> excluded because of </w:t>
      </w:r>
      <w:r w:rsidR="00741641">
        <w:rPr>
          <w:bCs/>
          <w:lang w:val="en-US"/>
        </w:rPr>
        <w:t xml:space="preserve">providing </w:t>
      </w:r>
      <w:r>
        <w:rPr>
          <w:rFonts w:hint="eastAsia"/>
          <w:bCs/>
        </w:rPr>
        <w:t>confusing</w:t>
      </w:r>
      <w:r>
        <w:rPr>
          <w:bCs/>
        </w:rPr>
        <w:t xml:space="preserve"> </w:t>
      </w:r>
      <w:r>
        <w:rPr>
          <w:rFonts w:hint="eastAsia"/>
          <w:bCs/>
        </w:rPr>
        <w:t>participant</w:t>
      </w:r>
      <w:r>
        <w:rPr>
          <w:bCs/>
        </w:rPr>
        <w:t xml:space="preserve"> </w:t>
      </w:r>
      <w:r>
        <w:rPr>
          <w:rFonts w:hint="eastAsia"/>
          <w:bCs/>
        </w:rPr>
        <w:t>information</w:t>
      </w:r>
      <w:r w:rsidR="00741641">
        <w:rPr>
          <w:bCs/>
          <w:lang w:val="en-US"/>
        </w:rPr>
        <w:t xml:space="preserve"> to experimenter</w:t>
      </w:r>
      <w:r w:rsidRPr="006E18E0">
        <w:rPr>
          <w:bCs/>
        </w:rPr>
        <w:t>. Data from one male participant of experiment</w:t>
      </w:r>
      <w:r w:rsidRPr="00183C6B">
        <w:rPr>
          <w:bCs/>
        </w:rPr>
        <w:t xml:space="preserve"> </w:t>
      </w:r>
      <w:r w:rsidRPr="006E18E0">
        <w:rPr>
          <w:bCs/>
        </w:rPr>
        <w:t>was missing because of an error in the program. The exclusion left 3</w:t>
      </w:r>
      <w:r w:rsidR="00741641">
        <w:rPr>
          <w:bCs/>
          <w:lang w:val="en-US"/>
        </w:rPr>
        <w:t>4</w:t>
      </w:r>
      <w:r w:rsidRPr="006E18E0">
        <w:rPr>
          <w:bCs/>
        </w:rPr>
        <w:t xml:space="preserve"> valid participants</w:t>
      </w:r>
      <w:r w:rsidRPr="00183C6B">
        <w:rPr>
          <w:bCs/>
        </w:rPr>
        <w:t xml:space="preserve"> (</w:t>
      </w:r>
      <m:oMath>
        <m:sSub>
          <m:sSubPr>
            <m:ctrlPr>
              <w:ins w:id="26" w:author="Zheng Liu" w:date="2022-05-16T20:07:00Z">
                <w:rPr>
                  <w:rFonts w:ascii="Cambria Math" w:hAnsi="Cambria Math"/>
                  <w:bCs/>
                </w:rPr>
              </w:ins>
            </m:ctrlPr>
          </m:sSubPr>
          <m:e>
            <m:r>
              <w:rPr>
                <w:rFonts w:ascii="Cambria Math" w:hAnsi="Cambria Math"/>
              </w:rPr>
              <m:t>M</m:t>
            </m:r>
          </m:e>
          <m:sub>
            <m:r>
              <m:rPr>
                <m:sty m:val="p"/>
              </m:rPr>
              <w:rPr>
                <w:rFonts w:ascii="Cambria Math" w:hAnsi="Cambria Math"/>
              </w:rPr>
              <m:t>age</m:t>
            </m:r>
          </m:sub>
        </m:sSub>
      </m:oMath>
      <w:r w:rsidRPr="00183C6B">
        <w:rPr>
          <w:bCs/>
        </w:rPr>
        <w:t xml:space="preserve"> = 2</w:t>
      </w:r>
      <w:r w:rsidR="00106148">
        <w:rPr>
          <w:bCs/>
          <w:lang w:val="en-US"/>
        </w:rPr>
        <w:t>1</w:t>
      </w:r>
      <w:r w:rsidRPr="00183C6B">
        <w:rPr>
          <w:bCs/>
        </w:rPr>
        <w:t>.</w:t>
      </w:r>
      <w:r w:rsidR="00106148">
        <w:rPr>
          <w:bCs/>
          <w:lang w:val="en-US"/>
        </w:rPr>
        <w:t>06</w:t>
      </w:r>
      <w:r w:rsidRPr="00183C6B">
        <w:rPr>
          <w:bCs/>
        </w:rPr>
        <w:t xml:space="preserve">, </w:t>
      </w:r>
      <m:oMath>
        <m:sSub>
          <m:sSubPr>
            <m:ctrlPr>
              <w:ins w:id="27" w:author="Zheng Liu" w:date="2022-05-16T20:07:00Z">
                <w:rPr>
                  <w:rFonts w:ascii="Cambria Math" w:hAnsi="Cambria Math"/>
                  <w:bCs/>
                </w:rPr>
              </w:ins>
            </m:ctrlPr>
          </m:sSubPr>
          <m:e>
            <m:r>
              <w:rPr>
                <w:rFonts w:ascii="Cambria Math" w:hAnsi="Cambria Math"/>
              </w:rPr>
              <m:t>SD</m:t>
            </m:r>
          </m:e>
          <m:sub>
            <m:r>
              <m:rPr>
                <m:sty m:val="p"/>
              </m:rPr>
              <w:rPr>
                <w:rFonts w:ascii="Cambria Math" w:hAnsi="Cambria Math"/>
              </w:rPr>
              <m:t>age</m:t>
            </m:r>
          </m:sub>
        </m:sSub>
      </m:oMath>
      <w:r w:rsidRPr="00183C6B">
        <w:rPr>
          <w:bCs/>
        </w:rPr>
        <w:t xml:space="preserve"> =</w:t>
      </w:r>
      <w:r w:rsidR="003F502B">
        <w:rPr>
          <w:bCs/>
          <w:lang w:val="en-US"/>
        </w:rPr>
        <w:t>2</w:t>
      </w:r>
      <w:r w:rsidRPr="00183C6B">
        <w:rPr>
          <w:bCs/>
        </w:rPr>
        <w:t>.</w:t>
      </w:r>
      <w:r w:rsidR="003F502B">
        <w:rPr>
          <w:bCs/>
          <w:lang w:val="en-US"/>
        </w:rPr>
        <w:t>52</w:t>
      </w:r>
      <w:r w:rsidRPr="00183C6B">
        <w:rPr>
          <w:bCs/>
        </w:rPr>
        <w:t>)</w:t>
      </w:r>
      <w:r w:rsidRPr="00F072D2">
        <w:rPr>
          <w:bCs/>
        </w:rPr>
        <w:t>, with 2</w:t>
      </w:r>
      <w:r w:rsidR="00741641">
        <w:rPr>
          <w:bCs/>
          <w:lang w:val="en-US"/>
        </w:rPr>
        <w:t>1</w:t>
      </w:r>
      <w:r w:rsidRPr="00F072D2">
        <w:rPr>
          <w:bCs/>
        </w:rPr>
        <w:t xml:space="preserve"> females and 1</w:t>
      </w:r>
      <w:r w:rsidR="00741641">
        <w:rPr>
          <w:bCs/>
          <w:lang w:val="en-US"/>
        </w:rPr>
        <w:t>3</w:t>
      </w:r>
      <w:r w:rsidRPr="00F072D2">
        <w:rPr>
          <w:bCs/>
        </w:rPr>
        <w:t xml:space="preserve"> males. </w:t>
      </w:r>
    </w:p>
    <w:p w14:paraId="705C64CA" w14:textId="77777777" w:rsidR="00B70AB1" w:rsidRDefault="00B70AB1" w:rsidP="00B70AB1">
      <w:pPr>
        <w:rPr>
          <w:bCs/>
        </w:rPr>
      </w:pPr>
    </w:p>
    <w:p w14:paraId="23939BFC" w14:textId="77777777" w:rsidR="00B70AB1" w:rsidRPr="00B70AB1" w:rsidRDefault="00B70AB1" w:rsidP="00B70AB1">
      <w:pPr>
        <w:pStyle w:val="2"/>
        <w:keepNext w:val="0"/>
        <w:keepLines w:val="0"/>
        <w:spacing w:before="0" w:after="0"/>
        <w:rPr>
          <w:rFonts w:ascii="Calibri" w:eastAsia="Calibri" w:hAnsi="Calibri" w:cs="Calibri"/>
          <w:b/>
          <w:sz w:val="28"/>
          <w:szCs w:val="28"/>
        </w:rPr>
      </w:pPr>
      <w:bookmarkStart w:id="28" w:name="_Toc103777227"/>
      <w:r w:rsidRPr="00B70AB1">
        <w:rPr>
          <w:rFonts w:ascii="Calibri" w:eastAsia="Calibri" w:hAnsi="Calibri" w:cs="Calibri"/>
          <w:b/>
          <w:sz w:val="28"/>
          <w:szCs w:val="28"/>
        </w:rPr>
        <w:t>Experimental design</w:t>
      </w:r>
      <w:bookmarkEnd w:id="28"/>
      <w:r w:rsidRPr="00B70AB1">
        <w:rPr>
          <w:rFonts w:ascii="Calibri" w:eastAsia="Calibri" w:hAnsi="Calibri" w:cs="Calibri"/>
          <w:b/>
          <w:sz w:val="28"/>
          <w:szCs w:val="28"/>
        </w:rPr>
        <w:t xml:space="preserve"> </w:t>
      </w:r>
    </w:p>
    <w:p w14:paraId="0AD5FE06" w14:textId="61AE37B6" w:rsidR="00B70AB1" w:rsidRDefault="00B70AB1" w:rsidP="00B70AB1">
      <w:pPr>
        <w:ind w:firstLine="720"/>
        <w:rPr>
          <w:bCs/>
          <w:lang w:val="en-US"/>
        </w:rPr>
      </w:pPr>
      <w:r w:rsidRPr="00172604">
        <w:rPr>
          <w:bCs/>
        </w:rPr>
        <w:t xml:space="preserve">Experiment </w:t>
      </w:r>
      <w:r w:rsidRPr="002500E2">
        <w:rPr>
          <w:bCs/>
        </w:rPr>
        <w:t xml:space="preserve">B is </w:t>
      </w:r>
      <w:r>
        <w:rPr>
          <w:bCs/>
          <w:lang w:val="en-US"/>
        </w:rPr>
        <w:t xml:space="preserve">a </w:t>
      </w:r>
      <w:r w:rsidRPr="00B5101C">
        <w:t xml:space="preserve">2 (match vs. not-match) ×3 (id: self, friend, stranger) × 4 (emotion: control, neutral, happy, sad) × 6 (sessions: </w:t>
      </w:r>
      <w:r>
        <w:rPr>
          <w:lang w:val="en-US"/>
        </w:rPr>
        <w:t>1-</w:t>
      </w:r>
      <w:r w:rsidRPr="00B5101C">
        <w:t>6)</w:t>
      </w:r>
      <w:r w:rsidRPr="009D6B1E">
        <w:rPr>
          <w:lang w:val="en-US"/>
        </w:rPr>
        <w:t xml:space="preserve"> </w:t>
      </w:r>
      <w:r>
        <w:rPr>
          <w:lang w:val="en-US"/>
        </w:rPr>
        <w:t xml:space="preserve">experiment. It is </w:t>
      </w:r>
      <w:r w:rsidR="000D7B8C">
        <w:rPr>
          <w:lang w:val="en-US"/>
        </w:rPr>
        <w:t xml:space="preserve">originally </w:t>
      </w:r>
      <w:r w:rsidRPr="002500E2">
        <w:rPr>
          <w:bCs/>
        </w:rPr>
        <w:t>designed to compare the self-</w:t>
      </w:r>
      <w:r w:rsidRPr="00172604">
        <w:rPr>
          <w:bCs/>
        </w:rPr>
        <w:t>bias</w:t>
      </w:r>
      <w:r w:rsidRPr="002500E2">
        <w:rPr>
          <w:bCs/>
        </w:rPr>
        <w:t xml:space="preserve"> </w:t>
      </w:r>
      <w:r>
        <w:rPr>
          <w:bCs/>
          <w:lang w:val="en-US"/>
        </w:rPr>
        <w:t xml:space="preserve">under different </w:t>
      </w:r>
      <w:r w:rsidRPr="002500E2">
        <w:rPr>
          <w:bCs/>
        </w:rPr>
        <w:t>emotion</w:t>
      </w:r>
      <w:r>
        <w:rPr>
          <w:rFonts w:hint="eastAsia"/>
          <w:bCs/>
        </w:rPr>
        <w:t>s</w:t>
      </w:r>
      <w:r w:rsidRPr="002500E2">
        <w:rPr>
          <w:bCs/>
        </w:rPr>
        <w:t xml:space="preserve"> (happy, sad, neutral, control). </w:t>
      </w:r>
    </w:p>
    <w:p w14:paraId="4E7EDC0F" w14:textId="77777777" w:rsidR="00B70AB1" w:rsidRPr="00B70AB1" w:rsidRDefault="00B70AB1" w:rsidP="00B70AB1">
      <w:pPr>
        <w:pStyle w:val="2"/>
        <w:keepNext w:val="0"/>
        <w:keepLines w:val="0"/>
        <w:spacing w:before="0" w:after="0"/>
        <w:rPr>
          <w:rFonts w:ascii="Calibri" w:eastAsia="Calibri" w:hAnsi="Calibri" w:cs="Calibri"/>
          <w:b/>
          <w:sz w:val="28"/>
          <w:szCs w:val="28"/>
        </w:rPr>
      </w:pPr>
    </w:p>
    <w:p w14:paraId="73CD07E8" w14:textId="77777777" w:rsidR="00B70AB1" w:rsidRPr="00B70AB1" w:rsidRDefault="00B70AB1" w:rsidP="00B70AB1">
      <w:pPr>
        <w:pStyle w:val="2"/>
        <w:keepNext w:val="0"/>
        <w:keepLines w:val="0"/>
        <w:spacing w:before="0" w:after="0"/>
        <w:rPr>
          <w:rFonts w:ascii="Calibri" w:eastAsia="Calibri" w:hAnsi="Calibri" w:cs="Calibri"/>
          <w:b/>
          <w:sz w:val="28"/>
          <w:szCs w:val="28"/>
        </w:rPr>
      </w:pPr>
      <w:bookmarkStart w:id="29" w:name="_Toc103777228"/>
      <w:r w:rsidRPr="00B70AB1">
        <w:rPr>
          <w:rFonts w:ascii="Calibri" w:eastAsia="Calibri" w:hAnsi="Calibri" w:cs="Calibri"/>
          <w:b/>
          <w:sz w:val="28"/>
          <w:szCs w:val="28"/>
        </w:rPr>
        <w:t>Measured Variables</w:t>
      </w:r>
      <w:bookmarkEnd w:id="29"/>
      <w:r w:rsidRPr="00B70AB1">
        <w:rPr>
          <w:rFonts w:ascii="Calibri" w:eastAsia="Calibri" w:hAnsi="Calibri" w:cs="Calibri"/>
          <w:b/>
          <w:sz w:val="28"/>
          <w:szCs w:val="28"/>
        </w:rPr>
        <w:t xml:space="preserve"> </w:t>
      </w:r>
    </w:p>
    <w:p w14:paraId="1BB55508" w14:textId="28E7E4D2" w:rsidR="00B70AB1" w:rsidRPr="000A38FB" w:rsidRDefault="00930861" w:rsidP="00B70AB1">
      <w:pPr>
        <w:ind w:firstLine="720"/>
        <w:rPr>
          <w:bCs/>
          <w:lang w:val="en-US"/>
        </w:rPr>
      </w:pPr>
      <w:r>
        <w:rPr>
          <w:bCs/>
          <w:lang w:val="en-US"/>
        </w:rPr>
        <w:t xml:space="preserve">In </w:t>
      </w:r>
      <w:r w:rsidR="00B70AB1">
        <w:rPr>
          <w:bCs/>
          <w:lang w:val="en-US"/>
        </w:rPr>
        <w:t xml:space="preserve">each wave, the participants were recorded on their keypress, the reaction time and accuracy in each trial. </w:t>
      </w:r>
      <w:r w:rsidR="00B70AB1" w:rsidRPr="006E2D54">
        <w:rPr>
          <w:bCs/>
          <w:lang w:val="en-US"/>
        </w:rPr>
        <w:t>The question</w:t>
      </w:r>
      <w:r w:rsidR="00B70AB1">
        <w:rPr>
          <w:bCs/>
          <w:lang w:val="en-US"/>
        </w:rPr>
        <w:t>aries</w:t>
      </w:r>
      <w:r w:rsidR="00B70AB1" w:rsidRPr="006E2D54">
        <w:rPr>
          <w:bCs/>
          <w:lang w:val="en-US"/>
        </w:rPr>
        <w:t xml:space="preserve"> vary across waves and are related to domains as diverse </w:t>
      </w:r>
      <w:r w:rsidR="00B70AB1">
        <w:rPr>
          <w:bCs/>
          <w:lang w:val="en-US"/>
        </w:rPr>
        <w:t>as personal wellbeing</w:t>
      </w:r>
      <w:r w:rsidR="00B70AB1" w:rsidRPr="006E2D54">
        <w:rPr>
          <w:bCs/>
          <w:lang w:val="en-US"/>
        </w:rPr>
        <w:t xml:space="preserve">, physical and mental health, and </w:t>
      </w:r>
      <w:r w:rsidR="00B70AB1" w:rsidRPr="00E37190">
        <w:rPr>
          <w:bCs/>
          <w:lang w:val="en-US"/>
        </w:rPr>
        <w:t>psychological distance between self, friend, stranger</w:t>
      </w:r>
      <w:r w:rsidR="00B70AB1">
        <w:rPr>
          <w:bCs/>
          <w:lang w:val="en-US"/>
        </w:rPr>
        <w:t xml:space="preserve">. </w:t>
      </w:r>
    </w:p>
    <w:p w14:paraId="168BD03A" w14:textId="77777777" w:rsidR="00B70AB1" w:rsidRPr="002500E2" w:rsidRDefault="00B70AB1" w:rsidP="00B70AB1">
      <w:pPr>
        <w:rPr>
          <w:color w:val="000000" w:themeColor="text1"/>
          <w:u w:val="single"/>
        </w:rPr>
      </w:pPr>
    </w:p>
    <w:p w14:paraId="0CBFFD04" w14:textId="77777777" w:rsidR="00B70AB1" w:rsidRPr="00B70AB1" w:rsidRDefault="00B70AB1" w:rsidP="00B70AB1">
      <w:pPr>
        <w:pStyle w:val="2"/>
        <w:keepNext w:val="0"/>
        <w:keepLines w:val="0"/>
        <w:spacing w:before="0" w:after="0"/>
        <w:rPr>
          <w:rFonts w:ascii="Calibri" w:eastAsia="Calibri" w:hAnsi="Calibri" w:cs="Calibri"/>
          <w:b/>
          <w:sz w:val="28"/>
          <w:szCs w:val="28"/>
        </w:rPr>
      </w:pPr>
      <w:bookmarkStart w:id="30" w:name="_Toc103777229"/>
      <w:r w:rsidRPr="00B70AB1">
        <w:rPr>
          <w:rFonts w:ascii="Calibri" w:eastAsia="Calibri" w:hAnsi="Calibri" w:cs="Calibri"/>
          <w:b/>
          <w:sz w:val="28"/>
          <w:szCs w:val="28"/>
        </w:rPr>
        <w:t>Stimuli and materials</w:t>
      </w:r>
      <w:bookmarkEnd w:id="30"/>
    </w:p>
    <w:p w14:paraId="3C5A41EB" w14:textId="77777777" w:rsidR="00B70AB1" w:rsidRDefault="00B70AB1" w:rsidP="00B70AB1">
      <w:pPr>
        <w:ind w:firstLine="720"/>
        <w:rPr>
          <w:bCs/>
          <w:lang w:val="en-US"/>
        </w:rPr>
      </w:pPr>
      <w:r>
        <w:rPr>
          <w:bCs/>
          <w:lang w:val="en-US"/>
        </w:rPr>
        <w:t>The e</w:t>
      </w:r>
      <w:r w:rsidRPr="00E37190">
        <w:rPr>
          <w:bCs/>
          <w:lang w:val="en-US"/>
        </w:rPr>
        <w:t xml:space="preserve">xperiment was finished individually in </w:t>
      </w:r>
      <w:r>
        <w:rPr>
          <w:bCs/>
          <w:lang w:val="en-US"/>
        </w:rPr>
        <w:t xml:space="preserve">a </w:t>
      </w:r>
      <w:r w:rsidRPr="00E37190">
        <w:rPr>
          <w:bCs/>
          <w:lang w:val="en-US"/>
        </w:rPr>
        <w:t>dimly lighted room. Stimuli were presented and responses were collected using E-Prime 2.0 on PC. The monitor was at 1024 × 768 resolution with 100 Hz refresh rate.</w:t>
      </w:r>
    </w:p>
    <w:p w14:paraId="406EE543" w14:textId="084E594A" w:rsidR="00B70AB1" w:rsidRPr="00CD60B0" w:rsidRDefault="00930861" w:rsidP="007F6374">
      <w:pPr>
        <w:ind w:firstLine="720"/>
        <w:rPr>
          <w:bCs/>
          <w:lang w:val="en-US"/>
        </w:rPr>
      </w:pPr>
      <w:r>
        <w:rPr>
          <w:bCs/>
          <w:lang w:val="en-US"/>
        </w:rPr>
        <w:t xml:space="preserve">The experiment </w:t>
      </w:r>
      <w:r w:rsidR="00B70AB1" w:rsidRPr="004F4712">
        <w:rPr>
          <w:bCs/>
          <w:lang w:val="en-US"/>
        </w:rPr>
        <w:t xml:space="preserve">had two phases. Following </w:t>
      </w:r>
      <w:r w:rsidR="00B70AB1">
        <w:rPr>
          <w:bCs/>
          <w:lang w:val="en-US"/>
        </w:rPr>
        <w:fldChar w:fldCharType="begin"/>
      </w:r>
      <w:r>
        <w:rPr>
          <w:bCs/>
          <w:lang w:val="en-US"/>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00B70AB1">
        <w:rPr>
          <w:bCs/>
          <w:lang w:val="en-US"/>
        </w:rPr>
        <w:fldChar w:fldCharType="separate"/>
      </w:r>
      <w:r w:rsidR="007A202A">
        <w:rPr>
          <w:bCs/>
          <w:noProof/>
          <w:lang w:val="en-US"/>
        </w:rPr>
        <w:t>(Sui et al., 2012)</w:t>
      </w:r>
      <w:r w:rsidR="00B70AB1">
        <w:rPr>
          <w:bCs/>
          <w:lang w:val="en-US"/>
        </w:rPr>
        <w:fldChar w:fldCharType="end"/>
      </w:r>
      <w:r w:rsidR="00B70AB1">
        <w:rPr>
          <w:bCs/>
          <w:lang w:val="en-US"/>
        </w:rPr>
        <w:t xml:space="preserve">, </w:t>
      </w:r>
      <w:r w:rsidR="00B70AB1" w:rsidRPr="004F4712">
        <w:rPr>
          <w:bCs/>
          <w:lang w:val="en-US"/>
        </w:rPr>
        <w:t xml:space="preserve">the first phase comprised a learning task in which participants were required to associate geometric shapes with </w:t>
      </w:r>
      <w:r w:rsidR="00B70AB1">
        <w:rPr>
          <w:bCs/>
          <w:lang w:val="en-US"/>
        </w:rPr>
        <w:t xml:space="preserve">labels. </w:t>
      </w:r>
      <w:r w:rsidR="00B70AB1" w:rsidRPr="004F4712">
        <w:rPr>
          <w:bCs/>
          <w:lang w:val="en-US"/>
        </w:rPr>
        <w:t>The shapes were not presented at this stage. The learning phase lasted for approximately 60 seconds and shape-target associations were counterbalanced across the sample.</w:t>
      </w:r>
      <w:r w:rsidR="00B70AB1">
        <w:rPr>
          <w:bCs/>
          <w:lang w:val="en-US"/>
        </w:rPr>
        <w:t xml:space="preserve"> </w:t>
      </w:r>
      <w:r w:rsidR="00B70AB1" w:rsidRPr="00E054EE">
        <w:rPr>
          <w:bCs/>
          <w:lang w:val="en-US"/>
        </w:rPr>
        <w:t>Next, participants performed</w:t>
      </w:r>
      <w:r w:rsidR="00B70AB1">
        <w:rPr>
          <w:bCs/>
          <w:lang w:val="en-US"/>
        </w:rPr>
        <w:t xml:space="preserve"> a matching task.</w:t>
      </w:r>
      <w:r w:rsidR="00B70AB1">
        <w:rPr>
          <w:rFonts w:eastAsia="MS Mincho"/>
          <w:color w:val="000000"/>
          <w:lang w:val="en-US" w:eastAsia="de-DE"/>
        </w:rPr>
        <w:t xml:space="preserve"> </w:t>
      </w:r>
      <w:r w:rsidR="00B70AB1" w:rsidRPr="0047506C">
        <w:rPr>
          <w:rFonts w:eastAsia="MS Mincho"/>
          <w:color w:val="000000"/>
          <w:lang w:val="en-US" w:eastAsia="de-DE"/>
        </w:rPr>
        <w:t>At the start of each trial</w:t>
      </w:r>
      <w:r w:rsidR="00B70AB1" w:rsidRPr="006166D0">
        <w:rPr>
          <w:rFonts w:eastAsia="MS Mincho"/>
          <w:color w:val="000000"/>
          <w:lang w:val="en-US" w:eastAsia="de-DE"/>
        </w:rPr>
        <w:t xml:space="preserve">, </w:t>
      </w:r>
      <w:r w:rsidR="00B70AB1">
        <w:rPr>
          <w:rFonts w:eastAsia="MS Mincho"/>
          <w:color w:val="000000"/>
          <w:lang w:val="en-US" w:eastAsia="de-DE"/>
        </w:rPr>
        <w:t xml:space="preserve">a </w:t>
      </w:r>
      <w:r w:rsidR="00B70AB1" w:rsidRPr="0047506C">
        <w:rPr>
          <w:rFonts w:eastAsia="MS Mincho"/>
          <w:color w:val="000000"/>
          <w:lang w:val="en-US" w:eastAsia="de-DE"/>
        </w:rPr>
        <w:t xml:space="preserve">fixation cross was </w:t>
      </w:r>
      <w:r w:rsidR="00B70AB1">
        <w:rPr>
          <w:rFonts w:eastAsia="MS Mincho"/>
          <w:color w:val="000000"/>
          <w:lang w:val="en-US" w:eastAsia="de-DE"/>
        </w:rPr>
        <w:t xml:space="preserve">first </w:t>
      </w:r>
      <w:r w:rsidR="00B70AB1" w:rsidRPr="0047506C">
        <w:rPr>
          <w:rFonts w:eastAsia="MS Mincho"/>
          <w:color w:val="000000"/>
          <w:lang w:val="en-US" w:eastAsia="de-DE"/>
        </w:rPr>
        <w:t>displayed in the center of the screen for 500 ms. Then, a shape–label pair</w:t>
      </w:r>
      <w:r w:rsidR="00B70AB1">
        <w:rPr>
          <w:rFonts w:eastAsia="MS Mincho"/>
          <w:color w:val="000000"/>
          <w:lang w:val="en-US" w:eastAsia="de-DE"/>
        </w:rPr>
        <w:t>ing</w:t>
      </w:r>
      <w:r w:rsidR="00B70AB1" w:rsidRPr="0047506C">
        <w:rPr>
          <w:rFonts w:eastAsia="MS Mincho"/>
          <w:color w:val="000000"/>
          <w:lang w:val="en-US" w:eastAsia="de-DE"/>
        </w:rPr>
        <w:t xml:space="preserve"> </w:t>
      </w:r>
      <w:r w:rsidR="00B70AB1">
        <w:rPr>
          <w:rFonts w:eastAsia="MS Mincho"/>
          <w:color w:val="000000"/>
          <w:lang w:val="en-US" w:eastAsia="de-DE"/>
        </w:rPr>
        <w:t xml:space="preserve">as well as the </w:t>
      </w:r>
      <w:r w:rsidR="00B70AB1" w:rsidRPr="0047506C">
        <w:rPr>
          <w:rFonts w:eastAsia="MS Mincho"/>
          <w:color w:val="000000"/>
          <w:lang w:val="en-US" w:eastAsia="de-DE"/>
        </w:rPr>
        <w:t xml:space="preserve">fixation cross was presented for 100ms, respectively. The next frame showed a blank </w:t>
      </w:r>
      <w:r w:rsidR="00B70AB1">
        <w:rPr>
          <w:rFonts w:eastAsia="MS Mincho" w:hint="eastAsia"/>
          <w:color w:val="000000"/>
          <w:lang w:val="en-US" w:eastAsia="de-DE"/>
        </w:rPr>
        <w:t>screen</w:t>
      </w:r>
      <w:r w:rsidR="00B70AB1">
        <w:rPr>
          <w:rFonts w:eastAsia="MS Mincho"/>
          <w:color w:val="000000"/>
          <w:lang w:val="en-US" w:eastAsia="de-DE"/>
        </w:rPr>
        <w:t xml:space="preserve"> </w:t>
      </w:r>
      <w:r w:rsidR="00B70AB1" w:rsidRPr="0047506C">
        <w:rPr>
          <w:rFonts w:eastAsia="MS Mincho"/>
          <w:color w:val="000000"/>
          <w:lang w:val="en-US" w:eastAsia="de-DE"/>
        </w:rPr>
        <w:t>for 1500 ms, or until a response was made. Participants were asked to determine whether the shape was appropriately matched to the label by pressing one of the two response buttons as quickly and precisely as possible within this timeframe.</w:t>
      </w:r>
      <w:r w:rsidR="00B70AB1">
        <w:rPr>
          <w:rFonts w:eastAsia="MS Mincho"/>
          <w:color w:val="000000"/>
          <w:lang w:val="en-US" w:eastAsia="de-DE"/>
        </w:rPr>
        <w:t xml:space="preserve"> </w:t>
      </w:r>
    </w:p>
    <w:p w14:paraId="795E1567" w14:textId="125CA9BC" w:rsidR="00B70AB1" w:rsidRDefault="007F6374" w:rsidP="00B70AB1">
      <w:pPr>
        <w:ind w:firstLine="720"/>
        <w:rPr>
          <w:rFonts w:eastAsia="MS Mincho"/>
          <w:color w:val="000000"/>
          <w:lang w:val="en-US" w:eastAsia="de-DE"/>
        </w:rPr>
      </w:pPr>
      <w:r>
        <w:rPr>
          <w:rFonts w:eastAsia="MS Mincho"/>
          <w:color w:val="000000"/>
          <w:lang w:val="en-US" w:eastAsia="de-DE"/>
        </w:rPr>
        <w:lastRenderedPageBreak/>
        <w:t>The</w:t>
      </w:r>
      <w:r w:rsidR="00B70AB1" w:rsidRPr="00565F97">
        <w:rPr>
          <w:rFonts w:eastAsia="MS Mincho"/>
          <w:color w:val="000000"/>
          <w:lang w:val="en-US" w:eastAsia="de-DE"/>
        </w:rPr>
        <w:t xml:space="preserve"> participants need to separately learn 4 sets of association between shapes and labels. The associations contain 1 control condition and 3 sets of emotion-based condition. In the control condition, participants learned the association between 3 geometric shapes (circle, </w:t>
      </w:r>
      <w:r w:rsidR="00B70AB1" w:rsidRPr="00565F97">
        <w:rPr>
          <w:rFonts w:eastAsia="MS Mincho" w:hint="eastAsia"/>
          <w:color w:val="000000"/>
          <w:lang w:val="en-US" w:eastAsia="de-DE"/>
        </w:rPr>
        <w:t>horizontal</w:t>
      </w:r>
      <w:r w:rsidR="00B70AB1" w:rsidRPr="00565F97">
        <w:rPr>
          <w:rFonts w:eastAsia="MS Mincho"/>
          <w:color w:val="000000"/>
          <w:lang w:val="en-US" w:eastAsia="de-DE"/>
        </w:rPr>
        <w:t xml:space="preserve"> </w:t>
      </w:r>
      <w:r w:rsidR="00B70AB1" w:rsidRPr="00565F97">
        <w:rPr>
          <w:rFonts w:eastAsia="MS Mincho" w:hint="eastAsia"/>
          <w:color w:val="000000"/>
          <w:lang w:val="en-US" w:eastAsia="de-DE"/>
        </w:rPr>
        <w:t>e</w:t>
      </w:r>
      <w:r w:rsidR="00B70AB1" w:rsidRPr="00E054EE">
        <w:rPr>
          <w:rFonts w:eastAsia="MS Mincho"/>
          <w:color w:val="000000"/>
          <w:lang w:val="en-US" w:eastAsia="de-DE"/>
        </w:rPr>
        <w:t>l</w:t>
      </w:r>
      <w:r w:rsidR="00B70AB1" w:rsidRPr="00E054EE">
        <w:rPr>
          <w:rFonts w:eastAsia="MS Mincho" w:hint="eastAsia"/>
          <w:color w:val="000000"/>
          <w:lang w:val="en-US" w:eastAsia="de-DE"/>
        </w:rPr>
        <w:t>l</w:t>
      </w:r>
      <w:r w:rsidR="00B70AB1" w:rsidRPr="00E054EE">
        <w:rPr>
          <w:rFonts w:eastAsia="MS Mincho"/>
          <w:color w:val="000000"/>
          <w:lang w:val="en-US" w:eastAsia="de-DE"/>
        </w:rPr>
        <w:t>ipse</w:t>
      </w:r>
      <w:r w:rsidR="00B70AB1" w:rsidRPr="00565F97">
        <w:rPr>
          <w:rFonts w:eastAsia="MS Mincho"/>
          <w:color w:val="000000"/>
          <w:lang w:val="en-US" w:eastAsia="de-DE"/>
        </w:rPr>
        <w:t xml:space="preserve"> and vertical </w:t>
      </w:r>
      <w:r w:rsidR="00B70AB1" w:rsidRPr="00E054EE">
        <w:rPr>
          <w:rFonts w:eastAsia="MS Mincho"/>
          <w:color w:val="000000"/>
          <w:lang w:val="en-US" w:eastAsia="de-DE"/>
        </w:rPr>
        <w:t>ellipse</w:t>
      </w:r>
      <w:r w:rsidR="00B70AB1" w:rsidRPr="00565F97">
        <w:rPr>
          <w:rFonts w:eastAsia="MS Mincho"/>
          <w:color w:val="000000"/>
          <w:lang w:val="en-US" w:eastAsia="de-DE"/>
        </w:rPr>
        <w:t xml:space="preserve">) and three labels (self, friend, </w:t>
      </w:r>
      <w:proofErr w:type="gramStart"/>
      <w:r w:rsidR="00B70AB1" w:rsidRPr="00565F97">
        <w:rPr>
          <w:rFonts w:eastAsia="MS Mincho"/>
          <w:color w:val="000000"/>
          <w:lang w:val="en-US" w:eastAsia="de-DE"/>
        </w:rPr>
        <w:t>stranger</w:t>
      </w:r>
      <w:proofErr w:type="gramEnd"/>
      <w:r w:rsidR="00B70AB1" w:rsidRPr="00565F97">
        <w:rPr>
          <w:rFonts w:eastAsia="MS Mincho"/>
          <w:color w:val="000000"/>
          <w:lang w:val="en-US" w:eastAsia="de-DE"/>
        </w:rPr>
        <w:t xml:space="preserve">). In </w:t>
      </w:r>
      <w:r w:rsidR="000929AA">
        <w:rPr>
          <w:rFonts w:eastAsia="MS Mincho" w:hint="eastAsia"/>
          <w:color w:val="000000"/>
          <w:lang w:val="en-US"/>
        </w:rPr>
        <w:t>each</w:t>
      </w:r>
      <w:r w:rsidR="000929AA">
        <w:rPr>
          <w:rFonts w:eastAsia="MS Mincho"/>
          <w:color w:val="000000"/>
          <w:lang w:val="en-US"/>
        </w:rPr>
        <w:t xml:space="preserve"> </w:t>
      </w:r>
      <w:r w:rsidR="000929AA">
        <w:rPr>
          <w:rFonts w:eastAsia="MS Mincho" w:hint="eastAsia"/>
          <w:color w:val="000000"/>
          <w:lang w:val="en-US"/>
        </w:rPr>
        <w:t>of</w:t>
      </w:r>
      <w:r w:rsidR="000929AA">
        <w:rPr>
          <w:rFonts w:eastAsia="MS Mincho"/>
          <w:color w:val="000000"/>
          <w:lang w:val="en-US"/>
        </w:rPr>
        <w:t xml:space="preserve"> </w:t>
      </w:r>
      <w:r w:rsidR="00B70AB1" w:rsidRPr="00565F97">
        <w:rPr>
          <w:rFonts w:eastAsia="MS Mincho"/>
          <w:color w:val="000000"/>
          <w:lang w:val="en-US" w:eastAsia="de-DE"/>
        </w:rPr>
        <w:t xml:space="preserve">the emotion-based condition, participants would see facial </w:t>
      </w:r>
      <w:r w:rsidR="00B70AB1">
        <w:rPr>
          <w:rFonts w:eastAsia="MS Mincho"/>
          <w:color w:val="000000"/>
          <w:lang w:val="en-US" w:eastAsia="de-DE"/>
        </w:rPr>
        <w:t>expressions</w:t>
      </w:r>
      <w:r w:rsidR="00B70AB1" w:rsidRPr="00565F97">
        <w:rPr>
          <w:rFonts w:eastAsia="MS Mincho"/>
          <w:color w:val="000000"/>
          <w:lang w:val="en-US" w:eastAsia="de-DE"/>
        </w:rPr>
        <w:t xml:space="preserve"> (happy, sad, neutral) </w:t>
      </w:r>
      <w:r w:rsidR="00B70AB1">
        <w:rPr>
          <w:rFonts w:eastAsia="MS Mincho"/>
          <w:color w:val="000000"/>
          <w:lang w:val="en-US" w:eastAsia="de-DE"/>
        </w:rPr>
        <w:t>appear</w:t>
      </w:r>
      <w:r w:rsidR="00B70AB1" w:rsidRPr="00565F97">
        <w:rPr>
          <w:rFonts w:eastAsia="MS Mincho"/>
          <w:color w:val="000000"/>
          <w:lang w:val="en-US" w:eastAsia="de-DE"/>
        </w:rPr>
        <w:t xml:space="preserve"> on the circle, </w:t>
      </w:r>
      <w:r w:rsidR="00B70AB1" w:rsidRPr="00565F97">
        <w:rPr>
          <w:rFonts w:eastAsia="MS Mincho" w:hint="eastAsia"/>
          <w:color w:val="000000"/>
          <w:lang w:val="en-US" w:eastAsia="de-DE"/>
        </w:rPr>
        <w:t>horizontal</w:t>
      </w:r>
      <w:r w:rsidR="00B70AB1" w:rsidRPr="00565F97">
        <w:rPr>
          <w:rFonts w:eastAsia="MS Mincho"/>
          <w:color w:val="000000"/>
          <w:lang w:val="en-US" w:eastAsia="de-DE"/>
        </w:rPr>
        <w:t xml:space="preserve"> </w:t>
      </w:r>
      <w:r w:rsidR="00B70AB1" w:rsidRPr="00565F97">
        <w:rPr>
          <w:rFonts w:eastAsia="MS Mincho" w:hint="eastAsia"/>
          <w:color w:val="000000"/>
          <w:lang w:val="en-US" w:eastAsia="de-DE"/>
        </w:rPr>
        <w:t>e</w:t>
      </w:r>
      <w:r w:rsidR="00B70AB1" w:rsidRPr="00E054EE">
        <w:rPr>
          <w:rFonts w:eastAsia="MS Mincho"/>
          <w:color w:val="000000"/>
          <w:lang w:val="en-US" w:eastAsia="de-DE"/>
        </w:rPr>
        <w:t>l</w:t>
      </w:r>
      <w:r w:rsidR="00B70AB1" w:rsidRPr="00E054EE">
        <w:rPr>
          <w:rFonts w:eastAsia="MS Mincho" w:hint="eastAsia"/>
          <w:color w:val="000000"/>
          <w:lang w:val="en-US" w:eastAsia="de-DE"/>
        </w:rPr>
        <w:t>l</w:t>
      </w:r>
      <w:r w:rsidR="00B70AB1" w:rsidRPr="00E054EE">
        <w:rPr>
          <w:rFonts w:eastAsia="MS Mincho"/>
          <w:color w:val="000000"/>
          <w:lang w:val="en-US" w:eastAsia="de-DE"/>
        </w:rPr>
        <w:t>ipse</w:t>
      </w:r>
      <w:r w:rsidR="00B70AB1" w:rsidRPr="00565F97">
        <w:rPr>
          <w:rFonts w:eastAsia="MS Mincho"/>
          <w:color w:val="000000"/>
          <w:lang w:val="en-US" w:eastAsia="de-DE"/>
        </w:rPr>
        <w:t xml:space="preserve"> and vertical </w:t>
      </w:r>
      <w:r w:rsidR="00B70AB1" w:rsidRPr="00E054EE">
        <w:rPr>
          <w:rFonts w:eastAsia="MS Mincho"/>
          <w:color w:val="000000"/>
          <w:lang w:val="en-US" w:eastAsia="de-DE"/>
        </w:rPr>
        <w:t>ellipse</w:t>
      </w:r>
      <w:r w:rsidR="00B70AB1" w:rsidRPr="00565F97">
        <w:rPr>
          <w:rFonts w:eastAsia="MS Mincho"/>
          <w:color w:val="000000"/>
          <w:lang w:val="en-US" w:eastAsia="de-DE"/>
        </w:rPr>
        <w:t xml:space="preserve"> (see figure</w:t>
      </w:r>
      <w:r w:rsidR="000929AA">
        <w:rPr>
          <w:rFonts w:eastAsia="MS Mincho"/>
          <w:color w:val="000000"/>
          <w:lang w:val="en-US" w:eastAsia="de-DE"/>
        </w:rPr>
        <w:t xml:space="preserve"> </w:t>
      </w:r>
      <w:r w:rsidR="00B70AB1" w:rsidRPr="00565F97">
        <w:rPr>
          <w:rFonts w:eastAsia="MS Mincho"/>
          <w:color w:val="000000"/>
          <w:lang w:val="en-US" w:eastAsia="de-DE"/>
        </w:rPr>
        <w:t xml:space="preserve">2). In each condition, </w:t>
      </w:r>
      <w:r w:rsidR="00B70AB1">
        <w:rPr>
          <w:rFonts w:eastAsia="MS Mincho"/>
          <w:color w:val="000000"/>
          <w:lang w:val="en-US" w:eastAsia="de-DE"/>
        </w:rPr>
        <w:t>b</w:t>
      </w:r>
      <w:r w:rsidR="00B70AB1" w:rsidRPr="0047506C">
        <w:rPr>
          <w:rFonts w:eastAsia="MS Mincho"/>
          <w:color w:val="000000"/>
          <w:lang w:val="en-US" w:eastAsia="de-DE"/>
        </w:rPr>
        <w:t xml:space="preserve">efore beginning the </w:t>
      </w:r>
      <w:r w:rsidR="00B70AB1">
        <w:rPr>
          <w:rFonts w:eastAsia="MS Mincho"/>
          <w:color w:val="000000"/>
          <w:lang w:val="en-US" w:eastAsia="de-DE"/>
        </w:rPr>
        <w:t xml:space="preserve">formal </w:t>
      </w:r>
      <w:r w:rsidR="00B70AB1" w:rsidRPr="0047506C">
        <w:rPr>
          <w:rFonts w:eastAsia="MS Mincho"/>
          <w:color w:val="000000"/>
          <w:lang w:val="en-US" w:eastAsia="de-DE"/>
        </w:rPr>
        <w:t>experimental trials, participants performed a</w:t>
      </w:r>
      <w:r w:rsidR="00B70AB1">
        <w:rPr>
          <w:rFonts w:eastAsia="MS Mincho"/>
          <w:color w:val="000000"/>
          <w:lang w:val="en-US" w:eastAsia="de-DE"/>
        </w:rPr>
        <w:t xml:space="preserve"> training session containing </w:t>
      </w:r>
      <w:r w:rsidR="003F58EF">
        <w:rPr>
          <w:rFonts w:eastAsia="MS Mincho"/>
          <w:color w:val="000000"/>
          <w:lang w:val="en-US" w:eastAsia="de-DE"/>
        </w:rPr>
        <w:t>24</w:t>
      </w:r>
      <w:r w:rsidR="00B70AB1">
        <w:rPr>
          <w:rFonts w:eastAsia="MS Mincho"/>
          <w:color w:val="000000"/>
          <w:lang w:val="en-US" w:eastAsia="de-DE"/>
        </w:rPr>
        <w:t xml:space="preserve"> </w:t>
      </w:r>
      <w:r w:rsidR="00B70AB1" w:rsidRPr="0047506C">
        <w:rPr>
          <w:rFonts w:eastAsia="MS Mincho"/>
          <w:color w:val="000000"/>
          <w:lang w:val="en-US" w:eastAsia="de-DE"/>
        </w:rPr>
        <w:t>practice trials</w:t>
      </w:r>
      <w:r w:rsidR="00B70AB1">
        <w:rPr>
          <w:rFonts w:eastAsia="MS Mincho"/>
          <w:color w:val="000000"/>
          <w:lang w:val="en-US" w:eastAsia="de-DE"/>
        </w:rPr>
        <w:t>.</w:t>
      </w:r>
      <w:r w:rsidR="00B70AB1" w:rsidRPr="00565F97">
        <w:rPr>
          <w:rFonts w:eastAsia="MS Mincho"/>
          <w:color w:val="000000"/>
          <w:lang w:val="en-US" w:eastAsia="de-DE"/>
        </w:rPr>
        <w:t xml:space="preserve"> </w:t>
      </w:r>
      <w:r w:rsidR="00B70AB1">
        <w:rPr>
          <w:rFonts w:eastAsia="MS Mincho"/>
          <w:color w:val="000000"/>
          <w:lang w:val="en-US" w:eastAsia="de-DE"/>
        </w:rPr>
        <w:t>F</w:t>
      </w:r>
      <w:r w:rsidR="00B70AB1" w:rsidRPr="0047506C">
        <w:rPr>
          <w:rFonts w:eastAsia="MS Mincho"/>
          <w:color w:val="000000"/>
          <w:lang w:val="en-US" w:eastAsia="de-DE"/>
        </w:rPr>
        <w:t xml:space="preserve">ollowing </w:t>
      </w:r>
      <w:r w:rsidR="00B70AB1">
        <w:rPr>
          <w:rFonts w:eastAsia="MS Mincho" w:hint="eastAsia"/>
          <w:color w:val="000000"/>
          <w:lang w:val="en-US" w:eastAsia="de-DE"/>
        </w:rPr>
        <w:t>the</w:t>
      </w:r>
      <w:r w:rsidR="00B70AB1">
        <w:rPr>
          <w:rFonts w:eastAsia="MS Mincho"/>
          <w:color w:val="000000"/>
          <w:lang w:val="en-US" w:eastAsia="de-DE"/>
        </w:rPr>
        <w:t xml:space="preserve"> </w:t>
      </w:r>
      <w:r w:rsidR="00B70AB1" w:rsidRPr="0047506C">
        <w:rPr>
          <w:rFonts w:eastAsia="MS Mincho"/>
          <w:color w:val="000000"/>
          <w:lang w:val="en-US" w:eastAsia="de-DE"/>
        </w:rPr>
        <w:t xml:space="preserve">practice trials, each participant completed </w:t>
      </w:r>
      <w:r w:rsidR="00B70AB1">
        <w:rPr>
          <w:rFonts w:eastAsia="MS Mincho"/>
          <w:color w:val="000000"/>
          <w:lang w:val="en-US" w:eastAsia="de-DE"/>
        </w:rPr>
        <w:t xml:space="preserve">6 blocks of </w:t>
      </w:r>
      <w:r w:rsidR="000E23B2">
        <w:rPr>
          <w:rFonts w:eastAsia="MS Mincho"/>
          <w:color w:val="000000"/>
          <w:lang w:val="en-US" w:eastAsia="de-DE"/>
        </w:rPr>
        <w:t>60</w:t>
      </w:r>
      <w:r w:rsidR="00B70AB1">
        <w:rPr>
          <w:rFonts w:eastAsia="MS Mincho"/>
          <w:color w:val="000000"/>
          <w:lang w:val="en-US" w:eastAsia="de-DE"/>
        </w:rPr>
        <w:t xml:space="preserve"> trials in the task. There were six types of </w:t>
      </w:r>
      <w:r w:rsidR="00B70AB1" w:rsidRPr="00565F97">
        <w:rPr>
          <w:rFonts w:eastAsia="MS Mincho"/>
          <w:color w:val="000000"/>
          <w:lang w:val="en-US" w:eastAsia="de-DE"/>
        </w:rPr>
        <w:t xml:space="preserve">shape-label </w:t>
      </w:r>
      <w:r w:rsidR="00B70AB1">
        <w:rPr>
          <w:rFonts w:eastAsia="MS Mincho"/>
          <w:color w:val="000000"/>
          <w:lang w:val="en-US" w:eastAsia="de-DE"/>
        </w:rPr>
        <w:t xml:space="preserve">associations: </w:t>
      </w:r>
      <w:r w:rsidR="00B70AB1" w:rsidRPr="002E7675">
        <w:rPr>
          <w:rFonts w:eastAsia="MS Mincho"/>
          <w:color w:val="000000"/>
          <w:lang w:val="en-US" w:eastAsia="de-DE"/>
        </w:rPr>
        <w:t xml:space="preserve">two </w:t>
      </w:r>
      <w:proofErr w:type="gramStart"/>
      <w:r w:rsidR="00B70AB1" w:rsidRPr="002E7675">
        <w:rPr>
          <w:rFonts w:eastAsia="MS Mincho"/>
          <w:color w:val="000000"/>
          <w:lang w:val="en-US" w:eastAsia="de-DE"/>
        </w:rPr>
        <w:t>matches(</w:t>
      </w:r>
      <w:proofErr w:type="gramEnd"/>
      <w:r w:rsidR="00B70AB1" w:rsidRPr="002E7675">
        <w:rPr>
          <w:rFonts w:eastAsia="MS Mincho"/>
          <w:color w:val="000000"/>
          <w:lang w:val="en-US" w:eastAsia="de-DE"/>
        </w:rPr>
        <w:t>matched/mismatched)</w:t>
      </w:r>
      <w:r w:rsidR="00B70AB1">
        <w:rPr>
          <w:rFonts w:eastAsia="MS Mincho"/>
          <w:color w:val="000000"/>
          <w:lang w:val="en-US" w:eastAsia="de-DE"/>
        </w:rPr>
        <w:t xml:space="preserve"> x three</w:t>
      </w:r>
      <w:r w:rsidR="00B70AB1" w:rsidRPr="002E7675">
        <w:rPr>
          <w:rFonts w:eastAsia="MS Mincho"/>
          <w:color w:val="000000"/>
          <w:lang w:val="en-US" w:eastAsia="de-DE"/>
        </w:rPr>
        <w:t xml:space="preserve"> </w:t>
      </w:r>
      <w:r w:rsidR="00B70AB1">
        <w:rPr>
          <w:rFonts w:eastAsia="MS Mincho"/>
          <w:color w:val="000000"/>
          <w:lang w:val="en-US" w:eastAsia="de-DE"/>
        </w:rPr>
        <w:t xml:space="preserve">shape associations, </w:t>
      </w:r>
      <w:r w:rsidR="00B70AB1" w:rsidRPr="002E7675">
        <w:rPr>
          <w:rFonts w:eastAsia="MS Mincho"/>
          <w:color w:val="000000"/>
          <w:lang w:val="en-US" w:eastAsia="de-DE"/>
        </w:rPr>
        <w:t xml:space="preserve">with </w:t>
      </w:r>
      <w:r w:rsidR="000E23B2">
        <w:rPr>
          <w:rFonts w:eastAsia="MS Mincho"/>
          <w:color w:val="000000"/>
          <w:lang w:val="en-US" w:eastAsia="de-DE"/>
        </w:rPr>
        <w:t>60</w:t>
      </w:r>
      <w:r w:rsidR="00B70AB1">
        <w:rPr>
          <w:rFonts w:eastAsia="MS Mincho"/>
          <w:color w:val="000000"/>
          <w:lang w:val="en-US" w:eastAsia="de-DE"/>
        </w:rPr>
        <w:t xml:space="preserve"> </w:t>
      </w:r>
      <w:r w:rsidR="00B70AB1" w:rsidRPr="002E7675">
        <w:rPr>
          <w:rFonts w:eastAsia="MS Mincho"/>
          <w:color w:val="000000"/>
          <w:lang w:val="en-US" w:eastAsia="de-DE"/>
        </w:rPr>
        <w:t xml:space="preserve">trials per </w:t>
      </w:r>
      <w:r w:rsidR="00B70AB1">
        <w:rPr>
          <w:rFonts w:eastAsia="MS Mincho"/>
          <w:color w:val="000000"/>
          <w:lang w:val="en-US" w:eastAsia="de-DE"/>
        </w:rPr>
        <w:t>association</w:t>
      </w:r>
      <w:r w:rsidR="00B70AB1" w:rsidRPr="002E7675">
        <w:rPr>
          <w:rFonts w:eastAsia="MS Mincho"/>
          <w:color w:val="000000"/>
          <w:lang w:val="en-US" w:eastAsia="de-DE"/>
        </w:rPr>
        <w:t>.</w:t>
      </w:r>
      <w:r w:rsidR="00B70AB1">
        <w:rPr>
          <w:rFonts w:eastAsia="MS Mincho"/>
          <w:color w:val="000000"/>
          <w:lang w:val="en-US" w:eastAsia="de-DE"/>
        </w:rPr>
        <w:t xml:space="preserve"> Participants received a</w:t>
      </w:r>
      <w:r w:rsidR="00B70AB1" w:rsidRPr="0047506C">
        <w:rPr>
          <w:rFonts w:eastAsia="MS Mincho"/>
          <w:color w:val="000000"/>
          <w:lang w:val="en-US" w:eastAsia="de-DE"/>
        </w:rPr>
        <w:t xml:space="preserve"> </w:t>
      </w:r>
      <w:r w:rsidR="00B70AB1">
        <w:rPr>
          <w:rFonts w:eastAsia="MS Mincho" w:hint="eastAsia"/>
          <w:color w:val="000000"/>
          <w:lang w:val="en-US" w:eastAsia="de-DE"/>
        </w:rPr>
        <w:t>short</w:t>
      </w:r>
      <w:r w:rsidR="00B70AB1">
        <w:rPr>
          <w:rFonts w:eastAsia="MS Mincho"/>
          <w:color w:val="000000"/>
          <w:lang w:val="en-US" w:eastAsia="de-DE"/>
        </w:rPr>
        <w:t xml:space="preserve"> </w:t>
      </w:r>
      <w:r w:rsidR="00B70AB1" w:rsidRPr="0047506C">
        <w:rPr>
          <w:rFonts w:eastAsia="MS Mincho"/>
          <w:color w:val="000000"/>
          <w:lang w:val="en-US" w:eastAsia="de-DE"/>
        </w:rPr>
        <w:t>break</w:t>
      </w:r>
      <w:r w:rsidR="00B70AB1">
        <w:rPr>
          <w:rFonts w:eastAsia="MS Mincho"/>
          <w:color w:val="000000"/>
          <w:lang w:val="en-US" w:eastAsia="de-DE"/>
        </w:rPr>
        <w:t xml:space="preserve"> (</w:t>
      </w:r>
      <w:r w:rsidR="00B70AB1" w:rsidRPr="0047506C">
        <w:rPr>
          <w:rFonts w:eastAsia="MS Mincho"/>
          <w:color w:val="000000"/>
          <w:lang w:val="en-US" w:eastAsia="de-DE"/>
        </w:rPr>
        <w:t>up to 60s</w:t>
      </w:r>
      <w:r w:rsidR="00B70AB1">
        <w:rPr>
          <w:rFonts w:eastAsia="MS Mincho"/>
          <w:color w:val="000000"/>
          <w:lang w:val="en-US" w:eastAsia="de-DE"/>
        </w:rPr>
        <w:t>)</w:t>
      </w:r>
      <w:r w:rsidR="00B70AB1" w:rsidRPr="0047506C">
        <w:rPr>
          <w:rFonts w:eastAsia="MS Mincho"/>
          <w:color w:val="000000"/>
          <w:lang w:val="en-US" w:eastAsia="de-DE"/>
        </w:rPr>
        <w:t xml:space="preserve"> after each bloc</w:t>
      </w:r>
      <w:r w:rsidR="00B70AB1">
        <w:rPr>
          <w:rFonts w:eastAsia="MS Mincho"/>
          <w:color w:val="000000"/>
          <w:lang w:val="en-US" w:eastAsia="de-DE"/>
        </w:rPr>
        <w:t>k</w:t>
      </w:r>
      <w:r w:rsidR="00B70AB1" w:rsidRPr="0047506C">
        <w:rPr>
          <w:rFonts w:eastAsia="MS Mincho"/>
          <w:color w:val="000000"/>
          <w:lang w:val="en-US" w:eastAsia="de-DE"/>
        </w:rPr>
        <w:t>.</w:t>
      </w:r>
      <w:r w:rsidR="00B70AB1" w:rsidRPr="00E05197">
        <w:rPr>
          <w:rFonts w:eastAsia="MS Mincho"/>
          <w:color w:val="000000"/>
          <w:lang w:val="en-US" w:eastAsia="de-DE"/>
        </w:rPr>
        <w:t xml:space="preserve"> </w:t>
      </w:r>
    </w:p>
    <w:p w14:paraId="2967F6FF" w14:textId="77777777" w:rsidR="00B70AB1" w:rsidRDefault="00B70AB1" w:rsidP="00B70AB1">
      <w:pPr>
        <w:ind w:firstLine="720"/>
        <w:rPr>
          <w:rFonts w:eastAsia="MS Mincho"/>
          <w:color w:val="000000"/>
          <w:lang w:val="en-US" w:eastAsia="de-DE"/>
        </w:rPr>
      </w:pPr>
    </w:p>
    <w:p w14:paraId="147B61BE" w14:textId="77777777" w:rsidR="00B70AB1" w:rsidRPr="00C95F25" w:rsidRDefault="00B70AB1" w:rsidP="00B70AB1">
      <w:pPr>
        <w:rPr>
          <w:rFonts w:eastAsia="MS Mincho"/>
          <w:color w:val="000000"/>
          <w:lang w:val="en-US" w:eastAsia="de-DE"/>
        </w:rPr>
      </w:pPr>
      <w:r>
        <w:rPr>
          <w:rFonts w:eastAsia="MS Mincho"/>
          <w:noProof/>
          <w:color w:val="000000"/>
          <w:lang w:val="en-US" w:eastAsia="zh-TW"/>
        </w:rPr>
        <w:drawing>
          <wp:inline distT="0" distB="0" distL="0" distR="0" wp14:anchorId="0DBF0E90" wp14:editId="759E7563">
            <wp:extent cx="5619750" cy="27070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40622" cy="2717129"/>
                    </a:xfrm>
                    <a:prstGeom prst="rect">
                      <a:avLst/>
                    </a:prstGeom>
                  </pic:spPr>
                </pic:pic>
              </a:graphicData>
            </a:graphic>
          </wp:inline>
        </w:drawing>
      </w:r>
    </w:p>
    <w:p w14:paraId="5C6165FA" w14:textId="77777777" w:rsidR="00B70AB1" w:rsidRPr="00AB627E" w:rsidRDefault="00B70AB1" w:rsidP="00B70AB1">
      <w:pPr>
        <w:jc w:val="center"/>
        <w:rPr>
          <w:rFonts w:eastAsia="MS Mincho"/>
          <w:color w:val="000000"/>
          <w:sz w:val="22"/>
          <w:szCs w:val="22"/>
          <w:lang w:val="en-US" w:eastAsia="de-DE"/>
        </w:rPr>
      </w:pPr>
      <w:r w:rsidRPr="00AB627E">
        <w:rPr>
          <w:rFonts w:eastAsia="MS Mincho"/>
          <w:b/>
          <w:bCs/>
          <w:color w:val="000000"/>
          <w:sz w:val="22"/>
          <w:szCs w:val="22"/>
          <w:lang w:val="en-US" w:eastAsia="de-DE"/>
        </w:rPr>
        <w:t>Figure 2.</w:t>
      </w:r>
      <w:r w:rsidRPr="00AB627E">
        <w:rPr>
          <w:rFonts w:eastAsia="MS Mincho"/>
          <w:color w:val="000000"/>
          <w:sz w:val="22"/>
          <w:szCs w:val="22"/>
          <w:lang w:val="en-US" w:eastAsia="de-DE"/>
        </w:rPr>
        <w:t xml:space="preserve"> Examples of stimuli and time course of the experimental procedure in Experiment B. The labels and </w:t>
      </w:r>
      <w:r>
        <w:rPr>
          <w:rFonts w:eastAsia="MS Mincho"/>
          <w:color w:val="000000"/>
          <w:sz w:val="22"/>
          <w:szCs w:val="22"/>
          <w:lang w:val="en-US" w:eastAsia="de-DE"/>
        </w:rPr>
        <w:t>feedback</w:t>
      </w:r>
      <w:r w:rsidRPr="00AB627E">
        <w:rPr>
          <w:rFonts w:eastAsia="MS Mincho"/>
          <w:color w:val="000000"/>
          <w:sz w:val="22"/>
          <w:szCs w:val="22"/>
          <w:lang w:val="en-US" w:eastAsia="de-DE"/>
        </w:rPr>
        <w:t xml:space="preserve"> appeared in Chinese in the experiment. In the associative learning task, the matched associations of shapes and labels was </w:t>
      </w:r>
      <w:r>
        <w:rPr>
          <w:rFonts w:eastAsia="MS Mincho"/>
          <w:color w:val="000000"/>
          <w:sz w:val="22"/>
          <w:szCs w:val="22"/>
          <w:lang w:val="en-US" w:eastAsia="de-DE"/>
        </w:rPr>
        <w:t>counterbalanced</w:t>
      </w:r>
      <w:r w:rsidRPr="00AB627E">
        <w:rPr>
          <w:rFonts w:eastAsia="MS Mincho"/>
          <w:color w:val="000000"/>
          <w:sz w:val="22"/>
          <w:szCs w:val="22"/>
          <w:lang w:val="en-US" w:eastAsia="de-DE"/>
        </w:rPr>
        <w:t xml:space="preserve"> between participants. Timely feedback was not provided in formal </w:t>
      </w:r>
      <w:r w:rsidRPr="00AB627E">
        <w:rPr>
          <w:rFonts w:eastAsia="MS Mincho" w:hint="eastAsia"/>
          <w:color w:val="000000"/>
          <w:sz w:val="22"/>
          <w:szCs w:val="22"/>
          <w:lang w:val="en-US" w:eastAsia="de-DE"/>
        </w:rPr>
        <w:t>trials</w:t>
      </w:r>
      <w:r w:rsidRPr="00AB627E">
        <w:rPr>
          <w:rFonts w:eastAsia="MS Mincho"/>
          <w:color w:val="000000"/>
          <w:sz w:val="22"/>
          <w:szCs w:val="22"/>
          <w:lang w:val="en-US" w:eastAsia="de-DE"/>
        </w:rPr>
        <w:t>.</w:t>
      </w:r>
    </w:p>
    <w:p w14:paraId="1F920B41" w14:textId="77777777" w:rsidR="00B70AB1" w:rsidRPr="007A06B6" w:rsidRDefault="00B70AB1" w:rsidP="00B70AB1">
      <w:pPr>
        <w:rPr>
          <w:bCs/>
        </w:rPr>
      </w:pPr>
    </w:p>
    <w:p w14:paraId="40C67183" w14:textId="77777777" w:rsidR="00B70AB1" w:rsidRPr="00B70AB1" w:rsidRDefault="00B70AB1" w:rsidP="00B70AB1">
      <w:pPr>
        <w:pStyle w:val="2"/>
        <w:keepNext w:val="0"/>
        <w:keepLines w:val="0"/>
        <w:spacing w:before="0" w:after="0"/>
        <w:rPr>
          <w:rFonts w:ascii="Calibri" w:eastAsia="Calibri" w:hAnsi="Calibri" w:cs="Calibri"/>
          <w:b/>
          <w:sz w:val="28"/>
          <w:szCs w:val="28"/>
        </w:rPr>
      </w:pPr>
      <w:bookmarkStart w:id="31" w:name="_Toc103777230"/>
      <w:r w:rsidRPr="00B70AB1">
        <w:rPr>
          <w:rFonts w:ascii="Calibri" w:eastAsia="Calibri" w:hAnsi="Calibri" w:cs="Calibri"/>
          <w:b/>
          <w:sz w:val="28"/>
          <w:szCs w:val="28"/>
        </w:rPr>
        <w:t>Procedure</w:t>
      </w:r>
      <w:bookmarkEnd w:id="31"/>
    </w:p>
    <w:p w14:paraId="3C244B6C" w14:textId="6F5823DB" w:rsidR="00B70AB1" w:rsidRPr="00B70AB1" w:rsidRDefault="00B70AB1" w:rsidP="00B70AB1">
      <w:pPr>
        <w:ind w:firstLine="720"/>
        <w:rPr>
          <w:bCs/>
          <w:lang w:val="en-US"/>
        </w:rPr>
      </w:pPr>
      <w:r w:rsidRPr="00B70AB1">
        <w:rPr>
          <w:bCs/>
          <w:lang w:val="en-US"/>
        </w:rPr>
        <w:t xml:space="preserve">Upon arriving at the laboratory, participants were given written informed consent. After reading and signing the consent, participants finished behavioral experiment </w:t>
      </w:r>
      <w:proofErr w:type="gramStart"/>
      <w:r w:rsidRPr="00B70AB1">
        <w:rPr>
          <w:bCs/>
          <w:lang w:val="en-US"/>
        </w:rPr>
        <w:t>A</w:t>
      </w:r>
      <w:proofErr w:type="gramEnd"/>
      <w:r w:rsidRPr="00B70AB1">
        <w:rPr>
          <w:bCs/>
          <w:lang w:val="en-US"/>
        </w:rPr>
        <w:t>, behavioral experiment B, and questionnaires. The whole experiment was approximately 80 minutes. The participants then completed the same behavioral experiment for five times at the same time in the following five weeks. At each session, participants finished questionnaire: Beck Depression Inventory (BDI)</w:t>
      </w:r>
      <w:r w:rsidRPr="00B70AB1">
        <w:rPr>
          <w:bCs/>
          <w:lang w:val="en-US"/>
        </w:rPr>
        <w:fldChar w:fldCharType="begin"/>
      </w:r>
      <w:r w:rsidR="007A202A">
        <w:rPr>
          <w:bCs/>
          <w:lang w:val="en-US"/>
        </w:rPr>
        <w:instrText xml:space="preserve"> ADDIN EN.CITE &lt;EndNote&gt;&lt;Cite&gt;&lt;Author&gt;</w:instrText>
      </w:r>
      <w:r w:rsidR="007A202A">
        <w:rPr>
          <w:rFonts w:ascii="宋体" w:eastAsia="宋体" w:hAnsi="宋体" w:cs="宋体" w:hint="eastAsia"/>
          <w:bCs/>
          <w:lang w:val="en-US"/>
        </w:rPr>
        <w:instrText>王振</w:instrText>
      </w:r>
      <w:r w:rsidR="007A202A">
        <w:rPr>
          <w:bCs/>
          <w:lang w:val="en-US"/>
        </w:rPr>
        <w:instrText>&lt;/Author&gt;&lt;Year&gt;2011&lt;/Year&gt;&lt;RecNum&gt;30&lt;/RecNum&gt;&lt;DisplayText&gt;(</w:instrText>
      </w:r>
      <w:r w:rsidR="007A202A">
        <w:rPr>
          <w:rFonts w:ascii="宋体" w:eastAsia="宋体" w:hAnsi="宋体" w:cs="宋体" w:hint="eastAsia"/>
          <w:bCs/>
          <w:lang w:val="en-US"/>
        </w:rPr>
        <w:instrText>王振</w:instrText>
      </w:r>
      <w:r w:rsidR="007A202A">
        <w:rPr>
          <w:bCs/>
          <w:lang w:val="en-US"/>
        </w:rPr>
        <w:instrText xml:space="preserve"> et al., 2011)&lt;/DisplayText&gt;&lt;record&gt;&lt;rec-number&gt;30&lt;/rec-number&gt;&lt;foreign-keys&gt;&lt;key app="EN" db-id="fstetvwf0xrtfxe2epcpr9afwex9vdd0epwv" timestamp="1651640369"&gt;30&lt;/key&gt;&lt;/foreign-keys&gt;&lt;ref-type name="Journal Article"&gt;17&lt;/ref-type&gt;&lt;contributors&gt;&lt;authors&gt;&lt;author&gt;</w:instrText>
      </w:r>
      <w:r w:rsidR="007A202A">
        <w:rPr>
          <w:rFonts w:ascii="宋体" w:eastAsia="宋体" w:hAnsi="宋体" w:cs="宋体" w:hint="eastAsia"/>
          <w:bCs/>
          <w:lang w:val="en-US"/>
        </w:rPr>
        <w:instrText>王振</w:instrText>
      </w:r>
      <w:r w:rsidR="007A202A">
        <w:rPr>
          <w:bCs/>
          <w:lang w:val="en-US"/>
        </w:rPr>
        <w:instrText>&lt;/author&gt;&lt;author&gt;</w:instrText>
      </w:r>
      <w:r w:rsidR="007A202A">
        <w:rPr>
          <w:rFonts w:ascii="宋体" w:eastAsia="宋体" w:hAnsi="宋体" w:cs="宋体" w:hint="eastAsia"/>
          <w:bCs/>
          <w:lang w:val="en-US"/>
        </w:rPr>
        <w:instrText>苑成梅</w:instrText>
      </w:r>
      <w:r w:rsidR="007A202A">
        <w:rPr>
          <w:bCs/>
          <w:lang w:val="en-US"/>
        </w:rPr>
        <w:instrText>&lt;/author&gt;&lt;author&gt;</w:instrText>
      </w:r>
      <w:r w:rsidR="007A202A">
        <w:rPr>
          <w:rFonts w:ascii="宋体" w:eastAsia="宋体" w:hAnsi="宋体" w:cs="宋体" w:hint="eastAsia"/>
          <w:bCs/>
          <w:lang w:val="en-US"/>
        </w:rPr>
        <w:instrText>黄佳</w:instrText>
      </w:r>
      <w:r w:rsidR="007A202A">
        <w:rPr>
          <w:bCs/>
          <w:lang w:val="en-US"/>
        </w:rPr>
        <w:instrText>&lt;/author&gt;&lt;author&gt;</w:instrText>
      </w:r>
      <w:r w:rsidR="007A202A">
        <w:rPr>
          <w:rFonts w:ascii="宋体" w:eastAsia="宋体" w:hAnsi="宋体" w:cs="宋体" w:hint="eastAsia"/>
          <w:bCs/>
          <w:lang w:val="en-US"/>
        </w:rPr>
        <w:instrText>李则挚</w:instrText>
      </w:r>
      <w:r w:rsidR="007A202A">
        <w:rPr>
          <w:bCs/>
          <w:lang w:val="en-US"/>
        </w:rPr>
        <w:instrText>&lt;/author&gt;&lt;author&gt;</w:instrText>
      </w:r>
      <w:r w:rsidR="007A202A">
        <w:rPr>
          <w:rFonts w:ascii="宋体" w:eastAsia="宋体" w:hAnsi="宋体" w:cs="宋体" w:hint="eastAsia"/>
          <w:bCs/>
          <w:lang w:val="en-US"/>
        </w:rPr>
        <w:instrText>陈珏</w:instrText>
      </w:r>
      <w:r w:rsidR="007A202A">
        <w:rPr>
          <w:bCs/>
          <w:lang w:val="en-US"/>
        </w:rPr>
        <w:instrText>&lt;/author&gt;&lt;author&gt;</w:instrText>
      </w:r>
      <w:r w:rsidR="007A202A">
        <w:rPr>
          <w:rFonts w:ascii="宋体" w:eastAsia="宋体" w:hAnsi="宋体" w:cs="宋体" w:hint="eastAsia"/>
          <w:bCs/>
          <w:lang w:val="en-US"/>
        </w:rPr>
        <w:instrText>张海音</w:instrText>
      </w:r>
      <w:r w:rsidR="007A202A">
        <w:rPr>
          <w:bCs/>
          <w:lang w:val="en-US"/>
        </w:rPr>
        <w:instrText>&lt;/author&gt;&lt;author&gt;</w:instrText>
      </w:r>
      <w:r w:rsidR="007A202A">
        <w:rPr>
          <w:rFonts w:ascii="宋体" w:eastAsia="宋体" w:hAnsi="宋体" w:cs="宋体" w:hint="eastAsia"/>
          <w:bCs/>
          <w:lang w:val="en-US"/>
        </w:rPr>
        <w:instrText>方贻儒</w:instrText>
      </w:r>
      <w:r w:rsidR="007A202A">
        <w:rPr>
          <w:bCs/>
          <w:lang w:val="en-US"/>
        </w:rPr>
        <w:instrText>&lt;/author&gt;&lt;author&gt;</w:instrText>
      </w:r>
      <w:r w:rsidR="007A202A">
        <w:rPr>
          <w:rFonts w:ascii="宋体" w:eastAsia="宋体" w:hAnsi="宋体" w:cs="宋体" w:hint="eastAsia"/>
          <w:bCs/>
          <w:lang w:val="en-US"/>
        </w:rPr>
        <w:instrText>肖泽萍</w:instrText>
      </w:r>
      <w:r w:rsidR="007A202A">
        <w:rPr>
          <w:bCs/>
          <w:lang w:val="en-US"/>
        </w:rPr>
        <w:instrText>&lt;/author&gt;&lt;/authors&gt;&lt;/contributors&gt;&lt;auth-address&gt;</w:instrText>
      </w:r>
      <w:r w:rsidR="007A202A">
        <w:rPr>
          <w:rFonts w:ascii="宋体" w:eastAsia="宋体" w:hAnsi="宋体" w:cs="宋体" w:hint="eastAsia"/>
          <w:bCs/>
          <w:lang w:val="en-US"/>
        </w:rPr>
        <w:instrText>上海交通大学医学院附属精神卫生中心</w:instrText>
      </w:r>
      <w:r w:rsidR="007A202A">
        <w:rPr>
          <w:bCs/>
          <w:lang w:val="en-US"/>
        </w:rPr>
        <w:instrText>;&lt;/auth-address&gt;&lt;titles&gt;&lt;title&gt;</w:instrText>
      </w:r>
      <w:r w:rsidR="007A202A">
        <w:rPr>
          <w:rFonts w:ascii="宋体" w:eastAsia="宋体" w:hAnsi="宋体" w:cs="宋体" w:hint="eastAsia"/>
          <w:bCs/>
          <w:lang w:val="en-US"/>
        </w:rPr>
        <w:instrText>贝克抑郁量表第</w:instrText>
      </w:r>
      <w:r w:rsidR="007A202A">
        <w:rPr>
          <w:bCs/>
          <w:lang w:val="en-US"/>
        </w:rPr>
        <w:instrText>2</w:instrText>
      </w:r>
      <w:r w:rsidR="007A202A">
        <w:rPr>
          <w:rFonts w:ascii="宋体" w:eastAsia="宋体" w:hAnsi="宋体" w:cs="宋体" w:hint="eastAsia"/>
          <w:bCs/>
          <w:lang w:val="en-US"/>
        </w:rPr>
        <w:instrText>版中文版在抑郁症患者中的信效度</w:instrText>
      </w:r>
      <w:r w:rsidR="007A202A">
        <w:rPr>
          <w:bCs/>
          <w:lang w:val="en-US"/>
        </w:rPr>
        <w:instrText>&lt;/title&gt;&lt;secondary-title&gt;</w:instrText>
      </w:r>
      <w:r w:rsidR="007A202A">
        <w:rPr>
          <w:rFonts w:ascii="宋体" w:eastAsia="宋体" w:hAnsi="宋体" w:cs="宋体" w:hint="eastAsia"/>
          <w:bCs/>
          <w:lang w:val="en-US"/>
        </w:rPr>
        <w:instrText>中国心理卫生杂志</w:instrText>
      </w:r>
      <w:r w:rsidR="007A202A">
        <w:rPr>
          <w:bCs/>
          <w:lang w:val="en-US"/>
        </w:rPr>
        <w:instrText>&lt;/secondary-title&gt;&lt;/titles&gt;&lt;periodical&gt;&lt;full-title&gt;</w:instrText>
      </w:r>
      <w:r w:rsidR="007A202A">
        <w:rPr>
          <w:rFonts w:ascii="宋体" w:eastAsia="宋体" w:hAnsi="宋体" w:cs="宋体" w:hint="eastAsia"/>
          <w:bCs/>
          <w:lang w:val="en-US"/>
        </w:rPr>
        <w:instrText>中国心理卫生杂志</w:instrText>
      </w:r>
      <w:r w:rsidR="007A202A">
        <w:rPr>
          <w:bCs/>
          <w:lang w:val="en-US"/>
        </w:rPr>
        <w:instrText>&lt;/full-title&gt;&lt;/periodical&gt;&lt;pages&gt;476-480&lt;/pages&gt;&lt;number&gt;06&lt;/number&gt;&lt;keywords&gt;&lt;keyword&gt;</w:instrText>
      </w:r>
      <w:r w:rsidR="007A202A">
        <w:rPr>
          <w:rFonts w:ascii="宋体" w:eastAsia="宋体" w:hAnsi="宋体" w:cs="宋体" w:hint="eastAsia"/>
          <w:bCs/>
          <w:lang w:val="en-US"/>
        </w:rPr>
        <w:instrText>抑郁</w:instrText>
      </w:r>
      <w:r w:rsidR="007A202A">
        <w:rPr>
          <w:bCs/>
          <w:lang w:val="en-US"/>
        </w:rPr>
        <w:instrText>&lt;/keyword&gt;&lt;keyword&gt;</w:instrText>
      </w:r>
      <w:r w:rsidR="007A202A">
        <w:rPr>
          <w:rFonts w:ascii="宋体" w:eastAsia="宋体" w:hAnsi="宋体" w:cs="宋体" w:hint="eastAsia"/>
          <w:bCs/>
          <w:lang w:val="en-US"/>
        </w:rPr>
        <w:instrText>贝克抑郁量表</w:instrText>
      </w:r>
      <w:r w:rsidR="007A202A">
        <w:rPr>
          <w:bCs/>
          <w:lang w:val="en-US"/>
        </w:rPr>
        <w:instrText>&lt;/keyword&gt;&lt;keyword&gt;</w:instrText>
      </w:r>
      <w:r w:rsidR="007A202A">
        <w:rPr>
          <w:rFonts w:ascii="宋体" w:eastAsia="宋体" w:hAnsi="宋体" w:cs="宋体" w:hint="eastAsia"/>
          <w:bCs/>
          <w:lang w:val="en-US"/>
        </w:rPr>
        <w:instrText>信度</w:instrText>
      </w:r>
      <w:r w:rsidR="007A202A">
        <w:rPr>
          <w:bCs/>
          <w:lang w:val="en-US"/>
        </w:rPr>
        <w:instrText>&lt;/keyword&gt;&lt;keyword&gt;</w:instrText>
      </w:r>
      <w:r w:rsidR="007A202A">
        <w:rPr>
          <w:rFonts w:ascii="宋体" w:eastAsia="宋体" w:hAnsi="宋体" w:cs="宋体" w:hint="eastAsia"/>
          <w:bCs/>
          <w:lang w:val="en-US"/>
        </w:rPr>
        <w:instrText>效度</w:instrText>
      </w:r>
      <w:r w:rsidR="007A202A">
        <w:rPr>
          <w:bCs/>
          <w:lang w:val="en-US"/>
        </w:rPr>
        <w:instrText>&lt;/keyword&gt;&lt;keyword&gt;</w:instrText>
      </w:r>
      <w:r w:rsidR="007A202A">
        <w:rPr>
          <w:rFonts w:ascii="宋体" w:eastAsia="宋体" w:hAnsi="宋体" w:cs="宋体" w:hint="eastAsia"/>
          <w:bCs/>
          <w:lang w:val="en-US"/>
        </w:rPr>
        <w:instrText>心理测量学研究</w:instrText>
      </w:r>
      <w:r w:rsidR="007A202A">
        <w:rPr>
          <w:bCs/>
          <w:lang w:val="en-US"/>
        </w:rPr>
        <w:instrText>&lt;/keyword&gt;&lt;/keywords&gt;&lt;dates&gt;&lt;year&gt;2011&lt;/year&gt;&lt;/dates&gt;&lt;isbn&gt;1000-6729&lt;/isbn&gt;&lt;call-num&gt;11-1873/R&lt;/call-num&gt;&lt;urls&gt;&lt;/urls&gt;&lt;remote-database-provider&gt;Cnki&lt;/remote-database-provider&gt;&lt;/record&gt;&lt;/Cite&gt;&lt;/EndNote&gt;</w:instrText>
      </w:r>
      <w:r w:rsidRPr="00B70AB1">
        <w:rPr>
          <w:bCs/>
          <w:lang w:val="en-US"/>
        </w:rPr>
        <w:fldChar w:fldCharType="separate"/>
      </w:r>
      <w:r w:rsidR="007A202A">
        <w:rPr>
          <w:bCs/>
          <w:noProof/>
          <w:lang w:val="en-US"/>
        </w:rPr>
        <w:t>(</w:t>
      </w:r>
      <w:r w:rsidR="007A202A">
        <w:rPr>
          <w:rFonts w:ascii="宋体" w:eastAsia="宋体" w:hAnsi="宋体" w:cs="宋体" w:hint="eastAsia"/>
          <w:bCs/>
          <w:noProof/>
          <w:lang w:val="en-US"/>
        </w:rPr>
        <w:t>王振</w:t>
      </w:r>
      <w:r w:rsidR="007A202A">
        <w:rPr>
          <w:bCs/>
          <w:noProof/>
          <w:lang w:val="en-US"/>
        </w:rPr>
        <w:t xml:space="preserve"> et al., 2011)</w:t>
      </w:r>
      <w:r w:rsidRPr="00B70AB1">
        <w:rPr>
          <w:bCs/>
          <w:lang w:val="en-US"/>
        </w:rPr>
        <w:fldChar w:fldCharType="end"/>
      </w:r>
      <w:r w:rsidRPr="00B70AB1">
        <w:rPr>
          <w:bCs/>
          <w:lang w:val="en-US"/>
        </w:rPr>
        <w:t>, Beck Anxiety Inventory (BAI), Positive and Negative Affect Scale (PANAS)</w:t>
      </w:r>
      <w:r w:rsidRPr="00B70AB1">
        <w:rPr>
          <w:bCs/>
          <w:lang w:val="en-US"/>
        </w:rPr>
        <w:fldChar w:fldCharType="begin"/>
      </w:r>
      <w:r w:rsidR="007A202A">
        <w:rPr>
          <w:bCs/>
          <w:lang w:val="en-US"/>
        </w:rPr>
        <w:instrText xml:space="preserve"> ADDIN EN.CITE &lt;EndNote&gt;&lt;Cite&gt;&lt;Author&gt;</w:instrText>
      </w:r>
      <w:r w:rsidR="007A202A">
        <w:rPr>
          <w:rFonts w:ascii="宋体" w:eastAsia="宋体" w:hAnsi="宋体" w:cs="宋体" w:hint="eastAsia"/>
          <w:bCs/>
          <w:lang w:val="en-US"/>
        </w:rPr>
        <w:instrText>王力</w:instrText>
      </w:r>
      <w:r w:rsidR="007A202A">
        <w:rPr>
          <w:bCs/>
          <w:lang w:val="en-US"/>
        </w:rPr>
        <w:instrText>&lt;/Author&gt;&lt;Year&gt;2007&lt;/Year&gt;&lt;RecNum&gt;31&lt;/RecNum&gt;&lt;DisplayText&gt;(</w:instrText>
      </w:r>
      <w:r w:rsidR="007A202A">
        <w:rPr>
          <w:rFonts w:ascii="宋体" w:eastAsia="宋体" w:hAnsi="宋体" w:cs="宋体" w:hint="eastAsia"/>
          <w:bCs/>
          <w:lang w:val="en-US"/>
        </w:rPr>
        <w:instrText>王力</w:instrText>
      </w:r>
      <w:r w:rsidR="007A202A">
        <w:rPr>
          <w:bCs/>
          <w:lang w:val="en-US"/>
        </w:rPr>
        <w:instrText xml:space="preserve"> et al., 2007)&lt;/DisplayText&gt;&lt;record&gt;&lt;rec-number&gt;31&lt;/rec-number&gt;&lt;foreign-keys&gt;&lt;key app="EN" db-id="fstetvwf0xrtfxe2epcpr9afwex9vdd0epwv" timestamp="1651640369"&gt;31&lt;/key&gt;&lt;/foreign-keys&gt;&lt;ref-type name="Journal Article"&gt;17&lt;/ref-type&gt;&lt;contributors&gt;&lt;authors&gt;&lt;author&gt;</w:instrText>
      </w:r>
      <w:r w:rsidR="007A202A">
        <w:rPr>
          <w:rFonts w:ascii="宋体" w:eastAsia="宋体" w:hAnsi="宋体" w:cs="宋体" w:hint="eastAsia"/>
          <w:bCs/>
          <w:lang w:val="en-US"/>
        </w:rPr>
        <w:instrText>王力</w:instrText>
      </w:r>
      <w:r w:rsidR="007A202A">
        <w:rPr>
          <w:bCs/>
          <w:lang w:val="en-US"/>
        </w:rPr>
        <w:instrText>&lt;/author&gt;&lt;author&gt;</w:instrText>
      </w:r>
      <w:r w:rsidR="007A202A">
        <w:rPr>
          <w:rFonts w:ascii="宋体" w:eastAsia="宋体" w:hAnsi="宋体" w:cs="宋体" w:hint="eastAsia"/>
          <w:bCs/>
          <w:lang w:val="en-US"/>
        </w:rPr>
        <w:instrText>李中权</w:instrText>
      </w:r>
      <w:r w:rsidR="007A202A">
        <w:rPr>
          <w:bCs/>
          <w:lang w:val="en-US"/>
        </w:rPr>
        <w:instrText>&lt;/author&gt;&lt;author&gt;</w:instrText>
      </w:r>
      <w:r w:rsidR="007A202A">
        <w:rPr>
          <w:rFonts w:ascii="宋体" w:eastAsia="宋体" w:hAnsi="宋体" w:cs="宋体" w:hint="eastAsia"/>
          <w:bCs/>
          <w:lang w:val="en-US"/>
        </w:rPr>
        <w:instrText>柳恒超</w:instrText>
      </w:r>
      <w:r w:rsidR="007A202A">
        <w:rPr>
          <w:bCs/>
          <w:lang w:val="en-US"/>
        </w:rPr>
        <w:instrText>&lt;/author&gt;&lt;author&gt;</w:instrText>
      </w:r>
      <w:r w:rsidR="007A202A">
        <w:rPr>
          <w:rFonts w:ascii="宋体" w:eastAsia="宋体" w:hAnsi="宋体" w:cs="宋体" w:hint="eastAsia"/>
          <w:bCs/>
          <w:lang w:val="en-US"/>
        </w:rPr>
        <w:instrText>杜卫</w:instrText>
      </w:r>
      <w:r w:rsidR="007A202A">
        <w:rPr>
          <w:bCs/>
          <w:lang w:val="en-US"/>
        </w:rPr>
        <w:instrText>&lt;/author&gt;&lt;/authors&gt;&lt;/contributors&gt;&lt;auth-address&gt;</w:instrText>
      </w:r>
      <w:r w:rsidR="007A202A">
        <w:rPr>
          <w:rFonts w:ascii="宋体" w:eastAsia="宋体" w:hAnsi="宋体" w:cs="宋体" w:hint="eastAsia"/>
          <w:bCs/>
          <w:lang w:val="en-US"/>
        </w:rPr>
        <w:instrText>华南师范大学心理应用研究中心</w:instrText>
      </w:r>
      <w:r w:rsidR="007A202A">
        <w:rPr>
          <w:bCs/>
          <w:lang w:val="en-US"/>
        </w:rPr>
        <w:instrText>,</w:instrText>
      </w:r>
      <w:r w:rsidR="007A202A">
        <w:rPr>
          <w:rFonts w:ascii="宋体" w:eastAsia="宋体" w:hAnsi="宋体" w:cs="宋体" w:hint="eastAsia"/>
          <w:bCs/>
          <w:lang w:val="en-US"/>
        </w:rPr>
        <w:instrText>北京师范大学心理学院</w:instrText>
      </w:r>
      <w:r w:rsidR="007A202A">
        <w:rPr>
          <w:bCs/>
          <w:lang w:val="en-US"/>
        </w:rPr>
        <w:instrText>,</w:instrText>
      </w:r>
      <w:r w:rsidR="007A202A">
        <w:rPr>
          <w:rFonts w:ascii="宋体" w:eastAsia="宋体" w:hAnsi="宋体" w:cs="宋体" w:hint="eastAsia"/>
          <w:bCs/>
          <w:lang w:val="en-US"/>
        </w:rPr>
        <w:instrText>北京师范大学心理学院</w:instrText>
      </w:r>
      <w:r w:rsidR="007A202A">
        <w:rPr>
          <w:bCs/>
          <w:lang w:val="en-US"/>
        </w:rPr>
        <w:instrText>,</w:instrText>
      </w:r>
      <w:r w:rsidR="007A202A">
        <w:rPr>
          <w:rFonts w:ascii="宋体" w:eastAsia="宋体" w:hAnsi="宋体" w:cs="宋体" w:hint="eastAsia"/>
          <w:bCs/>
          <w:lang w:val="en-US"/>
        </w:rPr>
        <w:instrText>北京师范大学心理学院</w:instrText>
      </w:r>
      <w:r w:rsidR="007A202A">
        <w:rPr>
          <w:bCs/>
          <w:lang w:val="en-US"/>
        </w:rPr>
        <w:instrText xml:space="preserve"> </w:instrText>
      </w:r>
      <w:r w:rsidR="007A202A">
        <w:rPr>
          <w:rFonts w:ascii="宋体" w:eastAsia="宋体" w:hAnsi="宋体" w:cs="宋体" w:hint="eastAsia"/>
          <w:bCs/>
          <w:lang w:val="en-US"/>
        </w:rPr>
        <w:instrText>广东广州</w:instrText>
      </w:r>
      <w:r w:rsidR="007A202A">
        <w:rPr>
          <w:bCs/>
          <w:lang w:val="en-US"/>
        </w:rPr>
        <w:instrText>510631,</w:instrText>
      </w:r>
      <w:r w:rsidR="007A202A">
        <w:rPr>
          <w:rFonts w:ascii="宋体" w:eastAsia="宋体" w:hAnsi="宋体" w:cs="宋体" w:hint="eastAsia"/>
          <w:bCs/>
          <w:lang w:val="en-US"/>
        </w:rPr>
        <w:instrText>北京</w:instrText>
      </w:r>
      <w:r w:rsidR="007A202A">
        <w:rPr>
          <w:bCs/>
          <w:lang w:val="en-US"/>
        </w:rPr>
        <w:instrText>100875,</w:instrText>
      </w:r>
      <w:r w:rsidR="007A202A">
        <w:rPr>
          <w:rFonts w:ascii="宋体" w:eastAsia="宋体" w:hAnsi="宋体" w:cs="宋体" w:hint="eastAsia"/>
          <w:bCs/>
          <w:lang w:val="en-US"/>
        </w:rPr>
        <w:instrText>北京</w:instrText>
      </w:r>
      <w:r w:rsidR="007A202A">
        <w:rPr>
          <w:bCs/>
          <w:lang w:val="en-US"/>
        </w:rPr>
        <w:instrText>100875,</w:instrText>
      </w:r>
      <w:r w:rsidR="007A202A">
        <w:rPr>
          <w:rFonts w:ascii="宋体" w:eastAsia="宋体" w:hAnsi="宋体" w:cs="宋体" w:hint="eastAsia"/>
          <w:bCs/>
          <w:lang w:val="en-US"/>
        </w:rPr>
        <w:instrText>北京</w:instrText>
      </w:r>
      <w:r w:rsidR="007A202A">
        <w:rPr>
          <w:bCs/>
          <w:lang w:val="en-US"/>
        </w:rPr>
        <w:instrText>100875&lt;/auth-address&gt;&lt;titles&gt;&lt;title&gt;PANAS-X</w:instrText>
      </w:r>
      <w:r w:rsidR="007A202A">
        <w:rPr>
          <w:rFonts w:ascii="宋体" w:eastAsia="宋体" w:hAnsi="宋体" w:cs="宋体" w:hint="eastAsia"/>
          <w:bCs/>
          <w:lang w:val="en-US"/>
        </w:rPr>
        <w:instrText>总维度量表在中国人群中的因素结构</w:instrText>
      </w:r>
      <w:r w:rsidR="007A202A">
        <w:rPr>
          <w:bCs/>
          <w:lang w:val="en-US"/>
        </w:rPr>
        <w:instrText>&lt;/title&gt;&lt;secondary-title&gt;</w:instrText>
      </w:r>
      <w:r w:rsidR="007A202A">
        <w:rPr>
          <w:rFonts w:ascii="宋体" w:eastAsia="宋体" w:hAnsi="宋体" w:cs="宋体" w:hint="eastAsia"/>
          <w:bCs/>
          <w:lang w:val="en-US"/>
        </w:rPr>
        <w:instrText>中国临床心理学杂志</w:instrText>
      </w:r>
      <w:r w:rsidR="007A202A">
        <w:rPr>
          <w:bCs/>
          <w:lang w:val="en-US"/>
        </w:rPr>
        <w:instrText>&lt;/secondary-title&gt;&lt;/titles&gt;&lt;periodical&gt;&lt;full-title&gt;</w:instrText>
      </w:r>
      <w:r w:rsidR="007A202A">
        <w:rPr>
          <w:rFonts w:ascii="宋体" w:eastAsia="宋体" w:hAnsi="宋体" w:cs="宋体" w:hint="eastAsia"/>
          <w:bCs/>
          <w:lang w:val="en-US"/>
        </w:rPr>
        <w:instrText>中国临床心理学杂志</w:instrText>
      </w:r>
      <w:r w:rsidR="007A202A">
        <w:rPr>
          <w:bCs/>
          <w:lang w:val="en-US"/>
        </w:rPr>
        <w:instrText>&lt;/full-title&gt;&lt;/periodical&gt;&lt;pages&gt;565-568&lt;/pages&gt;&lt;number&gt;06&lt;/number&gt;&lt;keywords&gt;&lt;keyword&gt;</w:instrText>
      </w:r>
      <w:r w:rsidR="007A202A">
        <w:rPr>
          <w:rFonts w:ascii="宋体" w:eastAsia="宋体" w:hAnsi="宋体" w:cs="宋体" w:hint="eastAsia"/>
          <w:bCs/>
          <w:lang w:val="en-US"/>
        </w:rPr>
        <w:instrText>正性情感</w:instrText>
      </w:r>
      <w:r w:rsidR="007A202A">
        <w:rPr>
          <w:bCs/>
          <w:lang w:val="en-US"/>
        </w:rPr>
        <w:instrText>&lt;/keyword&gt;&lt;keyword&gt;</w:instrText>
      </w:r>
      <w:r w:rsidR="007A202A">
        <w:rPr>
          <w:rFonts w:ascii="宋体" w:eastAsia="宋体" w:hAnsi="宋体" w:cs="宋体" w:hint="eastAsia"/>
          <w:bCs/>
          <w:lang w:val="en-US"/>
        </w:rPr>
        <w:instrText>负性情感</w:instrText>
      </w:r>
      <w:r w:rsidR="007A202A">
        <w:rPr>
          <w:bCs/>
          <w:lang w:val="en-US"/>
        </w:rPr>
        <w:instrText>&lt;/keyword&gt;&lt;keyword&gt;</w:instrText>
      </w:r>
      <w:r w:rsidR="007A202A">
        <w:rPr>
          <w:rFonts w:ascii="宋体" w:eastAsia="宋体" w:hAnsi="宋体" w:cs="宋体" w:hint="eastAsia"/>
          <w:bCs/>
          <w:lang w:val="en-US"/>
        </w:rPr>
        <w:instrText>正性和负性情感检核表</w:instrText>
      </w:r>
      <w:r w:rsidR="007A202A">
        <w:rPr>
          <w:bCs/>
          <w:lang w:val="en-US"/>
        </w:rPr>
        <w:instrText>&lt;/keyword&gt;&lt;keyword&gt;</w:instrText>
      </w:r>
      <w:r w:rsidR="007A202A">
        <w:rPr>
          <w:rFonts w:ascii="宋体" w:eastAsia="宋体" w:hAnsi="宋体" w:cs="宋体" w:hint="eastAsia"/>
          <w:bCs/>
          <w:lang w:val="en-US"/>
        </w:rPr>
        <w:instrText>结构方程模型</w:instrText>
      </w:r>
      <w:r w:rsidR="007A202A">
        <w:rPr>
          <w:bCs/>
          <w:lang w:val="en-US"/>
        </w:rPr>
        <w:instrText>&lt;/keyword&gt;&lt;/keywords&gt;&lt;dates&gt;&lt;year&gt;2007&lt;/year&gt;&lt;/dates&gt;&lt;isbn&gt;1005-3611&lt;/isbn&gt;&lt;call-num&gt;43-1214/R&lt;/call-num&gt;&lt;urls&gt;&lt;/urls&gt;&lt;remote-database-provider&gt;Cnki&lt;/remote-database-provider&gt;&lt;/record&gt;&lt;/Cite&gt;&lt;/EndNote&gt;</w:instrText>
      </w:r>
      <w:r w:rsidRPr="00B70AB1">
        <w:rPr>
          <w:bCs/>
          <w:lang w:val="en-US"/>
        </w:rPr>
        <w:fldChar w:fldCharType="separate"/>
      </w:r>
      <w:r w:rsidR="007A202A">
        <w:rPr>
          <w:bCs/>
          <w:noProof/>
          <w:lang w:val="en-US"/>
        </w:rPr>
        <w:t>(</w:t>
      </w:r>
      <w:r w:rsidR="007A202A">
        <w:rPr>
          <w:rFonts w:ascii="宋体" w:eastAsia="宋体" w:hAnsi="宋体" w:cs="宋体" w:hint="eastAsia"/>
          <w:bCs/>
          <w:noProof/>
          <w:lang w:val="en-US"/>
        </w:rPr>
        <w:t>王力</w:t>
      </w:r>
      <w:r w:rsidR="007A202A">
        <w:rPr>
          <w:bCs/>
          <w:noProof/>
          <w:lang w:val="en-US"/>
        </w:rPr>
        <w:t xml:space="preserve"> et al., 2007)</w:t>
      </w:r>
      <w:r w:rsidRPr="00B70AB1">
        <w:rPr>
          <w:bCs/>
          <w:lang w:val="en-US"/>
        </w:rPr>
        <w:fldChar w:fldCharType="end"/>
      </w:r>
      <w:r w:rsidRPr="00B70AB1">
        <w:rPr>
          <w:bCs/>
          <w:lang w:val="en-US"/>
        </w:rPr>
        <w:t xml:space="preserve">, and </w:t>
      </w:r>
      <w:bookmarkStart w:id="32" w:name="OLE_LINK1"/>
      <w:bookmarkStart w:id="33" w:name="OLE_LINK2"/>
      <w:r w:rsidRPr="00B70AB1">
        <w:rPr>
          <w:bCs/>
          <w:lang w:val="en-US"/>
        </w:rPr>
        <w:t>state self-esteem scale</w:t>
      </w:r>
      <w:bookmarkEnd w:id="32"/>
      <w:bookmarkEnd w:id="33"/>
      <w:r w:rsidRPr="00B70AB1">
        <w:rPr>
          <w:bCs/>
          <w:lang w:val="en-US"/>
        </w:rPr>
        <w:t xml:space="preserve"> </w:t>
      </w:r>
      <w:r w:rsidRPr="00B70AB1">
        <w:rPr>
          <w:bCs/>
          <w:lang w:val="en-US"/>
        </w:rPr>
        <w:fldChar w:fldCharType="begin"/>
      </w:r>
      <w:r w:rsidR="007A202A">
        <w:rPr>
          <w:bCs/>
          <w:lang w:val="en-US"/>
        </w:rPr>
        <w:instrText xml:space="preserve"> ADDIN EN.CITE &lt;EndNote&gt;&lt;Cite&gt;&lt;Author&gt;Heatherton&lt;/Author&gt;&lt;Year&gt;1991&lt;/Year&gt;&lt;RecNum&gt;32&lt;/RecNum&gt;&lt;DisplayText&gt;(Heatherton &amp;amp; Polivy, 1991)&lt;/DisplayText&gt;&lt;record&gt;&lt;rec-number&gt;32&lt;/rec-number&gt;&lt;foreign-keys&gt;&lt;key app="EN" db-id="fstetvwf0xrtfxe2epcpr9afwex9vdd0epwv" timestamp="1651640369"&gt;32&lt;/key&gt;&lt;/foreign-keys&gt;&lt;ref-type name="Journal Article"&gt;17&lt;/ref-type&gt;&lt;contributors&gt;&lt;authors&gt;&lt;author&gt;Heatherton, Todd F.&lt;/author&gt;&lt;author&gt;Polivy, Janet&lt;/author&gt;&lt;/authors&gt;&lt;/contributors&gt;&lt;titles&gt;&lt;title&gt;Development and validation of a scale for measuring state self-esteem&lt;/title&gt;&lt;secondary-title&gt;Journal of Personality and Social Psychology&lt;/secondary-title&gt;&lt;/titles&gt;&lt;periodical&gt;&lt;full-title&gt;Journal of Personality and Social Psychology&lt;/full-title&gt;&lt;/periodical&gt;&lt;pages&gt;895-910&lt;/pages&gt;&lt;volume&gt;60&lt;/volume&gt;&lt;number&gt;6&lt;/number&gt;&lt;keywords&gt;&lt;keyword&gt;*Attitude Change&lt;/keyword&gt;&lt;keyword&gt;*Rating Scales&lt;/keyword&gt;&lt;keyword&gt;*Self Esteem&lt;/keyword&gt;&lt;keyword&gt;*Test Construction&lt;/keyword&gt;&lt;keyword&gt;Test Validity&lt;/keyword&gt;&lt;/keywords&gt;&lt;dates&gt;&lt;year&gt;1991&lt;/year&gt;&lt;/dates&gt;&lt;pub-location&gt;US&lt;/pub-location&gt;&lt;publisher&gt;American Psychological Association&lt;/publisher&gt;&lt;isbn&gt;1939-1315(Electronic);0022-3514(Print)&lt;/isbn&gt;&lt;urls&gt;&lt;/urls&gt;&lt;electronic-resource-num&gt;10.1037/0022-3514.60.6.895&lt;/electronic-resource-num&gt;&lt;/record&gt;&lt;/Cite&gt;&lt;/EndNote&gt;</w:instrText>
      </w:r>
      <w:r w:rsidRPr="00B70AB1">
        <w:rPr>
          <w:bCs/>
          <w:lang w:val="en-US"/>
        </w:rPr>
        <w:fldChar w:fldCharType="separate"/>
      </w:r>
      <w:r w:rsidR="007A202A">
        <w:rPr>
          <w:bCs/>
          <w:noProof/>
          <w:lang w:val="en-US"/>
        </w:rPr>
        <w:t>(Heatherton &amp; Polivy, 1991)</w:t>
      </w:r>
      <w:r w:rsidRPr="00B70AB1">
        <w:rPr>
          <w:bCs/>
          <w:lang w:val="en-US"/>
        </w:rPr>
        <w:fldChar w:fldCharType="end"/>
      </w:r>
      <w:r w:rsidRPr="00B70AB1">
        <w:rPr>
          <w:bCs/>
          <w:lang w:val="en-US"/>
        </w:rPr>
        <w:t xml:space="preserve">, as well as psychological distance between self, friend, stranger by visual scale. Also, at the first and last session, participants finish additional questionnaires regarding traits: big-five, Rosenberg Trait self-esteem, IPA (locus of control) </w:t>
      </w:r>
      <w:r w:rsidRPr="00B70AB1">
        <w:rPr>
          <w:bCs/>
          <w:lang w:val="en-US"/>
        </w:rPr>
        <w:fldChar w:fldCharType="begin">
          <w:fldData xml:space="preserve">PEVuZE5vdGU+PENpdGU+PEF1dGhvcj5MZXZlbnNvbjwvQXV0aG9yPjxZZWFyPjE5NzQ8L1llYXI+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</w:fldData>
        </w:fldChar>
      </w:r>
      <w:r w:rsidR="007A202A">
        <w:rPr>
          <w:bCs/>
          <w:lang w:val="en-US"/>
        </w:rPr>
        <w:instrText xml:space="preserve"> ADDIN EN.CITE </w:instrText>
      </w:r>
      <w:r w:rsidR="007A202A">
        <w:rPr>
          <w:bCs/>
          <w:lang w:val="en-US"/>
        </w:rPr>
        <w:fldChar w:fldCharType="begin">
          <w:fldData xml:space="preserve">PEVuZE5vdGU+PENpdGU+PEF1dGhvcj5MZXZlbnNvbjwvQXV0aG9yPjxZZWFyPjE5NzQ8L1llYXI+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</w:fldData>
        </w:fldChar>
      </w:r>
      <w:r w:rsidR="007A202A">
        <w:rPr>
          <w:bCs/>
          <w:lang w:val="en-US"/>
        </w:rPr>
        <w:instrText xml:space="preserve"> ADDIN EN.CITE.DATA </w:instrText>
      </w:r>
      <w:r w:rsidR="007A202A">
        <w:rPr>
          <w:bCs/>
          <w:lang w:val="en-US"/>
        </w:rPr>
      </w:r>
      <w:r w:rsidR="007A202A">
        <w:rPr>
          <w:bCs/>
          <w:lang w:val="en-US"/>
        </w:rPr>
        <w:fldChar w:fldCharType="end"/>
      </w:r>
      <w:r w:rsidRPr="00B70AB1">
        <w:rPr>
          <w:bCs/>
          <w:lang w:val="en-US"/>
        </w:rPr>
      </w:r>
      <w:r w:rsidRPr="00B70AB1">
        <w:rPr>
          <w:bCs/>
          <w:lang w:val="en-US"/>
        </w:rPr>
        <w:fldChar w:fldCharType="separate"/>
      </w:r>
      <w:r w:rsidR="007A202A">
        <w:rPr>
          <w:bCs/>
          <w:noProof/>
          <w:lang w:val="en-US"/>
        </w:rPr>
        <w:t xml:space="preserve">(Levenson, 1974; </w:t>
      </w:r>
      <w:r w:rsidR="007A202A">
        <w:rPr>
          <w:rFonts w:ascii="宋体" w:eastAsia="宋体" w:hAnsi="宋体" w:cs="宋体" w:hint="eastAsia"/>
          <w:bCs/>
          <w:noProof/>
          <w:lang w:val="en-US"/>
        </w:rPr>
        <w:t>汪向东</w:t>
      </w:r>
      <w:r w:rsidR="007A202A">
        <w:rPr>
          <w:bCs/>
          <w:noProof/>
          <w:lang w:val="en-US"/>
        </w:rPr>
        <w:t xml:space="preserve"> et al., 1999)</w:t>
      </w:r>
      <w:r w:rsidRPr="00B70AB1">
        <w:rPr>
          <w:bCs/>
          <w:lang w:val="en-US"/>
        </w:rPr>
        <w:fldChar w:fldCharType="end"/>
      </w:r>
      <w:r w:rsidRPr="00B70AB1">
        <w:rPr>
          <w:bCs/>
          <w:lang w:val="en-US"/>
        </w:rPr>
        <w:t xml:space="preserve"> and belief in free will </w:t>
      </w:r>
      <w:r w:rsidRPr="00B70AB1">
        <w:rPr>
          <w:bCs/>
          <w:lang w:val="en-US"/>
        </w:rPr>
        <w:fldChar w:fldCharType="begin"/>
      </w:r>
      <w:r w:rsidR="007A202A">
        <w:rPr>
          <w:bCs/>
          <w:lang w:val="en-US"/>
        </w:rPr>
        <w:instrText xml:space="preserve"> ADDIN EN.CITE &lt;EndNote&gt;&lt;Cite&gt;&lt;Author&gt;Paulhus&lt;/Author&gt;&lt;Year&gt;2010&lt;/Year&gt;&lt;RecNum&gt;35&lt;/RecNum&gt;&lt;DisplayText&gt;(Paulhus &amp;amp; Carey, 2010)&lt;/DisplayText&gt;&lt;record&gt;&lt;rec-number&gt;35&lt;/rec-number&gt;&lt;foreign-keys&gt;&lt;key app="EN" db-id="fstetvwf0xrtfxe2epcpr9afwex9vdd0epwv" timestamp="1651640369"&gt;35&lt;/key&gt;&lt;/foreign-keys&gt;&lt;ref-type name="Journal Article"&gt;17&lt;/ref-type&gt;&lt;contributors&gt;&lt;authors&gt;&lt;author&gt;Paulhus, Delroy L.&lt;/author&gt;&lt;author&gt;Carey, Jasmine M.&lt;/author&gt;&lt;/authors&gt;&lt;/contributors&gt;&lt;titles&gt;&lt;title&gt;The FAD–Plus: Measuring Lay Beliefs Regarding Free Will and Related Constructs&lt;/title&gt;&lt;secondary-title&gt;Journal of Personality Assessment&lt;/secondary-title&gt;&lt;/titles&gt;&lt;periodical&gt;&lt;full-title&gt;Journal of Personality Assessment&lt;/full-title&gt;&lt;/periodical&gt;&lt;pages&gt;96-104&lt;/pages&gt;&lt;volume&gt;93&lt;/volume&gt;&lt;number&gt;1&lt;/number&gt;&lt;dates&gt;&lt;year&gt;2010&lt;/year&gt;&lt;/dates&gt;&lt;publisher&gt;Routledge&lt;/publisher&gt;&lt;isbn&gt;0022-3891&lt;/isbn&gt;&lt;urls&gt;&lt;related-urls&gt;&lt;url&gt;http://dx.doi.org/10.1080/00223891.2010.528483&lt;/url&gt;&lt;url&gt;http://www.tandfonline.com/doi/pdf/10.1080/00223891.2010.528483&lt;/url&gt;&lt;/related-urls&gt;&lt;/urls&gt;&lt;electronic-resource-num&gt;10.1080/00223891.2010.528483&lt;/electronic-resource-num&gt;&lt;access-date&gt;2014/04/20&lt;/access-date&gt;&lt;/record&gt;&lt;/Cite&gt;&lt;/EndNote&gt;</w:instrText>
      </w:r>
      <w:r w:rsidRPr="00B70AB1">
        <w:rPr>
          <w:bCs/>
          <w:lang w:val="en-US"/>
        </w:rPr>
        <w:fldChar w:fldCharType="separate"/>
      </w:r>
      <w:r w:rsidR="007A202A">
        <w:rPr>
          <w:bCs/>
          <w:noProof/>
          <w:lang w:val="en-US"/>
        </w:rPr>
        <w:t>(Paulhus &amp; Carey, 2010)</w:t>
      </w:r>
      <w:r w:rsidRPr="00B70AB1">
        <w:rPr>
          <w:bCs/>
          <w:lang w:val="en-US"/>
        </w:rPr>
        <w:fldChar w:fldCharType="end"/>
      </w:r>
      <w:r w:rsidRPr="00B70AB1">
        <w:rPr>
          <w:bCs/>
          <w:lang w:val="en-US"/>
        </w:rPr>
        <w:t xml:space="preserve">. </w:t>
      </w:r>
    </w:p>
    <w:p w14:paraId="3AAACB47" w14:textId="77777777" w:rsidR="00B70AB1" w:rsidRPr="00B70AB1" w:rsidRDefault="00B70AB1" w:rsidP="00B70AB1">
      <w:pPr>
        <w:rPr>
          <w:rFonts w:eastAsia="Calibri"/>
        </w:rPr>
      </w:pPr>
    </w:p>
    <w:p w14:paraId="05999AD7" w14:textId="6DBBD1C5" w:rsidR="00586F83" w:rsidRPr="007D3F54" w:rsidRDefault="00BA0079">
      <w:pPr>
        <w:pStyle w:val="2"/>
        <w:keepNext w:val="0"/>
        <w:keepLines w:val="0"/>
        <w:spacing w:before="0" w:after="0"/>
        <w:rPr>
          <w:rFonts w:ascii="Calibri" w:eastAsia="Calibri" w:hAnsi="Calibri" w:cs="Calibri"/>
          <w:b/>
          <w:sz w:val="28"/>
          <w:szCs w:val="28"/>
          <w:lang w:val="en-US"/>
        </w:rPr>
      </w:pPr>
      <w:bookmarkStart w:id="34" w:name="_c49m91hl2d4p" w:colFirst="0" w:colLast="0"/>
      <w:bookmarkStart w:id="35" w:name="_Toc103777231"/>
      <w:bookmarkEnd w:id="34"/>
      <w:r>
        <w:rPr>
          <w:rFonts w:ascii="Calibri" w:eastAsia="Calibri" w:hAnsi="Calibri" w:cs="Calibri"/>
          <w:b/>
          <w:sz w:val="28"/>
          <w:szCs w:val="28"/>
        </w:rPr>
        <w:lastRenderedPageBreak/>
        <w:t>Pilot data</w:t>
      </w:r>
      <w:bookmarkEnd w:id="35"/>
      <w:r w:rsidR="007D3F54">
        <w:rPr>
          <w:rFonts w:ascii="Calibri" w:eastAsia="Calibri" w:hAnsi="Calibri" w:cs="Calibri"/>
          <w:b/>
          <w:sz w:val="28"/>
          <w:szCs w:val="28"/>
          <w:lang w:val="en-US"/>
        </w:rPr>
        <w:t xml:space="preserve"> </w:t>
      </w:r>
      <w:r w:rsidR="007D3F54" w:rsidRPr="00464832">
        <w:rPr>
          <w:rFonts w:ascii="Calibri" w:eastAsia="Calibri" w:hAnsi="Calibri" w:cs="Calibri"/>
          <w:b/>
          <w:sz w:val="28"/>
          <w:szCs w:val="28"/>
          <w:lang w:val="en-US"/>
        </w:rPr>
        <w:t>simulated data</w:t>
      </w:r>
      <w:r w:rsidR="007D3F54">
        <w:rPr>
          <w:rFonts w:ascii="Calibri" w:eastAsia="Calibri" w:hAnsi="Calibri" w:cs="Calibri"/>
          <w:b/>
          <w:sz w:val="28"/>
          <w:szCs w:val="28"/>
          <w:lang w:val="en-US"/>
        </w:rPr>
        <w:t xml:space="preserve"> </w:t>
      </w:r>
    </w:p>
    <w:p w14:paraId="08BF8E5F" w14:textId="4B23F78B" w:rsidR="00661D7C" w:rsidRPr="008E2954" w:rsidRDefault="00B70AB1" w:rsidP="008E2954">
      <w:pPr>
        <w:ind w:firstLine="720"/>
        <w:rPr>
          <w:rFonts w:eastAsia="Calibri"/>
          <w:lang w:val="en-US"/>
        </w:rPr>
      </w:pPr>
      <w:r w:rsidRPr="00DD7F9E">
        <w:rPr>
          <w:bCs/>
          <w:lang w:val="en-US"/>
        </w:rPr>
        <w:t xml:space="preserve">To eliminate possible bias </w:t>
      </w:r>
      <w:r w:rsidR="00187EF0" w:rsidRPr="00DD7F9E">
        <w:rPr>
          <w:bCs/>
          <w:lang w:val="en-US"/>
        </w:rPr>
        <w:t>in forming hypothesis, we do not perform any statistical analysis based on</w:t>
      </w:r>
      <w:r w:rsidR="008D06CF" w:rsidRPr="00DD7F9E">
        <w:rPr>
          <w:bCs/>
          <w:lang w:val="en-US"/>
        </w:rPr>
        <w:t xml:space="preserve"> the </w:t>
      </w:r>
      <w:r w:rsidRPr="00DD7F9E">
        <w:rPr>
          <w:bCs/>
          <w:lang w:val="en-US"/>
        </w:rPr>
        <w:t xml:space="preserve">secondary </w:t>
      </w:r>
      <w:r w:rsidR="008D06CF" w:rsidRPr="00DD7F9E">
        <w:rPr>
          <w:bCs/>
          <w:lang w:val="en-US"/>
        </w:rPr>
        <w:t>data</w:t>
      </w:r>
      <w:r w:rsidR="007A65E5">
        <w:rPr>
          <w:bCs/>
          <w:lang w:val="en-US"/>
        </w:rPr>
        <w:t xml:space="preserve"> </w:t>
      </w:r>
      <w:r w:rsidR="000929AA">
        <w:rPr>
          <w:bCs/>
          <w:lang w:val="en-US"/>
        </w:rPr>
        <w:t xml:space="preserve">at </w:t>
      </w:r>
      <w:r w:rsidR="008E2954">
        <w:rPr>
          <w:rFonts w:hint="eastAsia"/>
          <w:bCs/>
          <w:lang w:val="en-US"/>
        </w:rPr>
        <w:t>s</w:t>
      </w:r>
      <w:r w:rsidR="007A65E5" w:rsidRPr="007A65E5">
        <w:rPr>
          <w:bCs/>
          <w:lang w:val="en-US"/>
        </w:rPr>
        <w:t xml:space="preserve">tage 1 </w:t>
      </w:r>
      <w:r w:rsidR="00047102">
        <w:rPr>
          <w:rFonts w:hint="eastAsia"/>
          <w:bCs/>
          <w:lang w:val="en-US"/>
        </w:rPr>
        <w:t>r</w:t>
      </w:r>
      <w:r w:rsidR="007A65E5" w:rsidRPr="007A65E5">
        <w:rPr>
          <w:bCs/>
          <w:lang w:val="en-US"/>
        </w:rPr>
        <w:t>egist</w:t>
      </w:r>
      <w:r w:rsidR="00047102">
        <w:rPr>
          <w:bCs/>
          <w:lang w:val="en-US"/>
        </w:rPr>
        <w:t>ration</w:t>
      </w:r>
      <w:r w:rsidR="00187EF0" w:rsidRPr="00DD7F9E">
        <w:rPr>
          <w:bCs/>
          <w:lang w:val="en-US"/>
        </w:rPr>
        <w:t>.</w:t>
      </w:r>
      <w:r w:rsidR="007A65E5">
        <w:rPr>
          <w:bCs/>
          <w:lang w:val="en-US"/>
        </w:rPr>
        <w:t xml:space="preserve"> </w:t>
      </w:r>
      <w:r w:rsidR="00DD7F9E">
        <w:rPr>
          <w:rFonts w:eastAsia="Calibri"/>
          <w:lang w:val="en-GB"/>
        </w:rPr>
        <w:t xml:space="preserve">Instead, </w:t>
      </w:r>
      <w:r w:rsidR="008D06CF">
        <w:rPr>
          <w:rFonts w:eastAsia="Calibri" w:hint="eastAsia"/>
          <w:lang w:val="en-US"/>
        </w:rPr>
        <w:t>w</w:t>
      </w:r>
      <w:r w:rsidR="008D06CF">
        <w:rPr>
          <w:rFonts w:eastAsia="Calibri"/>
          <w:lang w:val="en-US"/>
        </w:rPr>
        <w:t xml:space="preserve">e </w:t>
      </w:r>
      <w:r w:rsidR="00BA5FBB">
        <w:rPr>
          <w:rFonts w:eastAsia="Calibri"/>
          <w:lang w:val="en-US"/>
        </w:rPr>
        <w:t xml:space="preserve">simulated a dataset </w:t>
      </w:r>
      <w:r w:rsidR="00566DCB">
        <w:rPr>
          <w:rFonts w:eastAsia="Calibri"/>
          <w:lang w:val="en-US"/>
        </w:rPr>
        <w:t>that</w:t>
      </w:r>
      <w:r w:rsidR="00BA5FBB">
        <w:rPr>
          <w:rFonts w:eastAsia="Calibri"/>
          <w:lang w:val="en-US"/>
        </w:rPr>
        <w:t xml:space="preserve"> has an identical data format</w:t>
      </w:r>
      <w:r>
        <w:rPr>
          <w:rFonts w:eastAsia="Calibri"/>
          <w:lang w:val="en-US"/>
        </w:rPr>
        <w:t xml:space="preserve"> as the </w:t>
      </w:r>
      <w:r w:rsidR="00047102">
        <w:rPr>
          <w:rFonts w:eastAsia="Calibri"/>
          <w:lang w:val="en-US"/>
        </w:rPr>
        <w:t>secondary</w:t>
      </w:r>
      <w:r>
        <w:rPr>
          <w:rFonts w:eastAsia="Calibri"/>
          <w:lang w:val="en-US"/>
        </w:rPr>
        <w:t xml:space="preserve"> data</w:t>
      </w:r>
      <w:r w:rsidR="00047102">
        <w:rPr>
          <w:rFonts w:eastAsia="Calibri"/>
          <w:lang w:val="en-US"/>
        </w:rPr>
        <w:t>.</w:t>
      </w:r>
      <w:r w:rsidR="008E2954">
        <w:rPr>
          <w:rFonts w:eastAsia="Calibri"/>
          <w:lang w:val="en-US"/>
        </w:rPr>
        <w:t xml:space="preserve"> </w:t>
      </w:r>
      <w:r w:rsidR="004C2AE4">
        <w:rPr>
          <w:rFonts w:eastAsia="Calibri"/>
          <w:lang w:val="en-US"/>
        </w:rPr>
        <w:t>We took</w:t>
      </w:r>
      <w:r w:rsidR="00187EF0" w:rsidRPr="0060663B">
        <w:rPr>
          <w:rFonts w:eastAsia="Calibri"/>
          <w:lang w:val="en-US"/>
        </w:rPr>
        <w:t xml:space="preserve"> </w:t>
      </w:r>
      <w:r w:rsidR="000929AA">
        <w:rPr>
          <w:rFonts w:eastAsia="Calibri" w:hint="eastAsia"/>
          <w:lang w:val="en-US"/>
        </w:rPr>
        <w:t>an</w:t>
      </w:r>
      <w:r w:rsidR="000929AA">
        <w:rPr>
          <w:rFonts w:eastAsia="Calibri"/>
          <w:lang w:val="en-US"/>
        </w:rPr>
        <w:t xml:space="preserve"> </w:t>
      </w:r>
      <w:r w:rsidR="00F072D2">
        <w:rPr>
          <w:rFonts w:eastAsia="Calibri"/>
          <w:lang w:val="en-US"/>
        </w:rPr>
        <w:t>open data</w:t>
      </w:r>
      <w:r w:rsidR="00187EF0" w:rsidRPr="0060663B">
        <w:rPr>
          <w:rFonts w:eastAsia="Calibri"/>
          <w:lang w:val="en-US"/>
        </w:rPr>
        <w:t xml:space="preserve"> of </w:t>
      </w:r>
      <w:r w:rsidR="004C2AE4" w:rsidRPr="0060663B">
        <w:rPr>
          <w:rFonts w:eastAsia="Calibri"/>
          <w:lang w:val="en-US"/>
        </w:rPr>
        <w:t xml:space="preserve">previous research using </w:t>
      </w:r>
      <w:r w:rsidR="004C2AE4">
        <w:rPr>
          <w:rFonts w:eastAsia="Calibri"/>
          <w:lang w:val="en-US"/>
        </w:rPr>
        <w:t>SALT</w:t>
      </w:r>
      <w:r w:rsidR="004C2AE4" w:rsidRPr="0060663B">
        <w:rPr>
          <w:rFonts w:eastAsia="Calibri"/>
          <w:lang w:val="en-US"/>
        </w:rPr>
        <w:t xml:space="preserve"> to examine the self-prioritization effect</w:t>
      </w:r>
      <w:r w:rsidR="00F072D2">
        <w:rPr>
          <w:rFonts w:eastAsia="Calibri"/>
          <w:lang w:val="en-US"/>
        </w:rPr>
        <w:t xml:space="preserve"> </w:t>
      </w:r>
      <w:r w:rsidR="00187EF0" w:rsidRPr="0060663B">
        <w:rPr>
          <w:rFonts w:eastAsia="Calibri"/>
          <w:lang w:val="en-US"/>
        </w:rPr>
        <w:t xml:space="preserve">as the reference to generate the pilot </w:t>
      </w:r>
      <w:r w:rsidR="00F072D2">
        <w:rPr>
          <w:rFonts w:eastAsia="Calibri"/>
          <w:lang w:val="en-US"/>
        </w:rPr>
        <w:t>data.</w:t>
      </w:r>
      <w:r w:rsidR="00661D7C">
        <w:rPr>
          <w:rFonts w:eastAsia="Calibri"/>
          <w:lang w:val="en-US"/>
        </w:rPr>
        <w:t xml:space="preserve"> </w:t>
      </w:r>
    </w:p>
    <w:p w14:paraId="48ADAA88" w14:textId="3C46677A" w:rsidR="00F75B5A" w:rsidRDefault="00661D7C" w:rsidP="00F75B5A">
      <w:pPr>
        <w:ind w:firstLine="720"/>
        <w:rPr>
          <w:rFonts w:eastAsia="MS Mincho"/>
          <w:color w:val="000000"/>
          <w:lang w:val="en-US" w:eastAsia="de-DE"/>
        </w:rPr>
      </w:pPr>
      <w:r>
        <w:rPr>
          <w:rFonts w:eastAsia="Calibri"/>
          <w:lang w:val="en-US"/>
        </w:rPr>
        <w:t xml:space="preserve">We applied the </w:t>
      </w:r>
      <w:r w:rsidRPr="00661D7C">
        <w:rPr>
          <w:rFonts w:eastAsia="Calibri"/>
          <w:lang w:val="en-US"/>
        </w:rPr>
        <w:t>Bootstrap</w:t>
      </w:r>
      <w:r>
        <w:rPr>
          <w:rFonts w:eastAsia="Calibri"/>
          <w:lang w:val="en-US"/>
        </w:rPr>
        <w:t xml:space="preserve"> methods where s</w:t>
      </w:r>
      <w:r w:rsidRPr="00661D7C">
        <w:rPr>
          <w:rFonts w:eastAsia="Calibri"/>
          <w:lang w:val="en-US"/>
        </w:rPr>
        <w:t xml:space="preserve">amples are drawn from the </w:t>
      </w:r>
      <w:r>
        <w:rPr>
          <w:rFonts w:eastAsia="Calibri"/>
          <w:lang w:val="en-US"/>
        </w:rPr>
        <w:t xml:space="preserve">open </w:t>
      </w:r>
      <w:r w:rsidRPr="00661D7C">
        <w:rPr>
          <w:rFonts w:eastAsia="Calibri"/>
          <w:lang w:val="en-US"/>
        </w:rPr>
        <w:t xml:space="preserve">data </w:t>
      </w:r>
      <w:r w:rsidR="004C2AE4">
        <w:rPr>
          <w:rFonts w:eastAsia="Calibri"/>
          <w:lang w:val="en-US"/>
        </w:rPr>
        <w:t xml:space="preserve">of </w:t>
      </w:r>
      <w:r w:rsidR="004C2AE4" w:rsidRPr="0060663B">
        <w:rPr>
          <w:rFonts w:eastAsia="Calibri"/>
          <w:lang w:val="en-US"/>
        </w:rPr>
        <w:fldChar w:fldCharType="begin"/>
      </w:r>
      <w:r w:rsidR="007A202A">
        <w:rPr>
          <w:rFonts w:eastAsia="Calibri"/>
          <w:lang w:val="en-US"/>
        </w:rPr>
        <w:instrText xml:space="preserve"> ADDIN EN.CITE &lt;EndNote&gt;&lt;Cite AuthorYear="1"&gt;&lt;Author&gt;Hu&lt;/Author&gt;&lt;Year&gt;2020&lt;/Year&gt;&lt;RecNum&gt;281&lt;/RecNum&gt;&lt;DisplayText&gt;Hu et al. (2020)&lt;/DisplayText&gt;&lt;record&gt;&lt;rec-number&gt;281&lt;/rec-number&gt;&lt;foreign-keys&gt;&lt;key app="EN" db-id="9e9zzv056faz9pezre5xa9aud5aav50xxftt" timestamp="1608774712"&gt;281&lt;/key&gt;&lt;/foreign-keys&gt;&lt;ref-type name="Journal Article"&gt;17&lt;/ref-type&gt;&lt;contributors&gt;&lt;authors&gt;&lt;author&gt;Hu, Chuan-Peng&lt;/author&gt;&lt;author&gt;Lan, Yuxuan&lt;/author&gt;&lt;author&gt;Macrae, C. Neil&lt;/author&gt;&lt;author&gt;Sui, Jie&lt;/author&gt;&lt;/authors&gt;&lt;/contributors&gt;&lt;titles&gt;&lt;title&gt;Good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Psychology&lt;/full-title&gt;&lt;/periodical&gt;&lt;pages&gt;20&lt;/pages&gt;&lt;volume&gt;6&lt;/volume&gt;&lt;number&gt;1&lt;/number&gt;&lt;keywords&gt;&lt;keyword&gt;Decision-making&lt;/keyword&gt;&lt;keyword&gt;Analysis&lt;/keyword&gt;&lt;keyword&gt;perceptual decision-making&lt;/keyword&gt;&lt;keyword&gt;drift diffusion model&lt;/keyword&gt;&lt;keyword&gt;self-relevance&lt;/keyword&gt;&lt;keyword&gt;good-self&lt;/keyword&gt;&lt;/keywords&gt;&lt;dates&gt;&lt;year&gt;2020&lt;/year&gt;&lt;/dates&gt;&lt;publisher&gt;University of California Press&lt;/publisher&gt;&lt;isbn&gt;2474-7394&lt;/isbn&gt;&lt;urls&gt;&lt;/urls&gt;&lt;electronic-resource-num&gt;10.1525/collabra.301&lt;/electronic-resource-num&gt;&lt;/record&gt;&lt;/Cite&gt;&lt;/EndNote&gt;</w:instrText>
      </w:r>
      <w:r w:rsidR="004C2AE4" w:rsidRPr="0060663B">
        <w:rPr>
          <w:rFonts w:eastAsia="Calibri"/>
          <w:lang w:val="en-US"/>
        </w:rPr>
        <w:fldChar w:fldCharType="separate"/>
      </w:r>
      <w:r w:rsidR="007A202A">
        <w:rPr>
          <w:rFonts w:eastAsia="Calibri"/>
          <w:noProof/>
          <w:lang w:val="en-US"/>
        </w:rPr>
        <w:t>Hu et al. (2020)</w:t>
      </w:r>
      <w:r w:rsidR="004C2AE4" w:rsidRPr="0060663B">
        <w:rPr>
          <w:rFonts w:eastAsia="Calibri"/>
          <w:lang w:val="en-US"/>
        </w:rPr>
        <w:fldChar w:fldCharType="end"/>
      </w:r>
      <w:r w:rsidR="004C2AE4" w:rsidRPr="0060663B">
        <w:rPr>
          <w:rFonts w:eastAsia="Calibri"/>
          <w:lang w:val="en-US"/>
        </w:rPr>
        <w:t xml:space="preserve"> </w:t>
      </w:r>
      <w:r w:rsidR="004C2AE4">
        <w:rPr>
          <w:rFonts w:eastAsia="Calibri"/>
          <w:lang w:val="en-US"/>
        </w:rPr>
        <w:t xml:space="preserve">(accessible at </w:t>
      </w:r>
      <w:hyperlink r:id="rId12" w:history="1">
        <w:r w:rsidR="004C2AE4" w:rsidRPr="00CF40D7">
          <w:rPr>
            <w:rStyle w:val="ab"/>
            <w:rFonts w:eastAsia="Calibri"/>
            <w:lang w:val="en-US"/>
          </w:rPr>
          <w:t>https://osf.io/mhdsn/</w:t>
        </w:r>
      </w:hyperlink>
      <w:r w:rsidR="004C2AE4">
        <w:rPr>
          <w:rFonts w:eastAsia="Calibri"/>
          <w:lang w:val="en-US"/>
        </w:rPr>
        <w:t xml:space="preserve">) </w:t>
      </w:r>
      <w:r w:rsidRPr="00661D7C">
        <w:rPr>
          <w:rFonts w:eastAsia="Calibri"/>
          <w:lang w:val="en-US"/>
        </w:rPr>
        <w:t xml:space="preserve">with replacement (allowing the same sample to appear more than once in the </w:t>
      </w:r>
      <w:r>
        <w:rPr>
          <w:rFonts w:eastAsia="Calibri" w:hint="eastAsia"/>
          <w:lang w:val="en-US"/>
        </w:rPr>
        <w:t>pilot</w:t>
      </w:r>
      <w:r>
        <w:rPr>
          <w:rFonts w:eastAsia="Calibri"/>
          <w:lang w:val="en-US"/>
        </w:rPr>
        <w:t xml:space="preserve"> </w:t>
      </w:r>
      <w:r>
        <w:rPr>
          <w:rFonts w:eastAsia="Calibri" w:hint="eastAsia"/>
          <w:lang w:val="en-US"/>
        </w:rPr>
        <w:t>data</w:t>
      </w:r>
      <w:r w:rsidRPr="00661D7C">
        <w:rPr>
          <w:rFonts w:eastAsia="Calibri"/>
          <w:lang w:val="en-US"/>
        </w:rPr>
        <w:t>)</w:t>
      </w:r>
      <w:r>
        <w:rPr>
          <w:rFonts w:eastAsia="Calibri"/>
          <w:lang w:val="en-US"/>
        </w:rPr>
        <w:t>.</w:t>
      </w:r>
      <w:r w:rsidR="00306640">
        <w:rPr>
          <w:rFonts w:eastAsia="Calibri"/>
          <w:lang w:val="en-US"/>
        </w:rPr>
        <w:t xml:space="preserve"> Following the format of the </w:t>
      </w:r>
      <w:r w:rsidR="00306640" w:rsidRPr="00DD7F9E">
        <w:rPr>
          <w:bCs/>
          <w:lang w:val="en-US"/>
        </w:rPr>
        <w:t>secondary data</w:t>
      </w:r>
      <w:r w:rsidR="00306640">
        <w:rPr>
          <w:bCs/>
          <w:lang w:val="en-US"/>
        </w:rPr>
        <w:t xml:space="preserve">, </w:t>
      </w:r>
      <w:r w:rsidR="00EA1E96">
        <w:rPr>
          <w:rFonts w:eastAsia="MS Mincho"/>
          <w:color w:val="000000"/>
          <w:lang w:val="en-US" w:eastAsia="de-DE"/>
        </w:rPr>
        <w:t>the pilot data has</w:t>
      </w:r>
      <w:r w:rsidR="00EA1E96" w:rsidRPr="00565F97">
        <w:rPr>
          <w:rFonts w:eastAsia="MS Mincho"/>
          <w:color w:val="000000"/>
          <w:lang w:val="en-US" w:eastAsia="de-DE"/>
        </w:rPr>
        <w:t xml:space="preserve"> </w:t>
      </w:r>
      <w:r w:rsidR="00411743">
        <w:rPr>
          <w:rFonts w:eastAsia="MS Mincho"/>
          <w:color w:val="000000"/>
          <w:lang w:val="en-US" w:eastAsia="de-DE"/>
        </w:rPr>
        <w:t xml:space="preserve">6 sessions of </w:t>
      </w:r>
      <w:r w:rsidR="00EA1E96">
        <w:rPr>
          <w:rFonts w:eastAsia="MS Mincho"/>
          <w:color w:val="000000"/>
          <w:lang w:val="en-US" w:eastAsia="de-DE"/>
        </w:rPr>
        <w:t>3</w:t>
      </w:r>
      <w:r w:rsidR="00306640">
        <w:rPr>
          <w:rFonts w:eastAsia="MS Mincho"/>
          <w:color w:val="000000"/>
          <w:lang w:val="en-US" w:eastAsia="de-DE"/>
        </w:rPr>
        <w:t>4</w:t>
      </w:r>
      <w:r w:rsidR="00EA1E96">
        <w:rPr>
          <w:rFonts w:eastAsia="MS Mincho"/>
          <w:color w:val="000000"/>
          <w:lang w:val="en-US" w:eastAsia="de-DE"/>
        </w:rPr>
        <w:t xml:space="preserve"> </w:t>
      </w:r>
      <w:r w:rsidR="00411743">
        <w:rPr>
          <w:rFonts w:eastAsia="MS Mincho"/>
          <w:color w:val="000000"/>
          <w:lang w:val="en-US" w:eastAsia="de-DE"/>
        </w:rPr>
        <w:t>participants</w:t>
      </w:r>
      <w:r w:rsidR="00EA1E96">
        <w:rPr>
          <w:rFonts w:eastAsia="MS Mincho"/>
          <w:color w:val="000000"/>
          <w:lang w:val="en-US" w:eastAsia="de-DE"/>
        </w:rPr>
        <w:t xml:space="preserve">’ data, </w:t>
      </w:r>
      <w:r w:rsidR="00411743">
        <w:rPr>
          <w:rFonts w:eastAsia="MS Mincho"/>
          <w:color w:val="000000"/>
          <w:lang w:val="en-US" w:eastAsia="de-DE"/>
        </w:rPr>
        <w:t>w</w:t>
      </w:r>
      <w:r w:rsidR="000E23B2">
        <w:rPr>
          <w:rFonts w:eastAsia="MS Mincho"/>
          <w:color w:val="000000"/>
          <w:lang w:val="en-US" w:eastAsia="de-DE"/>
        </w:rPr>
        <w:t>h</w:t>
      </w:r>
      <w:r w:rsidR="00411743">
        <w:rPr>
          <w:rFonts w:eastAsia="MS Mincho"/>
          <w:color w:val="000000"/>
          <w:lang w:val="en-US" w:eastAsia="de-DE"/>
        </w:rPr>
        <w:t xml:space="preserve">ere for each participant in each session, there are </w:t>
      </w:r>
      <w:r w:rsidR="003F58EF">
        <w:rPr>
          <w:rFonts w:eastAsia="MS Mincho"/>
          <w:color w:val="000000"/>
          <w:lang w:val="en-US" w:eastAsia="de-DE"/>
        </w:rPr>
        <w:t>24</w:t>
      </w:r>
      <w:r w:rsidR="00411743">
        <w:rPr>
          <w:rFonts w:eastAsia="MS Mincho"/>
          <w:color w:val="000000"/>
          <w:lang w:val="en-US" w:eastAsia="de-DE"/>
        </w:rPr>
        <w:t xml:space="preserve"> </w:t>
      </w:r>
      <w:r w:rsidR="00411743" w:rsidRPr="0047506C">
        <w:rPr>
          <w:rFonts w:eastAsia="MS Mincho"/>
          <w:color w:val="000000"/>
          <w:lang w:val="en-US" w:eastAsia="de-DE"/>
        </w:rPr>
        <w:t>practice trials</w:t>
      </w:r>
      <w:r w:rsidR="00411743">
        <w:rPr>
          <w:rFonts w:eastAsia="MS Mincho"/>
          <w:color w:val="000000"/>
          <w:lang w:val="en-US" w:eastAsia="de-DE"/>
        </w:rPr>
        <w:t xml:space="preserve"> and </w:t>
      </w:r>
      <w:r w:rsidR="000E23B2">
        <w:rPr>
          <w:rFonts w:eastAsia="MS Mincho"/>
          <w:color w:val="000000"/>
          <w:lang w:val="en-US" w:eastAsia="de-DE"/>
        </w:rPr>
        <w:t>360</w:t>
      </w:r>
      <w:r w:rsidR="00411743">
        <w:rPr>
          <w:rFonts w:eastAsia="MS Mincho"/>
          <w:color w:val="000000"/>
          <w:lang w:val="en-US" w:eastAsia="de-DE"/>
        </w:rPr>
        <w:t xml:space="preserve"> experimental trials (six types of </w:t>
      </w:r>
      <w:r w:rsidR="00411743" w:rsidRPr="00565F97">
        <w:rPr>
          <w:rFonts w:eastAsia="MS Mincho"/>
          <w:color w:val="000000"/>
          <w:lang w:val="en-US" w:eastAsia="de-DE"/>
        </w:rPr>
        <w:t xml:space="preserve">shape-label </w:t>
      </w:r>
      <w:r w:rsidR="00411743">
        <w:rPr>
          <w:rFonts w:eastAsia="MS Mincho"/>
          <w:color w:val="000000"/>
          <w:lang w:val="en-US" w:eastAsia="de-DE"/>
        </w:rPr>
        <w:t xml:space="preserve">associations: </w:t>
      </w:r>
      <w:r w:rsidR="00411743" w:rsidRPr="002E7675">
        <w:rPr>
          <w:rFonts w:eastAsia="MS Mincho"/>
          <w:color w:val="000000"/>
          <w:lang w:val="en-US" w:eastAsia="de-DE"/>
        </w:rPr>
        <w:t>two matches</w:t>
      </w:r>
      <w:r w:rsidR="007A202A">
        <w:rPr>
          <w:rFonts w:eastAsia="MS Mincho"/>
          <w:color w:val="000000"/>
          <w:lang w:val="en-US" w:eastAsia="de-DE"/>
        </w:rPr>
        <w:t xml:space="preserve"> </w:t>
      </w:r>
      <w:r w:rsidR="00411743" w:rsidRPr="002E7675">
        <w:rPr>
          <w:rFonts w:eastAsia="MS Mincho"/>
          <w:color w:val="000000"/>
          <w:lang w:val="en-US" w:eastAsia="de-DE"/>
        </w:rPr>
        <w:t>(matched/mismatched)</w:t>
      </w:r>
      <w:r w:rsidR="00411743">
        <w:rPr>
          <w:rFonts w:eastAsia="MS Mincho"/>
          <w:color w:val="000000"/>
          <w:lang w:val="en-US" w:eastAsia="de-DE"/>
        </w:rPr>
        <w:t xml:space="preserve"> x three</w:t>
      </w:r>
      <w:r w:rsidR="00411743" w:rsidRPr="002E7675">
        <w:rPr>
          <w:rFonts w:eastAsia="MS Mincho"/>
          <w:color w:val="000000"/>
          <w:lang w:val="en-US" w:eastAsia="de-DE"/>
        </w:rPr>
        <w:t xml:space="preserve"> </w:t>
      </w:r>
      <w:r w:rsidR="007A202A">
        <w:rPr>
          <w:rFonts w:eastAsia="MS Mincho"/>
          <w:color w:val="000000"/>
          <w:lang w:val="en-US" w:eastAsia="de-DE"/>
        </w:rPr>
        <w:t>identity associations (self, friend, stranger)</w:t>
      </w:r>
      <w:r w:rsidR="00411743">
        <w:rPr>
          <w:rFonts w:eastAsia="MS Mincho"/>
          <w:color w:val="000000"/>
          <w:lang w:val="en-US" w:eastAsia="de-DE"/>
        </w:rPr>
        <w:t xml:space="preserve">, </w:t>
      </w:r>
      <w:r w:rsidR="00411743" w:rsidRPr="002E7675">
        <w:rPr>
          <w:rFonts w:eastAsia="MS Mincho"/>
          <w:color w:val="000000"/>
          <w:lang w:val="en-US" w:eastAsia="de-DE"/>
        </w:rPr>
        <w:t xml:space="preserve">with </w:t>
      </w:r>
      <w:r w:rsidR="009F687D">
        <w:rPr>
          <w:rFonts w:eastAsia="MS Mincho"/>
          <w:color w:val="000000"/>
          <w:lang w:val="en-US" w:eastAsia="de-DE"/>
        </w:rPr>
        <w:t>60</w:t>
      </w:r>
      <w:r w:rsidR="00411743">
        <w:rPr>
          <w:rFonts w:eastAsia="MS Mincho"/>
          <w:color w:val="000000"/>
          <w:lang w:val="en-US" w:eastAsia="de-DE"/>
        </w:rPr>
        <w:t xml:space="preserve"> </w:t>
      </w:r>
      <w:r w:rsidR="00411743" w:rsidRPr="002E7675">
        <w:rPr>
          <w:rFonts w:eastAsia="MS Mincho"/>
          <w:color w:val="000000"/>
          <w:lang w:val="en-US" w:eastAsia="de-DE"/>
        </w:rPr>
        <w:t xml:space="preserve">trials per </w:t>
      </w:r>
      <w:r w:rsidR="00411743">
        <w:rPr>
          <w:rFonts w:eastAsia="MS Mincho"/>
          <w:color w:val="000000"/>
          <w:lang w:val="en-US" w:eastAsia="de-DE"/>
        </w:rPr>
        <w:t xml:space="preserve">association). </w:t>
      </w:r>
      <w:r w:rsidR="00E062A0">
        <w:rPr>
          <w:rFonts w:eastAsia="MS Mincho"/>
          <w:color w:val="000000"/>
          <w:lang w:val="en-US" w:eastAsia="de-DE"/>
        </w:rPr>
        <w:t xml:space="preserve">Figure 1 shows </w:t>
      </w:r>
      <w:r w:rsidR="004C2AE4">
        <w:rPr>
          <w:rFonts w:eastAsia="MS Mincho"/>
          <w:color w:val="000000"/>
          <w:lang w:val="en-US" w:eastAsia="de-DE"/>
        </w:rPr>
        <w:t>the first six rows of the pilot data</w:t>
      </w:r>
      <w:r w:rsidR="00E062A0">
        <w:rPr>
          <w:rFonts w:eastAsia="MS Mincho"/>
          <w:color w:val="000000"/>
          <w:lang w:val="en-US" w:eastAsia="de-DE"/>
        </w:rPr>
        <w:t xml:space="preserve">. </w:t>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drawing>
          <wp:inline distT="0" distB="0" distL="0" distR="0" wp14:anchorId="30752F57" wp14:editId="1E857013">
            <wp:extent cx="5943600" cy="138303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stretch>
                      <a:fillRect/>
                    </a:stretch>
                  </pic:blipFill>
                  <pic:spPr>
                    <a:xfrm>
                      <a:off x="0" y="0"/>
                      <a:ext cx="5943600" cy="1383030"/>
                    </a:xfrm>
                    <a:prstGeom prst="rect">
                      <a:avLst/>
                    </a:prstGeom>
                  </pic:spPr>
                </pic:pic>
              </a:graphicData>
            </a:graphic>
          </wp:inline>
        </w:drawing>
      </w:r>
    </w:p>
    <w:p w14:paraId="4C17DFCF" w14:textId="7C226D68" w:rsidR="00062B92" w:rsidRDefault="004C2AE4" w:rsidP="00F75B5A">
      <w:pPr>
        <w:jc w:val="center"/>
        <w:rPr>
          <w:rFonts w:eastAsia="MS Mincho"/>
          <w:color w:val="000000"/>
          <w:lang w:val="en-US"/>
        </w:rPr>
      </w:pPr>
      <w:r>
        <w:rPr>
          <w:rFonts w:eastAsia="MS Mincho"/>
          <w:color w:val="000000"/>
          <w:lang w:val="en-US" w:eastAsia="de-DE"/>
        </w:rPr>
        <w:t>Figure 1.</w:t>
      </w:r>
      <w:r w:rsidR="00F75B5A" w:rsidRPr="00F75B5A">
        <w:rPr>
          <w:rFonts w:eastAsia="MS Mincho"/>
          <w:color w:val="000000"/>
          <w:lang w:val="en-US" w:eastAsia="de-DE"/>
        </w:rPr>
        <w:t xml:space="preserve"> </w:t>
      </w:r>
      <w:r w:rsidR="00E062A0">
        <w:rPr>
          <w:rFonts w:eastAsia="MS Mincho"/>
          <w:color w:val="000000"/>
          <w:lang w:val="en-US" w:eastAsia="de-DE"/>
        </w:rPr>
        <w:t>The</w:t>
      </w:r>
      <w:r w:rsidR="00F75B5A">
        <w:rPr>
          <w:rFonts w:eastAsia="MS Mincho"/>
          <w:color w:val="000000"/>
          <w:lang w:val="en-US" w:eastAsia="de-DE"/>
        </w:rPr>
        <w:t xml:space="preserve"> first six rows of the pilot data</w:t>
      </w:r>
    </w:p>
    <w:p w14:paraId="34C6DD49" w14:textId="77777777" w:rsidR="00F75B5A" w:rsidRPr="00F75B5A" w:rsidRDefault="00F75B5A" w:rsidP="00F75B5A">
      <w:pPr>
        <w:jc w:val="center"/>
        <w:rPr>
          <w:rFonts w:eastAsia="MS Mincho"/>
          <w:color w:val="000000"/>
          <w:lang w:val="en-US"/>
        </w:rPr>
      </w:pPr>
    </w:p>
    <w:p w14:paraId="31D9D7C9" w14:textId="4AC69445" w:rsidR="00187EF0" w:rsidRDefault="00187EF0" w:rsidP="00187EF0">
      <w:pPr>
        <w:ind w:firstLine="720"/>
        <w:rPr>
          <w:rFonts w:eastAsia="Calibri"/>
          <w:lang w:val="en-US"/>
        </w:rPr>
      </w:pPr>
      <w:r>
        <w:rPr>
          <w:rFonts w:eastAsia="Calibri"/>
          <w:lang w:val="en-US"/>
        </w:rPr>
        <w:t>We r</w:t>
      </w:r>
      <w:r w:rsidR="002A24A2">
        <w:rPr>
          <w:rFonts w:eastAsia="Calibri" w:hint="eastAsia"/>
          <w:lang w:val="en-US"/>
        </w:rPr>
        <w:t>a</w:t>
      </w:r>
      <w:r w:rsidRPr="00B70AB1">
        <w:rPr>
          <w:rFonts w:eastAsia="Calibri"/>
          <w:lang w:val="en-US"/>
        </w:rPr>
        <w:t xml:space="preserve">n the </w:t>
      </w:r>
      <w:r>
        <w:rPr>
          <w:rFonts w:eastAsia="Calibri"/>
          <w:lang w:val="en-US"/>
        </w:rPr>
        <w:t xml:space="preserve">pilot data </w:t>
      </w:r>
      <w:r w:rsidRPr="00B70AB1">
        <w:rPr>
          <w:rFonts w:eastAsia="Calibri"/>
          <w:lang w:val="en-US"/>
        </w:rPr>
        <w:t xml:space="preserve">through </w:t>
      </w:r>
      <w:r>
        <w:rPr>
          <w:rFonts w:eastAsia="Calibri"/>
          <w:lang w:val="en-US"/>
        </w:rPr>
        <w:t>our</w:t>
      </w:r>
      <w:r w:rsidRPr="00B70AB1">
        <w:rPr>
          <w:rFonts w:eastAsia="Calibri"/>
          <w:lang w:val="en-US"/>
        </w:rPr>
        <w:t xml:space="preserve"> proposed statistical analysis to see whether </w:t>
      </w:r>
      <w:r>
        <w:rPr>
          <w:rFonts w:eastAsia="Calibri"/>
          <w:lang w:val="en-US"/>
        </w:rPr>
        <w:t>our</w:t>
      </w:r>
      <w:r w:rsidRPr="00B70AB1">
        <w:rPr>
          <w:rFonts w:eastAsia="Calibri"/>
          <w:lang w:val="en-US"/>
        </w:rPr>
        <w:t xml:space="preserve"> proposed analysis is appropriate for </w:t>
      </w:r>
      <w:r>
        <w:rPr>
          <w:rFonts w:eastAsia="Calibri"/>
          <w:lang w:val="en-US"/>
        </w:rPr>
        <w:t>the</w:t>
      </w:r>
      <w:r w:rsidRPr="00B70AB1">
        <w:rPr>
          <w:rFonts w:eastAsia="Calibri"/>
          <w:lang w:val="en-US"/>
        </w:rPr>
        <w:t xml:space="preserve"> </w:t>
      </w:r>
      <w:r>
        <w:rPr>
          <w:rFonts w:eastAsia="Calibri"/>
          <w:lang w:val="en-US"/>
        </w:rPr>
        <w:t>secondary data</w:t>
      </w:r>
      <w:r w:rsidR="00F072D2">
        <w:rPr>
          <w:rFonts w:eastAsia="Calibri"/>
          <w:lang w:val="en-US"/>
        </w:rPr>
        <w:t xml:space="preserve"> </w:t>
      </w:r>
      <w:r w:rsidR="00F75B5A">
        <w:rPr>
          <w:rFonts w:eastAsia="Calibri"/>
          <w:lang w:val="en-US"/>
        </w:rPr>
        <w:t>structure</w:t>
      </w:r>
      <w:r w:rsidR="00F75B5A" w:rsidRPr="00411743">
        <w:rPr>
          <w:rFonts w:eastAsia="Calibri"/>
          <w:lang w:val="en-US"/>
        </w:rPr>
        <w:t xml:space="preserve"> (</w:t>
      </w:r>
      <w:r w:rsidR="00F072D2" w:rsidRPr="00411743">
        <w:rPr>
          <w:rFonts w:eastAsia="Calibri"/>
          <w:lang w:val="en-US"/>
        </w:rPr>
        <w:t xml:space="preserve">see </w:t>
      </w:r>
      <w:r w:rsidR="00A05A24" w:rsidRPr="00411743">
        <w:rPr>
          <w:rFonts w:eastAsia="Calibri" w:hint="eastAsia"/>
          <w:lang w:val="en-US"/>
        </w:rPr>
        <w:t>analys</w:t>
      </w:r>
      <w:r w:rsidR="00A05A24" w:rsidRPr="00411743">
        <w:rPr>
          <w:rFonts w:eastAsia="Calibri"/>
          <w:lang w:val="en-US"/>
        </w:rPr>
        <w:t>is plan</w:t>
      </w:r>
      <w:r w:rsidR="00F072D2" w:rsidRPr="00411743">
        <w:rPr>
          <w:rFonts w:eastAsia="Calibri" w:hint="eastAsia"/>
          <w:lang w:val="en-US"/>
        </w:rPr>
        <w:t>)</w:t>
      </w:r>
      <w:r w:rsidRPr="00411743">
        <w:rPr>
          <w:rFonts w:eastAsia="Calibri"/>
          <w:lang w:val="en-US"/>
        </w:rPr>
        <w:t>.</w:t>
      </w:r>
    </w:p>
    <w:p w14:paraId="34505674" w14:textId="77777777" w:rsidR="00FB39E0" w:rsidRPr="00FB39E0" w:rsidRDefault="00FB39E0" w:rsidP="00FB39E0">
      <w:pPr>
        <w:rPr>
          <w:rFonts w:eastAsia="Calibri"/>
        </w:rPr>
      </w:pPr>
      <w:bookmarkStart w:id="36" w:name="_mo5wam9lyrd2" w:colFirst="0" w:colLast="0"/>
      <w:bookmarkStart w:id="37" w:name="_af2debhp0apz" w:colFirst="0" w:colLast="0"/>
      <w:bookmarkStart w:id="38" w:name="_x5xzkvo93gpg" w:colFirst="0" w:colLast="0"/>
      <w:bookmarkEnd w:id="36"/>
      <w:bookmarkEnd w:id="37"/>
      <w:bookmarkEnd w:id="38"/>
    </w:p>
    <w:p w14:paraId="7070CA1A" w14:textId="2FD80DBB" w:rsidR="00586F83" w:rsidRDefault="00BA0079">
      <w:pPr>
        <w:pStyle w:val="2"/>
        <w:keepNext w:val="0"/>
        <w:keepLines w:val="0"/>
        <w:spacing w:before="0" w:after="0"/>
        <w:rPr>
          <w:rFonts w:ascii="Calibri" w:eastAsia="Calibri" w:hAnsi="Calibri" w:cs="Calibri"/>
          <w:b/>
          <w:sz w:val="28"/>
          <w:szCs w:val="28"/>
        </w:rPr>
      </w:pPr>
      <w:bookmarkStart w:id="39" w:name="_5w73peohap5j" w:colFirst="0" w:colLast="0"/>
      <w:bookmarkStart w:id="40" w:name="_Toc103777232"/>
      <w:bookmarkEnd w:id="39"/>
      <w:r>
        <w:rPr>
          <w:rFonts w:ascii="Calibri" w:eastAsia="Calibri" w:hAnsi="Calibri" w:cs="Calibri"/>
          <w:b/>
          <w:sz w:val="28"/>
          <w:szCs w:val="28"/>
        </w:rPr>
        <w:t>Analysis Plan</w:t>
      </w:r>
      <w:bookmarkEnd w:id="40"/>
    </w:p>
    <w:p w14:paraId="52B2AD38" w14:textId="0B54420C" w:rsidR="006435DB" w:rsidRDefault="006435DB" w:rsidP="006435DB">
      <w:pPr>
        <w:ind w:firstLine="720"/>
        <w:rPr>
          <w:rFonts w:eastAsia="Calibri"/>
          <w:lang w:val="en-US"/>
        </w:rPr>
      </w:pPr>
      <w:r>
        <w:rPr>
          <w:rFonts w:eastAsia="Calibri"/>
          <w:lang w:val="en-US"/>
        </w:rPr>
        <w:t>We</w:t>
      </w:r>
      <w:r w:rsidRPr="0060663B">
        <w:rPr>
          <w:rFonts w:eastAsia="Calibri"/>
          <w:lang w:val="en-US"/>
        </w:rPr>
        <w:t xml:space="preserve"> </w:t>
      </w:r>
      <w:r>
        <w:rPr>
          <w:rFonts w:eastAsia="Calibri"/>
          <w:lang w:val="en-US"/>
        </w:rPr>
        <w:t>will use</w:t>
      </w:r>
      <w:r w:rsidRPr="0060663B">
        <w:rPr>
          <w:rFonts w:eastAsia="Calibri"/>
          <w:lang w:val="en-US"/>
        </w:rPr>
        <w:t xml:space="preserve"> the Python toolkit HDDM of Bayesian Hierarchical Model </w:t>
      </w:r>
      <w:r>
        <w:rPr>
          <w:rFonts w:eastAsia="Calibri"/>
          <w:lang w:val="en-US"/>
        </w:rPr>
        <w:fldChar w:fldCharType="begin"/>
      </w:r>
      <w:r w:rsidR="007A202A">
        <w:rPr>
          <w:rFonts w:eastAsia="Calibri"/>
          <w:lang w:val="en-US"/>
        </w:rPr>
        <w:instrText xml:space="preserve"> ADDIN EN.CITE &lt;EndNote&gt;&lt;Cite&gt;&lt;Author&gt;Wiecki&lt;/Author&gt;&lt;Year&gt;2013&lt;/Year&gt;&lt;RecNum&gt;47&lt;/RecNum&gt;&lt;DisplayText&gt;(Wiecki et al., 2013)&lt;/DisplayText&gt;&lt;record&gt;&lt;rec-number&gt;47&lt;/rec-number&gt;&lt;foreign-keys&gt;&lt;key app="EN" db-id="fstetvwf0xrtfxe2epcpr9afwex9vdd0epwv" timestamp="1652332253"&gt;47&lt;/key&gt;&lt;/foreign-keys&gt;&lt;ref-type name="Journal Article"&gt;17&lt;/ref-type&gt;&lt;contributors&gt;&lt;authors&gt;&lt;author&gt;Wiecki, Thomas V.&lt;/author&gt;&lt;author&gt;Sofer, Imri&lt;/author&gt;&lt;author&gt;Frank, Michael J.&lt;/author&gt;&lt;/authors&gt;&lt;/contributors&gt;&lt;titles&gt;&lt;title&gt;HDDM: Hierarchical Bayesian estimation of the Drift-Diffusion Model in Python&lt;/title&gt;&lt;secondary-title&gt;Frontiers in neuroinformatics&lt;/secondary-title&gt;&lt;/titles&gt;&lt;periodical&gt;&lt;full-title&gt;Frontiers in neuroinformatics&lt;/full-title&gt;&lt;/periodical&gt;&lt;pages&gt;14-14&lt;/pages&gt;&lt;volume&gt;7&lt;/volume&gt;&lt;keywords&gt;&lt;keyword&gt;Bayesian analysis&lt;/keyword&gt;&lt;keyword&gt;Bayesian modeling&lt;/keyword&gt;&lt;keyword&gt;Computer programs&lt;/keyword&gt;&lt;keyword&gt;Decision Making&lt;/keyword&gt;&lt;keyword&gt;Diffusion&lt;/keyword&gt;&lt;keyword&gt;Drift&lt;/keyword&gt;&lt;keyword&gt;Drift diffusion model&lt;/keyword&gt;&lt;keyword&gt;Economic models&lt;/keyword&gt;&lt;keyword&gt;Functional magnetic resonance imaging&lt;/keyword&gt;&lt;keyword&gt;Hypothesis testing&lt;/keyword&gt;&lt;keyword&gt;Methods&lt;/keyword&gt;&lt;keyword&gt;Neuroscience&lt;/keyword&gt;&lt;keyword&gt;Neurosciences&lt;/keyword&gt;&lt;keyword&gt;Open source software&lt;/keyword&gt;&lt;keyword&gt;Parameter estimation&lt;/keyword&gt;&lt;keyword&gt;Python&lt;/keyword&gt;&lt;keyword&gt;Quantitative psychology&lt;/keyword&gt;&lt;keyword&gt;Software&lt;/keyword&gt;&lt;/keywords&gt;&lt;dates&gt;&lt;year&gt;2013&lt;/year&gt;&lt;/dates&gt;&lt;pub-location&gt;Switzerland&lt;/pub-location&gt;&lt;publisher&gt;Frontiers Research Foundation&lt;/publisher&gt;&lt;isbn&gt;1662-5196&lt;/isbn&gt;&lt;urls&gt;&lt;/urls&gt;&lt;electronic-resource-num&gt;10.3389/fninf.2013.00014&lt;/electronic-resource-num&gt;&lt;/record&gt;&lt;/Cite&gt;&lt;/EndNote&gt;</w:instrText>
      </w:r>
      <w:r>
        <w:rPr>
          <w:rFonts w:eastAsia="Calibri"/>
          <w:lang w:val="en-US"/>
        </w:rPr>
        <w:fldChar w:fldCharType="separate"/>
      </w:r>
      <w:r w:rsidR="007A202A">
        <w:rPr>
          <w:rFonts w:eastAsia="Calibri"/>
          <w:noProof/>
          <w:lang w:val="en-US"/>
        </w:rPr>
        <w:t>(Wiecki et al., 2013)</w:t>
      </w:r>
      <w:r>
        <w:rPr>
          <w:rFonts w:eastAsia="Calibri"/>
          <w:lang w:val="en-US"/>
        </w:rPr>
        <w:fldChar w:fldCharType="end"/>
      </w:r>
      <w:r>
        <w:rPr>
          <w:rFonts w:eastAsia="Calibri"/>
          <w:lang w:val="en-US"/>
        </w:rPr>
        <w:t xml:space="preserve"> </w:t>
      </w:r>
      <w:r w:rsidR="003362CF">
        <w:rPr>
          <w:rFonts w:eastAsia="Calibri"/>
          <w:lang w:val="en-US"/>
        </w:rPr>
        <w:t>to</w:t>
      </w:r>
      <w:r>
        <w:rPr>
          <w:rFonts w:eastAsia="Calibri"/>
          <w:lang w:val="en-US"/>
        </w:rPr>
        <w:t xml:space="preserve"> </w:t>
      </w:r>
      <w:r w:rsidR="003362CF">
        <w:rPr>
          <w:rFonts w:eastAsia="Calibri"/>
          <w:lang w:val="en-US"/>
        </w:rPr>
        <w:t>fit</w:t>
      </w:r>
      <w:r>
        <w:rPr>
          <w:rFonts w:eastAsia="Calibri"/>
          <w:lang w:val="en-US"/>
        </w:rPr>
        <w:t xml:space="preserve"> the </w:t>
      </w:r>
      <w:r w:rsidR="00411743">
        <w:rPr>
          <w:rFonts w:eastAsia="Calibri"/>
          <w:lang w:val="en-US"/>
        </w:rPr>
        <w:t xml:space="preserve">behavioral </w:t>
      </w:r>
      <w:r>
        <w:rPr>
          <w:rFonts w:eastAsia="Calibri"/>
          <w:lang w:val="en-US"/>
        </w:rPr>
        <w:t>data into the drift diffusion model (</w:t>
      </w:r>
      <w:r w:rsidRPr="0060663B">
        <w:rPr>
          <w:rFonts w:eastAsia="Calibri"/>
          <w:lang w:val="en-US"/>
        </w:rPr>
        <w:t>DDM</w:t>
      </w:r>
      <w:r>
        <w:rPr>
          <w:rFonts w:eastAsia="Calibri"/>
          <w:lang w:val="en-US"/>
        </w:rPr>
        <w:t xml:space="preserve">). All the other </w:t>
      </w:r>
      <w:r w:rsidRPr="00A72ABC">
        <w:rPr>
          <w:rFonts w:eastAsia="Calibri"/>
          <w:lang w:val="en-US"/>
        </w:rPr>
        <w:t xml:space="preserve">analyses </w:t>
      </w:r>
      <w:r>
        <w:rPr>
          <w:rFonts w:eastAsia="Calibri"/>
          <w:lang w:val="en-US"/>
        </w:rPr>
        <w:t>will be</w:t>
      </w:r>
      <w:r w:rsidRPr="00A72ABC">
        <w:rPr>
          <w:rFonts w:eastAsia="Calibri"/>
          <w:lang w:val="en-US"/>
        </w:rPr>
        <w:t xml:space="preserve"> performed using the statistical software R </w:t>
      </w:r>
      <w:r w:rsidRPr="00A72ABC">
        <w:rPr>
          <w:rFonts w:eastAsia="Calibri"/>
          <w:lang w:val="en-US"/>
        </w:rPr>
        <w:fldChar w:fldCharType="begin"/>
      </w:r>
      <w:r w:rsidR="007A202A">
        <w:rPr>
          <w:rFonts w:eastAsia="Calibri"/>
          <w:lang w:val="en-US"/>
        </w:rPr>
        <w:instrText xml:space="preserve"> ADDIN EN.CITE &lt;EndNote&gt;&lt;Cite&gt;&lt;Author&gt;R Development Core Team&lt;/Author&gt;&lt;Year&gt;2010&lt;/Year&gt;&lt;RecNum&gt;36&lt;/RecNum&gt;&lt;DisplayText&gt;(R Development Core Team, 2010)&lt;/DisplayText&gt;&lt;record&gt;&lt;rec-number&gt;36&lt;/rec-number&gt;&lt;foreign-keys&gt;&lt;key app="EN" db-id="fstetvwf0xrtfxe2epcpr9afwex9vdd0epwv" timestamp="1651640369"&gt;36&lt;/key&gt;&lt;/foreign-keys&gt;&lt;ref-type name="Computer Program"&gt;9&lt;/ref-type&gt;&lt;contributors&gt;&lt;authors&gt;&lt;author&gt;R Development Core Team,.  &lt;/author&gt;&lt;/authors&gt;&lt;/contributors&gt;&lt;titles&gt;&lt;title&gt;R: A language and enviornment for statistical computing&lt;/title&gt;&lt;/titles&gt;&lt;dates&gt;&lt;year&gt;2010&lt;/year&gt;&lt;/dates&gt;&lt;publisher&gt;R Foundation for Statisticial Computing &lt;/publisher&gt;&lt;urls&gt;&lt;/urls&gt;&lt;/record&gt;&lt;/Cite&gt;&lt;/EndNote&gt;</w:instrText>
      </w:r>
      <w:r w:rsidRPr="00A72ABC">
        <w:rPr>
          <w:rFonts w:eastAsia="Calibri"/>
          <w:lang w:val="en-US"/>
        </w:rPr>
        <w:fldChar w:fldCharType="separate"/>
      </w:r>
      <w:r w:rsidR="007A202A">
        <w:rPr>
          <w:rFonts w:eastAsia="Calibri"/>
          <w:noProof/>
          <w:lang w:val="en-US"/>
        </w:rPr>
        <w:t>(R Development Core Team, 2010)</w:t>
      </w:r>
      <w:r w:rsidRPr="00A72ABC">
        <w:rPr>
          <w:rFonts w:eastAsia="Calibri"/>
          <w:lang w:val="en-US"/>
        </w:rPr>
        <w:fldChar w:fldCharType="end"/>
      </w:r>
      <w:r w:rsidRPr="00A72ABC">
        <w:rPr>
          <w:rFonts w:eastAsia="Calibri"/>
          <w:lang w:val="en-US"/>
        </w:rPr>
        <w:t xml:space="preserve">. </w:t>
      </w:r>
    </w:p>
    <w:p w14:paraId="2089831E" w14:textId="77777777" w:rsidR="006435DB" w:rsidRPr="006435DB" w:rsidRDefault="006435DB" w:rsidP="006435DB">
      <w:pPr>
        <w:ind w:firstLine="720"/>
        <w:rPr>
          <w:rFonts w:eastAsia="Calibri"/>
          <w:lang w:val="en-US"/>
        </w:rPr>
      </w:pPr>
    </w:p>
    <w:p w14:paraId="78FF2123" w14:textId="33C6CC5B" w:rsidR="00704C8C" w:rsidRPr="00FF3620" w:rsidRDefault="00704C8C" w:rsidP="00704C8C">
      <w:pPr>
        <w:rPr>
          <w:rFonts w:eastAsia="Calibri"/>
          <w:b/>
          <w:bCs/>
          <w:u w:val="single"/>
          <w:lang w:val="en-US"/>
        </w:rPr>
      </w:pPr>
      <w:r w:rsidRPr="00FF3620">
        <w:rPr>
          <w:rFonts w:eastAsia="Calibri"/>
          <w:b/>
          <w:bCs/>
          <w:u w:val="single"/>
          <w:lang w:val="en-US"/>
        </w:rPr>
        <w:t xml:space="preserve">Data pre-processing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ac"/>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Default="003362CF" w:rsidP="003362CF">
      <w:pPr>
        <w:pStyle w:val="ac"/>
        <w:numPr>
          <w:ilvl w:val="0"/>
          <w:numId w:val="15"/>
        </w:numPr>
        <w:rPr>
          <w:color w:val="000000" w:themeColor="text1"/>
          <w:lang w:val="en-GB"/>
        </w:rPr>
      </w:pPr>
      <w:r>
        <w:rPr>
          <w:color w:val="000000" w:themeColor="text1"/>
          <w:lang w:val="en-GB"/>
        </w:rPr>
        <w:t xml:space="preserve">Participant </w:t>
      </w:r>
      <w:r w:rsidR="00DD7F9E" w:rsidRPr="003362CF">
        <w:rPr>
          <w:color w:val="000000" w:themeColor="text1"/>
          <w:lang w:val="en-GB"/>
        </w:rPr>
        <w:t xml:space="preserve">who </w:t>
      </w:r>
      <w:r w:rsidR="007B5640" w:rsidRPr="003362CF">
        <w:rPr>
          <w:color w:val="000000" w:themeColor="text1"/>
          <w:lang w:val="en-GB"/>
        </w:rPr>
        <w:t>has</w:t>
      </w:r>
      <w:r w:rsidR="00DD7F9E" w:rsidRPr="003362CF">
        <w:rPr>
          <w:color w:val="000000" w:themeColor="text1"/>
          <w:lang w:val="en-GB"/>
        </w:rPr>
        <w:t xml:space="preserve"> the wrong </w:t>
      </w:r>
      <w:r w:rsidR="00566DCB">
        <w:rPr>
          <w:color w:val="000000" w:themeColor="text1"/>
          <w:lang w:val="en-GB"/>
        </w:rPr>
        <w:t>trial</w:t>
      </w:r>
      <w:r w:rsidR="00DD7F9E" w:rsidRPr="003362CF">
        <w:rPr>
          <w:color w:val="000000" w:themeColor="text1"/>
          <w:lang w:val="en-GB"/>
        </w:rPr>
        <w:t xml:space="preserve"> numbers because of procedure errors should be excluded from the analysis. </w:t>
      </w:r>
    </w:p>
    <w:p w14:paraId="288F2A9A" w14:textId="2E1D9D84" w:rsidR="003362CF" w:rsidRDefault="00DD7F9E" w:rsidP="003362CF">
      <w:pPr>
        <w:pStyle w:val="ac"/>
        <w:numPr>
          <w:ilvl w:val="0"/>
          <w:numId w:val="15"/>
        </w:numPr>
        <w:rPr>
          <w:color w:val="000000" w:themeColor="text1"/>
          <w:lang w:val="en-GB"/>
        </w:rPr>
      </w:pPr>
      <w:r w:rsidRPr="003362CF">
        <w:rPr>
          <w:color w:val="000000" w:themeColor="text1"/>
          <w:lang w:val="en-GB"/>
        </w:rPr>
        <w:t>Participants with an overall accuracy &lt; 0.5 should be excluded from the analysis.</w:t>
      </w:r>
    </w:p>
    <w:p w14:paraId="0AC4F865" w14:textId="29C2A4B3" w:rsidR="00DD7F9E" w:rsidRPr="003362CF" w:rsidRDefault="00DD7F9E" w:rsidP="003362CF">
      <w:pPr>
        <w:pStyle w:val="ac"/>
        <w:numPr>
          <w:ilvl w:val="0"/>
          <w:numId w:val="15"/>
        </w:numPr>
        <w:rPr>
          <w:color w:val="000000" w:themeColor="text1"/>
          <w:lang w:val="en-GB"/>
        </w:rPr>
      </w:pPr>
      <w:r w:rsidRPr="003362CF">
        <w:rPr>
          <w:color w:val="000000" w:themeColor="text1"/>
          <w:lang w:val="en-GB"/>
        </w:rPr>
        <w:t xml:space="preserve">Participants with any of the </w:t>
      </w:r>
      <w:r w:rsidR="00566DCB">
        <w:rPr>
          <w:color w:val="000000" w:themeColor="text1"/>
          <w:lang w:val="en-GB"/>
        </w:rPr>
        <w:t>conditions</w:t>
      </w:r>
      <w:r w:rsidRPr="003362CF">
        <w:rPr>
          <w:color w:val="000000" w:themeColor="text1"/>
          <w:lang w:val="en-GB"/>
        </w:rPr>
        <w:t xml:space="preserve"> with zero accuracy should be excluded from the analysis.</w:t>
      </w:r>
    </w:p>
    <w:p w14:paraId="243FC13E" w14:textId="44F1B53F" w:rsidR="003362CF" w:rsidRPr="003362CF" w:rsidRDefault="003362CF" w:rsidP="003362CF">
      <w:pPr>
        <w:pStyle w:val="ac"/>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6D2ECD0C" w14:textId="631C9347" w:rsidR="009A4047" w:rsidRPr="009A4047" w:rsidRDefault="009A4047" w:rsidP="009A4047">
      <w:pPr>
        <w:pStyle w:val="ac"/>
        <w:numPr>
          <w:ilvl w:val="0"/>
          <w:numId w:val="16"/>
        </w:numPr>
        <w:rPr>
          <w:color w:val="000000" w:themeColor="text1"/>
          <w:lang w:val="en-GB"/>
        </w:rPr>
      </w:pPr>
      <w:r>
        <w:rPr>
          <w:color w:val="000000" w:themeColor="text1"/>
          <w:lang w:val="en-GB"/>
        </w:rPr>
        <w:t xml:space="preserve">Trials with no response </w:t>
      </w:r>
      <w:r w:rsidR="006736E8" w:rsidRPr="006736E8">
        <w:rPr>
          <w:color w:val="000000" w:themeColor="text1"/>
          <w:lang w:val="en-GB"/>
        </w:rPr>
        <w:t xml:space="preserve">or wrong key press </w:t>
      </w:r>
      <w:r>
        <w:rPr>
          <w:rFonts w:hint="eastAsia"/>
          <w:color w:val="000000" w:themeColor="text1"/>
          <w:lang w:val="en-GB"/>
        </w:rPr>
        <w:t>s</w:t>
      </w:r>
      <w:r>
        <w:rPr>
          <w:color w:val="000000" w:themeColor="text1"/>
          <w:lang w:val="en-GB"/>
        </w:rPr>
        <w:t>hould be</w:t>
      </w:r>
      <w:r w:rsidRPr="00E1757A">
        <w:rPr>
          <w:color w:val="000000" w:themeColor="text1"/>
          <w:lang w:val="en-GB"/>
        </w:rPr>
        <w:t xml:space="preserve"> excluded from the analysis</w:t>
      </w:r>
      <w:r>
        <w:rPr>
          <w:color w:val="000000" w:themeColor="text1"/>
          <w:lang w:val="en-GB"/>
        </w:rPr>
        <w:t xml:space="preserve">. </w:t>
      </w:r>
    </w:p>
    <w:p w14:paraId="15E7B0DC" w14:textId="10835C7E" w:rsidR="003362CF" w:rsidRDefault="009A4047" w:rsidP="003362CF">
      <w:pPr>
        <w:pStyle w:val="ac"/>
        <w:numPr>
          <w:ilvl w:val="0"/>
          <w:numId w:val="16"/>
        </w:numPr>
        <w:rPr>
          <w:color w:val="000000" w:themeColor="text1"/>
          <w:lang w:val="en-GB"/>
        </w:rPr>
      </w:pPr>
      <w:r>
        <w:rPr>
          <w:color w:val="000000" w:themeColor="text1"/>
          <w:lang w:val="en-GB"/>
        </w:rPr>
        <w:t>Trials with r</w:t>
      </w:r>
      <w:r w:rsidR="00DD7F9E" w:rsidRPr="00E1757A">
        <w:rPr>
          <w:color w:val="000000" w:themeColor="text1"/>
          <w:lang w:val="en-GB"/>
        </w:rPr>
        <w:t xml:space="preserve">esponses less than 200 ms or faster than 1500 ms </w:t>
      </w:r>
      <w:r w:rsidR="00DD7F9E">
        <w:rPr>
          <w:color w:val="000000" w:themeColor="text1"/>
          <w:lang w:val="en-GB"/>
        </w:rPr>
        <w:t>should be</w:t>
      </w:r>
      <w:r w:rsidR="00DD7F9E" w:rsidRPr="00E1757A">
        <w:rPr>
          <w:color w:val="000000" w:themeColor="text1"/>
          <w:lang w:val="en-GB"/>
        </w:rPr>
        <w:t xml:space="preserve"> excluded from the analysis</w:t>
      </w:r>
      <w:r w:rsidR="00DD7F9E">
        <w:rPr>
          <w:color w:val="000000" w:themeColor="text1"/>
          <w:lang w:val="en-GB"/>
        </w:rPr>
        <w:t xml:space="preserve">. </w:t>
      </w:r>
    </w:p>
    <w:p w14:paraId="5A6A20C9" w14:textId="72C4AE77" w:rsidR="00EA1E96" w:rsidRDefault="00EA1E96" w:rsidP="003362CF">
      <w:pPr>
        <w:pStyle w:val="ac"/>
        <w:numPr>
          <w:ilvl w:val="0"/>
          <w:numId w:val="16"/>
        </w:numPr>
        <w:rPr>
          <w:color w:val="000000" w:themeColor="text1"/>
          <w:lang w:val="en-GB"/>
        </w:rPr>
      </w:pPr>
      <w:r w:rsidRPr="003362CF">
        <w:rPr>
          <w:color w:val="000000" w:themeColor="text1"/>
          <w:lang w:val="en-GB"/>
        </w:rPr>
        <w:t xml:space="preserve">The practice trials will be excluded from the formal analysis. </w:t>
      </w:r>
    </w:p>
    <w:p w14:paraId="7E65FCAB" w14:textId="2B3538DA" w:rsidR="007B5640" w:rsidRPr="003362CF" w:rsidRDefault="007B5640" w:rsidP="003362CF">
      <w:pPr>
        <w:pStyle w:val="ac"/>
        <w:numPr>
          <w:ilvl w:val="0"/>
          <w:numId w:val="16"/>
        </w:numPr>
        <w:rPr>
          <w:color w:val="000000" w:themeColor="text1"/>
          <w:lang w:val="en-GB"/>
        </w:rPr>
      </w:pPr>
      <w:r>
        <w:rPr>
          <w:color w:val="000000" w:themeColor="text1"/>
          <w:lang w:val="en-US"/>
        </w:rPr>
        <w:lastRenderedPageBreak/>
        <w:t xml:space="preserve">The data under </w:t>
      </w:r>
      <w:r w:rsidR="00566DCB">
        <w:rPr>
          <w:color w:val="000000" w:themeColor="text1"/>
          <w:lang w:val="en-US"/>
        </w:rPr>
        <w:t>conditions</w:t>
      </w:r>
      <w:r w:rsidR="00B84CD9">
        <w:rPr>
          <w:color w:val="000000" w:themeColor="text1"/>
          <w:lang w:val="en-US"/>
        </w:rPr>
        <w:t xml:space="preserve"> other than </w:t>
      </w:r>
      <w:r w:rsidR="00566DCB">
        <w:rPr>
          <w:color w:val="000000" w:themeColor="text1"/>
          <w:lang w:val="en-US"/>
        </w:rPr>
        <w:t xml:space="preserve">the </w:t>
      </w:r>
      <w:r>
        <w:rPr>
          <w:color w:val="000000" w:themeColor="text1"/>
          <w:lang w:val="en-US"/>
        </w:rPr>
        <w:t>“</w:t>
      </w:r>
      <w:r w:rsidRPr="007B5640">
        <w:rPr>
          <w:color w:val="000000" w:themeColor="text1"/>
          <w:lang w:val="en-US"/>
        </w:rPr>
        <w:t>control</w:t>
      </w:r>
      <w:r>
        <w:rPr>
          <w:color w:val="000000" w:themeColor="text1"/>
          <w:lang w:val="en-US"/>
        </w:rPr>
        <w:t xml:space="preserve"> condition</w:t>
      </w:r>
      <w:r w:rsidR="00B84CD9">
        <w:rPr>
          <w:color w:val="000000" w:themeColor="text1"/>
          <w:lang w:val="en-US"/>
        </w:rPr>
        <w:t>” will not be used in the current study.</w:t>
      </w:r>
      <w:r>
        <w:rPr>
          <w:color w:val="000000" w:themeColor="text1"/>
          <w:lang w:val="en-US"/>
        </w:rPr>
        <w:t xml:space="preserve"> </w:t>
      </w:r>
    </w:p>
    <w:p w14:paraId="24519825" w14:textId="77777777" w:rsidR="006435DB" w:rsidRPr="006435DB" w:rsidRDefault="006435DB" w:rsidP="006435DB">
      <w:pPr>
        <w:rPr>
          <w:color w:val="000000" w:themeColor="text1"/>
          <w:lang w:val="en-GB"/>
        </w:rPr>
      </w:pPr>
    </w:p>
    <w:p w14:paraId="20C55F48" w14:textId="7C52DAE3" w:rsidR="005134E3" w:rsidRPr="003A496A" w:rsidRDefault="006435DB" w:rsidP="003A496A">
      <w:pPr>
        <w:rPr>
          <w:rFonts w:eastAsia="Calibri"/>
          <w:b/>
          <w:bCs/>
          <w:u w:val="single"/>
          <w:lang w:val="en-US"/>
        </w:rPr>
      </w:pPr>
      <w:r w:rsidRPr="00FF3620">
        <w:rPr>
          <w:rFonts w:eastAsia="Calibri"/>
          <w:b/>
          <w:bCs/>
          <w:u w:val="single"/>
          <w:lang w:val="en-US"/>
        </w:rPr>
        <w:t>C</w:t>
      </w:r>
      <w:r w:rsidRPr="00FF3620">
        <w:rPr>
          <w:rFonts w:eastAsia="Calibri" w:hint="eastAsia"/>
          <w:b/>
          <w:bCs/>
          <w:u w:val="single"/>
          <w:lang w:val="en-US"/>
        </w:rPr>
        <w:t>alculation</w:t>
      </w:r>
      <w:r w:rsidRPr="00FF3620">
        <w:rPr>
          <w:rFonts w:eastAsia="Calibri"/>
          <w:b/>
          <w:bCs/>
          <w:u w:val="single"/>
          <w:lang w:val="en-US"/>
        </w:rPr>
        <w:t xml:space="preserve"> of indices &amp; </w:t>
      </w:r>
      <w:r w:rsidR="00AF450F" w:rsidRPr="00FF3620">
        <w:rPr>
          <w:rFonts w:eastAsia="Calibri" w:hint="eastAsia"/>
          <w:b/>
          <w:bCs/>
          <w:u w:val="single"/>
          <w:lang w:val="en-US"/>
        </w:rPr>
        <w:t>quantifying</w:t>
      </w:r>
      <w:r w:rsidR="00AF450F" w:rsidRPr="00FF3620">
        <w:rPr>
          <w:rFonts w:eastAsia="Calibri"/>
          <w:b/>
          <w:bCs/>
          <w:u w:val="single"/>
          <w:lang w:val="en-US"/>
        </w:rPr>
        <w:t xml:space="preserve"> </w:t>
      </w:r>
      <w:r w:rsidRPr="00FF3620">
        <w:rPr>
          <w:rFonts w:eastAsia="Calibri"/>
          <w:b/>
          <w:bCs/>
          <w:u w:val="single"/>
          <w:lang w:val="en-US"/>
        </w:rPr>
        <w:t xml:space="preserve">SPE in the SALT </w:t>
      </w:r>
    </w:p>
    <w:p w14:paraId="3602FE26" w14:textId="785CEE02" w:rsidR="00A72ABC" w:rsidRDefault="00DD7F9E" w:rsidP="008B6BFC">
      <w:pPr>
        <w:ind w:firstLine="720"/>
        <w:rPr>
          <w:rFonts w:eastAsia="Calibri"/>
          <w:lang w:val="en-US"/>
        </w:rPr>
      </w:pPr>
      <w:r>
        <w:rPr>
          <w:rFonts w:eastAsia="Calibri"/>
          <w:lang w:val="en-US"/>
        </w:rPr>
        <w:t>Then, we</w:t>
      </w:r>
      <w:r w:rsidR="00A72ABC" w:rsidRPr="00D818FC">
        <w:rPr>
          <w:rFonts w:eastAsia="Calibri"/>
          <w:lang w:val="en-US"/>
        </w:rPr>
        <w:t xml:space="preserve"> </w:t>
      </w:r>
      <w:r w:rsidR="008B6BFC">
        <w:rPr>
          <w:rFonts w:eastAsia="Calibri"/>
          <w:lang w:val="en-US"/>
        </w:rPr>
        <w:t xml:space="preserve">will </w:t>
      </w:r>
      <w:r w:rsidR="000D5F23">
        <w:rPr>
          <w:rFonts w:eastAsia="Calibri"/>
          <w:lang w:val="en-US"/>
        </w:rPr>
        <w:t>calculate the indices in the SALT as well as</w:t>
      </w:r>
      <w:r w:rsidR="000D5F23" w:rsidRPr="00D818FC">
        <w:rPr>
          <w:rFonts w:eastAsia="Calibri"/>
          <w:lang w:val="en-US"/>
        </w:rPr>
        <w:t xml:space="preserve"> the self-prioritization effect (SPE)</w:t>
      </w:r>
      <w:r w:rsidR="000D5F23">
        <w:rPr>
          <w:rFonts w:eastAsia="Calibri"/>
          <w:lang w:val="en-US"/>
        </w:rPr>
        <w:t xml:space="preserve"> revealed by each </w:t>
      </w:r>
      <w:r w:rsidR="008B6BFC">
        <w:rPr>
          <w:rFonts w:eastAsia="Calibri"/>
          <w:lang w:val="en-US"/>
        </w:rPr>
        <w:t>index at individual-level</w:t>
      </w:r>
      <w:r w:rsidR="000D5F23">
        <w:rPr>
          <w:rFonts w:eastAsia="Calibri"/>
          <w:lang w:val="en-US"/>
        </w:rPr>
        <w:t xml:space="preserve">. </w:t>
      </w:r>
      <w:r w:rsidR="008B6BFC">
        <w:rPr>
          <w:rFonts w:eastAsia="Calibri"/>
          <w:lang w:val="en-US"/>
        </w:rPr>
        <w:t xml:space="preserve">We plan to use </w:t>
      </w:r>
      <w:r w:rsidR="00C71EBF">
        <w:rPr>
          <w:rFonts w:eastAsia="Calibri"/>
          <w:lang w:val="en-US"/>
        </w:rPr>
        <w:t>seven indices</w:t>
      </w:r>
      <w:r w:rsidR="000D5F23">
        <w:rPr>
          <w:rFonts w:eastAsia="Calibri"/>
          <w:lang w:val="en-US"/>
        </w:rPr>
        <w:t xml:space="preserve"> </w:t>
      </w:r>
      <w:r w:rsidR="00C71EBF">
        <w:rPr>
          <w:rFonts w:eastAsia="Calibri"/>
          <w:lang w:val="en-US"/>
        </w:rPr>
        <w:t xml:space="preserve">which are commonly used </w:t>
      </w:r>
      <w:r w:rsidR="008B6BFC">
        <w:rPr>
          <w:rFonts w:eastAsia="Calibri"/>
          <w:lang w:val="en-US"/>
        </w:rPr>
        <w:t xml:space="preserve">in the SALT. </w:t>
      </w:r>
      <w:r w:rsidR="00C71EBF">
        <w:rPr>
          <w:rFonts w:eastAsia="Calibri"/>
          <w:lang w:val="en-US"/>
        </w:rPr>
        <w:t>In Table 2, w</w:t>
      </w:r>
      <w:r w:rsidR="008B6BFC">
        <w:rPr>
          <w:rFonts w:eastAsia="Calibri"/>
          <w:lang w:val="en-US"/>
        </w:rPr>
        <w:t xml:space="preserve">e report </w:t>
      </w:r>
      <w:r w:rsidR="00A72ABC" w:rsidRPr="00D818FC">
        <w:rPr>
          <w:rFonts w:eastAsia="Calibri"/>
          <w:lang w:val="en-US"/>
        </w:rPr>
        <w:t xml:space="preserve">how </w:t>
      </w:r>
      <w:r w:rsidR="008B6BFC">
        <w:rPr>
          <w:rFonts w:eastAsia="Calibri"/>
          <w:lang w:val="en-US"/>
        </w:rPr>
        <w:t xml:space="preserve">the indices is calculated as well as how </w:t>
      </w:r>
      <w:r w:rsidR="00A72ABC" w:rsidRPr="00D818FC">
        <w:rPr>
          <w:rFonts w:eastAsia="Calibri"/>
          <w:lang w:val="en-US"/>
        </w:rPr>
        <w:t xml:space="preserve">the </w:t>
      </w:r>
      <w:r w:rsidR="000D5F23" w:rsidRPr="00D818FC">
        <w:rPr>
          <w:rFonts w:eastAsia="Calibri"/>
          <w:lang w:val="en-US"/>
        </w:rPr>
        <w:t xml:space="preserve">self-prioritization effect (SPE) </w:t>
      </w:r>
      <w:r w:rsidR="00A72ABC" w:rsidRPr="00D818FC">
        <w:rPr>
          <w:rFonts w:eastAsia="Calibri"/>
          <w:lang w:val="en-US"/>
        </w:rPr>
        <w:t xml:space="preserve">is calculated </w:t>
      </w:r>
      <w:r w:rsidR="008B6BFC">
        <w:rPr>
          <w:rFonts w:eastAsia="Calibri"/>
          <w:lang w:val="en-US"/>
        </w:rPr>
        <w:t>using these indices</w:t>
      </w:r>
      <w:r w:rsidR="00A72ABC" w:rsidRPr="00A72ABC">
        <w:rPr>
          <w:rFonts w:eastAsia="Calibri"/>
          <w:lang w:val="en-US"/>
        </w:rPr>
        <w:t>.</w:t>
      </w:r>
    </w:p>
    <w:p w14:paraId="07FBCE9C" w14:textId="64AFFB91" w:rsidR="003A496A" w:rsidRDefault="003A496A" w:rsidP="008B6BFC">
      <w:pPr>
        <w:ind w:firstLine="720"/>
        <w:rPr>
          <w:rFonts w:eastAsia="Calibri"/>
          <w:lang w:val="en-US"/>
        </w:rPr>
      </w:pPr>
    </w:p>
    <w:p w14:paraId="4E52C40A" w14:textId="58378FB8" w:rsidR="00887B0F" w:rsidRDefault="00887B0F" w:rsidP="008B6BFC">
      <w:pPr>
        <w:ind w:firstLine="720"/>
        <w:rPr>
          <w:rFonts w:eastAsia="Calibri"/>
          <w:lang w:val="en-US"/>
        </w:rPr>
      </w:pPr>
    </w:p>
    <w:p w14:paraId="669168BF" w14:textId="736C5E98" w:rsidR="00887B0F" w:rsidRDefault="00887B0F" w:rsidP="008B6BFC">
      <w:pPr>
        <w:ind w:firstLine="720"/>
        <w:rPr>
          <w:rFonts w:eastAsia="Calibri"/>
          <w:lang w:val="en-US"/>
        </w:rPr>
      </w:pPr>
    </w:p>
    <w:p w14:paraId="1F75ED0C" w14:textId="0A13BAB5" w:rsidR="00887B0F" w:rsidRDefault="00887B0F" w:rsidP="008B6BFC">
      <w:pPr>
        <w:ind w:firstLine="720"/>
        <w:rPr>
          <w:rFonts w:eastAsia="Calibri"/>
          <w:lang w:val="en-US"/>
        </w:rPr>
      </w:pPr>
    </w:p>
    <w:p w14:paraId="31EE60F6" w14:textId="77777777" w:rsidR="00887B0F" w:rsidRPr="00A72ABC" w:rsidRDefault="00887B0F" w:rsidP="008B6BFC">
      <w:pPr>
        <w:ind w:firstLine="720"/>
        <w:rPr>
          <w:rFonts w:eastAsia="Calibri"/>
          <w:lang w:val="en-US"/>
        </w:rPr>
      </w:pPr>
    </w:p>
    <w:p w14:paraId="22C26480" w14:textId="6231F935" w:rsidR="000D5F23" w:rsidRPr="003A496A" w:rsidRDefault="003A496A" w:rsidP="00A72ABC">
      <w:pPr>
        <w:rPr>
          <w:rFonts w:eastAsia="Calibri"/>
          <w:b/>
          <w:bCs/>
          <w:u w:val="single"/>
          <w:lang w:val="en-US"/>
        </w:rPr>
      </w:pPr>
      <w:r w:rsidRPr="00BD53CA">
        <w:rPr>
          <w:rFonts w:eastAsiaTheme="minorEastAsia"/>
          <w:color w:val="000000" w:themeColor="text1"/>
          <w:lang w:val="en-US" w:eastAsia="nl-NL"/>
        </w:rPr>
        <w:t xml:space="preserve">Table </w:t>
      </w:r>
      <w:r>
        <w:rPr>
          <w:rFonts w:eastAsiaTheme="minorEastAsia"/>
          <w:color w:val="000000" w:themeColor="text1"/>
          <w:lang w:val="en-US" w:eastAsia="nl-NL"/>
        </w:rPr>
        <w:t xml:space="preserve">2.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af"/>
        <w:tblpPr w:leftFromText="180" w:rightFromText="180" w:vertAnchor="text" w:tblpY="5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2387"/>
        <w:gridCol w:w="1269"/>
        <w:gridCol w:w="2538"/>
        <w:gridCol w:w="1539"/>
      </w:tblGrid>
      <w:tr w:rsidR="003A496A" w:rsidRPr="00F74C9E" w14:paraId="3ABDBDF9" w14:textId="77777777" w:rsidTr="003A496A">
        <w:trPr>
          <w:trHeight w:val="261"/>
        </w:trPr>
        <w:tc>
          <w:tcPr>
            <w:tcW w:w="869" w:type="pct"/>
            <w:tcBorders>
              <w:bottom w:val="single" w:sz="4" w:space="0" w:color="auto"/>
            </w:tcBorders>
            <w:vAlign w:val="center"/>
          </w:tcPr>
          <w:p w14:paraId="55F70A1D" w14:textId="77777777" w:rsidR="003A496A" w:rsidRPr="00F74C9E" w:rsidRDefault="003A496A" w:rsidP="003A496A">
            <w:pPr>
              <w:jc w:val="center"/>
              <w:rPr>
                <w:rFonts w:eastAsia="楷体_GB2312"/>
                <w:b/>
              </w:rPr>
            </w:pPr>
            <w:r w:rsidRPr="00F74C9E">
              <w:rPr>
                <w:rFonts w:eastAsia="楷体_GB2312"/>
                <w:b/>
                <w:lang w:eastAsia="zh-CN"/>
              </w:rPr>
              <w:t>Indices ID</w:t>
            </w:r>
          </w:p>
        </w:tc>
        <w:tc>
          <w:tcPr>
            <w:tcW w:w="1275" w:type="pct"/>
            <w:tcBorders>
              <w:bottom w:val="single" w:sz="4" w:space="0" w:color="auto"/>
            </w:tcBorders>
            <w:vAlign w:val="center"/>
          </w:tcPr>
          <w:p w14:paraId="014BDAAC" w14:textId="77777777" w:rsidR="003A496A" w:rsidRPr="00F74C9E" w:rsidRDefault="003A496A" w:rsidP="003A496A">
            <w:pPr>
              <w:jc w:val="center"/>
              <w:rPr>
                <w:rFonts w:eastAsia="楷体_GB2312"/>
                <w:b/>
              </w:rPr>
            </w:pPr>
            <w:r w:rsidRPr="00F74C9E">
              <w:rPr>
                <w:rFonts w:eastAsia="楷体_GB2312"/>
                <w:b/>
                <w:lang w:eastAsia="zh-CN"/>
              </w:rPr>
              <w:t>Indices Calculation</w:t>
            </w:r>
          </w:p>
        </w:tc>
        <w:tc>
          <w:tcPr>
            <w:tcW w:w="2034" w:type="pct"/>
            <w:gridSpan w:val="2"/>
            <w:vAlign w:val="center"/>
          </w:tcPr>
          <w:p w14:paraId="5610ADAF" w14:textId="77777777" w:rsidR="003A496A" w:rsidRPr="00F74C9E" w:rsidRDefault="003A496A" w:rsidP="003A496A">
            <w:pPr>
              <w:jc w:val="center"/>
              <w:rPr>
                <w:rFonts w:eastAsia="楷体_GB2312"/>
                <w:b/>
                <w:lang w:eastAsia="zh-CN"/>
              </w:rPr>
            </w:pPr>
            <w:r w:rsidRPr="00F74C9E">
              <w:rPr>
                <w:rFonts w:eastAsia="楷体_GB2312"/>
                <w:b/>
                <w:lang w:eastAsia="zh-CN"/>
              </w:rPr>
              <w:t xml:space="preserve">SPE Calculation </w:t>
            </w:r>
            <w:r>
              <w:rPr>
                <w:rFonts w:eastAsia="楷体_GB2312"/>
                <w:b/>
                <w:lang w:eastAsia="zh-CN"/>
              </w:rPr>
              <w:t>B</w:t>
            </w:r>
            <w:r w:rsidRPr="00F74C9E">
              <w:rPr>
                <w:rFonts w:eastAsia="楷体_GB2312"/>
                <w:b/>
                <w:lang w:eastAsia="zh-CN"/>
              </w:rPr>
              <w:t xml:space="preserve">ased on </w:t>
            </w:r>
            <w:r>
              <w:rPr>
                <w:rFonts w:eastAsia="楷体_GB2312"/>
                <w:b/>
                <w:lang w:eastAsia="zh-CN"/>
              </w:rPr>
              <w:t>I</w:t>
            </w:r>
            <w:r w:rsidRPr="00F74C9E">
              <w:rPr>
                <w:rFonts w:eastAsia="楷体_GB2312"/>
                <w:b/>
                <w:lang w:eastAsia="zh-CN"/>
              </w:rPr>
              <w:t>ndices</w:t>
            </w:r>
          </w:p>
        </w:tc>
        <w:tc>
          <w:tcPr>
            <w:tcW w:w="822" w:type="pct"/>
            <w:tcBorders>
              <w:bottom w:val="single" w:sz="4" w:space="0" w:color="auto"/>
            </w:tcBorders>
            <w:vAlign w:val="center"/>
          </w:tcPr>
          <w:p w14:paraId="58E3EB11" w14:textId="77777777" w:rsidR="003A496A" w:rsidRPr="00F74C9E" w:rsidRDefault="003A496A" w:rsidP="003A496A">
            <w:pPr>
              <w:jc w:val="center"/>
              <w:rPr>
                <w:rFonts w:eastAsia="楷体_GB2312"/>
                <w:b/>
              </w:rPr>
            </w:pPr>
            <w:r w:rsidRPr="00F74C9E">
              <w:rPr>
                <w:rFonts w:eastAsia="楷体_GB2312"/>
                <w:b/>
              </w:rPr>
              <w:t>Source</w:t>
            </w:r>
          </w:p>
        </w:tc>
      </w:tr>
      <w:tr w:rsidR="003A496A" w:rsidRPr="00F74C9E" w14:paraId="09592352" w14:textId="77777777" w:rsidTr="003A496A">
        <w:trPr>
          <w:trHeight w:val="831"/>
        </w:trPr>
        <w:tc>
          <w:tcPr>
            <w:tcW w:w="869" w:type="pct"/>
            <w:vMerge w:val="restart"/>
            <w:tcBorders>
              <w:top w:val="single" w:sz="4" w:space="0" w:color="auto"/>
            </w:tcBorders>
            <w:vAlign w:val="center"/>
          </w:tcPr>
          <w:p w14:paraId="1C2DC849"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Mean Reaction times (RT)</w:t>
            </w:r>
          </w:p>
          <w:p w14:paraId="23694F4B" w14:textId="77777777" w:rsidR="003A496A" w:rsidRPr="00F74C9E" w:rsidRDefault="003A496A" w:rsidP="003A496A">
            <w:pPr>
              <w:jc w:val="center"/>
              <w:rPr>
                <w:rFonts w:eastAsiaTheme="minorEastAsia"/>
                <w:color w:val="000000" w:themeColor="text1"/>
                <w:lang w:eastAsia="zh-CN"/>
              </w:rPr>
            </w:pPr>
          </w:p>
        </w:tc>
        <w:tc>
          <w:tcPr>
            <w:tcW w:w="1275" w:type="pct"/>
            <w:vMerge w:val="restart"/>
            <w:tcBorders>
              <w:top w:val="single" w:sz="4" w:space="0" w:color="auto"/>
            </w:tcBorders>
            <w:vAlign w:val="center"/>
          </w:tcPr>
          <w:p w14:paraId="1A13C19F" w14:textId="77777777" w:rsidR="003A496A" w:rsidRPr="00F74C9E" w:rsidRDefault="00464832" w:rsidP="003A496A">
            <w:pPr>
              <w:jc w:val="center"/>
              <w:rPr>
                <w:rFonts w:eastAsiaTheme="minorEastAsia"/>
                <w:color w:val="000000" w:themeColor="text1"/>
              </w:rPr>
            </w:pPr>
            <m:oMathPara>
              <m:oMath>
                <m:f>
                  <m:fPr>
                    <m:ctrlPr>
                      <w:ins w:id="41" w:author="Zheng Liu" w:date="2022-05-16T20:07:00Z">
                        <w:rPr>
                          <w:rFonts w:ascii="Cambria Math" w:eastAsiaTheme="minorEastAsia" w:hAnsi="Cambria Math"/>
                          <w:color w:val="000000" w:themeColor="text1"/>
                        </w:rPr>
                      </w:ins>
                    </m:ctrlPr>
                  </m:fPr>
                  <m:num>
                    <m:nary>
                      <m:naryPr>
                        <m:chr m:val="∑"/>
                        <m:limLoc m:val="undOvr"/>
                        <m:subHide m:val="1"/>
                        <m:supHide m:val="1"/>
                        <m:ctrlPr>
                          <w:ins w:id="42" w:author="Zheng Liu" w:date="2022-05-16T20:07:00Z">
                            <w:rPr>
                              <w:rFonts w:ascii="Cambria Math" w:eastAsiaTheme="minorEastAsia" w:hAnsi="Cambria Math"/>
                              <w:color w:val="000000" w:themeColor="text1"/>
                            </w:rPr>
                          </w:ins>
                        </m:ctrlPr>
                      </m:naryPr>
                      <m:sub/>
                      <m:sup/>
                      <m:e>
                        <m:r>
                          <w:rPr>
                            <w:rFonts w:ascii="Cambria Math" w:eastAsiaTheme="minorEastAsia" w:hAnsi="Cambria Math"/>
                            <w:color w:val="000000" w:themeColor="text1"/>
                          </w:rPr>
                          <m:t>RT</m:t>
                        </m:r>
                      </m:e>
                    </m:nary>
                    <m:r>
                      <m:rPr>
                        <m:sty m:val="p"/>
                      </m:rPr>
                      <w:rPr>
                        <w:rFonts w:ascii="Cambria Math" w:eastAsiaTheme="minorEastAsia" w:hAnsi="Cambria Math"/>
                        <w:color w:val="000000" w:themeColor="text1"/>
                      </w:rPr>
                      <m:t xml:space="preserve"> </m:t>
                    </m:r>
                  </m:num>
                  <m:den>
                    <m:r>
                      <w:rPr>
                        <w:rFonts w:ascii="Cambria Math" w:eastAsiaTheme="minorEastAsia" w:hAnsi="Cambria Math"/>
                        <w:color w:val="000000" w:themeColor="text1"/>
                      </w:rPr>
                      <m:t>n</m:t>
                    </m:r>
                    <m:r>
                      <m:rPr>
                        <m:sty m:val="p"/>
                      </m:rPr>
                      <w:rPr>
                        <w:rFonts w:ascii="Cambria Math" w:eastAsiaTheme="minorEastAsia" w:hAnsi="Cambria Math"/>
                        <w:color w:val="000000" w:themeColor="text1"/>
                      </w:rPr>
                      <m:t>(</m:t>
                    </m:r>
                    <m:r>
                      <w:rPr>
                        <w:rFonts w:ascii="Cambria Math" w:eastAsiaTheme="minorEastAsia" w:hAnsi="Cambria Math"/>
                        <w:color w:val="000000" w:themeColor="text1"/>
                      </w:rPr>
                      <m:t>trials</m:t>
                    </m:r>
                    <m:r>
                      <m:rPr>
                        <m:sty m:val="p"/>
                      </m:rPr>
                      <w:rPr>
                        <w:rFonts w:ascii="Cambria Math" w:eastAsiaTheme="minorEastAsia" w:hAnsi="Cambria Math"/>
                        <w:color w:val="000000" w:themeColor="text1"/>
                      </w:rPr>
                      <m:t>)</m:t>
                    </m:r>
                  </m:den>
                </m:f>
              </m:oMath>
            </m:oMathPara>
          </w:p>
          <w:p w14:paraId="02F7AE48"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bottom w:val="single" w:sz="4" w:space="0" w:color="auto"/>
            </w:tcBorders>
            <w:vAlign w:val="center"/>
          </w:tcPr>
          <w:p w14:paraId="72E5B880"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1 calculation</w:t>
            </w:r>
          </w:p>
        </w:tc>
        <w:tc>
          <w:tcPr>
            <w:tcW w:w="1356" w:type="pct"/>
            <w:tcBorders>
              <w:top w:val="single" w:sz="4" w:space="0" w:color="auto"/>
              <w:bottom w:val="single" w:sz="4" w:space="0" w:color="auto"/>
            </w:tcBorders>
            <w:vAlign w:val="center"/>
          </w:tcPr>
          <w:p w14:paraId="71E3F71E" w14:textId="247B47E6" w:rsidR="003A496A" w:rsidRPr="00F74C9E" w:rsidRDefault="003C7C1D" w:rsidP="003A496A">
            <w:pPr>
              <w:jc w:val="center"/>
              <w:rPr>
                <w:rFonts w:eastAsiaTheme="minorEastAsia"/>
                <w:color w:val="000000" w:themeColor="text1"/>
              </w:rPr>
            </w:pPr>
            <w:r>
              <w:rPr>
                <w:rFonts w:eastAsiaTheme="minorEastAsia"/>
                <w:color w:val="000000" w:themeColor="text1"/>
              </w:rPr>
              <w:t>S</w:t>
            </w:r>
            <w:r w:rsidR="003A496A" w:rsidRPr="00F74C9E">
              <w:rPr>
                <w:rFonts w:eastAsiaTheme="minorEastAsia"/>
                <w:color w:val="000000" w:themeColor="text1"/>
              </w:rPr>
              <w:t>elf-</w:t>
            </w:r>
            <w:r w:rsidR="003A496A" w:rsidRPr="00F74C9E">
              <w:rPr>
                <w:rFonts w:eastAsiaTheme="minorEastAsia" w:hint="eastAsia"/>
                <w:color w:val="000000" w:themeColor="text1"/>
                <w:lang w:eastAsia="zh-CN"/>
              </w:rPr>
              <w:t>m</w:t>
            </w:r>
            <w:r w:rsidR="003A496A" w:rsidRPr="00F74C9E">
              <w:rPr>
                <w:rFonts w:eastAsiaTheme="minorEastAsia"/>
                <w:color w:val="000000" w:themeColor="text1"/>
              </w:rPr>
              <w:t>atch</w:t>
            </w:r>
            <w:r w:rsidR="003A496A">
              <w:rPr>
                <w:rFonts w:eastAsiaTheme="minorEastAsia"/>
                <w:color w:val="000000" w:themeColor="text1"/>
              </w:rPr>
              <w:t xml:space="preserve"> -</w:t>
            </w:r>
            <w:r>
              <w:rPr>
                <w:rFonts w:eastAsiaTheme="minorEastAsia"/>
                <w:color w:val="000000" w:themeColor="text1"/>
              </w:rPr>
              <w:t xml:space="preserve"> </w:t>
            </w:r>
            <w:r w:rsidR="003A496A" w:rsidRPr="00F74C9E">
              <w:rPr>
                <w:rFonts w:eastAsiaTheme="minorEastAsia"/>
                <w:color w:val="000000" w:themeColor="text1"/>
              </w:rPr>
              <w:t>other-match</w:t>
            </w:r>
          </w:p>
        </w:tc>
        <w:tc>
          <w:tcPr>
            <w:tcW w:w="822" w:type="pct"/>
            <w:tcBorders>
              <w:top w:val="single" w:sz="4" w:space="0" w:color="auto"/>
            </w:tcBorders>
            <w:vAlign w:val="center"/>
          </w:tcPr>
          <w:p w14:paraId="518C2AF7" w14:textId="65B0ED54" w:rsidR="003A496A" w:rsidRPr="00F74C9E" w:rsidRDefault="003A496A" w:rsidP="003A496A">
            <w:pPr>
              <w:jc w:val="center"/>
              <w:rPr>
                <w:rFonts w:eastAsia="楷体_GB2312"/>
                <w:noProof/>
              </w:rPr>
            </w:pPr>
            <w:r w:rsidRPr="00F74C9E">
              <w:rPr>
                <w:rFonts w:eastAsia="楷体_GB2312"/>
                <w:noProof/>
              </w:rPr>
              <w:fldChar w:fldCharType="begin"/>
            </w:r>
            <w:r w:rsidR="007A202A">
              <w:rPr>
                <w:rFonts w:eastAsia="楷体_GB2312"/>
                <w:noProof/>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74C9E">
              <w:rPr>
                <w:rFonts w:eastAsia="楷体_GB2312"/>
                <w:noProof/>
              </w:rPr>
              <w:fldChar w:fldCharType="separate"/>
            </w:r>
            <w:r w:rsidR="007A202A">
              <w:rPr>
                <w:rFonts w:eastAsia="楷体_GB2312"/>
                <w:noProof/>
              </w:rPr>
              <w:t>Sui et al. (2012)</w:t>
            </w:r>
            <w:r w:rsidRPr="00F74C9E">
              <w:rPr>
                <w:rFonts w:eastAsia="楷体_GB2312"/>
                <w:noProof/>
              </w:rPr>
              <w:fldChar w:fldCharType="end"/>
            </w:r>
          </w:p>
        </w:tc>
      </w:tr>
      <w:tr w:rsidR="003A496A" w:rsidRPr="00F74C9E" w14:paraId="24A21902" w14:textId="77777777" w:rsidTr="003A496A">
        <w:trPr>
          <w:trHeight w:val="831"/>
        </w:trPr>
        <w:tc>
          <w:tcPr>
            <w:tcW w:w="869" w:type="pct"/>
            <w:vMerge/>
            <w:vAlign w:val="center"/>
          </w:tcPr>
          <w:p w14:paraId="3BACAF3F" w14:textId="77777777" w:rsidR="003A496A" w:rsidRPr="00F74C9E" w:rsidRDefault="003A496A" w:rsidP="003A496A">
            <w:pPr>
              <w:jc w:val="center"/>
              <w:rPr>
                <w:rFonts w:eastAsiaTheme="minorEastAsia"/>
                <w:color w:val="000000" w:themeColor="text1"/>
              </w:rPr>
            </w:pPr>
          </w:p>
        </w:tc>
        <w:tc>
          <w:tcPr>
            <w:tcW w:w="1275" w:type="pct"/>
            <w:vMerge/>
            <w:vAlign w:val="center"/>
          </w:tcPr>
          <w:p w14:paraId="6ACBCF0A"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tcBorders>
            <w:vAlign w:val="center"/>
          </w:tcPr>
          <w:p w14:paraId="27D29398"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2 calculation</w:t>
            </w:r>
          </w:p>
        </w:tc>
        <w:tc>
          <w:tcPr>
            <w:tcW w:w="1356" w:type="pct"/>
            <w:tcBorders>
              <w:top w:val="single" w:sz="4" w:space="0" w:color="auto"/>
            </w:tcBorders>
            <w:vAlign w:val="center"/>
          </w:tcPr>
          <w:p w14:paraId="5474E37E" w14:textId="7A30DF18"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self-all - other-all</w:t>
            </w:r>
          </w:p>
        </w:tc>
        <w:tc>
          <w:tcPr>
            <w:tcW w:w="822" w:type="pct"/>
            <w:vAlign w:val="center"/>
          </w:tcPr>
          <w:p w14:paraId="2348383C" w14:textId="4F63D003" w:rsidR="003A496A" w:rsidRPr="00F74C9E" w:rsidRDefault="003A496A" w:rsidP="003A496A">
            <w:pPr>
              <w:jc w:val="center"/>
              <w:rPr>
                <w:rFonts w:eastAsia="楷体_GB2312"/>
                <w:noProof/>
              </w:rPr>
            </w:pPr>
            <w:r w:rsidRPr="00F74C9E">
              <w:rPr>
                <w:rFonts w:eastAsia="楷体_GB2312"/>
                <w:noProof/>
              </w:rPr>
              <w:fldChar w:fldCharType="begin"/>
            </w:r>
            <w:r w:rsidR="007A202A">
              <w:rPr>
                <w:rFonts w:eastAsia="楷体_GB2312"/>
                <w:noProof/>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74C9E">
              <w:rPr>
                <w:rFonts w:eastAsia="楷体_GB2312"/>
                <w:noProof/>
              </w:rPr>
              <w:fldChar w:fldCharType="separate"/>
            </w:r>
            <w:r w:rsidR="007A202A">
              <w:rPr>
                <w:rFonts w:eastAsia="楷体_GB2312"/>
                <w:noProof/>
              </w:rPr>
              <w:t>Sui et al. (2012)</w:t>
            </w:r>
            <w:r w:rsidRPr="00F74C9E">
              <w:rPr>
                <w:rFonts w:eastAsia="楷体_GB2312"/>
                <w:noProof/>
              </w:rPr>
              <w:fldChar w:fldCharType="end"/>
            </w:r>
          </w:p>
        </w:tc>
      </w:tr>
      <w:tr w:rsidR="003A496A" w:rsidRPr="00F74C9E" w14:paraId="2BEE1EED" w14:textId="77777777" w:rsidTr="003A496A">
        <w:trPr>
          <w:trHeight w:val="546"/>
        </w:trPr>
        <w:tc>
          <w:tcPr>
            <w:tcW w:w="869" w:type="pct"/>
            <w:vAlign w:val="center"/>
          </w:tcPr>
          <w:p w14:paraId="79A638F1"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Accuracy (ACC)</w:t>
            </w:r>
          </w:p>
        </w:tc>
        <w:tc>
          <w:tcPr>
            <w:tcW w:w="1275" w:type="pct"/>
            <w:vAlign w:val="center"/>
          </w:tcPr>
          <w:p w14:paraId="78E35FDF" w14:textId="77777777" w:rsidR="003A496A" w:rsidRPr="00F74C9E" w:rsidRDefault="00464832" w:rsidP="003A496A">
            <w:pPr>
              <w:jc w:val="center"/>
              <w:rPr>
                <w:rFonts w:eastAsiaTheme="minorEastAsia"/>
                <w:color w:val="000000" w:themeColor="text1"/>
              </w:rPr>
            </w:pPr>
            <m:oMathPara>
              <m:oMath>
                <m:f>
                  <m:fPr>
                    <m:ctrlPr>
                      <w:ins w:id="43" w:author="Zheng Liu" w:date="2022-05-16T20:07:00Z">
                        <w:rPr>
                          <w:rFonts w:ascii="Cambria Math" w:eastAsiaTheme="minorEastAsia" w:hAnsi="Cambria Math"/>
                          <w:i/>
                          <w:color w:val="000000" w:themeColor="text1"/>
                        </w:rPr>
                      </w:ins>
                    </m:ctrlPr>
                  </m:fPr>
                  <m:num>
                    <m:r>
                      <w:rPr>
                        <w:rFonts w:ascii="Cambria Math" w:eastAsiaTheme="minorEastAsia" w:hAnsi="Cambria Math" w:hint="eastAsia"/>
                        <w:color w:val="000000" w:themeColor="text1"/>
                        <w:lang w:eastAsia="zh-CN"/>
                      </w:rPr>
                      <m:t>n</m:t>
                    </m:r>
                    <m:d>
                      <m:dPr>
                        <m:ctrlPr>
                          <w:ins w:id="44"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correct response</m:t>
                        </m:r>
                      </m:e>
                    </m:d>
                  </m:num>
                  <m:den>
                    <m:r>
                      <w:rPr>
                        <w:rFonts w:ascii="Cambria Math" w:eastAsiaTheme="minorEastAsia" w:hAnsi="Cambria Math" w:hint="eastAsia"/>
                        <w:color w:val="000000" w:themeColor="text1"/>
                        <w:lang w:eastAsia="zh-CN"/>
                      </w:rPr>
                      <m:t>n</m:t>
                    </m:r>
                    <m:d>
                      <m:dPr>
                        <m:ctrlPr>
                          <w:ins w:id="45"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total respose</m:t>
                        </m:r>
                      </m:e>
                    </m:d>
                  </m:den>
                </m:f>
              </m:oMath>
            </m:oMathPara>
          </w:p>
        </w:tc>
        <w:tc>
          <w:tcPr>
            <w:tcW w:w="2034" w:type="pct"/>
            <w:gridSpan w:val="2"/>
            <w:vAlign w:val="center"/>
          </w:tcPr>
          <w:p w14:paraId="45E1E4A0" w14:textId="15FF8B42" w:rsidR="003A496A" w:rsidRPr="00F74C9E" w:rsidRDefault="003A496A" w:rsidP="003A496A">
            <w:pPr>
              <w:jc w:val="center"/>
              <w:rPr>
                <w:rFonts w:eastAsiaTheme="minorEastAsia"/>
                <w:color w:val="000000" w:themeColor="text1"/>
              </w:rPr>
            </w:pPr>
            <w:r w:rsidRPr="00F74C9E">
              <w:rPr>
                <w:rFonts w:eastAsiaTheme="minorEastAsia" w:hint="eastAsia"/>
                <w:color w:val="000000" w:themeColor="text1"/>
                <w:lang w:eastAsia="zh-CN"/>
              </w:rPr>
              <w:t>s</w:t>
            </w:r>
            <w:r w:rsidRPr="00F74C9E">
              <w:rPr>
                <w:rFonts w:eastAsiaTheme="minorEastAsia"/>
                <w:color w:val="000000" w:themeColor="text1"/>
              </w:rPr>
              <w:t>elf-match) - other-match</w:t>
            </w:r>
          </w:p>
        </w:tc>
        <w:tc>
          <w:tcPr>
            <w:tcW w:w="822" w:type="pct"/>
            <w:vAlign w:val="center"/>
          </w:tcPr>
          <w:p w14:paraId="060C9649" w14:textId="320455C3" w:rsidR="003A496A" w:rsidRPr="00F74C9E" w:rsidRDefault="003A496A" w:rsidP="003A496A">
            <w:pPr>
              <w:jc w:val="center"/>
              <w:rPr>
                <w:rFonts w:eastAsia="楷体_GB2312"/>
                <w:noProof/>
              </w:rPr>
            </w:pPr>
            <w:r w:rsidRPr="00F74C9E">
              <w:rPr>
                <w:rFonts w:eastAsia="楷体_GB2312"/>
                <w:noProof/>
              </w:rPr>
              <w:fldChar w:fldCharType="begin"/>
            </w:r>
            <w:r w:rsidR="007A202A">
              <w:rPr>
                <w:rFonts w:eastAsia="楷体_GB2312"/>
                <w:noProof/>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74C9E">
              <w:rPr>
                <w:rFonts w:eastAsia="楷体_GB2312"/>
                <w:noProof/>
              </w:rPr>
              <w:fldChar w:fldCharType="separate"/>
            </w:r>
            <w:r w:rsidR="007A202A">
              <w:rPr>
                <w:rFonts w:eastAsia="楷体_GB2312"/>
                <w:noProof/>
              </w:rPr>
              <w:t>Sui et al. (2012)</w:t>
            </w:r>
            <w:r w:rsidRPr="00F74C9E">
              <w:rPr>
                <w:rFonts w:eastAsia="楷体_GB2312"/>
                <w:noProof/>
              </w:rPr>
              <w:fldChar w:fldCharType="end"/>
            </w:r>
          </w:p>
        </w:tc>
      </w:tr>
      <w:tr w:rsidR="003A496A" w:rsidRPr="00F74C9E" w14:paraId="18DBC3D1" w14:textId="77777777" w:rsidTr="003A496A">
        <w:trPr>
          <w:trHeight w:val="831"/>
        </w:trPr>
        <w:tc>
          <w:tcPr>
            <w:tcW w:w="869" w:type="pct"/>
            <w:vAlign w:val="center"/>
          </w:tcPr>
          <w:p w14:paraId="69252A9C"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d-prime</w:t>
            </w:r>
          </w:p>
        </w:tc>
        <w:tc>
          <w:tcPr>
            <w:tcW w:w="1275" w:type="pct"/>
            <w:vAlign w:val="center"/>
          </w:tcPr>
          <w:p w14:paraId="51E08B92" w14:textId="77777777" w:rsidR="003A496A" w:rsidRDefault="003A496A" w:rsidP="003A496A">
            <w:pPr>
              <w:jc w:val="center"/>
              <w:rPr>
                <w:rFonts w:eastAsiaTheme="minorEastAsia"/>
                <w:color w:val="000000" w:themeColor="text1"/>
              </w:rPr>
            </w:pPr>
          </w:p>
          <w:p w14:paraId="2E574545"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z-score (ACC (match)</w:t>
            </w:r>
            <w:r>
              <w:rPr>
                <w:rFonts w:eastAsiaTheme="minorEastAsia"/>
                <w:color w:val="000000" w:themeColor="text1"/>
              </w:rPr>
              <w:t xml:space="preserve"> - </w:t>
            </w:r>
            <w:r w:rsidRPr="00F74C9E">
              <w:rPr>
                <w:rFonts w:eastAsiaTheme="minorEastAsia"/>
                <w:color w:val="000000" w:themeColor="text1"/>
              </w:rPr>
              <w:t>z-score (1</w:t>
            </w:r>
            <w:r>
              <w:rPr>
                <w:rFonts w:eastAsiaTheme="minorEastAsia"/>
                <w:color w:val="000000" w:themeColor="text1"/>
              </w:rPr>
              <w:t xml:space="preserve"> - </w:t>
            </w:r>
            <w:r w:rsidRPr="00F74C9E">
              <w:rPr>
                <w:rFonts w:eastAsiaTheme="minorEastAsia"/>
                <w:color w:val="000000" w:themeColor="text1"/>
              </w:rPr>
              <w:t>ACC (non-match))</w:t>
            </w:r>
          </w:p>
        </w:tc>
        <w:tc>
          <w:tcPr>
            <w:tcW w:w="2034" w:type="pct"/>
            <w:gridSpan w:val="2"/>
            <w:vAlign w:val="center"/>
          </w:tcPr>
          <w:p w14:paraId="65092AC0" w14:textId="1ECA939B"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 - other</w:t>
            </w:r>
          </w:p>
        </w:tc>
        <w:tc>
          <w:tcPr>
            <w:tcW w:w="822" w:type="pct"/>
            <w:vAlign w:val="center"/>
          </w:tcPr>
          <w:p w14:paraId="2BB9FAEB" w14:textId="6CAA2F61" w:rsidR="003A496A" w:rsidRPr="00F74C9E" w:rsidRDefault="003A496A" w:rsidP="003A496A">
            <w:pPr>
              <w:jc w:val="center"/>
              <w:rPr>
                <w:rFonts w:eastAsia="楷体_GB2312"/>
                <w:noProof/>
              </w:rPr>
            </w:pPr>
            <w:r w:rsidRPr="00F74C9E">
              <w:rPr>
                <w:rFonts w:eastAsia="楷体_GB2312"/>
                <w:noProof/>
              </w:rPr>
              <w:fldChar w:fldCharType="begin"/>
            </w:r>
            <w:r w:rsidR="007A202A">
              <w:rPr>
                <w:rFonts w:eastAsia="楷体_GB2312"/>
                <w:noProof/>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74C9E">
              <w:rPr>
                <w:rFonts w:eastAsia="楷体_GB2312"/>
                <w:noProof/>
              </w:rPr>
              <w:fldChar w:fldCharType="separate"/>
            </w:r>
            <w:r w:rsidR="007A202A">
              <w:rPr>
                <w:rFonts w:eastAsia="楷体_GB2312"/>
                <w:noProof/>
              </w:rPr>
              <w:t>Sui et al. (2012)</w:t>
            </w:r>
            <w:r w:rsidRPr="00F74C9E">
              <w:rPr>
                <w:rFonts w:eastAsia="楷体_GB2312"/>
                <w:noProof/>
              </w:rPr>
              <w:fldChar w:fldCharType="end"/>
            </w:r>
          </w:p>
        </w:tc>
      </w:tr>
      <w:tr w:rsidR="003A496A" w:rsidRPr="00F74C9E" w14:paraId="61FF97CD" w14:textId="77777777" w:rsidTr="003A496A">
        <w:trPr>
          <w:trHeight w:val="1757"/>
        </w:trPr>
        <w:tc>
          <w:tcPr>
            <w:tcW w:w="869" w:type="pct"/>
            <w:vAlign w:val="center"/>
          </w:tcPr>
          <w:p w14:paraId="41F3F67A"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Efficiency</w:t>
            </w:r>
          </w:p>
        </w:tc>
        <w:tc>
          <w:tcPr>
            <w:tcW w:w="1275" w:type="pct"/>
            <w:vAlign w:val="center"/>
          </w:tcPr>
          <w:p w14:paraId="47438016" w14:textId="77777777" w:rsidR="003A496A" w:rsidRPr="00F74C9E" w:rsidRDefault="00464832" w:rsidP="003A496A">
            <w:pPr>
              <w:jc w:val="center"/>
              <w:rPr>
                <w:rFonts w:eastAsiaTheme="minorEastAsia"/>
                <w:color w:val="000000" w:themeColor="text1"/>
              </w:rPr>
            </w:pPr>
            <m:oMathPara>
              <m:oMath>
                <m:f>
                  <m:fPr>
                    <m:ctrlPr>
                      <w:ins w:id="46" w:author="Zheng Liu" w:date="2022-05-16T20:07:00Z">
                        <w:rPr>
                          <w:rFonts w:ascii="Cambria Math" w:eastAsiaTheme="minorEastAsia" w:hAnsi="Cambria Math"/>
                          <w:i/>
                          <w:color w:val="000000" w:themeColor="text1"/>
                        </w:rPr>
                      </w:ins>
                    </m:ctrlPr>
                  </m:fPr>
                  <m:num>
                    <m:r>
                      <w:rPr>
                        <w:rFonts w:ascii="Cambria Math" w:eastAsiaTheme="minorEastAsia" w:hAnsi="Cambria Math"/>
                        <w:color w:val="000000" w:themeColor="text1"/>
                      </w:rPr>
                      <m:t>mean RT</m:t>
                    </m:r>
                  </m:num>
                  <m:den>
                    <m:r>
                      <w:rPr>
                        <w:rFonts w:ascii="Cambria Math" w:eastAsiaTheme="minorEastAsia" w:hAnsi="Cambria Math"/>
                        <w:color w:val="000000" w:themeColor="text1"/>
                      </w:rPr>
                      <m:t>ACC</m:t>
                    </m:r>
                  </m:den>
                </m:f>
              </m:oMath>
            </m:oMathPara>
          </w:p>
        </w:tc>
        <w:tc>
          <w:tcPr>
            <w:tcW w:w="2034" w:type="pct"/>
            <w:gridSpan w:val="2"/>
            <w:vAlign w:val="center"/>
          </w:tcPr>
          <w:p w14:paraId="039596B3" w14:textId="15C94648" w:rsidR="003A496A" w:rsidRPr="00C21FB5" w:rsidRDefault="003A496A" w:rsidP="003A496A">
            <w:pPr>
              <w:jc w:val="center"/>
              <w:rPr>
                <w:rFonts w:eastAsiaTheme="minorEastAsia"/>
                <w:color w:val="000000" w:themeColor="text1"/>
              </w:rPr>
            </w:pPr>
            <w:r w:rsidRPr="00F74C9E">
              <w:rPr>
                <w:rFonts w:eastAsiaTheme="minorEastAsia"/>
                <w:color w:val="000000" w:themeColor="text1"/>
              </w:rPr>
              <w:t>self-match -</w:t>
            </w:r>
            <w:r w:rsidR="003C7C1D">
              <w:rPr>
                <w:rFonts w:eastAsiaTheme="minorEastAsia"/>
                <w:color w:val="000000" w:themeColor="text1"/>
              </w:rPr>
              <w:t xml:space="preserve"> </w:t>
            </w:r>
            <w:r w:rsidRPr="00F74C9E">
              <w:rPr>
                <w:rFonts w:eastAsiaTheme="minorEastAsia"/>
                <w:color w:val="000000" w:themeColor="text1"/>
              </w:rPr>
              <w:t>other-match</w:t>
            </w:r>
          </w:p>
        </w:tc>
        <w:tc>
          <w:tcPr>
            <w:tcW w:w="822" w:type="pct"/>
            <w:vAlign w:val="center"/>
          </w:tcPr>
          <w:p w14:paraId="1CC3082D" w14:textId="5A04EECE" w:rsidR="003A496A" w:rsidRPr="00F74C9E" w:rsidRDefault="003A496A" w:rsidP="003A496A">
            <w:pPr>
              <w:jc w:val="center"/>
              <w:rPr>
                <w:rFonts w:eastAsia="楷体_GB2312"/>
                <w:noProof/>
              </w:rPr>
            </w:pPr>
            <w:r w:rsidRPr="00F74C9E">
              <w:rPr>
                <w:rFonts w:eastAsia="楷体_GB2312"/>
                <w:noProof/>
              </w:rPr>
              <w:fldChar w:fldCharType="begin">
                <w:fldData xml:space="preserve">PEVuZE5vdGU+PENpdGUgQXV0aG9yWWVhcj0iMSI+PEF1dGhvcj5TdG9lYmVyPC9BdXRob3I+PFll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</w:fldData>
              </w:fldChar>
            </w:r>
            <w:r w:rsidR="007A202A">
              <w:rPr>
                <w:rFonts w:eastAsia="楷体_GB2312"/>
                <w:noProof/>
              </w:rPr>
              <w:instrText xml:space="preserve"> ADDIN EN.CITE </w:instrText>
            </w:r>
            <w:r w:rsidR="007A202A">
              <w:rPr>
                <w:rFonts w:eastAsia="楷体_GB2312"/>
                <w:noProof/>
              </w:rPr>
              <w:fldChar w:fldCharType="begin">
                <w:fldData xml:space="preserve">PEVuZE5vdGU+PENpdGUgQXV0aG9yWWVhcj0iMSI+PEF1dGhvcj5TdG9lYmVyPC9BdXRob3I+PFll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</w:fldData>
              </w:fldChar>
            </w:r>
            <w:r w:rsidR="007A202A">
              <w:rPr>
                <w:rFonts w:eastAsia="楷体_GB2312"/>
                <w:noProof/>
              </w:rPr>
              <w:instrText xml:space="preserve"> ADDIN EN.CITE.DATA </w:instrText>
            </w:r>
            <w:r w:rsidR="007A202A">
              <w:rPr>
                <w:rFonts w:eastAsia="楷体_GB2312"/>
                <w:noProof/>
              </w:rPr>
            </w:r>
            <w:r w:rsidR="007A202A">
              <w:rPr>
                <w:rFonts w:eastAsia="楷体_GB2312"/>
                <w:noProof/>
              </w:rPr>
              <w:fldChar w:fldCharType="end"/>
            </w:r>
            <w:r w:rsidRPr="00F74C9E">
              <w:rPr>
                <w:rFonts w:eastAsia="楷体_GB2312"/>
                <w:noProof/>
              </w:rPr>
            </w:r>
            <w:r w:rsidRPr="00F74C9E">
              <w:rPr>
                <w:rFonts w:eastAsia="楷体_GB2312"/>
                <w:noProof/>
              </w:rPr>
              <w:fldChar w:fldCharType="separate"/>
            </w:r>
            <w:r w:rsidR="007A202A">
              <w:rPr>
                <w:rFonts w:eastAsia="楷体_GB2312"/>
                <w:noProof/>
              </w:rPr>
              <w:t>Stoeber and Eysenck (2008); Sui and Humphreys (2013)</w:t>
            </w:r>
            <w:r w:rsidRPr="00F74C9E">
              <w:rPr>
                <w:rFonts w:eastAsia="楷体_GB2312"/>
                <w:noProof/>
              </w:rPr>
              <w:fldChar w:fldCharType="end"/>
            </w:r>
          </w:p>
          <w:p w14:paraId="011D7434" w14:textId="77777777" w:rsidR="003A496A" w:rsidRPr="00F74C9E" w:rsidRDefault="003A496A" w:rsidP="003A496A">
            <w:pPr>
              <w:jc w:val="center"/>
              <w:rPr>
                <w:rFonts w:eastAsia="楷体_GB2312"/>
                <w:noProof/>
              </w:rPr>
            </w:pPr>
          </w:p>
        </w:tc>
      </w:tr>
      <w:tr w:rsidR="003C7C1D" w:rsidRPr="00F74C9E" w14:paraId="384AF9D5" w14:textId="77777777" w:rsidTr="003A496A">
        <w:trPr>
          <w:trHeight w:val="831"/>
        </w:trPr>
        <w:tc>
          <w:tcPr>
            <w:tcW w:w="869" w:type="pct"/>
            <w:vAlign w:val="center"/>
          </w:tcPr>
          <w:p w14:paraId="256F740F"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Drift rate (v)</w:t>
            </w:r>
          </w:p>
          <w:p w14:paraId="3FC4278F" w14:textId="77777777" w:rsidR="003C7C1D" w:rsidRPr="00F74C9E" w:rsidRDefault="003C7C1D" w:rsidP="003A496A">
            <w:pPr>
              <w:jc w:val="center"/>
              <w:rPr>
                <w:rFonts w:eastAsiaTheme="minorEastAsia"/>
                <w:color w:val="000000" w:themeColor="text1"/>
              </w:rPr>
            </w:pPr>
          </w:p>
          <w:p w14:paraId="632E770F" w14:textId="77777777" w:rsidR="003C7C1D" w:rsidRPr="00F74C9E" w:rsidRDefault="003C7C1D" w:rsidP="003A496A">
            <w:pPr>
              <w:jc w:val="center"/>
              <w:rPr>
                <w:rFonts w:eastAsiaTheme="minorEastAsia"/>
              </w:rPr>
            </w:pPr>
          </w:p>
        </w:tc>
        <w:tc>
          <w:tcPr>
            <w:tcW w:w="1275" w:type="pct"/>
            <w:vMerge w:val="restart"/>
            <w:vAlign w:val="center"/>
          </w:tcPr>
          <w:p w14:paraId="089A59B0" w14:textId="12135470" w:rsidR="003C7C1D" w:rsidRPr="003C7C1D" w:rsidRDefault="003C7C1D" w:rsidP="003A496A">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selection</w:t>
            </w:r>
          </w:p>
          <w:p w14:paraId="717F3FA4" w14:textId="6CA539E6" w:rsidR="003C7C1D" w:rsidRPr="00F74C9E" w:rsidRDefault="003C7C1D" w:rsidP="00BB1095">
            <w:pPr>
              <w:jc w:val="center"/>
              <w:rPr>
                <w:rFonts w:eastAsiaTheme="minorEastAsia"/>
                <w:iCs/>
                <w:color w:val="000000" w:themeColor="text1"/>
                <w:lang w:eastAsia="zh-CN"/>
              </w:rPr>
            </w:pPr>
          </w:p>
        </w:tc>
        <w:tc>
          <w:tcPr>
            <w:tcW w:w="2034" w:type="pct"/>
            <w:gridSpan w:val="2"/>
            <w:vAlign w:val="center"/>
          </w:tcPr>
          <w:p w14:paraId="39B977AE" w14:textId="1969B14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w:t>
            </w:r>
            <w:r>
              <w:rPr>
                <w:rFonts w:eastAsiaTheme="minorEastAsia"/>
                <w:iCs/>
                <w:color w:val="000000" w:themeColor="text1"/>
              </w:rPr>
              <w:t xml:space="preserve">- </w:t>
            </w:r>
            <w:r w:rsidRPr="00F74C9E">
              <w:rPr>
                <w:rFonts w:eastAsiaTheme="minorEastAsia"/>
                <w:iCs/>
                <w:color w:val="000000" w:themeColor="text1"/>
              </w:rPr>
              <w:t>other-match</w:t>
            </w:r>
          </w:p>
          <w:p w14:paraId="1B3126DB" w14:textId="77777777" w:rsidR="003C7C1D" w:rsidRPr="00F74C9E" w:rsidRDefault="003C7C1D" w:rsidP="003A496A">
            <w:pPr>
              <w:jc w:val="center"/>
              <w:rPr>
                <w:rFonts w:eastAsiaTheme="minorEastAsia"/>
                <w:color w:val="000000" w:themeColor="text1"/>
                <w:highlight w:val="yellow"/>
                <w:lang w:eastAsia="zh-CN"/>
              </w:rPr>
            </w:pPr>
          </w:p>
        </w:tc>
        <w:tc>
          <w:tcPr>
            <w:tcW w:w="822" w:type="pct"/>
            <w:vAlign w:val="center"/>
          </w:tcPr>
          <w:p w14:paraId="47AC4E77" w14:textId="71F32C26" w:rsidR="003C7C1D" w:rsidRPr="00F74C9E" w:rsidRDefault="003C7C1D" w:rsidP="003A496A">
            <w:pPr>
              <w:jc w:val="center"/>
              <w:rPr>
                <w:rFonts w:eastAsia="楷体_GB2312"/>
              </w:rPr>
            </w:pPr>
            <w:r w:rsidRPr="00F74C9E">
              <w:rPr>
                <w:rFonts w:eastAsia="楷体_GB2312"/>
                <w:noProof/>
              </w:rPr>
              <w:fldChar w:fldCharType="begin">
                <w:fldData xml:space="preserve">PEVuZE5vdGU+PENpdGUgQXV0aG9yWWVhcj0iMSI+PEF1dGhvcj5Hb2x1Ymlja2lzPC9BdXRob3I+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</w:fldData>
              </w:fldChar>
            </w:r>
            <w:r>
              <w:rPr>
                <w:rFonts w:eastAsia="楷体_GB2312"/>
                <w:noProof/>
              </w:rPr>
              <w:instrText xml:space="preserve"> ADDIN EN.CITE </w:instrText>
            </w:r>
            <w:r>
              <w:rPr>
                <w:rFonts w:eastAsia="楷体_GB2312"/>
                <w:noProof/>
              </w:rPr>
              <w:fldChar w:fldCharType="begin">
                <w:fldData xml:space="preserve">PEVuZE5vdGU+PENpdGUgQXV0aG9yWWVhcj0iMSI+PEF1dGhvcj5Hb2x1Ymlja2lzPC9BdXRob3I+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</w:fldData>
              </w:fldChar>
            </w:r>
            <w:r>
              <w:rPr>
                <w:rFonts w:eastAsia="楷体_GB2312"/>
                <w:noProof/>
              </w:rPr>
              <w:instrText xml:space="preserve"> ADDIN EN.CITE.DATA </w:instrText>
            </w:r>
            <w:r>
              <w:rPr>
                <w:rFonts w:eastAsia="楷体_GB2312"/>
                <w:noProof/>
              </w:rPr>
            </w:r>
            <w:r>
              <w:rPr>
                <w:rFonts w:eastAsia="楷体_GB2312"/>
                <w:noProof/>
              </w:rPr>
              <w:fldChar w:fldCharType="end"/>
            </w:r>
            <w:r w:rsidRPr="00F74C9E">
              <w:rPr>
                <w:rFonts w:eastAsia="楷体_GB2312"/>
                <w:noProof/>
              </w:rPr>
            </w:r>
            <w:r w:rsidRPr="00F74C9E">
              <w:rPr>
                <w:rFonts w:eastAsia="楷体_GB2312"/>
                <w:noProof/>
              </w:rPr>
              <w:fldChar w:fldCharType="separate"/>
            </w:r>
            <w:r>
              <w:rPr>
                <w:rFonts w:eastAsia="楷体_GB2312"/>
                <w:noProof/>
              </w:rPr>
              <w:t>Golubickis et al. (2017)</w:t>
            </w:r>
            <w:r w:rsidRPr="00F74C9E">
              <w:rPr>
                <w:rFonts w:eastAsia="楷体_GB2312"/>
                <w:noProof/>
              </w:rPr>
              <w:fldChar w:fldCharType="end"/>
            </w:r>
          </w:p>
        </w:tc>
      </w:tr>
      <w:tr w:rsidR="003C7C1D" w:rsidRPr="00F74C9E" w14:paraId="2ADF6A72" w14:textId="77777777" w:rsidTr="003A496A">
        <w:trPr>
          <w:trHeight w:val="522"/>
        </w:trPr>
        <w:tc>
          <w:tcPr>
            <w:tcW w:w="869" w:type="pct"/>
            <w:vAlign w:val="center"/>
          </w:tcPr>
          <w:p w14:paraId="2F5F289C"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Starting point (z)</w:t>
            </w:r>
          </w:p>
        </w:tc>
        <w:tc>
          <w:tcPr>
            <w:tcW w:w="1275" w:type="pct"/>
            <w:vMerge/>
            <w:vAlign w:val="center"/>
          </w:tcPr>
          <w:p w14:paraId="70A5C668" w14:textId="7A4DF748" w:rsidR="003C7C1D" w:rsidRPr="00F74C9E" w:rsidRDefault="003C7C1D" w:rsidP="003A496A">
            <w:pPr>
              <w:jc w:val="center"/>
              <w:rPr>
                <w:rFonts w:eastAsiaTheme="minorEastAsia"/>
                <w:iCs/>
                <w:color w:val="000000" w:themeColor="text1"/>
              </w:rPr>
            </w:pPr>
          </w:p>
        </w:tc>
        <w:tc>
          <w:tcPr>
            <w:tcW w:w="2034" w:type="pct"/>
            <w:gridSpan w:val="2"/>
            <w:vAlign w:val="center"/>
          </w:tcPr>
          <w:p w14:paraId="22B9668A" w14:textId="3A49382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 - other-match</w:t>
            </w:r>
          </w:p>
        </w:tc>
        <w:tc>
          <w:tcPr>
            <w:tcW w:w="822" w:type="pct"/>
            <w:vAlign w:val="center"/>
          </w:tcPr>
          <w:p w14:paraId="3D9F7F32" w14:textId="60A4DB31" w:rsidR="003C7C1D" w:rsidRPr="00F74C9E" w:rsidRDefault="003C7C1D" w:rsidP="003A496A">
            <w:pPr>
              <w:jc w:val="center"/>
              <w:rPr>
                <w:rFonts w:eastAsia="楷体_GB2312"/>
                <w:noProof/>
              </w:rPr>
            </w:pPr>
            <w:r w:rsidRPr="00F74C9E">
              <w:rPr>
                <w:rFonts w:eastAsia="楷体_GB2312"/>
                <w:noProof/>
              </w:rPr>
              <w:fldChar w:fldCharType="begin">
                <w:fldData xml:space="preserve">PEVuZE5vdGU+PENpdGUgQXV0aG9yWWVhcj0iMSI+PEF1dGhvcj5Hb2x1Ymlja2lzPC9BdXRob3I+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</w:fldData>
              </w:fldChar>
            </w:r>
            <w:r>
              <w:rPr>
                <w:rFonts w:eastAsia="楷体_GB2312"/>
                <w:noProof/>
              </w:rPr>
              <w:instrText xml:space="preserve"> ADDIN EN.CITE </w:instrText>
            </w:r>
            <w:r>
              <w:rPr>
                <w:rFonts w:eastAsia="楷体_GB2312"/>
                <w:noProof/>
              </w:rPr>
              <w:fldChar w:fldCharType="begin">
                <w:fldData xml:space="preserve">PEVuZE5vdGU+PENpdGUgQXV0aG9yWWVhcj0iMSI+PEF1dGhvcj5Hb2x1Ymlja2lzPC9BdXRob3I+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</w:fldData>
              </w:fldChar>
            </w:r>
            <w:r>
              <w:rPr>
                <w:rFonts w:eastAsia="楷体_GB2312"/>
                <w:noProof/>
              </w:rPr>
              <w:instrText xml:space="preserve"> ADDIN EN.CITE.DATA </w:instrText>
            </w:r>
            <w:r>
              <w:rPr>
                <w:rFonts w:eastAsia="楷体_GB2312"/>
                <w:noProof/>
              </w:rPr>
            </w:r>
            <w:r>
              <w:rPr>
                <w:rFonts w:eastAsia="楷体_GB2312"/>
                <w:noProof/>
              </w:rPr>
              <w:fldChar w:fldCharType="end"/>
            </w:r>
            <w:r w:rsidRPr="00F74C9E">
              <w:rPr>
                <w:rFonts w:eastAsia="楷体_GB2312"/>
                <w:noProof/>
              </w:rPr>
            </w:r>
            <w:r w:rsidRPr="00F74C9E">
              <w:rPr>
                <w:rFonts w:eastAsia="楷体_GB2312"/>
                <w:noProof/>
              </w:rPr>
              <w:fldChar w:fldCharType="separate"/>
            </w:r>
            <w:r>
              <w:rPr>
                <w:rFonts w:eastAsia="楷体_GB2312"/>
                <w:noProof/>
              </w:rPr>
              <w:t>Golubickis et al. (2017)</w:t>
            </w:r>
            <w:r w:rsidRPr="00F74C9E">
              <w:rPr>
                <w:rFonts w:eastAsia="楷体_GB2312"/>
                <w:noProof/>
              </w:rPr>
              <w:fldChar w:fldCharType="end"/>
            </w:r>
          </w:p>
        </w:tc>
      </w:tr>
    </w:tbl>
    <w:p w14:paraId="2B17D41F" w14:textId="07FC25ED" w:rsidR="00001E83" w:rsidRDefault="003A496A" w:rsidP="000C6133">
      <w:r w:rsidRPr="00AA584D">
        <w:rPr>
          <w:i/>
          <w:iCs/>
          <w:lang w:val="en-US"/>
        </w:rPr>
        <w:t xml:space="preserve">Note. </w:t>
      </w:r>
      <w:r w:rsidRPr="00F36BBB">
        <w:rPr>
          <w:lang w:val="en-US"/>
        </w:rPr>
        <w:t>DDM =</w:t>
      </w:r>
      <w:r>
        <w:rPr>
          <w:i/>
          <w:iCs/>
          <w:lang w:val="en-US"/>
        </w:rPr>
        <w:t xml:space="preserve"> </w:t>
      </w:r>
      <w:r w:rsidRPr="00DF37F7">
        <w:rPr>
          <w:lang w:val="en-US"/>
        </w:rPr>
        <w:t>drift diffusion model</w:t>
      </w:r>
      <w:r>
        <w:rPr>
          <w:lang w:val="en-US"/>
        </w:rPr>
        <w:t>.</w:t>
      </w:r>
    </w:p>
    <w:p w14:paraId="6F47A8CC" w14:textId="77777777" w:rsidR="00C71EBF" w:rsidRPr="00C71EBF" w:rsidRDefault="00C71EBF" w:rsidP="000C6133">
      <w:pPr>
        <w:rPr>
          <w:rFonts w:eastAsia="Calibri"/>
        </w:rPr>
      </w:pPr>
    </w:p>
    <w:p w14:paraId="516AFF7E" w14:textId="05DF903F" w:rsidR="00001E83" w:rsidRPr="00001E83" w:rsidRDefault="00001E83" w:rsidP="00001E83">
      <w:pPr>
        <w:ind w:firstLine="720"/>
        <w:rPr>
          <w:color w:val="000000" w:themeColor="text1"/>
          <w:lang w:val="en-US"/>
        </w:rPr>
      </w:pPr>
      <w:r>
        <w:rPr>
          <w:color w:val="000000" w:themeColor="text1"/>
          <w:lang w:val="en-US"/>
        </w:rPr>
        <w:t>W</w:t>
      </w:r>
      <w:r w:rsidRPr="00001E83">
        <w:rPr>
          <w:color w:val="000000" w:themeColor="text1"/>
          <w:lang w:val="en-US"/>
        </w:rPr>
        <w:t>e will report</w:t>
      </w:r>
      <w:r w:rsidRPr="00001E83">
        <w:rPr>
          <w:rFonts w:hint="eastAsia"/>
          <w:color w:val="000000" w:themeColor="text1"/>
          <w:lang w:val="en-US"/>
        </w:rPr>
        <w:t xml:space="preserve"> </w:t>
      </w:r>
      <w:r w:rsidRPr="00001E83">
        <w:rPr>
          <w:color w:val="000000" w:themeColor="text1"/>
          <w:lang w:val="en-US"/>
        </w:rPr>
        <w:t xml:space="preserve">means and standard deviations of </w:t>
      </w:r>
      <w:r w:rsidR="002B775B">
        <w:rPr>
          <w:color w:val="000000" w:themeColor="text1"/>
          <w:lang w:val="en-US"/>
        </w:rPr>
        <w:t>each</w:t>
      </w:r>
      <w:r w:rsidRPr="00001E83">
        <w:rPr>
          <w:color w:val="000000" w:themeColor="text1"/>
          <w:lang w:val="en-US"/>
        </w:rPr>
        <w:t xml:space="preserve"> </w:t>
      </w:r>
      <w:r w:rsidR="002B775B" w:rsidRPr="00001E83">
        <w:rPr>
          <w:color w:val="000000" w:themeColor="text1"/>
          <w:lang w:val="en-US"/>
        </w:rPr>
        <w:t>index</w:t>
      </w:r>
      <w:r w:rsidRPr="00001E83">
        <w:rPr>
          <w:color w:val="000000" w:themeColor="text1"/>
          <w:lang w:val="en-US"/>
        </w:rPr>
        <w:t xml:space="preserve"> </w:t>
      </w:r>
      <w:r w:rsidR="00C71EBF">
        <w:rPr>
          <w:color w:val="000000" w:themeColor="text1"/>
          <w:lang w:val="en-US"/>
        </w:rPr>
        <w:t>in each</w:t>
      </w:r>
      <w:r w:rsidRPr="00001E83">
        <w:rPr>
          <w:color w:val="000000" w:themeColor="text1"/>
          <w:lang w:val="en-US"/>
        </w:rPr>
        <w:t xml:space="preserve"> </w:t>
      </w:r>
      <w:r>
        <w:rPr>
          <w:color w:val="000000" w:themeColor="text1"/>
          <w:lang w:val="en-US"/>
        </w:rPr>
        <w:t>session</w:t>
      </w:r>
      <w:r w:rsidR="00C71EBF">
        <w:rPr>
          <w:color w:val="000000" w:themeColor="text1"/>
          <w:lang w:val="en-US"/>
        </w:rPr>
        <w:t xml:space="preserve">, </w:t>
      </w:r>
      <w:r w:rsidRPr="00001E83">
        <w:rPr>
          <w:color w:val="000000" w:themeColor="text1"/>
          <w:lang w:val="en-US"/>
        </w:rPr>
        <w:t xml:space="preserve">along with other relevant descriptive statistics. </w:t>
      </w:r>
    </w:p>
    <w:p w14:paraId="5E456C03" w14:textId="77777777" w:rsidR="0082596E" w:rsidRPr="00FF3620" w:rsidRDefault="0082596E" w:rsidP="00C9151A">
      <w:pPr>
        <w:rPr>
          <w:b/>
          <w:bCs/>
          <w:color w:val="000000" w:themeColor="text1"/>
          <w:lang w:val="en-US"/>
        </w:rPr>
      </w:pPr>
    </w:p>
    <w:p w14:paraId="0DB1DFD7" w14:textId="76AEDBFF" w:rsidR="002B775B" w:rsidRPr="00112C28" w:rsidRDefault="00C9151A" w:rsidP="00112C28">
      <w:pPr>
        <w:rPr>
          <w:rFonts w:eastAsia="Calibri"/>
          <w:b/>
          <w:bCs/>
          <w:u w:val="single"/>
          <w:lang w:val="en-US"/>
        </w:rPr>
      </w:pPr>
      <w:r w:rsidRPr="00FF3620">
        <w:rPr>
          <w:rFonts w:eastAsia="Calibri"/>
          <w:b/>
          <w:bCs/>
          <w:u w:val="single"/>
          <w:lang w:val="en-US"/>
        </w:rPr>
        <w:t xml:space="preserve">Reliability of indices in SALT as individual-level/group-level </w:t>
      </w:r>
    </w:p>
    <w:p w14:paraId="1770E983" w14:textId="04A542FC" w:rsidR="002B775B" w:rsidRPr="00FF3620" w:rsidRDefault="002B775B" w:rsidP="00FF3620">
      <w:pPr>
        <w:ind w:firstLine="720"/>
        <w:rPr>
          <w:rFonts w:ascii="TimesNewRomanPSMT" w:hAnsi="TimesNewRomanPSMT" w:cs="TimesNewRomanPSMT"/>
          <w:lang w:val="en-US"/>
        </w:rPr>
      </w:pPr>
      <w:r>
        <w:rPr>
          <w:color w:val="000000" w:themeColor="text1"/>
          <w:lang w:val="en-US"/>
        </w:rPr>
        <w:lastRenderedPageBreak/>
        <w:t xml:space="preserve">The reliability of </w:t>
      </w:r>
      <w:r w:rsidRPr="002B775B">
        <w:rPr>
          <w:color w:val="000000" w:themeColor="text1"/>
          <w:lang w:val="en-US"/>
        </w:rPr>
        <w:t>indices in SALT</w:t>
      </w:r>
      <w:r>
        <w:rPr>
          <w:color w:val="000000" w:themeColor="text1"/>
          <w:lang w:val="en-US"/>
        </w:rPr>
        <w:t xml:space="preserve"> will be evaluated using </w:t>
      </w:r>
      <w:r w:rsidRPr="00397282">
        <w:rPr>
          <w:color w:val="000000" w:themeColor="text1"/>
          <w:lang w:val="en-US"/>
        </w:rPr>
        <w:t>intraclass correlations (ICC)</w:t>
      </w:r>
      <w:r>
        <w:rPr>
          <w:color w:val="000000" w:themeColor="text1"/>
          <w:lang w:val="en-US"/>
        </w:rPr>
        <w:t xml:space="preserve">. </w:t>
      </w:r>
      <w:r>
        <w:rPr>
          <w:rFonts w:ascii="TimesNewRomanPSMT" w:hAnsi="TimesNewRomanPSMT" w:cs="TimesNewRomanPSMT"/>
          <w:lang w:val="en-US"/>
        </w:rPr>
        <w:t xml:space="preserve">The </w:t>
      </w:r>
      <w:r w:rsidRPr="005F75B7">
        <w:rPr>
          <w:rFonts w:ascii="TimesNewRomanPSMT" w:hAnsi="TimesNewRomanPSMT" w:cs="TimesNewRomanPSMT"/>
          <w:lang w:val="en-US"/>
        </w:rPr>
        <w:t>Intraclass correlation coefficient</w:t>
      </w:r>
      <w:r>
        <w:rPr>
          <w:rFonts w:ascii="TimesNewRomanPSMT" w:hAnsi="TimesNewRomanPSMT" w:cs="TimesNewRomanPSMT"/>
          <w:lang w:val="en-US"/>
        </w:rPr>
        <w:t xml:space="preserve"> (ICC) is a </w:t>
      </w:r>
      <w:r w:rsidRPr="008F7327">
        <w:rPr>
          <w:rFonts w:ascii="TimesNewRomanPSMT" w:hAnsi="TimesNewRomanPSMT" w:cs="TimesNewRomanPSMT"/>
          <w:lang w:val="en-US"/>
        </w:rPr>
        <w:t>commonly used reliability statistic in test-retest, intra</w:t>
      </w:r>
      <w:r>
        <w:rPr>
          <w:rFonts w:ascii="TimesNewRomanPSMT" w:hAnsi="TimesNewRomanPSMT" w:cs="TimesNewRomanPSMT"/>
          <w:lang w:val="en-US"/>
        </w:rPr>
        <w:t>-</w:t>
      </w:r>
      <w:r w:rsidRPr="008F7327">
        <w:rPr>
          <w:rFonts w:ascii="TimesNewRomanPSMT" w:hAnsi="TimesNewRomanPSMT" w:cs="TimesNewRomanPSMT"/>
          <w:lang w:val="en-US"/>
        </w:rPr>
        <w:t>rater, and interrater reliability investigations</w:t>
      </w:r>
      <w:r>
        <w:rPr>
          <w:rFonts w:ascii="TimesNewRomanPSMT" w:hAnsi="TimesNewRomanPSMT" w:cs="TimesNewRomanPSMT"/>
          <w:lang w:val="en-US"/>
        </w:rPr>
        <w:t xml:space="preserve"> </w:t>
      </w:r>
      <w:r>
        <w:rPr>
          <w:rFonts w:ascii="TimesNewRomanPSMT" w:hAnsi="TimesNewRomanPSMT" w:cs="TimesNewRomanPSMT"/>
          <w:lang w:val="en-US"/>
        </w:rPr>
        <w:fldChar w:fldCharType="begin"/>
      </w:r>
      <w:r w:rsidR="007A202A">
        <w:rPr>
          <w:rFonts w:ascii="TimesNewRomanPSMT" w:hAnsi="TimesNewRomanPSMT" w:cs="TimesNewRomanPSMT"/>
          <w:lang w:val="en-US"/>
        </w:rPr>
        <w:instrText xml:space="preserve"> ADDIN EN.CITE &lt;EndNote&gt;&lt;Cite&gt;&lt;Author&gt;Fisher&lt;/Author&gt;&lt;Year&gt;1970&lt;/Year&gt;&lt;RecNum&gt;39&lt;/RecNum&gt;&lt;DisplayText&gt;(Fisher, 1970)&lt;/DisplayText&gt;&lt;record&gt;&lt;rec-number&gt;39&lt;/rec-number&gt;&lt;foreign-keys&gt;&lt;key app="EN" db-id="fstetvwf0xrtfxe2epcpr9afwex9vdd0epwv" timestamp="1651640369"&gt;39&lt;/key&gt;&lt;/foreign-keys&gt;&lt;ref-type name="Book"&gt;6&lt;/ref-type&gt;&lt;contributors&gt;&lt;authors&gt;&lt;author&gt;Fisher, Ronald Aylmer&lt;/author&gt;&lt;/authors&gt;&lt;/contributors&gt;&lt;titles&gt;&lt;title&gt;Statistical methods for research workers&lt;/title&gt;&lt;/titles&gt;&lt;edition&gt;14th ed., revised and enlarged.&lt;/edition&gt;&lt;keywords&gt;&lt;keyword&gt;Statistics&lt;/keyword&gt;&lt;keyword&gt;Biometry&lt;/keyword&gt;&lt;/keywords&gt;&lt;dates&gt;&lt;year&gt;1970&lt;/year&gt;&lt;/dates&gt;&lt;pub-location&gt;Edinburgh&lt;/pub-location&gt;&lt;publisher&gt;Oliver and Boyd&lt;/publisher&gt;&lt;isbn&gt;0050021702&lt;/isbn&gt;&lt;urls&gt;&lt;/urls&gt;&lt;/record&gt;&lt;/Cite&gt;&lt;/EndNote&gt;</w:instrText>
      </w:r>
      <w:r>
        <w:rPr>
          <w:rFonts w:ascii="TimesNewRomanPSMT" w:hAnsi="TimesNewRomanPSMT" w:cs="TimesNewRomanPSMT"/>
          <w:lang w:val="en-US"/>
        </w:rPr>
        <w:fldChar w:fldCharType="separate"/>
      </w:r>
      <w:r w:rsidR="007A202A">
        <w:rPr>
          <w:rFonts w:ascii="TimesNewRomanPSMT" w:hAnsi="TimesNewRomanPSMT" w:cs="TimesNewRomanPSMT"/>
          <w:noProof/>
          <w:lang w:val="en-US"/>
        </w:rPr>
        <w:t>(Fisher, 1970)</w:t>
      </w:r>
      <w:r>
        <w:rPr>
          <w:rFonts w:ascii="TimesNewRomanPSMT" w:hAnsi="TimesNewRomanPSMT" w:cs="TimesNewRomanPSMT"/>
          <w:lang w:val="en-US"/>
        </w:rPr>
        <w:fldChar w:fldCharType="end"/>
      </w:r>
      <w:r w:rsidRPr="008F7327">
        <w:rPr>
          <w:rFonts w:ascii="TimesNewRomanPSMT" w:hAnsi="TimesNewRomanPSMT" w:cs="TimesNewRomanPSMT"/>
          <w:lang w:val="en-US"/>
        </w:rPr>
        <w:t>.</w:t>
      </w:r>
      <w:r>
        <w:rPr>
          <w:rFonts w:ascii="TimesNewRomanPSMT" w:hAnsi="TimesNewRomanPSMT" w:cs="TimesNewRomanPSMT"/>
          <w:lang w:val="en-US"/>
        </w:rPr>
        <w:t xml:space="preserve"> </w:t>
      </w:r>
      <w:r w:rsidR="006A33AE">
        <w:rPr>
          <w:rFonts w:ascii="TimesNewRomanPSMT" w:hAnsi="TimesNewRomanPSMT" w:cs="TimesNewRomanPSMT"/>
          <w:lang w:val="en-US"/>
        </w:rPr>
        <w:t xml:space="preserve">Compared with </w:t>
      </w:r>
      <w:r w:rsidR="00FF3620" w:rsidRPr="00F62EF7">
        <w:rPr>
          <w:rFonts w:ascii="TimesNewRomanPSMT" w:hAnsi="TimesNewRomanPSMT" w:cs="TimesNewRomanPSMT"/>
          <w:lang w:val="en-US"/>
        </w:rPr>
        <w:t>Pearson correlation coefficient</w:t>
      </w:r>
      <w:r w:rsidR="00FF3620">
        <w:rPr>
          <w:rFonts w:ascii="TimesNewRomanPSMT" w:hAnsi="TimesNewRomanPSMT" w:cs="TimesNewRomanPSMT"/>
          <w:lang w:val="en-US"/>
        </w:rPr>
        <w:t xml:space="preserve">, </w:t>
      </w:r>
      <w:r w:rsidR="006A33AE">
        <w:rPr>
          <w:rFonts w:ascii="TimesNewRomanPSMT" w:hAnsi="TimesNewRomanPSMT" w:cs="TimesNewRomanPSMT"/>
          <w:lang w:val="en-US"/>
        </w:rPr>
        <w:t>t</w:t>
      </w:r>
      <w:r>
        <w:rPr>
          <w:rFonts w:ascii="TimesNewRomanPSMT" w:hAnsi="TimesNewRomanPSMT" w:cs="TimesNewRomanPSMT"/>
          <w:lang w:val="en-US"/>
        </w:rPr>
        <w:t xml:space="preserve">he ICC accounts for </w:t>
      </w:r>
      <w:r w:rsidRPr="008F7327">
        <w:rPr>
          <w:rFonts w:ascii="TimesNewRomanPSMT" w:hAnsi="TimesNewRomanPSMT" w:cs="TimesNewRomanPSMT"/>
          <w:lang w:val="en-US"/>
        </w:rPr>
        <w:t xml:space="preserve">both degree of correlation and agreement between </w:t>
      </w:r>
      <w:r w:rsidR="006736E8">
        <w:rPr>
          <w:rFonts w:ascii="TimesNewRomanPSMT" w:hAnsi="TimesNewRomanPSMT" w:cs="TimesNewRomanPSMT"/>
          <w:lang w:val="en-US"/>
        </w:rPr>
        <w:t xml:space="preserve">multiple </w:t>
      </w:r>
      <w:r w:rsidRPr="008F7327">
        <w:rPr>
          <w:rFonts w:ascii="TimesNewRomanPSMT" w:hAnsi="TimesNewRomanPSMT" w:cs="TimesNewRomanPSMT"/>
          <w:lang w:val="en-US"/>
        </w:rPr>
        <w:t>measurements</w:t>
      </w:r>
      <w:r>
        <w:rPr>
          <w:rFonts w:ascii="TimesNewRomanPSMT" w:hAnsi="TimesNewRomanPSMT" w:cs="TimesNewRomanPSMT"/>
          <w:lang w:val="en-US"/>
        </w:rPr>
        <w:t xml:space="preserve">, making it a </w:t>
      </w:r>
      <w:r w:rsidR="00FF3620">
        <w:rPr>
          <w:rFonts w:ascii="TimesNewRomanPSMT" w:hAnsi="TimesNewRomanPSMT" w:cs="TimesNewRomanPSMT"/>
          <w:lang w:val="en-US"/>
        </w:rPr>
        <w:t xml:space="preserve">more </w:t>
      </w:r>
      <w:r w:rsidRPr="00F62EF7">
        <w:rPr>
          <w:rFonts w:ascii="TimesNewRomanPSMT" w:hAnsi="TimesNewRomanPSMT" w:cs="TimesNewRomanPSMT"/>
          <w:lang w:val="en-US"/>
        </w:rPr>
        <w:t xml:space="preserve">desirable measure of </w:t>
      </w:r>
      <w:r w:rsidR="006736E8">
        <w:rPr>
          <w:rFonts w:ascii="TimesNewRomanPSMT" w:hAnsi="TimesNewRomanPSMT" w:cs="TimesNewRomanPSMT"/>
          <w:lang w:val="en-US"/>
        </w:rPr>
        <w:t xml:space="preserve">test-retest </w:t>
      </w:r>
      <w:r w:rsidRPr="00F62EF7">
        <w:rPr>
          <w:rFonts w:ascii="TimesNewRomanPSMT" w:hAnsi="TimesNewRomanPSMT" w:cs="TimesNewRomanPSMT"/>
          <w:lang w:val="en-US"/>
        </w:rPr>
        <w:t>reliability</w:t>
      </w:r>
      <w:r>
        <w:rPr>
          <w:rFonts w:ascii="TimesNewRomanPSMT" w:hAnsi="TimesNewRomanPSMT" w:cs="TimesNewRomanPSMT"/>
          <w:lang w:val="en-US"/>
        </w:rPr>
        <w:t xml:space="preserve"> </w:t>
      </w:r>
      <w:r>
        <w:rPr>
          <w:rFonts w:ascii="TimesNewRomanPSMT" w:hAnsi="TimesNewRomanPSMT" w:cs="TimesNewRomanPSMT"/>
          <w:lang w:val="en-US"/>
        </w:rPr>
        <w:fldChar w:fldCharType="begin"/>
      </w:r>
      <w:r w:rsidR="007A202A">
        <w:rPr>
          <w:rFonts w:ascii="TimesNewRomanPSMT" w:hAnsi="TimesNewRomanPSMT" w:cs="TimesNewRomanPSMT"/>
          <w:lang w:val="en-US"/>
        </w:rPr>
        <w:instrText xml:space="preserve"> ADDIN EN.CITE &lt;EndNote&gt;&lt;Cite&gt;&lt;Author&gt;Koo&lt;/Author&gt;&lt;Year&gt;2016&lt;/Year&gt;&lt;RecNum&gt;38&lt;/RecNum&gt;&lt;DisplayText&gt;(Koo &amp;amp; Li, 2016)&lt;/DisplayText&gt;&lt;record&gt;&lt;rec-number&gt;38&lt;/rec-number&gt;&lt;foreign-keys&gt;&lt;key app="EN" db-id="fstetvwf0xrtfxe2epcpr9afwex9vdd0epwv" timestamp="1651640369"&gt;38&lt;/key&gt;&lt;/foreign-keys&gt;&lt;ref-type name="Journal Article"&gt;17&lt;/ref-type&gt;&lt;contributors&gt;&lt;authors&gt;&lt;author&gt;Koo, Terry K.&lt;/author&gt;&lt;author&gt;Li, Mae Y.&lt;/author&gt;&lt;/authors&gt;&lt;/contributors&gt;&lt;titles&gt;&lt;title&gt;A Guideline of Selecting and Reporting Intraclass Correlation Coefficients for Reliability Research&lt;/title&gt;&lt;secondary-title&gt;Journal of chiropractic medicine&lt;/secondary-title&gt;&lt;alt-title&gt;J Chiropr Med&lt;/alt-title&gt;&lt;/titles&gt;&lt;periodical&gt;&lt;full-title&gt;Journal of chiropractic medicine&lt;/full-title&gt;&lt;abbr-1&gt;J Chiropr Med&lt;/abbr-1&gt;&lt;/periodical&gt;&lt;alt-periodical&gt;&lt;full-title&gt;Journal of chiropractic medicine&lt;/full-title&gt;&lt;abbr-1&gt;J Chiropr Med&lt;/abbr-1&gt;&lt;/alt-periodical&gt;&lt;pages&gt;155-163&lt;/pages&gt;&lt;volume&gt;15&lt;/volume&gt;&lt;number&gt;2&lt;/number&gt;&lt;edition&gt;2016/03/31&lt;/edition&gt;&lt;keywords&gt;&lt;keyword&gt;Reliability and validity&lt;/keyword&gt;&lt;keyword&gt;Research&lt;/keyword&gt;&lt;keyword&gt;Statistics&lt;/keyword&gt;&lt;/keywords&gt;&lt;dates&gt;&lt;year&gt;2016&lt;/year&gt;&lt;/dates&gt;&lt;publisher&gt;Elsevier&lt;/publisher&gt;&lt;isbn&gt;1556-3707&amp;#xD;1556-3715&lt;/isbn&gt;&lt;accession-num&gt;27330520&lt;/accession-num&gt;&lt;urls&gt;&lt;related-urls&gt;&lt;url&gt;https://pubmed.ncbi.nlm.nih.gov/27330520&lt;/url&gt;&lt;url&gt;https://www.ncbi.nlm.nih.gov/pmc/articles/PMC4913118/&lt;/url&gt;&lt;/related-urls&gt;&lt;/urls&gt;&lt;electronic-resource-num&gt;10.1016/j.jcm.2016.02.012&lt;/electronic-resource-num&gt;&lt;remote-database-name&gt;PubMed&lt;/remote-database-name&gt;&lt;language&gt;eng&lt;/language&gt;&lt;/record&gt;&lt;/Cite&gt;&lt;/EndNote&gt;</w:instrText>
      </w:r>
      <w:r>
        <w:rPr>
          <w:rFonts w:ascii="TimesNewRomanPSMT" w:hAnsi="TimesNewRomanPSMT" w:cs="TimesNewRomanPSMT"/>
          <w:lang w:val="en-US"/>
        </w:rPr>
        <w:fldChar w:fldCharType="separate"/>
      </w:r>
      <w:r w:rsidR="007A202A">
        <w:rPr>
          <w:rFonts w:ascii="TimesNewRomanPSMT" w:hAnsi="TimesNewRomanPSMT" w:cs="TimesNewRomanPSMT"/>
          <w:noProof/>
          <w:lang w:val="en-US"/>
        </w:rPr>
        <w:t>(Koo &amp; Li, 2016)</w:t>
      </w:r>
      <w:r>
        <w:rPr>
          <w:rFonts w:ascii="TimesNewRomanPSMT" w:hAnsi="TimesNewRomanPSMT" w:cs="TimesNewRomanPSMT"/>
          <w:lang w:val="en-US"/>
        </w:rPr>
        <w:fldChar w:fldCharType="end"/>
      </w:r>
      <w:r>
        <w:rPr>
          <w:rFonts w:ascii="TimesNewRomanPSMT" w:hAnsi="TimesNewRomanPSMT" w:cs="TimesNewRomanPSMT"/>
          <w:lang w:val="en-US"/>
        </w:rPr>
        <w:t>.</w:t>
      </w:r>
    </w:p>
    <w:p w14:paraId="3E00CD73" w14:textId="693FAB5D" w:rsidR="002B0D83" w:rsidRDefault="002B775B" w:rsidP="008250E4">
      <w:pPr>
        <w:ind w:firstLine="720"/>
        <w:rPr>
          <w:color w:val="000000" w:themeColor="text1"/>
          <w:lang w:val="en-US"/>
        </w:rPr>
      </w:pPr>
      <w:r>
        <w:rPr>
          <w:color w:val="000000" w:themeColor="text1"/>
          <w:lang w:val="en-US"/>
        </w:rPr>
        <w:t>Specifically, w</w:t>
      </w:r>
      <w:r w:rsidR="002B0D83" w:rsidRPr="002B0D83">
        <w:rPr>
          <w:color w:val="000000" w:themeColor="text1"/>
          <w:lang w:val="en-US"/>
        </w:rPr>
        <w:t xml:space="preserve">e will </w:t>
      </w:r>
      <w:r w:rsidR="008250E4">
        <w:rPr>
          <w:color w:val="000000" w:themeColor="text1"/>
          <w:lang w:val="en-US"/>
        </w:rPr>
        <w:t xml:space="preserve">use </w:t>
      </w:r>
      <w:r w:rsidR="008250E4" w:rsidRPr="002B0D83">
        <w:rPr>
          <w:color w:val="000000" w:themeColor="text1"/>
          <w:lang w:val="en-US"/>
        </w:rPr>
        <w:t>two-way single-measurement mixed model with absolute agreement between scores of six session</w:t>
      </w:r>
      <w:r w:rsidR="008250E4">
        <w:rPr>
          <w:color w:val="000000" w:themeColor="text1"/>
          <w:lang w:val="en-US"/>
        </w:rPr>
        <w:t xml:space="preserve"> (ICC2k) as </w:t>
      </w:r>
      <w:r w:rsidR="00566DCB">
        <w:rPr>
          <w:color w:val="000000" w:themeColor="text1"/>
          <w:lang w:val="en-US"/>
        </w:rPr>
        <w:t xml:space="preserve">the </w:t>
      </w:r>
      <w:r w:rsidR="008250E4">
        <w:rPr>
          <w:color w:val="000000" w:themeColor="text1"/>
          <w:lang w:val="en-US"/>
        </w:rPr>
        <w:t xml:space="preserve">reliability measure of </w:t>
      </w:r>
      <w:r w:rsidR="002B0D83">
        <w:rPr>
          <w:color w:val="000000" w:themeColor="text1"/>
          <w:lang w:val="en-US"/>
        </w:rPr>
        <w:t>group</w:t>
      </w:r>
      <w:r w:rsidR="002B0D83" w:rsidRPr="002B0D83">
        <w:rPr>
          <w:color w:val="000000" w:themeColor="text1"/>
          <w:lang w:val="en-US"/>
        </w:rPr>
        <w:t xml:space="preserve">-level SPE across six sessions.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CA79477" w14:textId="77777777" w:rsidR="00266CB0" w:rsidRPr="002B0D83" w:rsidRDefault="00266CB0" w:rsidP="008250E4">
      <w:pPr>
        <w:ind w:firstLine="720"/>
        <w:rPr>
          <w:color w:val="000000" w:themeColor="text1"/>
          <w:lang w:val="en-US"/>
        </w:rPr>
      </w:pPr>
    </w:p>
    <w:p w14:paraId="10D25DDF" w14:textId="08C5DBA3" w:rsidR="002B0D83" w:rsidRPr="00AB6487" w:rsidRDefault="00464832" w:rsidP="00D07D09">
      <w:pPr>
        <w:rPr>
          <w:rFonts w:eastAsia="Calibri"/>
        </w:rPr>
      </w:pPr>
      <m:oMathPara>
        <m:oMath>
          <m:eqArr>
            <m:eqArrPr>
              <m:ctrlPr>
                <w:ins w:id="47" w:author="Zheng Liu" w:date="2022-05-16T20:07:00Z">
                  <w:rPr>
                    <w:rFonts w:ascii="Cambria Math" w:eastAsia="Calibri" w:hAnsi="Cambria Math"/>
                  </w:rPr>
                </w:ins>
              </m:ctrlPr>
            </m:eqArrPr>
            <m:e>
              <m:f>
                <m:fPr>
                  <m:ctrlPr>
                    <w:ins w:id="48" w:author="Zheng Liu" w:date="2022-05-16T20:07:00Z">
                      <w:rPr>
                        <w:rFonts w:ascii="Cambria Math" w:eastAsia="Calibri" w:hAnsi="Cambria Math"/>
                      </w:rPr>
                    </w:ins>
                  </m:ctrlPr>
                </m:fPr>
                <m:num>
                  <m:sSub>
                    <m:sSubPr>
                      <m:ctrlPr>
                        <w:ins w:id="49"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sSub>
                    <m:sSubPr>
                      <m:ctrlPr>
                        <w:ins w:id="50"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num>
                <m:den>
                  <m:sSub>
                    <m:sSubPr>
                      <m:ctrlPr>
                        <w:ins w:id="51"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d>
                    <m:dPr>
                      <m:ctrlPr>
                        <w:ins w:id="52" w:author="Zheng Liu" w:date="2022-05-16T20:07:00Z">
                          <w:rPr>
                            <w:rFonts w:ascii="Cambria Math" w:eastAsia="Calibri" w:hAnsi="Cambria Math"/>
                            <w:i/>
                          </w:rPr>
                        </w:ins>
                      </m:ctrlPr>
                    </m:dPr>
                    <m:e>
                      <m:r>
                        <w:rPr>
                          <w:rFonts w:ascii="Cambria Math" w:eastAsia="Calibri" w:hAnsi="Cambria Math"/>
                        </w:rPr>
                        <m:t>k-1</m:t>
                      </m:r>
                    </m:e>
                  </m:d>
                  <m:sSub>
                    <m:sSubPr>
                      <m:ctrlPr>
                        <w:ins w:id="53"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r>
                    <w:rPr>
                      <w:rFonts w:ascii="Cambria Math" w:eastAsia="Calibri" w:hAnsi="Cambria Math"/>
                    </w:rPr>
                    <m:t>++</m:t>
                  </m:r>
                  <m:f>
                    <m:fPr>
                      <m:ctrlPr>
                        <w:ins w:id="54" w:author="Zheng Liu" w:date="2022-05-16T20:07:00Z">
                          <w:rPr>
                            <w:rFonts w:ascii="Cambria Math" w:eastAsia="Calibri" w:hAnsi="Cambria Math"/>
                          </w:rPr>
                        </w:ins>
                      </m:ctrlPr>
                    </m:fPr>
                    <m:num>
                      <m:r>
                        <w:rPr>
                          <w:rFonts w:ascii="Cambria Math" w:eastAsia="Calibri" w:hAnsi="Cambria Math"/>
                        </w:rPr>
                        <m:t>k</m:t>
                      </m:r>
                    </m:num>
                    <m:den>
                      <m:r>
                        <w:rPr>
                          <w:rFonts w:ascii="Cambria Math" w:eastAsia="Calibri" w:hAnsi="Cambria Math"/>
                        </w:rPr>
                        <m:t>n</m:t>
                      </m:r>
                    </m:den>
                  </m:f>
                  <m:d>
                    <m:dPr>
                      <m:ctrlPr>
                        <w:ins w:id="55" w:author="Zheng Liu" w:date="2022-05-16T20:07:00Z">
                          <w:rPr>
                            <w:rFonts w:ascii="Cambria Math" w:eastAsia="Calibri" w:hAnsi="Cambria Math"/>
                          </w:rPr>
                        </w:ins>
                      </m:ctrlPr>
                    </m:dPr>
                    <m:e>
                      <m:sSub>
                        <m:sSubPr>
                          <m:ctrlPr>
                            <w:ins w:id="56"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C</m:t>
                          </m:r>
                        </m:sub>
                      </m:sSub>
                      <m:r>
                        <w:rPr>
                          <w:rFonts w:ascii="Cambria Math" w:eastAsia="Calibri" w:hAnsi="Cambria Math"/>
                        </w:rPr>
                        <m:t>-</m:t>
                      </m:r>
                      <m:sSub>
                        <m:sSubPr>
                          <m:ctrlPr>
                            <w:ins w:id="57"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e>
                  </m:d>
                </m:den>
              </m:f>
            </m:e>
          </m:eqArr>
        </m:oMath>
      </m:oMathPara>
    </w:p>
    <w:p w14:paraId="2987A401" w14:textId="06F152F3" w:rsidR="00AB6487" w:rsidRDefault="00AB6487" w:rsidP="00D07D09">
      <w:pPr>
        <w:rPr>
          <w:rFonts w:eastAsia="Calibri"/>
        </w:rPr>
      </w:pPr>
    </w:p>
    <w:p w14:paraId="29EE8376" w14:textId="4BB23357" w:rsidR="007036EB" w:rsidRPr="007036EB" w:rsidRDefault="007036EB" w:rsidP="007036EB">
      <w:pPr>
        <w:rPr>
          <w:sz w:val="22"/>
          <w:szCs w:val="22"/>
        </w:rPr>
      </w:pPr>
      <w:r w:rsidRPr="007036EB">
        <w:rPr>
          <w:i/>
          <w:iCs/>
          <w:sz w:val="22"/>
          <w:szCs w:val="22"/>
          <w:lang w:val="en-US"/>
        </w:rPr>
        <w:t>Note.</w:t>
      </w:r>
      <w:r w:rsidRPr="007036EB">
        <w:rPr>
          <w:rFonts w:ascii="Cambria Math" w:eastAsia="Calibri" w:hAnsi="Cambria Math"/>
          <w:sz w:val="22"/>
          <w:szCs w:val="22"/>
        </w:rPr>
        <w:t xml:space="preserve"> </w:t>
      </w:r>
      <m:oMath>
        <m:sSub>
          <m:sSubPr>
            <m:ctrlPr>
              <w:ins w:id="58"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00E32D1B" w:rsidRPr="007036EB">
        <w:rPr>
          <w:color w:val="000000"/>
          <w:sz w:val="22"/>
          <w:szCs w:val="22"/>
        </w:rPr>
        <w:t xml:space="preserve">= mean square for rows; </w:t>
      </w:r>
      <m:oMath>
        <m:sSub>
          <m:sSubPr>
            <m:ctrlPr>
              <w:ins w:id="59"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E</m:t>
            </m:r>
          </m:sub>
        </m:sSub>
      </m:oMath>
      <w:r w:rsidRPr="007036EB">
        <w:rPr>
          <w:color w:val="000000"/>
          <w:sz w:val="22"/>
          <w:szCs w:val="22"/>
        </w:rPr>
        <w:t xml:space="preserve">= mean square for error; </w:t>
      </w:r>
      <m:oMath>
        <m:sSub>
          <m:sSubPr>
            <m:ctrlPr>
              <w:ins w:id="60"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C</m:t>
            </m:r>
          </m:sub>
        </m:sSub>
      </m:oMath>
      <w:r w:rsidRPr="007036EB">
        <w:rPr>
          <w:color w:val="000000"/>
          <w:sz w:val="22"/>
          <w:szCs w:val="22"/>
        </w:rPr>
        <w:t xml:space="preserve">= mean square for columns; </w:t>
      </w:r>
      <m:oMath>
        <m:r>
          <w:rPr>
            <w:rFonts w:ascii="Cambria Math" w:eastAsia="Calibri" w:hAnsi="Cambria Math"/>
            <w:sz w:val="22"/>
            <w:szCs w:val="22"/>
          </w:rPr>
          <m:t>n</m:t>
        </m:r>
      </m:oMath>
      <w:r w:rsidRPr="007036EB">
        <w:rPr>
          <w:color w:val="000000"/>
          <w:sz w:val="22"/>
          <w:szCs w:val="22"/>
        </w:rPr>
        <w:t xml:space="preserve"> = number of subjects; </w:t>
      </w:r>
      <m:oMath>
        <m:r>
          <w:rPr>
            <w:rFonts w:ascii="Cambria Math" w:eastAsia="Calibri" w:hAnsi="Cambria Math"/>
            <w:sz w:val="22"/>
            <w:szCs w:val="22"/>
          </w:rPr>
          <m:t>k</m:t>
        </m:r>
      </m:oMath>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47BF7AA6" w14:textId="1A850230" w:rsidR="002B0D83" w:rsidRDefault="002B0D83" w:rsidP="00AB6487">
      <w:pPr>
        <w:ind w:firstLine="720"/>
        <w:rPr>
          <w:color w:val="000000" w:themeColor="text1"/>
          <w:lang w:val="en-US"/>
        </w:rPr>
      </w:pPr>
      <w:r w:rsidRPr="002B0D83">
        <w:rPr>
          <w:color w:val="000000" w:themeColor="text1"/>
          <w:lang w:val="en-US"/>
        </w:rPr>
        <w:t xml:space="preserve">We will </w:t>
      </w:r>
      <w:r w:rsidR="008250E4">
        <w:rPr>
          <w:color w:val="000000" w:themeColor="text1"/>
          <w:lang w:val="en-US"/>
        </w:rPr>
        <w:t xml:space="preserve">use </w:t>
      </w:r>
      <w:r w:rsidR="008250E4" w:rsidRPr="002B0D83">
        <w:rPr>
          <w:color w:val="000000" w:themeColor="text1"/>
          <w:lang w:val="en-US"/>
        </w:rPr>
        <w:t xml:space="preserve">a two-way multiple </w:t>
      </w:r>
      <w:proofErr w:type="gramStart"/>
      <w:r w:rsidR="008250E4" w:rsidRPr="002B0D83">
        <w:rPr>
          <w:color w:val="000000" w:themeColor="text1"/>
          <w:lang w:val="en-US"/>
        </w:rPr>
        <w:t>raters</w:t>
      </w:r>
      <w:proofErr w:type="gramEnd"/>
      <w:r w:rsidR="008250E4" w:rsidRPr="002B0D83">
        <w:rPr>
          <w:color w:val="000000" w:themeColor="text1"/>
          <w:lang w:val="en-US"/>
        </w:rPr>
        <w:t xml:space="preserve"> random effect model with absolute agreement between scores of six sessions</w:t>
      </w:r>
      <w:r w:rsidR="008250E4">
        <w:rPr>
          <w:color w:val="000000" w:themeColor="text1"/>
          <w:lang w:val="en-US"/>
        </w:rPr>
        <w:t xml:space="preserve"> (ICC2</w:t>
      </w:r>
      <w:r w:rsidR="008250E4">
        <w:rPr>
          <w:color w:val="000000" w:themeColor="text1"/>
          <w:lang w:val="en-US"/>
        </w:rPr>
        <w:tab/>
        <w:t xml:space="preserve">) as </w:t>
      </w:r>
      <w:r w:rsidR="00566DCB" w:rsidRPr="00566DCB">
        <w:rPr>
          <w:color w:val="000000" w:themeColor="text1"/>
          <w:lang w:val="en-US"/>
        </w:rPr>
        <w:t xml:space="preserve">the </w:t>
      </w:r>
      <w:r w:rsidR="008250E4">
        <w:rPr>
          <w:color w:val="000000" w:themeColor="text1"/>
          <w:lang w:val="en-US"/>
        </w:rPr>
        <w:t>reliability measure of individual</w:t>
      </w:r>
      <w:r w:rsidR="008250E4" w:rsidRPr="002B0D83">
        <w:rPr>
          <w:color w:val="000000" w:themeColor="text1"/>
          <w:lang w:val="en-US"/>
        </w:rPr>
        <w:t>-level SPE across six sessions</w:t>
      </w:r>
      <w:r w:rsidR="008250E4">
        <w:rPr>
          <w:color w:val="000000" w:themeColor="text1"/>
          <w:lang w:val="en-US"/>
        </w:rPr>
        <w:t>.</w:t>
      </w:r>
      <w:r w:rsidR="00AB6487">
        <w:rPr>
          <w:color w:val="000000" w:themeColor="text1"/>
          <w:lang w:val="en-US"/>
        </w:rPr>
        <w:t xml:space="preserve"> </w:t>
      </w:r>
      <w:r w:rsidRPr="002B0D83">
        <w:rPr>
          <w:color w:val="000000" w:themeColor="text1"/>
          <w:lang w:val="en-US"/>
        </w:rPr>
        <w:t xml:space="preserve">For the calculation of ICC2 estimates and </w:t>
      </w:r>
      <w:r w:rsidR="00FE0389">
        <w:rPr>
          <w:rFonts w:hint="eastAsia"/>
          <w:color w:val="000000" w:themeColor="text1"/>
          <w:lang w:val="en-US"/>
        </w:rPr>
        <w:t>their</w:t>
      </w:r>
      <w:r w:rsidR="00FE0389">
        <w:rPr>
          <w:color w:val="000000" w:themeColor="text1"/>
          <w:lang w:val="en-US"/>
        </w:rPr>
        <w:t xml:space="preserve"> </w:t>
      </w:r>
      <w:r w:rsidRPr="002B0D83">
        <w:rPr>
          <w:color w:val="000000" w:themeColor="text1"/>
          <w:lang w:val="en-US"/>
        </w:rPr>
        <w:t xml:space="preserve">95% confidence intervals, </w:t>
      </w:r>
      <w:r w:rsidR="00AB6487">
        <w:rPr>
          <w:rFonts w:hint="eastAsia"/>
          <w:color w:val="000000" w:themeColor="text1"/>
          <w:lang w:val="en-US"/>
        </w:rPr>
        <w:t>t</w:t>
      </w:r>
      <w:r w:rsidRPr="002B0D83">
        <w:rPr>
          <w:color w:val="000000" w:themeColor="text1"/>
          <w:lang w:val="en-US"/>
        </w:rPr>
        <w:t xml:space="preserve">he </w:t>
      </w:r>
      <w:r w:rsidR="00AB6487" w:rsidRPr="002B0D83">
        <w:rPr>
          <w:color w:val="000000" w:themeColor="text1"/>
          <w:lang w:val="en-US"/>
        </w:rPr>
        <w:t>formula</w:t>
      </w:r>
      <w:r w:rsidRPr="002B0D83">
        <w:rPr>
          <w:color w:val="000000" w:themeColor="text1"/>
          <w:lang w:val="en-US"/>
        </w:rPr>
        <w:t xml:space="preserve"> is: </w:t>
      </w:r>
    </w:p>
    <w:p w14:paraId="1DF8C1DC" w14:textId="77777777" w:rsidR="00AB6487" w:rsidRPr="002B0D83" w:rsidRDefault="00AB6487" w:rsidP="00AB6487">
      <w:pPr>
        <w:ind w:firstLine="720"/>
        <w:rPr>
          <w:color w:val="000000" w:themeColor="text1"/>
          <w:lang w:val="en-US"/>
        </w:rPr>
      </w:pPr>
    </w:p>
    <w:p w14:paraId="7B85FB7A" w14:textId="1CBAADCE" w:rsidR="002B0D83" w:rsidRPr="007036EB" w:rsidRDefault="00464832" w:rsidP="002B0D83">
      <w:pPr>
        <w:spacing w:after="240"/>
      </w:pPr>
      <m:oMathPara>
        <m:oMath>
          <m:f>
            <m:fPr>
              <m:ctrlPr>
                <w:ins w:id="61" w:author="Zheng Liu" w:date="2022-05-16T20:07:00Z">
                  <w:rPr>
                    <w:rFonts w:ascii="Cambria Math" w:hAnsi="Cambria Math"/>
                  </w:rPr>
                </w:ins>
              </m:ctrlPr>
            </m:fPr>
            <m:num>
              <m:sSub>
                <m:sSubPr>
                  <m:ctrlPr>
                    <w:ins w:id="62"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sSub>
                <m:sSubPr>
                  <m:ctrlPr>
                    <w:ins w:id="63"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sSub>
                <m:sSubPr>
                  <m:ctrlPr>
                    <w:ins w:id="64"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f>
                <m:fPr>
                  <m:ctrlPr>
                    <w:ins w:id="65" w:author="Zheng Liu" w:date="2022-05-16T20:07:00Z">
                      <w:rPr>
                        <w:rFonts w:ascii="Cambria Math" w:hAnsi="Cambria Math"/>
                      </w:rPr>
                    </w:ins>
                  </m:ctrlPr>
                </m:fPr>
                <m:num>
                  <m:sSub>
                    <m:sSubPr>
                      <m:ctrlPr>
                        <w:ins w:id="66"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C</m:t>
                      </m:r>
                    </m:sub>
                  </m:sSub>
                  <m:r>
                    <w:rPr>
                      <w:rFonts w:ascii="Cambria Math" w:hAnsi="Cambria Math"/>
                    </w:rPr>
                    <m:t>-</m:t>
                  </m:r>
                  <m:sSub>
                    <m:sSubPr>
                      <m:ctrlPr>
                        <w:ins w:id="67"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den>
          </m:f>
        </m:oMath>
      </m:oMathPara>
    </w:p>
    <w:p w14:paraId="40AA811E" w14:textId="67422A0A" w:rsidR="007036EB" w:rsidRDefault="007036EB" w:rsidP="007036EB">
      <w:pPr>
        <w:rPr>
          <w:color w:val="000000"/>
          <w:sz w:val="22"/>
          <w:szCs w:val="22"/>
          <w:lang w:val="en-US"/>
        </w:rPr>
      </w:pPr>
      <w:r w:rsidRPr="007036EB">
        <w:rPr>
          <w:i/>
          <w:iCs/>
          <w:sz w:val="22"/>
          <w:szCs w:val="22"/>
          <w:lang w:val="en-US"/>
        </w:rPr>
        <w:t>Note.</w:t>
      </w:r>
      <w:r w:rsidRPr="007036EB">
        <w:rPr>
          <w:rFonts w:ascii="Cambria Math" w:hAnsi="Cambria Math"/>
          <w:sz w:val="22"/>
          <w:szCs w:val="22"/>
        </w:rPr>
        <w:t xml:space="preserve"> </w:t>
      </w:r>
      <m:oMath>
        <m:sSub>
          <m:sSubPr>
            <m:ctrlPr>
              <w:ins w:id="68"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Pr="007036EB">
        <w:rPr>
          <w:color w:val="000000"/>
          <w:sz w:val="22"/>
          <w:szCs w:val="22"/>
        </w:rPr>
        <w:t xml:space="preserve">= mean square for rows; </w:t>
      </w:r>
      <m:oMath>
        <m:sSub>
          <m:sSubPr>
            <m:ctrlPr>
              <w:ins w:id="69"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E</m:t>
            </m:r>
          </m:sub>
        </m:sSub>
      </m:oMath>
      <w:r w:rsidRPr="007036EB">
        <w:rPr>
          <w:color w:val="000000"/>
          <w:sz w:val="22"/>
          <w:szCs w:val="22"/>
        </w:rPr>
        <w:t xml:space="preserve">= mean square for error; </w:t>
      </w:r>
      <m:oMath>
        <m:sSub>
          <m:sSubPr>
            <m:ctrlPr>
              <w:ins w:id="70"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C</m:t>
            </m:r>
          </m:sub>
        </m:sSub>
      </m:oMath>
      <w:r w:rsidRPr="007036EB">
        <w:rPr>
          <w:color w:val="000000"/>
          <w:sz w:val="22"/>
          <w:szCs w:val="22"/>
        </w:rPr>
        <w:t xml:space="preserve">= mean square for columns; </w:t>
      </w:r>
      <m:oMath>
        <m:r>
          <w:rPr>
            <w:rFonts w:ascii="Cambria Math" w:hAnsi="Cambria Math"/>
            <w:sz w:val="22"/>
            <w:szCs w:val="22"/>
          </w:rPr>
          <m:t>n</m:t>
        </m:r>
      </m:oMath>
      <w:r w:rsidRPr="007036EB">
        <w:rPr>
          <w:color w:val="000000"/>
          <w:sz w:val="22"/>
          <w:szCs w:val="22"/>
        </w:rPr>
        <w:t xml:space="preserve"> = number of subjects</w:t>
      </w:r>
      <w:r w:rsidRPr="007036EB">
        <w:rPr>
          <w:color w:val="000000"/>
          <w:sz w:val="22"/>
          <w:szCs w:val="22"/>
          <w:lang w:val="en-US"/>
        </w:rPr>
        <w:t xml:space="preserve">. </w:t>
      </w:r>
    </w:p>
    <w:p w14:paraId="7053B9E4" w14:textId="77777777" w:rsidR="007036EB" w:rsidRPr="007036EB" w:rsidRDefault="007036EB" w:rsidP="007036EB">
      <w:pPr>
        <w:rPr>
          <w:color w:val="000000"/>
          <w:sz w:val="22"/>
          <w:szCs w:val="22"/>
          <w:lang w:val="en-US"/>
        </w:rPr>
      </w:pPr>
    </w:p>
    <w:p w14:paraId="4772B20A" w14:textId="5ABA652E" w:rsidR="002F7FF4" w:rsidRDefault="002B0D83" w:rsidP="00AB55D9">
      <w:pPr>
        <w:ind w:firstLine="720"/>
        <w:rPr>
          <w:color w:val="000000" w:themeColor="text1"/>
          <w:lang w:val="en-US"/>
        </w:rPr>
      </w:pPr>
      <w:r>
        <w:rPr>
          <w:color w:val="000000" w:themeColor="text1"/>
          <w:lang w:val="en-US"/>
        </w:rPr>
        <w:t xml:space="preserve">For </w:t>
      </w:r>
      <w:r w:rsidR="00AB6487" w:rsidRPr="00AB6487">
        <w:rPr>
          <w:color w:val="000000" w:themeColor="text1"/>
          <w:lang w:val="en-US"/>
        </w:rPr>
        <w:t>ICC2k</w:t>
      </w:r>
      <w:r w:rsidRPr="00FB39E0">
        <w:rPr>
          <w:color w:val="000000" w:themeColor="text1"/>
          <w:lang w:val="en-US"/>
        </w:rPr>
        <w:t xml:space="preserve"> </w:t>
      </w:r>
      <w:r w:rsidR="00AB6487">
        <w:rPr>
          <w:color w:val="000000" w:themeColor="text1"/>
          <w:lang w:val="en-US"/>
        </w:rPr>
        <w:t xml:space="preserve">and ICC </w:t>
      </w:r>
      <w:r w:rsidRPr="00FB39E0">
        <w:rPr>
          <w:color w:val="000000" w:themeColor="text1"/>
          <w:lang w:val="en-US"/>
        </w:rPr>
        <w:t>values interpretations</w:t>
      </w:r>
      <w:r>
        <w:rPr>
          <w:color w:val="000000" w:themeColor="text1"/>
          <w:lang w:val="en-US"/>
        </w:rPr>
        <w:t xml:space="preserve">, </w:t>
      </w:r>
      <w:r w:rsidR="00A97072" w:rsidRPr="00FB39E0">
        <w:rPr>
          <w:color w:val="000000" w:themeColor="text1"/>
          <w:lang w:val="en-US"/>
        </w:rPr>
        <w:t>we</w:t>
      </w:r>
      <w:r w:rsidR="00FB39E0" w:rsidRPr="00FB39E0">
        <w:rPr>
          <w:color w:val="000000" w:themeColor="text1"/>
          <w:lang w:val="en-US"/>
        </w:rPr>
        <w:t xml:space="preserve"> followed </w:t>
      </w:r>
      <w:r w:rsidR="00AB6487">
        <w:rPr>
          <w:color w:val="000000" w:themeColor="text1"/>
          <w:lang w:val="en-US"/>
        </w:rPr>
        <w:t xml:space="preserve">the following </w:t>
      </w:r>
      <w:r w:rsidR="00A97072" w:rsidRPr="00FB39E0">
        <w:rPr>
          <w:color w:val="000000" w:themeColor="text1"/>
          <w:lang w:val="en-US"/>
        </w:rPr>
        <w:t>recommendations</w:t>
      </w:r>
      <w:r w:rsidR="00A97072">
        <w:rPr>
          <w:color w:val="000000" w:themeColor="text1"/>
          <w:lang w:val="en-US"/>
        </w:rPr>
        <w:t>:</w:t>
      </w:r>
      <w:r w:rsidR="00FB39E0" w:rsidRPr="00FB39E0">
        <w:rPr>
          <w:color w:val="000000" w:themeColor="text1"/>
          <w:lang w:val="en-US"/>
        </w:rPr>
        <w:t xml:space="preserve"> values less than 0.6 are indicative of poor reliability, values between 0.6 and 0.8 indicate substantial reliability, </w:t>
      </w:r>
      <w:r w:rsidR="00EB6A4B">
        <w:rPr>
          <w:color w:val="000000" w:themeColor="text1"/>
          <w:lang w:val="en-US"/>
        </w:rPr>
        <w:t xml:space="preserve">and </w:t>
      </w:r>
      <w:r w:rsidR="00FB39E0" w:rsidRPr="00FB39E0">
        <w:rPr>
          <w:color w:val="000000" w:themeColor="text1"/>
          <w:lang w:val="en-US"/>
        </w:rPr>
        <w:t xml:space="preserve">values greater than 0.8 indicate excellent reliability </w:t>
      </w:r>
      <w:r w:rsidR="002F4F19">
        <w:rPr>
          <w:color w:val="000000" w:themeColor="text1"/>
          <w:lang w:val="en-US"/>
        </w:rPr>
        <w:fldChar w:fldCharType="begin">
          <w:fldData xml:space="preserve">PEVuZE5vdGU+PENpdGU+PEF1dGhvcj5DaWNjaGV0dGk8L0F1dGhvcj48WWVhcj4xOTgxPC9ZZWFy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</w:fldData>
        </w:fldChar>
      </w:r>
      <w:r w:rsidR="007A202A">
        <w:rPr>
          <w:color w:val="000000" w:themeColor="text1"/>
          <w:lang w:val="en-US"/>
        </w:rPr>
        <w:instrText xml:space="preserve"> ADDIN EN.CITE </w:instrText>
      </w:r>
      <w:r w:rsidR="007A202A">
        <w:rPr>
          <w:color w:val="000000" w:themeColor="text1"/>
          <w:lang w:val="en-US"/>
        </w:rPr>
        <w:fldChar w:fldCharType="begin">
          <w:fldData xml:space="preserve">PEVuZE5vdGU+PENpdGU+PEF1dGhvcj5DaWNjaGV0dGk8L0F1dGhvcj48WWVhcj4xOTgxPC9ZZWFy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</w:fldData>
        </w:fldChar>
      </w:r>
      <w:r w:rsidR="007A202A">
        <w:rPr>
          <w:color w:val="000000" w:themeColor="text1"/>
          <w:lang w:val="en-US"/>
        </w:rPr>
        <w:instrText xml:space="preserve"> ADDIN EN.CITE.DATA </w:instrText>
      </w:r>
      <w:r w:rsidR="007A202A">
        <w:rPr>
          <w:color w:val="000000" w:themeColor="text1"/>
          <w:lang w:val="en-US"/>
        </w:rPr>
      </w:r>
      <w:r w:rsidR="007A202A">
        <w:rPr>
          <w:color w:val="000000" w:themeColor="text1"/>
          <w:lang w:val="en-US"/>
        </w:rPr>
        <w:fldChar w:fldCharType="end"/>
      </w:r>
      <w:r w:rsidR="002F4F19">
        <w:rPr>
          <w:color w:val="000000" w:themeColor="text1"/>
          <w:lang w:val="en-US"/>
        </w:rPr>
      </w:r>
      <w:r w:rsidR="002F4F19">
        <w:rPr>
          <w:color w:val="000000" w:themeColor="text1"/>
          <w:lang w:val="en-US"/>
        </w:rPr>
        <w:fldChar w:fldCharType="separate"/>
      </w:r>
      <w:r w:rsidR="007A202A">
        <w:rPr>
          <w:noProof/>
          <w:color w:val="000000" w:themeColor="text1"/>
          <w:lang w:val="en-US"/>
        </w:rPr>
        <w:t>(Cicchetti &amp; Sparrow, 1981; Kupper &amp; Hafner, 1989)</w:t>
      </w:r>
      <w:r w:rsidR="002F4F19">
        <w:rPr>
          <w:color w:val="000000" w:themeColor="text1"/>
          <w:lang w:val="en-US"/>
        </w:rPr>
        <w:fldChar w:fldCharType="end"/>
      </w:r>
      <w:r w:rsidR="002F4F19">
        <w:rPr>
          <w:color w:val="000000" w:themeColor="text1"/>
          <w:lang w:val="en-US"/>
        </w:rPr>
        <w:t xml:space="preserve">. </w:t>
      </w:r>
    </w:p>
    <w:p w14:paraId="4FC56BBB" w14:textId="77777777" w:rsidR="00C9151A" w:rsidRDefault="00C9151A" w:rsidP="00AB55D9">
      <w:pPr>
        <w:ind w:firstLine="720"/>
        <w:rPr>
          <w:color w:val="000000" w:themeColor="text1"/>
          <w:lang w:val="en-US"/>
        </w:rPr>
      </w:pPr>
    </w:p>
    <w:p w14:paraId="4810161C" w14:textId="36A3F909" w:rsidR="00C9151A" w:rsidRPr="00C71EBF" w:rsidRDefault="00C856D2" w:rsidP="00C9151A">
      <w:pPr>
        <w:rPr>
          <w:b/>
          <w:bCs/>
          <w:color w:val="000000" w:themeColor="text1"/>
          <w:u w:val="single"/>
          <w:lang w:val="en-US"/>
        </w:rPr>
      </w:pPr>
      <w:r w:rsidRPr="00C71EBF">
        <w:rPr>
          <w:b/>
          <w:bCs/>
          <w:color w:val="000000" w:themeColor="text1"/>
          <w:u w:val="single"/>
          <w:lang w:val="en-US"/>
        </w:rPr>
        <w:t xml:space="preserve">Effect related to </w:t>
      </w:r>
      <w:r w:rsidR="00C9151A" w:rsidRPr="00C71EBF">
        <w:rPr>
          <w:b/>
          <w:bCs/>
          <w:color w:val="000000" w:themeColor="text1"/>
          <w:u w:val="single"/>
          <w:lang w:val="en-US"/>
        </w:rPr>
        <w:t xml:space="preserve">practice </w:t>
      </w:r>
      <w:r w:rsidR="00B84CD9" w:rsidRPr="00C71EBF">
        <w:rPr>
          <w:b/>
          <w:bCs/>
          <w:color w:val="000000" w:themeColor="text1"/>
          <w:u w:val="single"/>
          <w:lang w:val="en-US"/>
        </w:rPr>
        <w:t>in SALT</w:t>
      </w:r>
    </w:p>
    <w:p w14:paraId="45B68341" w14:textId="775DA947" w:rsidR="002B775B" w:rsidRDefault="00AB6487" w:rsidP="002B775B">
      <w:pPr>
        <w:ind w:firstLine="720"/>
        <w:rPr>
          <w:color w:val="000000"/>
        </w:rPr>
      </w:pPr>
      <w:r>
        <w:rPr>
          <w:color w:val="000000"/>
        </w:rPr>
        <w:t xml:space="preserve">The </w:t>
      </w:r>
      <w:r w:rsidR="00C856D2">
        <w:rPr>
          <w:color w:val="000000"/>
          <w:lang w:val="en-US"/>
        </w:rPr>
        <w:t xml:space="preserve">potential effect of </w:t>
      </w:r>
      <w:r>
        <w:rPr>
          <w:color w:val="000000"/>
        </w:rPr>
        <w:t xml:space="preserve">practice will be explored using </w:t>
      </w:r>
      <w:bookmarkStart w:id="71" w:name="OLE_LINK5"/>
      <w:bookmarkStart w:id="72" w:name="OLE_LINK6"/>
      <w:r>
        <w:rPr>
          <w:color w:val="000000"/>
        </w:rPr>
        <w:t>hierarchical modelling</w:t>
      </w:r>
      <w:bookmarkEnd w:id="71"/>
      <w:bookmarkEnd w:id="72"/>
      <w:r>
        <w:rPr>
          <w:color w:val="000000"/>
        </w:rPr>
        <w:t xml:space="preserve"> using restricted maximum likelihood estimates with sessions as fixed effects and a random intercept to account for inter-individual differences in baseline performance. </w:t>
      </w:r>
      <w:r w:rsidR="002B775B" w:rsidRPr="007C36CF">
        <w:rPr>
          <w:rFonts w:ascii="TimesNewRomanPSMT" w:hAnsi="TimesNewRomanPSMT" w:cs="TimesNewRomanPSMT"/>
        </w:rPr>
        <w:t xml:space="preserve">Multilevel </w:t>
      </w:r>
      <w:r w:rsidR="002B775B">
        <w:rPr>
          <w:rFonts w:ascii="TimesNewRomanPSMT" w:hAnsi="TimesNewRomanPSMT" w:cs="TimesNewRomanPSMT"/>
        </w:rPr>
        <w:t>modelling</w:t>
      </w:r>
      <w:r w:rsidR="002B775B" w:rsidRPr="007C36CF">
        <w:rPr>
          <w:rFonts w:ascii="TimesNewRomanPSMT" w:hAnsi="TimesNewRomanPSMT" w:cs="TimesNewRomanPSMT"/>
        </w:rPr>
        <w:t xml:space="preserve"> allows for the comparison of more than two sessions as well as the inclusion of additional predictors such as the number of previous sessions</w:t>
      </w:r>
      <w:r w:rsidR="002B775B">
        <w:rPr>
          <w:rFonts w:ascii="TimesNewRomanPSMT" w:hAnsi="TimesNewRomanPSMT" w:cs="TimesNewRomanPSMT"/>
          <w:lang w:val="en-US"/>
        </w:rPr>
        <w:t xml:space="preserve"> </w:t>
      </w:r>
      <w:r w:rsidR="002B775B">
        <w:rPr>
          <w:rFonts w:ascii="TimesNewRomanPSMT" w:hAnsi="TimesNewRomanPSMT" w:cs="TimesNewRomanPSMT"/>
        </w:rPr>
        <w:fldChar w:fldCharType="begin"/>
      </w:r>
      <w:r w:rsidR="007A202A">
        <w:rPr>
          <w:rFonts w:ascii="TimesNewRomanPSMT" w:hAnsi="TimesNewRomanPSMT" w:cs="TimesNewRomanPSMT"/>
        </w:rPr>
        <w:instrText xml:space="preserve"> ADDIN EN.CITE &lt;EndNote&gt;&lt;Cite&gt;&lt;Author&gt;Ding&lt;/Author&gt;&lt;Year&gt;2022&lt;/Year&gt;&lt;RecNum&gt;40&lt;/RecNum&gt;&lt;DisplayText&gt;(Ding &amp;amp; Vancleef, 2022)&lt;/DisplayText&gt;&lt;record&gt;&lt;rec-number&gt;40&lt;/rec-number&gt;&lt;foreign-keys&gt;&lt;key app="EN" db-id="fstetvwf0xrtfxe2epcpr9afwex9vdd0epwv" timestamp="1651640369"&gt;40&lt;/key&gt;&lt;/foreign-keys&gt;&lt;ref-type name="Journal Article"&gt;17&lt;/ref-type&gt;&lt;contributors&gt;&lt;authors&gt;&lt;author&gt;Ding, Xiaotong&lt;/author&gt;&lt;author&gt;Vancleef, Kathleen&lt;/author&gt;&lt;/authors&gt;&lt;/contributors&gt;&lt;titles&gt;&lt;title&gt;Test–retest reliability and practice effect of the Leuven Perceptual Organisation Screening Test&lt;/title&gt;&lt;secondary-title&gt;Behavior Research Methods&lt;/secondary-title&gt;&lt;/titles&gt;&lt;periodical&gt;&lt;full-title&gt;Behavior Research Methods&lt;/full-title&gt;&lt;/periodical&gt;&lt;dates&gt;&lt;year&gt;2022&lt;/year&gt;&lt;/dates&gt;&lt;isbn&gt;1554-3528&lt;/isbn&gt;&lt;urls&gt;&lt;related-urls&gt;&lt;url&gt;https://doi.org/10.3758/s13428-021-01741-z&lt;/url&gt;&lt;/related-urls&gt;&lt;/urls&gt;&lt;electronic-resource-num&gt;10.3758/s13428-021-01741-z&lt;/electronic-resource-num&gt;&lt;/record&gt;&lt;/Cite&gt;&lt;/EndNote&gt;</w:instrText>
      </w:r>
      <w:r w:rsidR="002B775B">
        <w:rPr>
          <w:rFonts w:ascii="TimesNewRomanPSMT" w:hAnsi="TimesNewRomanPSMT" w:cs="TimesNewRomanPSMT"/>
        </w:rPr>
        <w:fldChar w:fldCharType="separate"/>
      </w:r>
      <w:r w:rsidR="007A202A">
        <w:rPr>
          <w:rFonts w:ascii="TimesNewRomanPSMT" w:hAnsi="TimesNewRomanPSMT" w:cs="TimesNewRomanPSMT"/>
          <w:noProof/>
        </w:rPr>
        <w:t>(Ding &amp; Vancleef, 2022)</w:t>
      </w:r>
      <w:r w:rsidR="002B775B">
        <w:rPr>
          <w:rFonts w:ascii="TimesNewRomanPSMT" w:hAnsi="TimesNewRomanPSMT" w:cs="TimesNewRomanPSMT"/>
        </w:rPr>
        <w:fldChar w:fldCharType="end"/>
      </w:r>
      <w:r w:rsidR="002B775B">
        <w:rPr>
          <w:rFonts w:ascii="TimesNewRomanPSMT" w:hAnsi="TimesNewRomanPSMT" w:cs="TimesNewRomanPSMT"/>
          <w:lang w:val="en-US"/>
        </w:rPr>
        <w:t>. For example</w:t>
      </w:r>
      <w:r w:rsidR="002B775B" w:rsidRPr="007C36CF">
        <w:rPr>
          <w:rFonts w:ascii="TimesNewRomanPSMT" w:hAnsi="TimesNewRomanPSMT" w:cs="TimesNewRomanPSMT"/>
          <w:lang w:val="en-US"/>
        </w:rPr>
        <w:t>, the disparity between results may be smaller</w:t>
      </w:r>
      <w:r w:rsidR="002B775B">
        <w:rPr>
          <w:rFonts w:ascii="TimesNewRomanPSMT" w:hAnsi="TimesNewRomanPSMT" w:cs="TimesNewRomanPSMT"/>
          <w:lang w:val="en-US"/>
        </w:rPr>
        <w:t xml:space="preserve"> with more practice with the test.</w:t>
      </w:r>
    </w:p>
    <w:p w14:paraId="3B6C5CB8" w14:textId="7EF986D5" w:rsidR="00FB39E0" w:rsidRPr="002B775B" w:rsidRDefault="00C856D2" w:rsidP="002B775B">
      <w:pPr>
        <w:ind w:firstLine="720"/>
        <w:rPr>
          <w:color w:val="000000"/>
        </w:rPr>
      </w:pPr>
      <w:r>
        <w:rPr>
          <w:color w:val="000000"/>
          <w:lang w:val="en-US"/>
        </w:rPr>
        <w:t xml:space="preserve">We will construct the </w:t>
      </w:r>
      <w:r>
        <w:rPr>
          <w:color w:val="000000"/>
        </w:rPr>
        <w:t>hierarchical model</w:t>
      </w:r>
      <w:r>
        <w:rPr>
          <w:color w:val="000000"/>
          <w:lang w:val="en-US"/>
        </w:rPr>
        <w:t xml:space="preserve"> for each index. </w:t>
      </w:r>
      <w:r w:rsidR="00AB6487">
        <w:rPr>
          <w:color w:val="000000"/>
        </w:rPr>
        <w:t xml:space="preserve">The hierarchical model specification was as follows: </w:t>
      </w:r>
    </w:p>
    <w:p w14:paraId="61745047" w14:textId="46388FA8" w:rsidR="00D07D09" w:rsidRDefault="00D07D09" w:rsidP="00D07D09">
      <w:pPr>
        <w:rPr>
          <w:rFonts w:eastAsia="Calibri"/>
        </w:rPr>
      </w:pPr>
    </w:p>
    <w:p w14:paraId="56CDDEB5" w14:textId="4F3BF957" w:rsidR="00AB6487" w:rsidRDefault="00464832" w:rsidP="00D07D09">
      <w:pPr>
        <w:rPr>
          <w:rFonts w:eastAsia="Calibri"/>
        </w:rPr>
      </w:pPr>
      <m:oMathPara>
        <m:oMath>
          <m:r>
            <m:rPr>
              <m:nor/>
            </m:rPr>
            <w:rPr>
              <w:rFonts w:ascii="Cambria Math" w:eastAsia="Calibri"/>
              <w:highlight w:val="yellow"/>
              <w:lang w:val="en-US"/>
            </w:rPr>
            <m:t>"Index score "</m:t>
          </m:r>
          <m:r>
            <m:rPr>
              <m:nor/>
            </m:rPr>
            <w:rPr>
              <w:rFonts w:ascii="Cambria Math" w:eastAsia="Calibri" w:hAnsi="Cambria Math" w:cs="Cambria Math"/>
              <w:highlight w:val="yellow"/>
              <w:lang w:val="en-US"/>
            </w:rPr>
            <m:t>∼</m:t>
          </m:r>
          <m:r>
            <m:rPr>
              <m:nor/>
            </m:rPr>
            <w:rPr>
              <w:rFonts w:ascii="Cambria Math" w:eastAsia="Calibri"/>
              <w:highlight w:val="yellow"/>
              <w:lang w:val="en-US"/>
            </w:rPr>
            <m:t xml:space="preserve">" Session </m:t>
          </m:r>
          <m:r>
            <m:rPr>
              <m:nor/>
            </m:rPr>
            <w:rPr>
              <w:rFonts w:ascii="Cambria Math" w:eastAsia="Calibri"/>
              <w:highlight w:val="yellow"/>
              <w:lang w:val="en-US"/>
            </w:rPr>
            <m:t>×</m:t>
          </m:r>
          <m:r>
            <m:rPr>
              <m:nor/>
            </m:rPr>
            <w:rPr>
              <w:rFonts w:ascii="Cambria Math" w:eastAsia="Calibri"/>
              <w:highlight w:val="yellow"/>
              <w:lang w:val="en-US"/>
            </w:rPr>
            <m:t xml:space="preserve"> Match </m:t>
          </m:r>
          <m:r>
            <m:rPr>
              <m:nor/>
            </m:rPr>
            <w:rPr>
              <w:rFonts w:ascii="Cambria Math" w:eastAsia="Calibri"/>
              <w:highlight w:val="yellow"/>
              <w:lang w:val="en-US"/>
            </w:rPr>
            <m:t>×</m:t>
          </m:r>
          <m:r>
            <m:rPr>
              <m:nor/>
            </m:rPr>
            <w:rPr>
              <w:rFonts w:ascii="Cambria Math" w:eastAsia="Calibri"/>
              <w:highlight w:val="yellow"/>
              <w:lang w:val="en-US"/>
            </w:rPr>
            <m:t xml:space="preserve"> Identity"+(1</m:t>
          </m:r>
          <m:r>
            <m:rPr>
              <m:nor/>
            </m:rPr>
            <w:rPr>
              <w:rFonts w:ascii="PMingLiU" w:eastAsia="PMingLiU" w:hAnsi="PMingLiU" w:cs="PMingLiU" w:hint="eastAsia"/>
              <w:highlight w:val="yellow"/>
              <w:lang w:val="en-US"/>
            </w:rPr>
            <m:t>∣</m:t>
          </m:r>
          <m:r>
            <m:rPr>
              <m:nor/>
            </m:rPr>
            <w:rPr>
              <w:rFonts w:ascii="Cambria Math" w:eastAsia="Calibri"/>
              <w:highlight w:val="yellow"/>
              <w:lang w:val="en-US"/>
            </w:rPr>
            <m:t>" Subject ")</m:t>
          </m:r>
        </m:oMath>
      </m:oMathPara>
    </w:p>
    <w:p w14:paraId="18D36DC8" w14:textId="16CEF12D" w:rsidR="008724B2" w:rsidRDefault="00E43E04" w:rsidP="008724B2">
      <w:pPr>
        <w:ind w:firstLine="720"/>
        <w:rPr>
          <w:color w:val="000000"/>
        </w:rPr>
      </w:pPr>
      <w:r>
        <w:rPr>
          <w:color w:val="000000"/>
        </w:rPr>
        <w:lastRenderedPageBreak/>
        <w:t xml:space="preserve">Significance will be calculated using the lmerTest package </w:t>
      </w:r>
      <w:r w:rsidR="003416AE">
        <w:rPr>
          <w:rFonts w:hint="eastAsia"/>
          <w:color w:val="000000"/>
        </w:rPr>
        <w:t>in</w:t>
      </w:r>
      <w:r w:rsidR="003416AE">
        <w:rPr>
          <w:color w:val="000000"/>
        </w:rPr>
        <w:t xml:space="preserve"> </w:t>
      </w:r>
      <w:r w:rsidR="003416AE">
        <w:rPr>
          <w:color w:val="000000"/>
          <w:lang w:val="en-US"/>
        </w:rPr>
        <w:t>R</w:t>
      </w:r>
      <w:r w:rsidR="00AB55D9">
        <w:rPr>
          <w:color w:val="000000"/>
        </w:rPr>
        <w:fldChar w:fldCharType="begin"/>
      </w:r>
      <w:r w:rsidR="007A202A">
        <w:rPr>
          <w:color w:val="000000"/>
        </w:rPr>
        <w:instrText xml:space="preserve"> ADDIN EN.CITE &lt;EndNote&gt;&lt;Cite&gt;&lt;Author&gt;Kuznetsova&lt;/Author&gt;&lt;Year&gt;2017&lt;/Year&gt;&lt;RecNum&gt;48&lt;/RecNum&gt;&lt;DisplayText&gt;(Kuznetsova et al., 2017)&lt;/DisplayText&gt;&lt;record&gt;&lt;rec-number&gt;48&lt;/rec-number&gt;&lt;foreign-keys&gt;&lt;key app="EN" db-id="fstetvwf0xrtfxe2epcpr9afwex9vdd0epwv" timestamp="1652335730"&gt;48&lt;/key&gt;&lt;/foreign-keys&gt;&lt;ref-type name="Journal Article"&gt;17&lt;/ref-type&gt;&lt;contributors&gt;&lt;authors&gt;&lt;author&gt;Kuznetsova, Alexandra&lt;/author&gt;&lt;author&gt;Brockhoff, Per B.&lt;/author&gt;&lt;author&gt;Christensen, Rune H. B.&lt;/author&gt;&lt;/authors&gt;&lt;/contributors&gt;&lt;titles&gt;&lt;title&gt;lmerTest Package: Tests in Linear Mixed Effects Models&lt;/title&gt;&lt;secondary-title&gt;Journal of statistical software&lt;/secondary-title&gt;&lt;/titles&gt;&lt;periodical&gt;&lt;full-title&gt;Journal of statistical software&lt;/full-title&gt;&lt;/periodical&gt;&lt;pages&gt;1-26&lt;/pages&gt;&lt;volume&gt;82&lt;/volume&gt;&lt;number&gt;13&lt;/number&gt;&lt;keywords&gt;&lt;keyword&gt;denominator degree of freedom, Satterthwaite&amp;apos;s approximation, ANOVA, R, linear mixed effects models, lme4&lt;/keyword&gt;&lt;/keywords&gt;&lt;dates&gt;&lt;year&gt;2017&lt;/year&gt;&lt;/dates&gt;&lt;publisher&gt;Foundation for Open Access Statistics&lt;/publisher&gt;&lt;isbn&gt;1548-7660&lt;/isbn&gt;&lt;urls&gt;&lt;/urls&gt;&lt;electronic-resource-num&gt;10.18637/jss.v082.i13&lt;/electronic-resource-num&gt;&lt;/record&gt;&lt;/Cite&gt;&lt;/EndNote&gt;</w:instrText>
      </w:r>
      <w:r w:rsidR="00AB55D9">
        <w:rPr>
          <w:color w:val="000000"/>
        </w:rPr>
        <w:fldChar w:fldCharType="separate"/>
      </w:r>
      <w:r w:rsidR="007A202A">
        <w:rPr>
          <w:noProof/>
          <w:color w:val="000000"/>
        </w:rPr>
        <w:t>(Kuznetsova et al., 2017)</w:t>
      </w:r>
      <w:r w:rsidR="00AB55D9">
        <w:rPr>
          <w:color w:val="000000"/>
        </w:rPr>
        <w:fldChar w:fldCharType="end"/>
      </w:r>
      <w:r w:rsidR="00001E83">
        <w:rPr>
          <w:rFonts w:ascii="宋体" w:eastAsia="宋体" w:hAnsi="宋体" w:cs="宋体"/>
          <w:color w:val="000000"/>
          <w:lang w:val="en-US"/>
        </w:rPr>
        <w:t xml:space="preserve">, </w:t>
      </w:r>
      <w:r>
        <w:rPr>
          <w:color w:val="000000"/>
        </w:rPr>
        <w:t xml:space="preserve">which applies Satterthwaite’s method to estimate degrees of freedom and generate </w:t>
      </w:r>
      <w:r w:rsidRPr="00566DCB">
        <w:rPr>
          <w:i/>
          <w:iCs/>
          <w:color w:val="000000"/>
        </w:rPr>
        <w:t>p</w:t>
      </w:r>
      <w:r>
        <w:rPr>
          <w:color w:val="000000"/>
        </w:rPr>
        <w:t>-values for mixed models.</w:t>
      </w:r>
      <w:bookmarkStart w:id="73" w:name="_vh6elquntocl" w:colFirst="0" w:colLast="0"/>
      <w:bookmarkEnd w:id="73"/>
    </w:p>
    <w:p w14:paraId="29D58610" w14:textId="77777777" w:rsidR="00112C28" w:rsidRDefault="00112C28" w:rsidP="008724B2">
      <w:pPr>
        <w:ind w:firstLine="720"/>
        <w:rPr>
          <w:color w:val="000000"/>
        </w:rPr>
      </w:pPr>
    </w:p>
    <w:p w14:paraId="3EB0B888" w14:textId="69479EDD" w:rsidR="008724B2" w:rsidRPr="008724B2" w:rsidRDefault="008724B2" w:rsidP="008724B2">
      <w:pPr>
        <w:ind w:firstLine="720"/>
        <w:rPr>
          <w:color w:val="000000"/>
          <w:lang w:val="en-US"/>
        </w:rPr>
      </w:pPr>
      <w:r w:rsidRPr="008724B2">
        <w:rPr>
          <w:color w:val="000000"/>
        </w:rPr>
        <w:t>A detailed description of correspondence between each hypothesis</w:t>
      </w:r>
      <w:r>
        <w:rPr>
          <w:color w:val="000000"/>
          <w:lang w:val="en-US"/>
        </w:rPr>
        <w:t xml:space="preserve">, </w:t>
      </w:r>
      <w:r w:rsidRPr="008724B2">
        <w:rPr>
          <w:color w:val="000000"/>
        </w:rPr>
        <w:t xml:space="preserve">each statistical test </w:t>
      </w:r>
      <w:r>
        <w:rPr>
          <w:color w:val="000000"/>
          <w:lang w:val="en-US"/>
        </w:rPr>
        <w:t xml:space="preserve">and interpretation of results </w:t>
      </w:r>
      <w:r w:rsidRPr="008724B2">
        <w:rPr>
          <w:color w:val="000000"/>
        </w:rPr>
        <w:t xml:space="preserve">is </w:t>
      </w:r>
      <w:r>
        <w:rPr>
          <w:color w:val="000000"/>
          <w:lang w:val="en-US"/>
        </w:rPr>
        <w:t>illustrated</w:t>
      </w:r>
      <w:r w:rsidRPr="008724B2">
        <w:rPr>
          <w:color w:val="000000"/>
        </w:rPr>
        <w:t xml:space="preserve"> in </w:t>
      </w:r>
      <w:r>
        <w:rPr>
          <w:color w:val="000000"/>
          <w:lang w:val="en-US"/>
        </w:rPr>
        <w:t xml:space="preserve">the </w:t>
      </w:r>
      <w:r w:rsidRPr="008724B2">
        <w:rPr>
          <w:color w:val="000000"/>
        </w:rPr>
        <w:t>Design Table</w:t>
      </w:r>
      <w:r>
        <w:rPr>
          <w:color w:val="000000"/>
          <w:lang w:val="en-US"/>
        </w:rPr>
        <w:t xml:space="preserve">. </w:t>
      </w:r>
    </w:p>
    <w:p w14:paraId="2758D0C3" w14:textId="77777777" w:rsidR="00464832" w:rsidRDefault="00464832" w:rsidP="008724B2">
      <w:pPr>
        <w:rPr>
          <w:b/>
          <w:bCs/>
          <w:color w:val="000000" w:themeColor="text1"/>
          <w:u w:val="single"/>
          <w:lang w:val="en-US"/>
        </w:rPr>
      </w:pPr>
    </w:p>
    <w:p w14:paraId="0D6F2BD5" w14:textId="0004A5DD" w:rsidR="00B84CD9" w:rsidRPr="00464832" w:rsidRDefault="00464832" w:rsidP="008724B2">
      <w:pPr>
        <w:rPr>
          <w:b/>
          <w:bCs/>
          <w:color w:val="000000" w:themeColor="text1"/>
          <w:highlight w:val="yellow"/>
          <w:u w:val="single"/>
          <w:lang w:val="en-US"/>
        </w:rPr>
      </w:pPr>
      <w:r w:rsidRPr="00464832">
        <w:rPr>
          <w:b/>
          <w:bCs/>
          <w:color w:val="000000" w:themeColor="text1"/>
          <w:highlight w:val="yellow"/>
          <w:u w:val="single"/>
          <w:lang w:val="en-US"/>
        </w:rPr>
        <w:t>Split-half reliability of SPE in SALT</w:t>
      </w:r>
    </w:p>
    <w:p w14:paraId="4FC6DB32" w14:textId="77777777" w:rsidR="00464832" w:rsidRPr="00464832" w:rsidRDefault="00464832" w:rsidP="00464832">
      <w:pPr>
        <w:ind w:firstLine="720"/>
        <w:rPr>
          <w:color w:val="000000"/>
          <w:highlight w:val="yellow"/>
        </w:rPr>
      </w:pPr>
      <w:r w:rsidRPr="00464832">
        <w:rPr>
          <w:color w:val="000000"/>
          <w:highlight w:val="yellow"/>
        </w:rPr>
        <w:t>In psychology research, alpha is often used to calculate the reliability of a study. However, using alpha to calculate reliability in cognitive experiments is often biased. This is because in cognitive experiments, split-half reliability is often used to calculate the reliability of the experiment. There are four types of split-half reliability: odd-even split-half, front-back split-half, permutation split-half, and Monte Carlo split-half. This study mainly adopts Monte Carlo split-half to calculate the split-half reliability of SALT.</w:t>
      </w:r>
    </w:p>
    <w:p w14:paraId="1AD3ED73" w14:textId="77777777" w:rsidR="00464832" w:rsidRPr="00464832" w:rsidRDefault="00464832" w:rsidP="00464832">
      <w:pPr>
        <w:rPr>
          <w:color w:val="000000"/>
          <w:highlight w:val="yellow"/>
        </w:rPr>
      </w:pPr>
    </w:p>
    <w:p w14:paraId="57C2142A" w14:textId="4F4917EA" w:rsidR="00464832" w:rsidRDefault="00464832" w:rsidP="00464832">
      <w:pPr>
        <w:ind w:firstLine="720"/>
        <w:rPr>
          <w:color w:val="000000"/>
        </w:rPr>
      </w:pPr>
      <w:r w:rsidRPr="00464832">
        <w:rPr>
          <w:color w:val="000000"/>
          <w:highlight w:val="yellow"/>
        </w:rPr>
        <w:t>First, the data was stratified, meaning it was divided into layers based on Session, Match, and Identity, with each layer corresponding to 60 trials of data for each experimental condition. All of these 60 trials of data were then split in half. The SPE was calculated using the split data, and finally, the reliability of the two halves of the SPE was calculated. In this way, the reliability of each SPE was obtained.</w:t>
      </w:r>
    </w:p>
    <w:p w14:paraId="40A8D0A3" w14:textId="77777777" w:rsidR="00464832" w:rsidRPr="00464832" w:rsidRDefault="00464832" w:rsidP="00464832">
      <w:pPr>
        <w:ind w:firstLine="720"/>
        <w:rPr>
          <w:color w:val="000000"/>
        </w:rPr>
      </w:pPr>
    </w:p>
    <w:p w14:paraId="5BBA780E" w14:textId="77777777" w:rsidR="00586F83" w:rsidRPr="009F687D" w:rsidRDefault="00BA0079">
      <w:pPr>
        <w:pStyle w:val="1"/>
        <w:keepNext w:val="0"/>
        <w:keepLines w:val="0"/>
        <w:spacing w:before="0" w:after="0"/>
        <w:rPr>
          <w:rFonts w:ascii="Calibri" w:eastAsia="Calibri" w:hAnsi="Calibri" w:cs="Calibri"/>
          <w:b/>
          <w:sz w:val="42"/>
          <w:szCs w:val="42"/>
          <w:lang w:val="en-US"/>
        </w:rPr>
      </w:pPr>
      <w:bookmarkStart w:id="74" w:name="_8ky6xw9d7iji" w:colFirst="0" w:colLast="0"/>
      <w:bookmarkStart w:id="75" w:name="_Toc103777233"/>
      <w:bookmarkEnd w:id="74"/>
      <w:r>
        <w:rPr>
          <w:rFonts w:ascii="Calibri" w:eastAsia="Calibri" w:hAnsi="Calibri" w:cs="Calibri"/>
          <w:b/>
          <w:sz w:val="42"/>
          <w:szCs w:val="42"/>
        </w:rPr>
        <w:t>Data availability</w:t>
      </w:r>
      <w:bookmarkEnd w:id="75"/>
    </w:p>
    <w:p w14:paraId="30134FEF" w14:textId="323F9BA2" w:rsidR="00AE49ED" w:rsidRPr="00E16B36" w:rsidRDefault="00AE49ED" w:rsidP="00E16B36">
      <w:pPr>
        <w:ind w:firstLine="720"/>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Science Framework () and GitHub ().</w:t>
      </w:r>
    </w:p>
    <w:p w14:paraId="625BF74F" w14:textId="75C9E02C" w:rsidR="00586F83" w:rsidRPr="00A97072" w:rsidRDefault="00586F83">
      <w:pPr>
        <w:pStyle w:val="1"/>
        <w:keepNext w:val="0"/>
        <w:keepLines w:val="0"/>
        <w:spacing w:before="0" w:after="0"/>
        <w:rPr>
          <w:rFonts w:ascii="Calibri" w:eastAsia="Calibri" w:hAnsi="Calibri" w:cs="Calibri"/>
          <w:b/>
          <w:sz w:val="42"/>
          <w:szCs w:val="42"/>
          <w:lang w:val="en-US"/>
        </w:rPr>
      </w:pPr>
    </w:p>
    <w:p w14:paraId="2318F49B" w14:textId="7EF5C63F" w:rsidR="00A97072" w:rsidRPr="00A97072" w:rsidRDefault="00BA0079" w:rsidP="00A97072">
      <w:pPr>
        <w:pStyle w:val="1"/>
        <w:keepNext w:val="0"/>
        <w:keepLines w:val="0"/>
        <w:spacing w:before="0" w:after="0"/>
        <w:rPr>
          <w:rFonts w:ascii="Calibri" w:eastAsia="Calibri" w:hAnsi="Calibri" w:cs="Calibri"/>
          <w:b/>
          <w:sz w:val="42"/>
          <w:szCs w:val="42"/>
        </w:rPr>
      </w:pPr>
      <w:bookmarkStart w:id="76" w:name="_v3xn7y51vn90" w:colFirst="0" w:colLast="0"/>
      <w:bookmarkStart w:id="77" w:name="_Toc103777234"/>
      <w:bookmarkEnd w:id="76"/>
      <w:r>
        <w:rPr>
          <w:rFonts w:ascii="Calibri" w:eastAsia="Calibri" w:hAnsi="Calibri" w:cs="Calibri"/>
          <w:b/>
          <w:sz w:val="42"/>
          <w:szCs w:val="42"/>
        </w:rPr>
        <w:t>Code availability</w:t>
      </w:r>
      <w:bookmarkEnd w:id="77"/>
    </w:p>
    <w:p w14:paraId="0AA56FAA" w14:textId="35601547" w:rsidR="00D17E28" w:rsidRPr="00E16B36" w:rsidRDefault="00D17E28" w:rsidP="00E16B36">
      <w:pPr>
        <w:ind w:firstLine="720"/>
        <w:rPr>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5E51D6F7" w14:textId="77777777" w:rsidR="00D17E28" w:rsidRPr="00D17E28" w:rsidRDefault="00D17E28" w:rsidP="00D17E28">
      <w:pPr>
        <w:rPr>
          <w:rFonts w:eastAsia="Calibri"/>
        </w:rPr>
      </w:pPr>
    </w:p>
    <w:p w14:paraId="32DA3EE1" w14:textId="77777777" w:rsidR="00586F83" w:rsidRDefault="00BA0079">
      <w:pPr>
        <w:rPr>
          <w:rFonts w:ascii="Calibri" w:eastAsia="Calibri" w:hAnsi="Calibri" w:cs="Calibri"/>
          <w:sz w:val="42"/>
          <w:szCs w:val="42"/>
        </w:rPr>
      </w:pPr>
      <w:r>
        <w:rPr>
          <w:rFonts w:ascii="Calibri" w:eastAsia="Calibri" w:hAnsi="Calibri" w:cs="Calibri"/>
          <w:sz w:val="42"/>
          <w:szCs w:val="42"/>
        </w:rPr>
        <w:t xml:space="preserve"> </w:t>
      </w:r>
    </w:p>
    <w:p w14:paraId="79AB17CD" w14:textId="77777777" w:rsidR="00586F83" w:rsidRDefault="00BA0079">
      <w:pPr>
        <w:pStyle w:val="1"/>
        <w:keepNext w:val="0"/>
        <w:keepLines w:val="0"/>
        <w:spacing w:before="0" w:after="0"/>
        <w:rPr>
          <w:rFonts w:ascii="Calibri" w:eastAsia="Calibri" w:hAnsi="Calibri" w:cs="Calibri"/>
          <w:b/>
          <w:sz w:val="42"/>
          <w:szCs w:val="42"/>
        </w:rPr>
      </w:pPr>
      <w:bookmarkStart w:id="78" w:name="_wv0gj0dgrmeo" w:colFirst="0" w:colLast="0"/>
      <w:bookmarkStart w:id="79" w:name="_Toc103777235"/>
      <w:bookmarkEnd w:id="78"/>
      <w:r>
        <w:rPr>
          <w:rFonts w:ascii="Calibri" w:eastAsia="Calibri" w:hAnsi="Calibri" w:cs="Calibri"/>
          <w:b/>
          <w:sz w:val="42"/>
          <w:szCs w:val="42"/>
        </w:rPr>
        <w:t>Results</w:t>
      </w:r>
      <w:bookmarkEnd w:id="79"/>
    </w:p>
    <w:p w14:paraId="73D191D2" w14:textId="48E51348" w:rsidR="00586F83" w:rsidRDefault="00464832">
      <w:pPr>
        <w:rPr>
          <w:b/>
          <w:bCs/>
          <w:color w:val="000000" w:themeColor="text1"/>
          <w:highlight w:val="yellow"/>
          <w:u w:val="single"/>
          <w:lang w:val="en-US"/>
        </w:rPr>
      </w:pPr>
      <w:r w:rsidRPr="00464832">
        <w:rPr>
          <w:b/>
          <w:bCs/>
          <w:color w:val="000000" w:themeColor="text1"/>
          <w:highlight w:val="yellow"/>
          <w:u w:val="single"/>
          <w:lang w:val="en-US"/>
        </w:rPr>
        <w:t>Descriptive Statistics</w:t>
      </w:r>
    </w:p>
    <w:tbl>
      <w:tblPr>
        <w:tblStyle w:val="af"/>
        <w:tblW w:w="506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1416"/>
        <w:gridCol w:w="1456"/>
        <w:gridCol w:w="1456"/>
        <w:gridCol w:w="1416"/>
        <w:gridCol w:w="1416"/>
        <w:gridCol w:w="1336"/>
      </w:tblGrid>
      <w:tr w:rsidR="00464832" w:rsidRPr="00464832" w14:paraId="274DB739" w14:textId="77777777" w:rsidTr="00464832">
        <w:trPr>
          <w:trHeight w:val="315"/>
          <w:jc w:val="center"/>
        </w:trPr>
        <w:tc>
          <w:tcPr>
            <w:tcW w:w="735" w:type="pct"/>
            <w:tcBorders>
              <w:top w:val="single" w:sz="12" w:space="0" w:color="auto"/>
              <w:bottom w:val="single" w:sz="4" w:space="0" w:color="auto"/>
            </w:tcBorders>
            <w:noWrap/>
            <w:hideMark/>
          </w:tcPr>
          <w:p w14:paraId="2D2877B2" w14:textId="77777777" w:rsidR="00464832" w:rsidRPr="00464832" w:rsidRDefault="00464832" w:rsidP="00464832">
            <w:pPr>
              <w:ind w:firstLine="720"/>
              <w:rPr>
                <w:color w:val="000000"/>
                <w:lang w:val="en"/>
              </w:rPr>
            </w:pPr>
          </w:p>
        </w:tc>
        <w:tc>
          <w:tcPr>
            <w:tcW w:w="711" w:type="pct"/>
            <w:tcBorders>
              <w:top w:val="single" w:sz="12" w:space="0" w:color="auto"/>
              <w:bottom w:val="single" w:sz="4" w:space="0" w:color="auto"/>
            </w:tcBorders>
            <w:noWrap/>
            <w:hideMark/>
          </w:tcPr>
          <w:p w14:paraId="0484AEB3" w14:textId="77777777" w:rsidR="00464832" w:rsidRPr="00464832" w:rsidRDefault="00464832" w:rsidP="00464832">
            <w:pPr>
              <w:rPr>
                <w:color w:val="000000"/>
                <w:lang w:val="en"/>
              </w:rPr>
            </w:pPr>
            <w:r w:rsidRPr="00464832">
              <w:rPr>
                <w:rFonts w:hint="eastAsia"/>
                <w:color w:val="000000"/>
                <w:lang w:val="en"/>
              </w:rPr>
              <w:t>Session 1</w:t>
            </w:r>
          </w:p>
        </w:tc>
        <w:tc>
          <w:tcPr>
            <w:tcW w:w="731" w:type="pct"/>
            <w:tcBorders>
              <w:top w:val="single" w:sz="12" w:space="0" w:color="auto"/>
              <w:bottom w:val="single" w:sz="4" w:space="0" w:color="auto"/>
            </w:tcBorders>
            <w:noWrap/>
            <w:hideMark/>
          </w:tcPr>
          <w:p w14:paraId="712EC3FE" w14:textId="77777777" w:rsidR="00464832" w:rsidRPr="00464832" w:rsidRDefault="00464832" w:rsidP="00464832">
            <w:pPr>
              <w:rPr>
                <w:rFonts w:hint="eastAsia"/>
                <w:color w:val="000000"/>
                <w:lang w:val="en"/>
              </w:rPr>
            </w:pPr>
            <w:r w:rsidRPr="00464832">
              <w:rPr>
                <w:rFonts w:hint="eastAsia"/>
                <w:color w:val="000000"/>
                <w:lang w:val="en"/>
              </w:rPr>
              <w:t>Session 2</w:t>
            </w:r>
          </w:p>
        </w:tc>
        <w:tc>
          <w:tcPr>
            <w:tcW w:w="731" w:type="pct"/>
            <w:tcBorders>
              <w:top w:val="single" w:sz="12" w:space="0" w:color="auto"/>
              <w:bottom w:val="single" w:sz="4" w:space="0" w:color="auto"/>
            </w:tcBorders>
            <w:noWrap/>
            <w:hideMark/>
          </w:tcPr>
          <w:p w14:paraId="2A21E59B" w14:textId="77777777" w:rsidR="00464832" w:rsidRPr="00464832" w:rsidRDefault="00464832" w:rsidP="00464832">
            <w:pPr>
              <w:rPr>
                <w:rFonts w:hint="eastAsia"/>
                <w:color w:val="000000"/>
                <w:lang w:val="en"/>
              </w:rPr>
            </w:pPr>
            <w:r w:rsidRPr="00464832">
              <w:rPr>
                <w:rFonts w:hint="eastAsia"/>
                <w:color w:val="000000"/>
                <w:lang w:val="en"/>
              </w:rPr>
              <w:t>Session 3</w:t>
            </w:r>
          </w:p>
        </w:tc>
        <w:tc>
          <w:tcPr>
            <w:tcW w:w="711" w:type="pct"/>
            <w:tcBorders>
              <w:top w:val="single" w:sz="12" w:space="0" w:color="auto"/>
              <w:bottom w:val="single" w:sz="4" w:space="0" w:color="auto"/>
            </w:tcBorders>
            <w:noWrap/>
            <w:hideMark/>
          </w:tcPr>
          <w:p w14:paraId="7172285F" w14:textId="77777777" w:rsidR="00464832" w:rsidRPr="00464832" w:rsidRDefault="00464832" w:rsidP="00464832">
            <w:pPr>
              <w:rPr>
                <w:rFonts w:hint="eastAsia"/>
                <w:color w:val="000000"/>
                <w:lang w:val="en"/>
              </w:rPr>
            </w:pPr>
            <w:r w:rsidRPr="00464832">
              <w:rPr>
                <w:rFonts w:hint="eastAsia"/>
                <w:color w:val="000000"/>
                <w:lang w:val="en"/>
              </w:rPr>
              <w:t>Session 4</w:t>
            </w:r>
          </w:p>
        </w:tc>
        <w:tc>
          <w:tcPr>
            <w:tcW w:w="711" w:type="pct"/>
            <w:tcBorders>
              <w:top w:val="single" w:sz="12" w:space="0" w:color="auto"/>
              <w:bottom w:val="single" w:sz="4" w:space="0" w:color="auto"/>
            </w:tcBorders>
            <w:noWrap/>
            <w:hideMark/>
          </w:tcPr>
          <w:p w14:paraId="4383C623" w14:textId="77777777" w:rsidR="00464832" w:rsidRPr="00464832" w:rsidRDefault="00464832" w:rsidP="00464832">
            <w:pPr>
              <w:rPr>
                <w:rFonts w:hint="eastAsia"/>
                <w:color w:val="000000"/>
                <w:lang w:val="en"/>
              </w:rPr>
            </w:pPr>
            <w:r w:rsidRPr="00464832">
              <w:rPr>
                <w:rFonts w:hint="eastAsia"/>
                <w:color w:val="000000"/>
                <w:lang w:val="en"/>
              </w:rPr>
              <w:t>Session 5</w:t>
            </w:r>
          </w:p>
        </w:tc>
        <w:tc>
          <w:tcPr>
            <w:tcW w:w="671" w:type="pct"/>
            <w:tcBorders>
              <w:top w:val="single" w:sz="12" w:space="0" w:color="auto"/>
              <w:bottom w:val="single" w:sz="4" w:space="0" w:color="auto"/>
            </w:tcBorders>
            <w:noWrap/>
            <w:hideMark/>
          </w:tcPr>
          <w:p w14:paraId="31550FD9" w14:textId="77777777" w:rsidR="00464832" w:rsidRPr="00464832" w:rsidRDefault="00464832" w:rsidP="00464832">
            <w:pPr>
              <w:rPr>
                <w:rFonts w:hint="eastAsia"/>
                <w:color w:val="000000"/>
                <w:lang w:val="en"/>
              </w:rPr>
            </w:pPr>
            <w:r w:rsidRPr="00464832">
              <w:rPr>
                <w:rFonts w:hint="eastAsia"/>
                <w:color w:val="000000"/>
                <w:lang w:val="en"/>
              </w:rPr>
              <w:t>Session 6</w:t>
            </w:r>
          </w:p>
        </w:tc>
      </w:tr>
      <w:tr w:rsidR="00464832" w:rsidRPr="00464832" w14:paraId="6F97E2F6" w14:textId="77777777" w:rsidTr="00464832">
        <w:trPr>
          <w:trHeight w:val="315"/>
          <w:jc w:val="center"/>
        </w:trPr>
        <w:tc>
          <w:tcPr>
            <w:tcW w:w="735" w:type="pct"/>
            <w:tcBorders>
              <w:top w:val="single" w:sz="4" w:space="0" w:color="auto"/>
            </w:tcBorders>
            <w:noWrap/>
            <w:hideMark/>
          </w:tcPr>
          <w:p w14:paraId="6B7AD2CE" w14:textId="77777777" w:rsidR="00464832" w:rsidRPr="00464832" w:rsidRDefault="00464832" w:rsidP="00464832">
            <w:pPr>
              <w:rPr>
                <w:rFonts w:hint="eastAsia"/>
                <w:color w:val="000000"/>
                <w:lang w:val="en"/>
              </w:rPr>
            </w:pPr>
            <w:r w:rsidRPr="00464832">
              <w:rPr>
                <w:rFonts w:hint="eastAsia"/>
                <w:color w:val="000000"/>
                <w:lang w:val="en"/>
              </w:rPr>
              <w:t>RT(ms)</w:t>
            </w:r>
          </w:p>
        </w:tc>
        <w:tc>
          <w:tcPr>
            <w:tcW w:w="711" w:type="pct"/>
            <w:tcBorders>
              <w:top w:val="single" w:sz="4" w:space="0" w:color="auto"/>
            </w:tcBorders>
            <w:noWrap/>
            <w:hideMark/>
          </w:tcPr>
          <w:p w14:paraId="61F62584" w14:textId="77777777" w:rsidR="00464832" w:rsidRPr="00464832" w:rsidRDefault="00464832" w:rsidP="00464832">
            <w:pPr>
              <w:rPr>
                <w:rFonts w:hint="eastAsia"/>
                <w:color w:val="000000"/>
                <w:lang w:val="en"/>
              </w:rPr>
            </w:pPr>
            <w:r w:rsidRPr="00464832">
              <w:rPr>
                <w:rFonts w:hint="eastAsia"/>
                <w:color w:val="000000"/>
                <w:lang w:val="en"/>
              </w:rPr>
              <w:t>3.96(30.11)</w:t>
            </w:r>
          </w:p>
        </w:tc>
        <w:tc>
          <w:tcPr>
            <w:tcW w:w="731" w:type="pct"/>
            <w:tcBorders>
              <w:top w:val="single" w:sz="4" w:space="0" w:color="auto"/>
            </w:tcBorders>
            <w:noWrap/>
            <w:hideMark/>
          </w:tcPr>
          <w:p w14:paraId="3B0A1C62" w14:textId="77777777" w:rsidR="00464832" w:rsidRPr="00464832" w:rsidRDefault="00464832" w:rsidP="00464832">
            <w:pPr>
              <w:rPr>
                <w:rFonts w:hint="eastAsia"/>
                <w:color w:val="000000"/>
                <w:lang w:val="en"/>
              </w:rPr>
            </w:pPr>
            <w:r w:rsidRPr="00464832">
              <w:rPr>
                <w:rFonts w:hint="eastAsia"/>
                <w:color w:val="000000"/>
                <w:lang w:val="en"/>
              </w:rPr>
              <w:t>7.1(31.61)</w:t>
            </w:r>
          </w:p>
        </w:tc>
        <w:tc>
          <w:tcPr>
            <w:tcW w:w="731" w:type="pct"/>
            <w:tcBorders>
              <w:top w:val="single" w:sz="4" w:space="0" w:color="auto"/>
            </w:tcBorders>
            <w:noWrap/>
            <w:hideMark/>
          </w:tcPr>
          <w:p w14:paraId="0DEFB6DE" w14:textId="77777777" w:rsidR="00464832" w:rsidRPr="00464832" w:rsidRDefault="00464832" w:rsidP="00464832">
            <w:pPr>
              <w:rPr>
                <w:rFonts w:hint="eastAsia"/>
                <w:color w:val="000000"/>
                <w:lang w:val="en"/>
              </w:rPr>
            </w:pPr>
            <w:r w:rsidRPr="00464832">
              <w:rPr>
                <w:rFonts w:hint="eastAsia"/>
                <w:color w:val="000000"/>
                <w:lang w:val="en"/>
              </w:rPr>
              <w:t>3.42(26.81)</w:t>
            </w:r>
          </w:p>
        </w:tc>
        <w:tc>
          <w:tcPr>
            <w:tcW w:w="711" w:type="pct"/>
            <w:tcBorders>
              <w:top w:val="single" w:sz="4" w:space="0" w:color="auto"/>
            </w:tcBorders>
            <w:noWrap/>
            <w:hideMark/>
          </w:tcPr>
          <w:p w14:paraId="40471F44" w14:textId="77777777" w:rsidR="00464832" w:rsidRPr="00464832" w:rsidRDefault="00464832" w:rsidP="00464832">
            <w:pPr>
              <w:rPr>
                <w:rFonts w:hint="eastAsia"/>
                <w:color w:val="000000"/>
                <w:lang w:val="en"/>
              </w:rPr>
            </w:pPr>
            <w:r w:rsidRPr="00464832">
              <w:rPr>
                <w:rFonts w:hint="eastAsia"/>
                <w:color w:val="000000"/>
                <w:lang w:val="en"/>
              </w:rPr>
              <w:t>-1.67(26.38)</w:t>
            </w:r>
          </w:p>
        </w:tc>
        <w:tc>
          <w:tcPr>
            <w:tcW w:w="711" w:type="pct"/>
            <w:tcBorders>
              <w:top w:val="single" w:sz="4" w:space="0" w:color="auto"/>
            </w:tcBorders>
            <w:noWrap/>
            <w:hideMark/>
          </w:tcPr>
          <w:p w14:paraId="03874B86" w14:textId="77777777" w:rsidR="00464832" w:rsidRPr="00464832" w:rsidRDefault="00464832" w:rsidP="00464832">
            <w:pPr>
              <w:rPr>
                <w:rFonts w:hint="eastAsia"/>
                <w:color w:val="000000"/>
                <w:lang w:val="en"/>
              </w:rPr>
            </w:pPr>
            <w:r w:rsidRPr="00464832">
              <w:rPr>
                <w:rFonts w:hint="eastAsia"/>
                <w:color w:val="000000"/>
                <w:lang w:val="en"/>
              </w:rPr>
              <w:t>-2.74(21.61)</w:t>
            </w:r>
          </w:p>
        </w:tc>
        <w:tc>
          <w:tcPr>
            <w:tcW w:w="671" w:type="pct"/>
            <w:tcBorders>
              <w:top w:val="single" w:sz="4" w:space="0" w:color="auto"/>
            </w:tcBorders>
            <w:noWrap/>
            <w:hideMark/>
          </w:tcPr>
          <w:p w14:paraId="786902A8" w14:textId="77777777" w:rsidR="00464832" w:rsidRPr="00464832" w:rsidRDefault="00464832" w:rsidP="00464832">
            <w:pPr>
              <w:rPr>
                <w:rFonts w:hint="eastAsia"/>
                <w:color w:val="000000"/>
                <w:lang w:val="en"/>
              </w:rPr>
            </w:pPr>
            <w:r w:rsidRPr="00464832">
              <w:rPr>
                <w:rFonts w:hint="eastAsia"/>
                <w:color w:val="000000"/>
                <w:lang w:val="en"/>
              </w:rPr>
              <w:t>4.67(21.78)</w:t>
            </w:r>
          </w:p>
        </w:tc>
      </w:tr>
      <w:tr w:rsidR="00464832" w:rsidRPr="00464832" w14:paraId="140EC0B0" w14:textId="77777777" w:rsidTr="00464832">
        <w:trPr>
          <w:trHeight w:val="315"/>
          <w:jc w:val="center"/>
        </w:trPr>
        <w:tc>
          <w:tcPr>
            <w:tcW w:w="735" w:type="pct"/>
            <w:noWrap/>
            <w:hideMark/>
          </w:tcPr>
          <w:p w14:paraId="30EAE1FE" w14:textId="26CE187A" w:rsidR="00464832" w:rsidRPr="00464832" w:rsidRDefault="00464832" w:rsidP="00464832">
            <w:pPr>
              <w:rPr>
                <w:rFonts w:hint="eastAsia"/>
                <w:color w:val="000000"/>
                <w:lang w:val="en"/>
              </w:rPr>
            </w:pPr>
            <w:r>
              <w:rPr>
                <w:rFonts w:hint="eastAsia"/>
                <w:color w:val="000000"/>
                <w:lang w:val="en"/>
              </w:rPr>
              <w:t>ACC</w:t>
            </w:r>
          </w:p>
        </w:tc>
        <w:tc>
          <w:tcPr>
            <w:tcW w:w="711" w:type="pct"/>
            <w:noWrap/>
            <w:hideMark/>
          </w:tcPr>
          <w:p w14:paraId="3DEC9308" w14:textId="77777777" w:rsidR="00464832" w:rsidRPr="00464832" w:rsidRDefault="00464832" w:rsidP="00464832">
            <w:pPr>
              <w:rPr>
                <w:rFonts w:hint="eastAsia"/>
                <w:color w:val="000000"/>
                <w:lang w:val="en"/>
              </w:rPr>
            </w:pPr>
            <w:r w:rsidRPr="00464832">
              <w:rPr>
                <w:rFonts w:hint="eastAsia"/>
                <w:color w:val="000000"/>
                <w:lang w:val="en"/>
              </w:rPr>
              <w:t>0(0.05)</w:t>
            </w:r>
          </w:p>
        </w:tc>
        <w:tc>
          <w:tcPr>
            <w:tcW w:w="731" w:type="pct"/>
            <w:noWrap/>
            <w:hideMark/>
          </w:tcPr>
          <w:p w14:paraId="37D177DE" w14:textId="77777777" w:rsidR="00464832" w:rsidRPr="00464832" w:rsidRDefault="00464832" w:rsidP="00464832">
            <w:pPr>
              <w:rPr>
                <w:rFonts w:hint="eastAsia"/>
                <w:color w:val="000000"/>
                <w:lang w:val="en"/>
              </w:rPr>
            </w:pPr>
            <w:r w:rsidRPr="00464832">
              <w:rPr>
                <w:rFonts w:hint="eastAsia"/>
                <w:color w:val="000000"/>
                <w:lang w:val="en"/>
              </w:rPr>
              <w:t>-0.01(0.06)</w:t>
            </w:r>
          </w:p>
        </w:tc>
        <w:tc>
          <w:tcPr>
            <w:tcW w:w="731" w:type="pct"/>
            <w:noWrap/>
            <w:hideMark/>
          </w:tcPr>
          <w:p w14:paraId="79F050F1" w14:textId="77777777" w:rsidR="00464832" w:rsidRPr="00464832" w:rsidRDefault="00464832" w:rsidP="00464832">
            <w:pPr>
              <w:rPr>
                <w:rFonts w:hint="eastAsia"/>
                <w:color w:val="000000"/>
                <w:lang w:val="en"/>
              </w:rPr>
            </w:pPr>
            <w:r w:rsidRPr="00464832">
              <w:rPr>
                <w:rFonts w:hint="eastAsia"/>
                <w:color w:val="000000"/>
                <w:lang w:val="en"/>
              </w:rPr>
              <w:t>-0.01(0.06)</w:t>
            </w:r>
          </w:p>
        </w:tc>
        <w:tc>
          <w:tcPr>
            <w:tcW w:w="711" w:type="pct"/>
            <w:noWrap/>
            <w:hideMark/>
          </w:tcPr>
          <w:p w14:paraId="135E30D4" w14:textId="77777777" w:rsidR="00464832" w:rsidRPr="00464832" w:rsidRDefault="00464832" w:rsidP="00464832">
            <w:pPr>
              <w:rPr>
                <w:rFonts w:hint="eastAsia"/>
                <w:color w:val="000000"/>
                <w:lang w:val="en"/>
              </w:rPr>
            </w:pPr>
            <w:r w:rsidRPr="00464832">
              <w:rPr>
                <w:rFonts w:hint="eastAsia"/>
                <w:color w:val="000000"/>
                <w:lang w:val="en"/>
              </w:rPr>
              <w:t>-0.01(0.05)</w:t>
            </w:r>
          </w:p>
        </w:tc>
        <w:tc>
          <w:tcPr>
            <w:tcW w:w="711" w:type="pct"/>
            <w:noWrap/>
            <w:hideMark/>
          </w:tcPr>
          <w:p w14:paraId="1F83F17C" w14:textId="77777777" w:rsidR="00464832" w:rsidRPr="00464832" w:rsidRDefault="00464832" w:rsidP="00464832">
            <w:pPr>
              <w:rPr>
                <w:rFonts w:hint="eastAsia"/>
                <w:color w:val="000000"/>
                <w:lang w:val="en"/>
              </w:rPr>
            </w:pPr>
            <w:r w:rsidRPr="00464832">
              <w:rPr>
                <w:rFonts w:hint="eastAsia"/>
                <w:color w:val="000000"/>
                <w:lang w:val="en"/>
              </w:rPr>
              <w:t>0.01(0.08)</w:t>
            </w:r>
          </w:p>
        </w:tc>
        <w:tc>
          <w:tcPr>
            <w:tcW w:w="671" w:type="pct"/>
            <w:noWrap/>
            <w:hideMark/>
          </w:tcPr>
          <w:p w14:paraId="23D3EBEE" w14:textId="77777777" w:rsidR="00464832" w:rsidRPr="00464832" w:rsidRDefault="00464832" w:rsidP="00464832">
            <w:pPr>
              <w:rPr>
                <w:rFonts w:hint="eastAsia"/>
                <w:color w:val="000000"/>
                <w:lang w:val="en"/>
              </w:rPr>
            </w:pPr>
            <w:r w:rsidRPr="00464832">
              <w:rPr>
                <w:rFonts w:hint="eastAsia"/>
                <w:color w:val="000000"/>
                <w:lang w:val="en"/>
              </w:rPr>
              <w:t>0(0.06)</w:t>
            </w:r>
          </w:p>
        </w:tc>
      </w:tr>
      <w:tr w:rsidR="00464832" w:rsidRPr="00464832" w14:paraId="7C4EF940" w14:textId="77777777" w:rsidTr="00464832">
        <w:trPr>
          <w:trHeight w:val="315"/>
          <w:jc w:val="center"/>
        </w:trPr>
        <w:tc>
          <w:tcPr>
            <w:tcW w:w="735" w:type="pct"/>
            <w:noWrap/>
            <w:hideMark/>
          </w:tcPr>
          <w:p w14:paraId="1502CE65" w14:textId="77777777" w:rsidR="00464832" w:rsidRPr="00464832" w:rsidRDefault="00464832" w:rsidP="00464832">
            <w:pPr>
              <w:rPr>
                <w:rFonts w:hint="eastAsia"/>
                <w:color w:val="000000"/>
                <w:lang w:val="en"/>
              </w:rPr>
            </w:pPr>
            <w:r w:rsidRPr="00464832">
              <w:rPr>
                <w:rFonts w:hint="eastAsia"/>
                <w:color w:val="000000"/>
                <w:lang w:val="en"/>
              </w:rPr>
              <w:t>Dprime</w:t>
            </w:r>
          </w:p>
        </w:tc>
        <w:tc>
          <w:tcPr>
            <w:tcW w:w="711" w:type="pct"/>
            <w:noWrap/>
            <w:hideMark/>
          </w:tcPr>
          <w:p w14:paraId="27B4C3D9" w14:textId="77777777" w:rsidR="00464832" w:rsidRPr="00464832" w:rsidRDefault="00464832" w:rsidP="00464832">
            <w:pPr>
              <w:rPr>
                <w:rFonts w:hint="eastAsia"/>
                <w:color w:val="000000"/>
                <w:lang w:val="en"/>
              </w:rPr>
            </w:pPr>
            <w:r w:rsidRPr="00464832">
              <w:rPr>
                <w:rFonts w:hint="eastAsia"/>
                <w:color w:val="000000"/>
                <w:lang w:val="en"/>
              </w:rPr>
              <w:t>0.02(0.33)</w:t>
            </w:r>
          </w:p>
        </w:tc>
        <w:tc>
          <w:tcPr>
            <w:tcW w:w="731" w:type="pct"/>
            <w:noWrap/>
            <w:hideMark/>
          </w:tcPr>
          <w:p w14:paraId="5CCA166D" w14:textId="77777777" w:rsidR="00464832" w:rsidRPr="00464832" w:rsidRDefault="00464832" w:rsidP="00464832">
            <w:pPr>
              <w:rPr>
                <w:rFonts w:hint="eastAsia"/>
                <w:color w:val="000000"/>
                <w:lang w:val="en"/>
              </w:rPr>
            </w:pPr>
            <w:r w:rsidRPr="00464832">
              <w:rPr>
                <w:rFonts w:hint="eastAsia"/>
                <w:color w:val="000000"/>
                <w:lang w:val="en"/>
              </w:rPr>
              <w:t>-0.01(0.42)</w:t>
            </w:r>
          </w:p>
        </w:tc>
        <w:tc>
          <w:tcPr>
            <w:tcW w:w="731" w:type="pct"/>
            <w:noWrap/>
            <w:hideMark/>
          </w:tcPr>
          <w:p w14:paraId="4FCB2F16" w14:textId="77777777" w:rsidR="00464832" w:rsidRPr="00464832" w:rsidRDefault="00464832" w:rsidP="00464832">
            <w:pPr>
              <w:rPr>
                <w:rFonts w:hint="eastAsia"/>
                <w:color w:val="000000"/>
                <w:lang w:val="en"/>
              </w:rPr>
            </w:pPr>
            <w:r w:rsidRPr="00464832">
              <w:rPr>
                <w:rFonts w:hint="eastAsia"/>
                <w:color w:val="000000"/>
                <w:lang w:val="en"/>
              </w:rPr>
              <w:t>-0.04(0.25)</w:t>
            </w:r>
          </w:p>
        </w:tc>
        <w:tc>
          <w:tcPr>
            <w:tcW w:w="711" w:type="pct"/>
            <w:noWrap/>
            <w:hideMark/>
          </w:tcPr>
          <w:p w14:paraId="40DA3084" w14:textId="77777777" w:rsidR="00464832" w:rsidRPr="00464832" w:rsidRDefault="00464832" w:rsidP="00464832">
            <w:pPr>
              <w:rPr>
                <w:rFonts w:hint="eastAsia"/>
                <w:color w:val="000000"/>
                <w:lang w:val="en"/>
              </w:rPr>
            </w:pPr>
            <w:r w:rsidRPr="00464832">
              <w:rPr>
                <w:rFonts w:hint="eastAsia"/>
                <w:color w:val="000000"/>
                <w:lang w:val="en"/>
              </w:rPr>
              <w:t>-0.04(0.38)</w:t>
            </w:r>
          </w:p>
        </w:tc>
        <w:tc>
          <w:tcPr>
            <w:tcW w:w="711" w:type="pct"/>
            <w:noWrap/>
            <w:hideMark/>
          </w:tcPr>
          <w:p w14:paraId="0D840369" w14:textId="77777777" w:rsidR="00464832" w:rsidRPr="00464832" w:rsidRDefault="00464832" w:rsidP="00464832">
            <w:pPr>
              <w:rPr>
                <w:rFonts w:hint="eastAsia"/>
                <w:color w:val="000000"/>
                <w:lang w:val="en"/>
              </w:rPr>
            </w:pPr>
            <w:r w:rsidRPr="00464832">
              <w:rPr>
                <w:rFonts w:hint="eastAsia"/>
                <w:color w:val="000000"/>
                <w:lang w:val="en"/>
              </w:rPr>
              <w:t>0.06(0.39)</w:t>
            </w:r>
          </w:p>
        </w:tc>
        <w:tc>
          <w:tcPr>
            <w:tcW w:w="671" w:type="pct"/>
            <w:noWrap/>
            <w:hideMark/>
          </w:tcPr>
          <w:p w14:paraId="1C838340" w14:textId="77777777" w:rsidR="00464832" w:rsidRPr="00464832" w:rsidRDefault="00464832" w:rsidP="00464832">
            <w:pPr>
              <w:rPr>
                <w:rFonts w:hint="eastAsia"/>
                <w:color w:val="000000"/>
                <w:lang w:val="en"/>
              </w:rPr>
            </w:pPr>
            <w:r w:rsidRPr="00464832">
              <w:rPr>
                <w:rFonts w:hint="eastAsia"/>
                <w:color w:val="000000"/>
                <w:lang w:val="en"/>
              </w:rPr>
              <w:t>0.02(0.32)</w:t>
            </w:r>
          </w:p>
        </w:tc>
      </w:tr>
      <w:tr w:rsidR="00464832" w:rsidRPr="00464832" w14:paraId="374B74FA" w14:textId="77777777" w:rsidTr="00464832">
        <w:trPr>
          <w:trHeight w:val="315"/>
          <w:jc w:val="center"/>
        </w:trPr>
        <w:tc>
          <w:tcPr>
            <w:tcW w:w="735" w:type="pct"/>
            <w:noWrap/>
            <w:hideMark/>
          </w:tcPr>
          <w:p w14:paraId="7CBD05A1" w14:textId="77777777" w:rsidR="00464832" w:rsidRPr="00464832" w:rsidRDefault="00464832" w:rsidP="00464832">
            <w:pPr>
              <w:rPr>
                <w:rFonts w:hint="eastAsia"/>
                <w:color w:val="000000"/>
                <w:lang w:val="en"/>
              </w:rPr>
            </w:pPr>
            <w:r w:rsidRPr="00464832">
              <w:rPr>
                <w:rFonts w:hint="eastAsia"/>
                <w:color w:val="000000"/>
                <w:lang w:val="en"/>
              </w:rPr>
              <w:t>Efficiency</w:t>
            </w:r>
          </w:p>
        </w:tc>
        <w:tc>
          <w:tcPr>
            <w:tcW w:w="711" w:type="pct"/>
            <w:noWrap/>
            <w:hideMark/>
          </w:tcPr>
          <w:p w14:paraId="7A8DFB94" w14:textId="77777777" w:rsidR="00464832" w:rsidRPr="00464832" w:rsidRDefault="00464832" w:rsidP="00464832">
            <w:pPr>
              <w:rPr>
                <w:rFonts w:hint="eastAsia"/>
                <w:color w:val="000000"/>
                <w:lang w:val="en"/>
              </w:rPr>
            </w:pPr>
            <w:r w:rsidRPr="00464832">
              <w:rPr>
                <w:rFonts w:hint="eastAsia"/>
                <w:color w:val="000000"/>
                <w:lang w:val="en"/>
              </w:rPr>
              <w:t>2.79(58.5)</w:t>
            </w:r>
          </w:p>
        </w:tc>
        <w:tc>
          <w:tcPr>
            <w:tcW w:w="731" w:type="pct"/>
            <w:noWrap/>
            <w:hideMark/>
          </w:tcPr>
          <w:p w14:paraId="33F953FA" w14:textId="77777777" w:rsidR="00464832" w:rsidRPr="00464832" w:rsidRDefault="00464832" w:rsidP="00464832">
            <w:pPr>
              <w:rPr>
                <w:rFonts w:hint="eastAsia"/>
                <w:color w:val="000000"/>
                <w:lang w:val="en"/>
              </w:rPr>
            </w:pPr>
            <w:r w:rsidRPr="00464832">
              <w:rPr>
                <w:rFonts w:hint="eastAsia"/>
                <w:color w:val="000000"/>
                <w:lang w:val="en"/>
              </w:rPr>
              <w:t>18.14(75.16)</w:t>
            </w:r>
          </w:p>
        </w:tc>
        <w:tc>
          <w:tcPr>
            <w:tcW w:w="731" w:type="pct"/>
            <w:noWrap/>
            <w:hideMark/>
          </w:tcPr>
          <w:p w14:paraId="7F17775B" w14:textId="77777777" w:rsidR="00464832" w:rsidRPr="00464832" w:rsidRDefault="00464832" w:rsidP="00464832">
            <w:pPr>
              <w:rPr>
                <w:rFonts w:hint="eastAsia"/>
                <w:color w:val="000000"/>
                <w:lang w:val="en"/>
              </w:rPr>
            </w:pPr>
            <w:r w:rsidRPr="00464832">
              <w:rPr>
                <w:rFonts w:hint="eastAsia"/>
                <w:color w:val="000000"/>
                <w:lang w:val="en"/>
              </w:rPr>
              <w:t>10.19(63.51)</w:t>
            </w:r>
          </w:p>
        </w:tc>
        <w:tc>
          <w:tcPr>
            <w:tcW w:w="711" w:type="pct"/>
            <w:noWrap/>
            <w:hideMark/>
          </w:tcPr>
          <w:p w14:paraId="424AE095" w14:textId="77777777" w:rsidR="00464832" w:rsidRPr="00464832" w:rsidRDefault="00464832" w:rsidP="00464832">
            <w:pPr>
              <w:rPr>
                <w:rFonts w:hint="eastAsia"/>
                <w:color w:val="000000"/>
                <w:lang w:val="en"/>
              </w:rPr>
            </w:pPr>
            <w:r w:rsidRPr="00464832">
              <w:rPr>
                <w:rFonts w:hint="eastAsia"/>
                <w:color w:val="000000"/>
                <w:lang w:val="en"/>
              </w:rPr>
              <w:t>9.66(62.48)</w:t>
            </w:r>
          </w:p>
        </w:tc>
        <w:tc>
          <w:tcPr>
            <w:tcW w:w="711" w:type="pct"/>
            <w:noWrap/>
            <w:hideMark/>
          </w:tcPr>
          <w:p w14:paraId="4D969E27" w14:textId="77777777" w:rsidR="00464832" w:rsidRPr="00464832" w:rsidRDefault="00464832" w:rsidP="00464832">
            <w:pPr>
              <w:rPr>
                <w:rFonts w:hint="eastAsia"/>
                <w:color w:val="000000"/>
                <w:lang w:val="en"/>
              </w:rPr>
            </w:pPr>
            <w:r w:rsidRPr="00464832">
              <w:rPr>
                <w:rFonts w:hint="eastAsia"/>
                <w:color w:val="000000"/>
                <w:lang w:val="en"/>
              </w:rPr>
              <w:t>-7.03(85.87)</w:t>
            </w:r>
          </w:p>
        </w:tc>
        <w:tc>
          <w:tcPr>
            <w:tcW w:w="671" w:type="pct"/>
            <w:noWrap/>
            <w:hideMark/>
          </w:tcPr>
          <w:p w14:paraId="263E18D5" w14:textId="77777777" w:rsidR="00464832" w:rsidRPr="00464832" w:rsidRDefault="00464832" w:rsidP="00464832">
            <w:pPr>
              <w:rPr>
                <w:rFonts w:hint="eastAsia"/>
                <w:color w:val="000000"/>
                <w:lang w:val="en"/>
              </w:rPr>
            </w:pPr>
            <w:r w:rsidRPr="00464832">
              <w:rPr>
                <w:rFonts w:hint="eastAsia"/>
                <w:color w:val="000000"/>
                <w:lang w:val="en"/>
              </w:rPr>
              <w:t>9.46(69.07)</w:t>
            </w:r>
          </w:p>
        </w:tc>
      </w:tr>
      <w:tr w:rsidR="00464832" w:rsidRPr="00464832" w14:paraId="3EB906E2" w14:textId="77777777" w:rsidTr="00464832">
        <w:trPr>
          <w:trHeight w:val="315"/>
          <w:jc w:val="center"/>
        </w:trPr>
        <w:tc>
          <w:tcPr>
            <w:tcW w:w="735" w:type="pct"/>
            <w:noWrap/>
            <w:hideMark/>
          </w:tcPr>
          <w:p w14:paraId="64D36D3D" w14:textId="4B8DB6DE" w:rsidR="00464832" w:rsidRPr="00464832" w:rsidRDefault="00464832" w:rsidP="00464832">
            <w:pPr>
              <w:rPr>
                <w:rFonts w:hint="eastAsia"/>
                <w:color w:val="000000"/>
                <w:lang w:val="en"/>
              </w:rPr>
            </w:pPr>
            <w:r w:rsidRPr="00464832">
              <w:rPr>
                <w:rFonts w:hint="eastAsia"/>
                <w:color w:val="000000"/>
                <w:lang w:val="en"/>
              </w:rPr>
              <w:t>v(ms)</w:t>
            </w:r>
          </w:p>
        </w:tc>
        <w:tc>
          <w:tcPr>
            <w:tcW w:w="711" w:type="pct"/>
            <w:noWrap/>
            <w:hideMark/>
          </w:tcPr>
          <w:p w14:paraId="1E12B5DF" w14:textId="77777777" w:rsidR="00464832" w:rsidRPr="00464832" w:rsidRDefault="00464832" w:rsidP="00464832">
            <w:pPr>
              <w:rPr>
                <w:rFonts w:hint="eastAsia"/>
                <w:color w:val="000000"/>
                <w:lang w:val="en"/>
              </w:rPr>
            </w:pPr>
            <w:r w:rsidRPr="00464832">
              <w:rPr>
                <w:rFonts w:hint="eastAsia"/>
                <w:color w:val="000000"/>
                <w:lang w:val="en"/>
              </w:rPr>
              <w:t>-57.82(2.65)</w:t>
            </w:r>
          </w:p>
        </w:tc>
        <w:tc>
          <w:tcPr>
            <w:tcW w:w="731" w:type="pct"/>
            <w:noWrap/>
            <w:hideMark/>
          </w:tcPr>
          <w:p w14:paraId="4ED7F764" w14:textId="77777777" w:rsidR="00464832" w:rsidRPr="00464832" w:rsidRDefault="00464832" w:rsidP="00464832">
            <w:pPr>
              <w:rPr>
                <w:rFonts w:hint="eastAsia"/>
                <w:color w:val="000000"/>
                <w:lang w:val="en"/>
              </w:rPr>
            </w:pPr>
            <w:r w:rsidRPr="00464832">
              <w:rPr>
                <w:rFonts w:hint="eastAsia"/>
                <w:color w:val="000000"/>
                <w:lang w:val="en"/>
              </w:rPr>
              <w:t>-74.95(2.8)</w:t>
            </w:r>
          </w:p>
        </w:tc>
        <w:tc>
          <w:tcPr>
            <w:tcW w:w="731" w:type="pct"/>
            <w:noWrap/>
            <w:hideMark/>
          </w:tcPr>
          <w:p w14:paraId="4E3A86D4" w14:textId="77777777" w:rsidR="00464832" w:rsidRPr="00464832" w:rsidRDefault="00464832" w:rsidP="00464832">
            <w:pPr>
              <w:rPr>
                <w:rFonts w:hint="eastAsia"/>
                <w:color w:val="000000"/>
                <w:lang w:val="en"/>
              </w:rPr>
            </w:pPr>
            <w:r w:rsidRPr="00464832">
              <w:rPr>
                <w:rFonts w:hint="eastAsia"/>
                <w:color w:val="000000"/>
                <w:lang w:val="en"/>
              </w:rPr>
              <w:t>52.16(2.91)</w:t>
            </w:r>
          </w:p>
        </w:tc>
        <w:tc>
          <w:tcPr>
            <w:tcW w:w="711" w:type="pct"/>
            <w:noWrap/>
            <w:hideMark/>
          </w:tcPr>
          <w:p w14:paraId="36534224" w14:textId="77777777" w:rsidR="00464832" w:rsidRPr="00464832" w:rsidRDefault="00464832" w:rsidP="00464832">
            <w:pPr>
              <w:rPr>
                <w:rFonts w:hint="eastAsia"/>
                <w:color w:val="000000"/>
                <w:lang w:val="en"/>
              </w:rPr>
            </w:pPr>
            <w:r w:rsidRPr="00464832">
              <w:rPr>
                <w:rFonts w:hint="eastAsia"/>
                <w:color w:val="000000"/>
                <w:lang w:val="en"/>
              </w:rPr>
              <w:t>37.22(2.55)</w:t>
            </w:r>
          </w:p>
        </w:tc>
        <w:tc>
          <w:tcPr>
            <w:tcW w:w="711" w:type="pct"/>
            <w:noWrap/>
            <w:hideMark/>
          </w:tcPr>
          <w:p w14:paraId="331D31BA" w14:textId="77777777" w:rsidR="00464832" w:rsidRPr="00464832" w:rsidRDefault="00464832" w:rsidP="00464832">
            <w:pPr>
              <w:rPr>
                <w:rFonts w:hint="eastAsia"/>
                <w:color w:val="000000"/>
                <w:lang w:val="en"/>
              </w:rPr>
            </w:pPr>
            <w:r w:rsidRPr="00464832">
              <w:rPr>
                <w:rFonts w:hint="eastAsia"/>
                <w:color w:val="000000"/>
                <w:lang w:val="en"/>
              </w:rPr>
              <w:t>-47.73(2.05)</w:t>
            </w:r>
          </w:p>
        </w:tc>
        <w:tc>
          <w:tcPr>
            <w:tcW w:w="671" w:type="pct"/>
            <w:noWrap/>
            <w:hideMark/>
          </w:tcPr>
          <w:p w14:paraId="02096D76" w14:textId="77777777" w:rsidR="00464832" w:rsidRPr="00464832" w:rsidRDefault="00464832" w:rsidP="00464832">
            <w:pPr>
              <w:rPr>
                <w:rFonts w:hint="eastAsia"/>
                <w:color w:val="000000"/>
                <w:lang w:val="en"/>
              </w:rPr>
            </w:pPr>
            <w:r w:rsidRPr="00464832">
              <w:rPr>
                <w:rFonts w:hint="eastAsia"/>
                <w:color w:val="000000"/>
                <w:lang w:val="en"/>
              </w:rPr>
              <w:t>-0.19(2.21)</w:t>
            </w:r>
          </w:p>
        </w:tc>
      </w:tr>
      <w:tr w:rsidR="00464832" w:rsidRPr="00464832" w14:paraId="3FD582CB" w14:textId="77777777" w:rsidTr="00464832">
        <w:trPr>
          <w:trHeight w:val="315"/>
          <w:jc w:val="center"/>
        </w:trPr>
        <w:tc>
          <w:tcPr>
            <w:tcW w:w="735" w:type="pct"/>
            <w:noWrap/>
            <w:hideMark/>
          </w:tcPr>
          <w:p w14:paraId="5B49DCBA" w14:textId="16AD457B" w:rsidR="00464832" w:rsidRPr="00464832" w:rsidRDefault="00464832" w:rsidP="00464832">
            <w:pPr>
              <w:rPr>
                <w:rFonts w:hint="eastAsia"/>
                <w:color w:val="000000"/>
                <w:lang w:val="en"/>
              </w:rPr>
            </w:pPr>
            <w:r w:rsidRPr="00464832">
              <w:rPr>
                <w:rFonts w:hint="eastAsia"/>
                <w:color w:val="000000"/>
                <w:lang w:val="en"/>
              </w:rPr>
              <w:t>z(ms)</w:t>
            </w:r>
          </w:p>
        </w:tc>
        <w:tc>
          <w:tcPr>
            <w:tcW w:w="711" w:type="pct"/>
            <w:noWrap/>
            <w:hideMark/>
          </w:tcPr>
          <w:p w14:paraId="3BA5A722" w14:textId="77777777" w:rsidR="00464832" w:rsidRPr="00464832" w:rsidRDefault="00464832" w:rsidP="00464832">
            <w:pPr>
              <w:rPr>
                <w:rFonts w:hint="eastAsia"/>
                <w:color w:val="000000"/>
                <w:lang w:val="en"/>
              </w:rPr>
            </w:pPr>
            <w:r w:rsidRPr="00464832">
              <w:rPr>
                <w:rFonts w:hint="eastAsia"/>
                <w:color w:val="000000"/>
                <w:lang w:val="en"/>
              </w:rPr>
              <w:t>1.12(0.67)</w:t>
            </w:r>
          </w:p>
        </w:tc>
        <w:tc>
          <w:tcPr>
            <w:tcW w:w="731" w:type="pct"/>
            <w:noWrap/>
            <w:hideMark/>
          </w:tcPr>
          <w:p w14:paraId="5D099BD7" w14:textId="77777777" w:rsidR="00464832" w:rsidRPr="00464832" w:rsidRDefault="00464832" w:rsidP="00464832">
            <w:pPr>
              <w:rPr>
                <w:rFonts w:hint="eastAsia"/>
                <w:color w:val="000000"/>
                <w:lang w:val="en"/>
              </w:rPr>
            </w:pPr>
            <w:r w:rsidRPr="00464832">
              <w:rPr>
                <w:rFonts w:hint="eastAsia"/>
                <w:color w:val="000000"/>
                <w:lang w:val="en"/>
              </w:rPr>
              <w:t>3.63(1.13)</w:t>
            </w:r>
          </w:p>
        </w:tc>
        <w:tc>
          <w:tcPr>
            <w:tcW w:w="731" w:type="pct"/>
            <w:noWrap/>
            <w:hideMark/>
          </w:tcPr>
          <w:p w14:paraId="54AC74CD" w14:textId="77777777" w:rsidR="00464832" w:rsidRPr="00464832" w:rsidRDefault="00464832" w:rsidP="00464832">
            <w:pPr>
              <w:rPr>
                <w:rFonts w:hint="eastAsia"/>
                <w:color w:val="000000"/>
                <w:lang w:val="en"/>
              </w:rPr>
            </w:pPr>
            <w:r w:rsidRPr="00464832">
              <w:rPr>
                <w:rFonts w:hint="eastAsia"/>
                <w:color w:val="000000"/>
                <w:lang w:val="en"/>
              </w:rPr>
              <w:t>-9.98(0.89)</w:t>
            </w:r>
          </w:p>
        </w:tc>
        <w:tc>
          <w:tcPr>
            <w:tcW w:w="711" w:type="pct"/>
            <w:noWrap/>
            <w:hideMark/>
          </w:tcPr>
          <w:p w14:paraId="7709B350" w14:textId="77777777" w:rsidR="00464832" w:rsidRPr="00464832" w:rsidRDefault="00464832" w:rsidP="00464832">
            <w:pPr>
              <w:rPr>
                <w:rFonts w:hint="eastAsia"/>
                <w:color w:val="000000"/>
                <w:lang w:val="en"/>
              </w:rPr>
            </w:pPr>
            <w:r w:rsidRPr="00464832">
              <w:rPr>
                <w:rFonts w:hint="eastAsia"/>
                <w:color w:val="000000"/>
                <w:lang w:val="en"/>
              </w:rPr>
              <w:t>-2.96(0.88)</w:t>
            </w:r>
          </w:p>
        </w:tc>
        <w:tc>
          <w:tcPr>
            <w:tcW w:w="711" w:type="pct"/>
            <w:noWrap/>
            <w:hideMark/>
          </w:tcPr>
          <w:p w14:paraId="4A30F1E8" w14:textId="77777777" w:rsidR="00464832" w:rsidRPr="00464832" w:rsidRDefault="00464832" w:rsidP="00464832">
            <w:pPr>
              <w:rPr>
                <w:rFonts w:hint="eastAsia"/>
                <w:color w:val="000000"/>
                <w:lang w:val="en"/>
              </w:rPr>
            </w:pPr>
            <w:r w:rsidRPr="00464832">
              <w:rPr>
                <w:rFonts w:hint="eastAsia"/>
                <w:color w:val="000000"/>
                <w:lang w:val="en"/>
              </w:rPr>
              <w:t>4.59(0.77)</w:t>
            </w:r>
          </w:p>
        </w:tc>
        <w:tc>
          <w:tcPr>
            <w:tcW w:w="671" w:type="pct"/>
            <w:noWrap/>
            <w:hideMark/>
          </w:tcPr>
          <w:p w14:paraId="52BD3635" w14:textId="77777777" w:rsidR="00464832" w:rsidRPr="00464832" w:rsidRDefault="00464832" w:rsidP="00464832">
            <w:pPr>
              <w:rPr>
                <w:rFonts w:hint="eastAsia"/>
                <w:color w:val="000000"/>
                <w:lang w:val="en"/>
              </w:rPr>
            </w:pPr>
            <w:r w:rsidRPr="00464832">
              <w:rPr>
                <w:rFonts w:hint="eastAsia"/>
                <w:color w:val="000000"/>
                <w:lang w:val="en"/>
              </w:rPr>
              <w:t>-3.7(0.73)</w:t>
            </w:r>
          </w:p>
        </w:tc>
      </w:tr>
    </w:tbl>
    <w:p w14:paraId="0CF78E83" w14:textId="3812B967" w:rsidR="00464832" w:rsidRPr="00464832" w:rsidRDefault="00464832" w:rsidP="00464832">
      <w:pPr>
        <w:rPr>
          <w:rFonts w:eastAsiaTheme="minorEastAsia" w:hint="eastAsia"/>
          <w:color w:val="000000"/>
          <w:highlight w:val="yellow"/>
        </w:rPr>
      </w:pPr>
      <w:r>
        <w:rPr>
          <w:rFonts w:eastAsiaTheme="minorEastAsia" w:hint="eastAsia"/>
          <w:color w:val="000000"/>
          <w:highlight w:val="yellow"/>
        </w:rPr>
        <w:t>R</w:t>
      </w:r>
      <w:r>
        <w:rPr>
          <w:rFonts w:eastAsiaTheme="minorEastAsia"/>
          <w:color w:val="000000"/>
          <w:highlight w:val="yellow"/>
        </w:rPr>
        <w:t>T reaction time, ACC accuracy</w:t>
      </w:r>
      <w:r>
        <w:rPr>
          <w:rFonts w:eastAsiaTheme="minorEastAsia" w:hint="eastAsia"/>
          <w:color w:val="000000"/>
          <w:highlight w:val="yellow"/>
        </w:rPr>
        <w:t>,</w:t>
      </w:r>
      <w:r>
        <w:rPr>
          <w:rFonts w:eastAsiaTheme="minorEastAsia"/>
          <w:color w:val="000000"/>
          <w:highlight w:val="yellow"/>
        </w:rPr>
        <w:t xml:space="preserve"> </w:t>
      </w:r>
      <w:r>
        <w:rPr>
          <w:rFonts w:eastAsia="宋体" w:cs="PMingLiU" w:hint="eastAsia"/>
          <w:highlight w:val="yellow"/>
          <w:lang w:val="en-US"/>
        </w:rPr>
        <w:t>v</w:t>
      </w:r>
      <w:r>
        <w:rPr>
          <w:rFonts w:eastAsia="宋体" w:cs="PMingLiU"/>
          <w:highlight w:val="yellow"/>
          <w:lang w:val="en-US"/>
        </w:rPr>
        <w:t xml:space="preserve"> </w:t>
      </w:r>
      <w:r w:rsidRPr="00F45E2A">
        <w:rPr>
          <w:rFonts w:eastAsia="宋体" w:cs="PMingLiU"/>
          <w:highlight w:val="yellow"/>
          <w:lang w:val="en-US"/>
        </w:rPr>
        <w:t>drift rate</w:t>
      </w:r>
      <w:r>
        <w:rPr>
          <w:rFonts w:eastAsia="宋体" w:cs="PMingLiU"/>
          <w:highlight w:val="yellow"/>
          <w:lang w:val="en-US"/>
        </w:rPr>
        <w:t>,</w:t>
      </w:r>
      <w:r w:rsidRPr="00F45E2A">
        <w:rPr>
          <w:rFonts w:eastAsia="宋体" w:cs="PMingLiU"/>
          <w:highlight w:val="yellow"/>
          <w:lang w:val="en-US"/>
        </w:rPr>
        <w:t xml:space="preserve"> </w:t>
      </w:r>
      <w:r>
        <w:rPr>
          <w:rFonts w:eastAsia="宋体" w:cs="PMingLiU"/>
          <w:highlight w:val="yellow"/>
          <w:lang w:val="en-US"/>
        </w:rPr>
        <w:t xml:space="preserve">z </w:t>
      </w:r>
      <w:r w:rsidRPr="00F45E2A">
        <w:rPr>
          <w:rFonts w:eastAsia="宋体" w:cs="PMingLiU"/>
          <w:highlight w:val="yellow"/>
          <w:lang w:val="en-US"/>
        </w:rPr>
        <w:t>starting point</w:t>
      </w:r>
    </w:p>
    <w:p w14:paraId="17217ADA" w14:textId="6208D86D" w:rsidR="00464832" w:rsidRPr="00464832" w:rsidRDefault="00464832" w:rsidP="00464832">
      <w:pPr>
        <w:ind w:firstLine="720"/>
        <w:rPr>
          <w:color w:val="000000"/>
          <w:highlight w:val="yellow"/>
        </w:rPr>
      </w:pPr>
      <w:r w:rsidRPr="00464832">
        <w:rPr>
          <w:color w:val="000000"/>
          <w:highlight w:val="yellow"/>
        </w:rPr>
        <w:lastRenderedPageBreak/>
        <w:t>As shown in Table 1, we performed descriptive statistics on the six indicators for each day</w:t>
      </w:r>
    </w:p>
    <w:p w14:paraId="395A5620" w14:textId="77777777" w:rsidR="00464832" w:rsidRPr="00464832" w:rsidRDefault="00464832" w:rsidP="00464832">
      <w:pPr>
        <w:rPr>
          <w:b/>
          <w:bCs/>
          <w:color w:val="000000" w:themeColor="text1"/>
          <w:highlight w:val="yellow"/>
          <w:u w:val="single"/>
          <w:lang w:val="en-US"/>
        </w:rPr>
      </w:pPr>
      <w:proofErr w:type="gramStart"/>
      <w:r w:rsidRPr="00464832">
        <w:rPr>
          <w:rFonts w:hint="eastAsia"/>
          <w:b/>
          <w:bCs/>
          <w:color w:val="000000" w:themeColor="text1"/>
          <w:highlight w:val="yellow"/>
          <w:u w:val="single"/>
          <w:lang w:val="en-US"/>
        </w:rPr>
        <w:t>I</w:t>
      </w:r>
      <w:r w:rsidRPr="00464832">
        <w:rPr>
          <w:b/>
          <w:bCs/>
          <w:color w:val="000000" w:themeColor="text1"/>
          <w:highlight w:val="yellow"/>
          <w:u w:val="single"/>
          <w:lang w:val="en-US"/>
        </w:rPr>
        <w:t>CC(</w:t>
      </w:r>
      <w:proofErr w:type="gramEnd"/>
      <w:r w:rsidRPr="00464832">
        <w:rPr>
          <w:b/>
          <w:bCs/>
          <w:color w:val="000000" w:themeColor="text1"/>
          <w:highlight w:val="yellow"/>
          <w:u w:val="single"/>
          <w:lang w:val="en-US"/>
        </w:rPr>
        <w:t>Intraclass correlation coefficient)</w:t>
      </w:r>
    </w:p>
    <w:p w14:paraId="69C141A1" w14:textId="77777777" w:rsidR="00464832" w:rsidRDefault="00464832" w:rsidP="00464832">
      <w:pPr>
        <w:rPr>
          <w:rFonts w:eastAsia="宋体" w:cs="PMingLiU"/>
          <w:highlight w:val="yellow"/>
          <w:lang w:val="en-US"/>
        </w:rPr>
      </w:pPr>
      <w:r w:rsidRPr="00F45E2A">
        <w:rPr>
          <w:rFonts w:eastAsia="宋体" w:cs="PMingLiU"/>
          <w:highlight w:val="yellow"/>
          <w:lang w:val="en-US"/>
        </w:rPr>
        <w:t>The present study aimed to investigate the stability of six indices, including reaction time (RT), accuracy (ACC), Dprime, Efficiency, drift rate (v) and starting point (z) in the diffusion decision model (DDM), across six time sessions. Intraclass correlation coefficients (ICC) were calculated to assess the reliability of the six indices in measuring performance across time.</w:t>
      </w:r>
      <w:r w:rsidRPr="00F45E2A">
        <w:rPr>
          <w:highlight w:val="yellow"/>
          <w:lang w:val="en-US"/>
        </w:rPr>
        <w:t xml:space="preserve"> </w:t>
      </w:r>
      <w:r w:rsidRPr="00F45E2A">
        <w:rPr>
          <w:rFonts w:eastAsia="宋体" w:cs="PMingLiU"/>
          <w:highlight w:val="yellow"/>
          <w:lang w:val="en-US"/>
        </w:rPr>
        <w:t>ICC2 and ICC2k were of interest as they represent the ratio of between-subject variance to total variance and within-subject variance to total variance, respectively. A higher ICC value indicates greater consistency in the measurements across time. As shown in Figure 1, the ICC values for all six indices were high, which indicated that the measurements were reliable for assessing the stability of the experimental results across time.</w:t>
      </w:r>
    </w:p>
    <w:p w14:paraId="0C5CD539" w14:textId="77777777" w:rsidR="00841431" w:rsidRDefault="00841431" w:rsidP="00464832">
      <w:pPr>
        <w:rPr>
          <w:rFonts w:eastAsia="宋体" w:cs="PMingLiU"/>
          <w:highlight w:val="yellow"/>
          <w:lang w:val="en-US"/>
        </w:rPr>
      </w:pPr>
    </w:p>
    <w:p w14:paraId="62CB1994" w14:textId="57F22884" w:rsidR="00841431" w:rsidRDefault="00841431" w:rsidP="00841431">
      <w:pPr>
        <w:jc w:val="center"/>
        <w:rPr>
          <w:rFonts w:eastAsia="宋体" w:cs="PMingLiU"/>
          <w:highlight w:val="yellow"/>
          <w:lang w:val="en-US"/>
        </w:rPr>
      </w:pPr>
      <w:r>
        <w:rPr>
          <w:rFonts w:eastAsia="宋体" w:cs="PMingLiU"/>
          <w:noProof/>
          <w:lang w:val="en-US" w:eastAsia="zh-TW"/>
        </w:rPr>
        <w:drawing>
          <wp:inline distT="0" distB="0" distL="0" distR="0" wp14:anchorId="00093F73" wp14:editId="2A24B91D">
            <wp:extent cx="5744817" cy="3191565"/>
            <wp:effectExtent l="0" t="0" r="889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_SPE_IC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49027" cy="3193904"/>
                    </a:xfrm>
                    <a:prstGeom prst="rect">
                      <a:avLst/>
                    </a:prstGeom>
                  </pic:spPr>
                </pic:pic>
              </a:graphicData>
            </a:graphic>
          </wp:inline>
        </w:drawing>
      </w:r>
    </w:p>
    <w:p w14:paraId="27200C45" w14:textId="4F8E76A6" w:rsidR="00841431" w:rsidRDefault="00841431" w:rsidP="00841431">
      <w:pPr>
        <w:jc w:val="center"/>
        <w:rPr>
          <w:rFonts w:eastAsia="宋体" w:cs="PMingLiU"/>
          <w:highlight w:val="yellow"/>
          <w:lang w:val="en-US"/>
        </w:rPr>
      </w:pPr>
      <w:r>
        <w:rPr>
          <w:rFonts w:eastAsia="宋体" w:cs="PMingLiU"/>
          <w:highlight w:val="yellow"/>
          <w:lang w:val="en-US"/>
        </w:rPr>
        <w:t>Fig</w:t>
      </w:r>
      <w:r>
        <w:rPr>
          <w:rFonts w:eastAsia="宋体" w:cs="PMingLiU" w:hint="eastAsia"/>
          <w:highlight w:val="yellow"/>
          <w:lang w:val="en-US"/>
        </w:rPr>
        <w:t>.</w:t>
      </w:r>
      <w:r>
        <w:rPr>
          <w:rFonts w:eastAsia="宋体" w:cs="PMingLiU"/>
          <w:highlight w:val="yellow"/>
          <w:lang w:val="en-US"/>
        </w:rPr>
        <w:t xml:space="preserve"> 1</w:t>
      </w:r>
    </w:p>
    <w:p w14:paraId="0512A707" w14:textId="77777777" w:rsidR="00841431" w:rsidRPr="00F45E2A" w:rsidRDefault="00841431" w:rsidP="00841431">
      <w:pPr>
        <w:jc w:val="center"/>
        <w:rPr>
          <w:rFonts w:eastAsia="宋体" w:cs="PMingLiU" w:hint="eastAsia"/>
          <w:highlight w:val="yellow"/>
          <w:lang w:val="en-US"/>
        </w:rPr>
      </w:pPr>
    </w:p>
    <w:p w14:paraId="35FFBF57" w14:textId="77777777" w:rsidR="00464832" w:rsidRPr="00464832" w:rsidRDefault="00464832" w:rsidP="00464832">
      <w:pPr>
        <w:rPr>
          <w:rFonts w:eastAsia="宋体" w:cs="PMingLiU"/>
          <w:b/>
          <w:highlight w:val="yellow"/>
          <w:u w:val="single"/>
          <w:lang w:val="en-US"/>
        </w:rPr>
      </w:pPr>
      <w:r w:rsidRPr="00464832">
        <w:rPr>
          <w:rFonts w:eastAsia="宋体" w:cs="PMingLiU"/>
          <w:b/>
          <w:highlight w:val="yellow"/>
          <w:u w:val="single"/>
          <w:lang w:val="en-US"/>
        </w:rPr>
        <w:t>Split-Half Reliability</w:t>
      </w:r>
    </w:p>
    <w:p w14:paraId="00C84372" w14:textId="77777777" w:rsidR="00464832" w:rsidRDefault="00464832" w:rsidP="00464832">
      <w:pPr>
        <w:rPr>
          <w:rFonts w:eastAsia="宋体"/>
          <w:highlight w:val="yellow"/>
          <w:lang w:val="en-US"/>
        </w:rPr>
      </w:pPr>
      <w:r w:rsidRPr="00360897">
        <w:rPr>
          <w:rFonts w:eastAsia="宋体"/>
          <w:highlight w:val="yellow"/>
          <w:lang w:val="en-US"/>
        </w:rPr>
        <w:t xml:space="preserve">We stratified our data according to three variables, Session, Match, and Identity, and then split the data into two halves using four methods. Subsequently, we calculated the SPE of six indicators for each half of the data. Finally, we separately calculated the reliability of each split-half method and each parameter representing the experimental results. </w:t>
      </w:r>
      <w:r w:rsidRPr="00360897">
        <w:rPr>
          <w:rFonts w:eastAsia="宋体" w:hint="eastAsia"/>
          <w:highlight w:val="yellow"/>
          <w:lang w:val="en-US"/>
        </w:rPr>
        <w:t>T</w:t>
      </w:r>
      <w:r w:rsidRPr="00360897">
        <w:rPr>
          <w:rFonts w:eastAsia="宋体"/>
          <w:highlight w:val="yellow"/>
          <w:lang w:val="en-US"/>
        </w:rPr>
        <w:t>he first</w:t>
      </w:r>
      <w:r w:rsidRPr="00360897">
        <w:rPr>
          <w:rFonts w:eastAsia="宋体" w:hint="eastAsia"/>
          <w:highlight w:val="yellow"/>
          <w:lang w:val="en-US"/>
        </w:rPr>
        <w:t>-second</w:t>
      </w:r>
      <w:r w:rsidRPr="00360897">
        <w:rPr>
          <w:rFonts w:eastAsia="宋体"/>
          <w:highlight w:val="yellow"/>
          <w:lang w:val="en-US"/>
        </w:rPr>
        <w:t xml:space="preserve"> split divided the first half of trials and the second half of trials in half</w:t>
      </w:r>
      <w:r w:rsidRPr="00360897">
        <w:rPr>
          <w:rFonts w:eastAsia="宋体" w:hint="eastAsia"/>
          <w:highlight w:val="yellow"/>
          <w:lang w:val="en-US"/>
        </w:rPr>
        <w:t>; t</w:t>
      </w:r>
      <w:r w:rsidRPr="00360897">
        <w:rPr>
          <w:rFonts w:eastAsia="宋体"/>
          <w:highlight w:val="yellow"/>
          <w:lang w:val="en-US"/>
        </w:rPr>
        <w:t xml:space="preserve">he odd-even split divided the trials with odd-numbered sequences and even-numbered sequences in half; and the permutation split was shuffled the order of trials and randomly assigned one half to one group and the other half to another group. The Monte Carlo split repeated the permutation split multiple times. As shown in Figure 2, after calculating the </w:t>
      </w:r>
      <w:r w:rsidRPr="00360897">
        <w:rPr>
          <w:rFonts w:eastAsia="宋体" w:hint="eastAsia"/>
          <w:highlight w:val="yellow"/>
          <w:lang w:val="en-US"/>
        </w:rPr>
        <w:t xml:space="preserve">split-half </w:t>
      </w:r>
      <w:r w:rsidRPr="00360897">
        <w:rPr>
          <w:rFonts w:eastAsia="宋体"/>
          <w:highlight w:val="yellow"/>
          <w:lang w:val="en-US"/>
        </w:rPr>
        <w:t>reliability using the Monte Carlo method, all six parameters representing the experimental results had high reliability, with XXX having the highest reliability. The results obtained from the other three split-half reliabilities were similar, and we have included them in the supplementary material.</w:t>
      </w:r>
    </w:p>
    <w:p w14:paraId="7F43B088" w14:textId="77777777" w:rsidR="00841431" w:rsidRDefault="00841431" w:rsidP="00464832">
      <w:pPr>
        <w:rPr>
          <w:rFonts w:eastAsia="宋体"/>
          <w:highlight w:val="yellow"/>
          <w:lang w:val="en-US"/>
        </w:rPr>
      </w:pPr>
    </w:p>
    <w:p w14:paraId="5DDE4967" w14:textId="6E6022FB" w:rsidR="00841431" w:rsidRDefault="00841431" w:rsidP="00841431">
      <w:pPr>
        <w:jc w:val="center"/>
        <w:rPr>
          <w:rFonts w:eastAsia="宋体"/>
          <w:highlight w:val="yellow"/>
          <w:lang w:val="en-US"/>
        </w:rPr>
      </w:pPr>
      <w:r>
        <w:rPr>
          <w:rFonts w:eastAsia="宋体"/>
          <w:noProof/>
          <w:lang w:val="en-US" w:eastAsia="zh-TW"/>
        </w:rPr>
        <w:drawing>
          <wp:inline distT="0" distB="0" distL="0" distR="0" wp14:anchorId="792AEF5E" wp14:editId="10EE758B">
            <wp:extent cx="3741089" cy="415676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_SPE_SH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9634" cy="4166260"/>
                    </a:xfrm>
                    <a:prstGeom prst="rect">
                      <a:avLst/>
                    </a:prstGeom>
                  </pic:spPr>
                </pic:pic>
              </a:graphicData>
            </a:graphic>
          </wp:inline>
        </w:drawing>
      </w:r>
    </w:p>
    <w:p w14:paraId="379E664D" w14:textId="6789BBF7" w:rsidR="00841431" w:rsidRDefault="00841431" w:rsidP="00841431">
      <w:pPr>
        <w:jc w:val="center"/>
        <w:rPr>
          <w:rFonts w:eastAsia="宋体"/>
          <w:highlight w:val="yellow"/>
          <w:lang w:val="en-US"/>
        </w:rPr>
      </w:pPr>
      <w:r>
        <w:rPr>
          <w:rFonts w:eastAsia="宋体"/>
          <w:highlight w:val="yellow"/>
          <w:lang w:val="en-US"/>
        </w:rPr>
        <w:t>Fig. 2</w:t>
      </w:r>
    </w:p>
    <w:p w14:paraId="29FCD2A4" w14:textId="77777777" w:rsidR="00841431" w:rsidRDefault="00841431" w:rsidP="00841431">
      <w:pPr>
        <w:jc w:val="center"/>
        <w:rPr>
          <w:rFonts w:eastAsia="宋体" w:hint="eastAsia"/>
          <w:highlight w:val="yellow"/>
          <w:lang w:val="en-US"/>
        </w:rPr>
      </w:pPr>
    </w:p>
    <w:p w14:paraId="77844683" w14:textId="30197406" w:rsidR="00464832" w:rsidRPr="00464832" w:rsidRDefault="00464832" w:rsidP="00464832">
      <w:pPr>
        <w:rPr>
          <w:rFonts w:eastAsia="宋体" w:cs="PMingLiU" w:hint="eastAsia"/>
          <w:b/>
          <w:highlight w:val="yellow"/>
          <w:u w:val="single"/>
          <w:lang w:val="en-US"/>
        </w:rPr>
      </w:pPr>
      <w:proofErr w:type="gramStart"/>
      <w:r w:rsidRPr="00464832">
        <w:rPr>
          <w:rFonts w:eastAsia="宋体" w:cs="PMingLiU"/>
          <w:b/>
          <w:highlight w:val="yellow"/>
          <w:u w:val="single"/>
          <w:lang w:val="en-US"/>
        </w:rPr>
        <w:t>HLM(</w:t>
      </w:r>
      <w:proofErr w:type="gramEnd"/>
      <w:r w:rsidRPr="00464832">
        <w:rPr>
          <w:rFonts w:eastAsia="宋体" w:cs="PMingLiU"/>
          <w:b/>
          <w:highlight w:val="yellow"/>
          <w:u w:val="single"/>
          <w:lang w:val="en-US"/>
        </w:rPr>
        <w:t>Hierarchical Linear Model)</w:t>
      </w:r>
    </w:p>
    <w:p w14:paraId="42845950" w14:textId="77777777" w:rsidR="00464832" w:rsidRPr="00F45E2A" w:rsidRDefault="00464832" w:rsidP="00464832">
      <w:pPr>
        <w:rPr>
          <w:rFonts w:eastAsia="宋体" w:cs="PMingLiU"/>
          <w:highlight w:val="yellow"/>
          <w:lang w:val="en-US"/>
        </w:rPr>
      </w:pPr>
      <w:r w:rsidRPr="00F45E2A">
        <w:rPr>
          <w:rFonts w:eastAsia="宋体" w:cs="PMingLiU"/>
          <w:highlight w:val="yellow"/>
          <w:lang w:val="en-US"/>
        </w:rPr>
        <w:t>The HLM equation for the reaction time (RT_ms) in the study is as follows: RT_ms ~ Session*Match*Identity + (1|Subject). In this equation, Match and Identity are two independent variables, and Session represents time. The purpose of this HLM is to demonstrate that the variance explained by Session is minimal, with the majority of variance being explained by the Subject.</w:t>
      </w:r>
    </w:p>
    <w:p w14:paraId="6A631E0A" w14:textId="77777777" w:rsidR="00464832" w:rsidRPr="006B1FBD" w:rsidRDefault="00464832" w:rsidP="00464832">
      <w:pPr>
        <w:rPr>
          <w:rFonts w:eastAsia="宋体" w:cs="PMingLiU"/>
          <w:lang w:val="en-US"/>
        </w:rPr>
      </w:pPr>
      <w:r w:rsidRPr="00F45E2A">
        <w:rPr>
          <w:rFonts w:eastAsia="宋体" w:cs="PMingLiU"/>
          <w:highlight w:val="yellow"/>
          <w:lang w:val="en-US"/>
        </w:rPr>
        <w:t>In our results, the variance between subjects was mainly explained by the Subject variable, while the variance within subjects was primarily explained by the Match and Identity variables. In other words, the variance explained by the Session was minimal, meaning that differences in response time among subjects during the experiment were mainly due to individual differences between subjects and differences in experimental conditions, and each subject's reaction time under each experimental condition remained stable over time.</w:t>
      </w:r>
    </w:p>
    <w:p w14:paraId="7A72B623" w14:textId="77777777" w:rsidR="00464832" w:rsidRPr="00464832" w:rsidRDefault="00464832">
      <w:pPr>
        <w:rPr>
          <w:b/>
          <w:bCs/>
          <w:color w:val="000000" w:themeColor="text1"/>
          <w:highlight w:val="yellow"/>
          <w:u w:val="single"/>
          <w:lang w:val="en-US"/>
        </w:rPr>
      </w:pPr>
    </w:p>
    <w:p w14:paraId="72FACDA1" w14:textId="77777777" w:rsidR="00464832" w:rsidRDefault="00464832">
      <w:pPr>
        <w:rPr>
          <w:b/>
          <w:bCs/>
          <w:color w:val="000000" w:themeColor="text1"/>
          <w:highlight w:val="yellow"/>
          <w:u w:val="single"/>
          <w:lang w:val="en-US"/>
        </w:rPr>
      </w:pPr>
    </w:p>
    <w:p w14:paraId="497C8B8F" w14:textId="77777777" w:rsidR="00464832" w:rsidRPr="00464832" w:rsidRDefault="00464832">
      <w:pPr>
        <w:rPr>
          <w:b/>
          <w:bCs/>
          <w:color w:val="000000" w:themeColor="text1"/>
          <w:highlight w:val="yellow"/>
          <w:u w:val="single"/>
          <w:lang w:val="en-US"/>
        </w:rPr>
      </w:pPr>
    </w:p>
    <w:p w14:paraId="49D421F8" w14:textId="77777777" w:rsidR="00586F83" w:rsidRDefault="00BA0079">
      <w:pPr>
        <w:pStyle w:val="1"/>
        <w:keepNext w:val="0"/>
        <w:keepLines w:val="0"/>
        <w:spacing w:before="0" w:after="0"/>
        <w:rPr>
          <w:rFonts w:ascii="Calibri" w:eastAsia="Calibri" w:hAnsi="Calibri" w:cs="Calibri"/>
          <w:b/>
          <w:sz w:val="42"/>
          <w:szCs w:val="42"/>
        </w:rPr>
      </w:pPr>
      <w:bookmarkStart w:id="80" w:name="_n45umupwgeta" w:colFirst="0" w:colLast="0"/>
      <w:bookmarkStart w:id="81" w:name="_Toc103777236"/>
      <w:bookmarkEnd w:id="80"/>
      <w:r>
        <w:rPr>
          <w:rFonts w:ascii="Calibri" w:eastAsia="Calibri" w:hAnsi="Calibri" w:cs="Calibri"/>
          <w:b/>
          <w:sz w:val="42"/>
          <w:szCs w:val="42"/>
        </w:rPr>
        <w:t>Discussion</w:t>
      </w:r>
      <w:bookmarkEnd w:id="81"/>
    </w:p>
    <w:p w14:paraId="6A280A85" w14:textId="77777777" w:rsidR="00586F83" w:rsidRDefault="00BA0079">
      <w:pPr>
        <w:rPr>
          <w:rFonts w:ascii="Calibri" w:eastAsia="Calibri"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p>
    <w:p w14:paraId="6F9E0F09" w14:textId="5F63709F" w:rsidR="00D17E28" w:rsidRDefault="00BA0079" w:rsidP="00D17E28">
      <w:pPr>
        <w:rPr>
          <w:rFonts w:ascii="Calibri" w:eastAsia="Calibri" w:hAnsi="Calibri" w:cs="Calibri"/>
          <w:b/>
          <w:sz w:val="42"/>
          <w:szCs w:val="42"/>
        </w:rPr>
      </w:pPr>
      <w:r>
        <w:rPr>
          <w:rFonts w:ascii="Calibri" w:eastAsia="Calibri" w:hAnsi="Calibri" w:cs="Calibri"/>
          <w:sz w:val="42"/>
          <w:szCs w:val="42"/>
        </w:rPr>
        <w:t xml:space="preserve"> </w:t>
      </w:r>
      <w:r>
        <w:rPr>
          <w:rFonts w:ascii="Calibri" w:eastAsia="Calibri" w:hAnsi="Calibri" w:cs="Calibri"/>
          <w:b/>
          <w:sz w:val="42"/>
          <w:szCs w:val="42"/>
        </w:rPr>
        <w:t xml:space="preserve"> </w:t>
      </w:r>
      <w:bookmarkStart w:id="82" w:name="_55me02ptpjfj" w:colFirst="0" w:colLast="0"/>
      <w:bookmarkEnd w:id="82"/>
    </w:p>
    <w:p w14:paraId="04E45D4E" w14:textId="77777777" w:rsidR="00A05A24" w:rsidRPr="00A05A24" w:rsidRDefault="00A05A24" w:rsidP="00D17E28">
      <w:pPr>
        <w:rPr>
          <w:rFonts w:ascii="Calibri" w:eastAsia="Calibri" w:hAnsi="Calibri" w:cs="Calibri"/>
          <w:b/>
          <w:sz w:val="42"/>
          <w:szCs w:val="42"/>
        </w:rPr>
      </w:pPr>
    </w:p>
    <w:p w14:paraId="0417A83F" w14:textId="77777777" w:rsidR="00D17E28" w:rsidRPr="00D17E28" w:rsidRDefault="00D17E28" w:rsidP="00D17E28">
      <w:pPr>
        <w:rPr>
          <w:rFonts w:eastAsia="Calibri"/>
        </w:rPr>
      </w:pPr>
    </w:p>
    <w:p w14:paraId="269FEE3B" w14:textId="77777777" w:rsidR="00586F83" w:rsidRDefault="00BA0079">
      <w:pPr>
        <w:pStyle w:val="1"/>
        <w:keepNext w:val="0"/>
        <w:keepLines w:val="0"/>
        <w:spacing w:before="0" w:after="0"/>
        <w:rPr>
          <w:rFonts w:ascii="Calibri" w:eastAsia="Calibri" w:hAnsi="Calibri" w:cs="Calibri"/>
          <w:b/>
          <w:sz w:val="42"/>
          <w:szCs w:val="42"/>
        </w:rPr>
      </w:pPr>
      <w:bookmarkStart w:id="83" w:name="_mdjadefs2vka" w:colFirst="0" w:colLast="0"/>
      <w:bookmarkStart w:id="84" w:name="_Toc103777237"/>
      <w:bookmarkEnd w:id="83"/>
      <w:r>
        <w:rPr>
          <w:rFonts w:ascii="Calibri" w:eastAsia="Calibri" w:hAnsi="Calibri" w:cs="Calibri"/>
          <w:b/>
          <w:sz w:val="42"/>
          <w:szCs w:val="42"/>
        </w:rPr>
        <w:t>Acknowledgements</w:t>
      </w:r>
      <w:bookmarkEnd w:id="84"/>
    </w:p>
    <w:p w14:paraId="43CA9E6B" w14:textId="0A6E8FE6" w:rsidR="00D17E28" w:rsidRPr="00D17E28" w:rsidRDefault="00D17E28">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p>
    <w:p w14:paraId="1E3C6B82" w14:textId="77777777" w:rsidR="00586F83" w:rsidRDefault="00BA0079">
      <w:pPr>
        <w:pStyle w:val="1"/>
        <w:keepNext w:val="0"/>
        <w:keepLines w:val="0"/>
        <w:spacing w:before="0" w:after="0"/>
        <w:rPr>
          <w:rFonts w:ascii="Calibri" w:eastAsia="Calibri" w:hAnsi="Calibri" w:cs="Calibri"/>
          <w:b/>
          <w:sz w:val="42"/>
          <w:szCs w:val="42"/>
        </w:rPr>
      </w:pPr>
      <w:bookmarkStart w:id="85" w:name="_wvd57wep2hh3" w:colFirst="0" w:colLast="0"/>
      <w:bookmarkEnd w:id="85"/>
      <w:r>
        <w:rPr>
          <w:rFonts w:ascii="Calibri" w:eastAsia="Calibri" w:hAnsi="Calibri" w:cs="Calibri"/>
          <w:b/>
          <w:sz w:val="42"/>
          <w:szCs w:val="42"/>
        </w:rPr>
        <w:t xml:space="preserve"> </w:t>
      </w:r>
    </w:p>
    <w:p w14:paraId="0EF50E9B" w14:textId="77777777" w:rsidR="00586F83" w:rsidRDefault="00BA0079">
      <w:pPr>
        <w:pStyle w:val="1"/>
        <w:keepNext w:val="0"/>
        <w:keepLines w:val="0"/>
        <w:spacing w:before="0" w:after="0"/>
        <w:rPr>
          <w:rFonts w:ascii="Calibri" w:eastAsia="Calibri" w:hAnsi="Calibri" w:cs="Calibri"/>
          <w:b/>
          <w:sz w:val="42"/>
          <w:szCs w:val="42"/>
        </w:rPr>
      </w:pPr>
      <w:bookmarkStart w:id="86" w:name="_ridkkf2yzxxx" w:colFirst="0" w:colLast="0"/>
      <w:bookmarkStart w:id="87" w:name="_Toc103777238"/>
      <w:bookmarkEnd w:id="86"/>
      <w:r>
        <w:rPr>
          <w:rFonts w:ascii="Calibri" w:eastAsia="Calibri" w:hAnsi="Calibri" w:cs="Calibri"/>
          <w:b/>
          <w:sz w:val="42"/>
          <w:szCs w:val="42"/>
        </w:rPr>
        <w:t>Author contributions</w:t>
      </w:r>
      <w:bookmarkEnd w:id="87"/>
    </w:p>
    <w:p w14:paraId="5BFA37B7" w14:textId="77777777" w:rsidR="00D17E28" w:rsidRPr="00F9424D" w:rsidRDefault="00D17E28" w:rsidP="00D17E28">
      <w:pPr>
        <w:rPr>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67F329E3" w14:textId="77777777" w:rsidR="00586F83" w:rsidRDefault="00586F83">
      <w:pPr>
        <w:rPr>
          <w:rFonts w:ascii="Calibri" w:eastAsia="Calibri" w:hAnsi="Calibri" w:cs="Calibri"/>
          <w:b/>
          <w:sz w:val="42"/>
          <w:szCs w:val="42"/>
        </w:rPr>
      </w:pPr>
    </w:p>
    <w:p w14:paraId="769AE28C" w14:textId="77777777" w:rsidR="00586F83" w:rsidRDefault="00BA0079">
      <w:pPr>
        <w:rPr>
          <w:rFonts w:ascii="Calibri" w:eastAsia="Calibri" w:hAnsi="Calibri" w:cs="Calibri"/>
          <w:b/>
          <w:sz w:val="42"/>
          <w:szCs w:val="42"/>
        </w:rPr>
      </w:pPr>
      <w:r>
        <w:rPr>
          <w:rFonts w:ascii="Calibri" w:eastAsia="Calibri" w:hAnsi="Calibri" w:cs="Calibri"/>
          <w:b/>
          <w:sz w:val="42"/>
          <w:szCs w:val="42"/>
        </w:rPr>
        <w:t>Competing interests</w:t>
      </w:r>
    </w:p>
    <w:p w14:paraId="2EF20315" w14:textId="63963862" w:rsidR="00586F83" w:rsidRPr="00D17E28" w:rsidRDefault="00BA0079">
      <w:pPr>
        <w:rPr>
          <w:color w:val="000000" w:themeColor="text1"/>
          <w:lang w:val="en-US"/>
        </w:rPr>
      </w:pPr>
      <w:r w:rsidRPr="00D17E28">
        <w:rPr>
          <w:color w:val="000000" w:themeColor="text1"/>
          <w:lang w:val="en-US"/>
        </w:rPr>
        <w:t>The authors declare no competing interests.</w:t>
      </w:r>
    </w:p>
    <w:p w14:paraId="156CF79A" w14:textId="77777777" w:rsidR="00586F83" w:rsidRDefault="00BA0079">
      <w:pPr>
        <w:rPr>
          <w:rFonts w:ascii="Calibri" w:eastAsia="Calibri" w:hAnsi="Calibri" w:cs="Calibri"/>
          <w:i/>
          <w:sz w:val="42"/>
          <w:szCs w:val="42"/>
        </w:rPr>
      </w:pPr>
      <w:r>
        <w:rPr>
          <w:rFonts w:ascii="Calibri" w:eastAsia="Calibri" w:hAnsi="Calibri" w:cs="Calibri"/>
          <w:sz w:val="42"/>
          <w:szCs w:val="42"/>
        </w:rPr>
        <w:t xml:space="preserve"> </w:t>
      </w:r>
    </w:p>
    <w:p w14:paraId="1063808D" w14:textId="77777777" w:rsidR="00586F83" w:rsidRDefault="00BA0079">
      <w:pPr>
        <w:rPr>
          <w:rFonts w:ascii="Calibri" w:eastAsia="Calibri" w:hAnsi="Calibri" w:cs="Calibri"/>
          <w:b/>
          <w:sz w:val="42"/>
          <w:szCs w:val="42"/>
        </w:rPr>
      </w:pPr>
      <w:r>
        <w:rPr>
          <w:rFonts w:ascii="Calibri" w:eastAsia="Calibri" w:hAnsi="Calibri" w:cs="Calibri"/>
          <w:b/>
          <w:sz w:val="42"/>
          <w:szCs w:val="42"/>
        </w:rPr>
        <w:t>Figures</w:t>
      </w:r>
    </w:p>
    <w:p w14:paraId="54475E23" w14:textId="77777777" w:rsidR="00586F83" w:rsidRDefault="00BA0079">
      <w:pPr>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p>
    <w:p w14:paraId="50F35867" w14:textId="77777777" w:rsidR="00586F83" w:rsidRDefault="00BA0079">
      <w:pPr>
        <w:pStyle w:val="1"/>
        <w:keepNext w:val="0"/>
        <w:keepLines w:val="0"/>
        <w:spacing w:before="0" w:after="0"/>
        <w:rPr>
          <w:rFonts w:ascii="Calibri" w:eastAsia="Calibri" w:hAnsi="Calibri" w:cs="Calibri"/>
          <w:b/>
          <w:sz w:val="42"/>
          <w:szCs w:val="42"/>
        </w:rPr>
      </w:pPr>
      <w:bookmarkStart w:id="88" w:name="_wbmlk2iy1qsw" w:colFirst="0" w:colLast="0"/>
      <w:bookmarkEnd w:id="88"/>
      <w:r>
        <w:rPr>
          <w:rFonts w:ascii="Calibri" w:eastAsia="Calibri" w:hAnsi="Calibri" w:cs="Calibri"/>
          <w:b/>
          <w:sz w:val="42"/>
          <w:szCs w:val="42"/>
        </w:rPr>
        <w:t xml:space="preserve"> </w:t>
      </w:r>
    </w:p>
    <w:p w14:paraId="229352A4" w14:textId="4DD4E573" w:rsidR="00586F83" w:rsidRDefault="00BA0079">
      <w:pPr>
        <w:pStyle w:val="1"/>
        <w:keepNext w:val="0"/>
        <w:keepLines w:val="0"/>
        <w:spacing w:before="0" w:after="0"/>
        <w:rPr>
          <w:rFonts w:ascii="Calibri" w:eastAsia="Calibri" w:hAnsi="Calibri" w:cs="Calibri"/>
          <w:b/>
          <w:sz w:val="42"/>
          <w:szCs w:val="42"/>
        </w:rPr>
      </w:pPr>
      <w:bookmarkStart w:id="89" w:name="_1r3wz94tf58i" w:colFirst="0" w:colLast="0"/>
      <w:bookmarkStart w:id="90" w:name="_Toc103777239"/>
      <w:bookmarkEnd w:id="89"/>
      <w:r>
        <w:rPr>
          <w:rFonts w:ascii="Calibri" w:eastAsia="Calibri" w:hAnsi="Calibri" w:cs="Calibri"/>
          <w:b/>
          <w:sz w:val="42"/>
          <w:szCs w:val="42"/>
        </w:rPr>
        <w:t>Figure Legends</w:t>
      </w:r>
      <w:bookmarkEnd w:id="90"/>
    </w:p>
    <w:p w14:paraId="7B735872" w14:textId="77777777" w:rsidR="00ED4B44" w:rsidRPr="00ED4B44" w:rsidRDefault="00ED4B44" w:rsidP="00ED4B44">
      <w:pPr>
        <w:rPr>
          <w:rFonts w:eastAsia="Calibri"/>
        </w:rPr>
      </w:pPr>
    </w:p>
    <w:p w14:paraId="08D634A6" w14:textId="77777777" w:rsidR="00586F83" w:rsidRDefault="00BA0079">
      <w:pPr>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p>
    <w:p w14:paraId="1CAE7A55" w14:textId="77777777" w:rsidR="00586F83" w:rsidRDefault="00BA0079">
      <w:pPr>
        <w:pStyle w:val="1"/>
        <w:keepNext w:val="0"/>
        <w:keepLines w:val="0"/>
        <w:spacing w:before="0" w:after="0"/>
        <w:rPr>
          <w:rFonts w:ascii="Calibri" w:eastAsia="Calibri" w:hAnsi="Calibri" w:cs="Calibri"/>
          <w:b/>
          <w:sz w:val="42"/>
          <w:szCs w:val="42"/>
        </w:rPr>
      </w:pPr>
      <w:bookmarkStart w:id="91" w:name="_5v980ihlaje4" w:colFirst="0" w:colLast="0"/>
      <w:bookmarkEnd w:id="91"/>
      <w:r>
        <w:rPr>
          <w:rFonts w:ascii="Calibri" w:eastAsia="Calibri" w:hAnsi="Calibri" w:cs="Calibri"/>
          <w:b/>
          <w:sz w:val="42"/>
          <w:szCs w:val="42"/>
        </w:rPr>
        <w:t xml:space="preserve"> </w:t>
      </w:r>
    </w:p>
    <w:p w14:paraId="60E073AB" w14:textId="4D8EACAA" w:rsidR="00F038D1" w:rsidRDefault="00BA0079" w:rsidP="00BA6702">
      <w:pPr>
        <w:pStyle w:val="1"/>
        <w:keepNext w:val="0"/>
        <w:keepLines w:val="0"/>
        <w:spacing w:before="0" w:after="0"/>
        <w:rPr>
          <w:rFonts w:ascii="Calibri" w:eastAsia="Calibri" w:hAnsi="Calibri" w:cs="Calibri"/>
          <w:b/>
          <w:sz w:val="42"/>
          <w:szCs w:val="42"/>
        </w:rPr>
      </w:pPr>
      <w:bookmarkStart w:id="92" w:name="_dz5w9vw0a4hh" w:colFirst="0" w:colLast="0"/>
      <w:bookmarkStart w:id="93" w:name="_Toc103777240"/>
      <w:bookmarkEnd w:id="92"/>
      <w:r>
        <w:rPr>
          <w:rFonts w:ascii="Calibri" w:eastAsia="Calibri" w:hAnsi="Calibri" w:cs="Calibri"/>
          <w:b/>
          <w:sz w:val="42"/>
          <w:szCs w:val="42"/>
        </w:rPr>
        <w:t>Table 1. Design Table</w:t>
      </w:r>
      <w:bookmarkEnd w:id="93"/>
    </w:p>
    <w:p w14:paraId="7582DFDA" w14:textId="77777777" w:rsidR="00BA6702" w:rsidRPr="00BA6702" w:rsidRDefault="00BA6702" w:rsidP="00BA6702">
      <w:pPr>
        <w:rPr>
          <w:rFonts w:eastAsia="Calibri"/>
        </w:rPr>
      </w:pPr>
    </w:p>
    <w:p w14:paraId="75EC8790" w14:textId="77777777" w:rsidR="00586F83" w:rsidRDefault="00BA0079">
      <w:pPr>
        <w:ind w:left="720"/>
        <w:rPr>
          <w:rFonts w:ascii="Calibri" w:eastAsia="Calibri" w:hAnsi="Calibri" w:cs="Calibri"/>
          <w:i/>
          <w:sz w:val="20"/>
          <w:szCs w:val="20"/>
        </w:rPr>
      </w:pPr>
      <w:r>
        <w:rPr>
          <w:rFonts w:ascii="Calibri" w:eastAsia="Calibri" w:hAnsi="Calibri" w:cs="Calibri"/>
          <w:i/>
          <w:sz w:val="20"/>
          <w:szCs w:val="20"/>
        </w:rPr>
        <w:t xml:space="preserve"> </w:t>
      </w:r>
    </w:p>
    <w:tbl>
      <w:tblPr>
        <w:tblStyle w:val="a5"/>
        <w:tblW w:w="51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330"/>
        <w:gridCol w:w="2893"/>
        <w:gridCol w:w="2310"/>
        <w:gridCol w:w="2027"/>
      </w:tblGrid>
      <w:tr w:rsidR="00532C42" w14:paraId="3A6343CB" w14:textId="77777777" w:rsidTr="00871B16">
        <w:trPr>
          <w:trHeight w:val="1385"/>
        </w:trPr>
        <w:tc>
          <w:tcPr>
            <w:tcW w:w="12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9A13E" w14:textId="77777777" w:rsidR="00532C42" w:rsidRDefault="00532C42">
            <w:pPr>
              <w:rPr>
                <w:rFonts w:ascii="Calibri" w:eastAsia="Calibri" w:hAnsi="Calibri" w:cs="Calibri"/>
                <w:b/>
                <w:sz w:val="20"/>
                <w:szCs w:val="20"/>
              </w:rPr>
            </w:pPr>
            <w:r>
              <w:rPr>
                <w:rFonts w:ascii="Calibri" w:eastAsia="Calibri" w:hAnsi="Calibri" w:cs="Calibri"/>
                <w:b/>
                <w:sz w:val="20"/>
                <w:szCs w:val="20"/>
              </w:rPr>
              <w:lastRenderedPageBreak/>
              <w:t>Question</w:t>
            </w:r>
          </w:p>
        </w:tc>
        <w:tc>
          <w:tcPr>
            <w:tcW w:w="1513"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084B79CE" w14:textId="77777777" w:rsidR="00532C42" w:rsidRDefault="00532C42">
            <w:pPr>
              <w:rPr>
                <w:rFonts w:ascii="Calibri" w:eastAsia="Calibri" w:hAnsi="Calibri" w:cs="Calibri"/>
                <w:b/>
                <w:sz w:val="20"/>
                <w:szCs w:val="20"/>
              </w:rPr>
            </w:pPr>
            <w:r>
              <w:rPr>
                <w:rFonts w:ascii="Calibri" w:eastAsia="Calibri" w:hAnsi="Calibri" w:cs="Calibri"/>
                <w:b/>
                <w:sz w:val="20"/>
                <w:szCs w:val="20"/>
              </w:rPr>
              <w:t>Hypothesis (if applicable)</w:t>
            </w:r>
          </w:p>
        </w:tc>
        <w:tc>
          <w:tcPr>
            <w:tcW w:w="1208"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7380819F" w14:textId="77777777" w:rsidR="00532C42" w:rsidRDefault="00532C42">
            <w:pPr>
              <w:rPr>
                <w:rFonts w:ascii="Calibri" w:eastAsia="Calibri" w:hAnsi="Calibri" w:cs="Calibri"/>
                <w:b/>
                <w:sz w:val="20"/>
                <w:szCs w:val="20"/>
              </w:rPr>
            </w:pPr>
            <w:r>
              <w:rPr>
                <w:rFonts w:ascii="Calibri" w:eastAsia="Calibri" w:hAnsi="Calibri" w:cs="Calibri"/>
                <w:b/>
                <w:sz w:val="20"/>
                <w:szCs w:val="20"/>
              </w:rPr>
              <w:t>Analysis Plan</w:t>
            </w:r>
          </w:p>
        </w:tc>
        <w:tc>
          <w:tcPr>
            <w:tcW w:w="1060"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23F99F5C" w14:textId="77777777" w:rsidR="00532C42" w:rsidRDefault="00532C42">
            <w:pPr>
              <w:rPr>
                <w:rFonts w:ascii="Calibri" w:eastAsia="Calibri" w:hAnsi="Calibri" w:cs="Calibri"/>
                <w:b/>
                <w:sz w:val="20"/>
                <w:szCs w:val="20"/>
              </w:rPr>
            </w:pPr>
            <w:r>
              <w:rPr>
                <w:rFonts w:ascii="Calibri" w:eastAsia="Calibri" w:hAnsi="Calibri" w:cs="Calibri"/>
                <w:b/>
                <w:sz w:val="20"/>
                <w:szCs w:val="20"/>
              </w:rPr>
              <w:t>Interpretation given to different outcomes</w:t>
            </w:r>
          </w:p>
        </w:tc>
      </w:tr>
      <w:tr w:rsidR="00532C42" w14:paraId="7E242DBC" w14:textId="77777777" w:rsidTr="00871B16">
        <w:trPr>
          <w:trHeight w:val="23"/>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D2CA581" w14:textId="45248E21" w:rsidR="00532C42" w:rsidRDefault="00532C42">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hich indicator (s) is appropriate and consistent to indicate the group-level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4F263E7A" w14:textId="7E5876DF" w:rsidR="00532C42" w:rsidRPr="008724B2" w:rsidRDefault="00532C42" w:rsidP="008D2627">
            <w:pPr>
              <w:rPr>
                <w:rFonts w:eastAsiaTheme="minorEastAsia"/>
                <w:color w:val="000000" w:themeColor="text1"/>
                <w:lang w:val="en-US"/>
              </w:rPr>
            </w:pPr>
            <w:r w:rsidRPr="008D2627">
              <w:rPr>
                <w:rFonts w:ascii="Calibri" w:eastAsia="Calibri" w:hAnsi="Calibri" w:cs="Calibri"/>
                <w:sz w:val="20"/>
                <w:szCs w:val="20"/>
              </w:rPr>
              <w:t xml:space="preserve"> </w:t>
            </w:r>
            <w:r w:rsidRPr="008D2627">
              <w:rPr>
                <w:color w:val="000000" w:themeColor="text1"/>
                <w:lang w:val="en-US"/>
              </w:rPr>
              <w:t xml:space="preserve">(a) Model-based measurement </w:t>
            </w:r>
            <w:r w:rsidR="008724B2">
              <w:rPr>
                <w:color w:val="000000" w:themeColor="text1"/>
                <w:lang w:val="en-US"/>
              </w:rPr>
              <w:t>(</w:t>
            </w:r>
            <w:r w:rsidR="008724B2" w:rsidRPr="007A0640">
              <w:rPr>
                <w:i/>
                <w:iCs/>
                <w:color w:val="000000" w:themeColor="text1"/>
                <w:lang w:val="en-US"/>
              </w:rPr>
              <w:t>v, z</w:t>
            </w:r>
            <w:r w:rsidR="008724B2">
              <w:rPr>
                <w:color w:val="000000" w:themeColor="text1"/>
                <w:lang w:val="en-US"/>
              </w:rPr>
              <w:t xml:space="preserve">) </w:t>
            </w:r>
            <w:r w:rsidRPr="008D2627">
              <w:rPr>
                <w:color w:val="000000" w:themeColor="text1"/>
                <w:lang w:val="en-US"/>
              </w:rPr>
              <w:t>and Reaction time-based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w:t>
            </w:r>
            <w:r w:rsidR="008724B2" w:rsidRPr="003F6597">
              <w:rPr>
                <w:color w:val="000000" w:themeColor="text1"/>
                <w:lang w:val="en-US"/>
              </w:rPr>
              <w:t>Mean Reaction times</w:t>
            </w:r>
            <w:r w:rsidR="008724B2">
              <w:rPr>
                <w:color w:val="000000" w:themeColor="text1"/>
                <w:lang w:val="en-US"/>
              </w:rPr>
              <w:t xml:space="preserve">) </w:t>
            </w:r>
            <w:r w:rsidRPr="008D2627">
              <w:rPr>
                <w:color w:val="000000" w:themeColor="text1"/>
                <w:lang w:val="en-US"/>
              </w:rPr>
              <w:t>are appropriately reliable as group-level SPE indicators in the associative learning task (</w:t>
            </w:r>
            <w:r>
              <w:rPr>
                <w:color w:val="000000" w:themeColor="text1"/>
                <w:lang w:val="en-US"/>
              </w:rPr>
              <w:t>b</w:t>
            </w:r>
            <w:r w:rsidRPr="008D2627">
              <w:rPr>
                <w:color w:val="000000" w:themeColor="text1"/>
                <w:lang w:val="en-US"/>
              </w:rPr>
              <w:t>) accuracy-based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 xml:space="preserve">(accuracy, d-prime, efficiency) </w:t>
            </w:r>
            <w:r w:rsidRPr="008D2627">
              <w:rPr>
                <w:color w:val="000000" w:themeColor="text1"/>
                <w:lang w:val="en-US"/>
              </w:rPr>
              <w:t>exhibits different degrees of inconsistency from one time point to another</w:t>
            </w:r>
            <w:r>
              <w:rPr>
                <w:color w:val="000000" w:themeColor="text1"/>
                <w:lang w:val="en-US"/>
              </w:rPr>
              <w:t>.</w:t>
            </w:r>
          </w:p>
          <w:p w14:paraId="04D608C7" w14:textId="0937B666" w:rsidR="00532C42" w:rsidRPr="008D2627" w:rsidRDefault="00532C42">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127CC2AA" w14:textId="6C0550BF" w:rsidR="00532C42" w:rsidRDefault="00532C42">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two-way single-measurement mixed model with absolute agreement between scores of six session</w:t>
            </w:r>
            <w:r>
              <w:rPr>
                <w:color w:val="000000" w:themeColor="text1"/>
                <w:lang w:val="en-US"/>
              </w:rPr>
              <w:t xml:space="preserve"> (ICC2k) as reliability measure of group</w:t>
            </w:r>
            <w:r w:rsidRPr="002B0D83">
              <w:rPr>
                <w:color w:val="000000" w:themeColor="text1"/>
                <w:lang w:val="en-US"/>
              </w:rPr>
              <w:t>-level SPE across six sessions.</w:t>
            </w:r>
          </w:p>
        </w:tc>
        <w:tc>
          <w:tcPr>
            <w:tcW w:w="1060" w:type="pct"/>
            <w:tcBorders>
              <w:bottom w:val="single" w:sz="8" w:space="0" w:color="000000"/>
              <w:right w:val="single" w:sz="8" w:space="0" w:color="000000"/>
            </w:tcBorders>
            <w:tcMar>
              <w:top w:w="100" w:type="dxa"/>
              <w:left w:w="100" w:type="dxa"/>
              <w:bottom w:w="100" w:type="dxa"/>
              <w:right w:w="100" w:type="dxa"/>
            </w:tcMar>
          </w:tcPr>
          <w:p w14:paraId="57449C11" w14:textId="00D7CE37" w:rsidR="00532C42" w:rsidRDefault="00532C42">
            <w:pPr>
              <w:rPr>
                <w:rFonts w:ascii="Calibri" w:eastAsia="Calibri" w:hAnsi="Calibri" w:cs="Calibri"/>
                <w:sz w:val="20"/>
                <w:szCs w:val="20"/>
              </w:rPr>
            </w:pPr>
            <w:r w:rsidRPr="008D2627">
              <w:rPr>
                <w:color w:val="000000" w:themeColor="text1"/>
                <w:lang w:val="en-US"/>
              </w:rPr>
              <w:t xml:space="preserve">ICC 2k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3C0DC3C9"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4CFB8546" w14:textId="56F0A967" w:rsidR="00532C42" w:rsidRDefault="00532C42" w:rsidP="00F038D1">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 xml:space="preserve">hich indicator (s) is appropriate and consistent to indicate the </w:t>
            </w:r>
            <w:r>
              <w:rPr>
                <w:color w:val="000000" w:themeColor="text1"/>
                <w:lang w:val="en-US"/>
              </w:rPr>
              <w:t>individual</w:t>
            </w:r>
            <w:r w:rsidRPr="00E82C40">
              <w:rPr>
                <w:color w:val="000000" w:themeColor="text1"/>
                <w:lang w:val="en-US"/>
              </w:rPr>
              <w:t>-level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19E7E866" w14:textId="700D864B" w:rsidR="00532C42" w:rsidRPr="008D2627" w:rsidRDefault="006A0E67" w:rsidP="008D2627">
            <w:pPr>
              <w:rPr>
                <w:color w:val="000000" w:themeColor="text1"/>
                <w:lang w:val="en-US"/>
              </w:rPr>
            </w:pPr>
            <w:r w:rsidRPr="008D2627">
              <w:rPr>
                <w:color w:val="000000" w:themeColor="text1"/>
                <w:lang w:val="en-US"/>
              </w:rPr>
              <w:t xml:space="preserve">(a) </w:t>
            </w:r>
            <w:r w:rsidR="00532C42" w:rsidRPr="008D2627">
              <w:rPr>
                <w:color w:val="000000" w:themeColor="text1"/>
                <w:lang w:val="en-US"/>
              </w:rPr>
              <w:t xml:space="preserve">Model-based </w:t>
            </w:r>
            <w:r w:rsidR="007A0640" w:rsidRPr="008D2627">
              <w:rPr>
                <w:color w:val="000000" w:themeColor="text1"/>
                <w:lang w:val="en-US"/>
              </w:rPr>
              <w:t>measurement</w:t>
            </w:r>
            <w:r w:rsidR="007A0640">
              <w:rPr>
                <w:color w:val="000000" w:themeColor="text1"/>
                <w:lang w:val="en-US"/>
              </w:rPr>
              <w:t xml:space="preserve"> (</w:t>
            </w:r>
            <w:r w:rsidR="007A0640" w:rsidRPr="007A0640">
              <w:rPr>
                <w:i/>
                <w:iCs/>
                <w:color w:val="000000" w:themeColor="text1"/>
                <w:lang w:val="en-US"/>
              </w:rPr>
              <w:t>v, z</w:t>
            </w:r>
            <w:r w:rsidR="007A0640">
              <w:rPr>
                <w:color w:val="000000" w:themeColor="text1"/>
                <w:lang w:val="en-US"/>
              </w:rPr>
              <w:t>)</w:t>
            </w:r>
            <w:r w:rsidR="00532C42" w:rsidRPr="008D2627">
              <w:rPr>
                <w:color w:val="000000" w:themeColor="text1"/>
                <w:lang w:val="en-US"/>
              </w:rPr>
              <w:t>, which may reflect the critical underlying generative process of individuals, are appropriately reliable as individual-level SPE indicators in the associative learning task</w:t>
            </w:r>
            <w:r w:rsidR="007A0640">
              <w:rPr>
                <w:color w:val="000000" w:themeColor="text1"/>
                <w:lang w:val="en-US"/>
              </w:rPr>
              <w:t xml:space="preserve">. </w:t>
            </w:r>
            <w:r w:rsidR="00532C42" w:rsidRPr="008D2627">
              <w:rPr>
                <w:color w:val="000000" w:themeColor="text1"/>
                <w:lang w:val="en-US"/>
              </w:rPr>
              <w:t>(b) RT and accuracy-based measurement</w:t>
            </w:r>
            <w:r w:rsidR="00532C42">
              <w:rPr>
                <w:color w:val="000000" w:themeColor="text1"/>
                <w:lang w:val="en-US"/>
              </w:rPr>
              <w:t>s</w:t>
            </w:r>
            <w:r w:rsidR="00532C42" w:rsidRPr="008D2627">
              <w:rPr>
                <w:color w:val="000000" w:themeColor="text1"/>
                <w:lang w:val="en-US"/>
              </w:rPr>
              <w:t xml:space="preserve"> </w:t>
            </w:r>
            <w:r w:rsidR="008724B2">
              <w:rPr>
                <w:color w:val="000000" w:themeColor="text1"/>
                <w:lang w:val="en-US"/>
              </w:rPr>
              <w:t>(</w:t>
            </w:r>
            <w:r w:rsidR="008724B2" w:rsidRPr="00F74C9E">
              <w:rPr>
                <w:rFonts w:eastAsiaTheme="minorEastAsia"/>
                <w:color w:val="000000" w:themeColor="text1"/>
                <w:lang w:val="en-US"/>
              </w:rPr>
              <w:t>Mean Reaction times</w:t>
            </w:r>
            <w:r w:rsidR="008724B2">
              <w:rPr>
                <w:color w:val="000000" w:themeColor="text1"/>
                <w:lang w:val="en-US"/>
              </w:rPr>
              <w:t xml:space="preserve">, accuracy, d-prime, </w:t>
            </w:r>
            <w:proofErr w:type="gramStart"/>
            <w:r w:rsidR="008724B2">
              <w:rPr>
                <w:color w:val="000000" w:themeColor="text1"/>
                <w:lang w:val="en-US"/>
              </w:rPr>
              <w:t>efficiency</w:t>
            </w:r>
            <w:proofErr w:type="gramEnd"/>
            <w:r w:rsidR="008724B2">
              <w:rPr>
                <w:color w:val="000000" w:themeColor="text1"/>
                <w:lang w:val="en-US"/>
              </w:rPr>
              <w:t xml:space="preserve">) </w:t>
            </w:r>
            <w:r w:rsidR="00532C42" w:rsidRPr="008D2627">
              <w:rPr>
                <w:color w:val="000000" w:themeColor="text1"/>
                <w:lang w:val="en-US"/>
              </w:rPr>
              <w:t>exhibit different degrees of inconsistency from one time point to another</w:t>
            </w:r>
            <w:r w:rsidR="00532C42">
              <w:rPr>
                <w:color w:val="000000" w:themeColor="text1"/>
                <w:lang w:val="en-US"/>
              </w:rPr>
              <w:t>.</w:t>
            </w:r>
          </w:p>
          <w:p w14:paraId="6834B18F" w14:textId="70CB6220" w:rsidR="00532C42" w:rsidRPr="008D2627" w:rsidRDefault="00532C42" w:rsidP="00F038D1">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55FDE67E" w14:textId="127886C8" w:rsidR="00532C42" w:rsidRDefault="00532C42" w:rsidP="00F038D1">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 xml:space="preserve">a two-way multiple </w:t>
            </w:r>
            <w:proofErr w:type="gramStart"/>
            <w:r w:rsidRPr="002B0D83">
              <w:rPr>
                <w:color w:val="000000" w:themeColor="text1"/>
                <w:lang w:val="en-US"/>
              </w:rPr>
              <w:t>raters</w:t>
            </w:r>
            <w:proofErr w:type="gramEnd"/>
            <w:r w:rsidRPr="002B0D83">
              <w:rPr>
                <w:color w:val="000000" w:themeColor="text1"/>
                <w:lang w:val="en-US"/>
              </w:rPr>
              <w:t xml:space="preserve"> random effect model with absolute agreement between scores of six sessions</w:t>
            </w:r>
            <w:r>
              <w:rPr>
                <w:color w:val="000000" w:themeColor="text1"/>
                <w:lang w:val="en-US"/>
              </w:rPr>
              <w:t xml:space="preserve"> (ICC2) as reliability measure of individual</w:t>
            </w:r>
            <w:r w:rsidRPr="002B0D83">
              <w:rPr>
                <w:color w:val="000000" w:themeColor="text1"/>
                <w:lang w:val="en-US"/>
              </w:rPr>
              <w:t>-level SPE across six sessions</w:t>
            </w:r>
            <w:r>
              <w:rPr>
                <w:color w:val="000000" w:themeColor="text1"/>
                <w:lang w:val="en-US"/>
              </w:rPr>
              <w:t>.</w:t>
            </w:r>
          </w:p>
        </w:tc>
        <w:tc>
          <w:tcPr>
            <w:tcW w:w="1060" w:type="pct"/>
            <w:tcBorders>
              <w:bottom w:val="single" w:sz="8" w:space="0" w:color="000000"/>
              <w:right w:val="single" w:sz="8" w:space="0" w:color="000000"/>
            </w:tcBorders>
            <w:tcMar>
              <w:top w:w="100" w:type="dxa"/>
              <w:left w:w="100" w:type="dxa"/>
              <w:bottom w:w="100" w:type="dxa"/>
              <w:right w:w="100" w:type="dxa"/>
            </w:tcMar>
          </w:tcPr>
          <w:p w14:paraId="08804618" w14:textId="5381CB0D" w:rsidR="00532C42" w:rsidRDefault="00532C42" w:rsidP="00F038D1">
            <w:pPr>
              <w:rPr>
                <w:rFonts w:ascii="Calibri" w:eastAsia="Calibri" w:hAnsi="Calibri" w:cs="Calibri"/>
                <w:sz w:val="20"/>
                <w:szCs w:val="20"/>
              </w:rPr>
            </w:pPr>
            <w:r>
              <w:rPr>
                <w:rFonts w:ascii="Calibri" w:eastAsia="Calibri" w:hAnsi="Calibri" w:cs="Calibri"/>
                <w:sz w:val="20"/>
                <w:szCs w:val="20"/>
              </w:rPr>
              <w:t xml:space="preserve"> </w:t>
            </w:r>
            <w:r w:rsidRPr="008D2627">
              <w:rPr>
                <w:color w:val="000000" w:themeColor="text1"/>
                <w:lang w:val="en-US"/>
              </w:rPr>
              <w:t xml:space="preserve">ICC 2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52193B1A"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309605F" w14:textId="4F249465" w:rsidR="00532C42" w:rsidRPr="008D2627" w:rsidRDefault="00532C42" w:rsidP="008D2627">
            <w:pPr>
              <w:rPr>
                <w:color w:val="000000" w:themeColor="text1"/>
                <w:lang w:val="en-US"/>
              </w:rPr>
            </w:pPr>
            <w:r w:rsidRPr="008D2627">
              <w:rPr>
                <w:rFonts w:ascii="Calibri" w:eastAsia="Calibri" w:hAnsi="Calibri" w:cs="Calibri"/>
                <w:sz w:val="20"/>
                <w:szCs w:val="20"/>
              </w:rPr>
              <w:t xml:space="preserve"> </w:t>
            </w:r>
            <w:r w:rsidRPr="008D2627">
              <w:rPr>
                <w:color w:val="000000" w:themeColor="text1"/>
                <w:lang w:val="en-US"/>
              </w:rPr>
              <w:t>Is there a practice effect across testing sessions</w:t>
            </w:r>
            <w:r>
              <w:rPr>
                <w:color w:val="000000" w:themeColor="text1"/>
                <w:lang w:val="en-US"/>
              </w:rPr>
              <w:t>?</w:t>
            </w:r>
          </w:p>
          <w:p w14:paraId="771CD147" w14:textId="19C2C08E" w:rsidR="00532C42" w:rsidRPr="008D2627" w:rsidRDefault="00532C42" w:rsidP="00F038D1">
            <w:pPr>
              <w:rPr>
                <w:rFonts w:ascii="Calibri" w:eastAsia="Calibri" w:hAnsi="Calibri" w:cs="Calibri"/>
                <w:sz w:val="20"/>
                <w:szCs w:val="20"/>
                <w:lang w:val="en-US"/>
              </w:rPr>
            </w:pPr>
          </w:p>
        </w:tc>
        <w:tc>
          <w:tcPr>
            <w:tcW w:w="1513" w:type="pct"/>
            <w:tcBorders>
              <w:bottom w:val="single" w:sz="8" w:space="0" w:color="000000"/>
              <w:right w:val="single" w:sz="8" w:space="0" w:color="000000"/>
            </w:tcBorders>
            <w:tcMar>
              <w:top w:w="100" w:type="dxa"/>
              <w:left w:w="100" w:type="dxa"/>
              <w:bottom w:w="100" w:type="dxa"/>
              <w:right w:w="100" w:type="dxa"/>
            </w:tcMar>
          </w:tcPr>
          <w:p w14:paraId="27959A23" w14:textId="0238A1B1" w:rsidR="00532C42" w:rsidRDefault="00532C42" w:rsidP="00F038D1">
            <w:pPr>
              <w:rPr>
                <w:rFonts w:ascii="Calibri" w:eastAsia="Calibri" w:hAnsi="Calibri" w:cs="Calibri"/>
                <w:sz w:val="20"/>
                <w:szCs w:val="20"/>
              </w:rPr>
            </w:pPr>
            <w:r w:rsidRPr="004A6685">
              <w:rPr>
                <w:color w:val="000000" w:themeColor="text1"/>
                <w:lang w:val="en-US"/>
              </w:rPr>
              <w:t xml:space="preserve">There is a practice effect </w:t>
            </w:r>
            <w:r w:rsidR="00BF29D8">
              <w:rPr>
                <w:color w:val="000000" w:themeColor="text1"/>
                <w:lang w:val="en-US"/>
              </w:rPr>
              <w:t xml:space="preserve">on all indices </w:t>
            </w:r>
            <w:r w:rsidRPr="004A6685">
              <w:rPr>
                <w:color w:val="000000" w:themeColor="text1"/>
                <w:lang w:val="en-US"/>
              </w:rPr>
              <w:t>across testing sessions</w:t>
            </w:r>
            <w:r>
              <w:rPr>
                <w:color w:val="000000" w:themeColor="text1"/>
                <w:lang w:val="en-US"/>
              </w:rPr>
              <w:t>.</w:t>
            </w:r>
          </w:p>
        </w:tc>
        <w:tc>
          <w:tcPr>
            <w:tcW w:w="1208" w:type="pct"/>
            <w:tcBorders>
              <w:bottom w:val="single" w:sz="8" w:space="0" w:color="000000"/>
              <w:right w:val="single" w:sz="8" w:space="0" w:color="000000"/>
            </w:tcBorders>
            <w:tcMar>
              <w:top w:w="100" w:type="dxa"/>
              <w:left w:w="100" w:type="dxa"/>
              <w:bottom w:w="100" w:type="dxa"/>
              <w:right w:w="100" w:type="dxa"/>
            </w:tcMar>
          </w:tcPr>
          <w:p w14:paraId="0E32AA0C" w14:textId="519FC400" w:rsidR="00532C42" w:rsidRDefault="00532C42" w:rsidP="00044E08">
            <w:pPr>
              <w:rPr>
                <w:color w:val="000000"/>
              </w:rPr>
            </w:pPr>
            <w:r>
              <w:rPr>
                <w:color w:val="000000"/>
              </w:rPr>
              <w:t xml:space="preserve">The </w:t>
            </w:r>
            <w:r w:rsidR="000357BB">
              <w:rPr>
                <w:color w:val="000000"/>
                <w:lang w:val="en-US"/>
              </w:rPr>
              <w:t xml:space="preserve">effect of </w:t>
            </w:r>
            <w:r>
              <w:rPr>
                <w:color w:val="000000"/>
              </w:rPr>
              <w:t xml:space="preserve">practice will be explored using hierarchical modelling using restricted maximum likelihood estimates </w:t>
            </w:r>
            <w:r>
              <w:rPr>
                <w:color w:val="000000"/>
              </w:rPr>
              <w:lastRenderedPageBreak/>
              <w:t>with sessions as fixed effects and a random intercept to account for inter-individual differences in baseline performance.</w:t>
            </w:r>
            <w:r>
              <w:rPr>
                <w:color w:val="000000"/>
                <w:lang w:val="en-US"/>
              </w:rPr>
              <w:t xml:space="preserve"> </w:t>
            </w:r>
            <w:r>
              <w:rPr>
                <w:color w:val="000000"/>
              </w:rPr>
              <w:t>Significance will be calculated using</w:t>
            </w:r>
            <w:r>
              <w:rPr>
                <w:color w:val="000000"/>
                <w:lang w:val="en-US"/>
              </w:rPr>
              <w:t xml:space="preserve"> </w:t>
            </w:r>
            <w:r>
              <w:rPr>
                <w:color w:val="000000"/>
              </w:rPr>
              <w:t xml:space="preserve">Satterthwaite’s method to estimate degrees of freedom and generate </w:t>
            </w:r>
            <w:r w:rsidRPr="007A202A">
              <w:rPr>
                <w:i/>
                <w:iCs/>
                <w:color w:val="000000"/>
              </w:rPr>
              <w:t>p-</w:t>
            </w:r>
            <w:r>
              <w:rPr>
                <w:color w:val="000000"/>
              </w:rPr>
              <w:t>values for mixed models.</w:t>
            </w:r>
          </w:p>
          <w:p w14:paraId="0D21FEA0" w14:textId="48B259D0" w:rsidR="00532C42" w:rsidRDefault="00532C42" w:rsidP="00F038D1">
            <w:pPr>
              <w:rPr>
                <w:rFonts w:ascii="Calibri" w:eastAsia="Calibri" w:hAnsi="Calibri" w:cs="Calibri"/>
                <w:sz w:val="20"/>
                <w:szCs w:val="20"/>
              </w:rPr>
            </w:pPr>
          </w:p>
        </w:tc>
        <w:tc>
          <w:tcPr>
            <w:tcW w:w="1060" w:type="pct"/>
            <w:tcBorders>
              <w:bottom w:val="single" w:sz="8" w:space="0" w:color="000000"/>
              <w:right w:val="single" w:sz="8" w:space="0" w:color="000000"/>
            </w:tcBorders>
            <w:tcMar>
              <w:top w:w="100" w:type="dxa"/>
              <w:left w:w="100" w:type="dxa"/>
              <w:bottom w:w="100" w:type="dxa"/>
              <w:right w:w="100" w:type="dxa"/>
            </w:tcMar>
          </w:tcPr>
          <w:p w14:paraId="6C31EB35" w14:textId="24906B8A" w:rsidR="00532C42" w:rsidRPr="00BA6702" w:rsidRDefault="00532C42" w:rsidP="00F038D1">
            <w:pPr>
              <w:rPr>
                <w:rFonts w:ascii="Calibri" w:eastAsia="Calibri" w:hAnsi="Calibri" w:cs="Calibri"/>
                <w:sz w:val="20"/>
                <w:szCs w:val="20"/>
                <w:lang w:val="en-US"/>
              </w:rPr>
            </w:pPr>
            <w:r w:rsidRPr="00BA6702">
              <w:rPr>
                <w:color w:val="000000"/>
              </w:rPr>
              <w:lastRenderedPageBreak/>
              <w:t xml:space="preserve"> </w:t>
            </w:r>
            <w:r w:rsidR="003F6597" w:rsidRPr="003F6597">
              <w:rPr>
                <w:i/>
                <w:iCs/>
                <w:color w:val="000000"/>
                <w:lang w:val="en-US"/>
              </w:rPr>
              <w:t>p</w:t>
            </w:r>
            <w:r>
              <w:rPr>
                <w:color w:val="000000"/>
                <w:lang w:val="en-US"/>
              </w:rPr>
              <w:t>&lt;</w:t>
            </w:r>
            <w:r w:rsidRPr="00BA6702">
              <w:rPr>
                <w:color w:val="000000"/>
              </w:rPr>
              <w:t xml:space="preserve">0.05 as evidence for the </w:t>
            </w:r>
            <w:r>
              <w:rPr>
                <w:color w:val="000000"/>
                <w:lang w:val="en-US"/>
              </w:rPr>
              <w:t>presence</w:t>
            </w:r>
            <w:r w:rsidRPr="00BA6702">
              <w:rPr>
                <w:color w:val="000000"/>
              </w:rPr>
              <w:t xml:space="preserve"> of a </w:t>
            </w:r>
            <w:r w:rsidR="00112C28" w:rsidRPr="00BA6702">
              <w:rPr>
                <w:color w:val="000000"/>
              </w:rPr>
              <w:t>practice effect</w:t>
            </w:r>
            <w:r>
              <w:rPr>
                <w:color w:val="000000"/>
                <w:lang w:val="en-US"/>
              </w:rPr>
              <w:t xml:space="preserve">. </w:t>
            </w:r>
          </w:p>
        </w:tc>
      </w:tr>
    </w:tbl>
    <w:p w14:paraId="0807F6A5" w14:textId="493E2566" w:rsidR="00586F83" w:rsidRDefault="00BA0079">
      <w:pPr>
        <w:rPr>
          <w:rFonts w:ascii="Calibri" w:eastAsia="Calibri" w:hAnsi="Calibri" w:cs="Calibri"/>
        </w:rPr>
      </w:pPr>
      <w:r>
        <w:rPr>
          <w:rFonts w:ascii="Calibri" w:eastAsia="Calibri" w:hAnsi="Calibri" w:cs="Calibri"/>
        </w:rPr>
        <w:lastRenderedPageBreak/>
        <w:t xml:space="preserve"> </w:t>
      </w:r>
    </w:p>
    <w:p w14:paraId="702D8EB9" w14:textId="77777777" w:rsidR="00044E08" w:rsidRPr="00044E08" w:rsidRDefault="00044E08">
      <w:pPr>
        <w:rPr>
          <w:rFonts w:ascii="Calibri" w:eastAsia="Calibri" w:hAnsi="Calibri" w:cs="Calibri"/>
        </w:rPr>
      </w:pPr>
    </w:p>
    <w:p w14:paraId="348DBFE1" w14:textId="77777777" w:rsidR="00586F83" w:rsidRDefault="00BA0079">
      <w:pPr>
        <w:pStyle w:val="1"/>
        <w:keepNext w:val="0"/>
        <w:keepLines w:val="0"/>
        <w:spacing w:before="0" w:after="0"/>
        <w:rPr>
          <w:rFonts w:ascii="Calibri" w:eastAsia="Calibri" w:hAnsi="Calibri" w:cs="Calibri"/>
          <w:b/>
          <w:sz w:val="42"/>
          <w:szCs w:val="42"/>
        </w:rPr>
      </w:pPr>
      <w:bookmarkStart w:id="94" w:name="_7gc9ix103005" w:colFirst="0" w:colLast="0"/>
      <w:bookmarkStart w:id="95" w:name="_Toc103777241"/>
      <w:bookmarkEnd w:id="94"/>
      <w:r>
        <w:rPr>
          <w:rFonts w:ascii="Calibri" w:eastAsia="Calibri" w:hAnsi="Calibri" w:cs="Calibri"/>
          <w:b/>
          <w:sz w:val="42"/>
          <w:szCs w:val="42"/>
        </w:rPr>
        <w:t>Supplementary information</w:t>
      </w:r>
      <w:bookmarkEnd w:id="95"/>
    </w:p>
    <w:p w14:paraId="35632CB1" w14:textId="5A7D3465" w:rsidR="00E43E04" w:rsidRDefault="00BA0079">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486B08BC" w14:textId="77777777" w:rsidR="00841431" w:rsidRDefault="00841431">
      <w:pPr>
        <w:rPr>
          <w:rFonts w:eastAsia="Calibri"/>
          <w:b/>
          <w:u w:val="single"/>
        </w:rPr>
      </w:pPr>
    </w:p>
    <w:p w14:paraId="7D15CD1F" w14:textId="69753EE2" w:rsidR="00841431" w:rsidRPr="00841431" w:rsidRDefault="00841431">
      <w:pPr>
        <w:rPr>
          <w:rFonts w:eastAsiaTheme="minorEastAsia" w:hint="eastAsia"/>
        </w:rPr>
      </w:pPr>
      <w:r w:rsidRPr="00841431">
        <w:rPr>
          <w:rFonts w:eastAsia="Calibri"/>
        </w:rPr>
        <w:t>Supplementary</w:t>
      </w:r>
      <w:r w:rsidRPr="00841431">
        <w:rPr>
          <w:rFonts w:eastAsia="Calibri"/>
        </w:rPr>
        <w:t xml:space="preserve"> Table 1</w:t>
      </w:r>
      <w:r>
        <w:rPr>
          <w:rFonts w:eastAsia="Calibri"/>
        </w:rPr>
        <w:t xml:space="preserve"> </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2"/>
        <w:gridCol w:w="1423"/>
        <w:gridCol w:w="1129"/>
        <w:gridCol w:w="222"/>
        <w:gridCol w:w="1147"/>
        <w:gridCol w:w="1423"/>
        <w:gridCol w:w="1129"/>
      </w:tblGrid>
      <w:tr w:rsidR="00841431" w:rsidRPr="00841431" w14:paraId="19A4505D" w14:textId="77777777" w:rsidTr="00841431">
        <w:trPr>
          <w:trHeight w:val="315"/>
        </w:trPr>
        <w:tc>
          <w:tcPr>
            <w:tcW w:w="0" w:type="auto"/>
            <w:tcBorders>
              <w:top w:val="single" w:sz="12" w:space="0" w:color="auto"/>
              <w:bottom w:val="single" w:sz="4" w:space="0" w:color="auto"/>
            </w:tcBorders>
            <w:noWrap/>
            <w:hideMark/>
          </w:tcPr>
          <w:p w14:paraId="7E094634" w14:textId="77777777" w:rsidR="00841431" w:rsidRPr="00841431" w:rsidRDefault="00841431">
            <w:pPr>
              <w:rPr>
                <w:rFonts w:ascii="Calibri" w:eastAsia="Calibri" w:hAnsi="Calibri" w:cs="Calibri"/>
                <w:lang w:val="en"/>
              </w:rPr>
            </w:pPr>
            <w:bookmarkStart w:id="96" w:name="_GoBack"/>
            <w:r w:rsidRPr="00841431">
              <w:rPr>
                <w:rFonts w:ascii="Calibri" w:eastAsia="Calibri" w:hAnsi="Calibri" w:cs="Calibri" w:hint="eastAsia"/>
                <w:lang w:val="en"/>
              </w:rPr>
              <w:t>SPE_type</w:t>
            </w:r>
          </w:p>
        </w:tc>
        <w:tc>
          <w:tcPr>
            <w:tcW w:w="0" w:type="auto"/>
            <w:tcBorders>
              <w:top w:val="single" w:sz="12" w:space="0" w:color="auto"/>
              <w:bottom w:val="single" w:sz="4" w:space="0" w:color="auto"/>
            </w:tcBorders>
            <w:noWrap/>
            <w:hideMark/>
          </w:tcPr>
          <w:p w14:paraId="44D73233"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SH_type</w:t>
            </w:r>
          </w:p>
        </w:tc>
        <w:tc>
          <w:tcPr>
            <w:tcW w:w="0" w:type="auto"/>
            <w:tcBorders>
              <w:top w:val="single" w:sz="12" w:space="0" w:color="auto"/>
              <w:bottom w:val="single" w:sz="4" w:space="0" w:color="auto"/>
            </w:tcBorders>
            <w:noWrap/>
            <w:hideMark/>
          </w:tcPr>
          <w:p w14:paraId="0EADAB5E"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SH_r</w:t>
            </w:r>
          </w:p>
        </w:tc>
        <w:tc>
          <w:tcPr>
            <w:tcW w:w="0" w:type="auto"/>
            <w:tcBorders>
              <w:top w:val="single" w:sz="12" w:space="0" w:color="auto"/>
              <w:bottom w:val="single" w:sz="4" w:space="0" w:color="auto"/>
            </w:tcBorders>
            <w:noWrap/>
            <w:hideMark/>
          </w:tcPr>
          <w:p w14:paraId="3793EAA6" w14:textId="77777777" w:rsidR="00841431" w:rsidRPr="00841431" w:rsidRDefault="00841431">
            <w:pPr>
              <w:rPr>
                <w:rFonts w:ascii="Calibri" w:eastAsia="Calibri" w:hAnsi="Calibri" w:cs="Calibri" w:hint="eastAsia"/>
                <w:lang w:val="en"/>
              </w:rPr>
            </w:pPr>
          </w:p>
        </w:tc>
        <w:tc>
          <w:tcPr>
            <w:tcW w:w="0" w:type="auto"/>
            <w:tcBorders>
              <w:top w:val="single" w:sz="12" w:space="0" w:color="auto"/>
              <w:bottom w:val="single" w:sz="4" w:space="0" w:color="auto"/>
            </w:tcBorders>
            <w:noWrap/>
            <w:hideMark/>
          </w:tcPr>
          <w:p w14:paraId="409DB04E" w14:textId="77777777" w:rsidR="00841431" w:rsidRPr="00841431" w:rsidRDefault="00841431">
            <w:pPr>
              <w:rPr>
                <w:rFonts w:ascii="Calibri" w:eastAsia="Calibri" w:hAnsi="Calibri" w:cs="Calibri"/>
                <w:lang w:val="en"/>
              </w:rPr>
            </w:pPr>
            <w:r w:rsidRPr="00841431">
              <w:rPr>
                <w:rFonts w:ascii="Calibri" w:eastAsia="Calibri" w:hAnsi="Calibri" w:cs="Calibri" w:hint="eastAsia"/>
                <w:lang w:val="en"/>
              </w:rPr>
              <w:t>SPE_type</w:t>
            </w:r>
          </w:p>
        </w:tc>
        <w:tc>
          <w:tcPr>
            <w:tcW w:w="0" w:type="auto"/>
            <w:tcBorders>
              <w:top w:val="single" w:sz="12" w:space="0" w:color="auto"/>
              <w:bottom w:val="single" w:sz="4" w:space="0" w:color="auto"/>
            </w:tcBorders>
            <w:noWrap/>
            <w:hideMark/>
          </w:tcPr>
          <w:p w14:paraId="7C817D8B"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SH_type</w:t>
            </w:r>
          </w:p>
        </w:tc>
        <w:tc>
          <w:tcPr>
            <w:tcW w:w="0" w:type="auto"/>
            <w:tcBorders>
              <w:top w:val="single" w:sz="12" w:space="0" w:color="auto"/>
              <w:bottom w:val="single" w:sz="4" w:space="0" w:color="auto"/>
            </w:tcBorders>
            <w:noWrap/>
            <w:hideMark/>
          </w:tcPr>
          <w:p w14:paraId="0EBA3C34"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SH_r</w:t>
            </w:r>
          </w:p>
        </w:tc>
      </w:tr>
      <w:tr w:rsidR="00841431" w:rsidRPr="00841431" w14:paraId="0A1EF993" w14:textId="77777777" w:rsidTr="00841431">
        <w:trPr>
          <w:trHeight w:val="315"/>
        </w:trPr>
        <w:tc>
          <w:tcPr>
            <w:tcW w:w="0" w:type="auto"/>
            <w:tcBorders>
              <w:top w:val="single" w:sz="4" w:space="0" w:color="auto"/>
            </w:tcBorders>
            <w:noWrap/>
            <w:hideMark/>
          </w:tcPr>
          <w:p w14:paraId="4FABBF79"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RT</w:t>
            </w:r>
          </w:p>
        </w:tc>
        <w:tc>
          <w:tcPr>
            <w:tcW w:w="0" w:type="auto"/>
            <w:tcBorders>
              <w:top w:val="single" w:sz="4" w:space="0" w:color="auto"/>
            </w:tcBorders>
            <w:noWrap/>
            <w:hideMark/>
          </w:tcPr>
          <w:p w14:paraId="0ADD6DEF"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First-Second</w:t>
            </w:r>
          </w:p>
        </w:tc>
        <w:tc>
          <w:tcPr>
            <w:tcW w:w="0" w:type="auto"/>
            <w:tcBorders>
              <w:top w:val="single" w:sz="4" w:space="0" w:color="auto"/>
            </w:tcBorders>
            <w:noWrap/>
            <w:hideMark/>
          </w:tcPr>
          <w:p w14:paraId="6BCF2FA8" w14:textId="77777777" w:rsidR="00841431" w:rsidRPr="00841431" w:rsidRDefault="00841431" w:rsidP="00841431">
            <w:pPr>
              <w:rPr>
                <w:rFonts w:ascii="Calibri" w:eastAsia="Calibri" w:hAnsi="Calibri" w:cs="Calibri" w:hint="eastAsia"/>
                <w:lang w:val="en"/>
              </w:rPr>
            </w:pPr>
            <w:r w:rsidRPr="00841431">
              <w:rPr>
                <w:rFonts w:ascii="Calibri" w:eastAsia="Calibri" w:hAnsi="Calibri" w:cs="Calibri" w:hint="eastAsia"/>
                <w:lang w:val="en"/>
              </w:rPr>
              <w:t>0.009812</w:t>
            </w:r>
          </w:p>
        </w:tc>
        <w:tc>
          <w:tcPr>
            <w:tcW w:w="0" w:type="auto"/>
            <w:tcBorders>
              <w:top w:val="single" w:sz="4" w:space="0" w:color="auto"/>
            </w:tcBorders>
            <w:noWrap/>
            <w:hideMark/>
          </w:tcPr>
          <w:p w14:paraId="066424F7" w14:textId="77777777" w:rsidR="00841431" w:rsidRPr="00841431" w:rsidRDefault="00841431" w:rsidP="00841431">
            <w:pPr>
              <w:rPr>
                <w:rFonts w:ascii="Calibri" w:eastAsia="Calibri" w:hAnsi="Calibri" w:cs="Calibri" w:hint="eastAsia"/>
                <w:lang w:val="en"/>
              </w:rPr>
            </w:pPr>
          </w:p>
        </w:tc>
        <w:tc>
          <w:tcPr>
            <w:tcW w:w="0" w:type="auto"/>
            <w:tcBorders>
              <w:top w:val="single" w:sz="4" w:space="0" w:color="auto"/>
            </w:tcBorders>
            <w:noWrap/>
            <w:hideMark/>
          </w:tcPr>
          <w:p w14:paraId="4AEABE9E" w14:textId="77777777" w:rsidR="00841431" w:rsidRPr="00841431" w:rsidRDefault="00841431">
            <w:pPr>
              <w:rPr>
                <w:rFonts w:ascii="Calibri" w:eastAsia="Calibri" w:hAnsi="Calibri" w:cs="Calibri"/>
                <w:lang w:val="en"/>
              </w:rPr>
            </w:pPr>
            <w:r w:rsidRPr="00841431">
              <w:rPr>
                <w:rFonts w:ascii="Calibri" w:eastAsia="Calibri" w:hAnsi="Calibri" w:cs="Calibri" w:hint="eastAsia"/>
                <w:lang w:val="en"/>
              </w:rPr>
              <w:t>Efficiency</w:t>
            </w:r>
          </w:p>
        </w:tc>
        <w:tc>
          <w:tcPr>
            <w:tcW w:w="0" w:type="auto"/>
            <w:tcBorders>
              <w:top w:val="single" w:sz="4" w:space="0" w:color="auto"/>
            </w:tcBorders>
            <w:noWrap/>
            <w:hideMark/>
          </w:tcPr>
          <w:p w14:paraId="2A9F97A7"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First-Second</w:t>
            </w:r>
          </w:p>
        </w:tc>
        <w:tc>
          <w:tcPr>
            <w:tcW w:w="0" w:type="auto"/>
            <w:tcBorders>
              <w:top w:val="single" w:sz="4" w:space="0" w:color="auto"/>
            </w:tcBorders>
            <w:noWrap/>
            <w:hideMark/>
          </w:tcPr>
          <w:p w14:paraId="4789BCDB" w14:textId="77777777" w:rsidR="00841431" w:rsidRPr="00841431" w:rsidRDefault="00841431" w:rsidP="00841431">
            <w:pPr>
              <w:rPr>
                <w:rFonts w:ascii="Calibri" w:eastAsia="Calibri" w:hAnsi="Calibri" w:cs="Calibri" w:hint="eastAsia"/>
                <w:lang w:val="en"/>
              </w:rPr>
            </w:pPr>
            <w:r w:rsidRPr="00841431">
              <w:rPr>
                <w:rFonts w:ascii="Calibri" w:eastAsia="Calibri" w:hAnsi="Calibri" w:cs="Calibri" w:hint="eastAsia"/>
                <w:lang w:val="en"/>
              </w:rPr>
              <w:t>0.070893</w:t>
            </w:r>
          </w:p>
        </w:tc>
      </w:tr>
      <w:tr w:rsidR="00841431" w:rsidRPr="00841431" w14:paraId="0B3E73B7" w14:textId="77777777" w:rsidTr="00841431">
        <w:trPr>
          <w:trHeight w:val="315"/>
        </w:trPr>
        <w:tc>
          <w:tcPr>
            <w:tcW w:w="0" w:type="auto"/>
            <w:noWrap/>
            <w:hideMark/>
          </w:tcPr>
          <w:p w14:paraId="615931F9"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RT</w:t>
            </w:r>
          </w:p>
        </w:tc>
        <w:tc>
          <w:tcPr>
            <w:tcW w:w="0" w:type="auto"/>
            <w:noWrap/>
            <w:hideMark/>
          </w:tcPr>
          <w:p w14:paraId="35DF18CA"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Odd-Even</w:t>
            </w:r>
          </w:p>
        </w:tc>
        <w:tc>
          <w:tcPr>
            <w:tcW w:w="0" w:type="auto"/>
            <w:noWrap/>
            <w:hideMark/>
          </w:tcPr>
          <w:p w14:paraId="4AC6D679" w14:textId="77777777" w:rsidR="00841431" w:rsidRPr="00841431" w:rsidRDefault="00841431" w:rsidP="00841431">
            <w:pPr>
              <w:rPr>
                <w:rFonts w:ascii="Calibri" w:eastAsia="Calibri" w:hAnsi="Calibri" w:cs="Calibri" w:hint="eastAsia"/>
                <w:lang w:val="en"/>
              </w:rPr>
            </w:pPr>
            <w:r w:rsidRPr="00841431">
              <w:rPr>
                <w:rFonts w:ascii="Calibri" w:eastAsia="Calibri" w:hAnsi="Calibri" w:cs="Calibri" w:hint="eastAsia"/>
                <w:lang w:val="en"/>
              </w:rPr>
              <w:t>-0.04673</w:t>
            </w:r>
          </w:p>
        </w:tc>
        <w:tc>
          <w:tcPr>
            <w:tcW w:w="0" w:type="auto"/>
            <w:noWrap/>
            <w:hideMark/>
          </w:tcPr>
          <w:p w14:paraId="491EB8AC" w14:textId="77777777" w:rsidR="00841431" w:rsidRPr="00841431" w:rsidRDefault="00841431" w:rsidP="00841431">
            <w:pPr>
              <w:rPr>
                <w:rFonts w:ascii="Calibri" w:eastAsia="Calibri" w:hAnsi="Calibri" w:cs="Calibri" w:hint="eastAsia"/>
                <w:lang w:val="en"/>
              </w:rPr>
            </w:pPr>
          </w:p>
        </w:tc>
        <w:tc>
          <w:tcPr>
            <w:tcW w:w="0" w:type="auto"/>
            <w:noWrap/>
            <w:hideMark/>
          </w:tcPr>
          <w:p w14:paraId="3A9F7AB9" w14:textId="77777777" w:rsidR="00841431" w:rsidRPr="00841431" w:rsidRDefault="00841431">
            <w:pPr>
              <w:rPr>
                <w:rFonts w:ascii="Calibri" w:eastAsia="Calibri" w:hAnsi="Calibri" w:cs="Calibri"/>
                <w:lang w:val="en"/>
              </w:rPr>
            </w:pPr>
            <w:r w:rsidRPr="00841431">
              <w:rPr>
                <w:rFonts w:ascii="Calibri" w:eastAsia="Calibri" w:hAnsi="Calibri" w:cs="Calibri" w:hint="eastAsia"/>
                <w:lang w:val="en"/>
              </w:rPr>
              <w:t>Efficiency</w:t>
            </w:r>
          </w:p>
        </w:tc>
        <w:tc>
          <w:tcPr>
            <w:tcW w:w="0" w:type="auto"/>
            <w:noWrap/>
            <w:hideMark/>
          </w:tcPr>
          <w:p w14:paraId="1333D5B0"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Odd-Even</w:t>
            </w:r>
          </w:p>
        </w:tc>
        <w:tc>
          <w:tcPr>
            <w:tcW w:w="0" w:type="auto"/>
            <w:noWrap/>
            <w:hideMark/>
          </w:tcPr>
          <w:p w14:paraId="4699898B" w14:textId="77777777" w:rsidR="00841431" w:rsidRPr="00841431" w:rsidRDefault="00841431" w:rsidP="00841431">
            <w:pPr>
              <w:rPr>
                <w:rFonts w:ascii="Calibri" w:eastAsia="Calibri" w:hAnsi="Calibri" w:cs="Calibri" w:hint="eastAsia"/>
                <w:lang w:val="en"/>
              </w:rPr>
            </w:pPr>
            <w:r w:rsidRPr="00841431">
              <w:rPr>
                <w:rFonts w:ascii="Calibri" w:eastAsia="Calibri" w:hAnsi="Calibri" w:cs="Calibri" w:hint="eastAsia"/>
                <w:lang w:val="en"/>
              </w:rPr>
              <w:t>-0.03985</w:t>
            </w:r>
          </w:p>
        </w:tc>
      </w:tr>
      <w:tr w:rsidR="00841431" w:rsidRPr="00841431" w14:paraId="273A2996" w14:textId="77777777" w:rsidTr="00841431">
        <w:trPr>
          <w:trHeight w:val="315"/>
        </w:trPr>
        <w:tc>
          <w:tcPr>
            <w:tcW w:w="0" w:type="auto"/>
            <w:noWrap/>
            <w:hideMark/>
          </w:tcPr>
          <w:p w14:paraId="75E9DB44"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RT</w:t>
            </w:r>
          </w:p>
        </w:tc>
        <w:tc>
          <w:tcPr>
            <w:tcW w:w="0" w:type="auto"/>
            <w:noWrap/>
            <w:hideMark/>
          </w:tcPr>
          <w:p w14:paraId="278DAADA"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Permuted</w:t>
            </w:r>
          </w:p>
        </w:tc>
        <w:tc>
          <w:tcPr>
            <w:tcW w:w="0" w:type="auto"/>
            <w:noWrap/>
            <w:hideMark/>
          </w:tcPr>
          <w:p w14:paraId="00E03D73" w14:textId="77777777" w:rsidR="00841431" w:rsidRPr="00841431" w:rsidRDefault="00841431" w:rsidP="00841431">
            <w:pPr>
              <w:rPr>
                <w:rFonts w:ascii="Calibri" w:eastAsia="Calibri" w:hAnsi="Calibri" w:cs="Calibri" w:hint="eastAsia"/>
                <w:lang w:val="en"/>
              </w:rPr>
            </w:pPr>
            <w:r w:rsidRPr="00841431">
              <w:rPr>
                <w:rFonts w:ascii="Calibri" w:eastAsia="Calibri" w:hAnsi="Calibri" w:cs="Calibri" w:hint="eastAsia"/>
                <w:lang w:val="en"/>
              </w:rPr>
              <w:t>0.007005</w:t>
            </w:r>
          </w:p>
        </w:tc>
        <w:tc>
          <w:tcPr>
            <w:tcW w:w="0" w:type="auto"/>
            <w:noWrap/>
            <w:hideMark/>
          </w:tcPr>
          <w:p w14:paraId="35A2067F" w14:textId="77777777" w:rsidR="00841431" w:rsidRPr="00841431" w:rsidRDefault="00841431" w:rsidP="00841431">
            <w:pPr>
              <w:rPr>
                <w:rFonts w:ascii="Calibri" w:eastAsia="Calibri" w:hAnsi="Calibri" w:cs="Calibri" w:hint="eastAsia"/>
                <w:lang w:val="en"/>
              </w:rPr>
            </w:pPr>
          </w:p>
        </w:tc>
        <w:tc>
          <w:tcPr>
            <w:tcW w:w="0" w:type="auto"/>
            <w:noWrap/>
            <w:hideMark/>
          </w:tcPr>
          <w:p w14:paraId="23E005F0" w14:textId="77777777" w:rsidR="00841431" w:rsidRPr="00841431" w:rsidRDefault="00841431">
            <w:pPr>
              <w:rPr>
                <w:rFonts w:ascii="Calibri" w:eastAsia="Calibri" w:hAnsi="Calibri" w:cs="Calibri"/>
                <w:lang w:val="en"/>
              </w:rPr>
            </w:pPr>
            <w:r w:rsidRPr="00841431">
              <w:rPr>
                <w:rFonts w:ascii="Calibri" w:eastAsia="Calibri" w:hAnsi="Calibri" w:cs="Calibri" w:hint="eastAsia"/>
                <w:lang w:val="en"/>
              </w:rPr>
              <w:t>Efficiency</w:t>
            </w:r>
          </w:p>
        </w:tc>
        <w:tc>
          <w:tcPr>
            <w:tcW w:w="0" w:type="auto"/>
            <w:noWrap/>
            <w:hideMark/>
          </w:tcPr>
          <w:p w14:paraId="64509849"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Permuted</w:t>
            </w:r>
          </w:p>
        </w:tc>
        <w:tc>
          <w:tcPr>
            <w:tcW w:w="0" w:type="auto"/>
            <w:noWrap/>
            <w:hideMark/>
          </w:tcPr>
          <w:p w14:paraId="02EF0908" w14:textId="77777777" w:rsidR="00841431" w:rsidRPr="00841431" w:rsidRDefault="00841431" w:rsidP="00841431">
            <w:pPr>
              <w:rPr>
                <w:rFonts w:ascii="Calibri" w:eastAsia="Calibri" w:hAnsi="Calibri" w:cs="Calibri" w:hint="eastAsia"/>
                <w:lang w:val="en"/>
              </w:rPr>
            </w:pPr>
            <w:r w:rsidRPr="00841431">
              <w:rPr>
                <w:rFonts w:ascii="Calibri" w:eastAsia="Calibri" w:hAnsi="Calibri" w:cs="Calibri" w:hint="eastAsia"/>
                <w:lang w:val="en"/>
              </w:rPr>
              <w:t>0.047599</w:t>
            </w:r>
          </w:p>
        </w:tc>
      </w:tr>
      <w:tr w:rsidR="00841431" w:rsidRPr="00841431" w14:paraId="60C2EB16" w14:textId="77777777" w:rsidTr="00841431">
        <w:trPr>
          <w:trHeight w:val="315"/>
        </w:trPr>
        <w:tc>
          <w:tcPr>
            <w:tcW w:w="0" w:type="auto"/>
            <w:noWrap/>
            <w:hideMark/>
          </w:tcPr>
          <w:p w14:paraId="7D5A2360"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ACC</w:t>
            </w:r>
          </w:p>
        </w:tc>
        <w:tc>
          <w:tcPr>
            <w:tcW w:w="0" w:type="auto"/>
            <w:noWrap/>
            <w:hideMark/>
          </w:tcPr>
          <w:p w14:paraId="060C2073"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First-Second</w:t>
            </w:r>
          </w:p>
        </w:tc>
        <w:tc>
          <w:tcPr>
            <w:tcW w:w="0" w:type="auto"/>
            <w:noWrap/>
            <w:hideMark/>
          </w:tcPr>
          <w:p w14:paraId="1A4597F3" w14:textId="77777777" w:rsidR="00841431" w:rsidRPr="00841431" w:rsidRDefault="00841431" w:rsidP="00841431">
            <w:pPr>
              <w:rPr>
                <w:rFonts w:ascii="Calibri" w:eastAsia="Calibri" w:hAnsi="Calibri" w:cs="Calibri" w:hint="eastAsia"/>
                <w:lang w:val="en"/>
              </w:rPr>
            </w:pPr>
            <w:r w:rsidRPr="00841431">
              <w:rPr>
                <w:rFonts w:ascii="Calibri" w:eastAsia="Calibri" w:hAnsi="Calibri" w:cs="Calibri" w:hint="eastAsia"/>
                <w:lang w:val="en"/>
              </w:rPr>
              <w:t>0.015075</w:t>
            </w:r>
          </w:p>
        </w:tc>
        <w:tc>
          <w:tcPr>
            <w:tcW w:w="0" w:type="auto"/>
            <w:noWrap/>
            <w:hideMark/>
          </w:tcPr>
          <w:p w14:paraId="7AE2F348" w14:textId="77777777" w:rsidR="00841431" w:rsidRPr="00841431" w:rsidRDefault="00841431" w:rsidP="00841431">
            <w:pPr>
              <w:rPr>
                <w:rFonts w:ascii="Calibri" w:eastAsia="Calibri" w:hAnsi="Calibri" w:cs="Calibri" w:hint="eastAsia"/>
                <w:lang w:val="en"/>
              </w:rPr>
            </w:pPr>
          </w:p>
        </w:tc>
        <w:tc>
          <w:tcPr>
            <w:tcW w:w="0" w:type="auto"/>
            <w:noWrap/>
            <w:hideMark/>
          </w:tcPr>
          <w:p w14:paraId="6F9BFF39" w14:textId="77777777" w:rsidR="00841431" w:rsidRPr="00841431" w:rsidRDefault="00841431">
            <w:pPr>
              <w:rPr>
                <w:rFonts w:ascii="Calibri" w:eastAsia="Calibri" w:hAnsi="Calibri" w:cs="Calibri"/>
                <w:lang w:val="en"/>
              </w:rPr>
            </w:pPr>
            <w:r w:rsidRPr="00841431">
              <w:rPr>
                <w:rFonts w:ascii="Calibri" w:eastAsia="Calibri" w:hAnsi="Calibri" w:cs="Calibri" w:hint="eastAsia"/>
                <w:lang w:val="en"/>
              </w:rPr>
              <w:t>DDM: v</w:t>
            </w:r>
          </w:p>
        </w:tc>
        <w:tc>
          <w:tcPr>
            <w:tcW w:w="0" w:type="auto"/>
            <w:noWrap/>
            <w:hideMark/>
          </w:tcPr>
          <w:p w14:paraId="4E9B2777"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First-Second</w:t>
            </w:r>
          </w:p>
        </w:tc>
        <w:tc>
          <w:tcPr>
            <w:tcW w:w="0" w:type="auto"/>
            <w:noWrap/>
            <w:hideMark/>
          </w:tcPr>
          <w:p w14:paraId="3145E084" w14:textId="77777777" w:rsidR="00841431" w:rsidRPr="00841431" w:rsidRDefault="00841431" w:rsidP="00841431">
            <w:pPr>
              <w:rPr>
                <w:rFonts w:ascii="Calibri" w:eastAsia="Calibri" w:hAnsi="Calibri" w:cs="Calibri" w:hint="eastAsia"/>
                <w:lang w:val="en"/>
              </w:rPr>
            </w:pPr>
            <w:r w:rsidRPr="00841431">
              <w:rPr>
                <w:rFonts w:ascii="Calibri" w:eastAsia="Calibri" w:hAnsi="Calibri" w:cs="Calibri" w:hint="eastAsia"/>
                <w:lang w:val="en"/>
              </w:rPr>
              <w:t>0.035304</w:t>
            </w:r>
          </w:p>
        </w:tc>
      </w:tr>
      <w:tr w:rsidR="00841431" w:rsidRPr="00841431" w14:paraId="30D1305A" w14:textId="77777777" w:rsidTr="00841431">
        <w:trPr>
          <w:trHeight w:val="315"/>
        </w:trPr>
        <w:tc>
          <w:tcPr>
            <w:tcW w:w="0" w:type="auto"/>
            <w:noWrap/>
            <w:hideMark/>
          </w:tcPr>
          <w:p w14:paraId="30C1A19B"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ACC</w:t>
            </w:r>
          </w:p>
        </w:tc>
        <w:tc>
          <w:tcPr>
            <w:tcW w:w="0" w:type="auto"/>
            <w:noWrap/>
            <w:hideMark/>
          </w:tcPr>
          <w:p w14:paraId="0F617F65"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Odd-Even</w:t>
            </w:r>
          </w:p>
        </w:tc>
        <w:tc>
          <w:tcPr>
            <w:tcW w:w="0" w:type="auto"/>
            <w:noWrap/>
            <w:hideMark/>
          </w:tcPr>
          <w:p w14:paraId="2A60EF21" w14:textId="77777777" w:rsidR="00841431" w:rsidRPr="00841431" w:rsidRDefault="00841431" w:rsidP="00841431">
            <w:pPr>
              <w:rPr>
                <w:rFonts w:ascii="Calibri" w:eastAsia="Calibri" w:hAnsi="Calibri" w:cs="Calibri" w:hint="eastAsia"/>
                <w:lang w:val="en"/>
              </w:rPr>
            </w:pPr>
            <w:r w:rsidRPr="00841431">
              <w:rPr>
                <w:rFonts w:ascii="Calibri" w:eastAsia="Calibri" w:hAnsi="Calibri" w:cs="Calibri" w:hint="eastAsia"/>
                <w:lang w:val="en"/>
              </w:rPr>
              <w:t>-0.05055</w:t>
            </w:r>
          </w:p>
        </w:tc>
        <w:tc>
          <w:tcPr>
            <w:tcW w:w="0" w:type="auto"/>
            <w:noWrap/>
            <w:hideMark/>
          </w:tcPr>
          <w:p w14:paraId="63C2899F" w14:textId="77777777" w:rsidR="00841431" w:rsidRPr="00841431" w:rsidRDefault="00841431" w:rsidP="00841431">
            <w:pPr>
              <w:rPr>
                <w:rFonts w:ascii="Calibri" w:eastAsia="Calibri" w:hAnsi="Calibri" w:cs="Calibri" w:hint="eastAsia"/>
                <w:lang w:val="en"/>
              </w:rPr>
            </w:pPr>
          </w:p>
        </w:tc>
        <w:tc>
          <w:tcPr>
            <w:tcW w:w="0" w:type="auto"/>
            <w:noWrap/>
            <w:hideMark/>
          </w:tcPr>
          <w:p w14:paraId="3926814A" w14:textId="77777777" w:rsidR="00841431" w:rsidRPr="00841431" w:rsidRDefault="00841431">
            <w:pPr>
              <w:rPr>
                <w:rFonts w:ascii="Calibri" w:eastAsia="Calibri" w:hAnsi="Calibri" w:cs="Calibri"/>
                <w:lang w:val="en"/>
              </w:rPr>
            </w:pPr>
            <w:r w:rsidRPr="00841431">
              <w:rPr>
                <w:rFonts w:ascii="Calibri" w:eastAsia="Calibri" w:hAnsi="Calibri" w:cs="Calibri" w:hint="eastAsia"/>
                <w:lang w:val="en"/>
              </w:rPr>
              <w:t>DDM: v</w:t>
            </w:r>
          </w:p>
        </w:tc>
        <w:tc>
          <w:tcPr>
            <w:tcW w:w="0" w:type="auto"/>
            <w:noWrap/>
            <w:hideMark/>
          </w:tcPr>
          <w:p w14:paraId="153AB646"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Odd-Even</w:t>
            </w:r>
          </w:p>
        </w:tc>
        <w:tc>
          <w:tcPr>
            <w:tcW w:w="0" w:type="auto"/>
            <w:noWrap/>
            <w:hideMark/>
          </w:tcPr>
          <w:p w14:paraId="086F4C5D" w14:textId="77777777" w:rsidR="00841431" w:rsidRPr="00841431" w:rsidRDefault="00841431" w:rsidP="00841431">
            <w:pPr>
              <w:rPr>
                <w:rFonts w:ascii="Calibri" w:eastAsia="Calibri" w:hAnsi="Calibri" w:cs="Calibri" w:hint="eastAsia"/>
                <w:lang w:val="en"/>
              </w:rPr>
            </w:pPr>
            <w:r w:rsidRPr="00841431">
              <w:rPr>
                <w:rFonts w:ascii="Calibri" w:eastAsia="Calibri" w:hAnsi="Calibri" w:cs="Calibri" w:hint="eastAsia"/>
                <w:lang w:val="en"/>
              </w:rPr>
              <w:t>-0.04622</w:t>
            </w:r>
          </w:p>
        </w:tc>
      </w:tr>
      <w:tr w:rsidR="00841431" w:rsidRPr="00841431" w14:paraId="64059B70" w14:textId="77777777" w:rsidTr="00841431">
        <w:trPr>
          <w:trHeight w:val="315"/>
        </w:trPr>
        <w:tc>
          <w:tcPr>
            <w:tcW w:w="0" w:type="auto"/>
            <w:noWrap/>
            <w:hideMark/>
          </w:tcPr>
          <w:p w14:paraId="6438B8BF"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ACC</w:t>
            </w:r>
          </w:p>
        </w:tc>
        <w:tc>
          <w:tcPr>
            <w:tcW w:w="0" w:type="auto"/>
            <w:noWrap/>
            <w:hideMark/>
          </w:tcPr>
          <w:p w14:paraId="6F145F3C"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Permuted</w:t>
            </w:r>
          </w:p>
        </w:tc>
        <w:tc>
          <w:tcPr>
            <w:tcW w:w="0" w:type="auto"/>
            <w:noWrap/>
            <w:hideMark/>
          </w:tcPr>
          <w:p w14:paraId="7B96778E" w14:textId="77777777" w:rsidR="00841431" w:rsidRPr="00841431" w:rsidRDefault="00841431" w:rsidP="00841431">
            <w:pPr>
              <w:rPr>
                <w:rFonts w:ascii="Calibri" w:eastAsia="Calibri" w:hAnsi="Calibri" w:cs="Calibri" w:hint="eastAsia"/>
                <w:lang w:val="en"/>
              </w:rPr>
            </w:pPr>
            <w:r w:rsidRPr="00841431">
              <w:rPr>
                <w:rFonts w:ascii="Calibri" w:eastAsia="Calibri" w:hAnsi="Calibri" w:cs="Calibri" w:hint="eastAsia"/>
                <w:lang w:val="en"/>
              </w:rPr>
              <w:t>0.069248</w:t>
            </w:r>
          </w:p>
        </w:tc>
        <w:tc>
          <w:tcPr>
            <w:tcW w:w="0" w:type="auto"/>
            <w:noWrap/>
            <w:hideMark/>
          </w:tcPr>
          <w:p w14:paraId="56757F0A" w14:textId="77777777" w:rsidR="00841431" w:rsidRPr="00841431" w:rsidRDefault="00841431" w:rsidP="00841431">
            <w:pPr>
              <w:rPr>
                <w:rFonts w:ascii="Calibri" w:eastAsia="Calibri" w:hAnsi="Calibri" w:cs="Calibri" w:hint="eastAsia"/>
                <w:lang w:val="en"/>
              </w:rPr>
            </w:pPr>
          </w:p>
        </w:tc>
        <w:tc>
          <w:tcPr>
            <w:tcW w:w="0" w:type="auto"/>
            <w:noWrap/>
            <w:hideMark/>
          </w:tcPr>
          <w:p w14:paraId="74979798" w14:textId="77777777" w:rsidR="00841431" w:rsidRPr="00841431" w:rsidRDefault="00841431">
            <w:pPr>
              <w:rPr>
                <w:rFonts w:ascii="Calibri" w:eastAsia="Calibri" w:hAnsi="Calibri" w:cs="Calibri"/>
                <w:lang w:val="en"/>
              </w:rPr>
            </w:pPr>
            <w:r w:rsidRPr="00841431">
              <w:rPr>
                <w:rFonts w:ascii="Calibri" w:eastAsia="Calibri" w:hAnsi="Calibri" w:cs="Calibri" w:hint="eastAsia"/>
                <w:lang w:val="en"/>
              </w:rPr>
              <w:t>DDM: v</w:t>
            </w:r>
          </w:p>
        </w:tc>
        <w:tc>
          <w:tcPr>
            <w:tcW w:w="0" w:type="auto"/>
            <w:noWrap/>
            <w:hideMark/>
          </w:tcPr>
          <w:p w14:paraId="769F90CF"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Permuted</w:t>
            </w:r>
          </w:p>
        </w:tc>
        <w:tc>
          <w:tcPr>
            <w:tcW w:w="0" w:type="auto"/>
            <w:noWrap/>
            <w:hideMark/>
          </w:tcPr>
          <w:p w14:paraId="6283594C" w14:textId="77777777" w:rsidR="00841431" w:rsidRPr="00841431" w:rsidRDefault="00841431" w:rsidP="00841431">
            <w:pPr>
              <w:rPr>
                <w:rFonts w:ascii="Calibri" w:eastAsia="Calibri" w:hAnsi="Calibri" w:cs="Calibri" w:hint="eastAsia"/>
                <w:lang w:val="en"/>
              </w:rPr>
            </w:pPr>
            <w:r w:rsidRPr="00841431">
              <w:rPr>
                <w:rFonts w:ascii="Calibri" w:eastAsia="Calibri" w:hAnsi="Calibri" w:cs="Calibri" w:hint="eastAsia"/>
                <w:lang w:val="en"/>
              </w:rPr>
              <w:t>0.095218</w:t>
            </w:r>
          </w:p>
        </w:tc>
      </w:tr>
      <w:tr w:rsidR="00841431" w:rsidRPr="00841431" w14:paraId="28307245" w14:textId="77777777" w:rsidTr="00841431">
        <w:trPr>
          <w:trHeight w:val="315"/>
        </w:trPr>
        <w:tc>
          <w:tcPr>
            <w:tcW w:w="0" w:type="auto"/>
            <w:noWrap/>
            <w:hideMark/>
          </w:tcPr>
          <w:p w14:paraId="462907EE"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Dprime</w:t>
            </w:r>
          </w:p>
        </w:tc>
        <w:tc>
          <w:tcPr>
            <w:tcW w:w="0" w:type="auto"/>
            <w:noWrap/>
            <w:hideMark/>
          </w:tcPr>
          <w:p w14:paraId="2F22130C"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First-Second</w:t>
            </w:r>
          </w:p>
        </w:tc>
        <w:tc>
          <w:tcPr>
            <w:tcW w:w="0" w:type="auto"/>
            <w:noWrap/>
            <w:hideMark/>
          </w:tcPr>
          <w:p w14:paraId="4941882E" w14:textId="77777777" w:rsidR="00841431" w:rsidRPr="00841431" w:rsidRDefault="00841431" w:rsidP="00841431">
            <w:pPr>
              <w:rPr>
                <w:rFonts w:ascii="Calibri" w:eastAsia="Calibri" w:hAnsi="Calibri" w:cs="Calibri" w:hint="eastAsia"/>
                <w:lang w:val="en"/>
              </w:rPr>
            </w:pPr>
            <w:r w:rsidRPr="00841431">
              <w:rPr>
                <w:rFonts w:ascii="Calibri" w:eastAsia="Calibri" w:hAnsi="Calibri" w:cs="Calibri" w:hint="eastAsia"/>
                <w:lang w:val="en"/>
              </w:rPr>
              <w:t>0.006155</w:t>
            </w:r>
          </w:p>
        </w:tc>
        <w:tc>
          <w:tcPr>
            <w:tcW w:w="0" w:type="auto"/>
            <w:noWrap/>
            <w:hideMark/>
          </w:tcPr>
          <w:p w14:paraId="721217DC" w14:textId="77777777" w:rsidR="00841431" w:rsidRPr="00841431" w:rsidRDefault="00841431" w:rsidP="00841431">
            <w:pPr>
              <w:rPr>
                <w:rFonts w:ascii="Calibri" w:eastAsia="Calibri" w:hAnsi="Calibri" w:cs="Calibri" w:hint="eastAsia"/>
                <w:lang w:val="en"/>
              </w:rPr>
            </w:pPr>
          </w:p>
        </w:tc>
        <w:tc>
          <w:tcPr>
            <w:tcW w:w="0" w:type="auto"/>
            <w:noWrap/>
            <w:hideMark/>
          </w:tcPr>
          <w:p w14:paraId="3B2A5A3E" w14:textId="77777777" w:rsidR="00841431" w:rsidRPr="00841431" w:rsidRDefault="00841431">
            <w:pPr>
              <w:rPr>
                <w:rFonts w:ascii="Calibri" w:eastAsia="Calibri" w:hAnsi="Calibri" w:cs="Calibri"/>
                <w:lang w:val="en"/>
              </w:rPr>
            </w:pPr>
            <w:r w:rsidRPr="00841431">
              <w:rPr>
                <w:rFonts w:ascii="Calibri" w:eastAsia="Calibri" w:hAnsi="Calibri" w:cs="Calibri" w:hint="eastAsia"/>
                <w:lang w:val="en"/>
              </w:rPr>
              <w:t>DDM: z</w:t>
            </w:r>
          </w:p>
        </w:tc>
        <w:tc>
          <w:tcPr>
            <w:tcW w:w="0" w:type="auto"/>
            <w:noWrap/>
            <w:hideMark/>
          </w:tcPr>
          <w:p w14:paraId="62D4D829"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First-Second</w:t>
            </w:r>
          </w:p>
        </w:tc>
        <w:tc>
          <w:tcPr>
            <w:tcW w:w="0" w:type="auto"/>
            <w:noWrap/>
            <w:hideMark/>
          </w:tcPr>
          <w:p w14:paraId="1A757C5B" w14:textId="77777777" w:rsidR="00841431" w:rsidRPr="00841431" w:rsidRDefault="00841431" w:rsidP="00841431">
            <w:pPr>
              <w:rPr>
                <w:rFonts w:ascii="Calibri" w:eastAsia="Calibri" w:hAnsi="Calibri" w:cs="Calibri" w:hint="eastAsia"/>
                <w:lang w:val="en"/>
              </w:rPr>
            </w:pPr>
            <w:r w:rsidRPr="00841431">
              <w:rPr>
                <w:rFonts w:ascii="Calibri" w:eastAsia="Calibri" w:hAnsi="Calibri" w:cs="Calibri" w:hint="eastAsia"/>
                <w:lang w:val="en"/>
              </w:rPr>
              <w:t>0.070536</w:t>
            </w:r>
          </w:p>
        </w:tc>
      </w:tr>
      <w:tr w:rsidR="00841431" w:rsidRPr="00841431" w14:paraId="5C71D621" w14:textId="77777777" w:rsidTr="00841431">
        <w:trPr>
          <w:trHeight w:val="315"/>
        </w:trPr>
        <w:tc>
          <w:tcPr>
            <w:tcW w:w="0" w:type="auto"/>
            <w:noWrap/>
            <w:hideMark/>
          </w:tcPr>
          <w:p w14:paraId="659C9848"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Dprime</w:t>
            </w:r>
          </w:p>
        </w:tc>
        <w:tc>
          <w:tcPr>
            <w:tcW w:w="0" w:type="auto"/>
            <w:noWrap/>
            <w:hideMark/>
          </w:tcPr>
          <w:p w14:paraId="438AEC7B"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Odd-Even</w:t>
            </w:r>
          </w:p>
        </w:tc>
        <w:tc>
          <w:tcPr>
            <w:tcW w:w="0" w:type="auto"/>
            <w:noWrap/>
            <w:hideMark/>
          </w:tcPr>
          <w:p w14:paraId="439EFADB" w14:textId="77777777" w:rsidR="00841431" w:rsidRPr="00841431" w:rsidRDefault="00841431" w:rsidP="00841431">
            <w:pPr>
              <w:rPr>
                <w:rFonts w:ascii="Calibri" w:eastAsia="Calibri" w:hAnsi="Calibri" w:cs="Calibri" w:hint="eastAsia"/>
                <w:lang w:val="en"/>
              </w:rPr>
            </w:pPr>
            <w:r w:rsidRPr="00841431">
              <w:rPr>
                <w:rFonts w:ascii="Calibri" w:eastAsia="Calibri" w:hAnsi="Calibri" w:cs="Calibri" w:hint="eastAsia"/>
                <w:lang w:val="en"/>
              </w:rPr>
              <w:t>-0.08152</w:t>
            </w:r>
          </w:p>
        </w:tc>
        <w:tc>
          <w:tcPr>
            <w:tcW w:w="0" w:type="auto"/>
            <w:noWrap/>
            <w:hideMark/>
          </w:tcPr>
          <w:p w14:paraId="450A8B09" w14:textId="77777777" w:rsidR="00841431" w:rsidRPr="00841431" w:rsidRDefault="00841431" w:rsidP="00841431">
            <w:pPr>
              <w:rPr>
                <w:rFonts w:ascii="Calibri" w:eastAsia="Calibri" w:hAnsi="Calibri" w:cs="Calibri" w:hint="eastAsia"/>
                <w:lang w:val="en"/>
              </w:rPr>
            </w:pPr>
          </w:p>
        </w:tc>
        <w:tc>
          <w:tcPr>
            <w:tcW w:w="0" w:type="auto"/>
            <w:noWrap/>
            <w:hideMark/>
          </w:tcPr>
          <w:p w14:paraId="4084AC31" w14:textId="77777777" w:rsidR="00841431" w:rsidRPr="00841431" w:rsidRDefault="00841431">
            <w:pPr>
              <w:rPr>
                <w:rFonts w:ascii="Calibri" w:eastAsia="Calibri" w:hAnsi="Calibri" w:cs="Calibri"/>
                <w:lang w:val="en"/>
              </w:rPr>
            </w:pPr>
            <w:r w:rsidRPr="00841431">
              <w:rPr>
                <w:rFonts w:ascii="Calibri" w:eastAsia="Calibri" w:hAnsi="Calibri" w:cs="Calibri" w:hint="eastAsia"/>
                <w:lang w:val="en"/>
              </w:rPr>
              <w:t>DDM: z</w:t>
            </w:r>
          </w:p>
        </w:tc>
        <w:tc>
          <w:tcPr>
            <w:tcW w:w="0" w:type="auto"/>
            <w:noWrap/>
            <w:hideMark/>
          </w:tcPr>
          <w:p w14:paraId="3CCE9810"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Odd-Even</w:t>
            </w:r>
          </w:p>
        </w:tc>
        <w:tc>
          <w:tcPr>
            <w:tcW w:w="0" w:type="auto"/>
            <w:noWrap/>
            <w:hideMark/>
          </w:tcPr>
          <w:p w14:paraId="5CAC637F" w14:textId="77777777" w:rsidR="00841431" w:rsidRPr="00841431" w:rsidRDefault="00841431" w:rsidP="00841431">
            <w:pPr>
              <w:rPr>
                <w:rFonts w:ascii="Calibri" w:eastAsia="Calibri" w:hAnsi="Calibri" w:cs="Calibri" w:hint="eastAsia"/>
                <w:lang w:val="en"/>
              </w:rPr>
            </w:pPr>
            <w:r w:rsidRPr="00841431">
              <w:rPr>
                <w:rFonts w:ascii="Calibri" w:eastAsia="Calibri" w:hAnsi="Calibri" w:cs="Calibri" w:hint="eastAsia"/>
                <w:lang w:val="en"/>
              </w:rPr>
              <w:t>0.006288</w:t>
            </w:r>
          </w:p>
        </w:tc>
      </w:tr>
      <w:tr w:rsidR="00841431" w:rsidRPr="00841431" w14:paraId="37D70D56" w14:textId="77777777" w:rsidTr="00841431">
        <w:trPr>
          <w:trHeight w:val="315"/>
        </w:trPr>
        <w:tc>
          <w:tcPr>
            <w:tcW w:w="0" w:type="auto"/>
            <w:tcBorders>
              <w:bottom w:val="single" w:sz="12" w:space="0" w:color="auto"/>
            </w:tcBorders>
            <w:noWrap/>
            <w:hideMark/>
          </w:tcPr>
          <w:p w14:paraId="16308569"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Dprime</w:t>
            </w:r>
          </w:p>
        </w:tc>
        <w:tc>
          <w:tcPr>
            <w:tcW w:w="0" w:type="auto"/>
            <w:tcBorders>
              <w:bottom w:val="single" w:sz="12" w:space="0" w:color="auto"/>
            </w:tcBorders>
            <w:noWrap/>
            <w:hideMark/>
          </w:tcPr>
          <w:p w14:paraId="5E7AC351"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Permuted</w:t>
            </w:r>
          </w:p>
        </w:tc>
        <w:tc>
          <w:tcPr>
            <w:tcW w:w="0" w:type="auto"/>
            <w:tcBorders>
              <w:bottom w:val="single" w:sz="12" w:space="0" w:color="auto"/>
            </w:tcBorders>
            <w:noWrap/>
            <w:hideMark/>
          </w:tcPr>
          <w:p w14:paraId="26A3E0C8" w14:textId="77777777" w:rsidR="00841431" w:rsidRPr="00841431" w:rsidRDefault="00841431" w:rsidP="00841431">
            <w:pPr>
              <w:rPr>
                <w:rFonts w:ascii="Calibri" w:eastAsia="Calibri" w:hAnsi="Calibri" w:cs="Calibri" w:hint="eastAsia"/>
                <w:lang w:val="en"/>
              </w:rPr>
            </w:pPr>
            <w:r w:rsidRPr="00841431">
              <w:rPr>
                <w:rFonts w:ascii="Calibri" w:eastAsia="Calibri" w:hAnsi="Calibri" w:cs="Calibri" w:hint="eastAsia"/>
                <w:lang w:val="en"/>
              </w:rPr>
              <w:t>-0.01894</w:t>
            </w:r>
          </w:p>
        </w:tc>
        <w:tc>
          <w:tcPr>
            <w:tcW w:w="0" w:type="auto"/>
            <w:tcBorders>
              <w:bottom w:val="single" w:sz="12" w:space="0" w:color="auto"/>
            </w:tcBorders>
            <w:noWrap/>
            <w:hideMark/>
          </w:tcPr>
          <w:p w14:paraId="77F310C6" w14:textId="77777777" w:rsidR="00841431" w:rsidRPr="00841431" w:rsidRDefault="00841431" w:rsidP="00841431">
            <w:pPr>
              <w:rPr>
                <w:rFonts w:ascii="Calibri" w:eastAsia="Calibri" w:hAnsi="Calibri" w:cs="Calibri" w:hint="eastAsia"/>
                <w:lang w:val="en"/>
              </w:rPr>
            </w:pPr>
          </w:p>
        </w:tc>
        <w:tc>
          <w:tcPr>
            <w:tcW w:w="0" w:type="auto"/>
            <w:tcBorders>
              <w:bottom w:val="single" w:sz="12" w:space="0" w:color="auto"/>
            </w:tcBorders>
            <w:noWrap/>
            <w:hideMark/>
          </w:tcPr>
          <w:p w14:paraId="42D77E01" w14:textId="77777777" w:rsidR="00841431" w:rsidRPr="00841431" w:rsidRDefault="00841431">
            <w:pPr>
              <w:rPr>
                <w:rFonts w:ascii="Calibri" w:eastAsia="Calibri" w:hAnsi="Calibri" w:cs="Calibri"/>
                <w:lang w:val="en"/>
              </w:rPr>
            </w:pPr>
            <w:r w:rsidRPr="00841431">
              <w:rPr>
                <w:rFonts w:ascii="Calibri" w:eastAsia="Calibri" w:hAnsi="Calibri" w:cs="Calibri" w:hint="eastAsia"/>
                <w:lang w:val="en"/>
              </w:rPr>
              <w:t>DDM: z</w:t>
            </w:r>
          </w:p>
        </w:tc>
        <w:tc>
          <w:tcPr>
            <w:tcW w:w="0" w:type="auto"/>
            <w:tcBorders>
              <w:bottom w:val="single" w:sz="12" w:space="0" w:color="auto"/>
            </w:tcBorders>
            <w:noWrap/>
            <w:hideMark/>
          </w:tcPr>
          <w:p w14:paraId="6009D2CA" w14:textId="77777777" w:rsidR="00841431" w:rsidRPr="00841431" w:rsidRDefault="00841431">
            <w:pPr>
              <w:rPr>
                <w:rFonts w:ascii="Calibri" w:eastAsia="Calibri" w:hAnsi="Calibri" w:cs="Calibri" w:hint="eastAsia"/>
                <w:lang w:val="en"/>
              </w:rPr>
            </w:pPr>
            <w:r w:rsidRPr="00841431">
              <w:rPr>
                <w:rFonts w:ascii="Calibri" w:eastAsia="Calibri" w:hAnsi="Calibri" w:cs="Calibri" w:hint="eastAsia"/>
                <w:lang w:val="en"/>
              </w:rPr>
              <w:t>Permuted</w:t>
            </w:r>
          </w:p>
        </w:tc>
        <w:tc>
          <w:tcPr>
            <w:tcW w:w="0" w:type="auto"/>
            <w:tcBorders>
              <w:bottom w:val="single" w:sz="12" w:space="0" w:color="auto"/>
            </w:tcBorders>
            <w:noWrap/>
            <w:hideMark/>
          </w:tcPr>
          <w:p w14:paraId="73E874D5" w14:textId="77777777" w:rsidR="00841431" w:rsidRPr="00841431" w:rsidRDefault="00841431" w:rsidP="00841431">
            <w:pPr>
              <w:rPr>
                <w:rFonts w:ascii="Calibri" w:eastAsia="Calibri" w:hAnsi="Calibri" w:cs="Calibri" w:hint="eastAsia"/>
                <w:lang w:val="en"/>
              </w:rPr>
            </w:pPr>
            <w:r w:rsidRPr="00841431">
              <w:rPr>
                <w:rFonts w:ascii="Calibri" w:eastAsia="Calibri" w:hAnsi="Calibri" w:cs="Calibri" w:hint="eastAsia"/>
                <w:lang w:val="en"/>
              </w:rPr>
              <w:t>0.132595</w:t>
            </w:r>
          </w:p>
        </w:tc>
      </w:tr>
      <w:bookmarkEnd w:id="96"/>
    </w:tbl>
    <w:p w14:paraId="276AAAE1" w14:textId="77777777" w:rsidR="00841431" w:rsidRPr="00A576F1" w:rsidRDefault="00841431">
      <w:pPr>
        <w:rPr>
          <w:rFonts w:ascii="Calibri" w:eastAsia="Calibri" w:hAnsi="Calibri" w:cs="Calibri"/>
        </w:rPr>
      </w:pPr>
    </w:p>
    <w:p w14:paraId="4DD08FB9" w14:textId="77777777" w:rsidR="00586F83" w:rsidRDefault="00BA0079">
      <w:pPr>
        <w:rPr>
          <w:rFonts w:ascii="Calibri" w:eastAsia="Calibri" w:hAnsi="Calibri" w:cs="Calibri"/>
          <w:b/>
        </w:rPr>
      </w:pPr>
      <w:r>
        <w:rPr>
          <w:rFonts w:ascii="Calibri" w:eastAsia="Calibri" w:hAnsi="Calibri" w:cs="Calibri"/>
          <w:b/>
        </w:rPr>
        <w:t xml:space="preserve"> </w:t>
      </w:r>
    </w:p>
    <w:p w14:paraId="3923219A" w14:textId="6599A181" w:rsidR="002F4F19" w:rsidRPr="00BA6702" w:rsidRDefault="00BA6702" w:rsidP="00BA6702">
      <w:pPr>
        <w:pStyle w:val="1"/>
        <w:keepNext w:val="0"/>
        <w:keepLines w:val="0"/>
        <w:spacing w:before="0" w:after="0"/>
        <w:rPr>
          <w:rFonts w:ascii="Calibri" w:eastAsia="Calibri" w:hAnsi="Calibri" w:cs="Calibri"/>
          <w:b/>
          <w:sz w:val="42"/>
          <w:szCs w:val="42"/>
        </w:rPr>
      </w:pPr>
      <w:bookmarkStart w:id="97" w:name="_Toc103777242"/>
      <w:r w:rsidRPr="00BA6702">
        <w:rPr>
          <w:rFonts w:ascii="Calibri" w:eastAsia="Calibri" w:hAnsi="Calibri" w:cs="Calibri"/>
          <w:b/>
          <w:sz w:val="42"/>
          <w:szCs w:val="42"/>
        </w:rPr>
        <w:t>References</w:t>
      </w:r>
      <w:bookmarkEnd w:id="97"/>
      <w:r w:rsidRPr="00BA6702">
        <w:rPr>
          <w:rFonts w:ascii="Calibri" w:eastAsia="Calibri" w:hAnsi="Calibri" w:cs="Calibri"/>
          <w:b/>
          <w:sz w:val="42"/>
          <w:szCs w:val="42"/>
        </w:rPr>
        <w:t xml:space="preserve"> </w:t>
      </w:r>
    </w:p>
    <w:p w14:paraId="33B1BCB9" w14:textId="77777777" w:rsidR="002F4F19" w:rsidRDefault="002F4F19">
      <w:pPr>
        <w:rPr>
          <w:rFonts w:ascii="Calibri" w:eastAsia="Calibri" w:hAnsi="Calibri" w:cs="Calibri"/>
        </w:rPr>
      </w:pPr>
    </w:p>
    <w:p w14:paraId="4686D46A" w14:textId="336CB078" w:rsidR="007A202A" w:rsidRPr="002F7130" w:rsidRDefault="002F4F19" w:rsidP="007A202A">
      <w:pPr>
        <w:pStyle w:val="EndNoteBibliography"/>
        <w:ind w:left="720" w:hanging="720"/>
        <w:rPr>
          <w:noProof/>
          <w:color w:val="000000" w:themeColor="text1"/>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7A202A" w:rsidRPr="002F7130">
        <w:rPr>
          <w:noProof/>
          <w:color w:val="000000" w:themeColor="text1"/>
        </w:rPr>
        <w:t xml:space="preserve">Amodeo, L., Wiersema, J. R., Brass, M., &amp; Nijhof, A. D. (2021). A comparison of self-bias measures across cognitive domains. </w:t>
      </w:r>
      <w:r w:rsidR="007A202A" w:rsidRPr="002F7130">
        <w:rPr>
          <w:i/>
          <w:noProof/>
          <w:color w:val="000000" w:themeColor="text1"/>
        </w:rPr>
        <w:t>BMC Psychology, 9</w:t>
      </w:r>
      <w:r w:rsidR="007A202A" w:rsidRPr="002F7130">
        <w:rPr>
          <w:noProof/>
          <w:color w:val="000000" w:themeColor="text1"/>
        </w:rPr>
        <w:t xml:space="preserve">(1), 1-132. </w:t>
      </w:r>
      <w:hyperlink r:id="rId16" w:history="1">
        <w:r w:rsidR="007A202A" w:rsidRPr="002F7130">
          <w:rPr>
            <w:rStyle w:val="ab"/>
            <w:noProof/>
            <w:color w:val="000000" w:themeColor="text1"/>
            <w:u w:val="none"/>
          </w:rPr>
          <w:t>https://doi.org/10.1186/s40359-021-00639-x</w:t>
        </w:r>
      </w:hyperlink>
      <w:r w:rsidR="007A202A" w:rsidRPr="002F7130">
        <w:rPr>
          <w:noProof/>
          <w:color w:val="000000" w:themeColor="text1"/>
        </w:rPr>
        <w:t xml:space="preserve"> </w:t>
      </w:r>
    </w:p>
    <w:p w14:paraId="4D4ED976" w14:textId="77777777" w:rsidR="007A202A" w:rsidRPr="002F7130" w:rsidRDefault="007A202A" w:rsidP="007A202A">
      <w:pPr>
        <w:pStyle w:val="EndNoteBibliography"/>
        <w:rPr>
          <w:noProof/>
          <w:color w:val="000000" w:themeColor="text1"/>
        </w:rPr>
      </w:pPr>
    </w:p>
    <w:p w14:paraId="49E2938B" w14:textId="77777777" w:rsidR="007A202A" w:rsidRPr="002F7130" w:rsidRDefault="007A202A" w:rsidP="007A202A">
      <w:pPr>
        <w:pStyle w:val="EndNoteBibliography"/>
        <w:ind w:left="720" w:hanging="720"/>
        <w:rPr>
          <w:noProof/>
          <w:color w:val="000000" w:themeColor="text1"/>
        </w:rPr>
      </w:pPr>
      <w:r w:rsidRPr="002F7130">
        <w:rPr>
          <w:noProof/>
          <w:color w:val="000000" w:themeColor="text1"/>
        </w:rPr>
        <w:lastRenderedPageBreak/>
        <w:t xml:space="preserve">Cicchetti, D. V., &amp; Sparrow, S. A. (1981). Developing criteria for establishing interrater reliability of specific items: applications to assessment of adaptive behavior. </w:t>
      </w:r>
      <w:r w:rsidRPr="002F7130">
        <w:rPr>
          <w:i/>
          <w:noProof/>
          <w:color w:val="000000" w:themeColor="text1"/>
        </w:rPr>
        <w:t>Am J Ment Defic, 86</w:t>
      </w:r>
      <w:r w:rsidRPr="002F7130">
        <w:rPr>
          <w:noProof/>
          <w:color w:val="000000" w:themeColor="text1"/>
        </w:rPr>
        <w:t xml:space="preserve">(2), 127-137. </w:t>
      </w:r>
    </w:p>
    <w:p w14:paraId="6D70CC15" w14:textId="77777777" w:rsidR="007A202A" w:rsidRPr="002F7130" w:rsidRDefault="007A202A" w:rsidP="007A202A">
      <w:pPr>
        <w:pStyle w:val="EndNoteBibliography"/>
        <w:rPr>
          <w:noProof/>
          <w:color w:val="000000" w:themeColor="text1"/>
        </w:rPr>
      </w:pPr>
    </w:p>
    <w:p w14:paraId="063123D4" w14:textId="1B0F6089"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Craik, F. I. M., &amp; Tulving, E. (1975). Depth of processing and the retention of words in episodic memory. </w:t>
      </w:r>
      <w:r w:rsidRPr="002F7130">
        <w:rPr>
          <w:i/>
          <w:noProof/>
          <w:color w:val="000000" w:themeColor="text1"/>
        </w:rPr>
        <w:t>Journal of Experimental Psychology: General, 104</w:t>
      </w:r>
      <w:r w:rsidRPr="002F7130">
        <w:rPr>
          <w:noProof/>
          <w:color w:val="000000" w:themeColor="text1"/>
        </w:rPr>
        <w:t xml:space="preserve">(3), 268-294. </w:t>
      </w:r>
      <w:hyperlink r:id="rId17" w:history="1">
        <w:r w:rsidRPr="002F7130">
          <w:rPr>
            <w:rStyle w:val="ab"/>
            <w:noProof/>
            <w:color w:val="000000" w:themeColor="text1"/>
            <w:u w:val="none"/>
          </w:rPr>
          <w:t>https://doi.org/10.1037/0096-3445.104.3.268</w:t>
        </w:r>
      </w:hyperlink>
      <w:r w:rsidRPr="002F7130">
        <w:rPr>
          <w:noProof/>
          <w:color w:val="000000" w:themeColor="text1"/>
        </w:rPr>
        <w:t xml:space="preserve"> </w:t>
      </w:r>
    </w:p>
    <w:p w14:paraId="52D95996" w14:textId="77777777" w:rsidR="007A202A" w:rsidRPr="009D6D8C" w:rsidRDefault="007A202A" w:rsidP="007A202A">
      <w:pPr>
        <w:pStyle w:val="EndNoteBibliography"/>
        <w:rPr>
          <w:noProof/>
          <w:color w:val="000000" w:themeColor="text1"/>
          <w:lang w:val="en-US"/>
        </w:rPr>
      </w:pPr>
    </w:p>
    <w:p w14:paraId="191243F5" w14:textId="1276AD36"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Cunningham, S. J., &amp; Turk, D. J. (2017). Editorial: A review of self-processing biases in cognition. </w:t>
      </w:r>
      <w:r w:rsidRPr="002F7130">
        <w:rPr>
          <w:i/>
          <w:noProof/>
          <w:color w:val="000000" w:themeColor="text1"/>
        </w:rPr>
        <w:t>Quarterly journal of experimental psychology (2006), 70</w:t>
      </w:r>
      <w:r w:rsidRPr="002F7130">
        <w:rPr>
          <w:noProof/>
          <w:color w:val="000000" w:themeColor="text1"/>
        </w:rPr>
        <w:t xml:space="preserve">(6), 987-995. </w:t>
      </w:r>
      <w:hyperlink r:id="rId18" w:history="1">
        <w:r w:rsidRPr="002F7130">
          <w:rPr>
            <w:rStyle w:val="ab"/>
            <w:noProof/>
            <w:color w:val="000000" w:themeColor="text1"/>
            <w:u w:val="none"/>
          </w:rPr>
          <w:t>https://doi.org/10.1080/17470218.2016.1276609</w:t>
        </w:r>
      </w:hyperlink>
      <w:r w:rsidRPr="002F7130">
        <w:rPr>
          <w:noProof/>
          <w:color w:val="000000" w:themeColor="text1"/>
        </w:rPr>
        <w:t xml:space="preserve"> </w:t>
      </w:r>
    </w:p>
    <w:p w14:paraId="7A5CF4B0" w14:textId="77777777" w:rsidR="007A202A" w:rsidRPr="002F7130" w:rsidRDefault="007A202A" w:rsidP="007A202A">
      <w:pPr>
        <w:pStyle w:val="EndNoteBibliography"/>
        <w:rPr>
          <w:noProof/>
          <w:color w:val="000000" w:themeColor="text1"/>
        </w:rPr>
      </w:pPr>
    </w:p>
    <w:p w14:paraId="0E8EF889" w14:textId="77777777"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Cunningham, S. J., Turk, D. J., Macdonald, L. M., &amp; Macrae, C. N. (2008). </w:t>
      </w:r>
      <w:r w:rsidRPr="002F7130">
        <w:rPr>
          <w:i/>
          <w:noProof/>
          <w:color w:val="000000" w:themeColor="text1"/>
        </w:rPr>
        <w:t>Yours or mine? Ownership and memory</w:t>
      </w:r>
      <w:r w:rsidRPr="002F7130">
        <w:rPr>
          <w:noProof/>
          <w:color w:val="000000" w:themeColor="text1"/>
        </w:rPr>
        <w:t xml:space="preserve"> [doi:10.1016/j.concog.2007.04.003]. Elsevier Science.</w:t>
      </w:r>
    </w:p>
    <w:p w14:paraId="6B76A4B3" w14:textId="77777777" w:rsidR="007A202A" w:rsidRPr="002F7130" w:rsidRDefault="007A202A" w:rsidP="007A202A">
      <w:pPr>
        <w:pStyle w:val="EndNoteBibliography"/>
        <w:rPr>
          <w:noProof/>
          <w:color w:val="000000" w:themeColor="text1"/>
        </w:rPr>
      </w:pPr>
    </w:p>
    <w:p w14:paraId="7E3D2208" w14:textId="74221EE3"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Desebrock, C., Sui, J., &amp; Spence, C. (2018). Self-reference in action: Arm-movement responses are enhanced in perceptual matching. </w:t>
      </w:r>
      <w:r w:rsidRPr="002F7130">
        <w:rPr>
          <w:i/>
          <w:noProof/>
          <w:color w:val="000000" w:themeColor="text1"/>
        </w:rPr>
        <w:t>Acta psychologica, 190</w:t>
      </w:r>
      <w:r w:rsidRPr="002F7130">
        <w:rPr>
          <w:noProof/>
          <w:color w:val="000000" w:themeColor="text1"/>
        </w:rPr>
        <w:t xml:space="preserve">, 258-266. </w:t>
      </w:r>
      <w:hyperlink r:id="rId19" w:history="1">
        <w:r w:rsidRPr="002F7130">
          <w:rPr>
            <w:rStyle w:val="ab"/>
            <w:noProof/>
            <w:color w:val="000000" w:themeColor="text1"/>
            <w:u w:val="none"/>
          </w:rPr>
          <w:t>https://doi.org/10.1016/j.actpsy.2018.08.009</w:t>
        </w:r>
      </w:hyperlink>
      <w:r w:rsidRPr="002F7130">
        <w:rPr>
          <w:noProof/>
          <w:color w:val="000000" w:themeColor="text1"/>
        </w:rPr>
        <w:t xml:space="preserve"> </w:t>
      </w:r>
    </w:p>
    <w:p w14:paraId="2AE4E5E6" w14:textId="77777777" w:rsidR="007A202A" w:rsidRPr="002F7130" w:rsidRDefault="007A202A" w:rsidP="007A202A">
      <w:pPr>
        <w:pStyle w:val="EndNoteBibliography"/>
        <w:rPr>
          <w:noProof/>
          <w:color w:val="000000" w:themeColor="text1"/>
        </w:rPr>
      </w:pPr>
    </w:p>
    <w:p w14:paraId="7DAED670" w14:textId="07BBC120"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Ding, X., &amp; Vancleef, K. (2022). Test–retest reliability and practice effect of the Leuven Perceptual Organisation Screening Test. </w:t>
      </w:r>
      <w:r w:rsidRPr="002F7130">
        <w:rPr>
          <w:i/>
          <w:noProof/>
          <w:color w:val="000000" w:themeColor="text1"/>
        </w:rPr>
        <w:t>Behavior Research Methods</w:t>
      </w:r>
      <w:r w:rsidRPr="002F7130">
        <w:rPr>
          <w:noProof/>
          <w:color w:val="000000" w:themeColor="text1"/>
        </w:rPr>
        <w:t xml:space="preserve">. </w:t>
      </w:r>
      <w:hyperlink r:id="rId20" w:history="1">
        <w:r w:rsidRPr="002F7130">
          <w:rPr>
            <w:rStyle w:val="ab"/>
            <w:noProof/>
            <w:color w:val="000000" w:themeColor="text1"/>
            <w:u w:val="none"/>
          </w:rPr>
          <w:t>https://doi.org/10.3758/s13428-021-01741-z</w:t>
        </w:r>
      </w:hyperlink>
      <w:r w:rsidRPr="002F7130">
        <w:rPr>
          <w:noProof/>
          <w:color w:val="000000" w:themeColor="text1"/>
        </w:rPr>
        <w:t xml:space="preserve"> </w:t>
      </w:r>
    </w:p>
    <w:p w14:paraId="4C9E6E74" w14:textId="77777777" w:rsidR="007A202A" w:rsidRPr="002F7130" w:rsidRDefault="007A202A" w:rsidP="007A202A">
      <w:pPr>
        <w:pStyle w:val="EndNoteBibliography"/>
        <w:rPr>
          <w:noProof/>
          <w:color w:val="000000" w:themeColor="text1"/>
        </w:rPr>
      </w:pPr>
    </w:p>
    <w:p w14:paraId="1E703E0C" w14:textId="77777777"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Fisher, R. A. (1970). </w:t>
      </w:r>
      <w:r w:rsidRPr="002F7130">
        <w:rPr>
          <w:i/>
          <w:noProof/>
          <w:color w:val="000000" w:themeColor="text1"/>
        </w:rPr>
        <w:t>Statistical methods for research workers</w:t>
      </w:r>
      <w:r w:rsidRPr="002F7130">
        <w:rPr>
          <w:noProof/>
          <w:color w:val="000000" w:themeColor="text1"/>
        </w:rPr>
        <w:t xml:space="preserve"> (14th ed., revised and enlarged. ed.). Oliver and Boyd. </w:t>
      </w:r>
    </w:p>
    <w:p w14:paraId="21089CAD" w14:textId="77777777" w:rsidR="007A202A" w:rsidRPr="002F7130" w:rsidRDefault="007A202A" w:rsidP="007A202A">
      <w:pPr>
        <w:pStyle w:val="EndNoteBibliography"/>
        <w:rPr>
          <w:noProof/>
          <w:color w:val="000000" w:themeColor="text1"/>
        </w:rPr>
      </w:pPr>
    </w:p>
    <w:p w14:paraId="6A95C472" w14:textId="3E396022"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Gillespie‐Smith, K., Ballantyne, C., Branigan, H. P., Turk, D. J., &amp; Cunningham, S. J. (2018). The I in autism: Severity and social functioning in autism are related to self‐processing. </w:t>
      </w:r>
      <w:r w:rsidRPr="002F7130">
        <w:rPr>
          <w:i/>
          <w:noProof/>
          <w:color w:val="000000" w:themeColor="text1"/>
        </w:rPr>
        <w:t>British journal of developmental psychology, 36</w:t>
      </w:r>
      <w:r w:rsidRPr="002F7130">
        <w:rPr>
          <w:noProof/>
          <w:color w:val="000000" w:themeColor="text1"/>
        </w:rPr>
        <w:t xml:space="preserve">(1), 127-141. </w:t>
      </w:r>
      <w:hyperlink r:id="rId21" w:history="1">
        <w:r w:rsidRPr="002F7130">
          <w:rPr>
            <w:rStyle w:val="ab"/>
            <w:noProof/>
            <w:color w:val="000000" w:themeColor="text1"/>
            <w:u w:val="none"/>
          </w:rPr>
          <w:t>https://doi.org/10.1111/bjdp.12219</w:t>
        </w:r>
      </w:hyperlink>
      <w:r w:rsidRPr="002F7130">
        <w:rPr>
          <w:noProof/>
          <w:color w:val="000000" w:themeColor="text1"/>
        </w:rPr>
        <w:t xml:space="preserve"> </w:t>
      </w:r>
    </w:p>
    <w:p w14:paraId="648FFCB7" w14:textId="77777777" w:rsidR="007A202A" w:rsidRPr="002F7130" w:rsidRDefault="007A202A" w:rsidP="007A202A">
      <w:pPr>
        <w:pStyle w:val="EndNoteBibliography"/>
        <w:rPr>
          <w:noProof/>
          <w:color w:val="000000" w:themeColor="text1"/>
        </w:rPr>
      </w:pPr>
    </w:p>
    <w:p w14:paraId="3ABC7F13" w14:textId="31AB9AD9"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Golubickis, M., Falben, J. K., Sahraie, A., Visokomogilski, A., Cunningham, W. A., Sui, J., &amp; Macrae, C. N. (2017). Self-prioritization and perceptual matching: The effects of temporal construal. </w:t>
      </w:r>
      <w:r w:rsidRPr="002F7130">
        <w:rPr>
          <w:i/>
          <w:noProof/>
          <w:color w:val="000000" w:themeColor="text1"/>
        </w:rPr>
        <w:t>Mem Cognit, 45</w:t>
      </w:r>
      <w:r w:rsidRPr="002F7130">
        <w:rPr>
          <w:noProof/>
          <w:color w:val="000000" w:themeColor="text1"/>
        </w:rPr>
        <w:t xml:space="preserve">(7), 1223-1239. </w:t>
      </w:r>
      <w:hyperlink r:id="rId22" w:history="1">
        <w:r w:rsidRPr="002F7130">
          <w:rPr>
            <w:rStyle w:val="ab"/>
            <w:noProof/>
            <w:color w:val="000000" w:themeColor="text1"/>
            <w:u w:val="none"/>
          </w:rPr>
          <w:t>https://doi.org/10.3758/s13421-017-0722-3</w:t>
        </w:r>
      </w:hyperlink>
      <w:r w:rsidRPr="002F7130">
        <w:rPr>
          <w:noProof/>
          <w:color w:val="000000" w:themeColor="text1"/>
        </w:rPr>
        <w:t xml:space="preserve"> </w:t>
      </w:r>
    </w:p>
    <w:p w14:paraId="4A204D52" w14:textId="77777777" w:rsidR="007A202A" w:rsidRPr="002F7130" w:rsidRDefault="007A202A" w:rsidP="007A202A">
      <w:pPr>
        <w:pStyle w:val="EndNoteBibliography"/>
        <w:rPr>
          <w:noProof/>
          <w:color w:val="000000" w:themeColor="text1"/>
        </w:rPr>
      </w:pPr>
    </w:p>
    <w:p w14:paraId="50C758A8" w14:textId="295D6A76"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Heatherton, T. F., &amp; Polivy, J. (1991). Development and validation of a scale for measuring state self-esteem. </w:t>
      </w:r>
      <w:r w:rsidRPr="002F7130">
        <w:rPr>
          <w:i/>
          <w:noProof/>
          <w:color w:val="000000" w:themeColor="text1"/>
        </w:rPr>
        <w:t>Journal of Personality and Social Psychology, 60</w:t>
      </w:r>
      <w:r w:rsidRPr="002F7130">
        <w:rPr>
          <w:noProof/>
          <w:color w:val="000000" w:themeColor="text1"/>
        </w:rPr>
        <w:t xml:space="preserve">(6), 895-910. </w:t>
      </w:r>
      <w:hyperlink r:id="rId23" w:history="1">
        <w:r w:rsidRPr="002F7130">
          <w:rPr>
            <w:rStyle w:val="ab"/>
            <w:noProof/>
            <w:color w:val="000000" w:themeColor="text1"/>
            <w:u w:val="none"/>
          </w:rPr>
          <w:t>https://doi.org/10.1037/0022-3514.60.6.895</w:t>
        </w:r>
      </w:hyperlink>
      <w:r w:rsidRPr="002F7130">
        <w:rPr>
          <w:noProof/>
          <w:color w:val="000000" w:themeColor="text1"/>
        </w:rPr>
        <w:t xml:space="preserve"> </w:t>
      </w:r>
    </w:p>
    <w:p w14:paraId="5F21CE61" w14:textId="77777777" w:rsidR="007A202A" w:rsidRPr="002F7130" w:rsidRDefault="007A202A" w:rsidP="007A202A">
      <w:pPr>
        <w:pStyle w:val="EndNoteBibliography"/>
        <w:rPr>
          <w:noProof/>
          <w:color w:val="000000" w:themeColor="text1"/>
        </w:rPr>
      </w:pPr>
    </w:p>
    <w:p w14:paraId="5E0A9DCA" w14:textId="7A47A92A"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Hu, C.-P., Lan, Y., Macrae, C. N., &amp; Sui, J. (2020). Good Me Bad Me: Prioritization of the Good-Self During Perceptual Decision-Making. </w:t>
      </w:r>
      <w:r w:rsidRPr="002F7130">
        <w:rPr>
          <w:i/>
          <w:noProof/>
          <w:color w:val="000000" w:themeColor="text1"/>
        </w:rPr>
        <w:t>Collabra. Psychology, 6</w:t>
      </w:r>
      <w:r w:rsidRPr="002F7130">
        <w:rPr>
          <w:noProof/>
          <w:color w:val="000000" w:themeColor="text1"/>
        </w:rPr>
        <w:t xml:space="preserve">(1), 20. </w:t>
      </w:r>
      <w:hyperlink r:id="rId24" w:history="1">
        <w:r w:rsidRPr="002F7130">
          <w:rPr>
            <w:rStyle w:val="ab"/>
            <w:noProof/>
            <w:color w:val="000000" w:themeColor="text1"/>
            <w:u w:val="none"/>
          </w:rPr>
          <w:t>https://doi.org/10.1525/collabra.301</w:t>
        </w:r>
      </w:hyperlink>
      <w:r w:rsidRPr="002F7130">
        <w:rPr>
          <w:noProof/>
          <w:color w:val="000000" w:themeColor="text1"/>
        </w:rPr>
        <w:t xml:space="preserve"> </w:t>
      </w:r>
    </w:p>
    <w:p w14:paraId="30DCB5C4" w14:textId="77777777" w:rsidR="007A202A" w:rsidRPr="002F7130" w:rsidRDefault="007A202A" w:rsidP="007A202A">
      <w:pPr>
        <w:pStyle w:val="EndNoteBibliography"/>
        <w:rPr>
          <w:noProof/>
          <w:color w:val="000000" w:themeColor="text1"/>
        </w:rPr>
      </w:pPr>
    </w:p>
    <w:p w14:paraId="01D724EF" w14:textId="53DB2E86" w:rsidR="007A202A" w:rsidRPr="002F7130" w:rsidRDefault="007A202A" w:rsidP="007A202A">
      <w:pPr>
        <w:pStyle w:val="EndNoteBibliography"/>
        <w:ind w:left="720" w:hanging="720"/>
        <w:rPr>
          <w:noProof/>
          <w:color w:val="000000" w:themeColor="text1"/>
        </w:rPr>
      </w:pPr>
      <w:r w:rsidRPr="002F7130">
        <w:rPr>
          <w:noProof/>
          <w:color w:val="000000" w:themeColor="text1"/>
        </w:rPr>
        <w:lastRenderedPageBreak/>
        <w:t xml:space="preserve">Humphreys, G. W., &amp; Sui, J. (2015). The salient self: Social saliency effects based on self-bias. </w:t>
      </w:r>
      <w:r w:rsidRPr="002F7130">
        <w:rPr>
          <w:i/>
          <w:noProof/>
          <w:color w:val="000000" w:themeColor="text1"/>
        </w:rPr>
        <w:t>Journal of cognitive psychology (Hove, England), 27</w:t>
      </w:r>
      <w:r w:rsidRPr="002F7130">
        <w:rPr>
          <w:noProof/>
          <w:color w:val="000000" w:themeColor="text1"/>
        </w:rPr>
        <w:t xml:space="preserve">(2), 129-140. </w:t>
      </w:r>
      <w:hyperlink r:id="rId25" w:history="1">
        <w:r w:rsidRPr="002F7130">
          <w:rPr>
            <w:rStyle w:val="ab"/>
            <w:noProof/>
            <w:color w:val="000000" w:themeColor="text1"/>
            <w:u w:val="none"/>
          </w:rPr>
          <w:t>https://doi.org/10.1080/20445911.2014.996156</w:t>
        </w:r>
      </w:hyperlink>
      <w:r w:rsidRPr="002F7130">
        <w:rPr>
          <w:noProof/>
          <w:color w:val="000000" w:themeColor="text1"/>
        </w:rPr>
        <w:t xml:space="preserve"> </w:t>
      </w:r>
    </w:p>
    <w:p w14:paraId="527F1744" w14:textId="77777777" w:rsidR="007A202A" w:rsidRPr="002F7130" w:rsidRDefault="007A202A" w:rsidP="007A202A">
      <w:pPr>
        <w:pStyle w:val="EndNoteBibliography"/>
        <w:rPr>
          <w:noProof/>
          <w:color w:val="000000" w:themeColor="text1"/>
        </w:rPr>
      </w:pPr>
    </w:p>
    <w:p w14:paraId="6FC10EBC" w14:textId="440CF013"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Jiang, M., Wong, S. K. M., Chung, H. K. S., Sun, Y., Hsiao, J. H., Sui, J., &amp; Humphreys, G. W. (2019). Cultural Orientation of Self-Bias in Perceptual Matching. </w:t>
      </w:r>
      <w:r w:rsidRPr="002F7130">
        <w:rPr>
          <w:i/>
          <w:noProof/>
          <w:color w:val="000000" w:themeColor="text1"/>
        </w:rPr>
        <w:t>Front Psychol, 10</w:t>
      </w:r>
      <w:r w:rsidRPr="002F7130">
        <w:rPr>
          <w:noProof/>
          <w:color w:val="000000" w:themeColor="text1"/>
        </w:rPr>
        <w:t xml:space="preserve">, 1469. </w:t>
      </w:r>
      <w:hyperlink r:id="rId26" w:history="1">
        <w:r w:rsidRPr="002F7130">
          <w:rPr>
            <w:rStyle w:val="ab"/>
            <w:noProof/>
            <w:color w:val="000000" w:themeColor="text1"/>
            <w:u w:val="none"/>
          </w:rPr>
          <w:t>https://doi.org/10.3389/fpsyg.2019.01469</w:t>
        </w:r>
      </w:hyperlink>
      <w:r w:rsidRPr="002F7130">
        <w:rPr>
          <w:noProof/>
          <w:color w:val="000000" w:themeColor="text1"/>
        </w:rPr>
        <w:t xml:space="preserve"> </w:t>
      </w:r>
    </w:p>
    <w:p w14:paraId="4CB523C3" w14:textId="77777777" w:rsidR="007A202A" w:rsidRPr="002F7130" w:rsidRDefault="007A202A" w:rsidP="007A202A">
      <w:pPr>
        <w:pStyle w:val="EndNoteBibliography"/>
        <w:rPr>
          <w:noProof/>
          <w:color w:val="000000" w:themeColor="text1"/>
        </w:rPr>
      </w:pPr>
    </w:p>
    <w:p w14:paraId="10964FAB" w14:textId="1BB56AD7"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Koo, T. K., &amp; Li, M. Y. (2016). A Guideline of Selecting and Reporting Intraclass Correlation Coefficients for Reliability Research. </w:t>
      </w:r>
      <w:r w:rsidRPr="002F7130">
        <w:rPr>
          <w:i/>
          <w:noProof/>
          <w:color w:val="000000" w:themeColor="text1"/>
        </w:rPr>
        <w:t>Journal of chiropractic medicine, 15</w:t>
      </w:r>
      <w:r w:rsidRPr="002F7130">
        <w:rPr>
          <w:noProof/>
          <w:color w:val="000000" w:themeColor="text1"/>
        </w:rPr>
        <w:t xml:space="preserve">(2), 155-163. </w:t>
      </w:r>
      <w:hyperlink r:id="rId27" w:history="1">
        <w:r w:rsidRPr="002F7130">
          <w:rPr>
            <w:rStyle w:val="ab"/>
            <w:noProof/>
            <w:color w:val="000000" w:themeColor="text1"/>
            <w:u w:val="none"/>
          </w:rPr>
          <w:t>https://doi.org/10.1016/j.jcm.2016.02.012</w:t>
        </w:r>
      </w:hyperlink>
      <w:r w:rsidRPr="002F7130">
        <w:rPr>
          <w:noProof/>
          <w:color w:val="000000" w:themeColor="text1"/>
        </w:rPr>
        <w:t xml:space="preserve"> </w:t>
      </w:r>
    </w:p>
    <w:p w14:paraId="1B8A4149" w14:textId="77777777" w:rsidR="007A202A" w:rsidRPr="002F7130" w:rsidRDefault="007A202A" w:rsidP="007A202A">
      <w:pPr>
        <w:pStyle w:val="EndNoteBibliography"/>
        <w:rPr>
          <w:noProof/>
          <w:color w:val="000000" w:themeColor="text1"/>
        </w:rPr>
      </w:pPr>
    </w:p>
    <w:p w14:paraId="67371DD9" w14:textId="1959AB9F"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Kupper, L. L., &amp; Hafner, K. b. (1989). On Assessing Interrater Agreement for Multiple Attribute Responses. </w:t>
      </w:r>
      <w:r w:rsidRPr="002F7130">
        <w:rPr>
          <w:i/>
          <w:noProof/>
          <w:color w:val="000000" w:themeColor="text1"/>
        </w:rPr>
        <w:t>Biometrics, 45</w:t>
      </w:r>
      <w:r w:rsidRPr="002F7130">
        <w:rPr>
          <w:noProof/>
          <w:color w:val="000000" w:themeColor="text1"/>
        </w:rPr>
        <w:t xml:space="preserve">(3), 957-967. </w:t>
      </w:r>
      <w:hyperlink r:id="rId28" w:history="1">
        <w:r w:rsidRPr="002F7130">
          <w:rPr>
            <w:rStyle w:val="ab"/>
            <w:noProof/>
            <w:color w:val="000000" w:themeColor="text1"/>
            <w:u w:val="none"/>
          </w:rPr>
          <w:t>https://doi.org/10.2307/2531695</w:t>
        </w:r>
      </w:hyperlink>
      <w:r w:rsidRPr="002F7130">
        <w:rPr>
          <w:noProof/>
          <w:color w:val="000000" w:themeColor="text1"/>
        </w:rPr>
        <w:t xml:space="preserve"> </w:t>
      </w:r>
    </w:p>
    <w:p w14:paraId="1480E071" w14:textId="77777777" w:rsidR="007A202A" w:rsidRPr="002F7130" w:rsidRDefault="007A202A" w:rsidP="007A202A">
      <w:pPr>
        <w:pStyle w:val="EndNoteBibliography"/>
        <w:rPr>
          <w:noProof/>
          <w:color w:val="000000" w:themeColor="text1"/>
        </w:rPr>
      </w:pPr>
    </w:p>
    <w:p w14:paraId="3DB6B638" w14:textId="2B7379A8"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Kuznetsova, A., Brockhoff, P. B., &amp; Christensen, R. H. B. (2017). lmerTest Package: Tests in Linear Mixed Effects Models. </w:t>
      </w:r>
      <w:r w:rsidRPr="002F7130">
        <w:rPr>
          <w:i/>
          <w:noProof/>
          <w:color w:val="000000" w:themeColor="text1"/>
        </w:rPr>
        <w:t>Journal of statistical software, 82</w:t>
      </w:r>
      <w:r w:rsidRPr="002F7130">
        <w:rPr>
          <w:noProof/>
          <w:color w:val="000000" w:themeColor="text1"/>
        </w:rPr>
        <w:t xml:space="preserve">(13), 1-26. </w:t>
      </w:r>
      <w:hyperlink r:id="rId29" w:history="1">
        <w:r w:rsidRPr="002F7130">
          <w:rPr>
            <w:rStyle w:val="ab"/>
            <w:noProof/>
            <w:color w:val="000000" w:themeColor="text1"/>
            <w:u w:val="none"/>
          </w:rPr>
          <w:t>https://doi.org/10.18637/jss.v082.i13</w:t>
        </w:r>
      </w:hyperlink>
      <w:r w:rsidRPr="002F7130">
        <w:rPr>
          <w:noProof/>
          <w:color w:val="000000" w:themeColor="text1"/>
        </w:rPr>
        <w:t xml:space="preserve"> </w:t>
      </w:r>
    </w:p>
    <w:p w14:paraId="3A203C46" w14:textId="77777777" w:rsidR="007A202A" w:rsidRPr="002F7130" w:rsidRDefault="007A202A" w:rsidP="007A202A">
      <w:pPr>
        <w:pStyle w:val="EndNoteBibliography"/>
        <w:rPr>
          <w:noProof/>
          <w:color w:val="000000" w:themeColor="text1"/>
        </w:rPr>
      </w:pPr>
    </w:p>
    <w:p w14:paraId="2900715B" w14:textId="1072FBD3"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Levenson, H. (1974). Activism and Powerful Others: Distinctions within the Concept of Internal-External Control. </w:t>
      </w:r>
      <w:r w:rsidRPr="002F7130">
        <w:rPr>
          <w:i/>
          <w:noProof/>
          <w:color w:val="000000" w:themeColor="text1"/>
        </w:rPr>
        <w:t>Journal of Personality Assessment, 38</w:t>
      </w:r>
      <w:r w:rsidRPr="002F7130">
        <w:rPr>
          <w:noProof/>
          <w:color w:val="000000" w:themeColor="text1"/>
        </w:rPr>
        <w:t xml:space="preserve">(4), 377-383. </w:t>
      </w:r>
      <w:hyperlink r:id="rId30" w:history="1">
        <w:r w:rsidRPr="002F7130">
          <w:rPr>
            <w:rStyle w:val="ab"/>
            <w:noProof/>
            <w:color w:val="000000" w:themeColor="text1"/>
            <w:u w:val="none"/>
          </w:rPr>
          <w:t>https://doi.org/10.1080/00223891.1974.10119988</w:t>
        </w:r>
      </w:hyperlink>
      <w:r w:rsidRPr="002F7130">
        <w:rPr>
          <w:noProof/>
          <w:color w:val="000000" w:themeColor="text1"/>
        </w:rPr>
        <w:t xml:space="preserve"> </w:t>
      </w:r>
    </w:p>
    <w:p w14:paraId="323359CF" w14:textId="77777777" w:rsidR="007A202A" w:rsidRPr="002F7130" w:rsidRDefault="007A202A" w:rsidP="007A202A">
      <w:pPr>
        <w:pStyle w:val="EndNoteBibliography"/>
        <w:rPr>
          <w:noProof/>
          <w:color w:val="000000" w:themeColor="text1"/>
        </w:rPr>
      </w:pPr>
    </w:p>
    <w:p w14:paraId="659DEA31" w14:textId="5A784BEB"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Liu, Y. S., Song, Y., Lee, N. A., Bennett, D. M., Button, K. S., Greenshaw, A., Cao, B., &amp; Sui, J. (2022). Depression screening using a non-verbal self-association task: A machine-learning based pilot study. </w:t>
      </w:r>
      <w:r w:rsidRPr="002F7130">
        <w:rPr>
          <w:i/>
          <w:noProof/>
          <w:color w:val="000000" w:themeColor="text1"/>
        </w:rPr>
        <w:t>Journal of Affective Disorders</w:t>
      </w:r>
      <w:r w:rsidRPr="002F7130">
        <w:rPr>
          <w:noProof/>
          <w:color w:val="000000" w:themeColor="text1"/>
        </w:rPr>
        <w:t xml:space="preserve">. </w:t>
      </w:r>
      <w:hyperlink r:id="rId31" w:history="1">
        <w:r w:rsidRPr="002F7130">
          <w:rPr>
            <w:rStyle w:val="ab"/>
            <w:noProof/>
            <w:color w:val="000000" w:themeColor="text1"/>
            <w:u w:val="none"/>
          </w:rPr>
          <w:t>https://doi.org/https://doi.org/10.1016/j.jad.2022.04.122</w:t>
        </w:r>
      </w:hyperlink>
      <w:r w:rsidRPr="002F7130">
        <w:rPr>
          <w:noProof/>
          <w:color w:val="000000" w:themeColor="text1"/>
        </w:rPr>
        <w:t xml:space="preserve"> </w:t>
      </w:r>
    </w:p>
    <w:p w14:paraId="6A3FD58B" w14:textId="77777777" w:rsidR="007A202A" w:rsidRPr="002F7130" w:rsidRDefault="007A202A" w:rsidP="007A202A">
      <w:pPr>
        <w:pStyle w:val="EndNoteBibliography"/>
        <w:rPr>
          <w:noProof/>
          <w:color w:val="000000" w:themeColor="text1"/>
        </w:rPr>
      </w:pPr>
    </w:p>
    <w:p w14:paraId="15CB118A" w14:textId="1831230E"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Macrae, C. N., Visokomogilski, A., Golubickis, M., Cunningham, W. A., &amp; Sahraie, A. (2017). Self-Relevance Prioritizes Access to Visual Awareness. </w:t>
      </w:r>
      <w:r w:rsidRPr="002F7130">
        <w:rPr>
          <w:i/>
          <w:noProof/>
          <w:color w:val="000000" w:themeColor="text1"/>
        </w:rPr>
        <w:t>Journal of experimental psychology. Human perception and performance, 43</w:t>
      </w:r>
      <w:r w:rsidRPr="002F7130">
        <w:rPr>
          <w:noProof/>
          <w:color w:val="000000" w:themeColor="text1"/>
        </w:rPr>
        <w:t xml:space="preserve">(3), 438-443. </w:t>
      </w:r>
      <w:hyperlink r:id="rId32" w:history="1">
        <w:r w:rsidRPr="002F7130">
          <w:rPr>
            <w:rStyle w:val="ab"/>
            <w:noProof/>
            <w:color w:val="000000" w:themeColor="text1"/>
            <w:u w:val="none"/>
          </w:rPr>
          <w:t>https://doi.org/10.1037/xhp0000361</w:t>
        </w:r>
      </w:hyperlink>
      <w:r w:rsidRPr="002F7130">
        <w:rPr>
          <w:noProof/>
          <w:color w:val="000000" w:themeColor="text1"/>
        </w:rPr>
        <w:t xml:space="preserve"> </w:t>
      </w:r>
    </w:p>
    <w:p w14:paraId="213D6D22" w14:textId="77777777" w:rsidR="007A202A" w:rsidRPr="002F7130" w:rsidRDefault="007A202A" w:rsidP="007A202A">
      <w:pPr>
        <w:pStyle w:val="EndNoteBibliography"/>
        <w:rPr>
          <w:noProof/>
          <w:color w:val="000000" w:themeColor="text1"/>
        </w:rPr>
      </w:pPr>
    </w:p>
    <w:p w14:paraId="5A424D25" w14:textId="5F96D3BB"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Maire, H., Brochard, R., &amp; Zagar, D. (2020). A Developmental Study of the Self‐Prioritization Effect in Children Between 6 and 10 Years of Age. </w:t>
      </w:r>
      <w:r w:rsidRPr="002F7130">
        <w:rPr>
          <w:i/>
          <w:noProof/>
          <w:color w:val="000000" w:themeColor="text1"/>
        </w:rPr>
        <w:t>Child development, 91</w:t>
      </w:r>
      <w:r w:rsidRPr="002F7130">
        <w:rPr>
          <w:noProof/>
          <w:color w:val="000000" w:themeColor="text1"/>
        </w:rPr>
        <w:t xml:space="preserve">(3), 694-704. </w:t>
      </w:r>
      <w:hyperlink r:id="rId33" w:history="1">
        <w:r w:rsidRPr="002F7130">
          <w:rPr>
            <w:rStyle w:val="ab"/>
            <w:noProof/>
            <w:color w:val="000000" w:themeColor="text1"/>
            <w:u w:val="none"/>
          </w:rPr>
          <w:t>https://doi.org/10.1111/cdev.13352</w:t>
        </w:r>
      </w:hyperlink>
      <w:r w:rsidRPr="002F7130">
        <w:rPr>
          <w:noProof/>
          <w:color w:val="000000" w:themeColor="text1"/>
        </w:rPr>
        <w:t xml:space="preserve"> </w:t>
      </w:r>
    </w:p>
    <w:p w14:paraId="6FD6DFE3" w14:textId="77777777" w:rsidR="007A202A" w:rsidRPr="002F7130" w:rsidRDefault="007A202A" w:rsidP="007A202A">
      <w:pPr>
        <w:pStyle w:val="EndNoteBibliography"/>
        <w:rPr>
          <w:noProof/>
          <w:color w:val="000000" w:themeColor="text1"/>
        </w:rPr>
      </w:pPr>
    </w:p>
    <w:p w14:paraId="2772DE04" w14:textId="003D956A"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Nijhof, A. D., &amp; Bird, G. (2019). Self‐processing in individuals with autism spectrum disorder. </w:t>
      </w:r>
      <w:r w:rsidRPr="002F7130">
        <w:rPr>
          <w:i/>
          <w:noProof/>
          <w:color w:val="000000" w:themeColor="text1"/>
        </w:rPr>
        <w:t>Autism research, 12</w:t>
      </w:r>
      <w:r w:rsidRPr="002F7130">
        <w:rPr>
          <w:noProof/>
          <w:color w:val="000000" w:themeColor="text1"/>
        </w:rPr>
        <w:t xml:space="preserve">(11), 1580-1584. </w:t>
      </w:r>
      <w:hyperlink r:id="rId34" w:history="1">
        <w:r w:rsidRPr="002F7130">
          <w:rPr>
            <w:rStyle w:val="ab"/>
            <w:noProof/>
            <w:color w:val="000000" w:themeColor="text1"/>
            <w:u w:val="none"/>
          </w:rPr>
          <w:t>https://doi.org/10.1002/aur.2200</w:t>
        </w:r>
      </w:hyperlink>
      <w:r w:rsidRPr="002F7130">
        <w:rPr>
          <w:noProof/>
          <w:color w:val="000000" w:themeColor="text1"/>
        </w:rPr>
        <w:t xml:space="preserve"> </w:t>
      </w:r>
    </w:p>
    <w:p w14:paraId="54BBFF98" w14:textId="77777777" w:rsidR="007A202A" w:rsidRPr="002F7130" w:rsidRDefault="007A202A" w:rsidP="007A202A">
      <w:pPr>
        <w:pStyle w:val="EndNoteBibliography"/>
        <w:rPr>
          <w:noProof/>
          <w:color w:val="000000" w:themeColor="text1"/>
        </w:rPr>
      </w:pPr>
    </w:p>
    <w:p w14:paraId="707E18F6" w14:textId="32CEA0D2"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Parsons, S., Kruijt, A.-W., &amp; Fox, E. (2019). Psychological Science Needs a Standard Practice of Reporting the Reliability of Cognitive-Behavioral Measurements. </w:t>
      </w:r>
      <w:r w:rsidRPr="002F7130">
        <w:rPr>
          <w:i/>
          <w:noProof/>
          <w:color w:val="000000" w:themeColor="text1"/>
        </w:rPr>
        <w:t>Advances in methods and practices in psychological science, 2</w:t>
      </w:r>
      <w:r w:rsidRPr="002F7130">
        <w:rPr>
          <w:noProof/>
          <w:color w:val="000000" w:themeColor="text1"/>
        </w:rPr>
        <w:t xml:space="preserve">(4), 378-395. </w:t>
      </w:r>
      <w:hyperlink r:id="rId35" w:history="1">
        <w:r w:rsidRPr="002F7130">
          <w:rPr>
            <w:rStyle w:val="ab"/>
            <w:noProof/>
            <w:color w:val="000000" w:themeColor="text1"/>
            <w:u w:val="none"/>
          </w:rPr>
          <w:t>https://doi.org/10.1177/2515245919879695</w:t>
        </w:r>
      </w:hyperlink>
      <w:r w:rsidRPr="002F7130">
        <w:rPr>
          <w:noProof/>
          <w:color w:val="000000" w:themeColor="text1"/>
        </w:rPr>
        <w:t xml:space="preserve"> </w:t>
      </w:r>
    </w:p>
    <w:p w14:paraId="335CCF84" w14:textId="77777777" w:rsidR="007A202A" w:rsidRPr="002F7130" w:rsidRDefault="007A202A" w:rsidP="007A202A">
      <w:pPr>
        <w:pStyle w:val="EndNoteBibliography"/>
        <w:rPr>
          <w:noProof/>
          <w:color w:val="000000" w:themeColor="text1"/>
        </w:rPr>
      </w:pPr>
    </w:p>
    <w:p w14:paraId="0CB74890" w14:textId="5DFFF157" w:rsidR="007A202A" w:rsidRPr="002F7130" w:rsidRDefault="007A202A" w:rsidP="007A202A">
      <w:pPr>
        <w:pStyle w:val="EndNoteBibliography"/>
        <w:ind w:left="720" w:hanging="720"/>
        <w:rPr>
          <w:noProof/>
          <w:color w:val="000000" w:themeColor="text1"/>
        </w:rPr>
      </w:pPr>
      <w:r w:rsidRPr="002F7130">
        <w:rPr>
          <w:noProof/>
          <w:color w:val="000000" w:themeColor="text1"/>
        </w:rPr>
        <w:lastRenderedPageBreak/>
        <w:t xml:space="preserve">Paulhus, D. L., &amp; Carey, J. M. (2010). The FAD–Plus: Measuring Lay Beliefs Regarding Free Will and Related Constructs. </w:t>
      </w:r>
      <w:r w:rsidRPr="002F7130">
        <w:rPr>
          <w:i/>
          <w:noProof/>
          <w:color w:val="000000" w:themeColor="text1"/>
        </w:rPr>
        <w:t>Journal of Personality Assessment, 93</w:t>
      </w:r>
      <w:r w:rsidRPr="002F7130">
        <w:rPr>
          <w:noProof/>
          <w:color w:val="000000" w:themeColor="text1"/>
        </w:rPr>
        <w:t xml:space="preserve">(1), 96-104. </w:t>
      </w:r>
      <w:hyperlink r:id="rId36" w:history="1">
        <w:r w:rsidRPr="002F7130">
          <w:rPr>
            <w:rStyle w:val="ab"/>
            <w:noProof/>
            <w:color w:val="000000" w:themeColor="text1"/>
            <w:u w:val="none"/>
          </w:rPr>
          <w:t>https://doi.org/10.1080/00223891.2010.528483</w:t>
        </w:r>
      </w:hyperlink>
      <w:r w:rsidRPr="002F7130">
        <w:rPr>
          <w:noProof/>
          <w:color w:val="000000" w:themeColor="text1"/>
        </w:rPr>
        <w:t xml:space="preserve"> </w:t>
      </w:r>
    </w:p>
    <w:p w14:paraId="11E4E24C" w14:textId="77777777" w:rsidR="007A202A" w:rsidRPr="002F7130" w:rsidRDefault="007A202A" w:rsidP="007A202A">
      <w:pPr>
        <w:pStyle w:val="EndNoteBibliography"/>
        <w:rPr>
          <w:noProof/>
          <w:color w:val="000000" w:themeColor="text1"/>
        </w:rPr>
      </w:pPr>
    </w:p>
    <w:p w14:paraId="2EEEC674" w14:textId="77777777"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R Development Core Team. (2010). </w:t>
      </w:r>
      <w:r w:rsidRPr="002F7130">
        <w:rPr>
          <w:i/>
          <w:noProof/>
          <w:color w:val="000000" w:themeColor="text1"/>
        </w:rPr>
        <w:t xml:space="preserve">R: A language and enviornment for statistical computing. </w:t>
      </w:r>
      <w:r w:rsidRPr="002F7130">
        <w:rPr>
          <w:noProof/>
          <w:color w:val="000000" w:themeColor="text1"/>
        </w:rPr>
        <w:t xml:space="preserve">In R Foundation for Statisticial Computing </w:t>
      </w:r>
    </w:p>
    <w:p w14:paraId="4D1319CE" w14:textId="77777777" w:rsidR="007A202A" w:rsidRPr="002F7130" w:rsidRDefault="007A202A" w:rsidP="007A202A">
      <w:pPr>
        <w:pStyle w:val="EndNoteBibliography"/>
        <w:rPr>
          <w:noProof/>
          <w:color w:val="000000" w:themeColor="text1"/>
        </w:rPr>
      </w:pPr>
    </w:p>
    <w:p w14:paraId="3B64BC2D" w14:textId="1BB2318B"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Rogers, T. B., Kuiper, N. A., &amp; Kirker, W. S. (1977). Self-reference and the encoding of personal information. </w:t>
      </w:r>
      <w:r w:rsidRPr="002F7130">
        <w:rPr>
          <w:i/>
          <w:noProof/>
          <w:color w:val="000000" w:themeColor="text1"/>
        </w:rPr>
        <w:t>Journal of Personality and Social Psychology, 35</w:t>
      </w:r>
      <w:r w:rsidRPr="002F7130">
        <w:rPr>
          <w:noProof/>
          <w:color w:val="000000" w:themeColor="text1"/>
        </w:rPr>
        <w:t xml:space="preserve">(9), 677-688. </w:t>
      </w:r>
      <w:hyperlink r:id="rId37" w:history="1">
        <w:r w:rsidRPr="002F7130">
          <w:rPr>
            <w:rStyle w:val="ab"/>
            <w:noProof/>
            <w:color w:val="000000" w:themeColor="text1"/>
            <w:u w:val="none"/>
          </w:rPr>
          <w:t>https://doi.org/10.1037/0022-3514.35.9.677</w:t>
        </w:r>
      </w:hyperlink>
      <w:r w:rsidRPr="002F7130">
        <w:rPr>
          <w:noProof/>
          <w:color w:val="000000" w:themeColor="text1"/>
        </w:rPr>
        <w:t xml:space="preserve"> </w:t>
      </w:r>
    </w:p>
    <w:p w14:paraId="1DD6E06C" w14:textId="77777777" w:rsidR="007A202A" w:rsidRPr="002F7130" w:rsidRDefault="007A202A" w:rsidP="007A202A">
      <w:pPr>
        <w:pStyle w:val="EndNoteBibliography"/>
        <w:rPr>
          <w:noProof/>
          <w:color w:val="000000" w:themeColor="text1"/>
        </w:rPr>
      </w:pPr>
    </w:p>
    <w:p w14:paraId="1CA45752" w14:textId="4074A9A4"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Schäfer, S., &amp; Frings, C. (2019). Understanding self-prioritisation: the prioritisation of self-relevant stimuli and its relation to the individual self-esteem. </w:t>
      </w:r>
      <w:r w:rsidRPr="002F7130">
        <w:rPr>
          <w:i/>
          <w:noProof/>
          <w:color w:val="000000" w:themeColor="text1"/>
        </w:rPr>
        <w:t>Journal of cognitive psychology (Hove, England), 31</w:t>
      </w:r>
      <w:r w:rsidRPr="002F7130">
        <w:rPr>
          <w:noProof/>
          <w:color w:val="000000" w:themeColor="text1"/>
        </w:rPr>
        <w:t xml:space="preserve">(8), 813-824. </w:t>
      </w:r>
      <w:hyperlink r:id="rId38" w:history="1">
        <w:r w:rsidRPr="002F7130">
          <w:rPr>
            <w:rStyle w:val="ab"/>
            <w:noProof/>
            <w:color w:val="000000" w:themeColor="text1"/>
            <w:u w:val="none"/>
          </w:rPr>
          <w:t>https://doi.org/10.1080/20445911.2019.1686393</w:t>
        </w:r>
      </w:hyperlink>
      <w:r w:rsidRPr="002F7130">
        <w:rPr>
          <w:noProof/>
          <w:color w:val="000000" w:themeColor="text1"/>
        </w:rPr>
        <w:t xml:space="preserve"> </w:t>
      </w:r>
    </w:p>
    <w:p w14:paraId="64C825AE" w14:textId="77777777" w:rsidR="007A202A" w:rsidRPr="002F7130" w:rsidRDefault="007A202A" w:rsidP="007A202A">
      <w:pPr>
        <w:pStyle w:val="EndNoteBibliography"/>
        <w:rPr>
          <w:noProof/>
          <w:color w:val="000000" w:themeColor="text1"/>
        </w:rPr>
      </w:pPr>
    </w:p>
    <w:p w14:paraId="72B09540" w14:textId="770EBB98"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Sel, A., Sui, J., Shepherd, J., &amp; Humphreys, G. (2019). Self-Association and Attentional Processing Regarding Perceptually Salient Items. </w:t>
      </w:r>
      <w:r w:rsidRPr="002F7130">
        <w:rPr>
          <w:i/>
          <w:noProof/>
          <w:color w:val="000000" w:themeColor="text1"/>
        </w:rPr>
        <w:t>Review of philosophy and psychology, 10</w:t>
      </w:r>
      <w:r w:rsidRPr="002F7130">
        <w:rPr>
          <w:noProof/>
          <w:color w:val="000000" w:themeColor="text1"/>
        </w:rPr>
        <w:t xml:space="preserve">(4), 735-746. </w:t>
      </w:r>
      <w:hyperlink r:id="rId39" w:history="1">
        <w:r w:rsidRPr="002F7130">
          <w:rPr>
            <w:rStyle w:val="ab"/>
            <w:noProof/>
            <w:color w:val="000000" w:themeColor="text1"/>
            <w:u w:val="none"/>
          </w:rPr>
          <w:t>https://doi.org/10.1007/s13164-018-0430-3</w:t>
        </w:r>
      </w:hyperlink>
      <w:r w:rsidRPr="002F7130">
        <w:rPr>
          <w:noProof/>
          <w:color w:val="000000" w:themeColor="text1"/>
        </w:rPr>
        <w:t xml:space="preserve"> </w:t>
      </w:r>
    </w:p>
    <w:p w14:paraId="60AB3FBF" w14:textId="77777777" w:rsidR="007A202A" w:rsidRPr="002F7130" w:rsidRDefault="007A202A" w:rsidP="007A202A">
      <w:pPr>
        <w:pStyle w:val="EndNoteBibliography"/>
        <w:rPr>
          <w:noProof/>
          <w:color w:val="000000" w:themeColor="text1"/>
        </w:rPr>
      </w:pPr>
    </w:p>
    <w:p w14:paraId="7CD9E43D" w14:textId="07D9AFC3"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Shapiro, K. L., Caldwell, J., &amp; Sorensen, R. E. (1997). Personal names and the attentional blink: a visual "cocktail party" effect. </w:t>
      </w:r>
      <w:r w:rsidRPr="002F7130">
        <w:rPr>
          <w:i/>
          <w:noProof/>
          <w:color w:val="000000" w:themeColor="text1"/>
        </w:rPr>
        <w:t>J Exp Psychol Hum Percept Perform, 23</w:t>
      </w:r>
      <w:r w:rsidRPr="002F7130">
        <w:rPr>
          <w:noProof/>
          <w:color w:val="000000" w:themeColor="text1"/>
        </w:rPr>
        <w:t xml:space="preserve">(2), 504-514. </w:t>
      </w:r>
      <w:hyperlink r:id="rId40" w:history="1">
        <w:r w:rsidRPr="002F7130">
          <w:rPr>
            <w:rStyle w:val="ab"/>
            <w:noProof/>
            <w:color w:val="000000" w:themeColor="text1"/>
            <w:u w:val="none"/>
          </w:rPr>
          <w:t>https://doi.org/10.1037//0096-1523.23.2.504</w:t>
        </w:r>
      </w:hyperlink>
      <w:r w:rsidRPr="002F7130">
        <w:rPr>
          <w:noProof/>
          <w:color w:val="000000" w:themeColor="text1"/>
        </w:rPr>
        <w:t xml:space="preserve"> </w:t>
      </w:r>
    </w:p>
    <w:p w14:paraId="39DAB112" w14:textId="77777777" w:rsidR="007A202A" w:rsidRPr="002F7130" w:rsidRDefault="007A202A" w:rsidP="007A202A">
      <w:pPr>
        <w:pStyle w:val="EndNoteBibliography"/>
        <w:rPr>
          <w:noProof/>
          <w:color w:val="000000" w:themeColor="text1"/>
        </w:rPr>
      </w:pPr>
    </w:p>
    <w:p w14:paraId="7644B0AB" w14:textId="71A0645A"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Stoeber, J., &amp; Eysenck, M. W. (2008). Perfectionism and efficiency: Accuracy, response bias, and invested time in proof-reading performance. </w:t>
      </w:r>
      <w:r w:rsidRPr="002F7130">
        <w:rPr>
          <w:i/>
          <w:noProof/>
          <w:color w:val="000000" w:themeColor="text1"/>
        </w:rPr>
        <w:t>Journal of research in personality, 42</w:t>
      </w:r>
      <w:r w:rsidRPr="002F7130">
        <w:rPr>
          <w:noProof/>
          <w:color w:val="000000" w:themeColor="text1"/>
        </w:rPr>
        <w:t xml:space="preserve">(6), 1673-1678. </w:t>
      </w:r>
      <w:hyperlink r:id="rId41" w:history="1">
        <w:r w:rsidRPr="002F7130">
          <w:rPr>
            <w:rStyle w:val="ab"/>
            <w:noProof/>
            <w:color w:val="000000" w:themeColor="text1"/>
            <w:u w:val="none"/>
          </w:rPr>
          <w:t>https://doi.org/10.1016/j.jrp.2008.08.001</w:t>
        </w:r>
      </w:hyperlink>
      <w:r w:rsidRPr="002F7130">
        <w:rPr>
          <w:noProof/>
          <w:color w:val="000000" w:themeColor="text1"/>
        </w:rPr>
        <w:t xml:space="preserve"> </w:t>
      </w:r>
    </w:p>
    <w:p w14:paraId="11BA8033" w14:textId="77777777" w:rsidR="007A202A" w:rsidRPr="002F7130" w:rsidRDefault="007A202A" w:rsidP="007A202A">
      <w:pPr>
        <w:pStyle w:val="EndNoteBibliography"/>
        <w:rPr>
          <w:noProof/>
          <w:color w:val="000000" w:themeColor="text1"/>
        </w:rPr>
      </w:pPr>
    </w:p>
    <w:p w14:paraId="1E74A990" w14:textId="62A4C136"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Sui, J., He, X., &amp; Humphreys, G. W. (2012). Perceptual effects of social salience: Evidence from self-prioritization effects on perceptual matching. </w:t>
      </w:r>
      <w:r w:rsidRPr="002F7130">
        <w:rPr>
          <w:i/>
          <w:noProof/>
          <w:color w:val="000000" w:themeColor="text1"/>
        </w:rPr>
        <w:t>Journal of experimental psychology. Human perception and performance, 38</w:t>
      </w:r>
      <w:r w:rsidRPr="002F7130">
        <w:rPr>
          <w:noProof/>
          <w:color w:val="000000" w:themeColor="text1"/>
        </w:rPr>
        <w:t xml:space="preserve">(5), 1105-1117. </w:t>
      </w:r>
      <w:hyperlink r:id="rId42" w:history="1">
        <w:r w:rsidRPr="002F7130">
          <w:rPr>
            <w:rStyle w:val="ab"/>
            <w:noProof/>
            <w:color w:val="000000" w:themeColor="text1"/>
            <w:u w:val="none"/>
          </w:rPr>
          <w:t>https://doi.org/10.1037/a0029792</w:t>
        </w:r>
      </w:hyperlink>
      <w:r w:rsidRPr="002F7130">
        <w:rPr>
          <w:noProof/>
          <w:color w:val="000000" w:themeColor="text1"/>
        </w:rPr>
        <w:t xml:space="preserve"> </w:t>
      </w:r>
    </w:p>
    <w:p w14:paraId="334F1BF7" w14:textId="77777777" w:rsidR="007A202A" w:rsidRPr="002F7130" w:rsidRDefault="007A202A" w:rsidP="007A202A">
      <w:pPr>
        <w:pStyle w:val="EndNoteBibliography"/>
        <w:rPr>
          <w:noProof/>
          <w:color w:val="000000" w:themeColor="text1"/>
        </w:rPr>
      </w:pPr>
    </w:p>
    <w:p w14:paraId="243608F5" w14:textId="0BB56954"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Sui, J., &amp; Humphreys, G. W. (2013). Self-referential processing is distinct from semantic elaboration: Evidence from long-term memory effects in a patient with amnesia and semantic impairments. </w:t>
      </w:r>
      <w:r w:rsidRPr="002F7130">
        <w:rPr>
          <w:i/>
          <w:noProof/>
          <w:color w:val="000000" w:themeColor="text1"/>
        </w:rPr>
        <w:t>Neuropsychologia, 51</w:t>
      </w:r>
      <w:r w:rsidRPr="002F7130">
        <w:rPr>
          <w:noProof/>
          <w:color w:val="000000" w:themeColor="text1"/>
        </w:rPr>
        <w:t xml:space="preserve">(13), 2663-2673. </w:t>
      </w:r>
      <w:hyperlink r:id="rId43" w:history="1">
        <w:r w:rsidRPr="002F7130">
          <w:rPr>
            <w:rStyle w:val="ab"/>
            <w:noProof/>
            <w:color w:val="000000" w:themeColor="text1"/>
            <w:u w:val="none"/>
          </w:rPr>
          <w:t>https://doi.org/10.1016/j.neuropsychologia.2013.07.025</w:t>
        </w:r>
      </w:hyperlink>
      <w:r w:rsidRPr="002F7130">
        <w:rPr>
          <w:noProof/>
          <w:color w:val="000000" w:themeColor="text1"/>
        </w:rPr>
        <w:t xml:space="preserve"> </w:t>
      </w:r>
    </w:p>
    <w:p w14:paraId="1D3F9D8E" w14:textId="77777777" w:rsidR="007A202A" w:rsidRPr="002F7130" w:rsidRDefault="007A202A" w:rsidP="007A202A">
      <w:pPr>
        <w:pStyle w:val="EndNoteBibliography"/>
        <w:rPr>
          <w:noProof/>
          <w:color w:val="000000" w:themeColor="text1"/>
        </w:rPr>
      </w:pPr>
    </w:p>
    <w:p w14:paraId="7E7C6BA5" w14:textId="27ED7F48"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Sui, J., &amp; Humphreys, G. W. (2017). The self survives extinction: Self-association biases attention in patients with visual extinction. </w:t>
      </w:r>
      <w:r w:rsidRPr="002F7130">
        <w:rPr>
          <w:i/>
          <w:noProof/>
          <w:color w:val="000000" w:themeColor="text1"/>
        </w:rPr>
        <w:t>Cortex, 95</w:t>
      </w:r>
      <w:r w:rsidRPr="002F7130">
        <w:rPr>
          <w:noProof/>
          <w:color w:val="000000" w:themeColor="text1"/>
        </w:rPr>
        <w:t xml:space="preserve">, 248-256. </w:t>
      </w:r>
      <w:hyperlink r:id="rId44" w:history="1">
        <w:r w:rsidRPr="002F7130">
          <w:rPr>
            <w:rStyle w:val="ab"/>
            <w:noProof/>
            <w:color w:val="000000" w:themeColor="text1"/>
            <w:u w:val="none"/>
          </w:rPr>
          <w:t>https://doi.org/10.1016/j.cortex.2017.08.006</w:t>
        </w:r>
      </w:hyperlink>
      <w:r w:rsidRPr="002F7130">
        <w:rPr>
          <w:noProof/>
          <w:color w:val="000000" w:themeColor="text1"/>
        </w:rPr>
        <w:t xml:space="preserve"> </w:t>
      </w:r>
    </w:p>
    <w:p w14:paraId="0DFE55A0" w14:textId="77777777" w:rsidR="007A202A" w:rsidRPr="002F7130" w:rsidRDefault="007A202A" w:rsidP="007A202A">
      <w:pPr>
        <w:pStyle w:val="EndNoteBibliography"/>
        <w:rPr>
          <w:noProof/>
          <w:color w:val="000000" w:themeColor="text1"/>
        </w:rPr>
      </w:pPr>
    </w:p>
    <w:p w14:paraId="640F0613" w14:textId="4D9C734D"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Sui, J., Liu, M., Mevorach, C., &amp; Humphreys, G. W. (2015). The salient self: the left intraparietal sulcus responds to social as well as perceptual-salience after self-association. </w:t>
      </w:r>
      <w:r w:rsidRPr="002F7130">
        <w:rPr>
          <w:i/>
          <w:noProof/>
          <w:color w:val="000000" w:themeColor="text1"/>
        </w:rPr>
        <w:t>Cereb Cortex, 25</w:t>
      </w:r>
      <w:r w:rsidRPr="002F7130">
        <w:rPr>
          <w:noProof/>
          <w:color w:val="000000" w:themeColor="text1"/>
        </w:rPr>
        <w:t xml:space="preserve">(4), 1060-1068. </w:t>
      </w:r>
      <w:hyperlink r:id="rId45" w:history="1">
        <w:r w:rsidRPr="002F7130">
          <w:rPr>
            <w:rStyle w:val="ab"/>
            <w:noProof/>
            <w:color w:val="000000" w:themeColor="text1"/>
            <w:u w:val="none"/>
          </w:rPr>
          <w:t>https://doi.org/10.1093/cercor/bht302</w:t>
        </w:r>
      </w:hyperlink>
      <w:r w:rsidRPr="002F7130">
        <w:rPr>
          <w:noProof/>
          <w:color w:val="000000" w:themeColor="text1"/>
        </w:rPr>
        <w:t xml:space="preserve"> </w:t>
      </w:r>
    </w:p>
    <w:p w14:paraId="6AAA0F55" w14:textId="77777777" w:rsidR="007A202A" w:rsidRPr="002F7130" w:rsidRDefault="007A202A" w:rsidP="007A202A">
      <w:pPr>
        <w:pStyle w:val="EndNoteBibliography"/>
        <w:rPr>
          <w:noProof/>
          <w:color w:val="000000" w:themeColor="text1"/>
        </w:rPr>
      </w:pPr>
    </w:p>
    <w:p w14:paraId="3082622F" w14:textId="766A86EC" w:rsidR="007A202A" w:rsidRPr="002F7130" w:rsidRDefault="007A202A" w:rsidP="007A202A">
      <w:pPr>
        <w:pStyle w:val="EndNoteBibliography"/>
        <w:ind w:left="720" w:hanging="720"/>
        <w:rPr>
          <w:noProof/>
          <w:color w:val="000000" w:themeColor="text1"/>
        </w:rPr>
      </w:pPr>
      <w:r w:rsidRPr="002F7130">
        <w:rPr>
          <w:noProof/>
          <w:color w:val="000000" w:themeColor="text1"/>
        </w:rPr>
        <w:lastRenderedPageBreak/>
        <w:t xml:space="preserve">Sui, J., Ohrling, E., &amp; Humphreys, G. W. (2016). Negative mood disrupts self- and reward-biases in perceptual matching. </w:t>
      </w:r>
      <w:r w:rsidRPr="002F7130">
        <w:rPr>
          <w:i/>
          <w:noProof/>
          <w:color w:val="000000" w:themeColor="text1"/>
        </w:rPr>
        <w:t>Q J Exp Psychol (Hove), 69</w:t>
      </w:r>
      <w:r w:rsidRPr="002F7130">
        <w:rPr>
          <w:noProof/>
          <w:color w:val="000000" w:themeColor="text1"/>
        </w:rPr>
        <w:t xml:space="preserve">(7), 1438-1448. </w:t>
      </w:r>
      <w:hyperlink r:id="rId46" w:history="1">
        <w:r w:rsidRPr="002F7130">
          <w:rPr>
            <w:rStyle w:val="ab"/>
            <w:noProof/>
            <w:color w:val="000000" w:themeColor="text1"/>
            <w:u w:val="none"/>
          </w:rPr>
          <w:t>https://doi.org/10.1080/17470218.2015.1122069</w:t>
        </w:r>
      </w:hyperlink>
      <w:r w:rsidRPr="002F7130">
        <w:rPr>
          <w:noProof/>
          <w:color w:val="000000" w:themeColor="text1"/>
        </w:rPr>
        <w:t xml:space="preserve"> </w:t>
      </w:r>
    </w:p>
    <w:p w14:paraId="5C95E1B2" w14:textId="77777777" w:rsidR="007A202A" w:rsidRPr="002F7130" w:rsidRDefault="007A202A" w:rsidP="007A202A">
      <w:pPr>
        <w:pStyle w:val="EndNoteBibliography"/>
        <w:rPr>
          <w:noProof/>
          <w:color w:val="000000" w:themeColor="text1"/>
        </w:rPr>
      </w:pPr>
    </w:p>
    <w:p w14:paraId="69867FCF" w14:textId="2FEAAFA8"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Symons, C. S., &amp; Johnson, B. T. (1997). The self-reference effect in memory: A meta-analysis. </w:t>
      </w:r>
      <w:r w:rsidRPr="002F7130">
        <w:rPr>
          <w:i/>
          <w:noProof/>
          <w:color w:val="000000" w:themeColor="text1"/>
        </w:rPr>
        <w:t>Psychological Bulletin, 121</w:t>
      </w:r>
      <w:r w:rsidRPr="002F7130">
        <w:rPr>
          <w:noProof/>
          <w:color w:val="000000" w:themeColor="text1"/>
        </w:rPr>
        <w:t xml:space="preserve">(3), 371-394. </w:t>
      </w:r>
      <w:hyperlink r:id="rId47" w:history="1">
        <w:r w:rsidRPr="002F7130">
          <w:rPr>
            <w:rStyle w:val="ab"/>
            <w:noProof/>
            <w:color w:val="000000" w:themeColor="text1"/>
            <w:u w:val="none"/>
          </w:rPr>
          <w:t>https://doi.org/10.1037/0033-2909.121.3.371</w:t>
        </w:r>
      </w:hyperlink>
      <w:r w:rsidRPr="002F7130">
        <w:rPr>
          <w:noProof/>
          <w:color w:val="000000" w:themeColor="text1"/>
        </w:rPr>
        <w:t xml:space="preserve"> </w:t>
      </w:r>
    </w:p>
    <w:p w14:paraId="6A31E938" w14:textId="77777777" w:rsidR="007A202A" w:rsidRPr="002F7130" w:rsidRDefault="007A202A" w:rsidP="007A202A">
      <w:pPr>
        <w:pStyle w:val="EndNoteBibliography"/>
        <w:rPr>
          <w:noProof/>
          <w:color w:val="000000" w:themeColor="text1"/>
        </w:rPr>
      </w:pPr>
    </w:p>
    <w:p w14:paraId="4FF7E46B" w14:textId="6B11C088"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Wiecki, T. V., Sofer, I., &amp; Frank, M. J. (2013). HDDM: Hierarchical Bayesian estimation of the Drift-Diffusion Model in Python. </w:t>
      </w:r>
      <w:r w:rsidRPr="002F7130">
        <w:rPr>
          <w:i/>
          <w:noProof/>
          <w:color w:val="000000" w:themeColor="text1"/>
        </w:rPr>
        <w:t>Frontiers in neuroinformatics, 7</w:t>
      </w:r>
      <w:r w:rsidRPr="002F7130">
        <w:rPr>
          <w:noProof/>
          <w:color w:val="000000" w:themeColor="text1"/>
        </w:rPr>
        <w:t xml:space="preserve">, 14-14. </w:t>
      </w:r>
      <w:hyperlink r:id="rId48" w:history="1">
        <w:r w:rsidRPr="002F7130">
          <w:rPr>
            <w:rStyle w:val="ab"/>
            <w:noProof/>
            <w:color w:val="000000" w:themeColor="text1"/>
            <w:u w:val="none"/>
          </w:rPr>
          <w:t>https://doi.org/10.3389/fninf.2013.00014</w:t>
        </w:r>
      </w:hyperlink>
      <w:r w:rsidRPr="002F7130">
        <w:rPr>
          <w:noProof/>
          <w:color w:val="000000" w:themeColor="text1"/>
        </w:rPr>
        <w:t xml:space="preserve"> </w:t>
      </w:r>
    </w:p>
    <w:p w14:paraId="282AEA27" w14:textId="77777777" w:rsidR="007A202A" w:rsidRPr="002F7130" w:rsidRDefault="007A202A" w:rsidP="007A202A">
      <w:pPr>
        <w:pStyle w:val="EndNoteBibliography"/>
        <w:rPr>
          <w:noProof/>
          <w:color w:val="000000" w:themeColor="text1"/>
        </w:rPr>
      </w:pPr>
    </w:p>
    <w:p w14:paraId="01CF2F68" w14:textId="4215373B"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Yankouskaya, A., Bührle, R., Lugt, E., Stolte, M., &amp; Sui, J. (2020). Intertwining personal and reward relevance: evidence from the drift-diffusion model. </w:t>
      </w:r>
      <w:r w:rsidRPr="002F7130">
        <w:rPr>
          <w:i/>
          <w:noProof/>
          <w:color w:val="000000" w:themeColor="text1"/>
        </w:rPr>
        <w:t>Psychol Res, 84</w:t>
      </w:r>
      <w:r w:rsidRPr="002F7130">
        <w:rPr>
          <w:noProof/>
          <w:color w:val="000000" w:themeColor="text1"/>
        </w:rPr>
        <w:t xml:space="preserve">(1), 32-50. </w:t>
      </w:r>
      <w:hyperlink r:id="rId49" w:history="1">
        <w:r w:rsidRPr="002F7130">
          <w:rPr>
            <w:rStyle w:val="ab"/>
            <w:noProof/>
            <w:color w:val="000000" w:themeColor="text1"/>
            <w:u w:val="none"/>
          </w:rPr>
          <w:t>https://doi.org/10.1007/s00426-018-0979-6</w:t>
        </w:r>
      </w:hyperlink>
      <w:r w:rsidRPr="002F7130">
        <w:rPr>
          <w:noProof/>
          <w:color w:val="000000" w:themeColor="text1"/>
        </w:rPr>
        <w:t xml:space="preserve"> </w:t>
      </w:r>
    </w:p>
    <w:p w14:paraId="1BB44915" w14:textId="77777777" w:rsidR="007A202A" w:rsidRPr="002F7130" w:rsidRDefault="007A202A" w:rsidP="007A202A">
      <w:pPr>
        <w:pStyle w:val="EndNoteBibliography"/>
        <w:rPr>
          <w:noProof/>
          <w:color w:val="000000" w:themeColor="text1"/>
        </w:rPr>
      </w:pPr>
    </w:p>
    <w:p w14:paraId="450A4EDF" w14:textId="77777777" w:rsidR="007A202A" w:rsidRPr="002F7130" w:rsidRDefault="007A202A" w:rsidP="007A202A">
      <w:pPr>
        <w:pStyle w:val="EndNoteBibliography"/>
        <w:ind w:left="720" w:hanging="720"/>
        <w:rPr>
          <w:noProof/>
          <w:color w:val="000000" w:themeColor="text1"/>
        </w:rPr>
      </w:pPr>
      <w:r w:rsidRPr="002F7130">
        <w:rPr>
          <w:rFonts w:ascii="宋体" w:eastAsia="宋体" w:hAnsi="宋体" w:cs="宋体" w:hint="eastAsia"/>
          <w:noProof/>
          <w:color w:val="000000" w:themeColor="text1"/>
        </w:rPr>
        <w:t>汪向东</w:t>
      </w:r>
      <w:r w:rsidRPr="002F7130">
        <w:rPr>
          <w:noProof/>
          <w:color w:val="000000" w:themeColor="text1"/>
        </w:rPr>
        <w:t xml:space="preserve">, </w:t>
      </w:r>
      <w:r w:rsidRPr="002F7130">
        <w:rPr>
          <w:rFonts w:ascii="宋体" w:eastAsia="宋体" w:hAnsi="宋体" w:cs="宋体" w:hint="eastAsia"/>
          <w:noProof/>
          <w:color w:val="000000" w:themeColor="text1"/>
        </w:rPr>
        <w:t>王希林</w:t>
      </w:r>
      <w:r w:rsidRPr="002F7130">
        <w:rPr>
          <w:noProof/>
          <w:color w:val="000000" w:themeColor="text1"/>
        </w:rPr>
        <w:t xml:space="preserve">, &amp; </w:t>
      </w:r>
      <w:r w:rsidRPr="002F7130">
        <w:rPr>
          <w:rFonts w:ascii="宋体" w:eastAsia="宋体" w:hAnsi="宋体" w:cs="宋体" w:hint="eastAsia"/>
          <w:noProof/>
          <w:color w:val="000000" w:themeColor="text1"/>
        </w:rPr>
        <w:t>马弘</w:t>
      </w:r>
      <w:r w:rsidRPr="002F7130">
        <w:rPr>
          <w:noProof/>
          <w:color w:val="000000" w:themeColor="text1"/>
        </w:rPr>
        <w:t xml:space="preserve">. (1999). </w:t>
      </w:r>
      <w:r w:rsidRPr="002F7130">
        <w:rPr>
          <w:rFonts w:hint="eastAsia"/>
          <w:i/>
          <w:noProof/>
          <w:color w:val="000000" w:themeColor="text1"/>
        </w:rPr>
        <w:t>心理卫生评定量表手册</w:t>
      </w:r>
      <w:r w:rsidRPr="002F7130">
        <w:rPr>
          <w:noProof/>
          <w:color w:val="000000" w:themeColor="text1"/>
        </w:rPr>
        <w:t xml:space="preserve">. </w:t>
      </w:r>
      <w:r w:rsidRPr="002F7130">
        <w:rPr>
          <w:rFonts w:ascii="宋体" w:eastAsia="宋体" w:hAnsi="宋体" w:cs="宋体" w:hint="eastAsia"/>
          <w:noProof/>
          <w:color w:val="000000" w:themeColor="text1"/>
        </w:rPr>
        <w:t>中国心理卫生杂志社</w:t>
      </w:r>
      <w:r w:rsidRPr="002F7130">
        <w:rPr>
          <w:noProof/>
          <w:color w:val="000000" w:themeColor="text1"/>
        </w:rPr>
        <w:t xml:space="preserve">. </w:t>
      </w:r>
    </w:p>
    <w:p w14:paraId="5E92EE68" w14:textId="77777777" w:rsidR="007A202A" w:rsidRPr="002F7130" w:rsidRDefault="007A202A" w:rsidP="007A202A">
      <w:pPr>
        <w:pStyle w:val="EndNoteBibliography"/>
        <w:rPr>
          <w:noProof/>
          <w:color w:val="000000" w:themeColor="text1"/>
        </w:rPr>
      </w:pPr>
    </w:p>
    <w:p w14:paraId="30474ABD" w14:textId="77777777" w:rsidR="007A202A" w:rsidRPr="002F7130" w:rsidRDefault="007A202A" w:rsidP="007A202A">
      <w:pPr>
        <w:pStyle w:val="EndNoteBibliography"/>
        <w:ind w:left="720" w:hanging="720"/>
        <w:rPr>
          <w:noProof/>
          <w:color w:val="000000" w:themeColor="text1"/>
        </w:rPr>
      </w:pPr>
      <w:r w:rsidRPr="002F7130">
        <w:rPr>
          <w:rFonts w:ascii="宋体" w:eastAsia="宋体" w:hAnsi="宋体" w:cs="宋体" w:hint="eastAsia"/>
          <w:noProof/>
          <w:color w:val="000000" w:themeColor="text1"/>
        </w:rPr>
        <w:t>王力</w:t>
      </w:r>
      <w:r w:rsidRPr="002F7130">
        <w:rPr>
          <w:noProof/>
          <w:color w:val="000000" w:themeColor="text1"/>
        </w:rPr>
        <w:t xml:space="preserve">, </w:t>
      </w:r>
      <w:r w:rsidRPr="002F7130">
        <w:rPr>
          <w:rFonts w:ascii="宋体" w:eastAsia="宋体" w:hAnsi="宋体" w:cs="宋体" w:hint="eastAsia"/>
          <w:noProof/>
          <w:color w:val="000000" w:themeColor="text1"/>
        </w:rPr>
        <w:t>李中权</w:t>
      </w:r>
      <w:r w:rsidRPr="002F7130">
        <w:rPr>
          <w:noProof/>
          <w:color w:val="000000" w:themeColor="text1"/>
        </w:rPr>
        <w:t xml:space="preserve">, </w:t>
      </w:r>
      <w:r w:rsidRPr="002F7130">
        <w:rPr>
          <w:rFonts w:ascii="宋体" w:eastAsia="宋体" w:hAnsi="宋体" w:cs="宋体" w:hint="eastAsia"/>
          <w:noProof/>
          <w:color w:val="000000" w:themeColor="text1"/>
        </w:rPr>
        <w:t>柳恒超</w:t>
      </w:r>
      <w:r w:rsidRPr="002F7130">
        <w:rPr>
          <w:noProof/>
          <w:color w:val="000000" w:themeColor="text1"/>
        </w:rPr>
        <w:t xml:space="preserve">, &amp; </w:t>
      </w:r>
      <w:r w:rsidRPr="002F7130">
        <w:rPr>
          <w:rFonts w:ascii="宋体" w:eastAsia="宋体" w:hAnsi="宋体" w:cs="宋体" w:hint="eastAsia"/>
          <w:noProof/>
          <w:color w:val="000000" w:themeColor="text1"/>
        </w:rPr>
        <w:t>杜卫</w:t>
      </w:r>
      <w:r w:rsidRPr="002F7130">
        <w:rPr>
          <w:noProof/>
          <w:color w:val="000000" w:themeColor="text1"/>
        </w:rPr>
        <w:t>. (2007). PANAS-X</w:t>
      </w:r>
      <w:r w:rsidRPr="002F7130">
        <w:rPr>
          <w:rFonts w:ascii="宋体" w:eastAsia="宋体" w:hAnsi="宋体" w:cs="宋体" w:hint="eastAsia"/>
          <w:noProof/>
          <w:color w:val="000000" w:themeColor="text1"/>
        </w:rPr>
        <w:t>总维度量表在中国人群中的因素结构</w:t>
      </w:r>
      <w:r w:rsidRPr="002F7130">
        <w:rPr>
          <w:noProof/>
          <w:color w:val="000000" w:themeColor="text1"/>
        </w:rPr>
        <w:t xml:space="preserve">. </w:t>
      </w:r>
      <w:r w:rsidRPr="002F7130">
        <w:rPr>
          <w:rFonts w:hint="eastAsia"/>
          <w:i/>
          <w:noProof/>
          <w:color w:val="000000" w:themeColor="text1"/>
        </w:rPr>
        <w:t>中国临床心理学杂志</w:t>
      </w:r>
      <w:r w:rsidRPr="002F7130">
        <w:rPr>
          <w:noProof/>
          <w:color w:val="000000" w:themeColor="text1"/>
        </w:rPr>
        <w:t xml:space="preserve">(06), 565-568. </w:t>
      </w:r>
    </w:p>
    <w:p w14:paraId="52555768" w14:textId="77777777" w:rsidR="007A202A" w:rsidRPr="002F7130" w:rsidRDefault="007A202A" w:rsidP="007A202A">
      <w:pPr>
        <w:pStyle w:val="EndNoteBibliography"/>
        <w:rPr>
          <w:noProof/>
          <w:color w:val="000000" w:themeColor="text1"/>
        </w:rPr>
      </w:pPr>
    </w:p>
    <w:p w14:paraId="58F69BCF" w14:textId="77777777" w:rsidR="007A202A" w:rsidRPr="002F7130" w:rsidRDefault="007A202A" w:rsidP="007A202A">
      <w:pPr>
        <w:pStyle w:val="EndNoteBibliography"/>
        <w:ind w:left="720" w:hanging="720"/>
        <w:rPr>
          <w:noProof/>
          <w:color w:val="000000" w:themeColor="text1"/>
        </w:rPr>
      </w:pPr>
      <w:r w:rsidRPr="002F7130">
        <w:rPr>
          <w:rFonts w:ascii="宋体" w:eastAsia="宋体" w:hAnsi="宋体" w:cs="宋体" w:hint="eastAsia"/>
          <w:noProof/>
          <w:color w:val="000000" w:themeColor="text1"/>
        </w:rPr>
        <w:t>王振</w:t>
      </w:r>
      <w:r w:rsidRPr="002F7130">
        <w:rPr>
          <w:noProof/>
          <w:color w:val="000000" w:themeColor="text1"/>
        </w:rPr>
        <w:t xml:space="preserve">, </w:t>
      </w:r>
      <w:r w:rsidRPr="002F7130">
        <w:rPr>
          <w:rFonts w:ascii="宋体" w:eastAsia="宋体" w:hAnsi="宋体" w:cs="宋体" w:hint="eastAsia"/>
          <w:noProof/>
          <w:color w:val="000000" w:themeColor="text1"/>
        </w:rPr>
        <w:t>苑成梅</w:t>
      </w:r>
      <w:r w:rsidRPr="002F7130">
        <w:rPr>
          <w:noProof/>
          <w:color w:val="000000" w:themeColor="text1"/>
        </w:rPr>
        <w:t xml:space="preserve">, </w:t>
      </w:r>
      <w:r w:rsidRPr="002F7130">
        <w:rPr>
          <w:rFonts w:ascii="宋体" w:eastAsia="宋体" w:hAnsi="宋体" w:cs="宋体" w:hint="eastAsia"/>
          <w:noProof/>
          <w:color w:val="000000" w:themeColor="text1"/>
        </w:rPr>
        <w:t>黄佳</w:t>
      </w:r>
      <w:r w:rsidRPr="002F7130">
        <w:rPr>
          <w:noProof/>
          <w:color w:val="000000" w:themeColor="text1"/>
        </w:rPr>
        <w:t xml:space="preserve">, </w:t>
      </w:r>
      <w:r w:rsidRPr="002F7130">
        <w:rPr>
          <w:rFonts w:ascii="宋体" w:eastAsia="宋体" w:hAnsi="宋体" w:cs="宋体" w:hint="eastAsia"/>
          <w:noProof/>
          <w:color w:val="000000" w:themeColor="text1"/>
        </w:rPr>
        <w:t>李则挚</w:t>
      </w:r>
      <w:r w:rsidRPr="002F7130">
        <w:rPr>
          <w:noProof/>
          <w:color w:val="000000" w:themeColor="text1"/>
        </w:rPr>
        <w:t xml:space="preserve">, </w:t>
      </w:r>
      <w:r w:rsidRPr="002F7130">
        <w:rPr>
          <w:rFonts w:ascii="宋体" w:eastAsia="宋体" w:hAnsi="宋体" w:cs="宋体" w:hint="eastAsia"/>
          <w:noProof/>
          <w:color w:val="000000" w:themeColor="text1"/>
        </w:rPr>
        <w:t>陈珏</w:t>
      </w:r>
      <w:r w:rsidRPr="002F7130">
        <w:rPr>
          <w:noProof/>
          <w:color w:val="000000" w:themeColor="text1"/>
        </w:rPr>
        <w:t xml:space="preserve">, </w:t>
      </w:r>
      <w:r w:rsidRPr="002F7130">
        <w:rPr>
          <w:rFonts w:ascii="宋体" w:eastAsia="宋体" w:hAnsi="宋体" w:cs="宋体" w:hint="eastAsia"/>
          <w:noProof/>
          <w:color w:val="000000" w:themeColor="text1"/>
        </w:rPr>
        <w:t>张海音</w:t>
      </w:r>
      <w:r w:rsidRPr="002F7130">
        <w:rPr>
          <w:noProof/>
          <w:color w:val="000000" w:themeColor="text1"/>
        </w:rPr>
        <w:t xml:space="preserve">, </w:t>
      </w:r>
      <w:r w:rsidRPr="002F7130">
        <w:rPr>
          <w:rFonts w:ascii="宋体" w:eastAsia="宋体" w:hAnsi="宋体" w:cs="宋体" w:hint="eastAsia"/>
          <w:noProof/>
          <w:color w:val="000000" w:themeColor="text1"/>
        </w:rPr>
        <w:t>方贻儒</w:t>
      </w:r>
      <w:r w:rsidRPr="002F7130">
        <w:rPr>
          <w:noProof/>
          <w:color w:val="000000" w:themeColor="text1"/>
        </w:rPr>
        <w:t xml:space="preserve">, &amp; </w:t>
      </w:r>
      <w:r w:rsidRPr="002F7130">
        <w:rPr>
          <w:rFonts w:ascii="宋体" w:eastAsia="宋体" w:hAnsi="宋体" w:cs="宋体" w:hint="eastAsia"/>
          <w:noProof/>
          <w:color w:val="000000" w:themeColor="text1"/>
        </w:rPr>
        <w:t>肖泽萍</w:t>
      </w:r>
      <w:r w:rsidRPr="002F7130">
        <w:rPr>
          <w:noProof/>
          <w:color w:val="000000" w:themeColor="text1"/>
        </w:rPr>
        <w:t xml:space="preserve">. (2011). </w:t>
      </w:r>
      <w:r w:rsidRPr="002F7130">
        <w:rPr>
          <w:rFonts w:ascii="宋体" w:eastAsia="宋体" w:hAnsi="宋体" w:cs="宋体" w:hint="eastAsia"/>
          <w:noProof/>
          <w:color w:val="000000" w:themeColor="text1"/>
        </w:rPr>
        <w:t>贝克抑郁量表第</w:t>
      </w:r>
      <w:r w:rsidRPr="002F7130">
        <w:rPr>
          <w:noProof/>
          <w:color w:val="000000" w:themeColor="text1"/>
        </w:rPr>
        <w:t>2</w:t>
      </w:r>
      <w:r w:rsidRPr="002F7130">
        <w:rPr>
          <w:rFonts w:ascii="宋体" w:eastAsia="宋体" w:hAnsi="宋体" w:cs="宋体" w:hint="eastAsia"/>
          <w:noProof/>
          <w:color w:val="000000" w:themeColor="text1"/>
        </w:rPr>
        <w:t>版中文版在抑郁症患者中的信效度</w:t>
      </w:r>
      <w:r w:rsidRPr="002F7130">
        <w:rPr>
          <w:noProof/>
          <w:color w:val="000000" w:themeColor="text1"/>
        </w:rPr>
        <w:t xml:space="preserve">. </w:t>
      </w:r>
      <w:r w:rsidRPr="002F7130">
        <w:rPr>
          <w:rFonts w:hint="eastAsia"/>
          <w:i/>
          <w:noProof/>
          <w:color w:val="000000" w:themeColor="text1"/>
        </w:rPr>
        <w:t>中国心理卫生杂志</w:t>
      </w:r>
      <w:r w:rsidRPr="002F7130">
        <w:rPr>
          <w:noProof/>
          <w:color w:val="000000" w:themeColor="text1"/>
        </w:rPr>
        <w:t xml:space="preserve">(06), 476-480. </w:t>
      </w:r>
    </w:p>
    <w:p w14:paraId="0C214791" w14:textId="77777777" w:rsidR="007A202A" w:rsidRPr="007A202A" w:rsidRDefault="007A202A" w:rsidP="007A202A">
      <w:pPr>
        <w:pStyle w:val="EndNoteBibliography"/>
        <w:rPr>
          <w:noProof/>
        </w:rPr>
      </w:pPr>
    </w:p>
    <w:p w14:paraId="55268D77" w14:textId="07C42DE4" w:rsidR="00586F83" w:rsidRDefault="002F4F19">
      <w:pPr>
        <w:rPr>
          <w:rFonts w:ascii="Calibri" w:eastAsia="Calibri" w:hAnsi="Calibri" w:cs="Calibri"/>
        </w:rPr>
      </w:pPr>
      <w:r>
        <w:rPr>
          <w:rFonts w:ascii="Calibri" w:eastAsia="Calibri" w:hAnsi="Calibri" w:cs="Calibri"/>
        </w:rPr>
        <w:fldChar w:fldCharType="end"/>
      </w:r>
    </w:p>
    <w:sectPr w:rsidR="00586F83">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EBDA9" w16cex:dateUtc="2022-05-05T13:18:00Z"/>
  <w16cex:commentExtensible w16cex:durableId="261EBE2D" w16cex:dateUtc="2022-05-05T13:20:00Z"/>
  <w16cex:commentExtensible w16cex:durableId="2626970E" w16cex:dateUtc="2022-05-11T12:11:00Z"/>
  <w16cex:commentExtensible w16cex:durableId="26360A75" w16cex:dateUtc="2022-05-23T05:28:00Z"/>
  <w16cex:commentExtensible w16cex:durableId="262696B6" w16cex:dateUtc="2022-05-11T12:10:00Z"/>
  <w16cex:commentExtensible w16cex:durableId="261D6884" w16cex:dateUtc="2022-05-04T13:03:00Z"/>
  <w16cex:commentExtensible w16cex:durableId="261D8B14" w16cex:dateUtc="2022-05-04T15:30:00Z"/>
  <w16cex:commentExtensible w16cex:durableId="26278780" w16cex:dateUtc="2022-05-12T05:17:00Z"/>
  <w16cex:commentExtensible w16cex:durableId="262793D1" w16cex:dateUtc="2022-05-12T06:10:00Z"/>
  <w16cex:commentExtensible w16cex:durableId="26360D17" w16cex:dateUtc="2022-05-23T05:39:00Z"/>
  <w16cex:commentExtensible w16cex:durableId="26360DEC" w16cex:dateUtc="2022-05-23T05:43:00Z"/>
  <w16cex:commentExtensible w16cex:durableId="261EC3F6" w16cex:dateUtc="2022-05-05T13:45:00Z"/>
  <w16cex:commentExtensible w16cex:durableId="2627A5A9" w16cex:dateUtc="2022-05-12T0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DF21A5" w16cid:durableId="261EBDA9"/>
  <w16cid:commentId w16cid:paraId="683E9311" w16cid:durableId="261EBE2D"/>
  <w16cid:commentId w16cid:paraId="7AE23B4A" w16cid:durableId="2626970E"/>
  <w16cid:commentId w16cid:paraId="3FEE99C6" w16cid:durableId="26360A75"/>
  <w16cid:commentId w16cid:paraId="25B38B8F" w16cid:durableId="262696B6"/>
  <w16cid:commentId w16cid:paraId="5B0A5751" w16cid:durableId="261D6884"/>
  <w16cid:commentId w16cid:paraId="36C49E1C" w16cid:durableId="261D8B14"/>
  <w16cid:commentId w16cid:paraId="2D0040AF" w16cid:durableId="26278780"/>
  <w16cid:commentId w16cid:paraId="53F94D4E" w16cid:durableId="262793D1"/>
  <w16cid:commentId w16cid:paraId="11DE8B55" w16cid:durableId="26360D17"/>
  <w16cid:commentId w16cid:paraId="4F86E572" w16cid:durableId="26360DEC"/>
  <w16cid:commentId w16cid:paraId="43053B2C" w16cid:durableId="261EC3F6"/>
  <w16cid:commentId w16cid:paraId="38D2B631" w16cid:durableId="2627A5A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F15332" w14:textId="77777777" w:rsidR="00591489" w:rsidRDefault="00591489" w:rsidP="009E4B8F">
      <w:r>
        <w:separator/>
      </w:r>
    </w:p>
  </w:endnote>
  <w:endnote w:type="continuationSeparator" w:id="0">
    <w:p w14:paraId="7BEC6171" w14:textId="77777777" w:rsidR="00591489" w:rsidRDefault="00591489"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3EC5E3" w14:textId="77777777" w:rsidR="00591489" w:rsidRDefault="00591489" w:rsidP="009E4B8F">
      <w:r>
        <w:separator/>
      </w:r>
    </w:p>
  </w:footnote>
  <w:footnote w:type="continuationSeparator" w:id="0">
    <w:p w14:paraId="3688DD2C" w14:textId="77777777" w:rsidR="00591489" w:rsidRDefault="00591489" w:rsidP="009E4B8F">
      <w:r>
        <w:continuationSeparator/>
      </w:r>
    </w:p>
  </w:footnote>
  <w:footnote w:id="1">
    <w:p w14:paraId="53700411" w14:textId="505FF3E5" w:rsidR="00464832" w:rsidRPr="009006E7" w:rsidRDefault="00464832">
      <w:pPr>
        <w:pStyle w:val="af5"/>
        <w:rPr>
          <w:lang w:val="en-US"/>
        </w:rPr>
      </w:pPr>
      <w:r w:rsidRPr="009006E7">
        <w:rPr>
          <w:rFonts w:eastAsia="MS Mincho"/>
          <w:color w:val="000000"/>
          <w:lang w:val="en-US" w:eastAsia="de-DE"/>
        </w:rPr>
        <w:footnoteRef/>
      </w:r>
      <w:r w:rsidRPr="009006E7">
        <w:rPr>
          <w:rFonts w:eastAsia="MS Mincho"/>
          <w:color w:val="000000"/>
          <w:lang w:val="en-US" w:eastAsia="de-DE"/>
        </w:rPr>
        <w:t xml:space="preserve"> Based on the average effect size of </w:t>
      </w:r>
      <w:r>
        <w:rPr>
          <w:rFonts w:eastAsia="MS Mincho"/>
          <w:color w:val="000000"/>
          <w:lang w:val="en-US" w:eastAsia="de-DE"/>
        </w:rPr>
        <w:t xml:space="preserve">group-level </w:t>
      </w:r>
      <w:r w:rsidRPr="009006E7">
        <w:rPr>
          <w:rFonts w:eastAsia="MS Mincho"/>
          <w:color w:val="000000"/>
          <w:lang w:val="en-US" w:eastAsia="de-DE"/>
        </w:rPr>
        <w:t xml:space="preserve">SPE reported by Sui et al. (2012), G*Power (f = .40, α = .05, power = 80%) revealed a </w:t>
      </w:r>
      <w:r>
        <w:rPr>
          <w:rFonts w:eastAsia="MS Mincho"/>
          <w:color w:val="000000"/>
          <w:lang w:val="en-US" w:eastAsia="de-DE"/>
        </w:rPr>
        <w:t xml:space="preserve">minimal </w:t>
      </w:r>
      <w:r w:rsidRPr="009006E7">
        <w:rPr>
          <w:rFonts w:eastAsia="MS Mincho"/>
          <w:color w:val="000000"/>
          <w:lang w:val="en-US" w:eastAsia="de-DE"/>
        </w:rPr>
        <w:t xml:space="preserve">requirement of 16 participants. </w:t>
      </w:r>
      <w:r>
        <w:rPr>
          <w:rFonts w:eastAsia="MS Mincho"/>
          <w:color w:val="000000"/>
          <w:lang w:val="en-US" w:eastAsia="de-DE"/>
        </w:rPr>
        <w:t>Thus, the</w:t>
      </w:r>
      <w:r w:rsidRPr="009006E7">
        <w:rPr>
          <w:rFonts w:eastAsia="MS Mincho"/>
          <w:color w:val="000000"/>
          <w:lang w:val="en-US" w:eastAsia="de-DE"/>
        </w:rPr>
        <w:t xml:space="preserve"> sample size </w:t>
      </w:r>
      <w:r>
        <w:rPr>
          <w:rFonts w:eastAsia="MS Mincho"/>
          <w:color w:val="000000"/>
          <w:lang w:val="en-US" w:eastAsia="de-DE"/>
        </w:rPr>
        <w:t xml:space="preserve">in the secondary data is sufficient to detect the self-prioritization effect at group-level.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11"/>
  </w:num>
  <w:num w:numId="4">
    <w:abstractNumId w:val="5"/>
  </w:num>
  <w:num w:numId="5">
    <w:abstractNumId w:val="3"/>
  </w:num>
  <w:num w:numId="6">
    <w:abstractNumId w:val="6"/>
  </w:num>
  <w:num w:numId="7">
    <w:abstractNumId w:val="9"/>
  </w:num>
  <w:num w:numId="8">
    <w:abstractNumId w:val="4"/>
  </w:num>
  <w:num w:numId="9">
    <w:abstractNumId w:val="1"/>
  </w:num>
  <w:num w:numId="10">
    <w:abstractNumId w:val="12"/>
  </w:num>
  <w:num w:numId="11">
    <w:abstractNumId w:val="7"/>
  </w:num>
  <w:num w:numId="12">
    <w:abstractNumId w:val="10"/>
  </w:num>
  <w:num w:numId="13">
    <w:abstractNumId w:val="8"/>
  </w:num>
  <w:num w:numId="14">
    <w:abstractNumId w:val="13"/>
  </w:num>
  <w:num w:numId="15">
    <w:abstractNumId w:val="16"/>
  </w:num>
  <w:num w:numId="16">
    <w:abstractNumId w:val="15"/>
  </w:num>
  <w:num w:numId="17">
    <w:abstractNumId w:val="17"/>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eng Liu">
    <w15:presenceInfo w15:providerId="AD" w15:userId="S::zliu3474@uni.sydney.edu.au::b4e647ec-4c29-4704-bd80-4c847ee8f5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etvwf0xrtfxe2epcpr9afwex9vdd0epwv&quot;&gt;Untitled_Library&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3&lt;/item&gt;&lt;item&gt;44&lt;/item&gt;&lt;item&gt;45&lt;/item&gt;&lt;item&gt;47&lt;/item&gt;&lt;item&gt;48&lt;/item&gt;&lt;/record-ids&gt;&lt;/item&gt;&lt;/Libraries&gt;"/>
  </w:docVars>
  <w:rsids>
    <w:rsidRoot w:val="00586F83"/>
    <w:rsid w:val="00001E83"/>
    <w:rsid w:val="000357BB"/>
    <w:rsid w:val="00037C92"/>
    <w:rsid w:val="00044E08"/>
    <w:rsid w:val="00047102"/>
    <w:rsid w:val="00062B92"/>
    <w:rsid w:val="000705AC"/>
    <w:rsid w:val="0008759E"/>
    <w:rsid w:val="000929AA"/>
    <w:rsid w:val="000A3AA5"/>
    <w:rsid w:val="000A796C"/>
    <w:rsid w:val="000B1E4F"/>
    <w:rsid w:val="000C0391"/>
    <w:rsid w:val="000C6133"/>
    <w:rsid w:val="000D5F23"/>
    <w:rsid w:val="000D7B8C"/>
    <w:rsid w:val="000E1EA8"/>
    <w:rsid w:val="000E23B2"/>
    <w:rsid w:val="000F5265"/>
    <w:rsid w:val="001038AC"/>
    <w:rsid w:val="00106148"/>
    <w:rsid w:val="00112C28"/>
    <w:rsid w:val="00137FE0"/>
    <w:rsid w:val="00140158"/>
    <w:rsid w:val="00152010"/>
    <w:rsid w:val="00176296"/>
    <w:rsid w:val="00187EF0"/>
    <w:rsid w:val="001D411B"/>
    <w:rsid w:val="001F11EF"/>
    <w:rsid w:val="00221EEF"/>
    <w:rsid w:val="0022601F"/>
    <w:rsid w:val="00237555"/>
    <w:rsid w:val="0026148B"/>
    <w:rsid w:val="00266CB0"/>
    <w:rsid w:val="00274792"/>
    <w:rsid w:val="00287B7D"/>
    <w:rsid w:val="00292844"/>
    <w:rsid w:val="002A24A2"/>
    <w:rsid w:val="002B0D83"/>
    <w:rsid w:val="002B775B"/>
    <w:rsid w:val="002C7D79"/>
    <w:rsid w:val="002E1B64"/>
    <w:rsid w:val="002F4F19"/>
    <w:rsid w:val="002F7130"/>
    <w:rsid w:val="002F7FF4"/>
    <w:rsid w:val="00306640"/>
    <w:rsid w:val="003362CF"/>
    <w:rsid w:val="00336CAE"/>
    <w:rsid w:val="003416AE"/>
    <w:rsid w:val="003462C9"/>
    <w:rsid w:val="00393D7B"/>
    <w:rsid w:val="00397282"/>
    <w:rsid w:val="003A496A"/>
    <w:rsid w:val="003C6808"/>
    <w:rsid w:val="003C7A71"/>
    <w:rsid w:val="003C7C1D"/>
    <w:rsid w:val="003F1584"/>
    <w:rsid w:val="003F502B"/>
    <w:rsid w:val="003F58EF"/>
    <w:rsid w:val="003F6597"/>
    <w:rsid w:val="003F7AF3"/>
    <w:rsid w:val="00411743"/>
    <w:rsid w:val="00423B48"/>
    <w:rsid w:val="004462D7"/>
    <w:rsid w:val="00462681"/>
    <w:rsid w:val="00464832"/>
    <w:rsid w:val="0048043F"/>
    <w:rsid w:val="004A0F42"/>
    <w:rsid w:val="004A287E"/>
    <w:rsid w:val="004A6685"/>
    <w:rsid w:val="004B509B"/>
    <w:rsid w:val="004C2AE4"/>
    <w:rsid w:val="004E69F8"/>
    <w:rsid w:val="005003A8"/>
    <w:rsid w:val="005127C0"/>
    <w:rsid w:val="005134E3"/>
    <w:rsid w:val="00532C42"/>
    <w:rsid w:val="00566DCB"/>
    <w:rsid w:val="00572E87"/>
    <w:rsid w:val="00586F83"/>
    <w:rsid w:val="00591489"/>
    <w:rsid w:val="005B0893"/>
    <w:rsid w:val="005F54D7"/>
    <w:rsid w:val="006000E5"/>
    <w:rsid w:val="006003C8"/>
    <w:rsid w:val="006027EF"/>
    <w:rsid w:val="006032E0"/>
    <w:rsid w:val="0060663B"/>
    <w:rsid w:val="00626F77"/>
    <w:rsid w:val="0063143D"/>
    <w:rsid w:val="006435DB"/>
    <w:rsid w:val="00652B0B"/>
    <w:rsid w:val="00661D7C"/>
    <w:rsid w:val="006665E1"/>
    <w:rsid w:val="006736E8"/>
    <w:rsid w:val="00673F34"/>
    <w:rsid w:val="00695158"/>
    <w:rsid w:val="006A0E67"/>
    <w:rsid w:val="006A33AE"/>
    <w:rsid w:val="006A6949"/>
    <w:rsid w:val="006D6E27"/>
    <w:rsid w:val="006E19BA"/>
    <w:rsid w:val="006F1743"/>
    <w:rsid w:val="007036EB"/>
    <w:rsid w:val="00704C8C"/>
    <w:rsid w:val="00723958"/>
    <w:rsid w:val="00737B46"/>
    <w:rsid w:val="00741641"/>
    <w:rsid w:val="00765793"/>
    <w:rsid w:val="007A0640"/>
    <w:rsid w:val="007A202A"/>
    <w:rsid w:val="007A65E5"/>
    <w:rsid w:val="007B5640"/>
    <w:rsid w:val="007C7866"/>
    <w:rsid w:val="007D3F54"/>
    <w:rsid w:val="007E6D71"/>
    <w:rsid w:val="007F16E1"/>
    <w:rsid w:val="007F6374"/>
    <w:rsid w:val="008250E4"/>
    <w:rsid w:val="0082596E"/>
    <w:rsid w:val="00841431"/>
    <w:rsid w:val="008654AD"/>
    <w:rsid w:val="00871B16"/>
    <w:rsid w:val="008724B2"/>
    <w:rsid w:val="00876459"/>
    <w:rsid w:val="00887B0F"/>
    <w:rsid w:val="008968E6"/>
    <w:rsid w:val="008B6BFC"/>
    <w:rsid w:val="008B7830"/>
    <w:rsid w:val="008C2FD8"/>
    <w:rsid w:val="008D06CF"/>
    <w:rsid w:val="008D2627"/>
    <w:rsid w:val="008E2954"/>
    <w:rsid w:val="008F62CF"/>
    <w:rsid w:val="009006E7"/>
    <w:rsid w:val="009103CC"/>
    <w:rsid w:val="0091386F"/>
    <w:rsid w:val="00916213"/>
    <w:rsid w:val="00930861"/>
    <w:rsid w:val="009565C3"/>
    <w:rsid w:val="009665CE"/>
    <w:rsid w:val="009A4047"/>
    <w:rsid w:val="009C4840"/>
    <w:rsid w:val="009D6D8C"/>
    <w:rsid w:val="009E4B8F"/>
    <w:rsid w:val="009F0C32"/>
    <w:rsid w:val="009F687D"/>
    <w:rsid w:val="00A05A24"/>
    <w:rsid w:val="00A05A7E"/>
    <w:rsid w:val="00A170FB"/>
    <w:rsid w:val="00A576F1"/>
    <w:rsid w:val="00A70E01"/>
    <w:rsid w:val="00A72ABC"/>
    <w:rsid w:val="00A91C0C"/>
    <w:rsid w:val="00A97072"/>
    <w:rsid w:val="00AA584D"/>
    <w:rsid w:val="00AB55D9"/>
    <w:rsid w:val="00AB6487"/>
    <w:rsid w:val="00AC51AF"/>
    <w:rsid w:val="00AD233C"/>
    <w:rsid w:val="00AE16B0"/>
    <w:rsid w:val="00AE49ED"/>
    <w:rsid w:val="00AE57DF"/>
    <w:rsid w:val="00AF450F"/>
    <w:rsid w:val="00AF6518"/>
    <w:rsid w:val="00B12772"/>
    <w:rsid w:val="00B149E1"/>
    <w:rsid w:val="00B65E47"/>
    <w:rsid w:val="00B70AB1"/>
    <w:rsid w:val="00B8289A"/>
    <w:rsid w:val="00B84CD9"/>
    <w:rsid w:val="00BA0079"/>
    <w:rsid w:val="00BA5FBB"/>
    <w:rsid w:val="00BA6702"/>
    <w:rsid w:val="00BA711E"/>
    <w:rsid w:val="00BB1095"/>
    <w:rsid w:val="00BB44B3"/>
    <w:rsid w:val="00BB7262"/>
    <w:rsid w:val="00BF29D8"/>
    <w:rsid w:val="00C072A2"/>
    <w:rsid w:val="00C21FB5"/>
    <w:rsid w:val="00C4178B"/>
    <w:rsid w:val="00C5262E"/>
    <w:rsid w:val="00C63AF9"/>
    <w:rsid w:val="00C71EBF"/>
    <w:rsid w:val="00C72C42"/>
    <w:rsid w:val="00C856D2"/>
    <w:rsid w:val="00C9151A"/>
    <w:rsid w:val="00CB44B5"/>
    <w:rsid w:val="00CE05DC"/>
    <w:rsid w:val="00CF7456"/>
    <w:rsid w:val="00D0006C"/>
    <w:rsid w:val="00D07D09"/>
    <w:rsid w:val="00D17E28"/>
    <w:rsid w:val="00D20F9E"/>
    <w:rsid w:val="00D22DC1"/>
    <w:rsid w:val="00D7046D"/>
    <w:rsid w:val="00D71923"/>
    <w:rsid w:val="00D818FC"/>
    <w:rsid w:val="00DA34FF"/>
    <w:rsid w:val="00DB10F9"/>
    <w:rsid w:val="00DD7F9E"/>
    <w:rsid w:val="00DE3FB7"/>
    <w:rsid w:val="00DE7811"/>
    <w:rsid w:val="00DF37F7"/>
    <w:rsid w:val="00E052BF"/>
    <w:rsid w:val="00E062A0"/>
    <w:rsid w:val="00E13C1B"/>
    <w:rsid w:val="00E16B36"/>
    <w:rsid w:val="00E1757A"/>
    <w:rsid w:val="00E20CB5"/>
    <w:rsid w:val="00E23A77"/>
    <w:rsid w:val="00E32D1B"/>
    <w:rsid w:val="00E43E04"/>
    <w:rsid w:val="00E82C40"/>
    <w:rsid w:val="00E852DC"/>
    <w:rsid w:val="00EA1E96"/>
    <w:rsid w:val="00EB6A4B"/>
    <w:rsid w:val="00ED4B44"/>
    <w:rsid w:val="00ED5960"/>
    <w:rsid w:val="00EF5BEF"/>
    <w:rsid w:val="00F038D1"/>
    <w:rsid w:val="00F072D2"/>
    <w:rsid w:val="00F36BBB"/>
    <w:rsid w:val="00F72D2A"/>
    <w:rsid w:val="00F74C9E"/>
    <w:rsid w:val="00F75B5A"/>
    <w:rsid w:val="00FA60F8"/>
    <w:rsid w:val="00FB39E0"/>
    <w:rsid w:val="00FC47C9"/>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B037AFCA-36FE-A942-8D19-039D7EF2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a1"/>
    <w:tblPr>
      <w:tblStyleRowBandSize w:val="1"/>
      <w:tblStyleColBandSize w:val="1"/>
      <w:tblInd w:w="0" w:type="dxa"/>
      <w:tblCellMar>
        <w:top w:w="100" w:type="dxa"/>
        <w:left w:w="100" w:type="dxa"/>
        <w:bottom w:w="100" w:type="dxa"/>
        <w:right w:w="100" w:type="dxa"/>
      </w:tblCellMar>
    </w:tblPr>
  </w:style>
  <w:style w:type="paragraph" w:styleId="a6">
    <w:name w:val="Revision"/>
    <w:hidden/>
    <w:uiPriority w:val="99"/>
    <w:semiHidden/>
    <w:rsid w:val="00D22DC1"/>
    <w:pPr>
      <w:spacing w:line="240" w:lineRule="auto"/>
    </w:pPr>
  </w:style>
  <w:style w:type="character" w:styleId="a7">
    <w:name w:val="annotation reference"/>
    <w:basedOn w:val="a0"/>
    <w:uiPriority w:val="99"/>
    <w:semiHidden/>
    <w:unhideWhenUsed/>
    <w:rsid w:val="00D22DC1"/>
    <w:rPr>
      <w:sz w:val="16"/>
      <w:szCs w:val="16"/>
    </w:rPr>
  </w:style>
  <w:style w:type="paragraph" w:styleId="a8">
    <w:name w:val="annotation text"/>
    <w:basedOn w:val="a"/>
    <w:link w:val="Char"/>
    <w:uiPriority w:val="99"/>
    <w:unhideWhenUsed/>
    <w:rsid w:val="00D22DC1"/>
    <w:rPr>
      <w:sz w:val="20"/>
      <w:szCs w:val="20"/>
    </w:rPr>
  </w:style>
  <w:style w:type="character" w:customStyle="1" w:styleId="Char">
    <w:name w:val="批注文字 Char"/>
    <w:basedOn w:val="a0"/>
    <w:link w:val="a8"/>
    <w:uiPriority w:val="99"/>
    <w:rsid w:val="00D22DC1"/>
    <w:rPr>
      <w:sz w:val="20"/>
      <w:szCs w:val="20"/>
    </w:rPr>
  </w:style>
  <w:style w:type="paragraph" w:styleId="a9">
    <w:name w:val="annotation subject"/>
    <w:basedOn w:val="a8"/>
    <w:next w:val="a8"/>
    <w:link w:val="Char0"/>
    <w:uiPriority w:val="99"/>
    <w:semiHidden/>
    <w:unhideWhenUsed/>
    <w:rsid w:val="00D22DC1"/>
    <w:rPr>
      <w:b/>
      <w:bCs/>
    </w:rPr>
  </w:style>
  <w:style w:type="character" w:customStyle="1" w:styleId="Char0">
    <w:name w:val="批注主题 Char"/>
    <w:basedOn w:val="Char"/>
    <w:link w:val="a9"/>
    <w:uiPriority w:val="99"/>
    <w:semiHidden/>
    <w:rsid w:val="00D22DC1"/>
    <w:rPr>
      <w:b/>
      <w:bCs/>
      <w:sz w:val="20"/>
      <w:szCs w:val="20"/>
    </w:rPr>
  </w:style>
  <w:style w:type="paragraph" w:styleId="aa">
    <w:name w:val="Normal (Web)"/>
    <w:basedOn w:val="a"/>
    <w:uiPriority w:val="99"/>
    <w:unhideWhenUsed/>
    <w:rsid w:val="00D22DC1"/>
    <w:pPr>
      <w:spacing w:before="100" w:beforeAutospacing="1" w:after="100" w:afterAutospacing="1"/>
    </w:pPr>
  </w:style>
  <w:style w:type="character" w:styleId="ab">
    <w:name w:val="Hyperlink"/>
    <w:basedOn w:val="a0"/>
    <w:uiPriority w:val="99"/>
    <w:unhideWhenUsed/>
    <w:rsid w:val="00274792"/>
    <w:rPr>
      <w:color w:val="0000FF" w:themeColor="hyperlink"/>
      <w:u w:val="single"/>
    </w:rPr>
  </w:style>
  <w:style w:type="paragraph" w:styleId="ac">
    <w:name w:val="List Paragraph"/>
    <w:basedOn w:val="a"/>
    <w:uiPriority w:val="34"/>
    <w:qFormat/>
    <w:rsid w:val="00D17E28"/>
    <w:pPr>
      <w:ind w:left="720"/>
      <w:contextualSpacing/>
    </w:pPr>
  </w:style>
  <w:style w:type="character" w:styleId="ad">
    <w:name w:val="FollowedHyperlink"/>
    <w:basedOn w:val="a0"/>
    <w:uiPriority w:val="99"/>
    <w:semiHidden/>
    <w:unhideWhenUsed/>
    <w:rsid w:val="00CB44B5"/>
    <w:rPr>
      <w:color w:val="800080" w:themeColor="followedHyperlink"/>
      <w:u w:val="single"/>
    </w:rPr>
  </w:style>
  <w:style w:type="paragraph" w:styleId="ae">
    <w:name w:val="Body Text"/>
    <w:basedOn w:val="a"/>
    <w:link w:val="Char1"/>
    <w:uiPriority w:val="99"/>
    <w:unhideWhenUsed/>
    <w:rsid w:val="00DE3FB7"/>
  </w:style>
  <w:style w:type="character" w:customStyle="1" w:styleId="Char1">
    <w:name w:val="正文文本 Char"/>
    <w:basedOn w:val="a0"/>
    <w:link w:val="ae"/>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f">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0">
    <w:name w:val="Emphasis"/>
    <w:basedOn w:val="a0"/>
    <w:uiPriority w:val="20"/>
    <w:qFormat/>
    <w:rsid w:val="009C4840"/>
    <w:rPr>
      <w:i/>
      <w:iCs/>
    </w:rPr>
  </w:style>
  <w:style w:type="character" w:styleId="af1">
    <w:name w:val="Placeholder Text"/>
    <w:basedOn w:val="a0"/>
    <w:uiPriority w:val="99"/>
    <w:semiHidden/>
    <w:rsid w:val="006D6E27"/>
    <w:rPr>
      <w:color w:val="808080"/>
    </w:rPr>
  </w:style>
  <w:style w:type="paragraph" w:styleId="af2">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2"/>
    <w:uiPriority w:val="99"/>
    <w:rsid w:val="009E4B8F"/>
    <w:rPr>
      <w:rFonts w:ascii="Times New Roman" w:eastAsia="Times New Roman" w:hAnsi="Times New Roman" w:cs="Times New Roman"/>
      <w:sz w:val="24"/>
      <w:szCs w:val="24"/>
    </w:rPr>
  </w:style>
  <w:style w:type="paragraph" w:styleId="af3">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3"/>
    <w:uiPriority w:val="99"/>
    <w:rsid w:val="009E4B8F"/>
    <w:rPr>
      <w:rFonts w:ascii="Times New Roman" w:eastAsia="Times New Roman" w:hAnsi="Times New Roman" w:cs="Times New Roman"/>
      <w:sz w:val="24"/>
      <w:szCs w:val="24"/>
    </w:rPr>
  </w:style>
  <w:style w:type="character" w:styleId="af4">
    <w:name w:val="Strong"/>
    <w:basedOn w:val="a0"/>
    <w:uiPriority w:val="22"/>
    <w:qFormat/>
    <w:rsid w:val="00661D7C"/>
    <w:rPr>
      <w:b/>
      <w:bCs/>
    </w:rPr>
  </w:style>
  <w:style w:type="paragraph" w:styleId="af5">
    <w:name w:val="footnote text"/>
    <w:basedOn w:val="a"/>
    <w:link w:val="Char4"/>
    <w:uiPriority w:val="99"/>
    <w:semiHidden/>
    <w:unhideWhenUsed/>
    <w:rsid w:val="009006E7"/>
    <w:rPr>
      <w:sz w:val="20"/>
      <w:szCs w:val="20"/>
    </w:rPr>
  </w:style>
  <w:style w:type="character" w:customStyle="1" w:styleId="Char4">
    <w:name w:val="脚注文本 Char"/>
    <w:basedOn w:val="a0"/>
    <w:link w:val="af5"/>
    <w:uiPriority w:val="99"/>
    <w:semiHidden/>
    <w:rsid w:val="009006E7"/>
    <w:rPr>
      <w:rFonts w:ascii="Times New Roman" w:eastAsia="Times New Roman" w:hAnsi="Times New Roman" w:cs="Times New Roman"/>
      <w:sz w:val="20"/>
      <w:szCs w:val="20"/>
    </w:rPr>
  </w:style>
  <w:style w:type="character" w:styleId="af6">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0">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semiHidden/>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7">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7"/>
    <w:uiPriority w:val="99"/>
    <w:semiHidden/>
    <w:rsid w:val="007239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sChild>
                </w:div>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80/17470218.2016.1276609" TargetMode="External"/><Relationship Id="rId26" Type="http://schemas.openxmlformats.org/officeDocument/2006/relationships/hyperlink" Target="https://doi.org/10.3389/fpsyg.2019.01469" TargetMode="External"/><Relationship Id="rId39" Type="http://schemas.openxmlformats.org/officeDocument/2006/relationships/hyperlink" Target="https://doi.org/10.1007/s13164-018-0430-3" TargetMode="External"/><Relationship Id="rId3" Type="http://schemas.openxmlformats.org/officeDocument/2006/relationships/styles" Target="styles.xml"/><Relationship Id="rId21" Type="http://schemas.openxmlformats.org/officeDocument/2006/relationships/hyperlink" Target="https://doi.org/10.1111/bjdp.12219" TargetMode="External"/><Relationship Id="rId34" Type="http://schemas.openxmlformats.org/officeDocument/2006/relationships/hyperlink" Target="https://doi.org/10.1002/aur.2200" TargetMode="External"/><Relationship Id="rId42" Type="http://schemas.openxmlformats.org/officeDocument/2006/relationships/hyperlink" Target="https://doi.org/10.1037/a0029792" TargetMode="External"/><Relationship Id="rId47" Type="http://schemas.openxmlformats.org/officeDocument/2006/relationships/hyperlink" Target="https://doi.org/10.1037/0033-2909.121.3.371"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sf.io/mhdsn/" TargetMode="External"/><Relationship Id="rId17" Type="http://schemas.openxmlformats.org/officeDocument/2006/relationships/hyperlink" Target="https://doi.org/10.1037/0096-3445.104.3.268" TargetMode="External"/><Relationship Id="rId25" Type="http://schemas.openxmlformats.org/officeDocument/2006/relationships/hyperlink" Target="https://doi.org/10.1080/20445911.2014.996156" TargetMode="External"/><Relationship Id="rId33" Type="http://schemas.openxmlformats.org/officeDocument/2006/relationships/hyperlink" Target="https://doi.org/10.1111/cdev.13352" TargetMode="External"/><Relationship Id="rId38" Type="http://schemas.openxmlformats.org/officeDocument/2006/relationships/hyperlink" Target="https://doi.org/10.1080/20445911.2019.1686393" TargetMode="External"/><Relationship Id="rId46" Type="http://schemas.openxmlformats.org/officeDocument/2006/relationships/hyperlink" Target="https://doi.org/10.1080/17470218.2015.1122069" TargetMode="External"/><Relationship Id="rId2" Type="http://schemas.openxmlformats.org/officeDocument/2006/relationships/numbering" Target="numbering.xml"/><Relationship Id="rId16" Type="http://schemas.openxmlformats.org/officeDocument/2006/relationships/hyperlink" Target="https://doi.org/10.1186/s40359-021-00639-x" TargetMode="External"/><Relationship Id="rId20" Type="http://schemas.openxmlformats.org/officeDocument/2006/relationships/hyperlink" Target="https://doi.org/10.3758/s13428-021-01741-z" TargetMode="External"/><Relationship Id="rId29" Type="http://schemas.openxmlformats.org/officeDocument/2006/relationships/hyperlink" Target="https://doi.org/10.18637/jss.v082.i13" TargetMode="External"/><Relationship Id="rId41" Type="http://schemas.openxmlformats.org/officeDocument/2006/relationships/hyperlink" Target="https://doi.org/10.1016/j.jrp.2008.08.001" TargetMode="External"/><Relationship Id="rId54"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525/collabra.301" TargetMode="External"/><Relationship Id="rId32" Type="http://schemas.openxmlformats.org/officeDocument/2006/relationships/hyperlink" Target="https://doi.org/10.1037/xhp0000361" TargetMode="External"/><Relationship Id="rId37" Type="http://schemas.openxmlformats.org/officeDocument/2006/relationships/hyperlink" Target="https://doi.org/10.1037/0022-3514.35.9.677" TargetMode="External"/><Relationship Id="rId40" Type="http://schemas.openxmlformats.org/officeDocument/2006/relationships/hyperlink" Target="https://doi.org/10.1037//0096-1523.23.2.504" TargetMode="External"/><Relationship Id="rId45" Type="http://schemas.openxmlformats.org/officeDocument/2006/relationships/hyperlink" Target="https://doi.org/10.1093/cercor/bht302" TargetMode="External"/><Relationship Id="rId53"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37/0022-3514.60.6.895" TargetMode="External"/><Relationship Id="rId28" Type="http://schemas.openxmlformats.org/officeDocument/2006/relationships/hyperlink" Target="https://doi.org/10.2307/2531695" TargetMode="External"/><Relationship Id="rId36" Type="http://schemas.openxmlformats.org/officeDocument/2006/relationships/hyperlink" Target="https://doi.org/10.1080/00223891.2010.528483" TargetMode="External"/><Relationship Id="rId49" Type="http://schemas.openxmlformats.org/officeDocument/2006/relationships/hyperlink" Target="https://doi.org/10.1007/s00426-018-0979-6" TargetMode="External"/><Relationship Id="rId10" Type="http://schemas.openxmlformats.org/officeDocument/2006/relationships/hyperlink" Target="mailto:hu.chuan-peng@nnu.edu.cn" TargetMode="External"/><Relationship Id="rId19" Type="http://schemas.openxmlformats.org/officeDocument/2006/relationships/hyperlink" Target="https://doi.org/10.1016/j.actpsy.2018.08.009" TargetMode="External"/><Relationship Id="rId31" Type="http://schemas.openxmlformats.org/officeDocument/2006/relationships/hyperlink" Target="https://doi.org/https://doi.org/10.1016/j.jad.2022.04.122" TargetMode="External"/><Relationship Id="rId44" Type="http://schemas.openxmlformats.org/officeDocument/2006/relationships/hyperlink" Target="https://doi.org/10.1016/j.cortex.2017.08.006"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hyperlink" Target="https://doi.org/10.3758/s13421-017-0722-3" TargetMode="External"/><Relationship Id="rId27" Type="http://schemas.openxmlformats.org/officeDocument/2006/relationships/hyperlink" Target="https://doi.org/10.1016/j.jcm.2016.02.012" TargetMode="External"/><Relationship Id="rId30" Type="http://schemas.openxmlformats.org/officeDocument/2006/relationships/hyperlink" Target="https://doi.org/10.1080/00223891.1974.10119988" TargetMode="External"/><Relationship Id="rId35" Type="http://schemas.openxmlformats.org/officeDocument/2006/relationships/hyperlink" Target="https://doi.org/10.1177/2515245919879695" TargetMode="External"/><Relationship Id="rId43" Type="http://schemas.openxmlformats.org/officeDocument/2006/relationships/hyperlink" Target="https://doi.org/10.1016/j.neuropsychologia.2013.07.025" TargetMode="External"/><Relationship Id="rId48" Type="http://schemas.openxmlformats.org/officeDocument/2006/relationships/hyperlink" Target="https://doi.org/10.3389/fninf.2013.00014" TargetMode="External"/><Relationship Id="rId8" Type="http://schemas.openxmlformats.org/officeDocument/2006/relationships/hyperlink" Target="https://rr.peercommunityin.org/" TargetMode="External"/><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A01D9-87D3-4F76-B273-AD92758E2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19</Pages>
  <Words>11699</Words>
  <Characters>66690</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MengZhen Hu</dc:creator>
  <cp:lastModifiedBy>Microsoft 帐户</cp:lastModifiedBy>
  <cp:revision>3</cp:revision>
  <dcterms:created xsi:type="dcterms:W3CDTF">2023-02-02T06:27:00Z</dcterms:created>
  <dcterms:modified xsi:type="dcterms:W3CDTF">2023-02-02T06:52:00Z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