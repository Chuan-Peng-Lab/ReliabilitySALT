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33FFBC" w14:textId="54FC6D60" w:rsidR="003F6597" w:rsidRDefault="00BA0079" w:rsidP="00943774">
      <w:pPr>
        <w:jc w:val="center"/>
        <w:rPr>
          <w:rFonts w:eastAsiaTheme="minorEastAsia"/>
        </w:rPr>
      </w:pPr>
      <w:bookmarkStart w:id="0" w:name="_eb83fbda1tkm" w:colFirst="0" w:colLast="0"/>
      <w:bookmarkStart w:id="1" w:name="_Toc103777218"/>
      <w:bookmarkEnd w:id="0"/>
      <w:r>
        <w:rPr>
          <w:rFonts w:eastAsia="Calibri"/>
          <w:noProof/>
          <w:lang w:val="en-US" w:eastAsia="zh-TW"/>
        </w:rPr>
        <w:drawing>
          <wp:inline distT="114300" distB="114300" distL="114300" distR="114300" wp14:anchorId="430DDF3A" wp14:editId="06399B7A">
            <wp:extent cx="5943600" cy="7239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943600" cy="723900"/>
                    </a:xfrm>
                    <a:prstGeom prst="rect">
                      <a:avLst/>
                    </a:prstGeom>
                    <a:ln/>
                  </pic:spPr>
                </pic:pic>
              </a:graphicData>
            </a:graphic>
          </wp:inline>
        </w:drawing>
      </w:r>
      <w:bookmarkStart w:id="2" w:name="_bce88n4xfq9s" w:colFirst="0" w:colLast="0"/>
      <w:bookmarkStart w:id="3" w:name="_tc72z3mxxvim" w:colFirst="0" w:colLast="0"/>
      <w:bookmarkStart w:id="4" w:name="_sgwsj8f53nur" w:colFirst="0" w:colLast="0"/>
      <w:bookmarkStart w:id="5" w:name="_lhqukop3ydeg" w:colFirst="0" w:colLast="0"/>
      <w:bookmarkEnd w:id="1"/>
      <w:bookmarkEnd w:id="2"/>
      <w:bookmarkEnd w:id="3"/>
      <w:bookmarkEnd w:id="4"/>
      <w:bookmarkEnd w:id="5"/>
    </w:p>
    <w:p w14:paraId="6422F599" w14:textId="77777777" w:rsidR="0014261E" w:rsidRPr="0014261E" w:rsidRDefault="0014261E" w:rsidP="00943774">
      <w:pPr>
        <w:jc w:val="center"/>
        <w:rPr>
          <w:rFonts w:ascii="Calibri" w:eastAsia="Calibri" w:hAnsi="Calibri" w:cs="Calibri"/>
          <w:b/>
          <w:sz w:val="48"/>
          <w:szCs w:val="48"/>
        </w:rPr>
      </w:pPr>
      <w:bookmarkStart w:id="6" w:name="_Toc103777219"/>
      <w:r w:rsidRPr="0014261E">
        <w:rPr>
          <w:rFonts w:ascii="Calibri" w:eastAsia="Calibri" w:hAnsi="Calibri" w:cs="Calibri"/>
          <w:b/>
          <w:sz w:val="48"/>
          <w:szCs w:val="48"/>
        </w:rPr>
        <w:t>Sections of a Stage 1 Registered Report</w:t>
      </w:r>
      <w:bookmarkEnd w:id="6"/>
    </w:p>
    <w:p w14:paraId="19EAF7E0" w14:textId="3C20127F" w:rsidR="00943774" w:rsidRPr="00943774" w:rsidRDefault="0014261E" w:rsidP="00943774">
      <w:pPr>
        <w:jc w:val="center"/>
        <w:rPr>
          <w:rFonts w:ascii="Calibri" w:eastAsiaTheme="minorEastAsia" w:hAnsi="Calibri" w:cs="Calibri"/>
          <w:b/>
          <w:sz w:val="48"/>
          <w:szCs w:val="48"/>
        </w:rPr>
        <w:sectPr w:rsidR="00943774" w:rsidRPr="00943774" w:rsidSect="00943774">
          <w:footerReference w:type="default" r:id="rId9"/>
          <w:footerReference w:type="first" r:id="rId10"/>
          <w:pgSz w:w="12240" w:h="15840" w:code="1"/>
          <w:pgMar w:top="1440" w:right="1440" w:bottom="1440" w:left="1440" w:header="720" w:footer="720" w:gutter="0"/>
          <w:pgNumType w:start="1"/>
          <w:cols w:space="720"/>
          <w:vAlign w:val="center"/>
          <w:docGrid w:linePitch="326"/>
        </w:sectPr>
      </w:pPr>
      <w:bookmarkStart w:id="7" w:name="_7ehvkxolpo3r" w:colFirst="0" w:colLast="0"/>
      <w:bookmarkStart w:id="8" w:name="_Toc103777220"/>
      <w:bookmarkEnd w:id="7"/>
      <w:r w:rsidRPr="0014261E">
        <w:rPr>
          <w:rFonts w:ascii="Calibri" w:eastAsia="Calibri" w:hAnsi="Calibri" w:cs="Calibri"/>
          <w:b/>
          <w:sz w:val="48"/>
          <w:szCs w:val="48"/>
        </w:rPr>
        <w:t>Scientific Repo</w:t>
      </w:r>
      <w:bookmarkEnd w:id="8"/>
    </w:p>
    <w:sdt>
      <w:sdtPr>
        <w:rPr>
          <w:rFonts w:ascii="Times New Roman" w:hAnsi="Times New Roman"/>
          <w:b w:val="0"/>
          <w:bCs w:val="0"/>
          <w:i w:val="0"/>
          <w:iCs w:val="0"/>
        </w:rPr>
        <w:id w:val="-125240655"/>
        <w:docPartObj>
          <w:docPartGallery w:val="Table of Contents"/>
          <w:docPartUnique/>
        </w:docPartObj>
      </w:sdtPr>
      <w:sdtEndPr>
        <w:rPr>
          <w:noProof/>
        </w:rPr>
      </w:sdtEndPr>
      <w:sdtContent>
        <w:p w14:paraId="23E56F02" w14:textId="77777777" w:rsidR="004939D4" w:rsidRDefault="00943774">
          <w:pPr>
            <w:pStyle w:val="11"/>
            <w:tabs>
              <w:tab w:val="right" w:leader="dot" w:pos="9350"/>
            </w:tabs>
            <w:rPr>
              <w:rFonts w:eastAsiaTheme="minorEastAsia" w:cstheme="minorBidi"/>
              <w:b w:val="0"/>
              <w:bCs w:val="0"/>
              <w:i w:val="0"/>
              <w:iCs w:val="0"/>
              <w:noProof/>
              <w:kern w:val="2"/>
              <w:szCs w:val="22"/>
              <w:lang w:val="en-US" w:eastAsia="zh-TW"/>
            </w:rPr>
          </w:pPr>
          <w:r>
            <w:rPr>
              <w:rFonts w:ascii="Calibri" w:hAnsi="Calibri" w:cs="Calibri"/>
              <w:b w:val="0"/>
              <w:sz w:val="48"/>
              <w:szCs w:val="48"/>
            </w:rPr>
            <w:fldChar w:fldCharType="begin"/>
          </w:r>
          <w:r w:rsidRPr="0014261E">
            <w:rPr>
              <w:rFonts w:ascii="Calibri" w:hAnsi="Calibri" w:cs="Calibri"/>
              <w:b w:val="0"/>
              <w:sz w:val="48"/>
              <w:szCs w:val="48"/>
            </w:rPr>
            <w:instrText xml:space="preserve"> TOC \o "1-3" \h \z \u </w:instrText>
          </w:r>
          <w:r>
            <w:rPr>
              <w:rFonts w:ascii="Calibri" w:hAnsi="Calibri" w:cs="Calibri"/>
              <w:b w:val="0"/>
              <w:sz w:val="48"/>
              <w:szCs w:val="48"/>
            </w:rPr>
            <w:fldChar w:fldCharType="separate"/>
          </w:r>
          <w:hyperlink w:anchor="_Toc127199601" w:history="1">
            <w:r w:rsidR="004939D4" w:rsidRPr="007C31E7">
              <w:rPr>
                <w:rStyle w:val="aa"/>
                <w:rFonts w:ascii="Calibri" w:eastAsia="Calibri" w:hAnsi="Calibri" w:cs="Calibri"/>
                <w:noProof/>
              </w:rPr>
              <w:t>Abstract</w:t>
            </w:r>
            <w:r w:rsidR="004939D4">
              <w:rPr>
                <w:noProof/>
                <w:webHidden/>
              </w:rPr>
              <w:tab/>
            </w:r>
            <w:r w:rsidR="004939D4">
              <w:rPr>
                <w:noProof/>
                <w:webHidden/>
              </w:rPr>
              <w:fldChar w:fldCharType="begin"/>
            </w:r>
            <w:r w:rsidR="004939D4">
              <w:rPr>
                <w:noProof/>
                <w:webHidden/>
              </w:rPr>
              <w:instrText xml:space="preserve"> PAGEREF _Toc127199601 \h </w:instrText>
            </w:r>
            <w:r w:rsidR="004939D4">
              <w:rPr>
                <w:noProof/>
                <w:webHidden/>
              </w:rPr>
            </w:r>
            <w:r w:rsidR="004939D4">
              <w:rPr>
                <w:noProof/>
                <w:webHidden/>
              </w:rPr>
              <w:fldChar w:fldCharType="separate"/>
            </w:r>
            <w:r w:rsidR="004939D4">
              <w:rPr>
                <w:noProof/>
                <w:webHidden/>
              </w:rPr>
              <w:t>1</w:t>
            </w:r>
            <w:r w:rsidR="004939D4">
              <w:rPr>
                <w:noProof/>
                <w:webHidden/>
              </w:rPr>
              <w:fldChar w:fldCharType="end"/>
            </w:r>
          </w:hyperlink>
        </w:p>
        <w:p w14:paraId="33E06D5A" w14:textId="77777777" w:rsidR="004939D4" w:rsidRDefault="008137E3">
          <w:pPr>
            <w:pStyle w:val="11"/>
            <w:tabs>
              <w:tab w:val="right" w:leader="dot" w:pos="9350"/>
            </w:tabs>
            <w:rPr>
              <w:rFonts w:eastAsiaTheme="minorEastAsia" w:cstheme="minorBidi"/>
              <w:b w:val="0"/>
              <w:bCs w:val="0"/>
              <w:i w:val="0"/>
              <w:iCs w:val="0"/>
              <w:noProof/>
              <w:kern w:val="2"/>
              <w:szCs w:val="22"/>
              <w:lang w:val="en-US" w:eastAsia="zh-TW"/>
            </w:rPr>
          </w:pPr>
          <w:hyperlink w:anchor="_Toc127199602" w:history="1">
            <w:r w:rsidR="004939D4" w:rsidRPr="007C31E7">
              <w:rPr>
                <w:rStyle w:val="aa"/>
                <w:rFonts w:ascii="Calibri" w:eastAsia="Calibri" w:hAnsi="Calibri" w:cs="Calibri"/>
                <w:noProof/>
                <w:highlight w:val="yellow"/>
              </w:rPr>
              <w:t>Introduction</w:t>
            </w:r>
            <w:r w:rsidR="004939D4">
              <w:rPr>
                <w:noProof/>
                <w:webHidden/>
              </w:rPr>
              <w:tab/>
            </w:r>
            <w:r w:rsidR="004939D4">
              <w:rPr>
                <w:noProof/>
                <w:webHidden/>
              </w:rPr>
              <w:fldChar w:fldCharType="begin"/>
            </w:r>
            <w:r w:rsidR="004939D4">
              <w:rPr>
                <w:noProof/>
                <w:webHidden/>
              </w:rPr>
              <w:instrText xml:space="preserve"> PAGEREF _Toc127199602 \h </w:instrText>
            </w:r>
            <w:r w:rsidR="004939D4">
              <w:rPr>
                <w:noProof/>
                <w:webHidden/>
              </w:rPr>
            </w:r>
            <w:r w:rsidR="004939D4">
              <w:rPr>
                <w:noProof/>
                <w:webHidden/>
              </w:rPr>
              <w:fldChar w:fldCharType="separate"/>
            </w:r>
            <w:r w:rsidR="004939D4">
              <w:rPr>
                <w:noProof/>
                <w:webHidden/>
              </w:rPr>
              <w:t>2</w:t>
            </w:r>
            <w:r w:rsidR="004939D4">
              <w:rPr>
                <w:noProof/>
                <w:webHidden/>
              </w:rPr>
              <w:fldChar w:fldCharType="end"/>
            </w:r>
          </w:hyperlink>
        </w:p>
        <w:p w14:paraId="43CFF66E" w14:textId="77777777" w:rsidR="004939D4" w:rsidRDefault="008137E3">
          <w:pPr>
            <w:pStyle w:val="11"/>
            <w:tabs>
              <w:tab w:val="right" w:leader="dot" w:pos="9350"/>
            </w:tabs>
            <w:rPr>
              <w:rFonts w:eastAsiaTheme="minorEastAsia" w:cstheme="minorBidi"/>
              <w:b w:val="0"/>
              <w:bCs w:val="0"/>
              <w:i w:val="0"/>
              <w:iCs w:val="0"/>
              <w:noProof/>
              <w:kern w:val="2"/>
              <w:szCs w:val="22"/>
              <w:lang w:val="en-US" w:eastAsia="zh-TW"/>
            </w:rPr>
          </w:pPr>
          <w:hyperlink w:anchor="_Toc127199603" w:history="1">
            <w:r w:rsidR="004939D4" w:rsidRPr="007C31E7">
              <w:rPr>
                <w:rStyle w:val="aa"/>
                <w:rFonts w:ascii="Calibri" w:eastAsia="Calibri" w:hAnsi="Calibri" w:cs="Calibri"/>
                <w:noProof/>
              </w:rPr>
              <w:t>Methods</w:t>
            </w:r>
            <w:r w:rsidR="004939D4">
              <w:rPr>
                <w:noProof/>
                <w:webHidden/>
              </w:rPr>
              <w:tab/>
            </w:r>
            <w:r w:rsidR="004939D4">
              <w:rPr>
                <w:noProof/>
                <w:webHidden/>
              </w:rPr>
              <w:fldChar w:fldCharType="begin"/>
            </w:r>
            <w:r w:rsidR="004939D4">
              <w:rPr>
                <w:noProof/>
                <w:webHidden/>
              </w:rPr>
              <w:instrText xml:space="preserve"> PAGEREF _Toc127199603 \h </w:instrText>
            </w:r>
            <w:r w:rsidR="004939D4">
              <w:rPr>
                <w:noProof/>
                <w:webHidden/>
              </w:rPr>
            </w:r>
            <w:r w:rsidR="004939D4">
              <w:rPr>
                <w:noProof/>
                <w:webHidden/>
              </w:rPr>
              <w:fldChar w:fldCharType="separate"/>
            </w:r>
            <w:r w:rsidR="004939D4">
              <w:rPr>
                <w:noProof/>
                <w:webHidden/>
              </w:rPr>
              <w:t>3</w:t>
            </w:r>
            <w:r w:rsidR="004939D4">
              <w:rPr>
                <w:noProof/>
                <w:webHidden/>
              </w:rPr>
              <w:fldChar w:fldCharType="end"/>
            </w:r>
          </w:hyperlink>
        </w:p>
        <w:p w14:paraId="1C2DA08C" w14:textId="77777777" w:rsidR="004939D4" w:rsidRDefault="008137E3">
          <w:pPr>
            <w:pStyle w:val="20"/>
            <w:tabs>
              <w:tab w:val="right" w:leader="dot" w:pos="9350"/>
            </w:tabs>
            <w:rPr>
              <w:rFonts w:eastAsiaTheme="minorEastAsia" w:cstheme="minorBidi"/>
              <w:b w:val="0"/>
              <w:bCs w:val="0"/>
              <w:noProof/>
              <w:kern w:val="2"/>
              <w:sz w:val="24"/>
              <w:lang w:val="en-US" w:eastAsia="zh-TW"/>
            </w:rPr>
          </w:pPr>
          <w:hyperlink w:anchor="_Toc127199604" w:history="1">
            <w:r w:rsidR="004939D4" w:rsidRPr="007C31E7">
              <w:rPr>
                <w:rStyle w:val="aa"/>
                <w:noProof/>
              </w:rPr>
              <w:t>Ethics information</w:t>
            </w:r>
            <w:r w:rsidR="004939D4">
              <w:rPr>
                <w:noProof/>
                <w:webHidden/>
              </w:rPr>
              <w:tab/>
            </w:r>
            <w:r w:rsidR="004939D4">
              <w:rPr>
                <w:noProof/>
                <w:webHidden/>
              </w:rPr>
              <w:fldChar w:fldCharType="begin"/>
            </w:r>
            <w:r w:rsidR="004939D4">
              <w:rPr>
                <w:noProof/>
                <w:webHidden/>
              </w:rPr>
              <w:instrText xml:space="preserve"> PAGEREF _Toc127199604 \h </w:instrText>
            </w:r>
            <w:r w:rsidR="004939D4">
              <w:rPr>
                <w:noProof/>
                <w:webHidden/>
              </w:rPr>
            </w:r>
            <w:r w:rsidR="004939D4">
              <w:rPr>
                <w:noProof/>
                <w:webHidden/>
              </w:rPr>
              <w:fldChar w:fldCharType="separate"/>
            </w:r>
            <w:r w:rsidR="004939D4">
              <w:rPr>
                <w:noProof/>
                <w:webHidden/>
              </w:rPr>
              <w:t>3</w:t>
            </w:r>
            <w:r w:rsidR="004939D4">
              <w:rPr>
                <w:noProof/>
                <w:webHidden/>
              </w:rPr>
              <w:fldChar w:fldCharType="end"/>
            </w:r>
          </w:hyperlink>
        </w:p>
        <w:p w14:paraId="1D74D262" w14:textId="77777777" w:rsidR="004939D4" w:rsidRDefault="008137E3">
          <w:pPr>
            <w:pStyle w:val="20"/>
            <w:tabs>
              <w:tab w:val="right" w:leader="dot" w:pos="9350"/>
            </w:tabs>
            <w:rPr>
              <w:rFonts w:eastAsiaTheme="minorEastAsia" w:cstheme="minorBidi"/>
              <w:b w:val="0"/>
              <w:bCs w:val="0"/>
              <w:noProof/>
              <w:kern w:val="2"/>
              <w:sz w:val="24"/>
              <w:lang w:val="en-US" w:eastAsia="zh-TW"/>
            </w:rPr>
          </w:pPr>
          <w:hyperlink w:anchor="_Toc127199605" w:history="1">
            <w:r w:rsidR="004939D4" w:rsidRPr="007C31E7">
              <w:rPr>
                <w:rStyle w:val="aa"/>
                <w:noProof/>
              </w:rPr>
              <w:t>Secondary Data Description</w:t>
            </w:r>
            <w:r w:rsidR="004939D4">
              <w:rPr>
                <w:noProof/>
                <w:webHidden/>
              </w:rPr>
              <w:tab/>
            </w:r>
            <w:r w:rsidR="004939D4">
              <w:rPr>
                <w:noProof/>
                <w:webHidden/>
              </w:rPr>
              <w:fldChar w:fldCharType="begin"/>
            </w:r>
            <w:r w:rsidR="004939D4">
              <w:rPr>
                <w:noProof/>
                <w:webHidden/>
              </w:rPr>
              <w:instrText xml:space="preserve"> PAGEREF _Toc127199605 \h </w:instrText>
            </w:r>
            <w:r w:rsidR="004939D4">
              <w:rPr>
                <w:noProof/>
                <w:webHidden/>
              </w:rPr>
            </w:r>
            <w:r w:rsidR="004939D4">
              <w:rPr>
                <w:noProof/>
                <w:webHidden/>
              </w:rPr>
              <w:fldChar w:fldCharType="separate"/>
            </w:r>
            <w:r w:rsidR="004939D4">
              <w:rPr>
                <w:noProof/>
                <w:webHidden/>
              </w:rPr>
              <w:t>3</w:t>
            </w:r>
            <w:r w:rsidR="004939D4">
              <w:rPr>
                <w:noProof/>
                <w:webHidden/>
              </w:rPr>
              <w:fldChar w:fldCharType="end"/>
            </w:r>
          </w:hyperlink>
        </w:p>
        <w:p w14:paraId="25B7C3EF" w14:textId="77777777" w:rsidR="004939D4" w:rsidRDefault="008137E3">
          <w:pPr>
            <w:pStyle w:val="20"/>
            <w:tabs>
              <w:tab w:val="right" w:leader="dot" w:pos="9350"/>
            </w:tabs>
            <w:rPr>
              <w:rFonts w:eastAsiaTheme="minorEastAsia" w:cstheme="minorBidi"/>
              <w:b w:val="0"/>
              <w:bCs w:val="0"/>
              <w:noProof/>
              <w:kern w:val="2"/>
              <w:sz w:val="24"/>
              <w:lang w:val="en-US" w:eastAsia="zh-TW"/>
            </w:rPr>
          </w:pPr>
          <w:hyperlink w:anchor="_Toc127199606" w:history="1">
            <w:r w:rsidR="004939D4" w:rsidRPr="007C31E7">
              <w:rPr>
                <w:rStyle w:val="aa"/>
                <w:noProof/>
              </w:rPr>
              <w:t>Data Collection Procedures</w:t>
            </w:r>
            <w:r w:rsidR="004939D4">
              <w:rPr>
                <w:noProof/>
                <w:webHidden/>
              </w:rPr>
              <w:tab/>
            </w:r>
            <w:r w:rsidR="004939D4">
              <w:rPr>
                <w:noProof/>
                <w:webHidden/>
              </w:rPr>
              <w:fldChar w:fldCharType="begin"/>
            </w:r>
            <w:r w:rsidR="004939D4">
              <w:rPr>
                <w:noProof/>
                <w:webHidden/>
              </w:rPr>
              <w:instrText xml:space="preserve"> PAGEREF _Toc127199606 \h </w:instrText>
            </w:r>
            <w:r w:rsidR="004939D4">
              <w:rPr>
                <w:noProof/>
                <w:webHidden/>
              </w:rPr>
            </w:r>
            <w:r w:rsidR="004939D4">
              <w:rPr>
                <w:noProof/>
                <w:webHidden/>
              </w:rPr>
              <w:fldChar w:fldCharType="separate"/>
            </w:r>
            <w:r w:rsidR="004939D4">
              <w:rPr>
                <w:noProof/>
                <w:webHidden/>
              </w:rPr>
              <w:t>3</w:t>
            </w:r>
            <w:r w:rsidR="004939D4">
              <w:rPr>
                <w:noProof/>
                <w:webHidden/>
              </w:rPr>
              <w:fldChar w:fldCharType="end"/>
            </w:r>
          </w:hyperlink>
        </w:p>
        <w:p w14:paraId="15E4627F" w14:textId="77777777" w:rsidR="004939D4" w:rsidRDefault="008137E3">
          <w:pPr>
            <w:pStyle w:val="20"/>
            <w:tabs>
              <w:tab w:val="right" w:leader="dot" w:pos="9350"/>
            </w:tabs>
            <w:rPr>
              <w:rFonts w:eastAsiaTheme="minorEastAsia" w:cstheme="minorBidi"/>
              <w:b w:val="0"/>
              <w:bCs w:val="0"/>
              <w:noProof/>
              <w:kern w:val="2"/>
              <w:sz w:val="24"/>
              <w:lang w:val="en-US" w:eastAsia="zh-TW"/>
            </w:rPr>
          </w:pPr>
          <w:hyperlink w:anchor="_Toc127199607" w:history="1">
            <w:r w:rsidR="004939D4" w:rsidRPr="007C31E7">
              <w:rPr>
                <w:rStyle w:val="aa"/>
                <w:noProof/>
              </w:rPr>
              <w:t>Experimental design</w:t>
            </w:r>
            <w:r w:rsidR="004939D4">
              <w:rPr>
                <w:noProof/>
                <w:webHidden/>
              </w:rPr>
              <w:tab/>
            </w:r>
            <w:r w:rsidR="004939D4">
              <w:rPr>
                <w:noProof/>
                <w:webHidden/>
              </w:rPr>
              <w:fldChar w:fldCharType="begin"/>
            </w:r>
            <w:r w:rsidR="004939D4">
              <w:rPr>
                <w:noProof/>
                <w:webHidden/>
              </w:rPr>
              <w:instrText xml:space="preserve"> PAGEREF _Toc127199607 \h </w:instrText>
            </w:r>
            <w:r w:rsidR="004939D4">
              <w:rPr>
                <w:noProof/>
                <w:webHidden/>
              </w:rPr>
            </w:r>
            <w:r w:rsidR="004939D4">
              <w:rPr>
                <w:noProof/>
                <w:webHidden/>
              </w:rPr>
              <w:fldChar w:fldCharType="separate"/>
            </w:r>
            <w:r w:rsidR="004939D4">
              <w:rPr>
                <w:noProof/>
                <w:webHidden/>
              </w:rPr>
              <w:t>4</w:t>
            </w:r>
            <w:r w:rsidR="004939D4">
              <w:rPr>
                <w:noProof/>
                <w:webHidden/>
              </w:rPr>
              <w:fldChar w:fldCharType="end"/>
            </w:r>
          </w:hyperlink>
        </w:p>
        <w:p w14:paraId="75A35E3A" w14:textId="77777777" w:rsidR="004939D4" w:rsidRDefault="008137E3">
          <w:pPr>
            <w:pStyle w:val="20"/>
            <w:tabs>
              <w:tab w:val="right" w:leader="dot" w:pos="9350"/>
            </w:tabs>
            <w:rPr>
              <w:rFonts w:eastAsiaTheme="minorEastAsia" w:cstheme="minorBidi"/>
              <w:b w:val="0"/>
              <w:bCs w:val="0"/>
              <w:noProof/>
              <w:kern w:val="2"/>
              <w:sz w:val="24"/>
              <w:lang w:val="en-US" w:eastAsia="zh-TW"/>
            </w:rPr>
          </w:pPr>
          <w:hyperlink w:anchor="_Toc127199608" w:history="1">
            <w:r w:rsidR="004939D4" w:rsidRPr="007C31E7">
              <w:rPr>
                <w:rStyle w:val="aa"/>
                <w:noProof/>
              </w:rPr>
              <w:t>Measured Variables</w:t>
            </w:r>
            <w:r w:rsidR="004939D4">
              <w:rPr>
                <w:noProof/>
                <w:webHidden/>
              </w:rPr>
              <w:tab/>
            </w:r>
            <w:r w:rsidR="004939D4">
              <w:rPr>
                <w:noProof/>
                <w:webHidden/>
              </w:rPr>
              <w:fldChar w:fldCharType="begin"/>
            </w:r>
            <w:r w:rsidR="004939D4">
              <w:rPr>
                <w:noProof/>
                <w:webHidden/>
              </w:rPr>
              <w:instrText xml:space="preserve"> PAGEREF _Toc127199608 \h </w:instrText>
            </w:r>
            <w:r w:rsidR="004939D4">
              <w:rPr>
                <w:noProof/>
                <w:webHidden/>
              </w:rPr>
            </w:r>
            <w:r w:rsidR="004939D4">
              <w:rPr>
                <w:noProof/>
                <w:webHidden/>
              </w:rPr>
              <w:fldChar w:fldCharType="separate"/>
            </w:r>
            <w:r w:rsidR="004939D4">
              <w:rPr>
                <w:noProof/>
                <w:webHidden/>
              </w:rPr>
              <w:t>4</w:t>
            </w:r>
            <w:r w:rsidR="004939D4">
              <w:rPr>
                <w:noProof/>
                <w:webHidden/>
              </w:rPr>
              <w:fldChar w:fldCharType="end"/>
            </w:r>
          </w:hyperlink>
        </w:p>
        <w:p w14:paraId="1762CAD6" w14:textId="77777777" w:rsidR="004939D4" w:rsidRDefault="008137E3">
          <w:pPr>
            <w:pStyle w:val="20"/>
            <w:tabs>
              <w:tab w:val="right" w:leader="dot" w:pos="9350"/>
            </w:tabs>
            <w:rPr>
              <w:rFonts w:eastAsiaTheme="minorEastAsia" w:cstheme="minorBidi"/>
              <w:b w:val="0"/>
              <w:bCs w:val="0"/>
              <w:noProof/>
              <w:kern w:val="2"/>
              <w:sz w:val="24"/>
              <w:lang w:val="en-US" w:eastAsia="zh-TW"/>
            </w:rPr>
          </w:pPr>
          <w:hyperlink w:anchor="_Toc127199609" w:history="1">
            <w:r w:rsidR="004939D4" w:rsidRPr="007C31E7">
              <w:rPr>
                <w:rStyle w:val="aa"/>
                <w:noProof/>
              </w:rPr>
              <w:t>Stimuli and materials</w:t>
            </w:r>
            <w:r w:rsidR="004939D4">
              <w:rPr>
                <w:noProof/>
                <w:webHidden/>
              </w:rPr>
              <w:tab/>
            </w:r>
            <w:r w:rsidR="004939D4">
              <w:rPr>
                <w:noProof/>
                <w:webHidden/>
              </w:rPr>
              <w:fldChar w:fldCharType="begin"/>
            </w:r>
            <w:r w:rsidR="004939D4">
              <w:rPr>
                <w:noProof/>
                <w:webHidden/>
              </w:rPr>
              <w:instrText xml:space="preserve"> PAGEREF _Toc127199609 \h </w:instrText>
            </w:r>
            <w:r w:rsidR="004939D4">
              <w:rPr>
                <w:noProof/>
                <w:webHidden/>
              </w:rPr>
            </w:r>
            <w:r w:rsidR="004939D4">
              <w:rPr>
                <w:noProof/>
                <w:webHidden/>
              </w:rPr>
              <w:fldChar w:fldCharType="separate"/>
            </w:r>
            <w:r w:rsidR="004939D4">
              <w:rPr>
                <w:noProof/>
                <w:webHidden/>
              </w:rPr>
              <w:t>4</w:t>
            </w:r>
            <w:r w:rsidR="004939D4">
              <w:rPr>
                <w:noProof/>
                <w:webHidden/>
              </w:rPr>
              <w:fldChar w:fldCharType="end"/>
            </w:r>
          </w:hyperlink>
        </w:p>
        <w:p w14:paraId="440C3FA5" w14:textId="77777777" w:rsidR="004939D4" w:rsidRDefault="008137E3">
          <w:pPr>
            <w:pStyle w:val="20"/>
            <w:tabs>
              <w:tab w:val="right" w:leader="dot" w:pos="9350"/>
            </w:tabs>
            <w:rPr>
              <w:rFonts w:eastAsiaTheme="minorEastAsia" w:cstheme="minorBidi"/>
              <w:b w:val="0"/>
              <w:bCs w:val="0"/>
              <w:noProof/>
              <w:kern w:val="2"/>
              <w:sz w:val="24"/>
              <w:lang w:val="en-US" w:eastAsia="zh-TW"/>
            </w:rPr>
          </w:pPr>
          <w:hyperlink w:anchor="_Toc127199610" w:history="1">
            <w:r w:rsidR="004939D4" w:rsidRPr="007C31E7">
              <w:rPr>
                <w:rStyle w:val="aa"/>
                <w:noProof/>
                <w:highlight w:val="yellow"/>
              </w:rPr>
              <w:t>Procedure</w:t>
            </w:r>
            <w:r w:rsidR="004939D4">
              <w:rPr>
                <w:noProof/>
                <w:webHidden/>
              </w:rPr>
              <w:tab/>
            </w:r>
            <w:r w:rsidR="004939D4">
              <w:rPr>
                <w:noProof/>
                <w:webHidden/>
              </w:rPr>
              <w:fldChar w:fldCharType="begin"/>
            </w:r>
            <w:r w:rsidR="004939D4">
              <w:rPr>
                <w:noProof/>
                <w:webHidden/>
              </w:rPr>
              <w:instrText xml:space="preserve"> PAGEREF _Toc127199610 \h </w:instrText>
            </w:r>
            <w:r w:rsidR="004939D4">
              <w:rPr>
                <w:noProof/>
                <w:webHidden/>
              </w:rPr>
            </w:r>
            <w:r w:rsidR="004939D4">
              <w:rPr>
                <w:noProof/>
                <w:webHidden/>
              </w:rPr>
              <w:fldChar w:fldCharType="separate"/>
            </w:r>
            <w:r w:rsidR="004939D4">
              <w:rPr>
                <w:noProof/>
                <w:webHidden/>
              </w:rPr>
              <w:t>5</w:t>
            </w:r>
            <w:r w:rsidR="004939D4">
              <w:rPr>
                <w:noProof/>
                <w:webHidden/>
              </w:rPr>
              <w:fldChar w:fldCharType="end"/>
            </w:r>
          </w:hyperlink>
        </w:p>
        <w:p w14:paraId="24F276DB" w14:textId="77777777" w:rsidR="004939D4" w:rsidRDefault="008137E3">
          <w:pPr>
            <w:pStyle w:val="20"/>
            <w:tabs>
              <w:tab w:val="right" w:leader="dot" w:pos="9350"/>
            </w:tabs>
            <w:rPr>
              <w:rFonts w:eastAsiaTheme="minorEastAsia" w:cstheme="minorBidi"/>
              <w:b w:val="0"/>
              <w:bCs w:val="0"/>
              <w:noProof/>
              <w:kern w:val="2"/>
              <w:sz w:val="24"/>
              <w:lang w:val="en-US" w:eastAsia="zh-TW"/>
            </w:rPr>
          </w:pPr>
          <w:hyperlink w:anchor="_Toc127199611" w:history="1">
            <w:r w:rsidR="004939D4" w:rsidRPr="007C31E7">
              <w:rPr>
                <w:rStyle w:val="aa"/>
                <w:noProof/>
              </w:rPr>
              <w:t>Pilot data simulated data</w:t>
            </w:r>
            <w:r w:rsidR="004939D4">
              <w:rPr>
                <w:noProof/>
                <w:webHidden/>
              </w:rPr>
              <w:tab/>
            </w:r>
            <w:r w:rsidR="004939D4">
              <w:rPr>
                <w:noProof/>
                <w:webHidden/>
              </w:rPr>
              <w:fldChar w:fldCharType="begin"/>
            </w:r>
            <w:r w:rsidR="004939D4">
              <w:rPr>
                <w:noProof/>
                <w:webHidden/>
              </w:rPr>
              <w:instrText xml:space="preserve"> PAGEREF _Toc127199611 \h </w:instrText>
            </w:r>
            <w:r w:rsidR="004939D4">
              <w:rPr>
                <w:noProof/>
                <w:webHidden/>
              </w:rPr>
            </w:r>
            <w:r w:rsidR="004939D4">
              <w:rPr>
                <w:noProof/>
                <w:webHidden/>
              </w:rPr>
              <w:fldChar w:fldCharType="separate"/>
            </w:r>
            <w:r w:rsidR="004939D4">
              <w:rPr>
                <w:noProof/>
                <w:webHidden/>
              </w:rPr>
              <w:t>5</w:t>
            </w:r>
            <w:r w:rsidR="004939D4">
              <w:rPr>
                <w:noProof/>
                <w:webHidden/>
              </w:rPr>
              <w:fldChar w:fldCharType="end"/>
            </w:r>
          </w:hyperlink>
        </w:p>
        <w:p w14:paraId="04C68834" w14:textId="77777777" w:rsidR="004939D4" w:rsidRDefault="008137E3">
          <w:pPr>
            <w:pStyle w:val="20"/>
            <w:tabs>
              <w:tab w:val="right" w:leader="dot" w:pos="9350"/>
            </w:tabs>
            <w:rPr>
              <w:rFonts w:eastAsiaTheme="minorEastAsia" w:cstheme="minorBidi"/>
              <w:b w:val="0"/>
              <w:bCs w:val="0"/>
              <w:noProof/>
              <w:kern w:val="2"/>
              <w:sz w:val="24"/>
              <w:lang w:val="en-US" w:eastAsia="zh-TW"/>
            </w:rPr>
          </w:pPr>
          <w:hyperlink w:anchor="_Toc127199612" w:history="1">
            <w:r w:rsidR="004939D4" w:rsidRPr="007C31E7">
              <w:rPr>
                <w:rStyle w:val="aa"/>
                <w:noProof/>
                <w:highlight w:val="yellow"/>
              </w:rPr>
              <w:t>Analysis Plan</w:t>
            </w:r>
            <w:r w:rsidR="004939D4">
              <w:rPr>
                <w:noProof/>
                <w:webHidden/>
              </w:rPr>
              <w:tab/>
            </w:r>
            <w:r w:rsidR="004939D4">
              <w:rPr>
                <w:noProof/>
                <w:webHidden/>
              </w:rPr>
              <w:fldChar w:fldCharType="begin"/>
            </w:r>
            <w:r w:rsidR="004939D4">
              <w:rPr>
                <w:noProof/>
                <w:webHidden/>
              </w:rPr>
              <w:instrText xml:space="preserve"> PAGEREF _Toc127199612 \h </w:instrText>
            </w:r>
            <w:r w:rsidR="004939D4">
              <w:rPr>
                <w:noProof/>
                <w:webHidden/>
              </w:rPr>
            </w:r>
            <w:r w:rsidR="004939D4">
              <w:rPr>
                <w:noProof/>
                <w:webHidden/>
              </w:rPr>
              <w:fldChar w:fldCharType="separate"/>
            </w:r>
            <w:r w:rsidR="004939D4">
              <w:rPr>
                <w:noProof/>
                <w:webHidden/>
              </w:rPr>
              <w:t>6</w:t>
            </w:r>
            <w:r w:rsidR="004939D4">
              <w:rPr>
                <w:noProof/>
                <w:webHidden/>
              </w:rPr>
              <w:fldChar w:fldCharType="end"/>
            </w:r>
          </w:hyperlink>
        </w:p>
        <w:p w14:paraId="4F63E1CC" w14:textId="77777777" w:rsidR="004939D4" w:rsidRDefault="008137E3">
          <w:pPr>
            <w:pStyle w:val="30"/>
            <w:tabs>
              <w:tab w:val="right" w:leader="dot" w:pos="9350"/>
            </w:tabs>
            <w:rPr>
              <w:rFonts w:eastAsiaTheme="minorEastAsia" w:cstheme="minorBidi"/>
              <w:noProof/>
              <w:kern w:val="2"/>
              <w:sz w:val="24"/>
              <w:szCs w:val="22"/>
              <w:lang w:val="en-US" w:eastAsia="zh-TW"/>
            </w:rPr>
          </w:pPr>
          <w:hyperlink w:anchor="_Toc127199613" w:history="1">
            <w:r w:rsidR="004939D4" w:rsidRPr="007C31E7">
              <w:rPr>
                <w:rStyle w:val="aa"/>
                <w:rFonts w:eastAsia="Calibri"/>
                <w:noProof/>
                <w:lang w:val="en-US"/>
              </w:rPr>
              <w:t>Data pre-processing</w:t>
            </w:r>
            <w:r w:rsidR="004939D4">
              <w:rPr>
                <w:noProof/>
                <w:webHidden/>
              </w:rPr>
              <w:tab/>
            </w:r>
            <w:r w:rsidR="004939D4">
              <w:rPr>
                <w:noProof/>
                <w:webHidden/>
              </w:rPr>
              <w:fldChar w:fldCharType="begin"/>
            </w:r>
            <w:r w:rsidR="004939D4">
              <w:rPr>
                <w:noProof/>
                <w:webHidden/>
              </w:rPr>
              <w:instrText xml:space="preserve"> PAGEREF _Toc127199613 \h </w:instrText>
            </w:r>
            <w:r w:rsidR="004939D4">
              <w:rPr>
                <w:noProof/>
                <w:webHidden/>
              </w:rPr>
            </w:r>
            <w:r w:rsidR="004939D4">
              <w:rPr>
                <w:noProof/>
                <w:webHidden/>
              </w:rPr>
              <w:fldChar w:fldCharType="separate"/>
            </w:r>
            <w:r w:rsidR="004939D4">
              <w:rPr>
                <w:noProof/>
                <w:webHidden/>
              </w:rPr>
              <w:t>6</w:t>
            </w:r>
            <w:r w:rsidR="004939D4">
              <w:rPr>
                <w:noProof/>
                <w:webHidden/>
              </w:rPr>
              <w:fldChar w:fldCharType="end"/>
            </w:r>
          </w:hyperlink>
        </w:p>
        <w:p w14:paraId="45DA1DB6" w14:textId="77777777" w:rsidR="004939D4" w:rsidRDefault="008137E3">
          <w:pPr>
            <w:pStyle w:val="30"/>
            <w:tabs>
              <w:tab w:val="right" w:leader="dot" w:pos="9350"/>
            </w:tabs>
            <w:rPr>
              <w:rFonts w:eastAsiaTheme="minorEastAsia" w:cstheme="minorBidi"/>
              <w:noProof/>
              <w:kern w:val="2"/>
              <w:sz w:val="24"/>
              <w:szCs w:val="22"/>
              <w:lang w:val="en-US" w:eastAsia="zh-TW"/>
            </w:rPr>
          </w:pPr>
          <w:hyperlink w:anchor="_Toc127199614" w:history="1">
            <w:r w:rsidR="004939D4" w:rsidRPr="007C31E7">
              <w:rPr>
                <w:rStyle w:val="aa"/>
                <w:rFonts w:eastAsia="Calibri"/>
                <w:noProof/>
                <w:lang w:val="en-US"/>
              </w:rPr>
              <w:t>Calculation of indices &amp; quantifying SPE in the SALT</w:t>
            </w:r>
            <w:r w:rsidR="004939D4">
              <w:rPr>
                <w:noProof/>
                <w:webHidden/>
              </w:rPr>
              <w:tab/>
            </w:r>
            <w:r w:rsidR="004939D4">
              <w:rPr>
                <w:noProof/>
                <w:webHidden/>
              </w:rPr>
              <w:fldChar w:fldCharType="begin"/>
            </w:r>
            <w:r w:rsidR="004939D4">
              <w:rPr>
                <w:noProof/>
                <w:webHidden/>
              </w:rPr>
              <w:instrText xml:space="preserve"> PAGEREF _Toc127199614 \h </w:instrText>
            </w:r>
            <w:r w:rsidR="004939D4">
              <w:rPr>
                <w:noProof/>
                <w:webHidden/>
              </w:rPr>
            </w:r>
            <w:r w:rsidR="004939D4">
              <w:rPr>
                <w:noProof/>
                <w:webHidden/>
              </w:rPr>
              <w:fldChar w:fldCharType="separate"/>
            </w:r>
            <w:r w:rsidR="004939D4">
              <w:rPr>
                <w:noProof/>
                <w:webHidden/>
              </w:rPr>
              <w:t>6</w:t>
            </w:r>
            <w:r w:rsidR="004939D4">
              <w:rPr>
                <w:noProof/>
                <w:webHidden/>
              </w:rPr>
              <w:fldChar w:fldCharType="end"/>
            </w:r>
          </w:hyperlink>
        </w:p>
        <w:p w14:paraId="5BB29759" w14:textId="77777777" w:rsidR="004939D4" w:rsidRDefault="008137E3">
          <w:pPr>
            <w:pStyle w:val="30"/>
            <w:tabs>
              <w:tab w:val="right" w:leader="dot" w:pos="9350"/>
            </w:tabs>
            <w:rPr>
              <w:rFonts w:eastAsiaTheme="minorEastAsia" w:cstheme="minorBidi"/>
              <w:noProof/>
              <w:kern w:val="2"/>
              <w:sz w:val="24"/>
              <w:szCs w:val="22"/>
              <w:lang w:val="en-US" w:eastAsia="zh-TW"/>
            </w:rPr>
          </w:pPr>
          <w:hyperlink w:anchor="_Toc127199615" w:history="1">
            <w:r w:rsidR="004939D4" w:rsidRPr="007C31E7">
              <w:rPr>
                <w:rStyle w:val="aa"/>
                <w:rFonts w:eastAsia="Calibri"/>
                <w:noProof/>
                <w:lang w:val="en-US"/>
              </w:rPr>
              <w:t>Reliability of indices in SALT as individual-level/group-level</w:t>
            </w:r>
            <w:r w:rsidR="004939D4">
              <w:rPr>
                <w:noProof/>
                <w:webHidden/>
              </w:rPr>
              <w:tab/>
            </w:r>
            <w:r w:rsidR="004939D4">
              <w:rPr>
                <w:noProof/>
                <w:webHidden/>
              </w:rPr>
              <w:fldChar w:fldCharType="begin"/>
            </w:r>
            <w:r w:rsidR="004939D4">
              <w:rPr>
                <w:noProof/>
                <w:webHidden/>
              </w:rPr>
              <w:instrText xml:space="preserve"> PAGEREF _Toc127199615 \h </w:instrText>
            </w:r>
            <w:r w:rsidR="004939D4">
              <w:rPr>
                <w:noProof/>
                <w:webHidden/>
              </w:rPr>
            </w:r>
            <w:r w:rsidR="004939D4">
              <w:rPr>
                <w:noProof/>
                <w:webHidden/>
              </w:rPr>
              <w:fldChar w:fldCharType="separate"/>
            </w:r>
            <w:r w:rsidR="004939D4">
              <w:rPr>
                <w:noProof/>
                <w:webHidden/>
              </w:rPr>
              <w:t>7</w:t>
            </w:r>
            <w:r w:rsidR="004939D4">
              <w:rPr>
                <w:noProof/>
                <w:webHidden/>
              </w:rPr>
              <w:fldChar w:fldCharType="end"/>
            </w:r>
          </w:hyperlink>
        </w:p>
        <w:p w14:paraId="6D650F11" w14:textId="77777777" w:rsidR="004939D4" w:rsidRDefault="008137E3">
          <w:pPr>
            <w:pStyle w:val="30"/>
            <w:tabs>
              <w:tab w:val="right" w:leader="dot" w:pos="9350"/>
            </w:tabs>
            <w:rPr>
              <w:rFonts w:eastAsiaTheme="minorEastAsia" w:cstheme="minorBidi"/>
              <w:noProof/>
              <w:kern w:val="2"/>
              <w:sz w:val="24"/>
              <w:szCs w:val="22"/>
              <w:lang w:val="en-US" w:eastAsia="zh-TW"/>
            </w:rPr>
          </w:pPr>
          <w:hyperlink w:anchor="_Toc127199616" w:history="1">
            <w:r w:rsidR="004939D4" w:rsidRPr="007C31E7">
              <w:rPr>
                <w:rStyle w:val="aa"/>
                <w:noProof/>
                <w:highlight w:val="yellow"/>
                <w:lang w:val="en-US"/>
              </w:rPr>
              <w:t>Split-half reliability of SPE in SALT</w:t>
            </w:r>
            <w:r w:rsidR="004939D4">
              <w:rPr>
                <w:noProof/>
                <w:webHidden/>
              </w:rPr>
              <w:tab/>
            </w:r>
            <w:r w:rsidR="004939D4">
              <w:rPr>
                <w:noProof/>
                <w:webHidden/>
              </w:rPr>
              <w:fldChar w:fldCharType="begin"/>
            </w:r>
            <w:r w:rsidR="004939D4">
              <w:rPr>
                <w:noProof/>
                <w:webHidden/>
              </w:rPr>
              <w:instrText xml:space="preserve"> PAGEREF _Toc127199616 \h </w:instrText>
            </w:r>
            <w:r w:rsidR="004939D4">
              <w:rPr>
                <w:noProof/>
                <w:webHidden/>
              </w:rPr>
            </w:r>
            <w:r w:rsidR="004939D4">
              <w:rPr>
                <w:noProof/>
                <w:webHidden/>
              </w:rPr>
              <w:fldChar w:fldCharType="separate"/>
            </w:r>
            <w:r w:rsidR="004939D4">
              <w:rPr>
                <w:noProof/>
                <w:webHidden/>
              </w:rPr>
              <w:t>8</w:t>
            </w:r>
            <w:r w:rsidR="004939D4">
              <w:rPr>
                <w:noProof/>
                <w:webHidden/>
              </w:rPr>
              <w:fldChar w:fldCharType="end"/>
            </w:r>
          </w:hyperlink>
        </w:p>
        <w:p w14:paraId="58FFE1EE" w14:textId="77777777" w:rsidR="004939D4" w:rsidRDefault="008137E3">
          <w:pPr>
            <w:pStyle w:val="11"/>
            <w:tabs>
              <w:tab w:val="right" w:leader="dot" w:pos="9350"/>
            </w:tabs>
            <w:rPr>
              <w:rFonts w:eastAsiaTheme="minorEastAsia" w:cstheme="minorBidi"/>
              <w:b w:val="0"/>
              <w:bCs w:val="0"/>
              <w:i w:val="0"/>
              <w:iCs w:val="0"/>
              <w:noProof/>
              <w:kern w:val="2"/>
              <w:szCs w:val="22"/>
              <w:lang w:val="en-US" w:eastAsia="zh-TW"/>
            </w:rPr>
          </w:pPr>
          <w:hyperlink w:anchor="_Toc127199617" w:history="1">
            <w:r w:rsidR="004939D4" w:rsidRPr="007C31E7">
              <w:rPr>
                <w:rStyle w:val="aa"/>
                <w:rFonts w:ascii="Calibri" w:eastAsia="Calibri" w:hAnsi="Calibri" w:cs="Calibri"/>
                <w:noProof/>
              </w:rPr>
              <w:t>Data availability</w:t>
            </w:r>
            <w:r w:rsidR="004939D4">
              <w:rPr>
                <w:noProof/>
                <w:webHidden/>
              </w:rPr>
              <w:tab/>
            </w:r>
            <w:r w:rsidR="004939D4">
              <w:rPr>
                <w:noProof/>
                <w:webHidden/>
              </w:rPr>
              <w:fldChar w:fldCharType="begin"/>
            </w:r>
            <w:r w:rsidR="004939D4">
              <w:rPr>
                <w:noProof/>
                <w:webHidden/>
              </w:rPr>
              <w:instrText xml:space="preserve"> PAGEREF _Toc127199617 \h </w:instrText>
            </w:r>
            <w:r w:rsidR="004939D4">
              <w:rPr>
                <w:noProof/>
                <w:webHidden/>
              </w:rPr>
            </w:r>
            <w:r w:rsidR="004939D4">
              <w:rPr>
                <w:noProof/>
                <w:webHidden/>
              </w:rPr>
              <w:fldChar w:fldCharType="separate"/>
            </w:r>
            <w:r w:rsidR="004939D4">
              <w:rPr>
                <w:noProof/>
                <w:webHidden/>
              </w:rPr>
              <w:t>8</w:t>
            </w:r>
            <w:r w:rsidR="004939D4">
              <w:rPr>
                <w:noProof/>
                <w:webHidden/>
              </w:rPr>
              <w:fldChar w:fldCharType="end"/>
            </w:r>
          </w:hyperlink>
        </w:p>
        <w:p w14:paraId="6B8B50E2" w14:textId="77777777" w:rsidR="004939D4" w:rsidRDefault="008137E3">
          <w:pPr>
            <w:pStyle w:val="11"/>
            <w:tabs>
              <w:tab w:val="right" w:leader="dot" w:pos="9350"/>
            </w:tabs>
            <w:rPr>
              <w:rFonts w:eastAsiaTheme="minorEastAsia" w:cstheme="minorBidi"/>
              <w:b w:val="0"/>
              <w:bCs w:val="0"/>
              <w:i w:val="0"/>
              <w:iCs w:val="0"/>
              <w:noProof/>
              <w:kern w:val="2"/>
              <w:szCs w:val="22"/>
              <w:lang w:val="en-US" w:eastAsia="zh-TW"/>
            </w:rPr>
          </w:pPr>
          <w:hyperlink w:anchor="_Toc127199618" w:history="1">
            <w:r w:rsidR="004939D4" w:rsidRPr="007C31E7">
              <w:rPr>
                <w:rStyle w:val="aa"/>
                <w:rFonts w:ascii="Calibri" w:eastAsia="Calibri" w:hAnsi="Calibri" w:cs="Calibri"/>
                <w:noProof/>
              </w:rPr>
              <w:t>Code availability</w:t>
            </w:r>
            <w:r w:rsidR="004939D4">
              <w:rPr>
                <w:noProof/>
                <w:webHidden/>
              </w:rPr>
              <w:tab/>
            </w:r>
            <w:r w:rsidR="004939D4">
              <w:rPr>
                <w:noProof/>
                <w:webHidden/>
              </w:rPr>
              <w:fldChar w:fldCharType="begin"/>
            </w:r>
            <w:r w:rsidR="004939D4">
              <w:rPr>
                <w:noProof/>
                <w:webHidden/>
              </w:rPr>
              <w:instrText xml:space="preserve"> PAGEREF _Toc127199618 \h </w:instrText>
            </w:r>
            <w:r w:rsidR="004939D4">
              <w:rPr>
                <w:noProof/>
                <w:webHidden/>
              </w:rPr>
            </w:r>
            <w:r w:rsidR="004939D4">
              <w:rPr>
                <w:noProof/>
                <w:webHidden/>
              </w:rPr>
              <w:fldChar w:fldCharType="separate"/>
            </w:r>
            <w:r w:rsidR="004939D4">
              <w:rPr>
                <w:noProof/>
                <w:webHidden/>
              </w:rPr>
              <w:t>8</w:t>
            </w:r>
            <w:r w:rsidR="004939D4">
              <w:rPr>
                <w:noProof/>
                <w:webHidden/>
              </w:rPr>
              <w:fldChar w:fldCharType="end"/>
            </w:r>
          </w:hyperlink>
        </w:p>
        <w:p w14:paraId="5AAADDBE" w14:textId="77777777" w:rsidR="004939D4" w:rsidRDefault="008137E3">
          <w:pPr>
            <w:pStyle w:val="11"/>
            <w:tabs>
              <w:tab w:val="right" w:leader="dot" w:pos="9350"/>
            </w:tabs>
            <w:rPr>
              <w:rFonts w:eastAsiaTheme="minorEastAsia" w:cstheme="minorBidi"/>
              <w:b w:val="0"/>
              <w:bCs w:val="0"/>
              <w:i w:val="0"/>
              <w:iCs w:val="0"/>
              <w:noProof/>
              <w:kern w:val="2"/>
              <w:szCs w:val="22"/>
              <w:lang w:val="en-US" w:eastAsia="zh-TW"/>
            </w:rPr>
          </w:pPr>
          <w:hyperlink w:anchor="_Toc127199619" w:history="1">
            <w:r w:rsidR="004939D4" w:rsidRPr="007C31E7">
              <w:rPr>
                <w:rStyle w:val="aa"/>
                <w:rFonts w:ascii="Calibri" w:eastAsia="Calibri" w:hAnsi="Calibri" w:cs="Calibri"/>
                <w:noProof/>
              </w:rPr>
              <w:t>Results</w:t>
            </w:r>
            <w:r w:rsidR="004939D4">
              <w:rPr>
                <w:noProof/>
                <w:webHidden/>
              </w:rPr>
              <w:tab/>
            </w:r>
            <w:r w:rsidR="004939D4">
              <w:rPr>
                <w:noProof/>
                <w:webHidden/>
              </w:rPr>
              <w:fldChar w:fldCharType="begin"/>
            </w:r>
            <w:r w:rsidR="004939D4">
              <w:rPr>
                <w:noProof/>
                <w:webHidden/>
              </w:rPr>
              <w:instrText xml:space="preserve"> PAGEREF _Toc127199619 \h </w:instrText>
            </w:r>
            <w:r w:rsidR="004939D4">
              <w:rPr>
                <w:noProof/>
                <w:webHidden/>
              </w:rPr>
            </w:r>
            <w:r w:rsidR="004939D4">
              <w:rPr>
                <w:noProof/>
                <w:webHidden/>
              </w:rPr>
              <w:fldChar w:fldCharType="separate"/>
            </w:r>
            <w:r w:rsidR="004939D4">
              <w:rPr>
                <w:noProof/>
                <w:webHidden/>
              </w:rPr>
              <w:t>9</w:t>
            </w:r>
            <w:r w:rsidR="004939D4">
              <w:rPr>
                <w:noProof/>
                <w:webHidden/>
              </w:rPr>
              <w:fldChar w:fldCharType="end"/>
            </w:r>
          </w:hyperlink>
        </w:p>
        <w:p w14:paraId="6809B4BD" w14:textId="77777777" w:rsidR="004939D4" w:rsidRDefault="008137E3">
          <w:pPr>
            <w:pStyle w:val="20"/>
            <w:tabs>
              <w:tab w:val="right" w:leader="dot" w:pos="9350"/>
            </w:tabs>
            <w:rPr>
              <w:rFonts w:eastAsiaTheme="minorEastAsia" w:cstheme="minorBidi"/>
              <w:b w:val="0"/>
              <w:bCs w:val="0"/>
              <w:noProof/>
              <w:kern w:val="2"/>
              <w:sz w:val="24"/>
              <w:lang w:val="en-US" w:eastAsia="zh-TW"/>
            </w:rPr>
          </w:pPr>
          <w:hyperlink w:anchor="_Toc127199620" w:history="1">
            <w:r w:rsidR="004939D4" w:rsidRPr="007C31E7">
              <w:rPr>
                <w:rStyle w:val="aa"/>
                <w:noProof/>
                <w:highlight w:val="yellow"/>
                <w:lang w:val="en-US"/>
              </w:rPr>
              <w:t>Descriptive Statistics</w:t>
            </w:r>
            <w:r w:rsidR="004939D4">
              <w:rPr>
                <w:noProof/>
                <w:webHidden/>
              </w:rPr>
              <w:tab/>
            </w:r>
            <w:r w:rsidR="004939D4">
              <w:rPr>
                <w:noProof/>
                <w:webHidden/>
              </w:rPr>
              <w:fldChar w:fldCharType="begin"/>
            </w:r>
            <w:r w:rsidR="004939D4">
              <w:rPr>
                <w:noProof/>
                <w:webHidden/>
              </w:rPr>
              <w:instrText xml:space="preserve"> PAGEREF _Toc127199620 \h </w:instrText>
            </w:r>
            <w:r w:rsidR="004939D4">
              <w:rPr>
                <w:noProof/>
                <w:webHidden/>
              </w:rPr>
            </w:r>
            <w:r w:rsidR="004939D4">
              <w:rPr>
                <w:noProof/>
                <w:webHidden/>
              </w:rPr>
              <w:fldChar w:fldCharType="separate"/>
            </w:r>
            <w:r w:rsidR="004939D4">
              <w:rPr>
                <w:noProof/>
                <w:webHidden/>
              </w:rPr>
              <w:t>9</w:t>
            </w:r>
            <w:r w:rsidR="004939D4">
              <w:rPr>
                <w:noProof/>
                <w:webHidden/>
              </w:rPr>
              <w:fldChar w:fldCharType="end"/>
            </w:r>
          </w:hyperlink>
        </w:p>
        <w:p w14:paraId="57679405" w14:textId="77777777" w:rsidR="004939D4" w:rsidRDefault="008137E3">
          <w:pPr>
            <w:pStyle w:val="20"/>
            <w:tabs>
              <w:tab w:val="right" w:leader="dot" w:pos="9350"/>
            </w:tabs>
            <w:rPr>
              <w:rFonts w:eastAsiaTheme="minorEastAsia" w:cstheme="minorBidi"/>
              <w:b w:val="0"/>
              <w:bCs w:val="0"/>
              <w:noProof/>
              <w:kern w:val="2"/>
              <w:sz w:val="24"/>
              <w:lang w:val="en-US" w:eastAsia="zh-TW"/>
            </w:rPr>
          </w:pPr>
          <w:hyperlink w:anchor="_Toc127199621" w:history="1">
            <w:r w:rsidR="004939D4" w:rsidRPr="007C31E7">
              <w:rPr>
                <w:rStyle w:val="aa"/>
                <w:noProof/>
                <w:highlight w:val="yellow"/>
                <w:lang w:val="en-US"/>
              </w:rPr>
              <w:t>ICC(Intraclass correlation coefficient)</w:t>
            </w:r>
            <w:r w:rsidR="004939D4">
              <w:rPr>
                <w:noProof/>
                <w:webHidden/>
              </w:rPr>
              <w:tab/>
            </w:r>
            <w:r w:rsidR="004939D4">
              <w:rPr>
                <w:noProof/>
                <w:webHidden/>
              </w:rPr>
              <w:fldChar w:fldCharType="begin"/>
            </w:r>
            <w:r w:rsidR="004939D4">
              <w:rPr>
                <w:noProof/>
                <w:webHidden/>
              </w:rPr>
              <w:instrText xml:space="preserve"> PAGEREF _Toc127199621 \h </w:instrText>
            </w:r>
            <w:r w:rsidR="004939D4">
              <w:rPr>
                <w:noProof/>
                <w:webHidden/>
              </w:rPr>
            </w:r>
            <w:r w:rsidR="004939D4">
              <w:rPr>
                <w:noProof/>
                <w:webHidden/>
              </w:rPr>
              <w:fldChar w:fldCharType="separate"/>
            </w:r>
            <w:r w:rsidR="004939D4">
              <w:rPr>
                <w:noProof/>
                <w:webHidden/>
              </w:rPr>
              <w:t>9</w:t>
            </w:r>
            <w:r w:rsidR="004939D4">
              <w:rPr>
                <w:noProof/>
                <w:webHidden/>
              </w:rPr>
              <w:fldChar w:fldCharType="end"/>
            </w:r>
          </w:hyperlink>
        </w:p>
        <w:p w14:paraId="3BA66A18" w14:textId="77777777" w:rsidR="004939D4" w:rsidRDefault="008137E3">
          <w:pPr>
            <w:pStyle w:val="20"/>
            <w:tabs>
              <w:tab w:val="right" w:leader="dot" w:pos="9350"/>
            </w:tabs>
            <w:rPr>
              <w:rFonts w:eastAsiaTheme="minorEastAsia" w:cstheme="minorBidi"/>
              <w:b w:val="0"/>
              <w:bCs w:val="0"/>
              <w:noProof/>
              <w:kern w:val="2"/>
              <w:sz w:val="24"/>
              <w:lang w:val="en-US" w:eastAsia="zh-TW"/>
            </w:rPr>
          </w:pPr>
          <w:hyperlink w:anchor="_Toc127199622" w:history="1">
            <w:r w:rsidR="004939D4" w:rsidRPr="007C31E7">
              <w:rPr>
                <w:rStyle w:val="aa"/>
                <w:noProof/>
                <w:highlight w:val="yellow"/>
                <w:lang w:val="en-US"/>
              </w:rPr>
              <w:t>Split-Half Reliability</w:t>
            </w:r>
            <w:r w:rsidR="004939D4">
              <w:rPr>
                <w:noProof/>
                <w:webHidden/>
              </w:rPr>
              <w:tab/>
            </w:r>
            <w:r w:rsidR="004939D4">
              <w:rPr>
                <w:noProof/>
                <w:webHidden/>
              </w:rPr>
              <w:fldChar w:fldCharType="begin"/>
            </w:r>
            <w:r w:rsidR="004939D4">
              <w:rPr>
                <w:noProof/>
                <w:webHidden/>
              </w:rPr>
              <w:instrText xml:space="preserve"> PAGEREF _Toc127199622 \h </w:instrText>
            </w:r>
            <w:r w:rsidR="004939D4">
              <w:rPr>
                <w:noProof/>
                <w:webHidden/>
              </w:rPr>
            </w:r>
            <w:r w:rsidR="004939D4">
              <w:rPr>
                <w:noProof/>
                <w:webHidden/>
              </w:rPr>
              <w:fldChar w:fldCharType="separate"/>
            </w:r>
            <w:r w:rsidR="004939D4">
              <w:rPr>
                <w:noProof/>
                <w:webHidden/>
              </w:rPr>
              <w:t>10</w:t>
            </w:r>
            <w:r w:rsidR="004939D4">
              <w:rPr>
                <w:noProof/>
                <w:webHidden/>
              </w:rPr>
              <w:fldChar w:fldCharType="end"/>
            </w:r>
          </w:hyperlink>
        </w:p>
        <w:p w14:paraId="7A40F23B" w14:textId="77777777" w:rsidR="004939D4" w:rsidRDefault="008137E3">
          <w:pPr>
            <w:pStyle w:val="11"/>
            <w:tabs>
              <w:tab w:val="right" w:leader="dot" w:pos="9350"/>
            </w:tabs>
            <w:rPr>
              <w:rFonts w:eastAsiaTheme="minorEastAsia" w:cstheme="minorBidi"/>
              <w:b w:val="0"/>
              <w:bCs w:val="0"/>
              <w:i w:val="0"/>
              <w:iCs w:val="0"/>
              <w:noProof/>
              <w:kern w:val="2"/>
              <w:szCs w:val="22"/>
              <w:lang w:val="en-US" w:eastAsia="zh-TW"/>
            </w:rPr>
          </w:pPr>
          <w:hyperlink w:anchor="_Toc127199623" w:history="1">
            <w:r w:rsidR="004939D4" w:rsidRPr="007C31E7">
              <w:rPr>
                <w:rStyle w:val="aa"/>
                <w:rFonts w:ascii="Calibri" w:eastAsia="Calibri" w:hAnsi="Calibri" w:cs="Calibri"/>
                <w:noProof/>
              </w:rPr>
              <w:t>Discussion</w:t>
            </w:r>
            <w:r w:rsidR="004939D4">
              <w:rPr>
                <w:noProof/>
                <w:webHidden/>
              </w:rPr>
              <w:tab/>
            </w:r>
            <w:r w:rsidR="004939D4">
              <w:rPr>
                <w:noProof/>
                <w:webHidden/>
              </w:rPr>
              <w:fldChar w:fldCharType="begin"/>
            </w:r>
            <w:r w:rsidR="004939D4">
              <w:rPr>
                <w:noProof/>
                <w:webHidden/>
              </w:rPr>
              <w:instrText xml:space="preserve"> PAGEREF _Toc127199623 \h </w:instrText>
            </w:r>
            <w:r w:rsidR="004939D4">
              <w:rPr>
                <w:noProof/>
                <w:webHidden/>
              </w:rPr>
            </w:r>
            <w:r w:rsidR="004939D4">
              <w:rPr>
                <w:noProof/>
                <w:webHidden/>
              </w:rPr>
              <w:fldChar w:fldCharType="separate"/>
            </w:r>
            <w:r w:rsidR="004939D4">
              <w:rPr>
                <w:noProof/>
                <w:webHidden/>
              </w:rPr>
              <w:t>11</w:t>
            </w:r>
            <w:r w:rsidR="004939D4">
              <w:rPr>
                <w:noProof/>
                <w:webHidden/>
              </w:rPr>
              <w:fldChar w:fldCharType="end"/>
            </w:r>
          </w:hyperlink>
        </w:p>
        <w:p w14:paraId="2899C7A2" w14:textId="77777777" w:rsidR="004939D4" w:rsidRDefault="008137E3">
          <w:pPr>
            <w:pStyle w:val="11"/>
            <w:tabs>
              <w:tab w:val="right" w:leader="dot" w:pos="9350"/>
            </w:tabs>
            <w:rPr>
              <w:rFonts w:eastAsiaTheme="minorEastAsia" w:cstheme="minorBidi"/>
              <w:b w:val="0"/>
              <w:bCs w:val="0"/>
              <w:i w:val="0"/>
              <w:iCs w:val="0"/>
              <w:noProof/>
              <w:kern w:val="2"/>
              <w:szCs w:val="22"/>
              <w:lang w:val="en-US" w:eastAsia="zh-TW"/>
            </w:rPr>
          </w:pPr>
          <w:hyperlink w:anchor="_Toc127199624" w:history="1">
            <w:r w:rsidR="004939D4" w:rsidRPr="007C31E7">
              <w:rPr>
                <w:rStyle w:val="aa"/>
                <w:rFonts w:ascii="Calibri" w:eastAsia="Calibri" w:hAnsi="Calibri" w:cs="Calibri"/>
                <w:noProof/>
              </w:rPr>
              <w:t>Acknowledgements</w:t>
            </w:r>
            <w:r w:rsidR="004939D4">
              <w:rPr>
                <w:noProof/>
                <w:webHidden/>
              </w:rPr>
              <w:tab/>
            </w:r>
            <w:r w:rsidR="004939D4">
              <w:rPr>
                <w:noProof/>
                <w:webHidden/>
              </w:rPr>
              <w:fldChar w:fldCharType="begin"/>
            </w:r>
            <w:r w:rsidR="004939D4">
              <w:rPr>
                <w:noProof/>
                <w:webHidden/>
              </w:rPr>
              <w:instrText xml:space="preserve"> PAGEREF _Toc127199624 \h </w:instrText>
            </w:r>
            <w:r w:rsidR="004939D4">
              <w:rPr>
                <w:noProof/>
                <w:webHidden/>
              </w:rPr>
            </w:r>
            <w:r w:rsidR="004939D4">
              <w:rPr>
                <w:noProof/>
                <w:webHidden/>
              </w:rPr>
              <w:fldChar w:fldCharType="separate"/>
            </w:r>
            <w:r w:rsidR="004939D4">
              <w:rPr>
                <w:noProof/>
                <w:webHidden/>
              </w:rPr>
              <w:t>12</w:t>
            </w:r>
            <w:r w:rsidR="004939D4">
              <w:rPr>
                <w:noProof/>
                <w:webHidden/>
              </w:rPr>
              <w:fldChar w:fldCharType="end"/>
            </w:r>
          </w:hyperlink>
        </w:p>
        <w:p w14:paraId="2E8C519E" w14:textId="77777777" w:rsidR="004939D4" w:rsidRDefault="008137E3">
          <w:pPr>
            <w:pStyle w:val="11"/>
            <w:tabs>
              <w:tab w:val="right" w:leader="dot" w:pos="9350"/>
            </w:tabs>
            <w:rPr>
              <w:rFonts w:eastAsiaTheme="minorEastAsia" w:cstheme="minorBidi"/>
              <w:b w:val="0"/>
              <w:bCs w:val="0"/>
              <w:i w:val="0"/>
              <w:iCs w:val="0"/>
              <w:noProof/>
              <w:kern w:val="2"/>
              <w:szCs w:val="22"/>
              <w:lang w:val="en-US" w:eastAsia="zh-TW"/>
            </w:rPr>
          </w:pPr>
          <w:hyperlink w:anchor="_Toc127199625" w:history="1">
            <w:r w:rsidR="004939D4" w:rsidRPr="007C31E7">
              <w:rPr>
                <w:rStyle w:val="aa"/>
                <w:rFonts w:ascii="Calibri" w:eastAsia="Calibri" w:hAnsi="Calibri" w:cs="Calibri"/>
                <w:noProof/>
              </w:rPr>
              <w:t>Author contributions</w:t>
            </w:r>
            <w:r w:rsidR="004939D4">
              <w:rPr>
                <w:noProof/>
                <w:webHidden/>
              </w:rPr>
              <w:tab/>
            </w:r>
            <w:r w:rsidR="004939D4">
              <w:rPr>
                <w:noProof/>
                <w:webHidden/>
              </w:rPr>
              <w:fldChar w:fldCharType="begin"/>
            </w:r>
            <w:r w:rsidR="004939D4">
              <w:rPr>
                <w:noProof/>
                <w:webHidden/>
              </w:rPr>
              <w:instrText xml:space="preserve"> PAGEREF _Toc127199625 \h </w:instrText>
            </w:r>
            <w:r w:rsidR="004939D4">
              <w:rPr>
                <w:noProof/>
                <w:webHidden/>
              </w:rPr>
            </w:r>
            <w:r w:rsidR="004939D4">
              <w:rPr>
                <w:noProof/>
                <w:webHidden/>
              </w:rPr>
              <w:fldChar w:fldCharType="separate"/>
            </w:r>
            <w:r w:rsidR="004939D4">
              <w:rPr>
                <w:noProof/>
                <w:webHidden/>
              </w:rPr>
              <w:t>12</w:t>
            </w:r>
            <w:r w:rsidR="004939D4">
              <w:rPr>
                <w:noProof/>
                <w:webHidden/>
              </w:rPr>
              <w:fldChar w:fldCharType="end"/>
            </w:r>
          </w:hyperlink>
        </w:p>
        <w:p w14:paraId="5823E3FA" w14:textId="77777777" w:rsidR="004939D4" w:rsidRDefault="008137E3">
          <w:pPr>
            <w:pStyle w:val="11"/>
            <w:tabs>
              <w:tab w:val="right" w:leader="dot" w:pos="9350"/>
            </w:tabs>
            <w:rPr>
              <w:rFonts w:eastAsiaTheme="minorEastAsia" w:cstheme="minorBidi"/>
              <w:b w:val="0"/>
              <w:bCs w:val="0"/>
              <w:i w:val="0"/>
              <w:iCs w:val="0"/>
              <w:noProof/>
              <w:kern w:val="2"/>
              <w:szCs w:val="22"/>
              <w:lang w:val="en-US" w:eastAsia="zh-TW"/>
            </w:rPr>
          </w:pPr>
          <w:hyperlink w:anchor="_Toc127199626" w:history="1">
            <w:r w:rsidR="004939D4" w:rsidRPr="007C31E7">
              <w:rPr>
                <w:rStyle w:val="aa"/>
                <w:rFonts w:ascii="Calibri" w:eastAsia="Calibri" w:hAnsi="Calibri" w:cs="Calibri"/>
                <w:noProof/>
              </w:rPr>
              <w:t>Competing interests</w:t>
            </w:r>
            <w:r w:rsidR="004939D4">
              <w:rPr>
                <w:noProof/>
                <w:webHidden/>
              </w:rPr>
              <w:tab/>
            </w:r>
            <w:r w:rsidR="004939D4">
              <w:rPr>
                <w:noProof/>
                <w:webHidden/>
              </w:rPr>
              <w:fldChar w:fldCharType="begin"/>
            </w:r>
            <w:r w:rsidR="004939D4">
              <w:rPr>
                <w:noProof/>
                <w:webHidden/>
              </w:rPr>
              <w:instrText xml:space="preserve"> PAGEREF _Toc127199626 \h </w:instrText>
            </w:r>
            <w:r w:rsidR="004939D4">
              <w:rPr>
                <w:noProof/>
                <w:webHidden/>
              </w:rPr>
            </w:r>
            <w:r w:rsidR="004939D4">
              <w:rPr>
                <w:noProof/>
                <w:webHidden/>
              </w:rPr>
              <w:fldChar w:fldCharType="separate"/>
            </w:r>
            <w:r w:rsidR="004939D4">
              <w:rPr>
                <w:noProof/>
                <w:webHidden/>
              </w:rPr>
              <w:t>12</w:t>
            </w:r>
            <w:r w:rsidR="004939D4">
              <w:rPr>
                <w:noProof/>
                <w:webHidden/>
              </w:rPr>
              <w:fldChar w:fldCharType="end"/>
            </w:r>
          </w:hyperlink>
        </w:p>
        <w:p w14:paraId="73EDD5E5" w14:textId="77777777" w:rsidR="004939D4" w:rsidRDefault="008137E3">
          <w:pPr>
            <w:pStyle w:val="11"/>
            <w:tabs>
              <w:tab w:val="right" w:leader="dot" w:pos="9350"/>
            </w:tabs>
            <w:rPr>
              <w:rFonts w:eastAsiaTheme="minorEastAsia" w:cstheme="minorBidi"/>
              <w:b w:val="0"/>
              <w:bCs w:val="0"/>
              <w:i w:val="0"/>
              <w:iCs w:val="0"/>
              <w:noProof/>
              <w:kern w:val="2"/>
              <w:szCs w:val="22"/>
              <w:lang w:val="en-US" w:eastAsia="zh-TW"/>
            </w:rPr>
          </w:pPr>
          <w:hyperlink w:anchor="_Toc127199627" w:history="1">
            <w:r w:rsidR="004939D4" w:rsidRPr="007C31E7">
              <w:rPr>
                <w:rStyle w:val="aa"/>
                <w:rFonts w:ascii="Calibri" w:eastAsia="Calibri" w:hAnsi="Calibri" w:cs="Calibri"/>
                <w:noProof/>
              </w:rPr>
              <w:t>Figures</w:t>
            </w:r>
            <w:r w:rsidR="004939D4">
              <w:rPr>
                <w:noProof/>
                <w:webHidden/>
              </w:rPr>
              <w:tab/>
            </w:r>
            <w:r w:rsidR="004939D4">
              <w:rPr>
                <w:noProof/>
                <w:webHidden/>
              </w:rPr>
              <w:fldChar w:fldCharType="begin"/>
            </w:r>
            <w:r w:rsidR="004939D4">
              <w:rPr>
                <w:noProof/>
                <w:webHidden/>
              </w:rPr>
              <w:instrText xml:space="preserve"> PAGEREF _Toc127199627 \h </w:instrText>
            </w:r>
            <w:r w:rsidR="004939D4">
              <w:rPr>
                <w:noProof/>
                <w:webHidden/>
              </w:rPr>
            </w:r>
            <w:r w:rsidR="004939D4">
              <w:rPr>
                <w:noProof/>
                <w:webHidden/>
              </w:rPr>
              <w:fldChar w:fldCharType="separate"/>
            </w:r>
            <w:r w:rsidR="004939D4">
              <w:rPr>
                <w:noProof/>
                <w:webHidden/>
              </w:rPr>
              <w:t>12</w:t>
            </w:r>
            <w:r w:rsidR="004939D4">
              <w:rPr>
                <w:noProof/>
                <w:webHidden/>
              </w:rPr>
              <w:fldChar w:fldCharType="end"/>
            </w:r>
          </w:hyperlink>
        </w:p>
        <w:p w14:paraId="06339780" w14:textId="77777777" w:rsidR="004939D4" w:rsidRDefault="008137E3">
          <w:pPr>
            <w:pStyle w:val="11"/>
            <w:tabs>
              <w:tab w:val="right" w:leader="dot" w:pos="9350"/>
            </w:tabs>
            <w:rPr>
              <w:rFonts w:eastAsiaTheme="minorEastAsia" w:cstheme="minorBidi"/>
              <w:b w:val="0"/>
              <w:bCs w:val="0"/>
              <w:i w:val="0"/>
              <w:iCs w:val="0"/>
              <w:noProof/>
              <w:kern w:val="2"/>
              <w:szCs w:val="22"/>
              <w:lang w:val="en-US" w:eastAsia="zh-TW"/>
            </w:rPr>
          </w:pPr>
          <w:hyperlink w:anchor="_Toc127199628" w:history="1">
            <w:r w:rsidR="004939D4" w:rsidRPr="007C31E7">
              <w:rPr>
                <w:rStyle w:val="aa"/>
                <w:rFonts w:ascii="Calibri" w:eastAsia="Calibri" w:hAnsi="Calibri" w:cs="Calibri"/>
                <w:noProof/>
              </w:rPr>
              <w:t>Figure Legends</w:t>
            </w:r>
            <w:r w:rsidR="004939D4">
              <w:rPr>
                <w:noProof/>
                <w:webHidden/>
              </w:rPr>
              <w:tab/>
            </w:r>
            <w:r w:rsidR="004939D4">
              <w:rPr>
                <w:noProof/>
                <w:webHidden/>
              </w:rPr>
              <w:fldChar w:fldCharType="begin"/>
            </w:r>
            <w:r w:rsidR="004939D4">
              <w:rPr>
                <w:noProof/>
                <w:webHidden/>
              </w:rPr>
              <w:instrText xml:space="preserve"> PAGEREF _Toc127199628 \h </w:instrText>
            </w:r>
            <w:r w:rsidR="004939D4">
              <w:rPr>
                <w:noProof/>
                <w:webHidden/>
              </w:rPr>
            </w:r>
            <w:r w:rsidR="004939D4">
              <w:rPr>
                <w:noProof/>
                <w:webHidden/>
              </w:rPr>
              <w:fldChar w:fldCharType="separate"/>
            </w:r>
            <w:r w:rsidR="004939D4">
              <w:rPr>
                <w:noProof/>
                <w:webHidden/>
              </w:rPr>
              <w:t>12</w:t>
            </w:r>
            <w:r w:rsidR="004939D4">
              <w:rPr>
                <w:noProof/>
                <w:webHidden/>
              </w:rPr>
              <w:fldChar w:fldCharType="end"/>
            </w:r>
          </w:hyperlink>
        </w:p>
        <w:p w14:paraId="0447ACCC" w14:textId="77777777" w:rsidR="004939D4" w:rsidRDefault="008137E3">
          <w:pPr>
            <w:pStyle w:val="11"/>
            <w:tabs>
              <w:tab w:val="right" w:leader="dot" w:pos="9350"/>
            </w:tabs>
            <w:rPr>
              <w:rFonts w:eastAsiaTheme="minorEastAsia" w:cstheme="minorBidi"/>
              <w:b w:val="0"/>
              <w:bCs w:val="0"/>
              <w:i w:val="0"/>
              <w:iCs w:val="0"/>
              <w:noProof/>
              <w:kern w:val="2"/>
              <w:szCs w:val="22"/>
              <w:lang w:val="en-US" w:eastAsia="zh-TW"/>
            </w:rPr>
          </w:pPr>
          <w:hyperlink w:anchor="_Toc127199629" w:history="1">
            <w:r w:rsidR="004939D4" w:rsidRPr="007C31E7">
              <w:rPr>
                <w:rStyle w:val="aa"/>
                <w:rFonts w:ascii="Calibri" w:eastAsia="Calibri" w:hAnsi="Calibri" w:cs="Calibri"/>
                <w:noProof/>
              </w:rPr>
              <w:t>Supplementary information</w:t>
            </w:r>
            <w:r w:rsidR="004939D4">
              <w:rPr>
                <w:noProof/>
                <w:webHidden/>
              </w:rPr>
              <w:tab/>
            </w:r>
            <w:r w:rsidR="004939D4">
              <w:rPr>
                <w:noProof/>
                <w:webHidden/>
              </w:rPr>
              <w:fldChar w:fldCharType="begin"/>
            </w:r>
            <w:r w:rsidR="004939D4">
              <w:rPr>
                <w:noProof/>
                <w:webHidden/>
              </w:rPr>
              <w:instrText xml:space="preserve"> PAGEREF _Toc127199629 \h </w:instrText>
            </w:r>
            <w:r w:rsidR="004939D4">
              <w:rPr>
                <w:noProof/>
                <w:webHidden/>
              </w:rPr>
            </w:r>
            <w:r w:rsidR="004939D4">
              <w:rPr>
                <w:noProof/>
                <w:webHidden/>
              </w:rPr>
              <w:fldChar w:fldCharType="separate"/>
            </w:r>
            <w:r w:rsidR="004939D4">
              <w:rPr>
                <w:noProof/>
                <w:webHidden/>
              </w:rPr>
              <w:t>13</w:t>
            </w:r>
            <w:r w:rsidR="004939D4">
              <w:rPr>
                <w:noProof/>
                <w:webHidden/>
              </w:rPr>
              <w:fldChar w:fldCharType="end"/>
            </w:r>
          </w:hyperlink>
        </w:p>
        <w:p w14:paraId="4CBCB06D" w14:textId="77777777" w:rsidR="004939D4" w:rsidRDefault="008137E3">
          <w:pPr>
            <w:pStyle w:val="11"/>
            <w:tabs>
              <w:tab w:val="right" w:leader="dot" w:pos="9350"/>
            </w:tabs>
            <w:rPr>
              <w:rFonts w:eastAsiaTheme="minorEastAsia" w:cstheme="minorBidi"/>
              <w:b w:val="0"/>
              <w:bCs w:val="0"/>
              <w:i w:val="0"/>
              <w:iCs w:val="0"/>
              <w:noProof/>
              <w:kern w:val="2"/>
              <w:szCs w:val="22"/>
              <w:lang w:val="en-US" w:eastAsia="zh-TW"/>
            </w:rPr>
          </w:pPr>
          <w:hyperlink w:anchor="_Toc127199630" w:history="1">
            <w:r w:rsidR="004939D4" w:rsidRPr="007C31E7">
              <w:rPr>
                <w:rStyle w:val="aa"/>
                <w:rFonts w:ascii="Calibri" w:eastAsia="Calibri" w:hAnsi="Calibri" w:cs="Calibri"/>
                <w:noProof/>
              </w:rPr>
              <w:t>References</w:t>
            </w:r>
            <w:r w:rsidR="004939D4">
              <w:rPr>
                <w:noProof/>
                <w:webHidden/>
              </w:rPr>
              <w:tab/>
            </w:r>
            <w:r w:rsidR="004939D4">
              <w:rPr>
                <w:noProof/>
                <w:webHidden/>
              </w:rPr>
              <w:fldChar w:fldCharType="begin"/>
            </w:r>
            <w:r w:rsidR="004939D4">
              <w:rPr>
                <w:noProof/>
                <w:webHidden/>
              </w:rPr>
              <w:instrText xml:space="preserve"> PAGEREF _Toc127199630 \h </w:instrText>
            </w:r>
            <w:r w:rsidR="004939D4">
              <w:rPr>
                <w:noProof/>
                <w:webHidden/>
              </w:rPr>
            </w:r>
            <w:r w:rsidR="004939D4">
              <w:rPr>
                <w:noProof/>
                <w:webHidden/>
              </w:rPr>
              <w:fldChar w:fldCharType="separate"/>
            </w:r>
            <w:r w:rsidR="004939D4">
              <w:rPr>
                <w:noProof/>
                <w:webHidden/>
              </w:rPr>
              <w:t>16</w:t>
            </w:r>
            <w:r w:rsidR="004939D4">
              <w:rPr>
                <w:noProof/>
                <w:webHidden/>
              </w:rPr>
              <w:fldChar w:fldCharType="end"/>
            </w:r>
          </w:hyperlink>
        </w:p>
        <w:p w14:paraId="71531895" w14:textId="77777777" w:rsidR="00943774" w:rsidRDefault="00943774" w:rsidP="00943774">
          <w:pPr>
            <w:rPr>
              <w:b/>
              <w:bCs/>
              <w:noProof/>
            </w:rPr>
          </w:pPr>
          <w:r>
            <w:rPr>
              <w:b/>
              <w:bCs/>
              <w:noProof/>
            </w:rPr>
            <w:fldChar w:fldCharType="end"/>
          </w:r>
        </w:p>
      </w:sdtContent>
    </w:sdt>
    <w:p w14:paraId="2317F576" w14:textId="763721FE" w:rsidR="003F6597" w:rsidRPr="00943774" w:rsidRDefault="003F6597" w:rsidP="003462C9">
      <w:pPr>
        <w:rPr>
          <w:rFonts w:eastAsiaTheme="minorEastAsia"/>
        </w:rPr>
      </w:pPr>
    </w:p>
    <w:p w14:paraId="3C8E6D3D" w14:textId="000B350B" w:rsidR="00943774" w:rsidRDefault="00943774">
      <w:pPr>
        <w:spacing w:line="276" w:lineRule="auto"/>
        <w:rPr>
          <w:rFonts w:ascii="Calibri" w:eastAsia="Calibri" w:hAnsi="Calibri" w:cs="Calibri"/>
        </w:rPr>
      </w:pPr>
      <w:r>
        <w:rPr>
          <w:rFonts w:ascii="Calibri" w:eastAsia="Calibri" w:hAnsi="Calibri" w:cs="Calibri"/>
        </w:rPr>
        <w:br w:type="page"/>
      </w:r>
    </w:p>
    <w:p w14:paraId="5FD54C75" w14:textId="3039649D" w:rsidR="00D22DC1" w:rsidRDefault="00D22DC1">
      <w:pPr>
        <w:rPr>
          <w:rFonts w:ascii="Calibri" w:eastAsiaTheme="minorEastAsia" w:hAnsi="Calibri" w:cs="Calibri"/>
          <w:b/>
          <w:sz w:val="46"/>
          <w:szCs w:val="46"/>
        </w:rPr>
      </w:pPr>
      <w:r w:rsidRPr="00D22DC1">
        <w:rPr>
          <w:rFonts w:ascii="Calibri" w:eastAsia="Calibri" w:hAnsi="Calibri" w:cs="Calibri"/>
          <w:b/>
          <w:sz w:val="46"/>
          <w:szCs w:val="46"/>
        </w:rPr>
        <w:lastRenderedPageBreak/>
        <w:t>Estimating Reliability of the Self-Associative Learning Task as a Measure of Self-Prioritization Effect: Re-ana</w:t>
      </w:r>
      <w:r w:rsidR="00943774">
        <w:rPr>
          <w:rFonts w:ascii="Calibri" w:eastAsia="Calibri" w:hAnsi="Calibri" w:cs="Calibri"/>
          <w:b/>
          <w:sz w:val="46"/>
          <w:szCs w:val="46"/>
        </w:rPr>
        <w:t>lyses of a Longitudinal Dataset</w:t>
      </w:r>
    </w:p>
    <w:p w14:paraId="24D5AA9C" w14:textId="77777777" w:rsidR="00943774" w:rsidRPr="00943774" w:rsidRDefault="00943774">
      <w:pPr>
        <w:rPr>
          <w:rFonts w:ascii="Calibri" w:eastAsiaTheme="minorEastAsia" w:hAnsi="Calibri" w:cs="Calibri"/>
          <w:b/>
          <w:sz w:val="46"/>
          <w:szCs w:val="46"/>
        </w:rPr>
      </w:pPr>
    </w:p>
    <w:p w14:paraId="7DE2DD1D" w14:textId="203673E1" w:rsidR="00274792" w:rsidRDefault="00D22DC1" w:rsidP="00274792">
      <w:pPr>
        <w:pStyle w:val="a9"/>
        <w:spacing w:before="0" w:beforeAutospacing="0"/>
        <w:rPr>
          <w:position w:val="8"/>
          <w:sz w:val="14"/>
          <w:szCs w:val="14"/>
        </w:rPr>
      </w:pPr>
      <w:r w:rsidRPr="00274792">
        <w:rPr>
          <w:color w:val="000000" w:themeColor="text1"/>
        </w:rPr>
        <w:t>Zheng Liu</w:t>
      </w:r>
      <w:r w:rsidRPr="00274792">
        <w:rPr>
          <w:position w:val="8"/>
          <w:sz w:val="14"/>
          <w:szCs w:val="14"/>
        </w:rPr>
        <w:t xml:space="preserve"> 1</w:t>
      </w:r>
      <w:r w:rsidR="00B7253B">
        <w:rPr>
          <w:position w:val="8"/>
          <w:sz w:val="14"/>
          <w:szCs w:val="14"/>
        </w:rPr>
        <w:t>#</w:t>
      </w:r>
      <w:r w:rsidRPr="00274792">
        <w:rPr>
          <w:color w:val="000000" w:themeColor="text1"/>
        </w:rPr>
        <w:t xml:space="preserve">, </w:t>
      </w:r>
      <w:r w:rsidR="00B7253B">
        <w:rPr>
          <w:rFonts w:hint="eastAsia"/>
          <w:color w:val="000000" w:themeColor="text1"/>
        </w:rPr>
        <w:t>Mengzhen</w:t>
      </w:r>
      <w:r w:rsidR="00B7253B">
        <w:rPr>
          <w:color w:val="000000" w:themeColor="text1"/>
        </w:rPr>
        <w:t xml:space="preserve"> </w:t>
      </w:r>
      <w:r w:rsidR="00B7253B">
        <w:rPr>
          <w:rFonts w:hint="eastAsia"/>
          <w:color w:val="000000" w:themeColor="text1"/>
        </w:rPr>
        <w:t>Hu</w:t>
      </w:r>
      <w:r w:rsidR="00B7253B" w:rsidRPr="00274792">
        <w:rPr>
          <w:position w:val="8"/>
          <w:sz w:val="14"/>
          <w:szCs w:val="14"/>
        </w:rPr>
        <w:t>1</w:t>
      </w:r>
      <w:r w:rsidR="00B7253B">
        <w:rPr>
          <w:position w:val="8"/>
          <w:sz w:val="14"/>
          <w:szCs w:val="14"/>
        </w:rPr>
        <w:t>#</w:t>
      </w:r>
      <w:r w:rsidR="00B7253B">
        <w:rPr>
          <w:color w:val="000000" w:themeColor="text1"/>
          <w:lang w:val="en-US"/>
        </w:rPr>
        <w:t xml:space="preserve">, </w:t>
      </w:r>
      <w:r w:rsidRPr="00274792">
        <w:rPr>
          <w:color w:val="000000" w:themeColor="text1"/>
        </w:rPr>
        <w:t>Yuanrui Zheng</w:t>
      </w:r>
      <w:r w:rsidRPr="00274792">
        <w:rPr>
          <w:position w:val="8"/>
          <w:sz w:val="14"/>
          <w:szCs w:val="14"/>
        </w:rPr>
        <w:t>2</w:t>
      </w:r>
      <w:r w:rsidRPr="00274792">
        <w:rPr>
          <w:color w:val="000000" w:themeColor="text1"/>
        </w:rPr>
        <w:t xml:space="preserve">, Jie </w:t>
      </w:r>
      <w:r w:rsidRPr="00274792">
        <w:rPr>
          <w:color w:val="000000" w:themeColor="text1"/>
          <w:lang w:val="en-US"/>
        </w:rPr>
        <w:t>Sui</w:t>
      </w:r>
      <w:r w:rsidRPr="00274792">
        <w:rPr>
          <w:position w:val="8"/>
          <w:sz w:val="14"/>
          <w:szCs w:val="14"/>
        </w:rPr>
        <w:t>3*</w:t>
      </w:r>
      <w:r w:rsidRPr="00274792">
        <w:rPr>
          <w:color w:val="000000" w:themeColor="text1"/>
          <w:lang w:val="en-US"/>
        </w:rPr>
        <w:t xml:space="preserve">, </w:t>
      </w:r>
      <w:r w:rsidRPr="00274792">
        <w:rPr>
          <w:color w:val="000000" w:themeColor="text1"/>
        </w:rPr>
        <w:t>Hu Chuan-Peng</w:t>
      </w:r>
      <w:r w:rsidRPr="00274792">
        <w:rPr>
          <w:position w:val="8"/>
          <w:sz w:val="14"/>
          <w:szCs w:val="14"/>
        </w:rPr>
        <w:t xml:space="preserve"> 1*</w:t>
      </w:r>
    </w:p>
    <w:p w14:paraId="0CE5CAEE" w14:textId="77777777" w:rsidR="00274792" w:rsidRDefault="00D22DC1" w:rsidP="00274792">
      <w:pPr>
        <w:pStyle w:val="a9"/>
        <w:spacing w:before="0" w:beforeAutospacing="0"/>
        <w:rPr>
          <w:color w:val="000000" w:themeColor="text1"/>
        </w:rPr>
      </w:pPr>
      <w:r w:rsidRPr="00274792">
        <w:rPr>
          <w:position w:val="8"/>
          <w:sz w:val="14"/>
          <w:szCs w:val="14"/>
        </w:rPr>
        <w:t xml:space="preserve">1 </w:t>
      </w:r>
      <w:r w:rsidRPr="00274792">
        <w:rPr>
          <w:color w:val="000000" w:themeColor="text1"/>
        </w:rPr>
        <w:t>School of Psychology, Nanjing Normal University, Nanjing, China</w:t>
      </w:r>
    </w:p>
    <w:p w14:paraId="2BCA3753" w14:textId="77777777" w:rsidR="00274792" w:rsidRDefault="00D22DC1" w:rsidP="00274792">
      <w:pPr>
        <w:pStyle w:val="a9"/>
        <w:spacing w:before="0" w:beforeAutospacing="0"/>
        <w:rPr>
          <w:lang w:val="en-US"/>
        </w:rPr>
      </w:pPr>
      <w:r w:rsidRPr="00274792">
        <w:rPr>
          <w:position w:val="8"/>
          <w:sz w:val="14"/>
          <w:szCs w:val="14"/>
        </w:rPr>
        <w:t xml:space="preserve">2 </w:t>
      </w:r>
      <w:r w:rsidRPr="00274792">
        <w:t>School of Education, Kunming City College, Kunming, China</w:t>
      </w:r>
      <w:r w:rsidRPr="00274792">
        <w:rPr>
          <w:lang w:val="en-US"/>
        </w:rPr>
        <w:t xml:space="preserve"> </w:t>
      </w:r>
    </w:p>
    <w:p w14:paraId="47A76029" w14:textId="77777777" w:rsidR="00274792" w:rsidRDefault="00D22DC1" w:rsidP="00274792">
      <w:pPr>
        <w:pStyle w:val="a9"/>
        <w:spacing w:before="0" w:beforeAutospacing="0"/>
        <w:rPr>
          <w:color w:val="444444"/>
          <w:sz w:val="26"/>
          <w:szCs w:val="26"/>
          <w:shd w:val="clear" w:color="auto" w:fill="FFFFFF"/>
        </w:rPr>
      </w:pPr>
      <w:r w:rsidRPr="00274792">
        <w:rPr>
          <w:position w:val="8"/>
          <w:sz w:val="14"/>
          <w:szCs w:val="14"/>
        </w:rPr>
        <w:t xml:space="preserve">3 </w:t>
      </w:r>
      <w:r w:rsidRPr="00274792">
        <w:rPr>
          <w:color w:val="000000" w:themeColor="text1"/>
        </w:rPr>
        <w:t>School of Psychology, University of Aberdeen, Old Aberdeen, Scotland</w:t>
      </w:r>
      <w:r w:rsidRPr="00274792">
        <w:rPr>
          <w:color w:val="444444"/>
          <w:sz w:val="26"/>
          <w:szCs w:val="26"/>
          <w:shd w:val="clear" w:color="auto" w:fill="FFFFFF"/>
        </w:rPr>
        <w:t xml:space="preserve"> </w:t>
      </w:r>
    </w:p>
    <w:p w14:paraId="3DAA5BF6" w14:textId="65D1916F" w:rsidR="00B7253B" w:rsidRDefault="00B7253B" w:rsidP="00943774">
      <w:pPr>
        <w:pStyle w:val="a9"/>
        <w:spacing w:before="0" w:beforeAutospacing="0"/>
        <w:rPr>
          <w:rFonts w:eastAsia="Calibri"/>
        </w:rPr>
      </w:pPr>
      <w:r w:rsidRPr="00B7253B">
        <w:rPr>
          <w:rFonts w:eastAsia="Calibri"/>
          <w:vertAlign w:val="superscript"/>
        </w:rPr>
        <w:t>#</w:t>
      </w:r>
      <w:r w:rsidR="00D86C42">
        <w:rPr>
          <w:rFonts w:eastAsia="Calibri"/>
        </w:rPr>
        <w:t xml:space="preserve"> </w:t>
      </w:r>
      <w:proofErr w:type="gramStart"/>
      <w:r w:rsidRPr="00B7253B">
        <w:rPr>
          <w:rFonts w:eastAsia="Calibri"/>
        </w:rPr>
        <w:t>These</w:t>
      </w:r>
      <w:proofErr w:type="gramEnd"/>
      <w:r w:rsidRPr="00B7253B">
        <w:rPr>
          <w:rFonts w:eastAsia="Calibri"/>
        </w:rPr>
        <w:t xml:space="preserve"> authors are equally contributed to this study</w:t>
      </w:r>
    </w:p>
    <w:p w14:paraId="00FEF3FC" w14:textId="51ADC02D" w:rsidR="00586F83" w:rsidRDefault="00B7253B" w:rsidP="00943774">
      <w:pPr>
        <w:pStyle w:val="a9"/>
        <w:spacing w:before="0" w:beforeAutospacing="0"/>
        <w:rPr>
          <w:color w:val="000000" w:themeColor="text1"/>
        </w:rPr>
      </w:pPr>
      <w:r w:rsidRPr="00B7253B">
        <w:rPr>
          <w:rFonts w:eastAsia="Calibri"/>
          <w:vertAlign w:val="superscript"/>
        </w:rPr>
        <w:t>*</w:t>
      </w:r>
      <w:r w:rsidR="00D86C42">
        <w:rPr>
          <w:rFonts w:eastAsia="Calibri"/>
        </w:rPr>
        <w:t xml:space="preserve"> </w:t>
      </w:r>
      <w:r w:rsidR="00BA0079" w:rsidRPr="00274792">
        <w:rPr>
          <w:rFonts w:eastAsia="Calibri"/>
        </w:rPr>
        <w:t xml:space="preserve">Corresponding authors: </w:t>
      </w:r>
      <w:r w:rsidR="00D22DC1" w:rsidRPr="00274792">
        <w:rPr>
          <w:color w:val="000000" w:themeColor="text1"/>
        </w:rPr>
        <w:t>Hu Chuan-Peng</w:t>
      </w:r>
      <w:r w:rsidR="00274792" w:rsidRPr="00274792">
        <w:rPr>
          <w:color w:val="000000" w:themeColor="text1"/>
        </w:rPr>
        <w:t xml:space="preserve"> (</w:t>
      </w:r>
      <w:hyperlink r:id="rId11" w:history="1">
        <w:r w:rsidR="00274792" w:rsidRPr="00274792">
          <w:rPr>
            <w:rStyle w:val="aa"/>
            <w:color w:val="000000" w:themeColor="text1"/>
            <w:u w:val="none"/>
          </w:rPr>
          <w:t>hu.chuan-peng@nnu.edu.cn</w:t>
        </w:r>
      </w:hyperlink>
      <w:r w:rsidR="00274792" w:rsidRPr="00274792">
        <w:rPr>
          <w:color w:val="000000" w:themeColor="text1"/>
        </w:rPr>
        <w:t>)</w:t>
      </w:r>
    </w:p>
    <w:p w14:paraId="579A45BA" w14:textId="77777777" w:rsidR="00943774" w:rsidRPr="00943774" w:rsidRDefault="00943774" w:rsidP="00943774">
      <w:pPr>
        <w:pStyle w:val="a9"/>
        <w:spacing w:before="0" w:beforeAutospacing="0"/>
      </w:pPr>
    </w:p>
    <w:p w14:paraId="4FE2B76E" w14:textId="7125EB3F" w:rsidR="00586F83" w:rsidRDefault="00BA0079">
      <w:pPr>
        <w:pStyle w:val="1"/>
        <w:keepNext w:val="0"/>
        <w:keepLines w:val="0"/>
        <w:spacing w:before="0" w:after="0"/>
        <w:rPr>
          <w:rFonts w:ascii="Calibri" w:eastAsia="Calibri" w:hAnsi="Calibri" w:cs="Calibri"/>
          <w:b/>
          <w:sz w:val="42"/>
          <w:szCs w:val="42"/>
        </w:rPr>
      </w:pPr>
      <w:bookmarkStart w:id="9" w:name="_j32m29iy1uqu" w:colFirst="0" w:colLast="0"/>
      <w:bookmarkStart w:id="10" w:name="_Toc127199601"/>
      <w:bookmarkEnd w:id="9"/>
      <w:r>
        <w:rPr>
          <w:rFonts w:ascii="Calibri" w:eastAsia="Calibri" w:hAnsi="Calibri" w:cs="Calibri"/>
          <w:b/>
          <w:sz w:val="42"/>
          <w:szCs w:val="42"/>
        </w:rPr>
        <w:t>Abstract</w:t>
      </w:r>
      <w:bookmarkEnd w:id="10"/>
    </w:p>
    <w:p w14:paraId="474F6008" w14:textId="5ACA956B" w:rsidR="00AE410B" w:rsidRDefault="00AE410B" w:rsidP="008137E3">
      <w:pPr>
        <w:ind w:firstLine="720"/>
      </w:pPr>
      <w:bookmarkStart w:id="11" w:name="_zhvngomkrtk6" w:colFirst="0" w:colLast="0"/>
      <w:bookmarkEnd w:id="11"/>
      <w:r w:rsidRPr="00AE410B">
        <w:t>The self-prioritization effect (SPE) is a phenomenon in which people perform better in cognitive tasks when the stimulus is self-relevant</w:t>
      </w:r>
      <w:r>
        <w:t xml:space="preserve"> </w:t>
      </w:r>
      <w:r w:rsidRPr="00AE410B">
        <w:t>than when the stimuli is not self-relevant. The social-associative learning task (SALT) is widely used to investigate the underlying mechanisms of SPE, because it eliminate the familiarity effect and its simplicity.</w:t>
      </w:r>
      <w:r>
        <w:t xml:space="preserve"> However</w:t>
      </w:r>
      <w:r w:rsidRPr="00AE410B">
        <w:t xml:space="preserve"> there is no consensus on how to quantify it. </w:t>
      </w:r>
      <w:r w:rsidR="00616924" w:rsidRPr="008137E3">
        <w:t xml:space="preserve">As a simple button-pressing task, </w:t>
      </w:r>
      <w:r w:rsidRPr="00AE410B">
        <w:t>SALT yields two direct outco</w:t>
      </w:r>
      <w:r w:rsidR="00616924">
        <w:t>mes, reaction time and accuracy.</w:t>
      </w:r>
      <w:r w:rsidR="00616924" w:rsidRPr="00616924">
        <w:t xml:space="preserve"> </w:t>
      </w:r>
      <w:r w:rsidR="00BD2A9E" w:rsidRPr="008137E3">
        <w:t xml:space="preserve">Moreover, based on these two outcomes, multiple indirect indices can be derived: sensitivity, </w:t>
      </w:r>
      <w:r w:rsidR="00BD2A9E" w:rsidRPr="00AE410B">
        <w:rPr>
          <w:i/>
        </w:rPr>
        <w:t>d</w:t>
      </w:r>
      <w:r w:rsidR="00BD2A9E" w:rsidRPr="008137E3">
        <w:t xml:space="preserve"> prime, under the signal-detection theory; direct combination of reaction times and accuracy, the efficiency index; and drift rate (</w:t>
      </w:r>
      <w:r w:rsidR="00BD2A9E" w:rsidRPr="00AE410B">
        <w:rPr>
          <w:i/>
        </w:rPr>
        <w:t>v</w:t>
      </w:r>
      <w:r w:rsidR="00BD2A9E" w:rsidRPr="008137E3">
        <w:t>) and starting point (</w:t>
      </w:r>
      <w:r w:rsidR="00BD2A9E" w:rsidRPr="00AE410B">
        <w:rPr>
          <w:i/>
        </w:rPr>
        <w:t>z</w:t>
      </w:r>
      <w:r w:rsidR="00BD2A9E" w:rsidRPr="008137E3">
        <w:t>) estimat</w:t>
      </w:r>
      <w:r w:rsidR="00BD2A9E">
        <w:t>ed using drift-diffusion models</w:t>
      </w:r>
      <w:r w:rsidRPr="00AE410B">
        <w:t>.</w:t>
      </w:r>
      <w:r w:rsidR="00616924">
        <w:t xml:space="preserve"> All these six indexes </w:t>
      </w:r>
      <w:r w:rsidR="00616924" w:rsidRPr="008137E3">
        <w:t>can be used to quantify SPE</w:t>
      </w:r>
      <w:r w:rsidR="00616924">
        <w:t xml:space="preserve"> and have been</w:t>
      </w:r>
      <w:r w:rsidR="00616924" w:rsidRPr="008137E3">
        <w:t xml:space="preserve"> used for calculating the SPE in the literature.</w:t>
      </w:r>
      <w:r w:rsidR="00616924">
        <w:t xml:space="preserve"> But i</w:t>
      </w:r>
      <w:r w:rsidRPr="00AE410B">
        <w:t>t is unclear which index is the most reliable in capturing the SPE effect. To address this gap, we will re-analyze existing data from multiple SALT sessions and assess the reliability of these six indexes using intraclass correlation coefficient (ICC) and split-half reliability. Our results will provide a benchmark for future studies.</w:t>
      </w:r>
    </w:p>
    <w:p w14:paraId="00C34696" w14:textId="32A6664C" w:rsidR="00C62E98" w:rsidRPr="008137E3" w:rsidRDefault="008137E3" w:rsidP="008137E3">
      <w:pPr>
        <w:spacing w:line="276" w:lineRule="auto"/>
        <w:rPr>
          <w:rFonts w:eastAsiaTheme="minorEastAsia" w:hint="eastAsia"/>
        </w:rPr>
      </w:pPr>
      <w:r>
        <w:br w:type="page"/>
      </w:r>
    </w:p>
    <w:p w14:paraId="507DDC16" w14:textId="77777777" w:rsidR="00586F83" w:rsidRDefault="00BA0079">
      <w:pPr>
        <w:pStyle w:val="1"/>
        <w:keepNext w:val="0"/>
        <w:keepLines w:val="0"/>
        <w:spacing w:before="0" w:after="0"/>
        <w:rPr>
          <w:rFonts w:ascii="Calibri" w:eastAsia="Calibri" w:hAnsi="Calibri" w:cs="Calibri"/>
          <w:b/>
          <w:sz w:val="42"/>
          <w:szCs w:val="42"/>
        </w:rPr>
      </w:pPr>
      <w:bookmarkStart w:id="12" w:name="_xrrl8ars2nrl" w:colFirst="0" w:colLast="0"/>
      <w:bookmarkStart w:id="13" w:name="_Toc127199602"/>
      <w:bookmarkEnd w:id="12"/>
      <w:r w:rsidRPr="004939D4">
        <w:rPr>
          <w:rFonts w:ascii="Calibri" w:eastAsia="Calibri" w:hAnsi="Calibri" w:cs="Calibri"/>
          <w:b/>
          <w:sz w:val="42"/>
          <w:szCs w:val="42"/>
          <w:highlight w:val="yellow"/>
        </w:rPr>
        <w:lastRenderedPageBreak/>
        <w:t>Introduction</w:t>
      </w:r>
      <w:bookmarkEnd w:id="13"/>
    </w:p>
    <w:p w14:paraId="4184D766" w14:textId="790A89E0" w:rsidR="001C5230" w:rsidRDefault="00DB6B64" w:rsidP="001C5230">
      <w:pPr>
        <w:ind w:firstLine="720"/>
        <w:rPr>
          <w:color w:val="000000" w:themeColor="text1"/>
          <w:lang w:val="en-US"/>
        </w:rPr>
      </w:pPr>
      <w:r w:rsidRPr="00DB6B64">
        <w:rPr>
          <w:color w:val="000000" w:themeColor="text1"/>
        </w:rPr>
        <w:t xml:space="preserve">The </w:t>
      </w:r>
      <w:r w:rsidRPr="00B40719">
        <w:rPr>
          <w:b/>
          <w:color w:val="000000" w:themeColor="text1"/>
          <w:highlight w:val="cyan"/>
        </w:rPr>
        <w:t>Self-Prioritization Effect (SPE)</w:t>
      </w:r>
      <w:r w:rsidRPr="00DB6B64">
        <w:rPr>
          <w:b/>
          <w:color w:val="000000" w:themeColor="text1"/>
        </w:rPr>
        <w:t xml:space="preserve"> </w:t>
      </w:r>
      <w:r w:rsidRPr="00DB6B64">
        <w:rPr>
          <w:color w:val="000000" w:themeColor="text1"/>
        </w:rPr>
        <w:t xml:space="preserve">has long been established as a phenomenon </w:t>
      </w:r>
      <w:r w:rsidR="00B01E6B">
        <w:rPr>
          <w:color w:val="000000" w:themeColor="text1"/>
        </w:rPr>
        <w:t>which</w:t>
      </w:r>
      <w:r w:rsidR="00B01E6B" w:rsidRPr="00B01E6B">
        <w:rPr>
          <w:color w:val="000000" w:themeColor="text1"/>
        </w:rPr>
        <w:t xml:space="preserve"> has been found in many classi</w:t>
      </w:r>
      <w:r w:rsidR="00B01E6B">
        <w:rPr>
          <w:color w:val="000000" w:themeColor="text1"/>
        </w:rPr>
        <w:t>c paradigms of the last century.</w:t>
      </w:r>
      <w:r w:rsidR="00B01E6B" w:rsidRPr="00B01E6B">
        <w:t xml:space="preserve"> </w:t>
      </w:r>
      <w:r w:rsidR="00B01E6B" w:rsidRPr="00B01E6B">
        <w:rPr>
          <w:color w:val="000000" w:themeColor="text1"/>
        </w:rPr>
        <w:t>For example, in memory studies, information related to the self is always easier to recall</w:t>
      </w:r>
      <w:r w:rsidR="008C02EA">
        <w:rPr>
          <w:color w:val="000000" w:themeColor="text1"/>
        </w:rPr>
        <w:t xml:space="preserve"> </w:t>
      </w:r>
      <w:r w:rsidR="00AA63FD">
        <w:rPr>
          <w:color w:val="000000" w:themeColor="text1"/>
        </w:rPr>
        <w:fldChar w:fldCharType="begin">
          <w:fldData xml:space="preserve">PEVuZE5vdGU+PENpdGU+PEF1dGhvcj5Sb2dlcnM8L0F1dGhvcj48WWVhcj4xOTc3PC9ZZWFyPjxS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</w:fldData>
        </w:fldChar>
      </w:r>
      <w:r w:rsidR="00B01E6B">
        <w:rPr>
          <w:color w:val="000000" w:themeColor="text1"/>
        </w:rPr>
        <w:instrText xml:space="preserve"> ADDIN EN.CITE </w:instrText>
      </w:r>
      <w:r w:rsidR="00B01E6B">
        <w:rPr>
          <w:color w:val="000000" w:themeColor="text1"/>
        </w:rPr>
        <w:fldChar w:fldCharType="begin">
          <w:fldData xml:space="preserve">PEVuZE5vdGU+PENpdGU+PEF1dGhvcj5Sb2dlcnM8L0F1dGhvcj48WWVhcj4xOTc3PC9ZZWFyPjxS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</w:fldData>
        </w:fldChar>
      </w:r>
      <w:r w:rsidR="00B01E6B">
        <w:rPr>
          <w:color w:val="000000" w:themeColor="text1"/>
        </w:rPr>
        <w:instrText xml:space="preserve"> ADDIN EN.CITE.DATA </w:instrText>
      </w:r>
      <w:r w:rsidR="00B01E6B">
        <w:rPr>
          <w:color w:val="000000" w:themeColor="text1"/>
        </w:rPr>
      </w:r>
      <w:r w:rsidR="00B01E6B">
        <w:rPr>
          <w:color w:val="000000" w:themeColor="text1"/>
        </w:rPr>
        <w:fldChar w:fldCharType="end"/>
      </w:r>
      <w:r w:rsidR="00AA63FD">
        <w:rPr>
          <w:color w:val="000000" w:themeColor="text1"/>
        </w:rPr>
      </w:r>
      <w:r w:rsidR="00AA63FD">
        <w:rPr>
          <w:color w:val="000000" w:themeColor="text1"/>
        </w:rPr>
        <w:fldChar w:fldCharType="separate"/>
      </w:r>
      <w:r w:rsidR="00B01E6B">
        <w:rPr>
          <w:noProof/>
          <w:color w:val="000000" w:themeColor="text1"/>
        </w:rPr>
        <w:t>(Conway &amp; Dewhurst, 1995; Craik &amp; Tulving, 1975; Rogers et al., 1977; Symons &amp; Johnson, 1997)</w:t>
      </w:r>
      <w:r w:rsidR="00AA63FD">
        <w:rPr>
          <w:color w:val="000000" w:themeColor="text1"/>
        </w:rPr>
        <w:fldChar w:fldCharType="end"/>
      </w:r>
      <w:r w:rsidR="007C7866" w:rsidRPr="00F968A5">
        <w:rPr>
          <w:color w:val="000000" w:themeColor="text1"/>
          <w:lang w:val="en-US"/>
        </w:rPr>
        <w:t xml:space="preserve">. </w:t>
      </w:r>
      <w:r w:rsidR="00B40719">
        <w:rPr>
          <w:color w:val="000000" w:themeColor="text1"/>
          <w:lang w:val="en-US"/>
        </w:rPr>
        <w:t>And i</w:t>
      </w:r>
      <w:r w:rsidR="00B01E6B" w:rsidRPr="00B01E6B">
        <w:rPr>
          <w:color w:val="000000" w:themeColor="text1"/>
          <w:lang w:val="en-US"/>
        </w:rPr>
        <w:t xml:space="preserve">n the </w:t>
      </w:r>
      <w:r w:rsidR="00B40719" w:rsidRPr="00B40719">
        <w:rPr>
          <w:color w:val="000000" w:themeColor="text1"/>
          <w:lang w:val="en-US"/>
        </w:rPr>
        <w:t>dichotic listening tasks</w:t>
      </w:r>
      <w:r w:rsidR="00B01E6B" w:rsidRPr="00B01E6B">
        <w:rPr>
          <w:color w:val="000000" w:themeColor="text1"/>
          <w:lang w:val="en-US"/>
        </w:rPr>
        <w:t>, subjects can recognize their own name from auditory information even with insufficient cognitive resources</w:t>
      </w:r>
      <w:r w:rsidR="00B01E6B">
        <w:rPr>
          <w:color w:val="000000" w:themeColor="text1"/>
          <w:lang w:val="en-US"/>
        </w:rPr>
        <w:fldChar w:fldCharType="begin"/>
      </w:r>
      <w:r w:rsidR="00B01E6B">
        <w:rPr>
          <w:color w:val="000000" w:themeColor="text1"/>
          <w:lang w:val="en-US"/>
        </w:rPr>
        <w:instrText xml:space="preserve"> ADDIN EN.CITE &lt;EndNote&gt;&lt;Cite&gt;&lt;Author&gt;Cherry&lt;/Author&gt;&lt;Year&gt;1953&lt;/Year&gt;&lt;RecNum&gt;64&lt;/RecNum&gt;&lt;DisplayText&gt;(Cherry, 1953; Moray, 1959)&lt;/DisplayText&gt;&lt;record&gt;&lt;rec-number&gt;64&lt;/rec-number&gt;&lt;foreign-keys&gt;&lt;key app="EN" db-id="w5e5sta9arwa50eztf0vzr0zf55zr00xd9ae" timestamp="1676631396"&gt;64&lt;/key&gt;&lt;/foreign-keys&gt;&lt;ref-type name="Journal Article"&gt;17&lt;/ref-type&gt;&lt;contributors&gt;&lt;authors&gt;&lt;author&gt;Cherry, E. C.&lt;/author&gt;&lt;/authors&gt;&lt;/contributors&gt;&lt;titles&gt;&lt;title&gt;Some experiments on the recognition of speech, with one and with two ears&lt;/title&gt;&lt;secondary-title&gt;The Journal of the acoustical society of America&lt;/secondary-title&gt;&lt;/titles&gt;&lt;periodical&gt;&lt;full-title&gt;The Journal of the acoustical society of America&lt;/full-title&gt;&lt;/periodical&gt;&lt;pages&gt;975-979&lt;/pages&gt;&lt;volume&gt;25&lt;/volume&gt;&lt;number&gt;5&lt;/number&gt;&lt;dates&gt;&lt;year&gt;1953&lt;/year&gt;&lt;/dates&gt;&lt;urls&gt;&lt;/urls&gt;&lt;electronic-resource-num&gt;10.1121/1.1907229&lt;/electronic-resource-num&gt;&lt;/record&gt;&lt;/Cite&gt;&lt;Cite&gt;&lt;Author&gt;Moray&lt;/Author&gt;&lt;Year&gt;1959&lt;/Year&gt;&lt;RecNum&gt;65&lt;/RecNum&gt;&lt;record&gt;&lt;rec-number&gt;65&lt;/rec-number&gt;&lt;foreign-keys&gt;&lt;key app="EN" db-id="w5e5sta9arwa50eztf0vzr0zf55zr00xd9ae" timestamp="1676631567"&gt;65&lt;/key&gt;&lt;/foreign-keys&gt;&lt;ref-type name="Journal Article"&gt;17&lt;/ref-type&gt;&lt;contributors&gt;&lt;authors&gt;&lt;author&gt;Moray, N.&lt;/author&gt;&lt;/authors&gt;&lt;/contributors&gt;&lt;titles&gt;&lt;title&gt;Attention in dichotic listening: Affective cues and the influence of instructions&lt;/title&gt;&lt;secondary-title&gt;Quarterly journal of experimental psychology&lt;/secondary-title&gt;&lt;/titles&gt;&lt;periodical&gt;&lt;full-title&gt;Quarterly journal of experimental psychology&lt;/full-title&gt;&lt;/periodical&gt;&lt;pages&gt;56-60&lt;/pages&gt;&lt;volume&gt;11&lt;/volume&gt;&lt;number&gt;1&lt;/number&gt;&lt;dates&gt;&lt;year&gt;1959&lt;/year&gt;&lt;/dates&gt;&lt;urls&gt;&lt;/urls&gt;&lt;electronic-resource-num&gt;10.1080/17470215908416289&lt;/electronic-resource-num&gt;&lt;/record&gt;&lt;/Cite&gt;&lt;/EndNote&gt;</w:instrText>
      </w:r>
      <w:r w:rsidR="00B01E6B">
        <w:rPr>
          <w:color w:val="000000" w:themeColor="text1"/>
          <w:lang w:val="en-US"/>
        </w:rPr>
        <w:fldChar w:fldCharType="separate"/>
      </w:r>
      <w:r w:rsidR="00B01E6B">
        <w:rPr>
          <w:noProof/>
          <w:color w:val="000000" w:themeColor="text1"/>
          <w:lang w:val="en-US"/>
        </w:rPr>
        <w:t>(Cherry, 1953; Moray, 1959)</w:t>
      </w:r>
      <w:r w:rsidR="00B01E6B">
        <w:rPr>
          <w:color w:val="000000" w:themeColor="text1"/>
          <w:lang w:val="en-US"/>
        </w:rPr>
        <w:fldChar w:fldCharType="end"/>
      </w:r>
      <w:r w:rsidR="00B01E6B">
        <w:rPr>
          <w:color w:val="000000" w:themeColor="text1"/>
          <w:lang w:val="en-US"/>
        </w:rPr>
        <w:t xml:space="preserve">. </w:t>
      </w:r>
      <w:r w:rsidR="00BD2A9E">
        <w:rPr>
          <w:color w:val="000000" w:themeColor="text1"/>
          <w:lang w:val="en-US"/>
        </w:rPr>
        <w:t>O</w:t>
      </w:r>
      <w:r w:rsidR="00BD2A9E" w:rsidRPr="00BD2A9E">
        <w:rPr>
          <w:color w:val="000000" w:themeColor="text1"/>
          <w:lang w:val="en-US"/>
        </w:rPr>
        <w:t xml:space="preserve">ver the past </w:t>
      </w:r>
      <w:r w:rsidR="00DC32D3">
        <w:rPr>
          <w:color w:val="000000" w:themeColor="text1"/>
          <w:lang w:val="en-US"/>
        </w:rPr>
        <w:t>two</w:t>
      </w:r>
      <w:r w:rsidR="00BD2A9E" w:rsidRPr="00BD2A9E">
        <w:rPr>
          <w:color w:val="000000" w:themeColor="text1"/>
          <w:lang w:val="en-US"/>
        </w:rPr>
        <w:t xml:space="preserve"> decades</w:t>
      </w:r>
      <w:r w:rsidR="00B40719" w:rsidRPr="00B40719">
        <w:rPr>
          <w:color w:val="000000" w:themeColor="text1"/>
          <w:lang w:val="en-US"/>
        </w:rPr>
        <w:t xml:space="preserve">, the </w:t>
      </w:r>
      <w:r w:rsidR="00B40719">
        <w:rPr>
          <w:color w:val="000000" w:themeColor="text1"/>
          <w:lang w:val="en-US"/>
        </w:rPr>
        <w:t xml:space="preserve">SPE </w:t>
      </w:r>
      <w:r w:rsidR="00B40719" w:rsidRPr="00B40719">
        <w:rPr>
          <w:color w:val="000000" w:themeColor="text1"/>
          <w:lang w:val="en-US"/>
        </w:rPr>
        <w:t>has also been found in many experiments</w:t>
      </w:r>
      <w:r w:rsidR="00B40719">
        <w:rPr>
          <w:color w:val="000000" w:themeColor="text1"/>
          <w:lang w:val="en-US"/>
        </w:rPr>
        <w:t xml:space="preserve">. </w:t>
      </w:r>
      <w:r w:rsidR="00B40719" w:rsidRPr="00B01E6B">
        <w:rPr>
          <w:color w:val="000000" w:themeColor="text1"/>
        </w:rPr>
        <w:t>For example,</w:t>
      </w:r>
      <w:r w:rsidR="00B40719">
        <w:rPr>
          <w:color w:val="000000" w:themeColor="text1"/>
        </w:rPr>
        <w:t xml:space="preserve"> </w:t>
      </w:r>
      <w:r w:rsidR="00B40719" w:rsidRPr="00B40719">
        <w:rPr>
          <w:color w:val="000000" w:themeColor="text1"/>
          <w:lang w:val="en-US"/>
        </w:rPr>
        <w:t>many studies demonstrating that humans have better recognition ability for their own faces</w:t>
      </w:r>
      <w:r w:rsidR="00A47915">
        <w:rPr>
          <w:color w:val="000000" w:themeColor="text1"/>
          <w:lang w:val="en-US"/>
        </w:rPr>
        <w:t xml:space="preserve"> </w:t>
      </w:r>
      <w:r w:rsidR="00A47915">
        <w:rPr>
          <w:color w:val="000000" w:themeColor="text1"/>
          <w:lang w:val="en-US"/>
        </w:rPr>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A47915">
        <w:rPr>
          <w:color w:val="000000" w:themeColor="text1"/>
          <w:lang w:val="en-US"/>
        </w:rPr>
        <w:instrText xml:space="preserve"> ADDIN EN.CITE </w:instrText>
      </w:r>
      <w:r w:rsidR="00A47915">
        <w:rPr>
          <w:color w:val="000000" w:themeColor="text1"/>
          <w:lang w:val="en-US"/>
        </w:rPr>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A47915">
        <w:rPr>
          <w:color w:val="000000" w:themeColor="text1"/>
          <w:lang w:val="en-US"/>
        </w:rPr>
        <w:instrText xml:space="preserve"> ADDIN EN.CITE.DATA </w:instrText>
      </w:r>
      <w:r w:rsidR="00A47915">
        <w:rPr>
          <w:color w:val="000000" w:themeColor="text1"/>
          <w:lang w:val="en-US"/>
        </w:rPr>
      </w:r>
      <w:r w:rsidR="00A47915">
        <w:rPr>
          <w:color w:val="000000" w:themeColor="text1"/>
          <w:lang w:val="en-US"/>
        </w:rPr>
        <w:fldChar w:fldCharType="end"/>
      </w:r>
      <w:r w:rsidR="00A47915">
        <w:rPr>
          <w:color w:val="000000" w:themeColor="text1"/>
          <w:lang w:val="en-US"/>
        </w:rPr>
      </w:r>
      <w:r w:rsidR="00A47915">
        <w:rPr>
          <w:color w:val="000000" w:themeColor="text1"/>
          <w:lang w:val="en-US"/>
        </w:rPr>
        <w:fldChar w:fldCharType="separate"/>
      </w:r>
      <w:r w:rsidR="00A47915">
        <w:rPr>
          <w:noProof/>
          <w:color w:val="000000" w:themeColor="text1"/>
          <w:lang w:val="en-US"/>
        </w:rPr>
        <w:t>(Keenan et al., 2000; Kircher et al., 2000; Turk et al., 2002)</w:t>
      </w:r>
      <w:r w:rsidR="00A47915">
        <w:rPr>
          <w:color w:val="000000" w:themeColor="text1"/>
          <w:lang w:val="en-US"/>
        </w:rPr>
        <w:fldChar w:fldCharType="end"/>
      </w:r>
      <w:r w:rsidR="00A47915">
        <w:rPr>
          <w:color w:val="000000" w:themeColor="text1"/>
          <w:lang w:val="en-US"/>
        </w:rPr>
        <w:t>.</w:t>
      </w:r>
      <w:r w:rsidR="00A47915" w:rsidRPr="00A47915">
        <w:rPr>
          <w:color w:val="000000" w:themeColor="text1"/>
          <w:lang w:val="en-US"/>
        </w:rPr>
        <w:t xml:space="preserve"> </w:t>
      </w:r>
      <w:r w:rsidR="00DC32D3">
        <w:rPr>
          <w:color w:val="000000" w:themeColor="text1"/>
          <w:lang w:val="en-US"/>
        </w:rPr>
        <w:t>Besides that, t</w:t>
      </w:r>
      <w:r w:rsidR="00A47915" w:rsidRPr="00A47915">
        <w:rPr>
          <w:color w:val="000000" w:themeColor="text1"/>
          <w:lang w:val="en-US"/>
        </w:rPr>
        <w:t xml:space="preserve">he </w:t>
      </w:r>
      <w:r w:rsidR="00B40719">
        <w:rPr>
          <w:color w:val="000000" w:themeColor="text1"/>
          <w:lang w:val="en-US"/>
        </w:rPr>
        <w:t>SPE</w:t>
      </w:r>
      <w:r w:rsidR="00A47915" w:rsidRPr="00A47915">
        <w:rPr>
          <w:color w:val="000000" w:themeColor="text1"/>
          <w:lang w:val="en-US"/>
        </w:rPr>
        <w:t xml:space="preserve"> has also been observed in sound recognition, with research showing that individuals perceive their own voice as more attractive</w:t>
      </w:r>
      <w:r w:rsidR="00B40719">
        <w:rPr>
          <w:color w:val="000000" w:themeColor="text1"/>
          <w:lang w:val="en-US"/>
        </w:rPr>
        <w:t xml:space="preserve"> </w:t>
      </w:r>
      <w:r w:rsidR="00A47915">
        <w:rPr>
          <w:color w:val="000000" w:themeColor="text1"/>
          <w:lang w:val="en-US"/>
        </w:rPr>
        <w:fldChar w:fldCharType="begin"/>
      </w:r>
      <w:r w:rsidR="00A47915">
        <w:rPr>
          <w:color w:val="000000" w:themeColor="text1"/>
          <w:lang w:val="en-US"/>
        </w:rPr>
        <w:instrText xml:space="preserve"> ADDIN EN.CITE &lt;EndNote&gt;&lt;Cite&gt;&lt;Author&gt;Hughes&lt;/Author&gt;&lt;Year&gt;2013&lt;/Year&gt;&lt;RecNum&gt;49&lt;/RecNum&gt;&lt;DisplayText&gt;(Hughes &amp;amp; Harrison, 2013)&lt;/DisplayText&gt;&lt;record&gt;&lt;rec-number&gt;49&lt;/rec-number&gt;&lt;foreign-keys&gt;&lt;key app="EN" db-id="w5e5sta9arwa50eztf0vzr0zf55zr00xd9ae" timestamp="1676457872"&gt;49&lt;/key&gt;&lt;/foreign-keys&gt;&lt;ref-type name="Journal Article"&gt;17&lt;/ref-type&gt;&lt;contributors&gt;&lt;authors&gt;&lt;author&gt;Hughes, S. M.&lt;/author&gt;&lt;author&gt;Harrison, M. A. &lt;/author&gt;&lt;/authors&gt;&lt;/contributors&gt;&lt;titles&gt;&lt;title&gt;I like my voice better: Self-enhancement bias in perceptions of voice attractiveness&lt;/title&gt;&lt;secondary-title&gt;Perception&lt;/secondary-title&gt;&lt;/titles&gt;&lt;periodical&gt;&lt;full-title&gt;Perception&lt;/full-title&gt;&lt;/periodical&gt;&lt;pages&gt;941-949&lt;/pages&gt;&lt;volume&gt;42&lt;/volume&gt;&lt;number&gt;9&lt;/number&gt;&lt;dates&gt;&lt;year&gt;2013&lt;/year&gt;&lt;/dates&gt;&lt;urls&gt;&lt;/urls&gt;&lt;electronic-resource-num&gt;10.1068/p7526&lt;/electronic-resource-num&gt;&lt;/record&gt;&lt;/Cite&gt;&lt;/EndNote&gt;</w:instrText>
      </w:r>
      <w:r w:rsidR="00A47915">
        <w:rPr>
          <w:color w:val="000000" w:themeColor="text1"/>
          <w:lang w:val="en-US"/>
        </w:rPr>
        <w:fldChar w:fldCharType="separate"/>
      </w:r>
      <w:r w:rsidR="00A47915">
        <w:rPr>
          <w:noProof/>
          <w:color w:val="000000" w:themeColor="text1"/>
          <w:lang w:val="en-US"/>
        </w:rPr>
        <w:t>(Hughes &amp; Harrison, 2013)</w:t>
      </w:r>
      <w:r w:rsidR="00A47915">
        <w:rPr>
          <w:color w:val="000000" w:themeColor="text1"/>
          <w:lang w:val="en-US"/>
        </w:rPr>
        <w:fldChar w:fldCharType="end"/>
      </w:r>
      <w:r w:rsidR="00A47915" w:rsidRPr="00A47915">
        <w:rPr>
          <w:color w:val="000000" w:themeColor="text1"/>
          <w:lang w:val="en-US"/>
        </w:rPr>
        <w:t xml:space="preserve"> and respond faster to their own voice compared to others'</w:t>
      </w:r>
      <w:r w:rsidR="00B40719">
        <w:rPr>
          <w:color w:val="000000" w:themeColor="text1"/>
          <w:lang w:val="en-US"/>
        </w:rPr>
        <w:t xml:space="preserve"> </w:t>
      </w:r>
      <w:r w:rsidR="00A93AA8">
        <w:rPr>
          <w:color w:val="000000" w:themeColor="text1"/>
          <w:lang w:val="en-US"/>
        </w:rPr>
        <w:fldChar w:fldCharType="begin"/>
      </w:r>
      <w:r w:rsidR="00A93AA8">
        <w:rPr>
          <w:color w:val="000000" w:themeColor="text1"/>
          <w:lang w:val="en-US"/>
        </w:rPr>
        <w:instrText xml:space="preserve"> ADDIN EN.CITE &lt;EndNote&gt;&lt;Cite&gt;&lt;Author&gt;Payne&lt;/Author&gt;&lt;Year&gt;2021&lt;/Year&gt;&lt;RecNum&gt;50&lt;/RecNum&gt;&lt;DisplayText&gt;(Payne et al., 2021)&lt;/DisplayText&gt;&lt;record&gt;&lt;rec-number&gt;50&lt;/rec-number&gt;&lt;foreign-keys&gt;&lt;key app="EN" db-id="w5e5sta9arwa50eztf0vzr0zf55zr00xd9ae" timestamp="1676458013"&gt;50&lt;/key&gt;&lt;/foreign-keys&gt;&lt;ref-type name="Journal Article"&gt;17&lt;/ref-type&gt;&lt;contributors&gt;&lt;authors&gt;&lt;author&gt;Payne, B.&lt;/author&gt;&lt;author&gt;Lavan, N.&lt;/author&gt;&lt;author&gt;Knight, S.&lt;/author&gt;&lt;author&gt;McGettigan, C.&lt;/author&gt;&lt;/authors&gt;&lt;/contributors&gt;&lt;titles&gt;&lt;title&gt;Perceptual prioritization of self‐associated voices&lt;/title&gt;&lt;secondary-title&gt;British Journal of Psychology&lt;/secondary-title&gt;&lt;/titles&gt;&lt;periodical&gt;&lt;full-title&gt;British Journal of Psychology&lt;/full-title&gt;&lt;/periodical&gt;&lt;pages&gt;585-610&lt;/pages&gt;&lt;volume&gt;112&lt;/volume&gt;&lt;number&gt;3&lt;/number&gt;&lt;dates&gt;&lt;year&gt;2021&lt;/year&gt;&lt;/dates&gt;&lt;urls&gt;&lt;/urls&gt;&lt;electronic-resource-num&gt;10.1111/bjop.12479&lt;/electronic-resource-num&gt;&lt;/record&gt;&lt;/Cite&gt;&lt;/EndNote&gt;</w:instrText>
      </w:r>
      <w:r w:rsidR="00A93AA8">
        <w:rPr>
          <w:color w:val="000000" w:themeColor="text1"/>
          <w:lang w:val="en-US"/>
        </w:rPr>
        <w:fldChar w:fldCharType="separate"/>
      </w:r>
      <w:r w:rsidR="00A93AA8">
        <w:rPr>
          <w:noProof/>
          <w:color w:val="000000" w:themeColor="text1"/>
          <w:lang w:val="en-US"/>
        </w:rPr>
        <w:t>(Payne et al., 2021)</w:t>
      </w:r>
      <w:r w:rsidR="00A93AA8">
        <w:rPr>
          <w:color w:val="000000" w:themeColor="text1"/>
          <w:lang w:val="en-US"/>
        </w:rPr>
        <w:fldChar w:fldCharType="end"/>
      </w:r>
      <w:r w:rsidR="00A47915" w:rsidRPr="00A47915">
        <w:rPr>
          <w:color w:val="000000" w:themeColor="text1"/>
          <w:lang w:val="en-US"/>
        </w:rPr>
        <w:t>.</w:t>
      </w:r>
    </w:p>
    <w:p w14:paraId="131B953D" w14:textId="3940DEF4" w:rsidR="001C5230" w:rsidRDefault="00B06C06" w:rsidP="001C5230">
      <w:pPr>
        <w:ind w:firstLine="720"/>
        <w:rPr>
          <w:color w:val="000000" w:themeColor="text1"/>
        </w:rPr>
      </w:pPr>
      <w:r w:rsidRPr="00B06C06">
        <w:rPr>
          <w:color w:val="000000" w:themeColor="text1"/>
        </w:rPr>
        <w:t>The new overthrow the old</w:t>
      </w:r>
      <w:r w:rsidR="00623223">
        <w:rPr>
          <w:color w:val="000000" w:themeColor="text1"/>
        </w:rPr>
        <w:t>, and n</w:t>
      </w:r>
      <w:r w:rsidRPr="00B06C06">
        <w:rPr>
          <w:color w:val="000000" w:themeColor="text1"/>
        </w:rPr>
        <w:t>ew paradigms are always emerging.</w:t>
      </w:r>
      <w:r w:rsidR="00623223">
        <w:rPr>
          <w:color w:val="000000" w:themeColor="text1"/>
        </w:rPr>
        <w:t xml:space="preserve"> </w:t>
      </w:r>
      <w:r w:rsidR="00623223" w:rsidRPr="00623223">
        <w:rPr>
          <w:color w:val="000000" w:themeColor="text1"/>
        </w:rPr>
        <w:t xml:space="preserve">In order to further explore the internal mechanism of the </w:t>
      </w:r>
      <w:r w:rsidR="00623223" w:rsidRPr="00B40719">
        <w:rPr>
          <w:color w:val="000000" w:themeColor="text1"/>
        </w:rPr>
        <w:t>Self-Prioritization Effect (SPE)</w:t>
      </w:r>
      <w:r w:rsidR="00623223" w:rsidRPr="00623223">
        <w:rPr>
          <w:color w:val="000000" w:themeColor="text1"/>
        </w:rPr>
        <w:t>,</w:t>
      </w:r>
      <w:r w:rsidR="00623223">
        <w:rPr>
          <w:color w:val="000000" w:themeColor="text1"/>
        </w:rPr>
        <w:t xml:space="preserve"> </w:t>
      </w:r>
      <w:r w:rsidR="00F661EF">
        <w:rPr>
          <w:color w:val="000000" w:themeColor="text1"/>
        </w:rPr>
        <w:fldChar w:fldCharType="begin"/>
      </w:r>
      <w:r w:rsidR="00F661EF">
        <w:rPr>
          <w:color w:val="000000" w:themeColor="text1"/>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F661EF">
        <w:rPr>
          <w:color w:val="000000" w:themeColor="text1"/>
        </w:rPr>
        <w:fldChar w:fldCharType="separate"/>
      </w:r>
      <w:r w:rsidR="00F661EF">
        <w:rPr>
          <w:noProof/>
          <w:color w:val="000000" w:themeColor="text1"/>
        </w:rPr>
        <w:t>Sui et al. (2012)</w:t>
      </w:r>
      <w:r w:rsidR="00F661EF">
        <w:rPr>
          <w:color w:val="000000" w:themeColor="text1"/>
        </w:rPr>
        <w:fldChar w:fldCharType="end"/>
      </w:r>
      <w:r w:rsidR="00F661EF">
        <w:rPr>
          <w:color w:val="000000" w:themeColor="text1"/>
        </w:rPr>
        <w:t xml:space="preserve"> </w:t>
      </w:r>
      <w:r w:rsidR="00623223" w:rsidRPr="00B40719">
        <w:rPr>
          <w:color w:val="000000" w:themeColor="text1"/>
        </w:rPr>
        <w:t>developed</w:t>
      </w:r>
      <w:r w:rsidR="00623223" w:rsidRPr="00B40719">
        <w:rPr>
          <w:color w:val="000000" w:themeColor="text1"/>
        </w:rPr>
        <w:t xml:space="preserve"> </w:t>
      </w:r>
      <w:r w:rsidR="00623223">
        <w:rPr>
          <w:color w:val="000000" w:themeColor="text1"/>
        </w:rPr>
        <w:t>t</w:t>
      </w:r>
      <w:r w:rsidR="00623223" w:rsidRPr="00B40719">
        <w:rPr>
          <w:color w:val="000000" w:themeColor="text1"/>
        </w:rPr>
        <w:t xml:space="preserve">he </w:t>
      </w:r>
      <w:r w:rsidR="00623223" w:rsidRPr="00B40719">
        <w:rPr>
          <w:b/>
          <w:color w:val="000000" w:themeColor="text1"/>
          <w:highlight w:val="cyan"/>
        </w:rPr>
        <w:t>Self-Associative Learning Task (SALT)</w:t>
      </w:r>
      <w:r w:rsidR="007C7866" w:rsidRPr="00F968A5">
        <w:rPr>
          <w:color w:val="000000" w:themeColor="text1"/>
        </w:rPr>
        <w:t xml:space="preserve">. </w:t>
      </w:r>
      <w:r w:rsidR="002A502B" w:rsidRPr="002A502B">
        <w:rPr>
          <w:color w:val="000000" w:themeColor="text1"/>
          <w:lang w:val="en-US"/>
        </w:rPr>
        <w:t>In th</w:t>
      </w:r>
      <w:r w:rsidR="00F661EF">
        <w:rPr>
          <w:color w:val="000000" w:themeColor="text1"/>
          <w:lang w:val="en-US"/>
        </w:rPr>
        <w:t>is task</w:t>
      </w:r>
      <w:r w:rsidR="002A502B" w:rsidRPr="002A502B">
        <w:rPr>
          <w:color w:val="000000" w:themeColor="text1"/>
          <w:lang w:val="en-US"/>
        </w:rPr>
        <w:t xml:space="preserve">, participants first associate geometrical shapes (e.g., triangle, square, and circle) with labels </w:t>
      </w:r>
      <w:r w:rsidR="002F14FF">
        <w:rPr>
          <w:color w:val="000000" w:themeColor="text1"/>
          <w:lang w:val="en-US"/>
        </w:rPr>
        <w:t xml:space="preserve">of persons </w:t>
      </w:r>
      <w:r w:rsidR="002A502B" w:rsidRPr="002A502B">
        <w:rPr>
          <w:color w:val="000000" w:themeColor="text1"/>
          <w:lang w:val="en-US"/>
        </w:rPr>
        <w:t>(e.g., "</w:t>
      </w:r>
      <w:r w:rsidR="002F14FF">
        <w:rPr>
          <w:color w:val="000000" w:themeColor="text1"/>
          <w:lang w:val="en-US"/>
        </w:rPr>
        <w:t>You," "friend," and "stranger"),</w:t>
      </w:r>
      <w:r w:rsidR="002A502B" w:rsidRPr="002A502B">
        <w:rPr>
          <w:color w:val="000000" w:themeColor="text1"/>
          <w:lang w:val="en-US"/>
        </w:rPr>
        <w:t xml:space="preserve"> </w:t>
      </w:r>
      <w:r w:rsidR="002F14FF">
        <w:rPr>
          <w:color w:val="000000" w:themeColor="text1"/>
          <w:lang w:val="en-US"/>
        </w:rPr>
        <w:t>and then finish a perceptual matching task in which</w:t>
      </w:r>
      <w:r w:rsidR="002A502B" w:rsidRPr="002A502B">
        <w:rPr>
          <w:color w:val="000000" w:themeColor="text1"/>
          <w:lang w:val="en-US"/>
        </w:rPr>
        <w:t xml:space="preserve"> </w:t>
      </w:r>
      <w:r w:rsidR="002F14FF" w:rsidRPr="002A502B">
        <w:rPr>
          <w:color w:val="000000" w:themeColor="text1"/>
          <w:lang w:val="en-US"/>
        </w:rPr>
        <w:t>participants decide if the shape-label pairs</w:t>
      </w:r>
      <w:r w:rsidR="002F14FF">
        <w:rPr>
          <w:color w:val="000000" w:themeColor="text1"/>
          <w:lang w:val="en-US"/>
        </w:rPr>
        <w:t xml:space="preserve"> presented on the screen</w:t>
      </w:r>
      <w:r w:rsidR="002F14FF" w:rsidRPr="002A502B">
        <w:rPr>
          <w:color w:val="000000" w:themeColor="text1"/>
          <w:lang w:val="en-US"/>
        </w:rPr>
        <w:t xml:space="preserve"> match</w:t>
      </w:r>
      <w:r w:rsidR="002F14FF">
        <w:rPr>
          <w:color w:val="000000" w:themeColor="text1"/>
          <w:lang w:val="en-US"/>
        </w:rPr>
        <w:t xml:space="preserve"> the learned association or not</w:t>
      </w:r>
      <w:r w:rsidR="002A502B" w:rsidRPr="002A502B">
        <w:rPr>
          <w:color w:val="000000" w:themeColor="text1"/>
          <w:lang w:val="en-US"/>
        </w:rPr>
        <w:t xml:space="preserve">. Typically, </w:t>
      </w:r>
      <w:r w:rsidR="002F14FF">
        <w:rPr>
          <w:color w:val="000000" w:themeColor="text1"/>
          <w:lang w:val="en-US"/>
        </w:rPr>
        <w:t>shapes associated with the self is performed better, with</w:t>
      </w:r>
      <w:r w:rsidR="002A502B" w:rsidRPr="002A502B">
        <w:rPr>
          <w:color w:val="000000" w:themeColor="text1"/>
          <w:lang w:val="en-US"/>
        </w:rPr>
        <w:t xml:space="preserve"> faster response times, better accuracy, and</w:t>
      </w:r>
      <w:r w:rsidR="002F14FF">
        <w:rPr>
          <w:color w:val="000000" w:themeColor="text1"/>
          <w:lang w:val="en-US"/>
        </w:rPr>
        <w:t>/or</w:t>
      </w:r>
      <w:r w:rsidR="002A502B" w:rsidRPr="002A502B">
        <w:rPr>
          <w:color w:val="000000" w:themeColor="text1"/>
          <w:lang w:val="en-US"/>
        </w:rPr>
        <w:t xml:space="preserve"> higher sensitivity scores </w:t>
      </w:r>
      <w:r w:rsidR="002F14FF">
        <w:rPr>
          <w:color w:val="000000" w:themeColor="text1"/>
          <w:lang w:val="en-US"/>
        </w:rPr>
        <w:t>as</w:t>
      </w:r>
      <w:r w:rsidR="002A502B" w:rsidRPr="002A502B">
        <w:rPr>
          <w:color w:val="000000" w:themeColor="text1"/>
          <w:lang w:val="en-US"/>
        </w:rPr>
        <w:t xml:space="preserve"> compared to friend and stranger shapes</w:t>
      </w:r>
      <w:r w:rsidR="003C440B">
        <w:rPr>
          <w:color w:val="000000" w:themeColor="text1"/>
          <w:lang w:val="en-US"/>
        </w:rPr>
        <w:t xml:space="preserve"> </w:t>
      </w:r>
      <w:r w:rsidR="00AD1429">
        <w:rPr>
          <w:color w:val="000000" w:themeColor="text1"/>
          <w:lang w:val="en-US"/>
        </w:rPr>
        <w:fldChar w:fldCharType="begin">
          <w:fldData xml:space="preserve">PEVuZE5vdGU+PENpdGU+PEF1dGhvcj5TY2jDpGZlcjwvQXV0aG9yPjxZZWFyPjIwMTk8L1llYXI+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</w:fldData>
        </w:fldChar>
      </w:r>
      <w:r w:rsidR="00AD1429">
        <w:rPr>
          <w:color w:val="000000" w:themeColor="text1"/>
          <w:lang w:val="en-US"/>
        </w:rPr>
        <w:instrText xml:space="preserve"> ADDIN EN.CITE </w:instrText>
      </w:r>
      <w:r w:rsidR="00AD1429">
        <w:rPr>
          <w:color w:val="000000" w:themeColor="text1"/>
          <w:lang w:val="en-US"/>
        </w:rPr>
        <w:fldChar w:fldCharType="begin">
          <w:fldData xml:space="preserve">PEVuZE5vdGU+PENpdGU+PEF1dGhvcj5TY2jDpGZlcjwvQXV0aG9yPjxZZWFyPjIwMTk8L1llYXI+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</w:fldData>
        </w:fldChar>
      </w:r>
      <w:r w:rsidR="00AD1429">
        <w:rPr>
          <w:color w:val="000000" w:themeColor="text1"/>
          <w:lang w:val="en-US"/>
        </w:rPr>
        <w:instrText xml:space="preserve"> ADDIN EN.CITE.DATA </w:instrText>
      </w:r>
      <w:r w:rsidR="00AD1429">
        <w:rPr>
          <w:color w:val="000000" w:themeColor="text1"/>
          <w:lang w:val="en-US"/>
        </w:rPr>
      </w:r>
      <w:r w:rsidR="00AD1429">
        <w:rPr>
          <w:color w:val="000000" w:themeColor="text1"/>
          <w:lang w:val="en-US"/>
        </w:rPr>
        <w:fldChar w:fldCharType="end"/>
      </w:r>
      <w:r w:rsidR="00AD1429">
        <w:rPr>
          <w:color w:val="000000" w:themeColor="text1"/>
          <w:lang w:val="en-US"/>
        </w:rPr>
      </w:r>
      <w:r w:rsidR="00AD1429">
        <w:rPr>
          <w:color w:val="000000" w:themeColor="text1"/>
          <w:lang w:val="en-US"/>
        </w:rPr>
        <w:fldChar w:fldCharType="separate"/>
      </w:r>
      <w:r w:rsidR="00AD1429">
        <w:rPr>
          <w:noProof/>
          <w:color w:val="000000" w:themeColor="text1"/>
          <w:lang w:val="en-US"/>
        </w:rPr>
        <w:t>(Schäfer &amp; Frings, 2019; Sel et al., 2019; Sui et al., 2016)</w:t>
      </w:r>
      <w:r w:rsidR="00AD1429">
        <w:rPr>
          <w:color w:val="000000" w:themeColor="text1"/>
          <w:lang w:val="en-US"/>
        </w:rPr>
        <w:fldChar w:fldCharType="end"/>
      </w:r>
      <w:r w:rsidR="007C7866" w:rsidRPr="00F968A5">
        <w:rPr>
          <w:color w:val="000000" w:themeColor="text1"/>
          <w:lang w:val="en-US"/>
        </w:rPr>
        <w:t>.</w:t>
      </w:r>
      <w:r w:rsidR="007C7866" w:rsidRPr="00F968A5">
        <w:rPr>
          <w:color w:val="000000" w:themeColor="text1"/>
        </w:rPr>
        <w:t xml:space="preserve"> </w:t>
      </w:r>
      <w:r w:rsidR="00A93AA8" w:rsidRPr="00A93AA8">
        <w:rPr>
          <w:color w:val="000000" w:themeColor="text1"/>
        </w:rPr>
        <w:t xml:space="preserve">In this </w:t>
      </w:r>
      <w:r w:rsidR="00A93AA8">
        <w:rPr>
          <w:color w:val="000000" w:themeColor="text1"/>
          <w:lang w:val="en-US"/>
        </w:rPr>
        <w:t>task</w:t>
      </w:r>
      <w:r w:rsidR="00A93AA8" w:rsidRPr="00A93AA8">
        <w:rPr>
          <w:color w:val="000000" w:themeColor="text1"/>
        </w:rPr>
        <w:t xml:space="preserve"> paradigm, self-relevance was dissociated from stimulus familiarity, addressing the previous ambiguity of whether the SPE is driven by self-relevance or stimulus familiarity.</w:t>
      </w:r>
      <w:bookmarkStart w:id="14" w:name="_GoBack"/>
      <w:bookmarkEnd w:id="14"/>
    </w:p>
    <w:p w14:paraId="758F490F" w14:textId="12F1A091" w:rsidR="00113DE1" w:rsidRDefault="002A502B" w:rsidP="00F82EA9">
      <w:pPr>
        <w:ind w:firstLine="720"/>
        <w:rPr>
          <w:color w:val="000000" w:themeColor="text1"/>
          <w:lang w:val="en-US"/>
        </w:rPr>
      </w:pPr>
      <w:r w:rsidRPr="00B40719">
        <w:rPr>
          <w:color w:val="000000" w:themeColor="text1"/>
          <w:highlight w:val="cyan"/>
          <w:lang w:val="en-US"/>
        </w:rPr>
        <w:t>The use</w:t>
      </w:r>
      <w:r w:rsidRPr="00B14C30">
        <w:rPr>
          <w:color w:val="000000" w:themeColor="text1"/>
          <w:lang w:val="en-US"/>
        </w:rPr>
        <w:t xml:space="preserve"> of the self-associative learning </w:t>
      </w:r>
      <w:r w:rsidR="001C5230" w:rsidRPr="00B14C30">
        <w:rPr>
          <w:color w:val="000000" w:themeColor="text1"/>
          <w:lang w:val="en-US"/>
        </w:rPr>
        <w:t>task</w:t>
      </w:r>
      <w:r w:rsidRPr="00B14C30">
        <w:rPr>
          <w:color w:val="000000" w:themeColor="text1"/>
          <w:lang w:val="en-US"/>
        </w:rPr>
        <w:t xml:space="preserve"> has </w:t>
      </w:r>
      <w:r w:rsidRPr="005159A5">
        <w:rPr>
          <w:color w:val="000000" w:themeColor="text1"/>
          <w:highlight w:val="cyan"/>
          <w:lang w:val="en-US"/>
        </w:rPr>
        <w:t>increased greatly</w:t>
      </w:r>
      <w:r w:rsidRPr="00B14C30">
        <w:rPr>
          <w:color w:val="000000" w:themeColor="text1"/>
          <w:lang w:val="en-US"/>
        </w:rPr>
        <w:t xml:space="preserve"> in recent years, due to its convenience in studying powerful top-down processing and avoiding the confounding influence of stimuli familiarity. </w:t>
      </w:r>
      <w:r w:rsidR="001B69F0" w:rsidRPr="001B69F0">
        <w:rPr>
          <w:color w:val="000000" w:themeColor="text1"/>
          <w:lang w:val="en-US"/>
        </w:rPr>
        <w:t>Some studies consider more detailed issues. Other studies apply this experiment to broader fields.</w:t>
      </w:r>
      <w:r w:rsidR="001B69F0">
        <w:rPr>
          <w:color w:val="000000" w:themeColor="text1"/>
          <w:lang w:val="en-US"/>
        </w:rPr>
        <w:t xml:space="preserve"> </w:t>
      </w:r>
      <w:r w:rsidR="001B69F0" w:rsidRPr="001B69F0">
        <w:rPr>
          <w:color w:val="000000" w:themeColor="text1"/>
          <w:lang w:val="en-US"/>
        </w:rPr>
        <w:t xml:space="preserve">For example, some articles discuss identity labels in greater depth. </w:t>
      </w:r>
      <w:r w:rsidR="007F70C1" w:rsidRPr="007F70C1">
        <w:rPr>
          <w:color w:val="000000" w:themeColor="text1"/>
          <w:lang w:val="en-US"/>
        </w:rPr>
        <w:t>Some studies discuss the importance of the characters involved in the identity labels to the participants themselves</w:t>
      </w:r>
      <w:r w:rsidR="00351E46">
        <w:rPr>
          <w:color w:val="000000" w:themeColor="text1"/>
          <w:lang w:val="en-US"/>
        </w:rPr>
        <w:t xml:space="preserve"> </w:t>
      </w:r>
      <w:r w:rsidR="00351E46">
        <w:rPr>
          <w:color w:val="000000" w:themeColor="text1"/>
          <w:lang w:val="en-US"/>
        </w:rPr>
        <w:fldChar w:fldCharType="begin"/>
      </w:r>
      <w:r w:rsidR="00351E46">
        <w:rPr>
          <w:color w:val="000000" w:themeColor="text1"/>
          <w:lang w:val="en-US"/>
        </w:rPr>
        <w:instrText xml:space="preserve"> ADDIN EN.CITE &lt;EndNote&gt;&lt;Cite&gt;&lt;Author&gt;Golubickis&lt;/Author&gt;&lt;Year&gt;2020&lt;/Year&gt;&lt;RecNum&gt;57&lt;/RecNum&gt;&lt;DisplayText&gt;(Golubickis et al., 2020)&lt;/DisplayText&gt;&lt;record&gt;&lt;rec-number&gt;57&lt;/rec-number&gt;&lt;foreign-keys&gt;&lt;key app="EN" db-id="w5e5sta9arwa50eztf0vzr0zf55zr00xd9ae" timestamp="1676625876"&gt;57&lt;/key&gt;&lt;/foreign-keys&gt;&lt;ref-type name="Journal Article"&gt;17&lt;/ref-type&gt;&lt;contributors&gt;&lt;authors&gt;&lt;author&gt;Golubickis, M.&lt;/author&gt;&lt;author&gt;Falbén, J. K.&lt;/author&gt;&lt;author&gt;Ho, N. S.&lt;/author&gt;&lt;author&gt;Sui, J.&lt;/author&gt;&lt;author&gt;Cunningham, W. A.&lt;/author&gt;&lt;author&gt;Macrae, C. N.&lt;/author&gt;&lt;/authors&gt;&lt;/contributors&gt;&lt;titles&gt;&lt;title&gt;Parts of me: Identity-relevance moderates self-prioritization&lt;/title&gt;&lt;secondary-title&gt;Consciousness and cognition&lt;/secondary-title&gt;&lt;/titles&gt;&lt;periodical&gt;&lt;full-title&gt;Consciousness and cognition&lt;/full-title&gt;&lt;/periodical&gt;&lt;pages&gt;102848&lt;/pages&gt;&lt;volume&gt;77&lt;/volume&gt;&lt;dates&gt;&lt;year&gt;2020&lt;/year&gt;&lt;/dates&gt;&lt;urls&gt;&lt;/urls&gt;&lt;electronic-resource-num&gt;10.1016/j.concog.2019.102848&lt;/electronic-resource-num&gt;&lt;/record&gt;&lt;/Cite&gt;&lt;/EndNote&gt;</w:instrText>
      </w:r>
      <w:r w:rsidR="00351E46">
        <w:rPr>
          <w:color w:val="000000" w:themeColor="text1"/>
          <w:lang w:val="en-US"/>
        </w:rPr>
        <w:fldChar w:fldCharType="separate"/>
      </w:r>
      <w:r w:rsidR="00351E46">
        <w:rPr>
          <w:noProof/>
          <w:color w:val="000000" w:themeColor="text1"/>
          <w:lang w:val="en-US"/>
        </w:rPr>
        <w:t>(Golubickis et al., 2020)</w:t>
      </w:r>
      <w:r w:rsidR="00351E46">
        <w:rPr>
          <w:color w:val="000000" w:themeColor="text1"/>
          <w:lang w:val="en-US"/>
        </w:rPr>
        <w:fldChar w:fldCharType="end"/>
      </w:r>
      <w:r w:rsidR="007F70C1" w:rsidRPr="007F70C1">
        <w:rPr>
          <w:color w:val="000000" w:themeColor="text1"/>
          <w:lang w:val="en-US"/>
        </w:rPr>
        <w:t>, while others expand self-relevant labels to include the past self, present self, and future self</w:t>
      </w:r>
      <w:r w:rsidR="00351E46">
        <w:rPr>
          <w:color w:val="000000" w:themeColor="text1"/>
          <w:lang w:val="en-US"/>
        </w:rPr>
        <w:t xml:space="preserve"> </w:t>
      </w:r>
      <w:r w:rsidR="00351E46">
        <w:rPr>
          <w:color w:val="000000" w:themeColor="text1"/>
          <w:lang w:val="en-US"/>
        </w:rPr>
        <w:fldChar w:fldCharType="begin"/>
      </w:r>
      <w:r w:rsidR="00351E46">
        <w:rPr>
          <w:color w:val="000000" w:themeColor="text1"/>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351E46">
        <w:rPr>
          <w:color w:val="000000" w:themeColor="text1"/>
          <w:lang w:val="en-US"/>
        </w:rPr>
        <w:fldChar w:fldCharType="separate"/>
      </w:r>
      <w:r w:rsidR="00351E46">
        <w:rPr>
          <w:noProof/>
          <w:color w:val="000000" w:themeColor="text1"/>
          <w:lang w:val="en-US"/>
        </w:rPr>
        <w:t>(Golubickis et al., 2017)</w:t>
      </w:r>
      <w:r w:rsidR="00351E46">
        <w:rPr>
          <w:color w:val="000000" w:themeColor="text1"/>
          <w:lang w:val="en-US"/>
        </w:rPr>
        <w:fldChar w:fldCharType="end"/>
      </w:r>
      <w:r w:rsidR="007F70C1" w:rsidRPr="007F70C1">
        <w:rPr>
          <w:color w:val="000000" w:themeColor="text1"/>
          <w:lang w:val="en-US"/>
        </w:rPr>
        <w:t>. Additionally, some studies divide self-labels into "good self" and "bad self</w:t>
      </w:r>
      <w:r w:rsidR="00351E46">
        <w:rPr>
          <w:color w:val="000000" w:themeColor="text1"/>
          <w:lang w:val="en-US"/>
        </w:rPr>
        <w:t xml:space="preserve"> </w:t>
      </w:r>
      <w:r w:rsidR="00351E46">
        <w:rPr>
          <w:color w:val="000000" w:themeColor="text1"/>
          <w:lang w:val="en-US"/>
        </w:rPr>
        <w:fldChar w:fldCharType="begin"/>
      </w:r>
      <w:r w:rsidR="00351E46">
        <w:rPr>
          <w:color w:val="000000" w:themeColor="text1"/>
          <w:lang w:val="en-US"/>
        </w:rPr>
        <w:instrText xml:space="preserve"> ADDIN EN.CITE &lt;EndNote&gt;&lt;Cite&gt;&lt;Author&gt;Hu&lt;/Author&gt;&lt;Year&gt;2020&lt;/Year&gt;&lt;RecNum&gt;13&lt;/RecNum&gt;&lt;DisplayText&gt;(Hu et al., 2020)&lt;/DisplayText&gt;&lt;record&gt;&lt;rec-number&gt;13&lt;/rec-number&gt;&lt;foreign-keys&gt;&lt;key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EndNote&gt;</w:instrText>
      </w:r>
      <w:r w:rsidR="00351E46">
        <w:rPr>
          <w:color w:val="000000" w:themeColor="text1"/>
          <w:lang w:val="en-US"/>
        </w:rPr>
        <w:fldChar w:fldCharType="separate"/>
      </w:r>
      <w:r w:rsidR="00351E46">
        <w:rPr>
          <w:noProof/>
          <w:color w:val="000000" w:themeColor="text1"/>
          <w:lang w:val="en-US"/>
        </w:rPr>
        <w:t>(Hu et al., 2020)</w:t>
      </w:r>
      <w:r w:rsidR="00351E46">
        <w:rPr>
          <w:color w:val="000000" w:themeColor="text1"/>
          <w:lang w:val="en-US"/>
        </w:rPr>
        <w:fldChar w:fldCharType="end"/>
      </w:r>
      <w:r w:rsidR="007F70C1" w:rsidRPr="007F70C1">
        <w:rPr>
          <w:color w:val="000000" w:themeColor="text1"/>
          <w:lang w:val="en-US"/>
        </w:rPr>
        <w:t>.</w:t>
      </w:r>
      <w:r w:rsidR="007F70C1">
        <w:rPr>
          <w:color w:val="000000" w:themeColor="text1"/>
          <w:lang w:val="en-US"/>
        </w:rPr>
        <w:t xml:space="preserve"> </w:t>
      </w:r>
      <w:r w:rsidR="009A6A09" w:rsidRPr="009A6A09">
        <w:rPr>
          <w:color w:val="000000" w:themeColor="text1"/>
          <w:lang w:val="en-US"/>
        </w:rPr>
        <w:t xml:space="preserve">Some articles also consider whether the </w:t>
      </w:r>
      <w:r w:rsidR="009A6A09">
        <w:rPr>
          <w:color w:val="000000" w:themeColor="text1"/>
          <w:lang w:val="en-US"/>
        </w:rPr>
        <w:t>SPE</w:t>
      </w:r>
      <w:r w:rsidR="009A6A09" w:rsidRPr="009A6A09">
        <w:rPr>
          <w:color w:val="000000" w:themeColor="text1"/>
          <w:lang w:val="en-US"/>
        </w:rPr>
        <w:t xml:space="preserve"> occurs when the label is the participant's </w:t>
      </w:r>
      <w:r w:rsidR="00CA2067" w:rsidRPr="009A6A09">
        <w:rPr>
          <w:color w:val="000000" w:themeColor="text1"/>
          <w:lang w:val="en-US"/>
        </w:rPr>
        <w:t>in-group</w:t>
      </w:r>
      <w:r w:rsidR="009A6A09" w:rsidRPr="009A6A09">
        <w:rPr>
          <w:color w:val="000000" w:themeColor="text1"/>
          <w:lang w:val="en-US"/>
        </w:rPr>
        <w:t>, that is, whether the "we" label also elicits an SPE</w:t>
      </w:r>
      <w:r w:rsidR="001B69F0" w:rsidRPr="001B69F0">
        <w:rPr>
          <w:color w:val="000000" w:themeColor="text1"/>
          <w:lang w:val="en-US"/>
        </w:rPr>
        <w:t xml:space="preserve">. For example, </w:t>
      </w:r>
      <w:r w:rsidR="001B69F0">
        <w:rPr>
          <w:color w:val="000000" w:themeColor="text1"/>
          <w:lang w:val="en-US"/>
        </w:rPr>
        <w:fldChar w:fldCharType="begin"/>
      </w:r>
      <w:r w:rsidR="007F70C1">
        <w:rPr>
          <w:color w:val="000000" w:themeColor="text1"/>
          <w:lang w:val="en-US"/>
        </w:rPr>
        <w:instrText xml:space="preserve"> ADDIN EN.CITE &lt;EndNote&gt;&lt;Cite AuthorYear="1"&gt;&lt;Author&gt;Constable&lt;/Author&gt;&lt;Year&gt;2019&lt;/Year&gt;&lt;RecNum&gt;51&lt;/RecNum&gt;&lt;DisplayText&gt;Constable et al. (2019)&lt;/DisplayText&gt;&lt;record&gt;&lt;rec-number&gt;51&lt;/rec-number&gt;&lt;foreign-keys&gt;&lt;key app="EN" db-id="w5e5sta9arwa50eztf0vzr0zf55zr00xd9ae" timestamp="1676546103"&gt;51&lt;/key&gt;&lt;/foreign-keys&gt;&lt;ref-type name="Journal Article"&gt;17&lt;/ref-type&gt;&lt;contributors&gt;&lt;authors&gt;&lt;author&gt;Constable, M. D.&lt;/author&gt;&lt;author&gt;Elekes, F.&lt;/author&gt;&lt;author&gt;Sebanz, N.&lt;/author&gt;&lt;author&gt;Knoblich, G.&lt;/author&gt;&lt;/authors&gt;&lt;/contributors&gt;&lt;titles&gt;&lt;title&gt;Relevant for us? We-prioritization in cognitive processing&lt;/title&gt;&lt;secondary-title&gt;Journal of Experimental Psychology: Human Perception and Performance&lt;/secondary-title&gt;&lt;/titles&gt;&lt;periodical&gt;&lt;full-title&gt;Journal of Experimental Psychology: Human Perception and Performance&lt;/full-title&gt;&lt;/periodical&gt;&lt;volume&gt;45&lt;/volume&gt;&lt;number&gt;12&lt;/number&gt;&lt;section&gt;1549&lt;/section&gt;&lt;dates&gt;&lt;year&gt;2019&lt;/year&gt;&lt;/dates&gt;&lt;urls&gt;&lt;/urls&gt;&lt;electronic-resource-num&gt;10.1037/xhp0000691&lt;/electronic-resource-num&gt;&lt;/record&gt;&lt;/Cite&gt;&lt;/EndNote&gt;</w:instrText>
      </w:r>
      <w:r w:rsidR="001B69F0">
        <w:rPr>
          <w:color w:val="000000" w:themeColor="text1"/>
          <w:lang w:val="en-US"/>
        </w:rPr>
        <w:fldChar w:fldCharType="separate"/>
      </w:r>
      <w:r w:rsidR="007F70C1">
        <w:rPr>
          <w:noProof/>
          <w:color w:val="000000" w:themeColor="text1"/>
          <w:lang w:val="en-US"/>
        </w:rPr>
        <w:t>Constable et al. (2019)</w:t>
      </w:r>
      <w:r w:rsidR="001B69F0">
        <w:rPr>
          <w:color w:val="000000" w:themeColor="text1"/>
          <w:lang w:val="en-US"/>
        </w:rPr>
        <w:fldChar w:fldCharType="end"/>
      </w:r>
      <w:r w:rsidR="001B69F0">
        <w:rPr>
          <w:color w:val="000000" w:themeColor="text1"/>
          <w:lang w:val="en-US"/>
        </w:rPr>
        <w:t xml:space="preserve"> and </w:t>
      </w:r>
      <w:r w:rsidR="001B69F0">
        <w:rPr>
          <w:color w:val="000000" w:themeColor="text1"/>
          <w:lang w:val="en-US"/>
        </w:rPr>
        <w:fldChar w:fldCharType="begin"/>
      </w:r>
      <w:r w:rsidR="001B69F0">
        <w:rPr>
          <w:color w:val="000000" w:themeColor="text1"/>
          <w:lang w:val="en-US"/>
        </w:rPr>
        <w:instrText xml:space="preserve"> ADDIN EN.CITE &lt;EndNote&gt;&lt;Cite AuthorYear="1"&gt;&lt;Author&gt;Enock&lt;/Author&gt;&lt;Year&gt;2018&lt;/Year&gt;&lt;RecNum&gt;52&lt;/RecNum&gt;&lt;DisplayText&gt;Enock et al. (2018)&lt;/DisplayText&gt;&lt;record&gt;&lt;rec-number&gt;52&lt;/rec-number&gt;&lt;foreign-keys&gt;&lt;key app="EN" db-id="w5e5sta9arwa50eztf0vzr0zf55zr00xd9ae" timestamp="1676546226"&gt;52&lt;/key&gt;&lt;/foreign-keys&gt;&lt;ref-type name="Journal Article"&gt;17&lt;/ref-type&gt;&lt;contributors&gt;&lt;authors&gt;&lt;author&gt;Enock, F.&lt;/author&gt;&lt;author&gt;Sui, J.&lt;/author&gt;&lt;author&gt;Hewstone, M.&lt;/author&gt;&lt;author&gt;Humphreys, G. W. &lt;/author&gt;&lt;/authors&gt;&lt;/contributors&gt;&lt;titles&gt;&lt;title&gt;Self and team prioritisation effects in perceptual matching: Evidence for a shared representation&lt;/title&gt;&lt;secondary-title&gt;Acta psychologica&lt;/secondary-title&gt;&lt;/titles&gt;&lt;periodical&gt;&lt;full-title&gt;Acta psychologica&lt;/full-title&gt;&lt;/periodical&gt;&lt;pages&gt;107-118&lt;/pages&gt;&lt;volume&gt;182&lt;/volume&gt;&lt;dates&gt;&lt;year&gt;2018&lt;/year&gt;&lt;/dates&gt;&lt;urls&gt;&lt;/urls&gt;&lt;electronic-resource-num&gt;10.1016/j.actpsy.2017.11.011&lt;/electronic-resource-num&gt;&lt;/record&gt;&lt;/Cite&gt;&lt;/EndNote&gt;</w:instrText>
      </w:r>
      <w:r w:rsidR="001B69F0">
        <w:rPr>
          <w:color w:val="000000" w:themeColor="text1"/>
          <w:lang w:val="en-US"/>
        </w:rPr>
        <w:fldChar w:fldCharType="separate"/>
      </w:r>
      <w:r w:rsidR="001B69F0">
        <w:rPr>
          <w:noProof/>
          <w:color w:val="000000" w:themeColor="text1"/>
          <w:lang w:val="en-US"/>
        </w:rPr>
        <w:t>Enock et al. (2018)</w:t>
      </w:r>
      <w:r w:rsidR="001B69F0">
        <w:rPr>
          <w:color w:val="000000" w:themeColor="text1"/>
          <w:lang w:val="en-US"/>
        </w:rPr>
        <w:fldChar w:fldCharType="end"/>
      </w:r>
      <w:r w:rsidR="001B69F0">
        <w:rPr>
          <w:color w:val="000000" w:themeColor="text1"/>
          <w:lang w:val="en-US"/>
        </w:rPr>
        <w:t xml:space="preserve"> </w:t>
      </w:r>
      <w:r w:rsidR="001B69F0" w:rsidRPr="001B69F0">
        <w:rPr>
          <w:color w:val="000000" w:themeColor="text1"/>
          <w:lang w:val="en-US"/>
        </w:rPr>
        <w:t xml:space="preserve">both found that people also exhibit an advantage for the "we" (group) label of their </w:t>
      </w:r>
      <w:r w:rsidR="00CA2067" w:rsidRPr="001B69F0">
        <w:rPr>
          <w:color w:val="000000" w:themeColor="text1"/>
          <w:lang w:val="en-US"/>
        </w:rPr>
        <w:t>in-group</w:t>
      </w:r>
      <w:r w:rsidR="001B69F0" w:rsidRPr="001B69F0">
        <w:rPr>
          <w:color w:val="000000" w:themeColor="text1"/>
          <w:lang w:val="en-US"/>
        </w:rPr>
        <w:t xml:space="preserve">. However, this group advantage does not extend to any particular individual within the group  </w:t>
      </w:r>
      <w:r w:rsidR="001B69F0" w:rsidRPr="00B14C30">
        <w:rPr>
          <w:color w:val="000000" w:themeColor="text1"/>
          <w:lang w:val="en-US"/>
        </w:rPr>
        <w:fldChar w:fldCharType="begin"/>
      </w:r>
      <w:r w:rsidR="001B69F0" w:rsidRPr="00B14C30">
        <w:rPr>
          <w:color w:val="000000" w:themeColor="text1"/>
          <w:lang w:val="en-US"/>
        </w:rPr>
        <w:instrText xml:space="preserve"> ADDIN EN.CITE &lt;EndNote&gt;&lt;Cite&gt;&lt;Author&gt;Constable&lt;/Author&gt;&lt;Year&gt;2020&lt;/Year&gt;&lt;RecNum&gt;53&lt;/RecNum&gt;&lt;DisplayText&gt;(Constable &amp;amp; Knoblich, 2020)&lt;/DisplayText&gt;&lt;record&gt;&lt;rec-number&gt;53&lt;/rec-number&gt;&lt;foreign-keys&gt;&lt;key app="EN" db-id="w5e5sta9arwa50eztf0vzr0zf55zr00xd9ae" timestamp="1676546351"&gt;53&lt;/key&gt;&lt;/foreign-keys&gt;&lt;ref-type name="Journal Article"&gt;17&lt;/ref-type&gt;&lt;contributors&gt;&lt;authors&gt;&lt;author&gt;Constable, M. D.&lt;/author&gt;&lt;author&gt;Knoblich, G. &lt;/author&gt;&lt;/authors&gt;&lt;/contributors&gt;&lt;titles&gt;&lt;title&gt;Sticking together? Re-binding previous other-associated stimuli interferes with self-verification but not partner-verification&lt;/title&gt;&lt;secondary-title&gt;Acta Psychologica&lt;/secondary-title&gt;&lt;/titles&gt;&lt;periodical&gt;&lt;full-title&gt;Acta psychologica&lt;/full-title&gt;&lt;/periodical&gt;&lt;pages&gt;103167&lt;/pages&gt;&lt;volume&gt;210&lt;/volume&gt;&lt;dates&gt;&lt;year&gt;2020&lt;/year&gt;&lt;/dates&gt;&lt;urls&gt;&lt;/urls&gt;&lt;electronic-resource-num&gt;10.1016/j.actpsy.2020.103167&lt;/electronic-resource-num&gt;&lt;/record&gt;&lt;/Cite&gt;&lt;/EndNote&gt;</w:instrText>
      </w:r>
      <w:r w:rsidR="001B69F0" w:rsidRPr="00B14C30">
        <w:rPr>
          <w:color w:val="000000" w:themeColor="text1"/>
          <w:lang w:val="en-US"/>
        </w:rPr>
        <w:fldChar w:fldCharType="separate"/>
      </w:r>
      <w:r w:rsidR="001B69F0" w:rsidRPr="00B14C30">
        <w:rPr>
          <w:noProof/>
          <w:color w:val="000000" w:themeColor="text1"/>
          <w:lang w:val="en-US"/>
        </w:rPr>
        <w:t>(Constable &amp; Knoblich, 2020)</w:t>
      </w:r>
      <w:r w:rsidR="001B69F0" w:rsidRPr="00B14C30">
        <w:rPr>
          <w:color w:val="000000" w:themeColor="text1"/>
          <w:lang w:val="en-US"/>
        </w:rPr>
        <w:fldChar w:fldCharType="end"/>
      </w:r>
      <w:r w:rsidR="001B69F0" w:rsidRPr="001B69F0">
        <w:rPr>
          <w:color w:val="000000" w:themeColor="text1"/>
          <w:lang w:val="en-US"/>
        </w:rPr>
        <w:t>. In recent years, further research has continued to explore this group advantage effect</w:t>
      </w:r>
      <w:r w:rsidR="00351E46">
        <w:rPr>
          <w:color w:val="000000" w:themeColor="text1"/>
          <w:lang w:val="en-US"/>
        </w:rPr>
        <w:t xml:space="preserve"> </w:t>
      </w:r>
      <w:r w:rsidR="00351E46">
        <w:rPr>
          <w:color w:val="000000" w:themeColor="text1"/>
          <w:lang w:val="en-US"/>
        </w:rPr>
        <w:fldChar w:fldCharType="begin"/>
      </w:r>
      <w:r w:rsidR="00351E46">
        <w:rPr>
          <w:color w:val="000000" w:themeColor="text1"/>
          <w:lang w:val="en-US"/>
        </w:rPr>
        <w:instrText xml:space="preserve"> ADDIN EN.CITE &lt;EndNote&gt;&lt;Cite&gt;&lt;Author&gt;Enock&lt;/Author&gt;&lt;Year&gt;2020&lt;/Year&gt;&lt;RecNum&gt;58&lt;/RecNum&gt;&lt;DisplayText&gt;(Enock et al., 2020)&lt;/DisplayText&gt;&lt;record&gt;&lt;rec-number&gt;58&lt;/rec-number&gt;&lt;foreign-keys&gt;&lt;key app="EN" db-id="w5e5sta9arwa50eztf0vzr0zf55zr00xd9ae" timestamp="1676626598"&gt;58&lt;/key&gt;&lt;/foreign-keys&gt;&lt;ref-type name="Journal Article"&gt;17&lt;/ref-type&gt;&lt;contributors&gt;&lt;authors&gt;&lt;author&gt;Enock, F. E.&lt;/author&gt;&lt;author&gt;Hewstone, M. R.&lt;/author&gt;&lt;author&gt;Lockwood, P. L.&lt;/author&gt;&lt;author&gt;Sui, J.&lt;/author&gt;&lt;/authors&gt;&lt;/contributors&gt;&lt;titles&gt;&lt;title&gt;Overlap in processing advantages for minimal ingroups and the self&lt;/title&gt;&lt;secondary-title&gt;Scientific Reports&lt;/secondary-title&gt;&lt;/titles&gt;&lt;periodical&gt;&lt;full-title&gt;Scientific Reports&lt;/full-title&gt;&lt;/periodical&gt;&lt;pages&gt;18933&lt;/pages&gt;&lt;volume&gt;10&lt;/volume&gt;&lt;number&gt;1&lt;/number&gt;&lt;dates&gt;&lt;year&gt;2020&lt;/year&gt;&lt;/dates&gt;&lt;urls&gt;&lt;/urls&gt;&lt;/record&gt;&lt;/Cite&gt;&lt;/EndNote&gt;</w:instrText>
      </w:r>
      <w:r w:rsidR="00351E46">
        <w:rPr>
          <w:color w:val="000000" w:themeColor="text1"/>
          <w:lang w:val="en-US"/>
        </w:rPr>
        <w:fldChar w:fldCharType="separate"/>
      </w:r>
      <w:r w:rsidR="00351E46">
        <w:rPr>
          <w:noProof/>
          <w:color w:val="000000" w:themeColor="text1"/>
          <w:lang w:val="en-US"/>
        </w:rPr>
        <w:t>(Enock et al., 2020)</w:t>
      </w:r>
      <w:r w:rsidR="00351E46">
        <w:rPr>
          <w:color w:val="000000" w:themeColor="text1"/>
          <w:lang w:val="en-US"/>
        </w:rPr>
        <w:fldChar w:fldCharType="end"/>
      </w:r>
      <w:r w:rsidR="001B69F0" w:rsidRPr="001B69F0">
        <w:rPr>
          <w:color w:val="000000" w:themeColor="text1"/>
          <w:lang w:val="en-US"/>
        </w:rPr>
        <w:t>.</w:t>
      </w:r>
      <w:r w:rsidR="00F82EA9">
        <w:rPr>
          <w:rFonts w:eastAsiaTheme="minorEastAsia" w:hint="eastAsia"/>
          <w:color w:val="000000" w:themeColor="text1"/>
          <w:lang w:val="en-US"/>
        </w:rPr>
        <w:t xml:space="preserve"> </w:t>
      </w:r>
      <w:r w:rsidR="00113DE1" w:rsidRPr="00113DE1">
        <w:rPr>
          <w:color w:val="000000" w:themeColor="text1"/>
          <w:lang w:val="en-US"/>
        </w:rPr>
        <w:t>In addition, some studies have applied SALT to other fields. For example, in the field of neuroscience, researchers are interested in understanding which brain regions are active when SPE oc</w:t>
      </w:r>
      <w:r w:rsidR="00113DE1">
        <w:rPr>
          <w:color w:val="000000" w:themeColor="text1"/>
          <w:lang w:val="en-US"/>
        </w:rPr>
        <w:t>cur</w:t>
      </w:r>
      <w:r w:rsidR="00232EC9">
        <w:rPr>
          <w:color w:val="000000" w:themeColor="text1"/>
          <w:lang w:val="en-US"/>
        </w:rPr>
        <w:fldChar w:fldCharType="begin"/>
      </w:r>
      <w:r w:rsidR="00232EC9">
        <w:rPr>
          <w:color w:val="000000" w:themeColor="text1"/>
          <w:lang w:val="en-US"/>
        </w:rPr>
        <w:instrText xml:space="preserve"> ADDIN EN.CITE &lt;EndNote&gt;&lt;Cite&gt;&lt;Author&gt;Humphreys&lt;/Author&gt;&lt;Year&gt;2015&lt;/Year&gt;&lt;RecNum&gt;14&lt;/RecNum&gt;&lt;DisplayText&gt;(Feng et al., 2018; Humphreys &amp;amp; Sui, 2015)&lt;/DisplayText&gt;&lt;record&gt;&lt;rec-number&gt;14&lt;/rec-number&gt;&lt;foreign-keys&gt;&lt;key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gt;&lt;Author&gt;Feng&lt;/Author&gt;&lt;Year&gt;2018&lt;/Year&gt;&lt;RecNum&gt;59&lt;/RecNum&gt;&lt;record&gt;&lt;rec-number&gt;59&lt;/rec-number&gt;&lt;foreign-keys&gt;&lt;key app="EN" db-id="w5e5sta9arwa50eztf0vzr0zf55zr00xd9ae" timestamp="1676626882"&gt;59&lt;/key&gt;&lt;/foreign-keys&gt;&lt;ref-type name="Journal Article"&gt;17&lt;/ref-type&gt;&lt;contributors&gt;&lt;authors&gt;&lt;author&gt;Feng, C.&lt;/author&gt;&lt;author&gt;Yan, X.&lt;/author&gt;&lt;author&gt;Huang, W.&lt;/author&gt;&lt;author&gt;Han, S.&lt;/author&gt;&lt;author&gt;Ma, Y. &lt;/author&gt;&lt;/authors&gt;&lt;/contributors&gt;&lt;titles&gt;&lt;title&gt;Neural representations of the multidimensional self in the cortical midline structures&lt;/title&gt;&lt;secondary-title&gt;NeuroImage&lt;/secondary-title&gt;&lt;/titles&gt;&lt;periodical&gt;&lt;full-title&gt;NeuroImage&lt;/full-title&gt;&lt;/periodical&gt;&lt;pages&gt;291-299&lt;/pages&gt;&lt;volume&gt;183&lt;/volume&gt;&lt;dates&gt;&lt;year&gt;2018&lt;/year&gt;&lt;/dates&gt;&lt;urls&gt;&lt;/urls&gt;&lt;electronic-resource-num&gt;10.1016/j.neuroimage.2018.08.018&lt;/electronic-resource-num&gt;&lt;/record&gt;&lt;/Cite&gt;&lt;/EndNote&gt;</w:instrText>
      </w:r>
      <w:r w:rsidR="00232EC9">
        <w:rPr>
          <w:color w:val="000000" w:themeColor="text1"/>
          <w:lang w:val="en-US"/>
        </w:rPr>
        <w:fldChar w:fldCharType="separate"/>
      </w:r>
      <w:r w:rsidR="00232EC9">
        <w:rPr>
          <w:noProof/>
          <w:color w:val="000000" w:themeColor="text1"/>
          <w:lang w:val="en-US"/>
        </w:rPr>
        <w:t>(Feng et al., 2018; Humphreys &amp; Sui, 2015)</w:t>
      </w:r>
      <w:r w:rsidR="00232EC9">
        <w:rPr>
          <w:color w:val="000000" w:themeColor="text1"/>
          <w:lang w:val="en-US"/>
        </w:rPr>
        <w:fldChar w:fldCharType="end"/>
      </w:r>
      <w:r w:rsidR="00113DE1">
        <w:rPr>
          <w:color w:val="000000" w:themeColor="text1"/>
          <w:lang w:val="en-US"/>
        </w:rPr>
        <w:t>. In the field of physiology</w:t>
      </w:r>
      <w:r w:rsidR="00113DE1" w:rsidRPr="00113DE1">
        <w:rPr>
          <w:color w:val="000000" w:themeColor="text1"/>
          <w:lang w:val="en-US"/>
        </w:rPr>
        <w:t>, studies have discussed gender differences in SPE due to oxytocin</w:t>
      </w:r>
      <w:r w:rsidR="00232EC9">
        <w:rPr>
          <w:color w:val="000000" w:themeColor="text1"/>
          <w:lang w:val="en-US"/>
        </w:rPr>
        <w:t xml:space="preserve"> </w:t>
      </w:r>
      <w:r w:rsidR="00232EC9">
        <w:rPr>
          <w:color w:val="000000" w:themeColor="text1"/>
          <w:lang w:val="en-US"/>
        </w:rPr>
        <w:fldChar w:fldCharType="begin"/>
      </w:r>
      <w:r w:rsidR="00151830">
        <w:rPr>
          <w:color w:val="000000" w:themeColor="text1"/>
          <w:lang w:val="en-US"/>
        </w:rPr>
        <w:instrText xml:space="preserve"> ADDIN EN.CITE &lt;EndNote&gt;&lt;Cite&gt;&lt;Author&gt;Feng&lt;/Author&gt;&lt;Year&gt;2020&lt;/Year&gt;&lt;RecNum&gt;60&lt;/RecNum&gt;&lt;DisplayText&gt;(C. Feng et al., 2020)&lt;/DisplayText&gt;&lt;record&gt;&lt;rec-number&gt;60&lt;/rec-number&gt;&lt;foreign-keys&gt;&lt;key app="EN" db-id="w5e5sta9arwa50eztf0vzr0zf55zr00xd9ae" timestamp="1676627007"&gt;60&lt;/key&gt;&lt;/foreign-keys&gt;&lt;ref-type name="Journal Article"&gt;17&lt;/ref-type&gt;&lt;contributors&gt;&lt;authors&gt;&lt;author&gt;Feng, C.&lt;/author&gt;&lt;author&gt;Zhou, X.&lt;/author&gt;&lt;author&gt;Zhu, X.&lt;/author&gt;&lt;author&gt;Zhu, R.&lt;/author&gt;&lt;author&gt;Han, S.&lt;/author&gt;&lt;author&gt;Luo, Y. J.&lt;/author&gt;&lt;/authors&gt;&lt;/contributors&gt;&lt;titles&gt;&lt;title&gt; Effect of intranasal oxytocin administration on self-other distinction: Modulations by psychological distance and gender&lt;/title&gt;&lt;secondary-title&gt;Psychoneuroendocrinology&lt;/secondary-title&gt;&lt;/titles&gt;&lt;periodical&gt;&lt;full-title&gt;Psychoneuroendocrinology&lt;/full-title&gt;&lt;/periodical&gt;&lt;pages&gt;104804&lt;/pages&gt;&lt;volume&gt;120&lt;/volume&gt;&lt;dates&gt;&lt;year&gt;2020&lt;/year&gt;&lt;/dates&gt;&lt;urls&gt;&lt;/urls&gt;&lt;electronic-resource-num&gt;10.1016/j.psyneuen.2020.104804&lt;/electronic-resource-num&gt;&lt;/record&gt;&lt;/Cite&gt;&lt;/EndNote&gt;</w:instrText>
      </w:r>
      <w:r w:rsidR="00232EC9">
        <w:rPr>
          <w:color w:val="000000" w:themeColor="text1"/>
          <w:lang w:val="en-US"/>
        </w:rPr>
        <w:fldChar w:fldCharType="separate"/>
      </w:r>
      <w:r w:rsidR="00151830">
        <w:rPr>
          <w:noProof/>
          <w:color w:val="000000" w:themeColor="text1"/>
          <w:lang w:val="en-US"/>
        </w:rPr>
        <w:t>(C. Feng et al., 2020)</w:t>
      </w:r>
      <w:r w:rsidR="00232EC9">
        <w:rPr>
          <w:color w:val="000000" w:themeColor="text1"/>
          <w:lang w:val="en-US"/>
        </w:rPr>
        <w:fldChar w:fldCharType="end"/>
      </w:r>
      <w:r w:rsidR="00113DE1" w:rsidRPr="00113DE1">
        <w:rPr>
          <w:color w:val="000000" w:themeColor="text1"/>
          <w:lang w:val="en-US"/>
        </w:rPr>
        <w:t>. And in the field of clinical research, SALT has also been used to understand atypical self-processing in populations such as those with autism or depression</w:t>
      </w:r>
      <w:r w:rsidR="00113DE1" w:rsidRPr="002A502B">
        <w:rPr>
          <w:color w:val="000000" w:themeColor="text1"/>
          <w:lang w:val="en-US"/>
        </w:rPr>
        <w:t xml:space="preserve"> </w:t>
      </w:r>
      <w:r w:rsidR="00113DE1">
        <w:rPr>
          <w:color w:val="000000" w:themeColor="text1"/>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113DE1">
        <w:rPr>
          <w:color w:val="000000" w:themeColor="text1"/>
          <w:lang w:val="en-US"/>
        </w:rPr>
        <w:instrText xml:space="preserve"> ADDIN EN.CITE </w:instrText>
      </w:r>
      <w:r w:rsidR="00113DE1">
        <w:rPr>
          <w:color w:val="000000" w:themeColor="text1"/>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113DE1">
        <w:rPr>
          <w:color w:val="000000" w:themeColor="text1"/>
          <w:lang w:val="en-US"/>
        </w:rPr>
        <w:instrText xml:space="preserve"> ADDIN EN.CITE.DATA </w:instrText>
      </w:r>
      <w:r w:rsidR="00113DE1">
        <w:rPr>
          <w:color w:val="000000" w:themeColor="text1"/>
          <w:lang w:val="en-US"/>
        </w:rPr>
      </w:r>
      <w:r w:rsidR="00113DE1">
        <w:rPr>
          <w:color w:val="000000" w:themeColor="text1"/>
          <w:lang w:val="en-US"/>
        </w:rPr>
        <w:fldChar w:fldCharType="end"/>
      </w:r>
      <w:r w:rsidR="00113DE1">
        <w:rPr>
          <w:color w:val="000000" w:themeColor="text1"/>
          <w:lang w:val="en-US"/>
        </w:rPr>
      </w:r>
      <w:r w:rsidR="00113DE1">
        <w:rPr>
          <w:color w:val="000000" w:themeColor="text1"/>
          <w:lang w:val="en-US"/>
        </w:rPr>
        <w:fldChar w:fldCharType="separate"/>
      </w:r>
      <w:r w:rsidR="00113DE1">
        <w:rPr>
          <w:noProof/>
          <w:color w:val="000000" w:themeColor="text1"/>
          <w:lang w:val="en-US"/>
        </w:rPr>
        <w:t>(Gillespie‐Smith et al., 2018; Nijhof &amp; Bird, 2019; Sui &amp; Humphreys, 2017)</w:t>
      </w:r>
      <w:r w:rsidR="00113DE1">
        <w:rPr>
          <w:color w:val="000000" w:themeColor="text1"/>
          <w:lang w:val="en-US"/>
        </w:rPr>
        <w:fldChar w:fldCharType="end"/>
      </w:r>
      <w:r w:rsidR="001B69F0" w:rsidRPr="001B69F0">
        <w:rPr>
          <w:color w:val="000000" w:themeColor="text1"/>
          <w:lang w:val="en-US"/>
        </w:rPr>
        <w:t xml:space="preserve">. </w:t>
      </w:r>
      <w:r w:rsidR="009A6A09" w:rsidRPr="009A6A09">
        <w:rPr>
          <w:color w:val="000000" w:themeColor="text1"/>
          <w:lang w:val="en-US"/>
        </w:rPr>
        <w:t>In the field of cross-cultural research</w:t>
      </w:r>
      <w:r w:rsidR="00113DE1" w:rsidRPr="00113DE1">
        <w:rPr>
          <w:color w:val="000000" w:themeColor="text1"/>
          <w:lang w:val="en-US"/>
        </w:rPr>
        <w:t xml:space="preserve">, </w:t>
      </w:r>
      <w:r w:rsidR="00232EC9">
        <w:rPr>
          <w:color w:val="000000" w:themeColor="text1"/>
          <w:lang w:val="en-US"/>
        </w:rPr>
        <w:fldChar w:fldCharType="begin"/>
      </w:r>
      <w:r w:rsidR="00232EC9">
        <w:rPr>
          <w:color w:val="000000" w:themeColor="text1"/>
          <w:lang w:val="en-US"/>
        </w:rPr>
        <w:instrText xml:space="preserve"> ADDIN EN.CITE &lt;EndNote&gt;&lt;Cite AuthorYear="1"&gt;&lt;Author&gt;Jiang&lt;/Author&gt;&lt;Year&gt;2019&lt;/Year&gt;&lt;RecNum&gt;15&lt;/RecNum&gt;&lt;DisplayText&gt;Jiang et al. (2019)&lt;/DisplayText&gt;&lt;record&gt;&lt;rec-number&gt;15&lt;/rec-number&gt;&lt;foreign-keys&gt;&lt;key app="EN" db-id="w5e5sta9arwa50eztf0vzr0zf55zr00xd9ae" timestamp="1675770480"&gt;15&lt;/key&gt;&lt;/foreign-keys&gt;&lt;ref-type name="Journal Article"&gt;17&lt;/ref-type&gt;&lt;contributors&gt;&lt;authors&gt;&lt;author&gt;Jiang, M.&lt;/author&gt;&lt;author&gt;Wong, S. K. M.&lt;/author&gt;&lt;author&gt;Chung, H. K. S.&lt;/author&gt;&lt;author&gt;Sun, Y.&lt;/author&gt;&lt;author&gt;Hsiao, J. H.&lt;/author&gt;&lt;author&gt;Sui, J.&lt;/author&gt;&lt;author&gt;Humphreys, G. W.&lt;/author&gt;&lt;/authors&gt;&lt;/contributors&gt;&lt;titles&gt;&lt;title&gt;Cultural Orientation of Self-Bias in Perceptual Matching&lt;/title&gt;&lt;secondary-title&gt;Front Psychol&lt;/secondary-title&gt;&lt;/titles&gt;&lt;periodical&gt;&lt;full-title&gt;Front Psychol&lt;/full-title&gt;&lt;/periodical&gt;&lt;pages&gt;1469&lt;/pages&gt;&lt;volume&gt;10&lt;/volume&gt;&lt;dates&gt;&lt;year&gt;2019&lt;/year&gt;&lt;/dates&gt;&lt;urls&gt;&lt;/urls&gt;&lt;electronic-resource-num&gt;10.3389/fpsyg.2019.01469&lt;/electronic-resource-num&gt;&lt;/record&gt;&lt;/Cite&gt;&lt;/EndNote&gt;</w:instrText>
      </w:r>
      <w:r w:rsidR="00232EC9">
        <w:rPr>
          <w:color w:val="000000" w:themeColor="text1"/>
          <w:lang w:val="en-US"/>
        </w:rPr>
        <w:fldChar w:fldCharType="separate"/>
      </w:r>
      <w:r w:rsidR="00232EC9">
        <w:rPr>
          <w:noProof/>
          <w:color w:val="000000" w:themeColor="text1"/>
          <w:lang w:val="en-US"/>
        </w:rPr>
        <w:t>Jiang et al. (2019)</w:t>
      </w:r>
      <w:r w:rsidR="00232EC9">
        <w:rPr>
          <w:color w:val="000000" w:themeColor="text1"/>
          <w:lang w:val="en-US"/>
        </w:rPr>
        <w:fldChar w:fldCharType="end"/>
      </w:r>
      <w:r w:rsidR="00113DE1" w:rsidRPr="00113DE1">
        <w:rPr>
          <w:color w:val="000000" w:themeColor="text1"/>
          <w:lang w:val="en-US"/>
        </w:rPr>
        <w:t xml:space="preserve"> </w:t>
      </w:r>
      <w:r w:rsidR="009A6A09" w:rsidRPr="009A6A09">
        <w:rPr>
          <w:color w:val="000000" w:themeColor="text1"/>
          <w:lang w:val="en-US"/>
        </w:rPr>
        <w:t>found that individuals from individualistic cultures show a stronger self-positivity effect compared to those from collectivistic cultures</w:t>
      </w:r>
      <w:r w:rsidR="00113DE1" w:rsidRPr="00113DE1">
        <w:rPr>
          <w:color w:val="000000" w:themeColor="text1"/>
          <w:lang w:val="en-US"/>
        </w:rPr>
        <w:t>.</w:t>
      </w:r>
      <w:r w:rsidR="00F82EA9">
        <w:rPr>
          <w:color w:val="000000" w:themeColor="text1"/>
          <w:lang w:val="en-US"/>
        </w:rPr>
        <w:t xml:space="preserve"> And</w:t>
      </w:r>
      <w:r w:rsidR="00113DE1" w:rsidRPr="00113DE1">
        <w:rPr>
          <w:color w:val="000000" w:themeColor="text1"/>
          <w:lang w:val="en-US"/>
        </w:rPr>
        <w:t xml:space="preserve"> </w:t>
      </w:r>
      <w:r w:rsidR="00232EC9">
        <w:rPr>
          <w:color w:val="000000" w:themeColor="text1"/>
          <w:lang w:val="en-US"/>
        </w:rPr>
        <w:fldChar w:fldCharType="begin"/>
      </w:r>
      <w:r w:rsidR="00232EC9">
        <w:rPr>
          <w:color w:val="000000" w:themeColor="text1"/>
          <w:lang w:val="en-US"/>
        </w:rPr>
        <w:instrText xml:space="preserve"> ADDIN EN.CITE &lt;EndNote&gt;&lt;Cite AuthorYear="1"&gt;&lt;Author&gt;Ivaz&lt;/Author&gt;&lt;Year&gt;2016&lt;/Year&gt;&lt;RecNum&gt;61&lt;/RecNum&gt;&lt;DisplayText&gt;Ivaz et al. (2016)&lt;/DisplayText&gt;&lt;record&gt;&lt;rec-number&gt;61&lt;/rec-number&gt;&lt;foreign-keys&gt;&lt;key app="EN" db-id="w5e5sta9arwa50eztf0vzr0zf55zr00xd9ae" timestamp="1676627115"&gt;61&lt;/key&gt;&lt;/foreign-keys&gt;&lt;ref-type name="Journal Article"&gt;17&lt;/ref-type&gt;&lt;contributors&gt;&lt;authors&gt;&lt;author&gt;Ivaz, L.&lt;/author&gt;&lt;author&gt;Costa, A.&lt;/author&gt;&lt;author&gt;Duñabeitia, J. A.&lt;/author&gt;&lt;/authors&gt;&lt;/contributors&gt;&lt;titles&gt;&lt;title&gt;The emotional impact of being myself: Emotions and foreign-language processing&lt;/title&gt;&lt;secondary-title&gt;Journal of Experimental Psychology: Learning, Memory, and Cognition&lt;/secondary-title&gt;&lt;/titles&gt;&lt;periodical&gt;&lt;full-title&gt;Journal of Experimental Psychology: Learning, Memory, and Cognition&lt;/full-title&gt;&lt;/periodical&gt;&lt;pages&gt;489&lt;/pages&gt;&lt;volume&gt;42&lt;/volume&gt;&lt;number&gt;3&lt;/number&gt;&lt;dates&gt;&lt;year&gt;2016&lt;/year&gt;&lt;/dates&gt;&lt;urls&gt;&lt;/urls&gt;&lt;electronic-resource-num&gt;10.1037/xlm0000179&lt;/electronic-resource-num&gt;&lt;/record&gt;&lt;/Cite&gt;&lt;/EndNote&gt;</w:instrText>
      </w:r>
      <w:r w:rsidR="00232EC9">
        <w:rPr>
          <w:color w:val="000000" w:themeColor="text1"/>
          <w:lang w:val="en-US"/>
        </w:rPr>
        <w:fldChar w:fldCharType="separate"/>
      </w:r>
      <w:r w:rsidR="00232EC9">
        <w:rPr>
          <w:noProof/>
          <w:color w:val="000000" w:themeColor="text1"/>
          <w:lang w:val="en-US"/>
        </w:rPr>
        <w:t>Ivaz et al. (2016)</w:t>
      </w:r>
      <w:r w:rsidR="00232EC9">
        <w:rPr>
          <w:color w:val="000000" w:themeColor="text1"/>
          <w:lang w:val="en-US"/>
        </w:rPr>
        <w:fldChar w:fldCharType="end"/>
      </w:r>
      <w:r w:rsidR="00232EC9">
        <w:rPr>
          <w:color w:val="000000" w:themeColor="text1"/>
          <w:lang w:val="en-US"/>
        </w:rPr>
        <w:t xml:space="preserve"> </w:t>
      </w:r>
      <w:r w:rsidR="00232EC9" w:rsidRPr="00232EC9">
        <w:rPr>
          <w:color w:val="000000" w:themeColor="text1"/>
          <w:lang w:val="en-US"/>
        </w:rPr>
        <w:t xml:space="preserve">found that a more pronounced self-positivity effect was observed when the label in the experimental </w:t>
      </w:r>
      <w:r w:rsidR="00232EC9" w:rsidRPr="00232EC9">
        <w:rPr>
          <w:color w:val="000000" w:themeColor="text1"/>
          <w:lang w:val="en-US"/>
        </w:rPr>
        <w:lastRenderedPageBreak/>
        <w:t>stimulus was in the participant's native language</w:t>
      </w:r>
      <w:r w:rsidR="00232EC9">
        <w:rPr>
          <w:color w:val="000000" w:themeColor="text1"/>
          <w:lang w:val="en-US"/>
        </w:rPr>
        <w:t xml:space="preserve"> rather than a foreign language</w:t>
      </w:r>
      <w:r w:rsidR="00113DE1">
        <w:rPr>
          <w:color w:val="000000" w:themeColor="text1"/>
          <w:lang w:val="en-US"/>
        </w:rPr>
        <w:t>. M</w:t>
      </w:r>
      <w:r w:rsidR="00113DE1" w:rsidRPr="00113DE1">
        <w:rPr>
          <w:color w:val="000000" w:themeColor="text1"/>
          <w:lang w:val="en-US"/>
        </w:rPr>
        <w:t>oreover, the SALT paradigm has also been applied to the field of child development</w:t>
      </w:r>
      <w:r w:rsidR="00232EC9">
        <w:rPr>
          <w:color w:val="000000" w:themeColor="text1"/>
          <w:lang w:val="en-US"/>
        </w:rPr>
        <w:t xml:space="preserve"> </w:t>
      </w:r>
      <w:r w:rsidR="007F70C1">
        <w:rPr>
          <w:color w:val="000000" w:themeColor="text1"/>
          <w:lang w:val="en-US"/>
        </w:rPr>
        <w:fldChar w:fldCharType="begin"/>
      </w:r>
      <w:r w:rsidR="00F82EA9">
        <w:rPr>
          <w:color w:val="000000" w:themeColor="text1"/>
          <w:lang w:val="en-US"/>
        </w:rPr>
        <w:instrText xml:space="preserve"> ADDIN EN.CITE &lt;EndNote&gt;&lt;Cite&gt;&lt;Author&gt;Maire&lt;/Author&gt;&lt;Year&gt;2020&lt;/Year&gt;&lt;RecNum&gt;23&lt;/RecNum&gt;&lt;DisplayText&gt;(Maire et al., 2020; Zhou et al., 2019)&lt;/DisplayText&gt;&lt;record&gt;&lt;rec-number&gt;23&lt;/rec-number&gt;&lt;foreign-keys&gt;&lt;key app="EN" db-id="w5e5sta9arwa50eztf0vzr0zf55zr00xd9ae" timestamp="1675771227"&gt;23&lt;/key&gt;&lt;/foreign-keys&gt;&lt;ref-type name="Journal Article"&gt;17&lt;/ref-type&gt;&lt;contributors&gt;&lt;authors&gt;&lt;author&gt;Maire, H.&lt;/author&gt;&lt;author&gt;Brochard, R.&lt;/author&gt;&lt;author&gt;Zagar, D.&lt;/author&gt;&lt;/authors&gt;&lt;/contributors&gt;&lt;titles&gt;&lt;title&gt;A Developmental Study of the Self‐Prioritization Effect in Children Between 6 and 10 Years of Age&lt;/title&gt;&lt;secondary-title&gt;Child development&lt;/secondary-title&gt;&lt;/titles&gt;&lt;periodical&gt;&lt;full-title&gt;Child development&lt;/full-title&gt;&lt;/periodical&gt;&lt;pages&gt;694-704&lt;/pages&gt;&lt;volume&gt;91&lt;/volume&gt;&lt;number&gt;3&lt;/number&gt;&lt;dates&gt;&lt;year&gt;2020&lt;/year&gt;&lt;/dates&gt;&lt;urls&gt;&lt;/urls&gt;&lt;electronic-resource-num&gt;10.1111/cdev.13352 &lt;/electronic-resource-num&gt;&lt;/record&gt;&lt;/Cite&gt;&lt;Cite&gt;&lt;Author&gt;Zhou&lt;/Author&gt;&lt;Year&gt;2019&lt;/Year&gt;&lt;RecNum&gt;62&lt;/RecNum&gt;&lt;record&gt;&lt;rec-number&gt;62&lt;/rec-number&gt;&lt;foreign-keys&gt;&lt;key app="EN" db-id="w5e5sta9arwa50eztf0vzr0zf55zr00xd9ae" timestamp="1676627511"&gt;62&lt;/key&gt;&lt;/foreign-keys&gt;&lt;ref-type name="Journal Article"&gt;17&lt;/ref-type&gt;&lt;contributors&gt;&lt;authors&gt;&lt;author&gt;Zhou, A.&lt;/author&gt;&lt;author&gt;Duan, B.&lt;/author&gt;&lt;author&gt;Wen, M.&lt;/author&gt;&lt;author&gt;Wu, W.&lt;/author&gt;&lt;author&gt;Li, M.&lt;/author&gt;&lt;author&gt;Ma, X.&lt;/author&gt;&lt;author&gt;Tan, Y.&lt;/author&gt;&lt;/authors&gt;&lt;/contributors&gt;&lt;titles&gt;&lt;title&gt;Self-referential processing can modulate visual spatial attention deficits in children with dyslexia&lt;/title&gt;&lt;secondary-title&gt;Frontiers in Psychology&lt;/secondary-title&gt;&lt;/titles&gt;&lt;periodical&gt;&lt;full-title&gt;Frontiers in Psychology&lt;/full-title&gt;&lt;/periodical&gt;&lt;pages&gt;2270&lt;/pages&gt;&lt;volume&gt;10&lt;/volume&gt;&lt;dates&gt;&lt;year&gt;2019&lt;/year&gt;&lt;/dates&gt;&lt;urls&gt;&lt;/urls&gt;&lt;electronic-resource-num&gt;10.3389/fpsyg.2019.02270&lt;/electronic-resource-num&gt;&lt;/record&gt;&lt;/Cite&gt;&lt;/EndNote&gt;</w:instrText>
      </w:r>
      <w:r w:rsidR="007F70C1">
        <w:rPr>
          <w:color w:val="000000" w:themeColor="text1"/>
          <w:lang w:val="en-US"/>
        </w:rPr>
        <w:fldChar w:fldCharType="separate"/>
      </w:r>
      <w:r w:rsidR="00F82EA9">
        <w:rPr>
          <w:noProof/>
          <w:color w:val="000000" w:themeColor="text1"/>
          <w:lang w:val="en-US"/>
        </w:rPr>
        <w:t>(Maire et al., 2020; Zhou et al., 2019)</w:t>
      </w:r>
      <w:r w:rsidR="007F70C1">
        <w:rPr>
          <w:color w:val="000000" w:themeColor="text1"/>
          <w:lang w:val="en-US"/>
        </w:rPr>
        <w:fldChar w:fldCharType="end"/>
      </w:r>
      <w:r w:rsidR="007F70C1" w:rsidRPr="00F968A5">
        <w:rPr>
          <w:color w:val="000000" w:themeColor="text1"/>
          <w:lang w:val="en-US"/>
        </w:rPr>
        <w:t>.</w:t>
      </w:r>
    </w:p>
    <w:p w14:paraId="4D66C3DB" w14:textId="1E910790" w:rsidR="00CA2067" w:rsidRDefault="00CA2067" w:rsidP="00E30EB5">
      <w:pPr>
        <w:ind w:firstLine="720"/>
        <w:rPr>
          <w:color w:val="000000" w:themeColor="text1"/>
          <w:lang w:val="en-US"/>
        </w:rPr>
      </w:pPr>
      <w:r w:rsidRPr="00CA2067">
        <w:rPr>
          <w:color w:val="000000" w:themeColor="text1"/>
          <w:lang w:val="en-US"/>
        </w:rPr>
        <w:t xml:space="preserve">Despite the widespread use of SALT, there is </w:t>
      </w:r>
      <w:r w:rsidRPr="00CA2067">
        <w:rPr>
          <w:color w:val="000000" w:themeColor="text1"/>
          <w:highlight w:val="cyan"/>
          <w:lang w:val="en-US"/>
        </w:rPr>
        <w:t>little reporting on the reliability</w:t>
      </w:r>
      <w:r w:rsidRPr="00CA2067">
        <w:rPr>
          <w:color w:val="000000" w:themeColor="text1"/>
          <w:lang w:val="en-US"/>
        </w:rPr>
        <w:t xml:space="preserve"> of experimental paradigms, as is the case with many behavioral experiments in psychology that involve indirect measurement</w:t>
      </w:r>
      <w:r w:rsidR="003C440B">
        <w:rPr>
          <w:color w:val="000000" w:themeColor="text1"/>
          <w:lang w:val="en-US"/>
        </w:rPr>
        <w:t xml:space="preserve"> </w:t>
      </w:r>
      <w:r w:rsidR="003C440B">
        <w:rPr>
          <w:color w:val="000000" w:themeColor="text1"/>
          <w:lang w:val="en-US"/>
        </w:rPr>
        <w:fldChar w:fldCharType="begin"/>
      </w:r>
      <w:r w:rsidR="003C440B">
        <w:rPr>
          <w:color w:val="000000" w:themeColor="text1"/>
          <w:lang w:val="en-US"/>
        </w:rPr>
        <w:instrText xml:space="preserve"> ADDIN EN.CITE &lt;EndNote&gt;&lt;Cite&gt;&lt;Author&gt;Kahveci&lt;/Author&gt;&lt;Year&gt;2022&lt;/Year&gt;&lt;RecNum&gt;1&lt;/RecNum&gt;&lt;DisplayText&gt;(Kahveci et al., 2022)&lt;/DisplayText&gt;&lt;record&gt;&lt;rec-number&gt;1&lt;/rec-number&gt;&lt;foreign-keys&gt;&lt;key app="EN" db-id="w5e5sta9arwa50eztf0vzr0zf55zr00xd9ae" timestamp="1675754292"&gt;1&lt;/key&gt;&lt;/foreign-keys&gt;&lt;ref-type name="Journal Article"&gt;17&lt;/ref-type&gt;&lt;contributors&gt;&lt;authors&gt;&lt;author&gt;Kahveci, S.&lt;/author&gt;&lt;author&gt;Bathke, A.&lt;/author&gt;&lt;author&gt;Blechert, J.&lt;/author&gt;&lt;/authors&gt;&lt;/contributors&gt;&lt;titles&gt;&lt;title&gt;Reliability of reaction time tasks: how should it be computed?&lt;/title&gt;&lt;secondary-title&gt;Preprint&lt;/secondary-title&gt;&lt;/titles&gt;&lt;periodical&gt;&lt;full-title&gt;Preprint&lt;/full-title&gt;&lt;/periodical&gt;&lt;pages&gt;1-30&lt;/pages&gt;&lt;dates&gt;&lt;year&gt;2022&lt;/year&gt;&lt;/dates&gt;&lt;urls&gt;&lt;/urls&gt;&lt;electronic-resource-num&gt;10.31234/osf.io/ta59r&lt;/electronic-resource-num&gt;&lt;/record&gt;&lt;/Cite&gt;&lt;/EndNote&gt;</w:instrText>
      </w:r>
      <w:r w:rsidR="003C440B">
        <w:rPr>
          <w:color w:val="000000" w:themeColor="text1"/>
          <w:lang w:val="en-US"/>
        </w:rPr>
        <w:fldChar w:fldCharType="separate"/>
      </w:r>
      <w:r w:rsidR="003C440B">
        <w:rPr>
          <w:noProof/>
          <w:color w:val="000000" w:themeColor="text1"/>
          <w:lang w:val="en-US"/>
        </w:rPr>
        <w:t>(Kahveci et al., 2022)</w:t>
      </w:r>
      <w:r w:rsidR="003C440B">
        <w:rPr>
          <w:color w:val="000000" w:themeColor="text1"/>
          <w:lang w:val="en-US"/>
        </w:rPr>
        <w:fldChar w:fldCharType="end"/>
      </w:r>
      <w:r w:rsidR="00E323E3" w:rsidRPr="00E323E3">
        <w:rPr>
          <w:color w:val="000000" w:themeColor="text1"/>
          <w:lang w:val="en-US"/>
        </w:rPr>
        <w:t xml:space="preserve">. </w:t>
      </w:r>
      <w:r w:rsidRPr="00CA2067">
        <w:rPr>
          <w:color w:val="000000" w:themeColor="text1"/>
          <w:lang w:val="en-US"/>
        </w:rPr>
        <w:t>However, in order to accurately assess human perceptual abilities, cognitive experiment paradigm</w:t>
      </w:r>
      <w:r>
        <w:rPr>
          <w:color w:val="000000" w:themeColor="text1"/>
          <w:lang w:val="en-US"/>
        </w:rPr>
        <w:t>s</w:t>
      </w:r>
      <w:r w:rsidRPr="00CA2067">
        <w:rPr>
          <w:color w:val="000000" w:themeColor="text1"/>
          <w:lang w:val="en-US"/>
        </w:rPr>
        <w:t xml:space="preserve"> must have high reliability, and the results of each measurement must be consistent</w:t>
      </w:r>
      <w:r>
        <w:rPr>
          <w:color w:val="000000" w:themeColor="text1"/>
          <w:lang w:val="en-US"/>
        </w:rPr>
        <w:t xml:space="preserve"> </w:t>
      </w:r>
      <w:r>
        <w:rPr>
          <w:color w:val="000000" w:themeColor="text1"/>
          <w:lang w:val="en-US"/>
        </w:rPr>
        <w:fldChar w:fldCharType="begin"/>
      </w:r>
      <w:r>
        <w:rPr>
          <w:color w:val="000000" w:themeColor="text1"/>
          <w:lang w:val="en-US"/>
        </w:rPr>
        <w:instrText xml:space="preserve"> ADDIN EN.CITE &lt;EndNote&gt;&lt;Cite&gt;&lt;Author&gt;Parsons&lt;/Author&gt;&lt;Year&gt;2019&lt;/Year&gt;&lt;RecNum&gt;25&lt;/RecNum&gt;&lt;DisplayText&gt;(Parsons et al., 2019)&lt;/DisplayText&gt;&lt;record&gt;&lt;rec-number&gt;25&lt;/rec-number&gt;&lt;foreign-keys&gt;&lt;key app="EN" db-id="w5e5sta9arwa50eztf0vzr0zf55zr00xd9ae" timestamp="1675771357"&gt;25&lt;/key&gt;&lt;/foreign-keys&gt;&lt;ref-type name="Journal Article"&gt;17&lt;/ref-type&gt;&lt;contributors&gt;&lt;authors&gt;&lt;author&gt;Parsons, S.&lt;/author&gt;&lt;author&gt;Kruijt, A.-W.&lt;/author&gt;&lt;author&gt;Fox, E.&lt;/author&gt;&lt;/authors&gt;&lt;/contributors&gt;&lt;titles&gt;&lt;title&gt;Psychological Science Needs a Standard Practice of Reporting the Reliability of Cognitive-Behavioral Measurements&lt;/title&gt;&lt;secondary-title&gt;Advances in methods and practices in psychological science&lt;/secondary-title&gt;&lt;/titles&gt;&lt;periodical&gt;&lt;full-title&gt;Advances in methods and practices in psychological science&lt;/full-title&gt;&lt;/periodical&gt;&lt;pages&gt;378-395&lt;/pages&gt;&lt;volume&gt;2&lt;/volume&gt;&lt;number&gt;4&lt;/number&gt;&lt;dates&gt;&lt;year&gt;2019&lt;/year&gt;&lt;/dates&gt;&lt;urls&gt;&lt;/urls&gt;&lt;electronic-resource-num&gt;10.1177/2515245919879695&lt;/electronic-resource-num&gt;&lt;/record&gt;&lt;/Cite&gt;&lt;/EndNote&gt;</w:instrText>
      </w:r>
      <w:r>
        <w:rPr>
          <w:color w:val="000000" w:themeColor="text1"/>
          <w:lang w:val="en-US"/>
        </w:rPr>
        <w:fldChar w:fldCharType="separate"/>
      </w:r>
      <w:r>
        <w:rPr>
          <w:noProof/>
          <w:color w:val="000000" w:themeColor="text1"/>
          <w:lang w:val="en-US"/>
        </w:rPr>
        <w:t>(Parsons et al., 2019)</w:t>
      </w:r>
      <w:r>
        <w:rPr>
          <w:color w:val="000000" w:themeColor="text1"/>
          <w:lang w:val="en-US"/>
        </w:rPr>
        <w:fldChar w:fldCharType="end"/>
      </w:r>
      <w:r w:rsidRPr="00F968A5">
        <w:rPr>
          <w:color w:val="000000" w:themeColor="text1"/>
          <w:lang w:val="en-US"/>
        </w:rPr>
        <w:t>.</w:t>
      </w:r>
      <w:r w:rsidRPr="00CA2067">
        <w:t xml:space="preserve"> </w:t>
      </w:r>
      <w:r w:rsidRPr="00CA2067">
        <w:rPr>
          <w:color w:val="000000" w:themeColor="text1"/>
          <w:lang w:val="en-US"/>
        </w:rPr>
        <w:t>In particular, if SALT is to be used in clinical settings, such as for diagnosing depression</w:t>
      </w:r>
      <w:r>
        <w:rPr>
          <w:color w:val="000000" w:themeColor="text1"/>
          <w:lang w:val="en-US"/>
        </w:rPr>
        <w:t xml:space="preserve"> </w:t>
      </w:r>
      <w:r w:rsidR="00AD1429">
        <w:rPr>
          <w:color w:val="000000" w:themeColor="text1"/>
          <w:lang w:val="en-US"/>
        </w:rPr>
        <w:fldChar w:fldCharType="begin"/>
      </w:r>
      <w:r w:rsidR="00AD1429">
        <w:rPr>
          <w:color w:val="000000" w:themeColor="text1"/>
          <w:lang w:val="en-US"/>
        </w:rPr>
        <w:instrText xml:space="preserve"> ADDIN EN.CITE &lt;EndNote&gt;&lt;Cite&gt;&lt;Author&gt;Liu&lt;/Author&gt;&lt;Year&gt;2022&lt;/Year&gt;&lt;RecNum&gt;21&lt;/RecNum&gt;&lt;DisplayText&gt;(Liu et al., 2022)&lt;/DisplayText&gt;&lt;record&gt;&lt;rec-number&gt;21&lt;/rec-number&gt;&lt;foreign-keys&gt;&lt;key app="EN" db-id="w5e5sta9arwa50eztf0vzr0zf55zr00xd9ae" timestamp="1675771104"&gt;21&lt;/key&gt;&lt;/foreign-keys&gt;&lt;ref-type name="Journal Article"&gt;17&lt;/ref-type&gt;&lt;contributors&gt;&lt;authors&gt;&lt;author&gt;Liu, Y. S.&lt;/author&gt;&lt;author&gt;Song, Y.&lt;/author&gt;&lt;author&gt;Lee, N. A.&lt;/author&gt;&lt;author&gt;Bennett, D. M.&lt;/author&gt;&lt;author&gt;Button, K. S.&lt;/author&gt;&lt;author&gt;Greenshaw, A.&lt;/author&gt;&lt;author&gt;Cao, B.&lt;/author&gt;&lt;author&gt;Sui, J.&lt;/author&gt;&lt;/authors&gt;&lt;/contributors&gt;&lt;titles&gt;&lt;title&gt;Depression screening using a non-verbal self-association task: A machine-learning based pilot study&lt;/title&gt;&lt;secondary-title&gt;Journal of Affective Disorders&lt;/secondary-title&gt;&lt;/titles&gt;&lt;periodical&gt;&lt;full-title&gt;Journal of Affective Disorders&lt;/full-title&gt;&lt;/periodical&gt;&lt;pages&gt;87-95&lt;/pages&gt;&lt;volume&gt;310&lt;/volume&gt;&lt;dates&gt;&lt;year&gt;2022&lt;/year&gt;&lt;/dates&gt;&lt;urls&gt;&lt;/urls&gt;&lt;electronic-resource-num&gt;10.1016/j.jad.2022.04.122&lt;/electronic-resource-num&gt;&lt;/record&gt;&lt;/Cite&gt;&lt;/EndNote&gt;</w:instrText>
      </w:r>
      <w:r w:rsidR="00AD1429">
        <w:rPr>
          <w:color w:val="000000" w:themeColor="text1"/>
          <w:lang w:val="en-US"/>
        </w:rPr>
        <w:fldChar w:fldCharType="separate"/>
      </w:r>
      <w:r w:rsidR="00AD1429">
        <w:rPr>
          <w:noProof/>
          <w:color w:val="000000" w:themeColor="text1"/>
          <w:lang w:val="en-US"/>
        </w:rPr>
        <w:t>(Liu et al., 2022)</w:t>
      </w:r>
      <w:r w:rsidR="00AD1429">
        <w:rPr>
          <w:color w:val="000000" w:themeColor="text1"/>
          <w:lang w:val="en-US"/>
        </w:rPr>
        <w:fldChar w:fldCharType="end"/>
      </w:r>
      <w:r w:rsidRPr="00CA2067">
        <w:t xml:space="preserve"> </w:t>
      </w:r>
      <w:r w:rsidRPr="00CA2067">
        <w:rPr>
          <w:color w:val="000000" w:themeColor="text1"/>
          <w:lang w:val="en-US"/>
        </w:rPr>
        <w:t xml:space="preserve">, it is necessary to establish its reliability over time. Therefore, we aim to </w:t>
      </w:r>
      <w:r w:rsidRPr="00CA2067">
        <w:rPr>
          <w:color w:val="000000" w:themeColor="text1"/>
          <w:highlight w:val="cyan"/>
          <w:lang w:val="en-US"/>
        </w:rPr>
        <w:t>verify the reliability</w:t>
      </w:r>
      <w:r w:rsidRPr="00CA2067">
        <w:rPr>
          <w:color w:val="000000" w:themeColor="text1"/>
          <w:lang w:val="en-US"/>
        </w:rPr>
        <w:t xml:space="preserve"> of the Self-Prioritization Effect in the Self-Associative Learning Task by reanalyzing the data from 34 participants who repeated the experiment six times</w:t>
      </w:r>
      <w:r>
        <w:rPr>
          <w:color w:val="000000" w:themeColor="text1"/>
          <w:lang w:val="en-US"/>
        </w:rPr>
        <w:t>.</w:t>
      </w:r>
      <w:r w:rsidRPr="00CA2067">
        <w:rPr>
          <w:color w:val="000000" w:themeColor="text1"/>
          <w:lang w:val="en-US"/>
        </w:rPr>
        <w:t xml:space="preserve"> </w:t>
      </w:r>
    </w:p>
    <w:p w14:paraId="4A8896EC" w14:textId="08267EBB" w:rsidR="00925572" w:rsidRDefault="004D73E0" w:rsidP="00E30EB5">
      <w:pPr>
        <w:ind w:firstLine="720"/>
        <w:rPr>
          <w:color w:val="000000" w:themeColor="text1"/>
          <w:lang w:val="en-US"/>
        </w:rPr>
      </w:pPr>
      <w:r w:rsidRPr="004D73E0">
        <w:rPr>
          <w:color w:val="000000" w:themeColor="text1"/>
          <w:lang w:val="en-US"/>
        </w:rPr>
        <w:t xml:space="preserve">There are </w:t>
      </w:r>
      <w:r w:rsidRPr="00925572">
        <w:rPr>
          <w:color w:val="000000" w:themeColor="text1"/>
          <w:highlight w:val="cyan"/>
          <w:lang w:val="en-US"/>
        </w:rPr>
        <w:t>several ways to measure SPE</w:t>
      </w:r>
      <w:r>
        <w:rPr>
          <w:color w:val="000000" w:themeColor="text1"/>
          <w:lang w:val="en-US"/>
        </w:rPr>
        <w:t>.</w:t>
      </w:r>
      <w:r w:rsidR="00837453" w:rsidRPr="00837453">
        <w:rPr>
          <w:color w:val="000000" w:themeColor="text1"/>
          <w:lang w:val="en-US"/>
        </w:rPr>
        <w:t xml:space="preserve"> </w:t>
      </w:r>
      <w:r w:rsidR="00D8704B">
        <w:rPr>
          <w:color w:val="000000" w:themeColor="text1"/>
          <w:lang w:val="en-US"/>
        </w:rPr>
        <w:fldChar w:fldCharType="begin"/>
      </w:r>
      <w:r w:rsidR="00D8704B">
        <w:rPr>
          <w:color w:val="000000" w:themeColor="text1"/>
          <w:lang w:val="en-US"/>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D8704B">
        <w:rPr>
          <w:color w:val="000000" w:themeColor="text1"/>
          <w:lang w:val="en-US"/>
        </w:rPr>
        <w:fldChar w:fldCharType="separate"/>
      </w:r>
      <w:r w:rsidR="00D8704B">
        <w:rPr>
          <w:noProof/>
          <w:color w:val="000000" w:themeColor="text1"/>
          <w:lang w:val="en-US"/>
        </w:rPr>
        <w:t>Sui et al. (2012)</w:t>
      </w:r>
      <w:r w:rsidR="00D8704B">
        <w:rPr>
          <w:color w:val="000000" w:themeColor="text1"/>
          <w:lang w:val="en-US"/>
        </w:rPr>
        <w:fldChar w:fldCharType="end"/>
      </w:r>
      <w:r>
        <w:rPr>
          <w:color w:val="000000" w:themeColor="text1"/>
          <w:lang w:val="en-US"/>
        </w:rPr>
        <w:t xml:space="preserve"> </w:t>
      </w:r>
      <w:r w:rsidRPr="004D73E0">
        <w:rPr>
          <w:color w:val="000000" w:themeColor="text1"/>
          <w:lang w:val="en-US"/>
        </w:rPr>
        <w:t xml:space="preserve">proposed three methods to evaluate SPE using the Self-Associative Learning Task (SALT): differences in reaction time, accuracy, and effect size (d) between self and other in matching conditions (label and shape matching). </w:t>
      </w:r>
      <w:r>
        <w:rPr>
          <w:color w:val="000000" w:themeColor="text1"/>
          <w:lang w:val="en-US"/>
        </w:rPr>
        <w:fldChar w:fldCharType="begin"/>
      </w:r>
      <w:r>
        <w:rPr>
          <w:color w:val="000000" w:themeColor="text1"/>
          <w:lang w:val="en-US"/>
        </w:rPr>
        <w:instrText xml:space="preserve"> ADDIN EN.CITE &lt;EndNote&gt;&lt;Cite AuthorYear="1"&gt;&lt;Author&gt;Stoeber&lt;/Author&gt;&lt;Year&gt;2008&lt;/Year&gt;&lt;RecNum&gt;32&lt;/RecNum&gt;&lt;DisplayText&gt;Stoeber and Eysenck (2008)&lt;/DisplayText&gt;&lt;record&gt;&lt;rec-number&gt;32&lt;/rec-number&gt;&lt;foreign-keys&gt;&lt;key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EndNote&gt;</w:instrText>
      </w:r>
      <w:r>
        <w:rPr>
          <w:color w:val="000000" w:themeColor="text1"/>
          <w:lang w:val="en-US"/>
        </w:rPr>
        <w:fldChar w:fldCharType="separate"/>
      </w:r>
      <w:r>
        <w:rPr>
          <w:noProof/>
          <w:color w:val="000000" w:themeColor="text1"/>
          <w:lang w:val="en-US"/>
        </w:rPr>
        <w:t>Stoeber and Eysenck (2008)</w:t>
      </w:r>
      <w:r>
        <w:rPr>
          <w:color w:val="000000" w:themeColor="text1"/>
          <w:lang w:val="en-US"/>
        </w:rPr>
        <w:fldChar w:fldCharType="end"/>
      </w:r>
      <w:r w:rsidR="00837453" w:rsidRPr="00837453">
        <w:rPr>
          <w:color w:val="000000" w:themeColor="text1"/>
          <w:lang w:val="en-US"/>
        </w:rPr>
        <w:t xml:space="preserve"> </w:t>
      </w:r>
      <w:r w:rsidR="00925572">
        <w:rPr>
          <w:color w:val="000000" w:themeColor="text1"/>
          <w:lang w:val="en-US"/>
        </w:rPr>
        <w:t>i</w:t>
      </w:r>
      <w:r w:rsidR="00925572" w:rsidRPr="00925572">
        <w:rPr>
          <w:color w:val="000000" w:themeColor="text1"/>
          <w:lang w:val="en-US"/>
        </w:rPr>
        <w:t>ntroduced efficiency, which is the ratio of average response time to accuracy, and th</w:t>
      </w:r>
      <w:r w:rsidR="00925572">
        <w:rPr>
          <w:color w:val="000000" w:themeColor="text1"/>
          <w:lang w:val="en-US"/>
        </w:rPr>
        <w:t xml:space="preserve">is index was later adopted by </w:t>
      </w:r>
      <w:r w:rsidR="00925572">
        <w:rPr>
          <w:color w:val="000000" w:themeColor="text1"/>
          <w:lang w:val="en-US"/>
        </w:rPr>
        <w:fldChar w:fldCharType="begin"/>
      </w:r>
      <w:r w:rsidR="00925572">
        <w:rPr>
          <w:color w:val="000000" w:themeColor="text1"/>
          <w:lang w:val="en-US"/>
        </w:rPr>
        <w:instrText xml:space="preserve"> ADDIN EN.CITE &lt;EndNote&gt;&lt;Cite AuthorYear="1"&gt;&lt;Author&gt;Humphreys&lt;/Author&gt;&lt;Year&gt;2015&lt;/Year&gt;&lt;RecNum&gt;14&lt;/RecNum&gt;&lt;DisplayText&gt;Humphreys and Sui (2015)&lt;/DisplayText&gt;&lt;record&gt;&lt;rec-number&gt;14&lt;/rec-number&gt;&lt;foreign-keys&gt;&lt;key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EndNote&gt;</w:instrText>
      </w:r>
      <w:r w:rsidR="00925572">
        <w:rPr>
          <w:color w:val="000000" w:themeColor="text1"/>
          <w:lang w:val="en-US"/>
        </w:rPr>
        <w:fldChar w:fldCharType="separate"/>
      </w:r>
      <w:r w:rsidR="00925572">
        <w:rPr>
          <w:noProof/>
          <w:color w:val="000000" w:themeColor="text1"/>
          <w:lang w:val="en-US"/>
        </w:rPr>
        <w:t>Humphreys and Sui (2015)</w:t>
      </w:r>
      <w:r w:rsidR="00925572">
        <w:rPr>
          <w:color w:val="000000" w:themeColor="text1"/>
          <w:lang w:val="en-US"/>
        </w:rPr>
        <w:fldChar w:fldCharType="end"/>
      </w:r>
      <w:r w:rsidR="00925572" w:rsidRPr="00925572">
        <w:rPr>
          <w:color w:val="000000" w:themeColor="text1"/>
          <w:lang w:val="en-US"/>
        </w:rPr>
        <w:t xml:space="preserve"> in SALT </w:t>
      </w:r>
      <w:r w:rsidR="00925572">
        <w:rPr>
          <w:color w:val="000000" w:themeColor="text1"/>
          <w:lang w:val="en-US"/>
        </w:rPr>
        <w:t>as one of the indicators of SPE</w:t>
      </w:r>
      <w:r w:rsidRPr="004D73E0">
        <w:rPr>
          <w:color w:val="000000" w:themeColor="text1"/>
          <w:lang w:val="en-US"/>
        </w:rPr>
        <w:t>. More recently,</w:t>
      </w:r>
      <w:r w:rsidR="00837453" w:rsidRPr="00837453">
        <w:rPr>
          <w:color w:val="000000" w:themeColor="text1"/>
          <w:lang w:val="en-US"/>
        </w:rPr>
        <w:t xml:space="preserve"> </w:t>
      </w:r>
      <w:r w:rsidR="00D8704B">
        <w:rPr>
          <w:color w:val="000000" w:themeColor="text1"/>
          <w:lang w:val="en-US"/>
        </w:rPr>
        <w:fldChar w:fldCharType="begin"/>
      </w:r>
      <w:r w:rsidR="00D8704B">
        <w:rPr>
          <w:color w:val="000000" w:themeColor="text1"/>
          <w:lang w:val="en-US"/>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D8704B">
        <w:rPr>
          <w:color w:val="000000" w:themeColor="text1"/>
          <w:lang w:val="en-US"/>
        </w:rPr>
        <w:fldChar w:fldCharType="separate"/>
      </w:r>
      <w:r w:rsidR="00D8704B">
        <w:rPr>
          <w:noProof/>
          <w:color w:val="000000" w:themeColor="text1"/>
          <w:lang w:val="en-US"/>
        </w:rPr>
        <w:t>Golubickis et al. (2017)</w:t>
      </w:r>
      <w:r w:rsidR="00D8704B">
        <w:rPr>
          <w:color w:val="000000" w:themeColor="text1"/>
          <w:lang w:val="en-US"/>
        </w:rPr>
        <w:fldChar w:fldCharType="end"/>
      </w:r>
      <w:r w:rsidR="00D8704B">
        <w:rPr>
          <w:color w:val="000000" w:themeColor="text1"/>
          <w:lang w:val="en-US"/>
        </w:rPr>
        <w:t xml:space="preserve"> </w:t>
      </w:r>
      <w:r w:rsidRPr="004D73E0">
        <w:rPr>
          <w:color w:val="000000" w:themeColor="text1"/>
          <w:lang w:val="en-US"/>
        </w:rPr>
        <w:t>introduced the drift rate (v) and starting point (z) of DDM as one of the indexes in SPE.</w:t>
      </w:r>
      <w:r w:rsidR="00837453" w:rsidRPr="00837453">
        <w:rPr>
          <w:color w:val="000000" w:themeColor="text1"/>
          <w:lang w:val="en-US"/>
        </w:rPr>
        <w:t xml:space="preserve"> </w:t>
      </w:r>
    </w:p>
    <w:p w14:paraId="48CA8F5B" w14:textId="77777777" w:rsidR="000E3D12" w:rsidRDefault="00925572" w:rsidP="00E30EB5">
      <w:pPr>
        <w:ind w:firstLine="720"/>
        <w:rPr>
          <w:color w:val="000000" w:themeColor="text1"/>
          <w:lang w:val="en-US"/>
        </w:rPr>
      </w:pPr>
      <w:r w:rsidRPr="00925572">
        <w:rPr>
          <w:color w:val="000000" w:themeColor="text1"/>
          <w:lang w:val="en-US"/>
        </w:rPr>
        <w:t>However, in subsequent studies using SALT, only one or a few indexes were often select</w:t>
      </w:r>
      <w:r>
        <w:rPr>
          <w:color w:val="000000" w:themeColor="text1"/>
          <w:lang w:val="en-US"/>
        </w:rPr>
        <w:t>ed to represent the SPE in SALT</w:t>
      </w:r>
      <w:r w:rsidR="00837453" w:rsidRPr="00837453">
        <w:rPr>
          <w:color w:val="000000" w:themeColor="text1"/>
          <w:lang w:val="en-US"/>
        </w:rPr>
        <w:t>.</w:t>
      </w:r>
      <w:r w:rsidR="00151830" w:rsidRPr="00151830">
        <w:t xml:space="preserve"> </w:t>
      </w:r>
      <w:r>
        <w:t xml:space="preserve">For example, </w:t>
      </w:r>
      <w:r w:rsidRPr="00151830">
        <w:rPr>
          <w:color w:val="000000" w:themeColor="text1"/>
          <w:lang w:val="en-US"/>
        </w:rPr>
        <w:t>most</w:t>
      </w:r>
      <w:r w:rsidR="00151830" w:rsidRPr="00151830">
        <w:rPr>
          <w:color w:val="000000" w:themeColor="text1"/>
          <w:lang w:val="en-US"/>
        </w:rPr>
        <w:t xml:space="preserve"> studies report SPE on both response time and accuracy</w:t>
      </w:r>
      <w:r w:rsidR="00151830">
        <w:rPr>
          <w:color w:val="000000" w:themeColor="text1"/>
          <w:lang w:val="en-US"/>
        </w:rPr>
        <w:t xml:space="preserve"> </w:t>
      </w:r>
      <w:r w:rsidR="00151830">
        <w:rPr>
          <w:color w:val="000000" w:themeColor="text1"/>
          <w:lang w:val="en-US"/>
        </w:rPr>
        <w:fldChar w:fldCharType="begin">
          <w:fldData xml:space="preserve">PEVuZE5vdGU+PENpdGU+PEF1dGhvcj5DaGlhcmVsbGE8L0F1dGhvcj48WWVhcj4yMDIwPC9ZZWFy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</w:fldData>
        </w:fldChar>
      </w:r>
      <w:r w:rsidR="00151830">
        <w:rPr>
          <w:color w:val="000000" w:themeColor="text1"/>
          <w:lang w:val="en-US"/>
        </w:rPr>
        <w:instrText xml:space="preserve"> ADDIN EN.CITE </w:instrText>
      </w:r>
      <w:r w:rsidR="00151830">
        <w:rPr>
          <w:color w:val="000000" w:themeColor="text1"/>
          <w:lang w:val="en-US"/>
        </w:rPr>
        <w:fldChar w:fldCharType="begin">
          <w:fldData xml:space="preserve">PEVuZE5vdGU+PENpdGU+PEF1dGhvcj5DaGlhcmVsbGE8L0F1dGhvcj48WWVhcj4yMDIwPC9ZZWFy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</w:fldData>
        </w:fldChar>
      </w:r>
      <w:r w:rsidR="00151830">
        <w:rPr>
          <w:color w:val="000000" w:themeColor="text1"/>
          <w:lang w:val="en-US"/>
        </w:rPr>
        <w:instrText xml:space="preserve"> ADDIN EN.CITE.DATA </w:instrText>
      </w:r>
      <w:r w:rsidR="00151830">
        <w:rPr>
          <w:color w:val="000000" w:themeColor="text1"/>
          <w:lang w:val="en-US"/>
        </w:rPr>
      </w:r>
      <w:r w:rsidR="00151830">
        <w:rPr>
          <w:color w:val="000000" w:themeColor="text1"/>
          <w:lang w:val="en-US"/>
        </w:rPr>
        <w:fldChar w:fldCharType="end"/>
      </w:r>
      <w:r w:rsidR="00151830">
        <w:rPr>
          <w:color w:val="000000" w:themeColor="text1"/>
          <w:lang w:val="en-US"/>
        </w:rPr>
      </w:r>
      <w:r w:rsidR="00151830">
        <w:rPr>
          <w:color w:val="000000" w:themeColor="text1"/>
          <w:lang w:val="en-US"/>
        </w:rPr>
        <w:fldChar w:fldCharType="separate"/>
      </w:r>
      <w:r w:rsidR="00151830">
        <w:rPr>
          <w:noProof/>
          <w:color w:val="000000" w:themeColor="text1"/>
          <w:lang w:val="en-US"/>
        </w:rPr>
        <w:t>(Chiarella et al., 2020; Dalmaso et al., 2019; Desebrock et al., 2018; Golubickis et al., 2020)</w:t>
      </w:r>
      <w:r w:rsidR="00151830">
        <w:rPr>
          <w:color w:val="000000" w:themeColor="text1"/>
          <w:lang w:val="en-US"/>
        </w:rPr>
        <w:fldChar w:fldCharType="end"/>
      </w:r>
      <w:r w:rsidR="00151830" w:rsidRPr="00151830">
        <w:rPr>
          <w:color w:val="000000" w:themeColor="text1"/>
          <w:lang w:val="en-US"/>
        </w:rPr>
        <w:t>, but there are relatively few studies that report SPE based on d-prime</w:t>
      </w:r>
      <w:r w:rsidR="00151830">
        <w:rPr>
          <w:color w:val="000000" w:themeColor="text1"/>
          <w:lang w:val="en-US"/>
        </w:rPr>
        <w:fldChar w:fldCharType="begin"/>
      </w:r>
      <w:r w:rsidR="00151830">
        <w:rPr>
          <w:color w:val="000000" w:themeColor="text1"/>
          <w:lang w:val="en-US"/>
        </w:rPr>
        <w:instrText xml:space="preserve"> ADDIN EN.CITE &lt;EndNote&gt;&lt;Cite&gt;&lt;Author&gt;Cheng&lt;/Author&gt;&lt;Year&gt;2019&lt;/Year&gt;&lt;RecNum&gt;67&lt;/RecNum&gt;&lt;DisplayText&gt;(Cheng &amp;amp; Tseng, 2019; Enock et al., 2020)&lt;/DisplayText&gt;&lt;record&gt;&lt;rec-number&gt;67&lt;/rec-number&gt;&lt;foreign-keys&gt;&lt;key app="EN" db-id="w5e5sta9arwa50eztf0vzr0zf55zr00xd9ae" timestamp="1676873843"&gt;67&lt;/key&gt;&lt;/foreign-keys&gt;&lt;ref-type name="Journal Article"&gt;17&lt;/ref-type&gt;&lt;contributors&gt;&lt;authors&gt;&lt;author&gt;Cheng, Miao&lt;/author&gt;&lt;author&gt;Tseng, Chia-huei&lt;/author&gt;&lt;/authors&gt;&lt;/contributors&gt;&lt;titles&gt;&lt;title&gt;Saliency at first sight: instant identity referential advantage toward a newly met partner&lt;/title&gt;&lt;secondary-title&gt;Cognitive Research: Principles and Implications&lt;/secondary-title&gt;&lt;/titles&gt;&lt;periodical&gt;&lt;full-title&gt;Cognitive Research: Principles and Implications&lt;/full-title&gt;&lt;/periodical&gt;&lt;pages&gt;1-18&lt;/pages&gt;&lt;volume&gt;4&lt;/volume&gt;&lt;number&gt;1&lt;/number&gt;&lt;dates&gt;&lt;year&gt;2019&lt;/year&gt;&lt;/dates&gt;&lt;isbn&gt;2365-7464&lt;/isbn&gt;&lt;urls&gt;&lt;/urls&gt;&lt;/record&gt;&lt;/Cite&gt;&lt;Cite&gt;&lt;Author&gt;Enock&lt;/Author&gt;&lt;Year&gt;2020&lt;/Year&gt;&lt;RecNum&gt;58&lt;/RecNum&gt;&lt;record&gt;&lt;rec-number&gt;58&lt;/rec-number&gt;&lt;foreign-keys&gt;&lt;key app="EN" db-id="w5e5sta9arwa50eztf0vzr0zf55zr00xd9ae" timestamp="1676626598"&gt;58&lt;/key&gt;&lt;/foreign-keys&gt;&lt;ref-type name="Journal Article"&gt;17&lt;/ref-type&gt;&lt;contributors&gt;&lt;authors&gt;&lt;author&gt;Enock, F. E.&lt;/author&gt;&lt;author&gt;Hewstone, M. R.&lt;/author&gt;&lt;author&gt;Lockwood, P. L.&lt;/author&gt;&lt;author&gt;Sui, J.&lt;/author&gt;&lt;/authors&gt;&lt;/contributors&gt;&lt;titles&gt;&lt;title&gt;Overlap in processing advantages for minimal ingroups and the self&lt;/title&gt;&lt;secondary-title&gt;Scientific Reports&lt;/secondary-title&gt;&lt;/titles&gt;&lt;periodical&gt;&lt;full-title&gt;Scientific Reports&lt;/full-title&gt;&lt;/periodical&gt;&lt;pages&gt;18933&lt;/pages&gt;&lt;volume&gt;10&lt;/volume&gt;&lt;number&gt;1&lt;/number&gt;&lt;dates&gt;&lt;year&gt;2020&lt;/year&gt;&lt;/dates&gt;&lt;urls&gt;&lt;/urls&gt;&lt;/record&gt;&lt;/Cite&gt;&lt;/EndNote&gt;</w:instrText>
      </w:r>
      <w:r w:rsidR="00151830">
        <w:rPr>
          <w:color w:val="000000" w:themeColor="text1"/>
          <w:lang w:val="en-US"/>
        </w:rPr>
        <w:fldChar w:fldCharType="separate"/>
      </w:r>
      <w:r w:rsidR="00151830">
        <w:rPr>
          <w:noProof/>
          <w:color w:val="000000" w:themeColor="text1"/>
          <w:lang w:val="en-US"/>
        </w:rPr>
        <w:t>(Cheng &amp; Tseng, 2019; Enock et al., 2020)</w:t>
      </w:r>
      <w:r w:rsidR="00151830">
        <w:rPr>
          <w:color w:val="000000" w:themeColor="text1"/>
          <w:lang w:val="en-US"/>
        </w:rPr>
        <w:fldChar w:fldCharType="end"/>
      </w:r>
      <w:r w:rsidR="00151830" w:rsidRPr="00151830">
        <w:rPr>
          <w:color w:val="000000" w:themeColor="text1"/>
          <w:lang w:val="en-US"/>
        </w:rPr>
        <w:t xml:space="preserve"> or efficiency</w:t>
      </w:r>
      <w:r w:rsidR="00151830">
        <w:rPr>
          <w:color w:val="000000" w:themeColor="text1"/>
          <w:lang w:val="en-US"/>
        </w:rPr>
        <w:t xml:space="preserve"> </w:t>
      </w:r>
      <w:r w:rsidR="00151830">
        <w:rPr>
          <w:color w:val="000000" w:themeColor="text1"/>
          <w:lang w:val="en-US"/>
        </w:rPr>
        <w:fldChar w:fldCharType="begin"/>
      </w:r>
      <w:r w:rsidR="00151830">
        <w:rPr>
          <w:color w:val="000000" w:themeColor="text1"/>
          <w:lang w:val="en-US"/>
        </w:rPr>
        <w:instrText xml:space="preserve"> ADDIN EN.CITE &lt;EndNote&gt;&lt;Cite&gt;&lt;Author&gt;Feng&lt;/Author&gt;&lt;Year&gt;2020&lt;/Year&gt;&lt;RecNum&gt;72&lt;/RecNum&gt;&lt;DisplayText&gt;(Chunliang Feng et al., 2020)&lt;/DisplayText&gt;&lt;record&gt;&lt;rec-number&gt;72&lt;/rec-number&gt;&lt;foreign-keys&gt;&lt;key app="EN" db-id="w5e5sta9arwa50eztf0vzr0zf55zr00xd9ae" timestamp="1676875099"&gt;72&lt;/key&gt;&lt;/foreign-keys&gt;&lt;ref-type name="Journal Article"&gt;17&lt;/ref-type&gt;&lt;contributors&gt;&lt;authors&gt;&lt;author&gt;Feng, Chunliang&lt;/author&gt;&lt;author&gt;Zhou, Xingmei&lt;/author&gt;&lt;author&gt;Zhu, Xiangru&lt;/author&gt;&lt;author&gt;Zhu, Ruida&lt;/author&gt;&lt;author&gt;Han, Shangfeng&lt;/author&gt;&lt;author&gt;Luo, Yue-Jia&lt;/author&gt;&lt;/authors&gt;&lt;/contributors&gt;&lt;titles&gt;&lt;title&gt;Effect of intranasal oxytocin administration on self-other distinction: Modulations by psychological distance and gender&lt;/title&gt;&lt;secondary-title&gt;Psychoneuroendocrinology&lt;/secondary-title&gt;&lt;/titles&gt;&lt;periodical&gt;&lt;full-title&gt;Psychoneuroendocrinology&lt;/full-title&gt;&lt;/periodical&gt;&lt;pages&gt;104804&lt;/pages&gt;&lt;volume&gt;120&lt;/volume&gt;&lt;dates&gt;&lt;year&gt;2020&lt;/year&gt;&lt;/dates&gt;&lt;isbn&gt;0306-4530&lt;/isbn&gt;&lt;urls&gt;&lt;/urls&gt;&lt;/record&gt;&lt;/Cite&gt;&lt;/EndNote&gt;</w:instrText>
      </w:r>
      <w:r w:rsidR="00151830">
        <w:rPr>
          <w:color w:val="000000" w:themeColor="text1"/>
          <w:lang w:val="en-US"/>
        </w:rPr>
        <w:fldChar w:fldCharType="separate"/>
      </w:r>
      <w:r w:rsidR="00151830">
        <w:rPr>
          <w:noProof/>
          <w:color w:val="000000" w:themeColor="text1"/>
          <w:lang w:val="en-US"/>
        </w:rPr>
        <w:t>(Chunliang Feng et al., 2020)</w:t>
      </w:r>
      <w:r w:rsidR="00151830">
        <w:rPr>
          <w:color w:val="000000" w:themeColor="text1"/>
          <w:lang w:val="en-US"/>
        </w:rPr>
        <w:fldChar w:fldCharType="end"/>
      </w:r>
      <w:r w:rsidR="00151830" w:rsidRPr="00151830">
        <w:rPr>
          <w:color w:val="000000" w:themeColor="text1"/>
          <w:lang w:val="en-US"/>
        </w:rPr>
        <w:t xml:space="preserve">. </w:t>
      </w:r>
      <w:r w:rsidRPr="00925572">
        <w:rPr>
          <w:color w:val="000000" w:themeColor="text1"/>
          <w:lang w:val="en-US"/>
        </w:rPr>
        <w:t>What's concerning is the scarcity of studies that report on SPE using drift rate (v</w:t>
      </w:r>
      <w:r>
        <w:rPr>
          <w:color w:val="000000" w:themeColor="text1"/>
          <w:lang w:val="en-US"/>
        </w:rPr>
        <w:t>) and starting point (z) of DDM</w:t>
      </w:r>
      <w:r w:rsidR="00151830">
        <w:rPr>
          <w:color w:val="000000" w:themeColor="text1"/>
          <w:lang w:val="en-US"/>
        </w:rPr>
        <w:t xml:space="preserve"> </w:t>
      </w:r>
      <w:r w:rsidR="00151830">
        <w:rPr>
          <w:color w:val="000000" w:themeColor="text1"/>
          <w:lang w:val="en-US"/>
        </w:rPr>
        <w:fldChar w:fldCharType="begin"/>
      </w:r>
      <w:r w:rsidR="00151830">
        <w:rPr>
          <w:color w:val="000000" w:themeColor="text1"/>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151830">
        <w:rPr>
          <w:color w:val="000000" w:themeColor="text1"/>
          <w:lang w:val="en-US"/>
        </w:rPr>
        <w:fldChar w:fldCharType="separate"/>
      </w:r>
      <w:r w:rsidR="00151830">
        <w:rPr>
          <w:noProof/>
          <w:color w:val="000000" w:themeColor="text1"/>
          <w:lang w:val="en-US"/>
        </w:rPr>
        <w:t>(Golubickis et al., 2017)</w:t>
      </w:r>
      <w:r w:rsidR="00151830">
        <w:rPr>
          <w:color w:val="000000" w:themeColor="text1"/>
          <w:lang w:val="en-US"/>
        </w:rPr>
        <w:fldChar w:fldCharType="end"/>
      </w:r>
      <w:r w:rsidR="00151830" w:rsidRPr="00151830">
        <w:rPr>
          <w:color w:val="000000" w:themeColor="text1"/>
          <w:lang w:val="en-US"/>
        </w:rPr>
        <w:t>.</w:t>
      </w:r>
      <w:r w:rsidR="00837453" w:rsidRPr="00837453">
        <w:rPr>
          <w:color w:val="000000" w:themeColor="text1"/>
          <w:lang w:val="en-US"/>
        </w:rPr>
        <w:t xml:space="preserve"> </w:t>
      </w:r>
      <w:r w:rsidR="000E3D12" w:rsidRPr="000E3D12">
        <w:rPr>
          <w:color w:val="000000" w:themeColor="text1"/>
          <w:lang w:val="en-US"/>
        </w:rPr>
        <w:t xml:space="preserve">Therefore, as the </w:t>
      </w:r>
      <w:r w:rsidR="000E3D12" w:rsidRPr="000E3D12">
        <w:rPr>
          <w:color w:val="000000" w:themeColor="text1"/>
          <w:highlight w:val="cyan"/>
          <w:lang w:val="en-US"/>
        </w:rPr>
        <w:t>most reliable index among various SPE</w:t>
      </w:r>
      <w:r w:rsidR="000E3D12" w:rsidRPr="000E3D12">
        <w:rPr>
          <w:color w:val="000000" w:themeColor="text1"/>
          <w:lang w:val="en-US"/>
        </w:rPr>
        <w:t xml:space="preserve"> indexes remains unclear, this study aims to identify it.</w:t>
      </w:r>
    </w:p>
    <w:p w14:paraId="0E053385" w14:textId="4DDFD23B" w:rsidR="007D360C" w:rsidRPr="00E30EB5" w:rsidRDefault="004D73E0" w:rsidP="00E30EB5">
      <w:pPr>
        <w:ind w:firstLine="720"/>
        <w:rPr>
          <w:rFonts w:eastAsiaTheme="minorEastAsia"/>
          <w:color w:val="000000" w:themeColor="text1"/>
          <w:lang w:val="en-US"/>
        </w:rPr>
      </w:pPr>
      <w:r w:rsidRPr="004D73E0">
        <w:rPr>
          <w:color w:val="000000" w:themeColor="text1"/>
          <w:lang w:val="en-US"/>
        </w:rPr>
        <w:t>In general</w:t>
      </w:r>
      <w:r>
        <w:rPr>
          <w:color w:val="000000" w:themeColor="text1"/>
          <w:lang w:val="en-US"/>
        </w:rPr>
        <w:t>, our research aims to</w:t>
      </w:r>
      <w:r w:rsidRPr="004D73E0">
        <w:rPr>
          <w:color w:val="000000" w:themeColor="text1"/>
          <w:lang w:val="en-US"/>
        </w:rPr>
        <w:t xml:space="preserve"> verify the reliability of the Self-Prioritization Effect in the Self-Associative Learning Task</w:t>
      </w:r>
      <w:r>
        <w:rPr>
          <w:color w:val="000000" w:themeColor="text1"/>
          <w:lang w:val="en-US"/>
        </w:rPr>
        <w:t xml:space="preserve"> and </w:t>
      </w:r>
      <w:r w:rsidRPr="00837453">
        <w:rPr>
          <w:color w:val="000000" w:themeColor="text1"/>
          <w:lang w:val="en-US"/>
        </w:rPr>
        <w:t xml:space="preserve">find the most reliable </w:t>
      </w:r>
      <w:r>
        <w:rPr>
          <w:color w:val="000000" w:themeColor="text1"/>
          <w:lang w:val="en-US"/>
        </w:rPr>
        <w:t>index</w:t>
      </w:r>
      <w:r w:rsidRPr="00837453">
        <w:rPr>
          <w:color w:val="000000" w:themeColor="text1"/>
          <w:lang w:val="en-US"/>
        </w:rPr>
        <w:t xml:space="preserve"> among various SPE </w:t>
      </w:r>
      <w:r>
        <w:rPr>
          <w:color w:val="000000" w:themeColor="text1"/>
          <w:lang w:val="en-US"/>
        </w:rPr>
        <w:t>indexes</w:t>
      </w:r>
      <w:r w:rsidR="007D360C" w:rsidRPr="007D360C">
        <w:rPr>
          <w:color w:val="000000" w:themeColor="text1"/>
          <w:lang w:val="en-US"/>
        </w:rPr>
        <w:t>. To achieve this, we will re-analyze a pre-existing dataset, where participants associated three shapes with labels for themselves, a friend, or a stranger, over six testing sessions with one-week intervals.</w:t>
      </w:r>
    </w:p>
    <w:p w14:paraId="65D2E7BC" w14:textId="77777777" w:rsidR="003C440B" w:rsidRDefault="003C440B" w:rsidP="008D06CF">
      <w:pPr>
        <w:rPr>
          <w:rFonts w:eastAsiaTheme="minorEastAsia"/>
          <w:color w:val="000000" w:themeColor="text1"/>
          <w:lang w:val="en-US"/>
        </w:rPr>
      </w:pPr>
    </w:p>
    <w:p w14:paraId="5B7C569A" w14:textId="46091762" w:rsidR="00E82C40" w:rsidRPr="008D06CF" w:rsidRDefault="00E82C40" w:rsidP="008D06CF">
      <w:pPr>
        <w:rPr>
          <w:color w:val="000000" w:themeColor="text1"/>
          <w:lang w:val="en-US"/>
        </w:rPr>
      </w:pPr>
      <w:r w:rsidRPr="008D06CF">
        <w:rPr>
          <w:color w:val="000000" w:themeColor="text1"/>
          <w:lang w:val="en-US"/>
        </w:rPr>
        <w:t>Our main hypothesis are as follows:</w:t>
      </w:r>
    </w:p>
    <w:p w14:paraId="51BAC937" w14:textId="5883285A" w:rsidR="008D06CF" w:rsidRDefault="004877AB" w:rsidP="004877AB">
      <w:pPr>
        <w:pStyle w:val="ab"/>
        <w:numPr>
          <w:ilvl w:val="0"/>
          <w:numId w:val="19"/>
        </w:numPr>
        <w:rPr>
          <w:color w:val="000000" w:themeColor="text1"/>
          <w:lang w:val="en-US"/>
        </w:rPr>
      </w:pPr>
      <w:r w:rsidRPr="004877AB">
        <w:rPr>
          <w:color w:val="000000" w:themeColor="text1"/>
          <w:lang w:val="en-US"/>
        </w:rPr>
        <w:t>The Self-Prioritization Effect (SPE) measured by the experimental indices in the Self-Associative Learning Task (SALT) paradigm is temporally stable</w:t>
      </w:r>
    </w:p>
    <w:p w14:paraId="64E26BBE" w14:textId="723AA7D1" w:rsidR="004877AB" w:rsidRDefault="004877AB" w:rsidP="004877AB">
      <w:pPr>
        <w:pStyle w:val="ab"/>
        <w:numPr>
          <w:ilvl w:val="0"/>
          <w:numId w:val="19"/>
        </w:numPr>
        <w:rPr>
          <w:color w:val="000000" w:themeColor="text1"/>
          <w:lang w:val="en-US"/>
        </w:rPr>
      </w:pPr>
      <w:r w:rsidRPr="004877AB">
        <w:rPr>
          <w:color w:val="000000" w:themeColor="text1"/>
          <w:lang w:val="en-US"/>
        </w:rPr>
        <w:t>Among the multiple indices that measure Self-Prioritization Effect (SPE) in the Self-Associative Learning Task (SALT), there exists a most stable indicator</w:t>
      </w:r>
    </w:p>
    <w:p w14:paraId="3AAFE55A" w14:textId="77777777" w:rsidR="004877AB" w:rsidRPr="004877AB" w:rsidRDefault="004877AB" w:rsidP="004877AB">
      <w:pPr>
        <w:rPr>
          <w:rFonts w:eastAsiaTheme="minorEastAsia"/>
          <w:color w:val="000000" w:themeColor="text1"/>
          <w:lang w:val="en-US"/>
        </w:rPr>
      </w:pPr>
    </w:p>
    <w:p w14:paraId="1E4E51C6" w14:textId="78E404D4" w:rsidR="00586F83" w:rsidRDefault="00E30EB5" w:rsidP="00E30EB5">
      <w:pPr>
        <w:ind w:firstLine="720"/>
        <w:rPr>
          <w:color w:val="000000" w:themeColor="text1"/>
          <w:lang w:val="en-US"/>
        </w:rPr>
      </w:pPr>
      <w:r w:rsidRPr="00E30EB5">
        <w:rPr>
          <w:color w:val="000000" w:themeColor="text1"/>
          <w:lang w:val="en-US"/>
        </w:rPr>
        <w:t>We aim to test our hypotheses using Intraclas</w:t>
      </w:r>
      <w:r w:rsidR="004877AB">
        <w:rPr>
          <w:color w:val="000000" w:themeColor="text1"/>
          <w:lang w:val="en-US"/>
        </w:rPr>
        <w:t>s Correlation Coefficient (ICC)</w:t>
      </w:r>
      <w:r w:rsidRPr="00E30EB5">
        <w:rPr>
          <w:color w:val="000000" w:themeColor="text1"/>
          <w:lang w:val="en-US"/>
        </w:rPr>
        <w:t xml:space="preserve"> and Split-Half Reliability. The results of this study will provide valuable insights into the reliability and consistency of the Self-Associative Learning Task (SALT), which could pave the way for its future use in research, clinical settings, and personal performance monitoring. For more information, see our Analysis Plan.</w:t>
      </w:r>
    </w:p>
    <w:p w14:paraId="2634E986" w14:textId="77777777" w:rsidR="006C22A1" w:rsidRDefault="006C22A1" w:rsidP="00E30EB5">
      <w:pPr>
        <w:ind w:firstLine="720"/>
        <w:rPr>
          <w:rFonts w:ascii="Calibri" w:eastAsia="Calibri" w:hAnsi="Calibri" w:cs="Calibri"/>
          <w:sz w:val="42"/>
          <w:szCs w:val="42"/>
        </w:rPr>
      </w:pPr>
    </w:p>
    <w:p w14:paraId="3DA3D15A" w14:textId="77777777" w:rsidR="00586F83" w:rsidRDefault="00BA0079">
      <w:pPr>
        <w:pStyle w:val="1"/>
        <w:keepNext w:val="0"/>
        <w:keepLines w:val="0"/>
        <w:spacing w:before="0" w:after="0"/>
        <w:rPr>
          <w:rFonts w:ascii="Calibri" w:eastAsia="Calibri" w:hAnsi="Calibri" w:cs="Calibri"/>
          <w:b/>
          <w:sz w:val="42"/>
          <w:szCs w:val="42"/>
        </w:rPr>
      </w:pPr>
      <w:bookmarkStart w:id="15" w:name="_bsc1vmk9soyy" w:colFirst="0" w:colLast="0"/>
      <w:bookmarkStart w:id="16" w:name="_Toc127199603"/>
      <w:bookmarkEnd w:id="15"/>
      <w:r>
        <w:rPr>
          <w:rFonts w:ascii="Calibri" w:eastAsia="Calibri" w:hAnsi="Calibri" w:cs="Calibri"/>
          <w:b/>
          <w:sz w:val="42"/>
          <w:szCs w:val="42"/>
        </w:rPr>
        <w:lastRenderedPageBreak/>
        <w:t>Methods</w:t>
      </w:r>
      <w:bookmarkEnd w:id="16"/>
    </w:p>
    <w:p w14:paraId="50A33AEB" w14:textId="77777777" w:rsidR="00586F83" w:rsidRDefault="00586F83"/>
    <w:p w14:paraId="21181F51" w14:textId="1A9234F4" w:rsidR="00586F83" w:rsidRPr="0014261E" w:rsidRDefault="00BA0079" w:rsidP="0014261E">
      <w:pPr>
        <w:pStyle w:val="2"/>
      </w:pPr>
      <w:bookmarkStart w:id="17" w:name="_14xkv2erys4h" w:colFirst="0" w:colLast="0"/>
      <w:bookmarkStart w:id="18" w:name="_Toc127199604"/>
      <w:bookmarkEnd w:id="17"/>
      <w:r w:rsidRPr="0014261E">
        <w:t>Ethics information</w:t>
      </w:r>
      <w:bookmarkEnd w:id="18"/>
    </w:p>
    <w:p w14:paraId="067B0AF2" w14:textId="4027737D" w:rsidR="00DE3FB7" w:rsidRDefault="007169CC" w:rsidP="00B70AB1">
      <w:pPr>
        <w:ind w:firstLine="720"/>
        <w:rPr>
          <w:rFonts w:eastAsia="Calibri"/>
          <w:lang w:val="en-US"/>
        </w:rPr>
      </w:pPr>
      <w:r w:rsidRPr="007169CC">
        <w:rPr>
          <w:rFonts w:eastAsia="Calibri"/>
          <w:lang w:val="en-US"/>
        </w:rPr>
        <w:t>Our research does not involve any treatment of humans or animals and is a secondary analysis of pre-existing data. As such, informed consent and confidentiality are not relevant. The original study from which the data was collected was approved ethically by the research committee at Tsinghua University.</w:t>
      </w:r>
      <w:r w:rsidR="007C7866" w:rsidRPr="00B70AB1">
        <w:rPr>
          <w:rFonts w:eastAsia="Calibri"/>
          <w:lang w:val="en-US"/>
        </w:rPr>
        <w:t xml:space="preserve"> </w:t>
      </w:r>
    </w:p>
    <w:p w14:paraId="45EDDE75" w14:textId="77777777" w:rsidR="00B70AB1" w:rsidRPr="00B70AB1" w:rsidRDefault="00B70AB1" w:rsidP="00B70AB1">
      <w:pPr>
        <w:ind w:firstLine="720"/>
        <w:rPr>
          <w:rFonts w:eastAsia="Calibri"/>
          <w:lang w:val="en-US"/>
        </w:rPr>
      </w:pPr>
    </w:p>
    <w:p w14:paraId="1689056C" w14:textId="2B862824" w:rsidR="00B70AB1" w:rsidRPr="0014261E" w:rsidRDefault="007A65E5" w:rsidP="0014261E">
      <w:pPr>
        <w:pStyle w:val="2"/>
      </w:pPr>
      <w:bookmarkStart w:id="19" w:name="_bobtrkgl8pi0" w:colFirst="0" w:colLast="0"/>
      <w:bookmarkStart w:id="20" w:name="_Toc102561438"/>
      <w:bookmarkStart w:id="21" w:name="_Toc127199605"/>
      <w:bookmarkEnd w:id="19"/>
      <w:r w:rsidRPr="0014261E">
        <w:t xml:space="preserve">Secondary </w:t>
      </w:r>
      <w:r w:rsidR="00B70AB1" w:rsidRPr="0014261E">
        <w:t>Data Description</w:t>
      </w:r>
      <w:bookmarkEnd w:id="20"/>
      <w:bookmarkEnd w:id="21"/>
    </w:p>
    <w:p w14:paraId="11F3ADBD" w14:textId="777B24A2" w:rsidR="007169CC" w:rsidRPr="007169CC" w:rsidRDefault="007169CC" w:rsidP="00B70AB1">
      <w:pPr>
        <w:ind w:firstLine="720"/>
        <w:rPr>
          <w:rFonts w:eastAsia="Calibri"/>
          <w:b/>
          <w:lang w:val="en-US"/>
        </w:rPr>
      </w:pPr>
      <w:r w:rsidRPr="007169CC">
        <w:rPr>
          <w:rFonts w:eastAsia="Calibri"/>
          <w:lang w:val="en-US"/>
        </w:rPr>
        <w:t xml:space="preserve">To address our research questions, we'll use a pre-existing dataset from a study conducted by Hu Chuan-Peng at Tsinghua University in 2016. The original study aimed to compare the self-prioritization effect (SPE) between sub-clinical depressed and non-depressed participants, but only the non-depressed group was collected due to difficulty in recruiting sub-clinical depressed participants. The dataset contains data from 34 non-depressed and 6 depressed participants, who participated in six testing sessions over a 1-week interval. Each session included a modified SALT task, a set of questionnaires, and another modified SALT task. We plan to </w:t>
      </w:r>
      <w:r w:rsidRPr="007169CC">
        <w:rPr>
          <w:rFonts w:eastAsia="Calibri"/>
          <w:b/>
          <w:lang w:val="en-US"/>
        </w:rPr>
        <w:t>use the results of the neutral condition in the second SALT task from the</w:t>
      </w:r>
      <w:r w:rsidRPr="007169CC">
        <w:rPr>
          <w:rFonts w:eastAsia="Calibri"/>
          <w:lang w:val="en-US"/>
        </w:rPr>
        <w:t xml:space="preserve"> </w:t>
      </w:r>
      <w:r w:rsidRPr="00BB1095">
        <w:rPr>
          <w:rFonts w:eastAsia="Calibri"/>
          <w:b/>
          <w:bCs/>
          <w:lang w:val="en-US"/>
        </w:rPr>
        <w:t>34</w:t>
      </w:r>
      <w:r w:rsidRPr="00BB1095">
        <w:rPr>
          <w:rStyle w:val="af5"/>
          <w:rFonts w:eastAsia="Calibri"/>
          <w:b/>
          <w:bCs/>
          <w:lang w:val="en-US"/>
        </w:rPr>
        <w:footnoteReference w:id="1"/>
      </w:r>
      <w:r w:rsidRPr="00BB1095">
        <w:rPr>
          <w:rFonts w:eastAsia="Calibri"/>
          <w:b/>
          <w:bCs/>
          <w:lang w:val="en-US"/>
        </w:rPr>
        <w:t xml:space="preserve"> </w:t>
      </w:r>
      <w:r w:rsidRPr="007169CC">
        <w:rPr>
          <w:rFonts w:eastAsia="Calibri"/>
          <w:lang w:val="en-US"/>
        </w:rPr>
        <w:t xml:space="preserve"> </w:t>
      </w:r>
      <w:r w:rsidRPr="007169CC">
        <w:rPr>
          <w:rFonts w:eastAsia="Calibri"/>
          <w:b/>
          <w:lang w:val="en-US"/>
        </w:rPr>
        <w:t>non-depressed participants with relatively low scores on the depression-related questionnaire.</w:t>
      </w:r>
    </w:p>
    <w:p w14:paraId="20EC5C62" w14:textId="77777777" w:rsidR="00B70AB1" w:rsidRDefault="00B70AB1" w:rsidP="00B70AB1">
      <w:pPr>
        <w:ind w:firstLine="720"/>
        <w:rPr>
          <w:rFonts w:eastAsia="Calibri"/>
          <w:lang w:val="en-US"/>
        </w:rPr>
      </w:pPr>
    </w:p>
    <w:p w14:paraId="5D62C2CC" w14:textId="26A0F1EC" w:rsidR="00B70AB1" w:rsidRPr="0014261E" w:rsidRDefault="00B70AB1" w:rsidP="0014261E">
      <w:pPr>
        <w:pStyle w:val="2"/>
      </w:pPr>
      <w:bookmarkStart w:id="22" w:name="_Toc102561443"/>
      <w:bookmarkStart w:id="23" w:name="_Toc127199606"/>
      <w:r w:rsidRPr="0014261E">
        <w:t>Data Collection Procedures</w:t>
      </w:r>
      <w:bookmarkEnd w:id="22"/>
      <w:bookmarkEnd w:id="23"/>
    </w:p>
    <w:p w14:paraId="4AC47637" w14:textId="2BF22306" w:rsidR="007169CC" w:rsidRPr="00F072D2" w:rsidRDefault="007169CC" w:rsidP="00F072D2">
      <w:pPr>
        <w:ind w:firstLine="720"/>
        <w:rPr>
          <w:bCs/>
        </w:rPr>
      </w:pPr>
      <w:r w:rsidRPr="007169CC">
        <w:rPr>
          <w:bCs/>
        </w:rPr>
        <w:t>36 college students from the Tsinghua University community participated in the experiment and received compensation. All participants were right-handed and had normal or corrected-to-normal vision. Unfortunately, data from one participant was excluded due to confusing participant information provided to the experimenter, and data from one male participant was missing due to a programming error. This left a total of 34 valid participants, with 21 females and 13 males, averaging 21 years old (SD = 2.52) in age.</w:t>
      </w:r>
    </w:p>
    <w:p w14:paraId="705C64CA" w14:textId="77777777" w:rsidR="00B70AB1" w:rsidRDefault="00B70AB1" w:rsidP="00B70AB1">
      <w:pPr>
        <w:rPr>
          <w:bCs/>
        </w:rPr>
      </w:pPr>
    </w:p>
    <w:p w14:paraId="23939BFC" w14:textId="77777777" w:rsidR="00B70AB1" w:rsidRPr="0014261E" w:rsidRDefault="00B70AB1" w:rsidP="0014261E">
      <w:pPr>
        <w:pStyle w:val="2"/>
      </w:pPr>
      <w:bookmarkStart w:id="24" w:name="_Toc127199607"/>
      <w:r w:rsidRPr="0014261E">
        <w:t>Experimental design</w:t>
      </w:r>
      <w:bookmarkEnd w:id="24"/>
      <w:r w:rsidRPr="0014261E">
        <w:t xml:space="preserve"> </w:t>
      </w:r>
    </w:p>
    <w:p w14:paraId="4E7EDC0F" w14:textId="3CDBE8E5" w:rsidR="00B70AB1" w:rsidRDefault="00F83882" w:rsidP="003E7247">
      <w:pPr>
        <w:ind w:firstLine="720"/>
      </w:pPr>
      <w:r>
        <w:t>The origin e</w:t>
      </w:r>
      <w:r w:rsidR="007169CC" w:rsidRPr="007169CC">
        <w:t>x</w:t>
      </w:r>
      <w:r>
        <w:t xml:space="preserve">periment </w:t>
      </w:r>
      <w:r w:rsidR="007169CC" w:rsidRPr="007169CC">
        <w:t>is a four-factor design, with 2 levels of match vs. non-match, 3 levels of identity (self, friend, stranger), 4 levels of emotion (control, neutral, happy, sad), and 6 repeated sessions. Its purpose is to examine the self-bias effect under different emotions (happy, sad, neutral, control).</w:t>
      </w:r>
      <w:r>
        <w:t xml:space="preserve"> </w:t>
      </w:r>
      <w:r w:rsidRPr="00F83882">
        <w:t xml:space="preserve">As our study aims to explore the </w:t>
      </w:r>
      <w:r>
        <w:t>reliability</w:t>
      </w:r>
      <w:r w:rsidRPr="00F83882">
        <w:t xml:space="preserve"> of Self-Prioritization Effect (SPE) in Self-Associative Learning Task (SALT) and identify the most stable SPE </w:t>
      </w:r>
      <w:r>
        <w:t>index</w:t>
      </w:r>
      <w:r w:rsidRPr="00F83882">
        <w:t xml:space="preserve">, we will not consider the variable of emotion in </w:t>
      </w:r>
      <w:r>
        <w:t>this paper.</w:t>
      </w:r>
    </w:p>
    <w:p w14:paraId="4939260F" w14:textId="77777777" w:rsidR="007169CC" w:rsidRPr="007169CC" w:rsidRDefault="007169CC" w:rsidP="007169CC">
      <w:pPr>
        <w:rPr>
          <w:rFonts w:eastAsiaTheme="minorEastAsia"/>
        </w:rPr>
      </w:pPr>
    </w:p>
    <w:p w14:paraId="73CD07E8" w14:textId="77777777" w:rsidR="00B70AB1" w:rsidRPr="0014261E" w:rsidRDefault="00B70AB1" w:rsidP="0014261E">
      <w:pPr>
        <w:pStyle w:val="2"/>
      </w:pPr>
      <w:bookmarkStart w:id="25" w:name="_Toc127199608"/>
      <w:r w:rsidRPr="0014261E">
        <w:t>Measured Variables</w:t>
      </w:r>
      <w:bookmarkEnd w:id="25"/>
      <w:r w:rsidRPr="0014261E">
        <w:t xml:space="preserve"> </w:t>
      </w:r>
    </w:p>
    <w:p w14:paraId="168BD03A" w14:textId="7C81611D" w:rsidR="00B70AB1" w:rsidRDefault="007169CC" w:rsidP="007169CC">
      <w:pPr>
        <w:ind w:firstLine="720"/>
        <w:rPr>
          <w:bCs/>
          <w:lang w:val="en-US"/>
        </w:rPr>
      </w:pPr>
      <w:r w:rsidRPr="007169CC">
        <w:rPr>
          <w:bCs/>
          <w:lang w:val="en-US"/>
        </w:rPr>
        <w:t>At each wave, participants' keypress, reaction time, and accuracy in each trial were recorded. The participants also filled out questionnaires that varied from wave to wave and covered topics such as personal wellbeing, physical and mental health, and psychological distance between the self, a friend, and a stranger.</w:t>
      </w:r>
    </w:p>
    <w:p w14:paraId="06F33BA0" w14:textId="77777777" w:rsidR="007169CC" w:rsidRPr="002500E2" w:rsidRDefault="007169CC" w:rsidP="007169CC">
      <w:pPr>
        <w:ind w:firstLine="720"/>
        <w:rPr>
          <w:color w:val="000000" w:themeColor="text1"/>
          <w:u w:val="single"/>
        </w:rPr>
      </w:pPr>
    </w:p>
    <w:p w14:paraId="0CBFFD04" w14:textId="77777777" w:rsidR="00B70AB1" w:rsidRPr="0014261E" w:rsidRDefault="00B70AB1" w:rsidP="0014261E">
      <w:pPr>
        <w:pStyle w:val="2"/>
      </w:pPr>
      <w:bookmarkStart w:id="26" w:name="_Toc127199609"/>
      <w:r w:rsidRPr="0014261E">
        <w:lastRenderedPageBreak/>
        <w:t>Stimuli and materials</w:t>
      </w:r>
      <w:bookmarkEnd w:id="26"/>
    </w:p>
    <w:p w14:paraId="2D52070C" w14:textId="7A251AC8" w:rsidR="00C70E59" w:rsidRDefault="00C70E59" w:rsidP="007F6374">
      <w:pPr>
        <w:ind w:firstLine="720"/>
        <w:rPr>
          <w:bCs/>
          <w:lang w:val="en-US"/>
        </w:rPr>
      </w:pPr>
      <w:r w:rsidRPr="00C70E59">
        <w:rPr>
          <w:bCs/>
          <w:lang w:val="en-US"/>
        </w:rPr>
        <w:t>The experiment was conducted individually in a dimly lit room, using E-Prime 2.0 software on a PC with a 1024 x 768 resolution monitor, refreshing at 100 Hz. Participants recorded their keypresses, reaction time, and accuracy during each trial.</w:t>
      </w:r>
    </w:p>
    <w:p w14:paraId="406EE543" w14:textId="0AFF8ECB" w:rsidR="00B70AB1" w:rsidRPr="00CD60B0" w:rsidRDefault="00C70E59" w:rsidP="007F6374">
      <w:pPr>
        <w:ind w:firstLine="720"/>
        <w:rPr>
          <w:bCs/>
          <w:lang w:val="en-US"/>
        </w:rPr>
      </w:pPr>
      <w:r w:rsidRPr="00C70E59">
        <w:rPr>
          <w:bCs/>
          <w:lang w:val="en-US"/>
        </w:rPr>
        <w:t>The experiment was split into two phases. The first phase followed the study by</w:t>
      </w:r>
      <w:r w:rsidR="00B70AB1" w:rsidRPr="004F4712">
        <w:rPr>
          <w:bCs/>
          <w:lang w:val="en-US"/>
        </w:rPr>
        <w:t xml:space="preserve"> </w:t>
      </w:r>
      <w:r w:rsidR="00AD1429">
        <w:rPr>
          <w:bCs/>
          <w:lang w:val="en-US"/>
        </w:rPr>
        <w:fldChar w:fldCharType="begin"/>
      </w:r>
      <w:r w:rsidR="00AD1429">
        <w:rPr>
          <w:bCs/>
          <w:lang w:val="en-US"/>
        </w:rPr>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AD1429">
        <w:rPr>
          <w:bCs/>
          <w:lang w:val="en-US"/>
        </w:rPr>
        <w:fldChar w:fldCharType="separate"/>
      </w:r>
      <w:r w:rsidR="00AD1429">
        <w:rPr>
          <w:bCs/>
          <w:noProof/>
          <w:lang w:val="en-US"/>
        </w:rPr>
        <w:t>(Sui et al., 2012)</w:t>
      </w:r>
      <w:r w:rsidR="00AD1429">
        <w:rPr>
          <w:bCs/>
          <w:lang w:val="en-US"/>
        </w:rPr>
        <w:fldChar w:fldCharType="end"/>
      </w:r>
      <w:r w:rsidRPr="00C70E59">
        <w:rPr>
          <w:bCs/>
          <w:lang w:val="en-US"/>
        </w:rPr>
        <w:t>and involved a learning task where participants paired geometric shapes with labels. The shapes were not shown at this stage. The learning task lasted approximately 60 seconds, and the shape-label associations were balanced across participants. Then, in the matching task, a fixation cross was displayed in the center of the screen for 500 ms, followed by the presentation of a shape-label pairing and the fixation cross for 100 ms. Then, the screen went blank for 1500 ms, or until a response was made. Participants were asked to determine whether the shape matched the label by pressing one of two buttons as quickly and accurately as possible within this timeframe.</w:t>
      </w:r>
    </w:p>
    <w:p w14:paraId="2967F6FF" w14:textId="1512780B" w:rsidR="00B70AB1" w:rsidRDefault="00C70E59" w:rsidP="00B70AB1">
      <w:pPr>
        <w:ind w:firstLine="720"/>
        <w:rPr>
          <w:rFonts w:eastAsia="MS Mincho"/>
          <w:color w:val="000000"/>
          <w:lang w:val="en-US" w:eastAsia="de-DE"/>
        </w:rPr>
      </w:pPr>
      <w:r w:rsidRPr="00C70E59">
        <w:rPr>
          <w:rFonts w:eastAsia="MS Mincho"/>
          <w:color w:val="000000"/>
          <w:lang w:val="en-US" w:eastAsia="de-DE"/>
        </w:rPr>
        <w:t xml:space="preserve">The participants took part in a two-phase experiment. In the first phase, they learned four sets of associations between shapes and labels, with one set being a control condition and three others being emotion-based. The control condition involved associating three geometric shapes (circle, horizontal ellipse, and vertical ellipse) with three labels (self, friend, </w:t>
      </w:r>
      <w:r w:rsidR="004D6313" w:rsidRPr="00C70E59">
        <w:rPr>
          <w:rFonts w:eastAsia="MS Mincho"/>
          <w:color w:val="000000"/>
          <w:lang w:val="en-US" w:eastAsia="de-DE"/>
        </w:rPr>
        <w:t>and stranger</w:t>
      </w:r>
      <w:r w:rsidRPr="00C70E59">
        <w:rPr>
          <w:rFonts w:eastAsia="MS Mincho"/>
          <w:color w:val="000000"/>
          <w:lang w:val="en-US" w:eastAsia="de-DE"/>
        </w:rPr>
        <w:t xml:space="preserve">), while the emotion-based conditions showed facial expressions (happy, sad, </w:t>
      </w:r>
      <w:r w:rsidR="004D6313" w:rsidRPr="00C70E59">
        <w:rPr>
          <w:rFonts w:eastAsia="MS Mincho"/>
          <w:color w:val="000000"/>
          <w:lang w:val="en-US" w:eastAsia="de-DE"/>
        </w:rPr>
        <w:t>and neutral</w:t>
      </w:r>
      <w:r w:rsidRPr="00C70E59">
        <w:rPr>
          <w:rFonts w:eastAsia="MS Mincho"/>
          <w:color w:val="000000"/>
          <w:lang w:val="en-US" w:eastAsia="de-DE"/>
        </w:rPr>
        <w:t>) on the shapes. Before starting the formal trials, each participant went through a training session with 24 practice trials. After the training, each participant completed 6 blocks of 60 trials in the matching task, with 2 match types (match/mismatch) × 3 shape associations, for a total of 60 trials per association. Participants had a short break after each block, lasting up to 60 seconds.</w:t>
      </w:r>
    </w:p>
    <w:p w14:paraId="147B61BE" w14:textId="77777777" w:rsidR="00B70AB1" w:rsidRPr="00C95F25" w:rsidRDefault="00B70AB1" w:rsidP="00B70AB1">
      <w:pPr>
        <w:rPr>
          <w:rFonts w:eastAsia="MS Mincho"/>
          <w:color w:val="000000"/>
          <w:lang w:val="en-US" w:eastAsia="de-DE"/>
        </w:rPr>
      </w:pPr>
      <w:r>
        <w:rPr>
          <w:rFonts w:eastAsia="MS Mincho"/>
          <w:noProof/>
          <w:color w:val="000000"/>
          <w:lang w:val="en-US" w:eastAsia="zh-TW"/>
        </w:rPr>
        <w:drawing>
          <wp:inline distT="0" distB="0" distL="0" distR="0" wp14:anchorId="0DBF0E90" wp14:editId="759E7563">
            <wp:extent cx="5619750" cy="270707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40622" cy="2717129"/>
                    </a:xfrm>
                    <a:prstGeom prst="rect">
                      <a:avLst/>
                    </a:prstGeom>
                  </pic:spPr>
                </pic:pic>
              </a:graphicData>
            </a:graphic>
          </wp:inline>
        </w:drawing>
      </w:r>
    </w:p>
    <w:p w14:paraId="5C6165FA" w14:textId="67E53114" w:rsidR="00B70AB1" w:rsidRPr="00AB627E" w:rsidRDefault="00B70AB1" w:rsidP="00B70AB1">
      <w:pPr>
        <w:jc w:val="center"/>
        <w:rPr>
          <w:rFonts w:eastAsia="MS Mincho"/>
          <w:color w:val="000000"/>
          <w:sz w:val="22"/>
          <w:szCs w:val="22"/>
          <w:lang w:val="en-US" w:eastAsia="de-DE"/>
        </w:rPr>
      </w:pPr>
      <w:r w:rsidRPr="00AB627E">
        <w:rPr>
          <w:rFonts w:eastAsia="MS Mincho"/>
          <w:b/>
          <w:bCs/>
          <w:color w:val="000000"/>
          <w:sz w:val="22"/>
          <w:szCs w:val="22"/>
          <w:lang w:val="en-US" w:eastAsia="de-DE"/>
        </w:rPr>
        <w:t xml:space="preserve">Figure </w:t>
      </w:r>
      <w:r w:rsidR="00987388">
        <w:rPr>
          <w:rFonts w:eastAsia="MS Mincho"/>
          <w:b/>
          <w:bCs/>
          <w:color w:val="000000"/>
          <w:sz w:val="22"/>
          <w:szCs w:val="22"/>
          <w:lang w:val="en-US" w:eastAsia="de-DE"/>
        </w:rPr>
        <w:t>1</w:t>
      </w:r>
      <w:r w:rsidRPr="00AB627E">
        <w:rPr>
          <w:rFonts w:eastAsia="MS Mincho"/>
          <w:b/>
          <w:bCs/>
          <w:color w:val="000000"/>
          <w:sz w:val="22"/>
          <w:szCs w:val="22"/>
          <w:lang w:val="en-US" w:eastAsia="de-DE"/>
        </w:rPr>
        <w:t>.</w:t>
      </w:r>
      <w:r w:rsidRPr="00AB627E">
        <w:rPr>
          <w:rFonts w:eastAsia="MS Mincho"/>
          <w:color w:val="000000"/>
          <w:sz w:val="22"/>
          <w:szCs w:val="22"/>
          <w:lang w:val="en-US" w:eastAsia="de-DE"/>
        </w:rPr>
        <w:t xml:space="preserve"> </w:t>
      </w:r>
      <w:r w:rsidR="003B37EF" w:rsidRPr="003B37EF">
        <w:rPr>
          <w:rFonts w:eastAsia="MS Mincho"/>
          <w:color w:val="000000"/>
          <w:sz w:val="22"/>
          <w:szCs w:val="22"/>
          <w:lang w:val="en-US" w:eastAsia="de-DE"/>
        </w:rPr>
        <w:t>In Experiment B, the stimuli and procedure were carried out in Chinese. Participants learned to associate four sets of shapes with labels, including one control condition and three emotion-based conditions. During the learning task, the shape-label matches were evenly distributed among participants, and no feedback was given during the formal trials. The example illustrates the timeline of the experiment.</w:t>
      </w:r>
    </w:p>
    <w:p w14:paraId="1F920B41" w14:textId="77777777" w:rsidR="00B70AB1" w:rsidRPr="007A06B6" w:rsidRDefault="00B70AB1" w:rsidP="00B70AB1">
      <w:pPr>
        <w:rPr>
          <w:bCs/>
        </w:rPr>
      </w:pPr>
    </w:p>
    <w:p w14:paraId="40C67183" w14:textId="77777777" w:rsidR="00B70AB1" w:rsidRPr="0014261E" w:rsidRDefault="00B70AB1" w:rsidP="0014261E">
      <w:pPr>
        <w:pStyle w:val="2"/>
      </w:pPr>
      <w:bookmarkStart w:id="27" w:name="_Toc127199610"/>
      <w:r w:rsidRPr="00D86C42">
        <w:rPr>
          <w:highlight w:val="yellow"/>
        </w:rPr>
        <w:t>Procedure</w:t>
      </w:r>
      <w:bookmarkEnd w:id="27"/>
    </w:p>
    <w:p w14:paraId="3AAACB47" w14:textId="08D811FA" w:rsidR="00B70AB1" w:rsidRPr="00B70AB1" w:rsidRDefault="009B63AA" w:rsidP="00F83882">
      <w:pPr>
        <w:ind w:firstLine="720"/>
        <w:rPr>
          <w:rFonts w:eastAsia="Calibri"/>
        </w:rPr>
      </w:pPr>
      <w:r w:rsidRPr="003B37EF">
        <w:rPr>
          <w:bCs/>
          <w:lang w:val="en-US"/>
        </w:rPr>
        <w:t xml:space="preserve">Participants were given informed consent and took part in 80-minute experiments. They repeated the same experiment five times in the following five weeks. </w:t>
      </w:r>
      <w:r w:rsidR="00F83882" w:rsidRPr="00F83882">
        <w:rPr>
          <w:bCs/>
          <w:lang w:val="en-US"/>
        </w:rPr>
        <w:t xml:space="preserve">Additionally, the </w:t>
      </w:r>
      <w:r w:rsidR="00F83882" w:rsidRPr="00F83882">
        <w:rPr>
          <w:bCs/>
          <w:lang w:val="en-US"/>
        </w:rPr>
        <w:lastRenderedPageBreak/>
        <w:t xml:space="preserve">participants also filled out some self-report </w:t>
      </w:r>
      <w:r w:rsidR="00F83882">
        <w:rPr>
          <w:bCs/>
          <w:lang w:val="en-US"/>
        </w:rPr>
        <w:t>scale</w:t>
      </w:r>
      <w:r w:rsidR="00F83882" w:rsidRPr="00F83882">
        <w:rPr>
          <w:bCs/>
          <w:lang w:val="en-US"/>
        </w:rPr>
        <w:t>s, which are not included in the analysis of experiment reliability, so they will not be discussed further.</w:t>
      </w:r>
    </w:p>
    <w:p w14:paraId="05999AD7" w14:textId="6DBBD1C5" w:rsidR="00586F83" w:rsidRPr="0014261E" w:rsidRDefault="00BA0079" w:rsidP="0014261E">
      <w:pPr>
        <w:pStyle w:val="2"/>
      </w:pPr>
      <w:bookmarkStart w:id="28" w:name="_c49m91hl2d4p" w:colFirst="0" w:colLast="0"/>
      <w:bookmarkStart w:id="29" w:name="_Toc127199611"/>
      <w:bookmarkEnd w:id="28"/>
      <w:r w:rsidRPr="0014261E">
        <w:t>Pilot data</w:t>
      </w:r>
      <w:r w:rsidR="007D3F54" w:rsidRPr="0014261E">
        <w:t xml:space="preserve"> simulated data</w:t>
      </w:r>
      <w:bookmarkEnd w:id="29"/>
      <w:r w:rsidR="007D3F54" w:rsidRPr="0014261E">
        <w:t xml:space="preserve"> </w:t>
      </w:r>
    </w:p>
    <w:p w14:paraId="08BF8E5F" w14:textId="1AAFBAB6" w:rsidR="00661D7C" w:rsidRPr="008E2954" w:rsidRDefault="009B63AA" w:rsidP="008E2954">
      <w:pPr>
        <w:ind w:firstLine="720"/>
        <w:rPr>
          <w:rFonts w:eastAsia="Calibri"/>
          <w:lang w:val="en-US"/>
        </w:rPr>
      </w:pPr>
      <w:r w:rsidRPr="009B63AA">
        <w:rPr>
          <w:bCs/>
          <w:lang w:val="en-US"/>
        </w:rPr>
        <w:t>To avoid any potential biases in hypothesis formation, we didn't conduct any statistical analysis on the primary data during stage 1 registration. Instead, we generated a pilot dataset with the same format as the primary data. We used an open dataset from a previous study examining the self-prioritization effect as a reference to create our pilot data.</w:t>
      </w:r>
      <w:r w:rsidR="00661D7C">
        <w:rPr>
          <w:rFonts w:eastAsia="Calibri"/>
          <w:lang w:val="en-US"/>
        </w:rPr>
        <w:t xml:space="preserve"> </w:t>
      </w:r>
    </w:p>
    <w:p w14:paraId="48ADAA88" w14:textId="4CFC27D9" w:rsidR="00F75B5A" w:rsidRDefault="009B63AA" w:rsidP="00F75B5A">
      <w:pPr>
        <w:ind w:firstLine="720"/>
        <w:rPr>
          <w:rFonts w:eastAsia="MS Mincho"/>
          <w:color w:val="000000"/>
          <w:lang w:val="en-US" w:eastAsia="de-DE"/>
        </w:rPr>
      </w:pPr>
      <w:r w:rsidRPr="009B63AA">
        <w:rPr>
          <w:rFonts w:eastAsia="Calibri"/>
          <w:lang w:val="en-US"/>
        </w:rPr>
        <w:t>We utilized Bootstrap methods, drawing samples from</w:t>
      </w:r>
      <w:r w:rsidR="004C2AE4">
        <w:rPr>
          <w:rFonts w:eastAsia="Calibri"/>
          <w:lang w:val="en-US"/>
        </w:rPr>
        <w:t xml:space="preserve"> </w:t>
      </w:r>
      <w:r w:rsidR="00E90BE7">
        <w:rPr>
          <w:rFonts w:eastAsia="Calibri"/>
          <w:lang w:val="en-US"/>
        </w:rPr>
        <w:fldChar w:fldCharType="begin"/>
      </w:r>
      <w:r w:rsidR="00E90BE7">
        <w:rPr>
          <w:rFonts w:eastAsia="Calibri"/>
          <w:lang w:val="en-US"/>
        </w:rPr>
        <w:instrText xml:space="preserve"> ADDIN EN.CITE &lt;EndNote&gt;&lt;Cite AuthorYear="1"&gt;&lt;Author&gt;Hu&lt;/Author&gt;&lt;Year&gt;2020&lt;/Year&gt;&lt;RecNum&gt;13&lt;/RecNum&gt;&lt;DisplayText&gt;Hu et al. (2020)&lt;/DisplayText&gt;&lt;record&gt;&lt;rec-number&gt;13&lt;/rec-number&gt;&lt;foreign-keys&gt;&lt;key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EndNote&gt;</w:instrText>
      </w:r>
      <w:r w:rsidR="00E90BE7">
        <w:rPr>
          <w:rFonts w:eastAsia="Calibri"/>
          <w:lang w:val="en-US"/>
        </w:rPr>
        <w:fldChar w:fldCharType="separate"/>
      </w:r>
      <w:r w:rsidR="00E90BE7">
        <w:rPr>
          <w:rFonts w:eastAsia="Calibri"/>
          <w:noProof/>
          <w:lang w:val="en-US"/>
        </w:rPr>
        <w:t>Hu et al. (2020)</w:t>
      </w:r>
      <w:r w:rsidR="00E90BE7">
        <w:rPr>
          <w:rFonts w:eastAsia="Calibri"/>
          <w:lang w:val="en-US"/>
        </w:rPr>
        <w:fldChar w:fldCharType="end"/>
      </w:r>
      <w:r w:rsidR="00E90BE7">
        <w:rPr>
          <w:rFonts w:eastAsia="Calibri"/>
          <w:lang w:val="en-US"/>
        </w:rPr>
        <w:t xml:space="preserve"> </w:t>
      </w:r>
      <w:r w:rsidRPr="009B63AA">
        <w:rPr>
          <w:rFonts w:eastAsia="Calibri"/>
          <w:lang w:val="en-US"/>
        </w:rPr>
        <w:t xml:space="preserve">open dataset </w:t>
      </w:r>
      <w:r w:rsidR="004C2AE4">
        <w:rPr>
          <w:rFonts w:eastAsia="Calibri"/>
          <w:lang w:val="en-US"/>
        </w:rPr>
        <w:t xml:space="preserve">(accessible at </w:t>
      </w:r>
      <w:hyperlink r:id="rId13" w:history="1">
        <w:r w:rsidR="004C2AE4" w:rsidRPr="00CF40D7">
          <w:rPr>
            <w:rStyle w:val="aa"/>
            <w:rFonts w:eastAsia="Calibri"/>
            <w:lang w:val="en-US"/>
          </w:rPr>
          <w:t>https://osf.io/mhdsn/</w:t>
        </w:r>
      </w:hyperlink>
      <w:r w:rsidR="004C2AE4">
        <w:rPr>
          <w:rFonts w:eastAsia="Calibri"/>
          <w:lang w:val="en-US"/>
        </w:rPr>
        <w:t xml:space="preserve">) </w:t>
      </w:r>
      <w:r w:rsidRPr="009B63AA">
        <w:rPr>
          <w:rFonts w:eastAsia="Calibri"/>
          <w:lang w:val="en-US"/>
        </w:rPr>
        <w:t>with replacement (allowing the same sample to be repeated in the pilot data). The pilot data includes 6 sessions of data from 34 participants, with each participant having 24 practice trials and 360 experimental trials (6 different types of shape-label associations: two matches (matched/mismatched) x three identity associations (self, friend, stranger), 60 trials per association) per session. Figure 1 shows the first 6 rows of the pilot data.</w:t>
      </w:r>
      <w:r w:rsidR="00E062A0">
        <w:rPr>
          <w:rFonts w:eastAsia="MS Mincho"/>
          <w:color w:val="000000"/>
          <w:lang w:val="en-US" w:eastAsia="de-DE"/>
        </w:rPr>
        <w:t xml:space="preserve"> </w:t>
      </w:r>
    </w:p>
    <w:p w14:paraId="01C17A35" w14:textId="77777777" w:rsidR="00F75B5A" w:rsidRDefault="00F75B5A" w:rsidP="00F75B5A">
      <w:pPr>
        <w:rPr>
          <w:rFonts w:eastAsia="MS Mincho"/>
          <w:color w:val="000000"/>
          <w:lang w:val="en-US"/>
        </w:rPr>
      </w:pPr>
    </w:p>
    <w:p w14:paraId="5A0FF6D8" w14:textId="4973FD19" w:rsidR="004C2AE4" w:rsidRDefault="00F75B5A" w:rsidP="00F75B5A">
      <w:pPr>
        <w:rPr>
          <w:rFonts w:eastAsia="MS Mincho"/>
          <w:color w:val="000000"/>
          <w:lang w:val="en-US"/>
        </w:rPr>
      </w:pPr>
      <w:r w:rsidRPr="00F75B5A">
        <w:rPr>
          <w:rFonts w:eastAsia="MS Mincho"/>
          <w:noProof/>
          <w:color w:val="000000"/>
          <w:lang w:val="en-US" w:eastAsia="zh-TW"/>
        </w:rPr>
        <w:drawing>
          <wp:inline distT="0" distB="0" distL="0" distR="0" wp14:anchorId="30752F57" wp14:editId="1E857013">
            <wp:extent cx="5943600" cy="1383030"/>
            <wp:effectExtent l="0" t="0" r="0" b="127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4"/>
                    <a:stretch>
                      <a:fillRect/>
                    </a:stretch>
                  </pic:blipFill>
                  <pic:spPr>
                    <a:xfrm>
                      <a:off x="0" y="0"/>
                      <a:ext cx="5943600" cy="1383030"/>
                    </a:xfrm>
                    <a:prstGeom prst="rect">
                      <a:avLst/>
                    </a:prstGeom>
                  </pic:spPr>
                </pic:pic>
              </a:graphicData>
            </a:graphic>
          </wp:inline>
        </w:drawing>
      </w:r>
    </w:p>
    <w:p w14:paraId="59C3CAF7" w14:textId="77777777" w:rsidR="009B63AA" w:rsidRDefault="009B63AA" w:rsidP="00F75B5A">
      <w:pPr>
        <w:jc w:val="center"/>
        <w:rPr>
          <w:rFonts w:eastAsia="MS Mincho"/>
          <w:color w:val="000000"/>
          <w:lang w:val="en-US" w:eastAsia="de-DE"/>
        </w:rPr>
      </w:pPr>
    </w:p>
    <w:p w14:paraId="4C17DFCF" w14:textId="2342B34C" w:rsidR="00062B92" w:rsidRDefault="004C2AE4" w:rsidP="00F75B5A">
      <w:pPr>
        <w:jc w:val="center"/>
        <w:rPr>
          <w:rFonts w:eastAsia="MS Mincho"/>
          <w:color w:val="000000"/>
          <w:lang w:val="en-US"/>
        </w:rPr>
      </w:pPr>
      <w:r w:rsidRPr="003400D7">
        <w:rPr>
          <w:rFonts w:eastAsia="MS Mincho"/>
          <w:b/>
          <w:color w:val="000000"/>
          <w:lang w:val="en-US" w:eastAsia="de-DE"/>
        </w:rPr>
        <w:t xml:space="preserve">Figure </w:t>
      </w:r>
      <w:r w:rsidR="00987388" w:rsidRPr="003400D7">
        <w:rPr>
          <w:rFonts w:eastAsia="MS Mincho"/>
          <w:b/>
          <w:color w:val="000000"/>
          <w:lang w:val="en-US" w:eastAsia="de-DE"/>
        </w:rPr>
        <w:t>2</w:t>
      </w:r>
      <w:r w:rsidRPr="003400D7">
        <w:rPr>
          <w:rFonts w:eastAsia="MS Mincho"/>
          <w:b/>
          <w:color w:val="000000"/>
          <w:lang w:val="en-US" w:eastAsia="de-DE"/>
        </w:rPr>
        <w:t>.</w:t>
      </w:r>
      <w:r w:rsidR="00F75B5A" w:rsidRPr="00F75B5A">
        <w:rPr>
          <w:rFonts w:eastAsia="MS Mincho"/>
          <w:color w:val="000000"/>
          <w:lang w:val="en-US" w:eastAsia="de-DE"/>
        </w:rPr>
        <w:t xml:space="preserve"> </w:t>
      </w:r>
      <w:r w:rsidR="00E062A0">
        <w:rPr>
          <w:rFonts w:eastAsia="MS Mincho"/>
          <w:color w:val="000000"/>
          <w:lang w:val="en-US" w:eastAsia="de-DE"/>
        </w:rPr>
        <w:t>The</w:t>
      </w:r>
      <w:r w:rsidR="00F75B5A">
        <w:rPr>
          <w:rFonts w:eastAsia="MS Mincho"/>
          <w:color w:val="000000"/>
          <w:lang w:val="en-US" w:eastAsia="de-DE"/>
        </w:rPr>
        <w:t xml:space="preserve"> first six rows of the pilot data</w:t>
      </w:r>
    </w:p>
    <w:p w14:paraId="34C6DD49" w14:textId="77777777" w:rsidR="00F75B5A" w:rsidRPr="00F75B5A" w:rsidRDefault="00F75B5A" w:rsidP="00F75B5A">
      <w:pPr>
        <w:jc w:val="center"/>
        <w:rPr>
          <w:rFonts w:eastAsia="MS Mincho"/>
          <w:color w:val="000000"/>
          <w:lang w:val="en-US"/>
        </w:rPr>
      </w:pPr>
    </w:p>
    <w:p w14:paraId="31D9D7C9" w14:textId="4AC69445" w:rsidR="00187EF0" w:rsidRDefault="00187EF0" w:rsidP="00187EF0">
      <w:pPr>
        <w:ind w:firstLine="720"/>
        <w:rPr>
          <w:rFonts w:eastAsia="Calibri"/>
          <w:lang w:val="en-US"/>
        </w:rPr>
      </w:pPr>
      <w:r>
        <w:rPr>
          <w:rFonts w:eastAsia="Calibri"/>
          <w:lang w:val="en-US"/>
        </w:rPr>
        <w:t>We r</w:t>
      </w:r>
      <w:r w:rsidR="002A24A2">
        <w:rPr>
          <w:rFonts w:eastAsia="Calibri" w:hint="eastAsia"/>
          <w:lang w:val="en-US"/>
        </w:rPr>
        <w:t>a</w:t>
      </w:r>
      <w:r w:rsidRPr="00B70AB1">
        <w:rPr>
          <w:rFonts w:eastAsia="Calibri"/>
          <w:lang w:val="en-US"/>
        </w:rPr>
        <w:t xml:space="preserve">n the </w:t>
      </w:r>
      <w:r>
        <w:rPr>
          <w:rFonts w:eastAsia="Calibri"/>
          <w:lang w:val="en-US"/>
        </w:rPr>
        <w:t xml:space="preserve">pilot data </w:t>
      </w:r>
      <w:r w:rsidRPr="00B70AB1">
        <w:rPr>
          <w:rFonts w:eastAsia="Calibri"/>
          <w:lang w:val="en-US"/>
        </w:rPr>
        <w:t xml:space="preserve">through </w:t>
      </w:r>
      <w:r>
        <w:rPr>
          <w:rFonts w:eastAsia="Calibri"/>
          <w:lang w:val="en-US"/>
        </w:rPr>
        <w:t>our</w:t>
      </w:r>
      <w:r w:rsidRPr="00B70AB1">
        <w:rPr>
          <w:rFonts w:eastAsia="Calibri"/>
          <w:lang w:val="en-US"/>
        </w:rPr>
        <w:t xml:space="preserve"> proposed statistical analysis to see whether </w:t>
      </w:r>
      <w:r>
        <w:rPr>
          <w:rFonts w:eastAsia="Calibri"/>
          <w:lang w:val="en-US"/>
        </w:rPr>
        <w:t>our</w:t>
      </w:r>
      <w:r w:rsidRPr="00B70AB1">
        <w:rPr>
          <w:rFonts w:eastAsia="Calibri"/>
          <w:lang w:val="en-US"/>
        </w:rPr>
        <w:t xml:space="preserve"> proposed analysis is appropriate for </w:t>
      </w:r>
      <w:r>
        <w:rPr>
          <w:rFonts w:eastAsia="Calibri"/>
          <w:lang w:val="en-US"/>
        </w:rPr>
        <w:t>the</w:t>
      </w:r>
      <w:r w:rsidRPr="00B70AB1">
        <w:rPr>
          <w:rFonts w:eastAsia="Calibri"/>
          <w:lang w:val="en-US"/>
        </w:rPr>
        <w:t xml:space="preserve"> </w:t>
      </w:r>
      <w:r>
        <w:rPr>
          <w:rFonts w:eastAsia="Calibri"/>
          <w:lang w:val="en-US"/>
        </w:rPr>
        <w:t>secondary data</w:t>
      </w:r>
      <w:r w:rsidR="00F072D2">
        <w:rPr>
          <w:rFonts w:eastAsia="Calibri"/>
          <w:lang w:val="en-US"/>
        </w:rPr>
        <w:t xml:space="preserve"> </w:t>
      </w:r>
      <w:r w:rsidR="00F75B5A">
        <w:rPr>
          <w:rFonts w:eastAsia="Calibri"/>
          <w:lang w:val="en-US"/>
        </w:rPr>
        <w:t>structure</w:t>
      </w:r>
      <w:r w:rsidR="00F75B5A" w:rsidRPr="00411743">
        <w:rPr>
          <w:rFonts w:eastAsia="Calibri"/>
          <w:lang w:val="en-US"/>
        </w:rPr>
        <w:t xml:space="preserve"> (</w:t>
      </w:r>
      <w:r w:rsidR="00F072D2" w:rsidRPr="00411743">
        <w:rPr>
          <w:rFonts w:eastAsia="Calibri"/>
          <w:lang w:val="en-US"/>
        </w:rPr>
        <w:t xml:space="preserve">see </w:t>
      </w:r>
      <w:r w:rsidR="00A05A24" w:rsidRPr="00411743">
        <w:rPr>
          <w:rFonts w:eastAsia="Calibri" w:hint="eastAsia"/>
          <w:lang w:val="en-US"/>
        </w:rPr>
        <w:t>analys</w:t>
      </w:r>
      <w:r w:rsidR="00A05A24" w:rsidRPr="00411743">
        <w:rPr>
          <w:rFonts w:eastAsia="Calibri"/>
          <w:lang w:val="en-US"/>
        </w:rPr>
        <w:t>is plan</w:t>
      </w:r>
      <w:r w:rsidR="00F072D2" w:rsidRPr="00411743">
        <w:rPr>
          <w:rFonts w:eastAsia="Calibri" w:hint="eastAsia"/>
          <w:lang w:val="en-US"/>
        </w:rPr>
        <w:t>)</w:t>
      </w:r>
      <w:r w:rsidRPr="00411743">
        <w:rPr>
          <w:rFonts w:eastAsia="Calibri"/>
          <w:lang w:val="en-US"/>
        </w:rPr>
        <w:t>.</w:t>
      </w:r>
    </w:p>
    <w:p w14:paraId="34505674" w14:textId="77777777" w:rsidR="00FB39E0" w:rsidRPr="00FB39E0" w:rsidRDefault="00FB39E0" w:rsidP="00FB39E0">
      <w:pPr>
        <w:rPr>
          <w:rFonts w:eastAsia="Calibri"/>
        </w:rPr>
      </w:pPr>
      <w:bookmarkStart w:id="30" w:name="_mo5wam9lyrd2" w:colFirst="0" w:colLast="0"/>
      <w:bookmarkStart w:id="31" w:name="_af2debhp0apz" w:colFirst="0" w:colLast="0"/>
      <w:bookmarkStart w:id="32" w:name="_x5xzkvo93gpg" w:colFirst="0" w:colLast="0"/>
      <w:bookmarkEnd w:id="30"/>
      <w:bookmarkEnd w:id="31"/>
      <w:bookmarkEnd w:id="32"/>
    </w:p>
    <w:p w14:paraId="7070CA1A" w14:textId="2FD80DBB" w:rsidR="00586F83" w:rsidRPr="0014261E" w:rsidRDefault="00BA0079" w:rsidP="0014261E">
      <w:pPr>
        <w:pStyle w:val="2"/>
      </w:pPr>
      <w:bookmarkStart w:id="33" w:name="_5w73peohap5j" w:colFirst="0" w:colLast="0"/>
      <w:bookmarkStart w:id="34" w:name="_Toc127199612"/>
      <w:bookmarkEnd w:id="33"/>
      <w:r w:rsidRPr="00D86C42">
        <w:rPr>
          <w:highlight w:val="yellow"/>
        </w:rPr>
        <w:t>Analysis Plan</w:t>
      </w:r>
      <w:bookmarkEnd w:id="34"/>
    </w:p>
    <w:p w14:paraId="4F6AFFA6" w14:textId="252A01DA" w:rsidR="00B57B70" w:rsidRPr="00981E08" w:rsidRDefault="00987388" w:rsidP="00981E08">
      <w:pPr>
        <w:ind w:firstLine="720"/>
        <w:rPr>
          <w:rFonts w:eastAsia="Calibri"/>
          <w:lang w:val="en-US"/>
        </w:rPr>
      </w:pPr>
      <w:r w:rsidRPr="00987388">
        <w:rPr>
          <w:color w:val="000000" w:themeColor="text1"/>
          <w:lang w:val="en-US"/>
        </w:rPr>
        <w:t xml:space="preserve">The drift-diffusion model was applied to evaluate the reaction times and accuracy. Our behavioral data analysis will utilize </w:t>
      </w:r>
      <w:r w:rsidR="00381708">
        <w:rPr>
          <w:color w:val="000000" w:themeColor="text1"/>
          <w:lang w:val="en-US"/>
        </w:rPr>
        <w:t>“</w:t>
      </w:r>
      <w:r w:rsidR="00381708" w:rsidRPr="00381708">
        <w:rPr>
          <w:color w:val="000000" w:themeColor="text1"/>
          <w:lang w:val="en-US"/>
        </w:rPr>
        <w:t>hausekeep</w:t>
      </w:r>
      <w:r w:rsidR="00381708">
        <w:rPr>
          <w:color w:val="000000" w:themeColor="text1"/>
          <w:lang w:val="en-US"/>
        </w:rPr>
        <w:t>”</w:t>
      </w:r>
      <w:r w:rsidRPr="00987388">
        <w:rPr>
          <w:color w:val="000000" w:themeColor="text1"/>
          <w:lang w:val="en-US"/>
        </w:rPr>
        <w:t xml:space="preserve">, </w:t>
      </w:r>
      <w:r w:rsidR="00381708">
        <w:rPr>
          <w:color w:val="000000" w:themeColor="text1"/>
          <w:lang w:val="en-US"/>
        </w:rPr>
        <w:t>an R package</w:t>
      </w:r>
      <w:r w:rsidRPr="00987388">
        <w:rPr>
          <w:rFonts w:eastAsia="Calibri"/>
          <w:lang w:val="en-US"/>
        </w:rPr>
        <w:t xml:space="preserve"> to fit the data into the DDM. As a result of this model, we will be able to obtain two indices, the drift rate (v) indicating faster evidence accumulation and the starting point (z) reflecting a bias in the beginning of information accumulation, which w</w:t>
      </w:r>
      <w:r>
        <w:rPr>
          <w:rFonts w:eastAsia="Calibri"/>
          <w:lang w:val="en-US"/>
        </w:rPr>
        <w:t>ill be included in the analysis</w:t>
      </w:r>
      <w:r w:rsidR="00B57B70" w:rsidRPr="00B57B70">
        <w:rPr>
          <w:color w:val="000000" w:themeColor="text1"/>
          <w:lang w:val="en-US"/>
        </w:rPr>
        <w:t xml:space="preserve"> </w:t>
      </w:r>
      <w:r w:rsidR="00B57B70" w:rsidRPr="00B57B70">
        <w:rPr>
          <w:color w:val="000000" w:themeColor="text1"/>
          <w:lang w:val="en-US"/>
        </w:rPr>
        <w:fldChar w:fldCharType="begin">
          <w:fldData xml:space="preserve">PEVuZE5vdGU+PENpdGU+PEF1dGhvcj5Hb2x1Ymlja2lzPC9BdXRob3I+PFllYXI+MjAxNzwvWWVh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</w:fldData>
        </w:fldChar>
      </w:r>
      <w:r w:rsidR="00B57B70" w:rsidRPr="00B57B70">
        <w:rPr>
          <w:color w:val="000000" w:themeColor="text1"/>
          <w:lang w:val="en-US"/>
        </w:rPr>
        <w:instrText xml:space="preserve"> ADDIN EN.CITE </w:instrText>
      </w:r>
      <w:r w:rsidR="00B57B70" w:rsidRPr="00B57B70">
        <w:rPr>
          <w:color w:val="000000" w:themeColor="text1"/>
          <w:lang w:val="en-US"/>
        </w:rPr>
        <w:fldChar w:fldCharType="begin">
          <w:fldData xml:space="preserve">PEVuZE5vdGU+PENpdGU+PEF1dGhvcj5Hb2x1Ymlja2lzPC9BdXRob3I+PFllYXI+MjAxNzwvWWVh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</w:fldData>
        </w:fldChar>
      </w:r>
      <w:r w:rsidR="00B57B70" w:rsidRPr="00B57B70">
        <w:rPr>
          <w:color w:val="000000" w:themeColor="text1"/>
          <w:lang w:val="en-US"/>
        </w:rPr>
        <w:instrText xml:space="preserve"> ADDIN EN.CITE.DATA </w:instrText>
      </w:r>
      <w:r w:rsidR="00B57B70" w:rsidRPr="00B57B70">
        <w:rPr>
          <w:color w:val="000000" w:themeColor="text1"/>
          <w:lang w:val="en-US"/>
        </w:rPr>
      </w:r>
      <w:r w:rsidR="00B57B70" w:rsidRPr="00B57B70">
        <w:rPr>
          <w:color w:val="000000" w:themeColor="text1"/>
          <w:lang w:val="en-US"/>
        </w:rPr>
        <w:fldChar w:fldCharType="end"/>
      </w:r>
      <w:r w:rsidR="00B57B70" w:rsidRPr="00B57B70">
        <w:rPr>
          <w:color w:val="000000" w:themeColor="text1"/>
          <w:lang w:val="en-US"/>
        </w:rPr>
      </w:r>
      <w:r w:rsidR="00B57B70" w:rsidRPr="00B57B70">
        <w:rPr>
          <w:color w:val="000000" w:themeColor="text1"/>
          <w:lang w:val="en-US"/>
        </w:rPr>
        <w:fldChar w:fldCharType="separate"/>
      </w:r>
      <w:r w:rsidR="00B57B70" w:rsidRPr="00B57B70">
        <w:rPr>
          <w:noProof/>
          <w:color w:val="000000" w:themeColor="text1"/>
          <w:lang w:val="en-US"/>
        </w:rPr>
        <w:t>(Golubickis et al., 2017; Macrae et al., 2017; Yankouskaya et al., 2020)</w:t>
      </w:r>
      <w:r w:rsidR="00B57B70" w:rsidRPr="00B57B70">
        <w:rPr>
          <w:color w:val="000000" w:themeColor="text1"/>
          <w:lang w:val="en-US"/>
        </w:rPr>
        <w:fldChar w:fldCharType="end"/>
      </w:r>
      <w:r w:rsidR="00B57B70" w:rsidRPr="00B57B70">
        <w:rPr>
          <w:color w:val="000000" w:themeColor="text1"/>
          <w:lang w:val="en-US"/>
        </w:rPr>
        <w:t>.</w:t>
      </w:r>
      <w:r w:rsidR="00B57B70" w:rsidRPr="00F968A5">
        <w:rPr>
          <w:color w:val="000000" w:themeColor="text1"/>
          <w:lang w:val="en-US"/>
        </w:rPr>
        <w:t xml:space="preserve"> </w:t>
      </w:r>
    </w:p>
    <w:p w14:paraId="2089831E" w14:textId="77B9DD5E" w:rsidR="006435DB" w:rsidRDefault="00987388" w:rsidP="006435DB">
      <w:pPr>
        <w:ind w:firstLine="720"/>
        <w:rPr>
          <w:rFonts w:eastAsia="Calibri"/>
          <w:lang w:val="en-US"/>
        </w:rPr>
      </w:pPr>
      <w:r w:rsidRPr="00987388">
        <w:rPr>
          <w:rFonts w:eastAsia="Calibri"/>
          <w:lang w:val="en-US"/>
        </w:rPr>
        <w:t>In addition to drift rate (v) and starting point (z), four other indices, namely reaction time, accuracy, D-prime, and efficiency, will be included in our study. The analysis of these six indices will be based on the R Project</w:t>
      </w:r>
      <w:r w:rsidR="00981E08">
        <w:rPr>
          <w:rFonts w:eastAsia="Calibri"/>
          <w:lang w:val="en-US"/>
        </w:rPr>
        <w:t xml:space="preserve"> </w:t>
      </w:r>
      <w:r w:rsidR="00981E08">
        <w:rPr>
          <w:rFonts w:eastAsia="Calibri"/>
          <w:lang w:val="en-US"/>
        </w:rPr>
        <w:fldChar w:fldCharType="begin"/>
      </w:r>
      <w:r w:rsidR="00981E08">
        <w:rPr>
          <w:rFonts w:eastAsia="Calibri"/>
          <w:lang w:val="en-US"/>
        </w:rPr>
        <w:instrText xml:space="preserve"> ADDIN EN.CITE &lt;EndNote&gt;&lt;Cite&gt;&lt;Author&gt;R Development Core Team&lt;/Author&gt;&lt;Year&gt;2010&lt;/Year&gt;&lt;RecNum&gt;27&lt;/RecNum&gt;&lt;DisplayText&gt;(R Development Core Team, 2010)&lt;/DisplayText&gt;&lt;record&gt;&lt;rec-number&gt;27&lt;/rec-number&gt;&lt;foreign-keys&gt;&lt;key app="EN" db-id="w5e5sta9arwa50eztf0vzr0zf55zr00xd9ae" timestamp="1675771454"&gt;27&lt;/key&gt;&lt;/foreign-keys&gt;&lt;ref-type name="Journal Article"&gt;17&lt;/ref-type&gt;&lt;contributors&gt;&lt;authors&gt;&lt;author&gt;R Development Core Team,&lt;/author&gt;&lt;/authors&gt;&lt;/contributors&gt;&lt;titles&gt;&lt;title&gt;R: A language and enviornment for statistical computing. In R Foundation for Statisticial Computing&lt;/title&gt;&lt;/titles&gt;&lt;dates&gt;&lt;year&gt;2010&lt;/year&gt;&lt;/dates&gt;&lt;urls&gt;&lt;/urls&gt;&lt;/record&gt;&lt;/Cite&gt;&lt;/EndNote&gt;</w:instrText>
      </w:r>
      <w:r w:rsidR="00981E08">
        <w:rPr>
          <w:rFonts w:eastAsia="Calibri"/>
          <w:lang w:val="en-US"/>
        </w:rPr>
        <w:fldChar w:fldCharType="separate"/>
      </w:r>
      <w:r w:rsidR="00981E08">
        <w:rPr>
          <w:rFonts w:eastAsia="Calibri"/>
          <w:noProof/>
          <w:lang w:val="en-US"/>
        </w:rPr>
        <w:t>(R Development Core Team, 2010)</w:t>
      </w:r>
      <w:r w:rsidR="00981E08">
        <w:rPr>
          <w:rFonts w:eastAsia="Calibri"/>
          <w:lang w:val="en-US"/>
        </w:rPr>
        <w:fldChar w:fldCharType="end"/>
      </w:r>
      <w:r w:rsidR="00981E08">
        <w:rPr>
          <w:rFonts w:eastAsia="Calibri"/>
          <w:lang w:val="en-US"/>
        </w:rPr>
        <w:t xml:space="preserve">. </w:t>
      </w:r>
      <w:r w:rsidRPr="00987388">
        <w:rPr>
          <w:rFonts w:eastAsia="Calibri"/>
          <w:lang w:val="en-US"/>
        </w:rPr>
        <w:t>We will calculate the SPE for each of these indices and use the "psych" package</w:t>
      </w:r>
      <w:r w:rsidR="00981E08">
        <w:rPr>
          <w:rFonts w:eastAsia="Calibri"/>
          <w:lang w:val="en-US"/>
        </w:rPr>
        <w:t xml:space="preserve"> </w:t>
      </w:r>
      <w:r w:rsidR="00981E08">
        <w:rPr>
          <w:rFonts w:eastAsia="Calibri"/>
          <w:lang w:val="en-US"/>
        </w:rPr>
        <w:fldChar w:fldCharType="begin"/>
      </w:r>
      <w:r w:rsidR="00981E08">
        <w:rPr>
          <w:rFonts w:eastAsia="Calibri"/>
          <w:lang w:val="en-US"/>
        </w:rPr>
        <w:instrText xml:space="preserve"> ADDIN EN.CITE &lt;EndNote&gt;&lt;Cite&gt;&lt;Author&gt;William Revelle&lt;/Author&gt;&lt;Year&gt;2022&lt;/Year&gt;&lt;RecNum&gt;48&lt;/RecNum&gt;&lt;DisplayText&gt;(William Revelle, 2022)&lt;/DisplayText&gt;&lt;record&gt;&lt;rec-number&gt;48&lt;/rec-number&gt;&lt;foreign-keys&gt;&lt;key app="EN" db-id="w5e5sta9arwa50eztf0vzr0zf55zr00xd9ae" timestamp="1676276804"&gt;48&lt;/key&gt;&lt;/foreign-keys&gt;&lt;ref-type name="Journal Article"&gt;17&lt;/ref-type&gt;&lt;contributors&gt;&lt;authors&gt;&lt;author&gt;William Revelle,&lt;/author&gt;&lt;/authors&gt;&lt;/contributors&gt;&lt;titles&gt;&lt;title&gt;psych: Procedures for Psychological, Psychometric, and Personality Research&lt;/title&gt;&lt;/titles&gt;&lt;dates&gt;&lt;year&gt;2022&lt;/year&gt;&lt;/dates&gt;&lt;urls&gt;&lt;/urls&gt;&lt;electronic-resource-num&gt;CRAN.R-project.org/package=psych&lt;/electronic-resource-num&gt;&lt;/record&gt;&lt;/Cite&gt;&lt;/EndNote&gt;</w:instrText>
      </w:r>
      <w:r w:rsidR="00981E08">
        <w:rPr>
          <w:rFonts w:eastAsia="Calibri"/>
          <w:lang w:val="en-US"/>
        </w:rPr>
        <w:fldChar w:fldCharType="separate"/>
      </w:r>
      <w:r w:rsidR="00981E08">
        <w:rPr>
          <w:rFonts w:eastAsia="Calibri"/>
          <w:noProof/>
          <w:lang w:val="en-US"/>
        </w:rPr>
        <w:t>(William Revelle, 2022)</w:t>
      </w:r>
      <w:r w:rsidR="00981E08">
        <w:rPr>
          <w:rFonts w:eastAsia="Calibri"/>
          <w:lang w:val="en-US"/>
        </w:rPr>
        <w:fldChar w:fldCharType="end"/>
      </w:r>
      <w:r w:rsidRPr="00987388">
        <w:t xml:space="preserve"> </w:t>
      </w:r>
      <w:r w:rsidRPr="00987388">
        <w:rPr>
          <w:rFonts w:eastAsia="Calibri"/>
          <w:lang w:val="en-US"/>
        </w:rPr>
        <w:t>to calculate their Intraclass Correlation Coefficient (ICC) and our own program to calculate their split-half reliability.</w:t>
      </w:r>
    </w:p>
    <w:p w14:paraId="3B5BEEDD" w14:textId="55FA9B84" w:rsidR="003400D7" w:rsidRDefault="003400D7" w:rsidP="003400D7">
      <w:pPr>
        <w:ind w:firstLine="720"/>
        <w:jc w:val="center"/>
        <w:rPr>
          <w:rFonts w:eastAsiaTheme="minorEastAsia"/>
          <w:lang w:val="en-US"/>
        </w:rPr>
      </w:pPr>
      <w:r>
        <w:rPr>
          <w:rFonts w:eastAsia="Calibri"/>
          <w:noProof/>
          <w:lang w:val="en-US" w:eastAsia="zh-TW"/>
        </w:rPr>
        <w:lastRenderedPageBreak/>
        <w:drawing>
          <wp:inline distT="0" distB="0" distL="0" distR="0" wp14:anchorId="0A2D0002" wp14:editId="5CB6B50D">
            <wp:extent cx="3409950" cy="33432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ow_Chart.png"/>
                    <pic:cNvPicPr/>
                  </pic:nvPicPr>
                  <pic:blipFill rotWithShape="1">
                    <a:blip r:embed="rId15">
                      <a:extLst>
                        <a:ext uri="{28A0092B-C50C-407E-A947-70E740481C1C}">
                          <a14:useLocalDpi xmlns:a14="http://schemas.microsoft.com/office/drawing/2010/main" val="0"/>
                        </a:ext>
                      </a:extLst>
                    </a:blip>
                    <a:srcRect l="22116" r="20513"/>
                    <a:stretch/>
                  </pic:blipFill>
                  <pic:spPr bwMode="auto">
                    <a:xfrm>
                      <a:off x="0" y="0"/>
                      <a:ext cx="3409950" cy="3343275"/>
                    </a:xfrm>
                    <a:prstGeom prst="rect">
                      <a:avLst/>
                    </a:prstGeom>
                    <a:ln>
                      <a:noFill/>
                    </a:ln>
                    <a:extLst>
                      <a:ext uri="{53640926-AAD7-44D8-BBD7-CCE9431645EC}">
                        <a14:shadowObscured xmlns:a14="http://schemas.microsoft.com/office/drawing/2010/main"/>
                      </a:ext>
                    </a:extLst>
                  </pic:spPr>
                </pic:pic>
              </a:graphicData>
            </a:graphic>
          </wp:inline>
        </w:drawing>
      </w:r>
    </w:p>
    <w:p w14:paraId="24BDEBC0" w14:textId="77777777" w:rsidR="003400D7" w:rsidRDefault="003400D7" w:rsidP="003400D7">
      <w:pPr>
        <w:ind w:firstLine="720"/>
        <w:jc w:val="center"/>
        <w:rPr>
          <w:rFonts w:eastAsia="MS Mincho"/>
          <w:b/>
          <w:color w:val="000000"/>
          <w:lang w:val="en-US" w:eastAsia="de-DE"/>
        </w:rPr>
      </w:pPr>
    </w:p>
    <w:p w14:paraId="4B615211" w14:textId="5C2559A9" w:rsidR="003400D7" w:rsidRPr="003400D7" w:rsidRDefault="003400D7" w:rsidP="003400D7">
      <w:pPr>
        <w:ind w:firstLine="720"/>
        <w:jc w:val="center"/>
        <w:rPr>
          <w:rFonts w:eastAsiaTheme="minorEastAsia"/>
          <w:lang w:val="en-US"/>
        </w:rPr>
      </w:pPr>
      <w:r w:rsidRPr="003400D7">
        <w:rPr>
          <w:rFonts w:eastAsia="MS Mincho"/>
          <w:b/>
          <w:color w:val="000000"/>
          <w:lang w:val="en-US" w:eastAsia="de-DE"/>
        </w:rPr>
        <w:t>Figure 3.</w:t>
      </w:r>
      <w:r>
        <w:rPr>
          <w:rFonts w:eastAsia="MS Mincho"/>
          <w:color w:val="000000"/>
          <w:lang w:val="en-US" w:eastAsia="de-DE"/>
        </w:rPr>
        <w:t xml:space="preserve"> Flow Chart</w:t>
      </w:r>
    </w:p>
    <w:p w14:paraId="78FF2123" w14:textId="33C6CC5B" w:rsidR="00704C8C" w:rsidRPr="00FF3620" w:rsidRDefault="00704C8C" w:rsidP="004D6313">
      <w:pPr>
        <w:pStyle w:val="3"/>
        <w:rPr>
          <w:rFonts w:eastAsia="Calibri"/>
          <w:lang w:val="en-US"/>
        </w:rPr>
      </w:pPr>
      <w:bookmarkStart w:id="35" w:name="_Toc127199613"/>
      <w:r w:rsidRPr="00FF3620">
        <w:rPr>
          <w:rFonts w:eastAsia="Calibri"/>
          <w:lang w:val="en-US"/>
        </w:rPr>
        <w:t>Data pre-processing</w:t>
      </w:r>
      <w:bookmarkEnd w:id="35"/>
      <w:r w:rsidRPr="00FF3620">
        <w:rPr>
          <w:rFonts w:eastAsia="Calibri"/>
          <w:lang w:val="en-US"/>
        </w:rPr>
        <w:t xml:space="preserve"> </w:t>
      </w:r>
    </w:p>
    <w:p w14:paraId="153A43C1" w14:textId="4E1330D0" w:rsidR="00DD7F9E" w:rsidRPr="00DD7F9E" w:rsidRDefault="00DD7F9E" w:rsidP="00DD7F9E">
      <w:pPr>
        <w:ind w:firstLine="720"/>
        <w:rPr>
          <w:bCs/>
          <w:lang w:val="en-US"/>
        </w:rPr>
      </w:pPr>
      <w:r>
        <w:rPr>
          <w:bCs/>
          <w:lang w:val="en-US"/>
        </w:rPr>
        <w:t>First, we will</w:t>
      </w:r>
      <w:r w:rsidRPr="00DD7F9E">
        <w:rPr>
          <w:bCs/>
          <w:lang w:val="en-US"/>
        </w:rPr>
        <w:t xml:space="preserve"> pre-process the </w:t>
      </w:r>
      <w:r w:rsidR="007A65E5">
        <w:rPr>
          <w:bCs/>
          <w:lang w:val="en-US"/>
        </w:rPr>
        <w:t xml:space="preserve">secondary </w:t>
      </w:r>
      <w:r w:rsidRPr="00DD7F9E">
        <w:rPr>
          <w:bCs/>
          <w:lang w:val="en-US"/>
        </w:rPr>
        <w:t xml:space="preserve">data using the following </w:t>
      </w:r>
      <w:r w:rsidR="002A24A2" w:rsidRPr="00DD7F9E">
        <w:rPr>
          <w:bCs/>
          <w:lang w:val="en-US"/>
        </w:rPr>
        <w:t>criteria</w:t>
      </w:r>
      <w:r w:rsidR="002A24A2" w:rsidRPr="002A24A2">
        <w:rPr>
          <w:bCs/>
          <w:lang w:val="en-US"/>
        </w:rPr>
        <w:t xml:space="preserve"> (</w:t>
      </w:r>
      <w:r w:rsidR="00C71EBF">
        <w:rPr>
          <w:bCs/>
          <w:lang w:val="en-US"/>
        </w:rPr>
        <w:t xml:space="preserve">we do not </w:t>
      </w:r>
      <w:r w:rsidR="00C71EBF" w:rsidRPr="00DD7F9E">
        <w:rPr>
          <w:bCs/>
          <w:lang w:val="en-US"/>
        </w:rPr>
        <w:t xml:space="preserve">pre-process the </w:t>
      </w:r>
      <w:r w:rsidR="00C71EBF">
        <w:rPr>
          <w:bCs/>
          <w:lang w:val="en-US"/>
        </w:rPr>
        <w:t xml:space="preserve">secondary </w:t>
      </w:r>
      <w:r w:rsidR="00C71EBF" w:rsidRPr="00DD7F9E">
        <w:rPr>
          <w:bCs/>
          <w:lang w:val="en-US"/>
        </w:rPr>
        <w:t>data</w:t>
      </w:r>
      <w:r w:rsidR="00C71EBF">
        <w:rPr>
          <w:bCs/>
          <w:lang w:val="en-US"/>
        </w:rPr>
        <w:t xml:space="preserve"> </w:t>
      </w:r>
      <w:r w:rsidR="002A24A2">
        <w:rPr>
          <w:bCs/>
          <w:lang w:val="en-US"/>
        </w:rPr>
        <w:t>at stage 1 registration</w:t>
      </w:r>
      <w:r w:rsidR="002A24A2" w:rsidRPr="002A24A2">
        <w:rPr>
          <w:bCs/>
          <w:lang w:val="en-US"/>
        </w:rPr>
        <w:t>)</w:t>
      </w:r>
      <w:r w:rsidRPr="00DD7F9E">
        <w:rPr>
          <w:bCs/>
          <w:lang w:val="en-US"/>
        </w:rPr>
        <w:t>:</w:t>
      </w:r>
    </w:p>
    <w:p w14:paraId="256E7A5E" w14:textId="0B16CED2" w:rsidR="003362CF" w:rsidRDefault="003362CF" w:rsidP="003362CF">
      <w:pPr>
        <w:pStyle w:val="ab"/>
        <w:numPr>
          <w:ilvl w:val="0"/>
          <w:numId w:val="13"/>
        </w:numPr>
        <w:rPr>
          <w:color w:val="000000" w:themeColor="text1"/>
          <w:lang w:val="en-GB"/>
        </w:rPr>
      </w:pPr>
      <w:r w:rsidRPr="000A796C">
        <w:rPr>
          <w:color w:val="000000" w:themeColor="text1"/>
          <w:lang w:val="en-GB"/>
        </w:rPr>
        <w:t>Participant</w:t>
      </w:r>
      <w:r>
        <w:rPr>
          <w:color w:val="000000" w:themeColor="text1"/>
          <w:lang w:val="en-GB"/>
        </w:rPr>
        <w:t xml:space="preserve"> </w:t>
      </w:r>
      <w:r w:rsidR="00B84CD9">
        <w:rPr>
          <w:color w:val="000000" w:themeColor="text1"/>
          <w:lang w:val="en-GB"/>
        </w:rPr>
        <w:t>exclusion</w:t>
      </w:r>
      <w:r>
        <w:rPr>
          <w:color w:val="000000" w:themeColor="text1"/>
          <w:lang w:val="en-GB"/>
        </w:rPr>
        <w:t xml:space="preserve"> criteria</w:t>
      </w:r>
    </w:p>
    <w:p w14:paraId="03A0D3BF" w14:textId="37BC1EE1" w:rsidR="003362CF" w:rsidRDefault="003362CF" w:rsidP="003362CF">
      <w:pPr>
        <w:pStyle w:val="ab"/>
        <w:numPr>
          <w:ilvl w:val="0"/>
          <w:numId w:val="15"/>
        </w:numPr>
        <w:rPr>
          <w:color w:val="000000" w:themeColor="text1"/>
          <w:lang w:val="en-GB"/>
        </w:rPr>
      </w:pPr>
      <w:r>
        <w:rPr>
          <w:color w:val="000000" w:themeColor="text1"/>
          <w:lang w:val="en-GB"/>
        </w:rPr>
        <w:t xml:space="preserve">Participant </w:t>
      </w:r>
      <w:r w:rsidR="00DD7F9E" w:rsidRPr="003362CF">
        <w:rPr>
          <w:color w:val="000000" w:themeColor="text1"/>
          <w:lang w:val="en-GB"/>
        </w:rPr>
        <w:t xml:space="preserve">who </w:t>
      </w:r>
      <w:r w:rsidR="007B5640" w:rsidRPr="003362CF">
        <w:rPr>
          <w:color w:val="000000" w:themeColor="text1"/>
          <w:lang w:val="en-GB"/>
        </w:rPr>
        <w:t>has</w:t>
      </w:r>
      <w:r w:rsidR="00DD7F9E" w:rsidRPr="003362CF">
        <w:rPr>
          <w:color w:val="000000" w:themeColor="text1"/>
          <w:lang w:val="en-GB"/>
        </w:rPr>
        <w:t xml:space="preserve"> the wrong </w:t>
      </w:r>
      <w:r w:rsidR="00566DCB">
        <w:rPr>
          <w:color w:val="000000" w:themeColor="text1"/>
          <w:lang w:val="en-GB"/>
        </w:rPr>
        <w:t>trial</w:t>
      </w:r>
      <w:r w:rsidR="00DD7F9E" w:rsidRPr="003362CF">
        <w:rPr>
          <w:color w:val="000000" w:themeColor="text1"/>
          <w:lang w:val="en-GB"/>
        </w:rPr>
        <w:t xml:space="preserve"> numbers because of procedure errors should be excluded from the analysis. </w:t>
      </w:r>
    </w:p>
    <w:p w14:paraId="288F2A9A" w14:textId="2E1D9D84" w:rsidR="003362CF" w:rsidRDefault="00DD7F9E" w:rsidP="003362CF">
      <w:pPr>
        <w:pStyle w:val="ab"/>
        <w:numPr>
          <w:ilvl w:val="0"/>
          <w:numId w:val="15"/>
        </w:numPr>
        <w:rPr>
          <w:color w:val="000000" w:themeColor="text1"/>
          <w:lang w:val="en-GB"/>
        </w:rPr>
      </w:pPr>
      <w:r w:rsidRPr="003362CF">
        <w:rPr>
          <w:color w:val="000000" w:themeColor="text1"/>
          <w:lang w:val="en-GB"/>
        </w:rPr>
        <w:t>Participants with an overall accuracy &lt; 0.5 should be excluded from the analysis.</w:t>
      </w:r>
    </w:p>
    <w:p w14:paraId="0AC4F865" w14:textId="29C2A4B3" w:rsidR="00DD7F9E" w:rsidRPr="003362CF" w:rsidRDefault="00DD7F9E" w:rsidP="003362CF">
      <w:pPr>
        <w:pStyle w:val="ab"/>
        <w:numPr>
          <w:ilvl w:val="0"/>
          <w:numId w:val="15"/>
        </w:numPr>
        <w:rPr>
          <w:color w:val="000000" w:themeColor="text1"/>
          <w:lang w:val="en-GB"/>
        </w:rPr>
      </w:pPr>
      <w:r w:rsidRPr="003362CF">
        <w:rPr>
          <w:color w:val="000000" w:themeColor="text1"/>
          <w:lang w:val="en-GB"/>
        </w:rPr>
        <w:t xml:space="preserve">Participants with any of the </w:t>
      </w:r>
      <w:r w:rsidR="00566DCB">
        <w:rPr>
          <w:color w:val="000000" w:themeColor="text1"/>
          <w:lang w:val="en-GB"/>
        </w:rPr>
        <w:t>conditions</w:t>
      </w:r>
      <w:r w:rsidRPr="003362CF">
        <w:rPr>
          <w:color w:val="000000" w:themeColor="text1"/>
          <w:lang w:val="en-GB"/>
        </w:rPr>
        <w:t xml:space="preserve"> with zero accuracy should be excluded from the analysis.</w:t>
      </w:r>
    </w:p>
    <w:p w14:paraId="243FC13E" w14:textId="44F1B53F" w:rsidR="003362CF" w:rsidRPr="003362CF" w:rsidRDefault="003362CF" w:rsidP="003362CF">
      <w:pPr>
        <w:pStyle w:val="ab"/>
        <w:numPr>
          <w:ilvl w:val="0"/>
          <w:numId w:val="13"/>
        </w:numPr>
        <w:rPr>
          <w:color w:val="000000" w:themeColor="text1"/>
          <w:lang w:val="en-GB"/>
        </w:rPr>
      </w:pPr>
      <w:r>
        <w:rPr>
          <w:color w:val="000000" w:themeColor="text1"/>
          <w:lang w:val="en-GB"/>
        </w:rPr>
        <w:t xml:space="preserve">Behavioural data </w:t>
      </w:r>
      <w:r w:rsidR="00B84CD9">
        <w:rPr>
          <w:color w:val="000000" w:themeColor="text1"/>
          <w:lang w:val="en-GB"/>
        </w:rPr>
        <w:t xml:space="preserve">exclusion </w:t>
      </w:r>
      <w:r>
        <w:rPr>
          <w:color w:val="000000" w:themeColor="text1"/>
          <w:lang w:val="en-GB"/>
        </w:rPr>
        <w:t>criteria</w:t>
      </w:r>
    </w:p>
    <w:p w14:paraId="6D2ECD0C" w14:textId="631C9347" w:rsidR="009A4047" w:rsidRPr="009A4047" w:rsidRDefault="009A4047" w:rsidP="009A4047">
      <w:pPr>
        <w:pStyle w:val="ab"/>
        <w:numPr>
          <w:ilvl w:val="0"/>
          <w:numId w:val="16"/>
        </w:numPr>
        <w:rPr>
          <w:color w:val="000000" w:themeColor="text1"/>
          <w:lang w:val="en-GB"/>
        </w:rPr>
      </w:pPr>
      <w:r>
        <w:rPr>
          <w:color w:val="000000" w:themeColor="text1"/>
          <w:lang w:val="en-GB"/>
        </w:rPr>
        <w:t xml:space="preserve">Trials with no response </w:t>
      </w:r>
      <w:r w:rsidR="006736E8" w:rsidRPr="006736E8">
        <w:rPr>
          <w:color w:val="000000" w:themeColor="text1"/>
          <w:lang w:val="en-GB"/>
        </w:rPr>
        <w:t xml:space="preserve">or wrong key press </w:t>
      </w:r>
      <w:r>
        <w:rPr>
          <w:rFonts w:hint="eastAsia"/>
          <w:color w:val="000000" w:themeColor="text1"/>
          <w:lang w:val="en-GB"/>
        </w:rPr>
        <w:t>s</w:t>
      </w:r>
      <w:r>
        <w:rPr>
          <w:color w:val="000000" w:themeColor="text1"/>
          <w:lang w:val="en-GB"/>
        </w:rPr>
        <w:t>hould be</w:t>
      </w:r>
      <w:r w:rsidRPr="00E1757A">
        <w:rPr>
          <w:color w:val="000000" w:themeColor="text1"/>
          <w:lang w:val="en-GB"/>
        </w:rPr>
        <w:t xml:space="preserve"> excluded from the analysis</w:t>
      </w:r>
      <w:r>
        <w:rPr>
          <w:color w:val="000000" w:themeColor="text1"/>
          <w:lang w:val="en-GB"/>
        </w:rPr>
        <w:t xml:space="preserve">. </w:t>
      </w:r>
    </w:p>
    <w:p w14:paraId="15E7B0DC" w14:textId="10835C7E" w:rsidR="003362CF" w:rsidRDefault="009A4047" w:rsidP="003362CF">
      <w:pPr>
        <w:pStyle w:val="ab"/>
        <w:numPr>
          <w:ilvl w:val="0"/>
          <w:numId w:val="16"/>
        </w:numPr>
        <w:rPr>
          <w:color w:val="000000" w:themeColor="text1"/>
          <w:lang w:val="en-GB"/>
        </w:rPr>
      </w:pPr>
      <w:r>
        <w:rPr>
          <w:color w:val="000000" w:themeColor="text1"/>
          <w:lang w:val="en-GB"/>
        </w:rPr>
        <w:t>Trials with r</w:t>
      </w:r>
      <w:r w:rsidR="00DD7F9E" w:rsidRPr="00E1757A">
        <w:rPr>
          <w:color w:val="000000" w:themeColor="text1"/>
          <w:lang w:val="en-GB"/>
        </w:rPr>
        <w:t xml:space="preserve">esponses less than 200 ms or faster than 1500 ms </w:t>
      </w:r>
      <w:r w:rsidR="00DD7F9E">
        <w:rPr>
          <w:color w:val="000000" w:themeColor="text1"/>
          <w:lang w:val="en-GB"/>
        </w:rPr>
        <w:t>should be</w:t>
      </w:r>
      <w:r w:rsidR="00DD7F9E" w:rsidRPr="00E1757A">
        <w:rPr>
          <w:color w:val="000000" w:themeColor="text1"/>
          <w:lang w:val="en-GB"/>
        </w:rPr>
        <w:t xml:space="preserve"> excluded from the analysis</w:t>
      </w:r>
      <w:r w:rsidR="00DD7F9E">
        <w:rPr>
          <w:color w:val="000000" w:themeColor="text1"/>
          <w:lang w:val="en-GB"/>
        </w:rPr>
        <w:t xml:space="preserve">. </w:t>
      </w:r>
    </w:p>
    <w:p w14:paraId="5A6A20C9" w14:textId="72C4AE77" w:rsidR="00EA1E96" w:rsidRDefault="00EA1E96" w:rsidP="003362CF">
      <w:pPr>
        <w:pStyle w:val="ab"/>
        <w:numPr>
          <w:ilvl w:val="0"/>
          <w:numId w:val="16"/>
        </w:numPr>
        <w:rPr>
          <w:color w:val="000000" w:themeColor="text1"/>
          <w:lang w:val="en-GB"/>
        </w:rPr>
      </w:pPr>
      <w:r w:rsidRPr="003362CF">
        <w:rPr>
          <w:color w:val="000000" w:themeColor="text1"/>
          <w:lang w:val="en-GB"/>
        </w:rPr>
        <w:t xml:space="preserve">The practice trials will be excluded from the formal analysis. </w:t>
      </w:r>
    </w:p>
    <w:p w14:paraId="7E65FCAB" w14:textId="2B3538DA" w:rsidR="007B5640" w:rsidRPr="003362CF" w:rsidRDefault="007B5640" w:rsidP="003362CF">
      <w:pPr>
        <w:pStyle w:val="ab"/>
        <w:numPr>
          <w:ilvl w:val="0"/>
          <w:numId w:val="16"/>
        </w:numPr>
        <w:rPr>
          <w:color w:val="000000" w:themeColor="text1"/>
          <w:lang w:val="en-GB"/>
        </w:rPr>
      </w:pPr>
      <w:r>
        <w:rPr>
          <w:color w:val="000000" w:themeColor="text1"/>
          <w:lang w:val="en-US"/>
        </w:rPr>
        <w:t xml:space="preserve">The data under </w:t>
      </w:r>
      <w:r w:rsidR="00566DCB">
        <w:rPr>
          <w:color w:val="000000" w:themeColor="text1"/>
          <w:lang w:val="en-US"/>
        </w:rPr>
        <w:t>conditions</w:t>
      </w:r>
      <w:r w:rsidR="00B84CD9">
        <w:rPr>
          <w:color w:val="000000" w:themeColor="text1"/>
          <w:lang w:val="en-US"/>
        </w:rPr>
        <w:t xml:space="preserve"> other than </w:t>
      </w:r>
      <w:r w:rsidR="00566DCB">
        <w:rPr>
          <w:color w:val="000000" w:themeColor="text1"/>
          <w:lang w:val="en-US"/>
        </w:rPr>
        <w:t xml:space="preserve">the </w:t>
      </w:r>
      <w:r>
        <w:rPr>
          <w:color w:val="000000" w:themeColor="text1"/>
          <w:lang w:val="en-US"/>
        </w:rPr>
        <w:t>“</w:t>
      </w:r>
      <w:r w:rsidRPr="007B5640">
        <w:rPr>
          <w:color w:val="000000" w:themeColor="text1"/>
          <w:lang w:val="en-US"/>
        </w:rPr>
        <w:t>control</w:t>
      </w:r>
      <w:r>
        <w:rPr>
          <w:color w:val="000000" w:themeColor="text1"/>
          <w:lang w:val="en-US"/>
        </w:rPr>
        <w:t xml:space="preserve"> condition</w:t>
      </w:r>
      <w:r w:rsidR="00B84CD9">
        <w:rPr>
          <w:color w:val="000000" w:themeColor="text1"/>
          <w:lang w:val="en-US"/>
        </w:rPr>
        <w:t>” will not be used in the current study.</w:t>
      </w:r>
      <w:r>
        <w:rPr>
          <w:color w:val="000000" w:themeColor="text1"/>
          <w:lang w:val="en-US"/>
        </w:rPr>
        <w:t xml:space="preserve"> </w:t>
      </w:r>
    </w:p>
    <w:p w14:paraId="24519825" w14:textId="77777777" w:rsidR="006435DB" w:rsidRPr="00EC3E0C" w:rsidRDefault="006435DB" w:rsidP="006435DB">
      <w:pPr>
        <w:rPr>
          <w:color w:val="000000" w:themeColor="text1"/>
          <w:lang w:val="en-GB"/>
        </w:rPr>
      </w:pPr>
    </w:p>
    <w:p w14:paraId="20C55F48" w14:textId="7C52DAE3" w:rsidR="005134E3" w:rsidRPr="004D6313" w:rsidRDefault="006435DB" w:rsidP="004D6313">
      <w:pPr>
        <w:pStyle w:val="3"/>
        <w:rPr>
          <w:rFonts w:eastAsia="Calibri"/>
          <w:lang w:val="en-US"/>
        </w:rPr>
      </w:pPr>
      <w:bookmarkStart w:id="36" w:name="_Toc127199614"/>
      <w:r w:rsidRPr="004D6313">
        <w:rPr>
          <w:rFonts w:eastAsia="Calibri"/>
          <w:lang w:val="en-US"/>
        </w:rPr>
        <w:t>C</w:t>
      </w:r>
      <w:r w:rsidRPr="004D6313">
        <w:rPr>
          <w:rFonts w:eastAsia="Calibri" w:hint="eastAsia"/>
          <w:lang w:val="en-US"/>
        </w:rPr>
        <w:t>alculation</w:t>
      </w:r>
      <w:r w:rsidRPr="004D6313">
        <w:rPr>
          <w:rFonts w:eastAsia="Calibri"/>
          <w:lang w:val="en-US"/>
        </w:rPr>
        <w:t xml:space="preserve"> of indices &amp; </w:t>
      </w:r>
      <w:r w:rsidR="00AF450F" w:rsidRPr="004D6313">
        <w:rPr>
          <w:rFonts w:eastAsia="Calibri" w:hint="eastAsia"/>
          <w:lang w:val="en-US"/>
        </w:rPr>
        <w:t>quantifying</w:t>
      </w:r>
      <w:r w:rsidR="00AF450F" w:rsidRPr="004D6313">
        <w:rPr>
          <w:rFonts w:eastAsia="Calibri"/>
          <w:lang w:val="en-US"/>
        </w:rPr>
        <w:t xml:space="preserve"> </w:t>
      </w:r>
      <w:r w:rsidRPr="004D6313">
        <w:rPr>
          <w:rFonts w:eastAsia="Calibri"/>
          <w:lang w:val="en-US"/>
        </w:rPr>
        <w:t>SPE in the SALT</w:t>
      </w:r>
      <w:bookmarkEnd w:id="36"/>
      <w:r w:rsidRPr="004D6313">
        <w:rPr>
          <w:rFonts w:eastAsia="Calibri"/>
          <w:lang w:val="en-US"/>
        </w:rPr>
        <w:t xml:space="preserve"> </w:t>
      </w:r>
    </w:p>
    <w:p w14:paraId="07FBCE9C" w14:textId="3A3921E7" w:rsidR="003A496A" w:rsidRDefault="00FD0EFA" w:rsidP="008B6BFC">
      <w:pPr>
        <w:ind w:firstLine="720"/>
        <w:rPr>
          <w:rFonts w:eastAsia="Calibri"/>
          <w:lang w:val="en-US"/>
        </w:rPr>
      </w:pPr>
      <w:r w:rsidRPr="00FD0EFA">
        <w:rPr>
          <w:rFonts w:eastAsia="Calibri"/>
          <w:lang w:val="en-US"/>
        </w:rPr>
        <w:t>Next, we'll calculate various metrics in the SALT and assess the Self-Prioritization Effect (SPE) at the individual level. We'll use seven common metrics for this purpose. Table 2 outlines how these metrics are calculated, as well as how the SPE is determined from them.</w:t>
      </w:r>
    </w:p>
    <w:p w14:paraId="31EE60F6" w14:textId="77777777" w:rsidR="00887B0F" w:rsidRPr="00987388" w:rsidRDefault="00887B0F" w:rsidP="00987388">
      <w:pPr>
        <w:rPr>
          <w:rFonts w:eastAsiaTheme="minorEastAsia"/>
          <w:lang w:val="en-US"/>
        </w:rPr>
      </w:pPr>
    </w:p>
    <w:p w14:paraId="759E89FC" w14:textId="77777777" w:rsidR="003400D7" w:rsidRDefault="003400D7">
      <w:pPr>
        <w:spacing w:line="276" w:lineRule="auto"/>
        <w:rPr>
          <w:rFonts w:eastAsiaTheme="minorEastAsia"/>
          <w:color w:val="000000" w:themeColor="text1"/>
          <w:lang w:val="en-US" w:eastAsia="nl-NL"/>
        </w:rPr>
      </w:pPr>
      <w:r>
        <w:rPr>
          <w:rFonts w:eastAsiaTheme="minorEastAsia"/>
          <w:color w:val="000000" w:themeColor="text1"/>
          <w:lang w:val="en-US" w:eastAsia="nl-NL"/>
        </w:rPr>
        <w:br w:type="page"/>
      </w:r>
    </w:p>
    <w:p w14:paraId="22C26480" w14:textId="1FED81F0" w:rsidR="000D5F23" w:rsidRPr="003A496A" w:rsidRDefault="003A496A" w:rsidP="00A72ABC">
      <w:pPr>
        <w:rPr>
          <w:rFonts w:eastAsia="Calibri"/>
          <w:b/>
          <w:bCs/>
          <w:u w:val="single"/>
          <w:lang w:val="en-US"/>
        </w:rPr>
      </w:pPr>
      <w:r w:rsidRPr="00BD53CA">
        <w:rPr>
          <w:rFonts w:eastAsiaTheme="minorEastAsia"/>
          <w:color w:val="000000" w:themeColor="text1"/>
          <w:lang w:val="en-US" w:eastAsia="nl-NL"/>
        </w:rPr>
        <w:lastRenderedPageBreak/>
        <w:t xml:space="preserve">Table </w:t>
      </w:r>
      <w:r w:rsidR="001F635C">
        <w:rPr>
          <w:rFonts w:eastAsiaTheme="minorEastAsia"/>
          <w:color w:val="000000" w:themeColor="text1"/>
          <w:lang w:val="en-US" w:eastAsia="nl-NL"/>
        </w:rPr>
        <w:t>1</w:t>
      </w:r>
      <w:r>
        <w:rPr>
          <w:rFonts w:eastAsiaTheme="minorEastAsia"/>
          <w:color w:val="000000" w:themeColor="text1"/>
          <w:lang w:val="en-US" w:eastAsia="nl-NL"/>
        </w:rPr>
        <w:t xml:space="preserve">. </w:t>
      </w:r>
      <w:r w:rsidRPr="00BD53CA">
        <w:rPr>
          <w:rFonts w:eastAsiaTheme="minorEastAsia"/>
          <w:color w:val="000000" w:themeColor="text1"/>
          <w:lang w:val="en-US" w:eastAsia="nl-NL"/>
        </w:rPr>
        <w:t>Indices</w:t>
      </w:r>
      <w:r>
        <w:rPr>
          <w:rFonts w:eastAsiaTheme="minorEastAsia"/>
          <w:color w:val="000000" w:themeColor="text1"/>
          <w:lang w:val="en-US" w:eastAsia="nl-NL"/>
        </w:rPr>
        <w:t xml:space="preserve"> in SALT </w:t>
      </w:r>
      <w:r>
        <w:rPr>
          <w:rFonts w:eastAsiaTheme="minorEastAsia"/>
          <w:color w:val="000000" w:themeColor="text1"/>
          <w:lang w:val="en-US"/>
        </w:rPr>
        <w:t>and corresponding calculation of indices and SPE</w:t>
      </w:r>
    </w:p>
    <w:tbl>
      <w:tblPr>
        <w:tblStyle w:val="ae"/>
        <w:tblpPr w:leftFromText="180" w:rightFromText="180" w:vertAnchor="text" w:tblpY="50"/>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7"/>
        <w:gridCol w:w="2387"/>
        <w:gridCol w:w="1269"/>
        <w:gridCol w:w="2538"/>
        <w:gridCol w:w="1539"/>
      </w:tblGrid>
      <w:tr w:rsidR="003A496A" w:rsidRPr="00F74C9E" w14:paraId="3ABDBDF9" w14:textId="77777777" w:rsidTr="003A496A">
        <w:trPr>
          <w:trHeight w:val="261"/>
        </w:trPr>
        <w:tc>
          <w:tcPr>
            <w:tcW w:w="869" w:type="pct"/>
            <w:tcBorders>
              <w:bottom w:val="single" w:sz="4" w:space="0" w:color="auto"/>
            </w:tcBorders>
            <w:vAlign w:val="center"/>
          </w:tcPr>
          <w:p w14:paraId="55F70A1D" w14:textId="77777777" w:rsidR="003A496A" w:rsidRPr="00F74C9E" w:rsidRDefault="003A496A" w:rsidP="003A496A">
            <w:pPr>
              <w:jc w:val="center"/>
              <w:rPr>
                <w:rFonts w:eastAsia="楷体_GB2312"/>
                <w:b/>
              </w:rPr>
            </w:pPr>
            <w:r w:rsidRPr="00F74C9E">
              <w:rPr>
                <w:rFonts w:eastAsia="楷体_GB2312"/>
                <w:b/>
                <w:lang w:eastAsia="zh-CN"/>
              </w:rPr>
              <w:t>Indices ID</w:t>
            </w:r>
          </w:p>
        </w:tc>
        <w:tc>
          <w:tcPr>
            <w:tcW w:w="1275" w:type="pct"/>
            <w:tcBorders>
              <w:bottom w:val="single" w:sz="4" w:space="0" w:color="auto"/>
            </w:tcBorders>
            <w:vAlign w:val="center"/>
          </w:tcPr>
          <w:p w14:paraId="014BDAAC" w14:textId="77777777" w:rsidR="003A496A" w:rsidRPr="00F74C9E" w:rsidRDefault="003A496A" w:rsidP="003A496A">
            <w:pPr>
              <w:jc w:val="center"/>
              <w:rPr>
                <w:rFonts w:eastAsia="楷体_GB2312"/>
                <w:b/>
              </w:rPr>
            </w:pPr>
            <w:r w:rsidRPr="00F74C9E">
              <w:rPr>
                <w:rFonts w:eastAsia="楷体_GB2312"/>
                <w:b/>
                <w:lang w:eastAsia="zh-CN"/>
              </w:rPr>
              <w:t>Indices Calculation</w:t>
            </w:r>
          </w:p>
        </w:tc>
        <w:tc>
          <w:tcPr>
            <w:tcW w:w="2034" w:type="pct"/>
            <w:gridSpan w:val="2"/>
            <w:vAlign w:val="center"/>
          </w:tcPr>
          <w:p w14:paraId="5610ADAF" w14:textId="77777777" w:rsidR="003A496A" w:rsidRPr="00F74C9E" w:rsidRDefault="003A496A" w:rsidP="003A496A">
            <w:pPr>
              <w:jc w:val="center"/>
              <w:rPr>
                <w:rFonts w:eastAsia="楷体_GB2312"/>
                <w:b/>
                <w:lang w:eastAsia="zh-CN"/>
              </w:rPr>
            </w:pPr>
            <w:r w:rsidRPr="00F74C9E">
              <w:rPr>
                <w:rFonts w:eastAsia="楷体_GB2312"/>
                <w:b/>
                <w:lang w:eastAsia="zh-CN"/>
              </w:rPr>
              <w:t xml:space="preserve">SPE Calculation </w:t>
            </w:r>
            <w:r>
              <w:rPr>
                <w:rFonts w:eastAsia="楷体_GB2312"/>
                <w:b/>
                <w:lang w:eastAsia="zh-CN"/>
              </w:rPr>
              <w:t>B</w:t>
            </w:r>
            <w:r w:rsidRPr="00F74C9E">
              <w:rPr>
                <w:rFonts w:eastAsia="楷体_GB2312"/>
                <w:b/>
                <w:lang w:eastAsia="zh-CN"/>
              </w:rPr>
              <w:t xml:space="preserve">ased on </w:t>
            </w:r>
            <w:r>
              <w:rPr>
                <w:rFonts w:eastAsia="楷体_GB2312"/>
                <w:b/>
                <w:lang w:eastAsia="zh-CN"/>
              </w:rPr>
              <w:t>I</w:t>
            </w:r>
            <w:r w:rsidRPr="00F74C9E">
              <w:rPr>
                <w:rFonts w:eastAsia="楷体_GB2312"/>
                <w:b/>
                <w:lang w:eastAsia="zh-CN"/>
              </w:rPr>
              <w:t>ndices</w:t>
            </w:r>
          </w:p>
        </w:tc>
        <w:tc>
          <w:tcPr>
            <w:tcW w:w="822" w:type="pct"/>
            <w:tcBorders>
              <w:bottom w:val="single" w:sz="4" w:space="0" w:color="auto"/>
            </w:tcBorders>
            <w:vAlign w:val="center"/>
          </w:tcPr>
          <w:p w14:paraId="58E3EB11" w14:textId="77777777" w:rsidR="003A496A" w:rsidRPr="00F74C9E" w:rsidRDefault="003A496A" w:rsidP="003A496A">
            <w:pPr>
              <w:jc w:val="center"/>
              <w:rPr>
                <w:rFonts w:eastAsia="楷体_GB2312"/>
                <w:b/>
              </w:rPr>
            </w:pPr>
            <w:r w:rsidRPr="00F74C9E">
              <w:rPr>
                <w:rFonts w:eastAsia="楷体_GB2312"/>
                <w:b/>
              </w:rPr>
              <w:t>Source</w:t>
            </w:r>
          </w:p>
        </w:tc>
      </w:tr>
      <w:tr w:rsidR="003A496A" w:rsidRPr="00F74C9E" w14:paraId="09592352" w14:textId="77777777" w:rsidTr="003A496A">
        <w:trPr>
          <w:trHeight w:val="831"/>
        </w:trPr>
        <w:tc>
          <w:tcPr>
            <w:tcW w:w="869" w:type="pct"/>
            <w:vMerge w:val="restart"/>
            <w:tcBorders>
              <w:top w:val="single" w:sz="4" w:space="0" w:color="auto"/>
            </w:tcBorders>
            <w:vAlign w:val="center"/>
          </w:tcPr>
          <w:p w14:paraId="1C2DC849"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Mean Reaction times (RT)</w:t>
            </w:r>
          </w:p>
          <w:p w14:paraId="23694F4B" w14:textId="77777777" w:rsidR="003A496A" w:rsidRPr="00F74C9E" w:rsidRDefault="003A496A" w:rsidP="003A496A">
            <w:pPr>
              <w:jc w:val="center"/>
              <w:rPr>
                <w:rFonts w:eastAsiaTheme="minorEastAsia"/>
                <w:color w:val="000000" w:themeColor="text1"/>
                <w:lang w:eastAsia="zh-CN"/>
              </w:rPr>
            </w:pPr>
          </w:p>
        </w:tc>
        <w:tc>
          <w:tcPr>
            <w:tcW w:w="1275" w:type="pct"/>
            <w:vMerge w:val="restart"/>
            <w:tcBorders>
              <w:top w:val="single" w:sz="4" w:space="0" w:color="auto"/>
            </w:tcBorders>
            <w:vAlign w:val="center"/>
          </w:tcPr>
          <w:p w14:paraId="1A13C19F" w14:textId="77777777" w:rsidR="003A496A" w:rsidRPr="00F74C9E" w:rsidRDefault="008137E3" w:rsidP="003A496A">
            <w:pPr>
              <w:jc w:val="center"/>
              <w:rPr>
                <w:rFonts w:eastAsiaTheme="minorEastAsia"/>
                <w:color w:val="000000" w:themeColor="text1"/>
              </w:rPr>
            </w:pPr>
            <m:oMathPara>
              <m:oMath>
                <m:f>
                  <m:fPr>
                    <m:ctrlPr>
                      <w:ins w:id="37" w:author="Zheng Liu" w:date="2022-05-16T20:07:00Z">
                        <w:rPr>
                          <w:rFonts w:ascii="Cambria Math" w:eastAsiaTheme="minorEastAsia" w:hAnsi="Cambria Math"/>
                          <w:color w:val="000000" w:themeColor="text1"/>
                        </w:rPr>
                      </w:ins>
                    </m:ctrlPr>
                  </m:fPr>
                  <m:num>
                    <m:nary>
                      <m:naryPr>
                        <m:chr m:val="∑"/>
                        <m:limLoc m:val="undOvr"/>
                        <m:subHide m:val="1"/>
                        <m:supHide m:val="1"/>
                        <m:ctrlPr>
                          <w:ins w:id="38" w:author="Zheng Liu" w:date="2022-05-16T20:07:00Z">
                            <w:rPr>
                              <w:rFonts w:ascii="Cambria Math" w:eastAsiaTheme="minorEastAsia" w:hAnsi="Cambria Math"/>
                              <w:color w:val="000000" w:themeColor="text1"/>
                            </w:rPr>
                          </w:ins>
                        </m:ctrlPr>
                      </m:naryPr>
                      <m:sub/>
                      <m:sup/>
                      <m:e>
                        <m:r>
                          <w:rPr>
                            <w:rFonts w:ascii="Cambria Math" w:eastAsiaTheme="minorEastAsia" w:hAnsi="Cambria Math"/>
                            <w:color w:val="000000" w:themeColor="text1"/>
                          </w:rPr>
                          <m:t>RT</m:t>
                        </m:r>
                      </m:e>
                    </m:nary>
                    <m:r>
                      <m:rPr>
                        <m:sty m:val="p"/>
                      </m:rPr>
                      <w:rPr>
                        <w:rFonts w:ascii="Cambria Math" w:eastAsiaTheme="minorEastAsia" w:hAnsi="Cambria Math"/>
                        <w:color w:val="000000" w:themeColor="text1"/>
                      </w:rPr>
                      <m:t xml:space="preserve"> </m:t>
                    </m:r>
                  </m:num>
                  <m:den>
                    <m:r>
                      <w:rPr>
                        <w:rFonts w:ascii="Cambria Math" w:eastAsiaTheme="minorEastAsia" w:hAnsi="Cambria Math"/>
                        <w:color w:val="000000" w:themeColor="text1"/>
                      </w:rPr>
                      <m:t>n</m:t>
                    </m:r>
                    <m:r>
                      <m:rPr>
                        <m:sty m:val="p"/>
                      </m:rPr>
                      <w:rPr>
                        <w:rFonts w:ascii="Cambria Math" w:eastAsiaTheme="minorEastAsia" w:hAnsi="Cambria Math"/>
                        <w:color w:val="000000" w:themeColor="text1"/>
                      </w:rPr>
                      <m:t>(</m:t>
                    </m:r>
                    <m:r>
                      <w:rPr>
                        <w:rFonts w:ascii="Cambria Math" w:eastAsiaTheme="minorEastAsia" w:hAnsi="Cambria Math"/>
                        <w:color w:val="000000" w:themeColor="text1"/>
                      </w:rPr>
                      <m:t>trials</m:t>
                    </m:r>
                    <m:r>
                      <m:rPr>
                        <m:sty m:val="p"/>
                      </m:rPr>
                      <w:rPr>
                        <w:rFonts w:ascii="Cambria Math" w:eastAsiaTheme="minorEastAsia" w:hAnsi="Cambria Math"/>
                        <w:color w:val="000000" w:themeColor="text1"/>
                      </w:rPr>
                      <m:t>)</m:t>
                    </m:r>
                  </m:den>
                </m:f>
              </m:oMath>
            </m:oMathPara>
          </w:p>
          <w:p w14:paraId="02F7AE48" w14:textId="77777777" w:rsidR="003A496A" w:rsidRPr="00F74C9E" w:rsidRDefault="003A496A" w:rsidP="003A496A">
            <w:pPr>
              <w:jc w:val="center"/>
              <w:rPr>
                <w:rFonts w:eastAsiaTheme="minorEastAsia"/>
                <w:color w:val="000000" w:themeColor="text1"/>
              </w:rPr>
            </w:pPr>
          </w:p>
        </w:tc>
        <w:tc>
          <w:tcPr>
            <w:tcW w:w="678" w:type="pct"/>
            <w:tcBorders>
              <w:top w:val="single" w:sz="4" w:space="0" w:color="auto"/>
              <w:bottom w:val="single" w:sz="4" w:space="0" w:color="auto"/>
            </w:tcBorders>
            <w:vAlign w:val="center"/>
          </w:tcPr>
          <w:p w14:paraId="72E5B880"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Type 1 calculation</w:t>
            </w:r>
          </w:p>
        </w:tc>
        <w:tc>
          <w:tcPr>
            <w:tcW w:w="1356" w:type="pct"/>
            <w:tcBorders>
              <w:top w:val="single" w:sz="4" w:space="0" w:color="auto"/>
              <w:bottom w:val="single" w:sz="4" w:space="0" w:color="auto"/>
            </w:tcBorders>
            <w:vAlign w:val="center"/>
          </w:tcPr>
          <w:p w14:paraId="71E3F71E" w14:textId="247B47E6" w:rsidR="003A496A" w:rsidRPr="00F74C9E" w:rsidRDefault="003C7C1D" w:rsidP="003A496A">
            <w:pPr>
              <w:jc w:val="center"/>
              <w:rPr>
                <w:rFonts w:eastAsiaTheme="minorEastAsia"/>
                <w:color w:val="000000" w:themeColor="text1"/>
              </w:rPr>
            </w:pPr>
            <w:r>
              <w:rPr>
                <w:rFonts w:eastAsiaTheme="minorEastAsia"/>
                <w:color w:val="000000" w:themeColor="text1"/>
              </w:rPr>
              <w:t>S</w:t>
            </w:r>
            <w:r w:rsidR="003A496A" w:rsidRPr="00F74C9E">
              <w:rPr>
                <w:rFonts w:eastAsiaTheme="minorEastAsia"/>
                <w:color w:val="000000" w:themeColor="text1"/>
              </w:rPr>
              <w:t>elf-</w:t>
            </w:r>
            <w:r w:rsidR="003A496A" w:rsidRPr="00F74C9E">
              <w:rPr>
                <w:rFonts w:eastAsiaTheme="minorEastAsia" w:hint="eastAsia"/>
                <w:color w:val="000000" w:themeColor="text1"/>
                <w:lang w:eastAsia="zh-CN"/>
              </w:rPr>
              <w:t>m</w:t>
            </w:r>
            <w:r w:rsidR="003A496A" w:rsidRPr="00F74C9E">
              <w:rPr>
                <w:rFonts w:eastAsiaTheme="minorEastAsia"/>
                <w:color w:val="000000" w:themeColor="text1"/>
              </w:rPr>
              <w:t>atch</w:t>
            </w:r>
            <w:r w:rsidR="003A496A">
              <w:rPr>
                <w:rFonts w:eastAsiaTheme="minorEastAsia"/>
                <w:color w:val="000000" w:themeColor="text1"/>
              </w:rPr>
              <w:t xml:space="preserve"> -</w:t>
            </w:r>
            <w:r>
              <w:rPr>
                <w:rFonts w:eastAsiaTheme="minorEastAsia"/>
                <w:color w:val="000000" w:themeColor="text1"/>
              </w:rPr>
              <w:t xml:space="preserve"> </w:t>
            </w:r>
            <w:r w:rsidR="003A496A" w:rsidRPr="00F74C9E">
              <w:rPr>
                <w:rFonts w:eastAsiaTheme="minorEastAsia"/>
                <w:color w:val="000000" w:themeColor="text1"/>
              </w:rPr>
              <w:t>other-match</w:t>
            </w:r>
          </w:p>
        </w:tc>
        <w:tc>
          <w:tcPr>
            <w:tcW w:w="822" w:type="pct"/>
            <w:tcBorders>
              <w:top w:val="single" w:sz="4" w:space="0" w:color="auto"/>
            </w:tcBorders>
            <w:vAlign w:val="center"/>
          </w:tcPr>
          <w:p w14:paraId="518C2AF7" w14:textId="3110AB52" w:rsidR="003A496A" w:rsidRPr="00F74C9E" w:rsidRDefault="00534451" w:rsidP="00534451">
            <w:pPr>
              <w:jc w:val="center"/>
              <w:rPr>
                <w:rFonts w:eastAsia="楷体_GB2312"/>
                <w:noProof/>
              </w:rPr>
            </w:pPr>
            <w:r>
              <w:rPr>
                <w:rFonts w:eastAsia="楷体_GB2312"/>
                <w:noProof/>
              </w:rPr>
              <w:fldChar w:fldCharType="begin"/>
            </w:r>
            <w:r>
              <w:rPr>
                <w:rFonts w:eastAsia="楷体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楷体_GB2312"/>
                <w:noProof/>
              </w:rPr>
              <w:fldChar w:fldCharType="separate"/>
            </w:r>
            <w:r>
              <w:rPr>
                <w:rFonts w:eastAsia="楷体_GB2312"/>
                <w:noProof/>
              </w:rPr>
              <w:t>Sui et al. (2012)</w:t>
            </w:r>
            <w:r>
              <w:rPr>
                <w:rFonts w:eastAsia="楷体_GB2312"/>
                <w:noProof/>
              </w:rPr>
              <w:fldChar w:fldCharType="end"/>
            </w:r>
          </w:p>
        </w:tc>
      </w:tr>
      <w:tr w:rsidR="003A496A" w:rsidRPr="00F74C9E" w14:paraId="24A21902" w14:textId="77777777" w:rsidTr="003A496A">
        <w:trPr>
          <w:trHeight w:val="831"/>
        </w:trPr>
        <w:tc>
          <w:tcPr>
            <w:tcW w:w="869" w:type="pct"/>
            <w:vMerge/>
            <w:vAlign w:val="center"/>
          </w:tcPr>
          <w:p w14:paraId="3BACAF3F" w14:textId="77777777" w:rsidR="003A496A" w:rsidRPr="00F74C9E" w:rsidRDefault="003A496A" w:rsidP="003A496A">
            <w:pPr>
              <w:jc w:val="center"/>
              <w:rPr>
                <w:rFonts w:eastAsiaTheme="minorEastAsia"/>
                <w:color w:val="000000" w:themeColor="text1"/>
              </w:rPr>
            </w:pPr>
          </w:p>
        </w:tc>
        <w:tc>
          <w:tcPr>
            <w:tcW w:w="1275" w:type="pct"/>
            <w:vMerge/>
            <w:vAlign w:val="center"/>
          </w:tcPr>
          <w:p w14:paraId="6ACBCF0A" w14:textId="77777777" w:rsidR="003A496A" w:rsidRPr="00F74C9E" w:rsidRDefault="003A496A" w:rsidP="003A496A">
            <w:pPr>
              <w:jc w:val="center"/>
              <w:rPr>
                <w:rFonts w:eastAsiaTheme="minorEastAsia"/>
                <w:color w:val="000000" w:themeColor="text1"/>
              </w:rPr>
            </w:pPr>
          </w:p>
        </w:tc>
        <w:tc>
          <w:tcPr>
            <w:tcW w:w="678" w:type="pct"/>
            <w:tcBorders>
              <w:top w:val="single" w:sz="4" w:space="0" w:color="auto"/>
            </w:tcBorders>
            <w:vAlign w:val="center"/>
          </w:tcPr>
          <w:p w14:paraId="27D29398"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Type 2 calculation</w:t>
            </w:r>
          </w:p>
        </w:tc>
        <w:tc>
          <w:tcPr>
            <w:tcW w:w="1356" w:type="pct"/>
            <w:tcBorders>
              <w:top w:val="single" w:sz="4" w:space="0" w:color="auto"/>
            </w:tcBorders>
            <w:vAlign w:val="center"/>
          </w:tcPr>
          <w:p w14:paraId="5474E37E" w14:textId="7A30DF18" w:rsidR="003A496A" w:rsidRPr="00F74C9E" w:rsidRDefault="003A496A" w:rsidP="003A496A">
            <w:pPr>
              <w:jc w:val="center"/>
              <w:rPr>
                <w:rFonts w:eastAsiaTheme="minorEastAsia"/>
                <w:color w:val="000000" w:themeColor="text1"/>
              </w:rPr>
            </w:pPr>
            <w:r w:rsidRPr="00F74C9E">
              <w:rPr>
                <w:rFonts w:eastAsiaTheme="minorEastAsia"/>
                <w:color w:val="000000" w:themeColor="text1"/>
              </w:rPr>
              <w:t>self-all - other-all</w:t>
            </w:r>
          </w:p>
        </w:tc>
        <w:tc>
          <w:tcPr>
            <w:tcW w:w="822" w:type="pct"/>
            <w:vAlign w:val="center"/>
          </w:tcPr>
          <w:p w14:paraId="2348383C" w14:textId="3C5D6AE8" w:rsidR="003A496A" w:rsidRPr="00F74C9E" w:rsidRDefault="00534451" w:rsidP="00534451">
            <w:pPr>
              <w:jc w:val="center"/>
              <w:rPr>
                <w:rFonts w:eastAsia="楷体_GB2312"/>
                <w:noProof/>
              </w:rPr>
            </w:pPr>
            <w:r>
              <w:rPr>
                <w:rFonts w:eastAsia="楷体_GB2312"/>
                <w:noProof/>
              </w:rPr>
              <w:fldChar w:fldCharType="begin"/>
            </w:r>
            <w:r>
              <w:rPr>
                <w:rFonts w:eastAsia="楷体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楷体_GB2312"/>
                <w:noProof/>
              </w:rPr>
              <w:fldChar w:fldCharType="separate"/>
            </w:r>
            <w:r>
              <w:rPr>
                <w:rFonts w:eastAsia="楷体_GB2312"/>
                <w:noProof/>
              </w:rPr>
              <w:t>Sui et al. (2012)</w:t>
            </w:r>
            <w:r>
              <w:rPr>
                <w:rFonts w:eastAsia="楷体_GB2312"/>
                <w:noProof/>
              </w:rPr>
              <w:fldChar w:fldCharType="end"/>
            </w:r>
          </w:p>
        </w:tc>
      </w:tr>
      <w:tr w:rsidR="003A496A" w:rsidRPr="00F74C9E" w14:paraId="2BEE1EED" w14:textId="77777777" w:rsidTr="003A496A">
        <w:trPr>
          <w:trHeight w:val="546"/>
        </w:trPr>
        <w:tc>
          <w:tcPr>
            <w:tcW w:w="869" w:type="pct"/>
            <w:vAlign w:val="center"/>
          </w:tcPr>
          <w:p w14:paraId="79A638F1"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Accuracy (ACC)</w:t>
            </w:r>
          </w:p>
        </w:tc>
        <w:tc>
          <w:tcPr>
            <w:tcW w:w="1275" w:type="pct"/>
            <w:vAlign w:val="center"/>
          </w:tcPr>
          <w:p w14:paraId="78E35FDF" w14:textId="77777777" w:rsidR="003A496A" w:rsidRPr="00F74C9E" w:rsidRDefault="008137E3" w:rsidP="003A496A">
            <w:pPr>
              <w:jc w:val="center"/>
              <w:rPr>
                <w:rFonts w:eastAsiaTheme="minorEastAsia"/>
                <w:color w:val="000000" w:themeColor="text1"/>
              </w:rPr>
            </w:pPr>
            <m:oMathPara>
              <m:oMath>
                <m:f>
                  <m:fPr>
                    <m:ctrlPr>
                      <w:ins w:id="39" w:author="Zheng Liu" w:date="2022-05-16T20:07:00Z">
                        <w:rPr>
                          <w:rFonts w:ascii="Cambria Math" w:eastAsiaTheme="minorEastAsia" w:hAnsi="Cambria Math"/>
                          <w:i/>
                          <w:color w:val="000000" w:themeColor="text1"/>
                        </w:rPr>
                      </w:ins>
                    </m:ctrlPr>
                  </m:fPr>
                  <m:num>
                    <m:r>
                      <w:rPr>
                        <w:rFonts w:ascii="Cambria Math" w:eastAsiaTheme="minorEastAsia" w:hAnsi="Cambria Math" w:hint="eastAsia"/>
                        <w:color w:val="000000" w:themeColor="text1"/>
                        <w:lang w:eastAsia="zh-CN"/>
                      </w:rPr>
                      <m:t>n</m:t>
                    </m:r>
                    <m:d>
                      <m:dPr>
                        <m:ctrlPr>
                          <w:ins w:id="40" w:author="Zheng Liu" w:date="2022-05-16T20:07:00Z">
                            <w:rPr>
                              <w:rFonts w:ascii="Cambria Math" w:eastAsiaTheme="minorEastAsia" w:hAnsi="Cambria Math"/>
                              <w:i/>
                              <w:color w:val="000000" w:themeColor="text1"/>
                            </w:rPr>
                          </w:ins>
                        </m:ctrlPr>
                      </m:dPr>
                      <m:e>
                        <m:r>
                          <w:rPr>
                            <w:rFonts w:ascii="Cambria Math" w:eastAsiaTheme="minorEastAsia" w:hAnsi="Cambria Math"/>
                            <w:color w:val="000000" w:themeColor="text1"/>
                          </w:rPr>
                          <m:t>correct response</m:t>
                        </m:r>
                      </m:e>
                    </m:d>
                  </m:num>
                  <m:den>
                    <m:r>
                      <w:rPr>
                        <w:rFonts w:ascii="Cambria Math" w:eastAsiaTheme="minorEastAsia" w:hAnsi="Cambria Math" w:hint="eastAsia"/>
                        <w:color w:val="000000" w:themeColor="text1"/>
                        <w:lang w:eastAsia="zh-CN"/>
                      </w:rPr>
                      <m:t>n</m:t>
                    </m:r>
                    <m:d>
                      <m:dPr>
                        <m:ctrlPr>
                          <w:ins w:id="41" w:author="Zheng Liu" w:date="2022-05-16T20:07:00Z">
                            <w:rPr>
                              <w:rFonts w:ascii="Cambria Math" w:eastAsiaTheme="minorEastAsia" w:hAnsi="Cambria Math"/>
                              <w:i/>
                              <w:color w:val="000000" w:themeColor="text1"/>
                            </w:rPr>
                          </w:ins>
                        </m:ctrlPr>
                      </m:dPr>
                      <m:e>
                        <m:r>
                          <w:rPr>
                            <w:rFonts w:ascii="Cambria Math" w:eastAsiaTheme="minorEastAsia" w:hAnsi="Cambria Math"/>
                            <w:color w:val="000000" w:themeColor="text1"/>
                          </w:rPr>
                          <m:t>total respose</m:t>
                        </m:r>
                      </m:e>
                    </m:d>
                  </m:den>
                </m:f>
              </m:oMath>
            </m:oMathPara>
          </w:p>
        </w:tc>
        <w:tc>
          <w:tcPr>
            <w:tcW w:w="2034" w:type="pct"/>
            <w:gridSpan w:val="2"/>
            <w:vAlign w:val="center"/>
          </w:tcPr>
          <w:p w14:paraId="45E1E4A0" w14:textId="15FF8B42" w:rsidR="003A496A" w:rsidRPr="00F74C9E" w:rsidRDefault="003A496A" w:rsidP="003A496A">
            <w:pPr>
              <w:jc w:val="center"/>
              <w:rPr>
                <w:rFonts w:eastAsiaTheme="minorEastAsia"/>
                <w:color w:val="000000" w:themeColor="text1"/>
              </w:rPr>
            </w:pPr>
            <w:r w:rsidRPr="00F74C9E">
              <w:rPr>
                <w:rFonts w:eastAsiaTheme="minorEastAsia" w:hint="eastAsia"/>
                <w:color w:val="000000" w:themeColor="text1"/>
                <w:lang w:eastAsia="zh-CN"/>
              </w:rPr>
              <w:t>s</w:t>
            </w:r>
            <w:r w:rsidRPr="00F74C9E">
              <w:rPr>
                <w:rFonts w:eastAsiaTheme="minorEastAsia"/>
                <w:color w:val="000000" w:themeColor="text1"/>
              </w:rPr>
              <w:t>elf-match) - other-match</w:t>
            </w:r>
          </w:p>
        </w:tc>
        <w:tc>
          <w:tcPr>
            <w:tcW w:w="822" w:type="pct"/>
            <w:vAlign w:val="center"/>
          </w:tcPr>
          <w:p w14:paraId="060C9649" w14:textId="3B184682" w:rsidR="003A496A" w:rsidRPr="00F74C9E" w:rsidRDefault="00534451" w:rsidP="00534451">
            <w:pPr>
              <w:jc w:val="center"/>
              <w:rPr>
                <w:rFonts w:eastAsia="楷体_GB2312"/>
                <w:noProof/>
              </w:rPr>
            </w:pPr>
            <w:r>
              <w:rPr>
                <w:rFonts w:eastAsia="楷体_GB2312"/>
                <w:noProof/>
              </w:rPr>
              <w:fldChar w:fldCharType="begin"/>
            </w:r>
            <w:r>
              <w:rPr>
                <w:rFonts w:eastAsia="楷体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楷体_GB2312"/>
                <w:noProof/>
              </w:rPr>
              <w:fldChar w:fldCharType="separate"/>
            </w:r>
            <w:r>
              <w:rPr>
                <w:rFonts w:eastAsia="楷体_GB2312"/>
                <w:noProof/>
              </w:rPr>
              <w:t>Sui et al. (2012)</w:t>
            </w:r>
            <w:r>
              <w:rPr>
                <w:rFonts w:eastAsia="楷体_GB2312"/>
                <w:noProof/>
              </w:rPr>
              <w:fldChar w:fldCharType="end"/>
            </w:r>
          </w:p>
        </w:tc>
      </w:tr>
      <w:tr w:rsidR="003A496A" w:rsidRPr="00F74C9E" w14:paraId="18DBC3D1" w14:textId="77777777" w:rsidTr="003A496A">
        <w:trPr>
          <w:trHeight w:val="831"/>
        </w:trPr>
        <w:tc>
          <w:tcPr>
            <w:tcW w:w="869" w:type="pct"/>
            <w:vAlign w:val="center"/>
          </w:tcPr>
          <w:p w14:paraId="69252A9C"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d-prime</w:t>
            </w:r>
          </w:p>
        </w:tc>
        <w:tc>
          <w:tcPr>
            <w:tcW w:w="1275" w:type="pct"/>
            <w:vAlign w:val="center"/>
          </w:tcPr>
          <w:p w14:paraId="51E08B92" w14:textId="77777777" w:rsidR="003A496A" w:rsidRDefault="003A496A" w:rsidP="003A496A">
            <w:pPr>
              <w:jc w:val="center"/>
              <w:rPr>
                <w:rFonts w:eastAsiaTheme="minorEastAsia"/>
                <w:color w:val="000000" w:themeColor="text1"/>
              </w:rPr>
            </w:pPr>
          </w:p>
          <w:p w14:paraId="2E574545"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z-score (ACC (match)</w:t>
            </w:r>
            <w:r>
              <w:rPr>
                <w:rFonts w:eastAsiaTheme="minorEastAsia"/>
                <w:color w:val="000000" w:themeColor="text1"/>
              </w:rPr>
              <w:t xml:space="preserve"> - </w:t>
            </w:r>
            <w:r w:rsidRPr="00F74C9E">
              <w:rPr>
                <w:rFonts w:eastAsiaTheme="minorEastAsia"/>
                <w:color w:val="000000" w:themeColor="text1"/>
              </w:rPr>
              <w:t>z-score (1</w:t>
            </w:r>
            <w:r>
              <w:rPr>
                <w:rFonts w:eastAsiaTheme="minorEastAsia"/>
                <w:color w:val="000000" w:themeColor="text1"/>
              </w:rPr>
              <w:t xml:space="preserve"> - </w:t>
            </w:r>
            <w:r w:rsidRPr="00F74C9E">
              <w:rPr>
                <w:rFonts w:eastAsiaTheme="minorEastAsia"/>
                <w:color w:val="000000" w:themeColor="text1"/>
              </w:rPr>
              <w:t>ACC (non-match))</w:t>
            </w:r>
          </w:p>
        </w:tc>
        <w:tc>
          <w:tcPr>
            <w:tcW w:w="2034" w:type="pct"/>
            <w:gridSpan w:val="2"/>
            <w:vAlign w:val="center"/>
          </w:tcPr>
          <w:p w14:paraId="65092AC0" w14:textId="1ECA939B" w:rsidR="003A496A" w:rsidRPr="00F74C9E" w:rsidRDefault="003A496A" w:rsidP="003A496A">
            <w:pPr>
              <w:jc w:val="center"/>
              <w:rPr>
                <w:rFonts w:eastAsiaTheme="minorEastAsia"/>
                <w:color w:val="000000" w:themeColor="text1"/>
              </w:rPr>
            </w:pPr>
            <w:r w:rsidRPr="00F74C9E">
              <w:rPr>
                <w:rFonts w:eastAsiaTheme="minorEastAsia"/>
                <w:color w:val="000000" w:themeColor="text1"/>
              </w:rPr>
              <w:t>self - other</w:t>
            </w:r>
          </w:p>
        </w:tc>
        <w:tc>
          <w:tcPr>
            <w:tcW w:w="822" w:type="pct"/>
            <w:vAlign w:val="center"/>
          </w:tcPr>
          <w:p w14:paraId="2BB9FAEB" w14:textId="5494B395" w:rsidR="003A496A" w:rsidRPr="00F74C9E" w:rsidRDefault="00534451" w:rsidP="00534451">
            <w:pPr>
              <w:jc w:val="center"/>
              <w:rPr>
                <w:rFonts w:eastAsia="楷体_GB2312"/>
                <w:noProof/>
              </w:rPr>
            </w:pPr>
            <w:r>
              <w:rPr>
                <w:rFonts w:eastAsia="楷体_GB2312"/>
                <w:noProof/>
              </w:rPr>
              <w:fldChar w:fldCharType="begin"/>
            </w:r>
            <w:r>
              <w:rPr>
                <w:rFonts w:eastAsia="楷体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楷体_GB2312"/>
                <w:noProof/>
              </w:rPr>
              <w:fldChar w:fldCharType="separate"/>
            </w:r>
            <w:r>
              <w:rPr>
                <w:rFonts w:eastAsia="楷体_GB2312"/>
                <w:noProof/>
              </w:rPr>
              <w:t>Sui et al. (2012)</w:t>
            </w:r>
            <w:r>
              <w:rPr>
                <w:rFonts w:eastAsia="楷体_GB2312"/>
                <w:noProof/>
              </w:rPr>
              <w:fldChar w:fldCharType="end"/>
            </w:r>
          </w:p>
        </w:tc>
      </w:tr>
      <w:tr w:rsidR="003A496A" w:rsidRPr="00F74C9E" w14:paraId="61FF97CD" w14:textId="77777777" w:rsidTr="003A496A">
        <w:trPr>
          <w:trHeight w:val="1757"/>
        </w:trPr>
        <w:tc>
          <w:tcPr>
            <w:tcW w:w="869" w:type="pct"/>
            <w:vAlign w:val="center"/>
          </w:tcPr>
          <w:p w14:paraId="41F3F67A"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Efficiency</w:t>
            </w:r>
          </w:p>
        </w:tc>
        <w:tc>
          <w:tcPr>
            <w:tcW w:w="1275" w:type="pct"/>
            <w:vAlign w:val="center"/>
          </w:tcPr>
          <w:p w14:paraId="47438016" w14:textId="77777777" w:rsidR="003A496A" w:rsidRPr="00F74C9E" w:rsidRDefault="008137E3" w:rsidP="003A496A">
            <w:pPr>
              <w:jc w:val="center"/>
              <w:rPr>
                <w:rFonts w:eastAsiaTheme="minorEastAsia"/>
                <w:color w:val="000000" w:themeColor="text1"/>
              </w:rPr>
            </w:pPr>
            <m:oMathPara>
              <m:oMath>
                <m:f>
                  <m:fPr>
                    <m:ctrlPr>
                      <w:ins w:id="42" w:author="Zheng Liu" w:date="2022-05-16T20:07:00Z">
                        <w:rPr>
                          <w:rFonts w:ascii="Cambria Math" w:eastAsiaTheme="minorEastAsia" w:hAnsi="Cambria Math"/>
                          <w:i/>
                          <w:color w:val="000000" w:themeColor="text1"/>
                        </w:rPr>
                      </w:ins>
                    </m:ctrlPr>
                  </m:fPr>
                  <m:num>
                    <m:r>
                      <w:rPr>
                        <w:rFonts w:ascii="Cambria Math" w:eastAsiaTheme="minorEastAsia" w:hAnsi="Cambria Math"/>
                        <w:color w:val="000000" w:themeColor="text1"/>
                      </w:rPr>
                      <m:t>mean RT</m:t>
                    </m:r>
                  </m:num>
                  <m:den>
                    <m:r>
                      <w:rPr>
                        <w:rFonts w:ascii="Cambria Math" w:eastAsiaTheme="minorEastAsia" w:hAnsi="Cambria Math"/>
                        <w:color w:val="000000" w:themeColor="text1"/>
                      </w:rPr>
                      <m:t>ACC</m:t>
                    </m:r>
                  </m:den>
                </m:f>
              </m:oMath>
            </m:oMathPara>
          </w:p>
        </w:tc>
        <w:tc>
          <w:tcPr>
            <w:tcW w:w="2034" w:type="pct"/>
            <w:gridSpan w:val="2"/>
            <w:vAlign w:val="center"/>
          </w:tcPr>
          <w:p w14:paraId="039596B3" w14:textId="15C94648" w:rsidR="003A496A" w:rsidRPr="00C21FB5" w:rsidRDefault="003A496A" w:rsidP="003A496A">
            <w:pPr>
              <w:jc w:val="center"/>
              <w:rPr>
                <w:rFonts w:eastAsiaTheme="minorEastAsia"/>
                <w:color w:val="000000" w:themeColor="text1"/>
              </w:rPr>
            </w:pPr>
            <w:r w:rsidRPr="00F74C9E">
              <w:rPr>
                <w:rFonts w:eastAsiaTheme="minorEastAsia"/>
                <w:color w:val="000000" w:themeColor="text1"/>
              </w:rPr>
              <w:t>self-match -</w:t>
            </w:r>
            <w:r w:rsidR="003C7C1D">
              <w:rPr>
                <w:rFonts w:eastAsiaTheme="minorEastAsia"/>
                <w:color w:val="000000" w:themeColor="text1"/>
              </w:rPr>
              <w:t xml:space="preserve"> </w:t>
            </w:r>
            <w:r w:rsidRPr="00F74C9E">
              <w:rPr>
                <w:rFonts w:eastAsiaTheme="minorEastAsia"/>
                <w:color w:val="000000" w:themeColor="text1"/>
              </w:rPr>
              <w:t>other-match</w:t>
            </w:r>
          </w:p>
        </w:tc>
        <w:tc>
          <w:tcPr>
            <w:tcW w:w="822" w:type="pct"/>
            <w:vAlign w:val="center"/>
          </w:tcPr>
          <w:p w14:paraId="1CC3082D" w14:textId="1CF44100" w:rsidR="003A496A" w:rsidRPr="00F74C9E" w:rsidRDefault="00534451" w:rsidP="003A496A">
            <w:pPr>
              <w:jc w:val="center"/>
              <w:rPr>
                <w:rFonts w:eastAsia="楷体_GB2312"/>
                <w:noProof/>
              </w:rPr>
            </w:pPr>
            <w:r>
              <w:rPr>
                <w:rFonts w:eastAsia="楷体_GB2312"/>
                <w:noProof/>
              </w:rPr>
              <w:fldChar w:fldCharType="begin"/>
            </w:r>
            <w:r w:rsidR="00785F09">
              <w:rPr>
                <w:rFonts w:eastAsia="楷体_GB2312"/>
                <w:noProof/>
              </w:rPr>
              <w:instrText xml:space="preserve"> ADDIN EN.CITE &lt;EndNote&gt;&lt;Cite AuthorYear="1"&gt;&lt;Author&gt;Humphreys&lt;/Author&gt;&lt;Year&gt;2015&lt;/Year&gt;&lt;RecNum&gt;14&lt;/RecNum&gt;&lt;DisplayText&gt;Humphreys and Sui (2015); Stoeber and Eysenck (2008)&lt;/DisplayText&gt;&lt;record&gt;&lt;rec-number&gt;14&lt;/rec-number&gt;&lt;foreign-keys&gt;&lt;key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 AuthorYear="1"&gt;&lt;Author&gt;Stoeber&lt;/Author&gt;&lt;Year&gt;2008&lt;/Year&gt;&lt;RecNum&gt;32&lt;/RecNum&gt;&lt;record&gt;&lt;rec-number&gt;32&lt;/rec-number&gt;&lt;foreign-keys&gt;&lt;key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EndNote&gt;</w:instrText>
            </w:r>
            <w:r>
              <w:rPr>
                <w:rFonts w:eastAsia="楷体_GB2312"/>
                <w:noProof/>
              </w:rPr>
              <w:fldChar w:fldCharType="separate"/>
            </w:r>
            <w:r w:rsidR="00785F09">
              <w:rPr>
                <w:rFonts w:eastAsia="楷体_GB2312"/>
                <w:noProof/>
              </w:rPr>
              <w:t>Humphreys and Sui (2015); Stoeber and Eysenck (2008)</w:t>
            </w:r>
            <w:r>
              <w:rPr>
                <w:rFonts w:eastAsia="楷体_GB2312"/>
                <w:noProof/>
              </w:rPr>
              <w:fldChar w:fldCharType="end"/>
            </w:r>
          </w:p>
          <w:p w14:paraId="011D7434" w14:textId="77777777" w:rsidR="003A496A" w:rsidRPr="00F74C9E" w:rsidRDefault="003A496A" w:rsidP="003A496A">
            <w:pPr>
              <w:jc w:val="center"/>
              <w:rPr>
                <w:rFonts w:eastAsia="楷体_GB2312"/>
                <w:noProof/>
              </w:rPr>
            </w:pPr>
          </w:p>
        </w:tc>
      </w:tr>
      <w:tr w:rsidR="003C7C1D" w:rsidRPr="00F74C9E" w14:paraId="384AF9D5" w14:textId="77777777" w:rsidTr="003A496A">
        <w:trPr>
          <w:trHeight w:val="831"/>
        </w:trPr>
        <w:tc>
          <w:tcPr>
            <w:tcW w:w="869" w:type="pct"/>
            <w:vAlign w:val="center"/>
          </w:tcPr>
          <w:p w14:paraId="256F740F" w14:textId="77777777" w:rsidR="003C7C1D" w:rsidRPr="00F74C9E" w:rsidRDefault="003C7C1D" w:rsidP="003A496A">
            <w:pPr>
              <w:jc w:val="center"/>
              <w:rPr>
                <w:rFonts w:eastAsiaTheme="minorEastAsia"/>
                <w:color w:val="000000" w:themeColor="text1"/>
              </w:rPr>
            </w:pPr>
            <w:r w:rsidRPr="00F74C9E">
              <w:rPr>
                <w:rFonts w:eastAsiaTheme="minorEastAsia"/>
                <w:color w:val="000000" w:themeColor="text1"/>
              </w:rPr>
              <w:t>Drift rate (v)</w:t>
            </w:r>
          </w:p>
          <w:p w14:paraId="3FC4278F" w14:textId="77777777" w:rsidR="003C7C1D" w:rsidRPr="00F74C9E" w:rsidRDefault="003C7C1D" w:rsidP="003A496A">
            <w:pPr>
              <w:jc w:val="center"/>
              <w:rPr>
                <w:rFonts w:eastAsiaTheme="minorEastAsia"/>
                <w:color w:val="000000" w:themeColor="text1"/>
              </w:rPr>
            </w:pPr>
          </w:p>
          <w:p w14:paraId="632E770F" w14:textId="77777777" w:rsidR="003C7C1D" w:rsidRPr="00F74C9E" w:rsidRDefault="003C7C1D" w:rsidP="003A496A">
            <w:pPr>
              <w:jc w:val="center"/>
              <w:rPr>
                <w:rFonts w:eastAsiaTheme="minorEastAsia"/>
              </w:rPr>
            </w:pPr>
          </w:p>
        </w:tc>
        <w:tc>
          <w:tcPr>
            <w:tcW w:w="1275" w:type="pct"/>
            <w:vMerge w:val="restart"/>
            <w:vAlign w:val="center"/>
          </w:tcPr>
          <w:p w14:paraId="089A59B0" w14:textId="12135470" w:rsidR="003C7C1D" w:rsidRPr="003C7C1D" w:rsidRDefault="003C7C1D" w:rsidP="003A496A">
            <w:pPr>
              <w:jc w:val="center"/>
              <w:rPr>
                <w:rFonts w:eastAsiaTheme="minorEastAsia"/>
                <w:iCs/>
                <w:color w:val="000000" w:themeColor="text1"/>
                <w:lang w:eastAsia="zh-CN"/>
              </w:rPr>
            </w:pPr>
            <w:r w:rsidRPr="003C7C1D">
              <w:rPr>
                <w:rFonts w:eastAsiaTheme="minorEastAsia"/>
                <w:iCs/>
                <w:color w:val="000000" w:themeColor="text1"/>
                <w:lang w:eastAsia="zh-CN"/>
              </w:rPr>
              <w:t>DDM</w:t>
            </w:r>
            <w:r w:rsidRPr="003C7C1D">
              <w:rPr>
                <w:rFonts w:eastAsiaTheme="minorEastAsia" w:hint="eastAsia"/>
                <w:iCs/>
                <w:color w:val="000000" w:themeColor="text1"/>
                <w:lang w:eastAsia="zh-CN"/>
              </w:rPr>
              <w:t>：</w:t>
            </w:r>
            <w:r w:rsidRPr="003C7C1D">
              <w:rPr>
                <w:rFonts w:eastAsiaTheme="minorEastAsia"/>
                <w:iCs/>
                <w:color w:val="000000" w:themeColor="text1"/>
                <w:lang w:eastAsia="zh-CN"/>
              </w:rPr>
              <w:t>parameters will be identified through model selection</w:t>
            </w:r>
          </w:p>
          <w:p w14:paraId="717F3FA4" w14:textId="6CA539E6" w:rsidR="003C7C1D" w:rsidRPr="00F74C9E" w:rsidRDefault="003C7C1D" w:rsidP="00BB1095">
            <w:pPr>
              <w:jc w:val="center"/>
              <w:rPr>
                <w:rFonts w:eastAsiaTheme="minorEastAsia"/>
                <w:iCs/>
                <w:color w:val="000000" w:themeColor="text1"/>
                <w:lang w:eastAsia="zh-CN"/>
              </w:rPr>
            </w:pPr>
          </w:p>
        </w:tc>
        <w:tc>
          <w:tcPr>
            <w:tcW w:w="2034" w:type="pct"/>
            <w:gridSpan w:val="2"/>
            <w:vAlign w:val="center"/>
          </w:tcPr>
          <w:p w14:paraId="39B977AE" w14:textId="1969B14A" w:rsidR="003C7C1D" w:rsidRPr="00F74C9E" w:rsidRDefault="003C7C1D" w:rsidP="003A496A">
            <w:pPr>
              <w:jc w:val="center"/>
              <w:rPr>
                <w:rFonts w:eastAsiaTheme="minorEastAsia"/>
                <w:iCs/>
                <w:color w:val="000000" w:themeColor="text1"/>
              </w:rPr>
            </w:pPr>
            <w:r w:rsidRPr="00F74C9E">
              <w:rPr>
                <w:rFonts w:eastAsiaTheme="minorEastAsia"/>
                <w:iCs/>
                <w:color w:val="000000" w:themeColor="text1"/>
              </w:rPr>
              <w:t>self-match</w:t>
            </w:r>
            <w:r>
              <w:rPr>
                <w:rFonts w:eastAsiaTheme="minorEastAsia"/>
                <w:iCs/>
                <w:color w:val="000000" w:themeColor="text1"/>
              </w:rPr>
              <w:t xml:space="preserve">- </w:t>
            </w:r>
            <w:r w:rsidRPr="00F74C9E">
              <w:rPr>
                <w:rFonts w:eastAsiaTheme="minorEastAsia"/>
                <w:iCs/>
                <w:color w:val="000000" w:themeColor="text1"/>
              </w:rPr>
              <w:t>other-match</w:t>
            </w:r>
          </w:p>
          <w:p w14:paraId="1B3126DB" w14:textId="77777777" w:rsidR="003C7C1D" w:rsidRPr="00F74C9E" w:rsidRDefault="003C7C1D" w:rsidP="003A496A">
            <w:pPr>
              <w:jc w:val="center"/>
              <w:rPr>
                <w:rFonts w:eastAsiaTheme="minorEastAsia"/>
                <w:color w:val="000000" w:themeColor="text1"/>
                <w:highlight w:val="yellow"/>
                <w:lang w:eastAsia="zh-CN"/>
              </w:rPr>
            </w:pPr>
          </w:p>
        </w:tc>
        <w:tc>
          <w:tcPr>
            <w:tcW w:w="822" w:type="pct"/>
            <w:vAlign w:val="center"/>
          </w:tcPr>
          <w:p w14:paraId="47AC4E77" w14:textId="51CE4EE8" w:rsidR="003C7C1D" w:rsidRPr="00F74C9E" w:rsidRDefault="00534451" w:rsidP="00B3449B">
            <w:pPr>
              <w:jc w:val="center"/>
              <w:rPr>
                <w:rFonts w:eastAsia="楷体_GB2312"/>
              </w:rPr>
            </w:pPr>
            <w:r>
              <w:rPr>
                <w:rFonts w:eastAsia="楷体_GB2312"/>
              </w:rPr>
              <w:fldChar w:fldCharType="begin"/>
            </w:r>
            <w:r w:rsidR="00B3449B">
              <w:rPr>
                <w:rFonts w:eastAsia="楷体_GB2312"/>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Pr>
                <w:rFonts w:eastAsia="楷体_GB2312"/>
              </w:rPr>
              <w:fldChar w:fldCharType="separate"/>
            </w:r>
            <w:r w:rsidR="00B3449B">
              <w:rPr>
                <w:rFonts w:eastAsia="楷体_GB2312"/>
                <w:noProof/>
              </w:rPr>
              <w:t>Golubickis et al. (2017)</w:t>
            </w:r>
            <w:r>
              <w:rPr>
                <w:rFonts w:eastAsia="楷体_GB2312"/>
              </w:rPr>
              <w:fldChar w:fldCharType="end"/>
            </w:r>
          </w:p>
        </w:tc>
      </w:tr>
      <w:tr w:rsidR="003C7C1D" w:rsidRPr="00F74C9E" w14:paraId="2ADF6A72" w14:textId="77777777" w:rsidTr="003A496A">
        <w:trPr>
          <w:trHeight w:val="522"/>
        </w:trPr>
        <w:tc>
          <w:tcPr>
            <w:tcW w:w="869" w:type="pct"/>
            <w:vAlign w:val="center"/>
          </w:tcPr>
          <w:p w14:paraId="2F5F289C" w14:textId="77777777" w:rsidR="003C7C1D" w:rsidRPr="00F74C9E" w:rsidRDefault="003C7C1D" w:rsidP="003A496A">
            <w:pPr>
              <w:jc w:val="center"/>
              <w:rPr>
                <w:rFonts w:eastAsiaTheme="minorEastAsia"/>
                <w:color w:val="000000" w:themeColor="text1"/>
              </w:rPr>
            </w:pPr>
            <w:r w:rsidRPr="00F74C9E">
              <w:rPr>
                <w:rFonts w:eastAsiaTheme="minorEastAsia"/>
                <w:color w:val="000000" w:themeColor="text1"/>
              </w:rPr>
              <w:t>Starting point (z)</w:t>
            </w:r>
          </w:p>
        </w:tc>
        <w:tc>
          <w:tcPr>
            <w:tcW w:w="1275" w:type="pct"/>
            <w:vMerge/>
            <w:vAlign w:val="center"/>
          </w:tcPr>
          <w:p w14:paraId="70A5C668" w14:textId="7A4DF748" w:rsidR="003C7C1D" w:rsidRPr="00F74C9E" w:rsidRDefault="003C7C1D" w:rsidP="003A496A">
            <w:pPr>
              <w:jc w:val="center"/>
              <w:rPr>
                <w:rFonts w:eastAsiaTheme="minorEastAsia"/>
                <w:iCs/>
                <w:color w:val="000000" w:themeColor="text1"/>
              </w:rPr>
            </w:pPr>
          </w:p>
        </w:tc>
        <w:tc>
          <w:tcPr>
            <w:tcW w:w="2034" w:type="pct"/>
            <w:gridSpan w:val="2"/>
            <w:vAlign w:val="center"/>
          </w:tcPr>
          <w:p w14:paraId="22B9668A" w14:textId="3A49382A" w:rsidR="003C7C1D" w:rsidRPr="00F74C9E" w:rsidRDefault="003C7C1D" w:rsidP="003A496A">
            <w:pPr>
              <w:jc w:val="center"/>
              <w:rPr>
                <w:rFonts w:eastAsiaTheme="minorEastAsia"/>
                <w:iCs/>
                <w:color w:val="000000" w:themeColor="text1"/>
              </w:rPr>
            </w:pPr>
            <w:r w:rsidRPr="00F74C9E">
              <w:rPr>
                <w:rFonts w:eastAsiaTheme="minorEastAsia"/>
                <w:iCs/>
                <w:color w:val="000000" w:themeColor="text1"/>
              </w:rPr>
              <w:t>self-match - other-match</w:t>
            </w:r>
          </w:p>
        </w:tc>
        <w:tc>
          <w:tcPr>
            <w:tcW w:w="822" w:type="pct"/>
            <w:vAlign w:val="center"/>
          </w:tcPr>
          <w:p w14:paraId="3D9F7F32" w14:textId="42953764" w:rsidR="003C7C1D" w:rsidRPr="00F74C9E" w:rsidRDefault="00B3449B" w:rsidP="005F1BBA">
            <w:pPr>
              <w:jc w:val="center"/>
              <w:rPr>
                <w:rFonts w:eastAsia="楷体_GB2312"/>
                <w:noProof/>
              </w:rPr>
            </w:pPr>
            <w:r>
              <w:rPr>
                <w:rFonts w:eastAsia="楷体_GB2312"/>
              </w:rPr>
              <w:fldChar w:fldCharType="begin"/>
            </w:r>
            <w:r>
              <w:rPr>
                <w:rFonts w:eastAsia="楷体_GB2312"/>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Pr>
                <w:rFonts w:eastAsia="楷体_GB2312"/>
              </w:rPr>
              <w:fldChar w:fldCharType="separate"/>
            </w:r>
            <w:r>
              <w:rPr>
                <w:rFonts w:eastAsia="楷体_GB2312"/>
                <w:noProof/>
              </w:rPr>
              <w:t>Golubickis et al. (2017)</w:t>
            </w:r>
            <w:r>
              <w:rPr>
                <w:rFonts w:eastAsia="楷体_GB2312"/>
              </w:rPr>
              <w:fldChar w:fldCharType="end"/>
            </w:r>
          </w:p>
        </w:tc>
      </w:tr>
    </w:tbl>
    <w:p w14:paraId="2B17D41F" w14:textId="6043E236" w:rsidR="00001E83" w:rsidRDefault="003A496A" w:rsidP="000C6133">
      <w:r w:rsidRPr="00AA584D">
        <w:rPr>
          <w:i/>
          <w:iCs/>
          <w:lang w:val="en-US"/>
        </w:rPr>
        <w:t xml:space="preserve">Note. </w:t>
      </w:r>
      <w:r w:rsidRPr="00F36BBB">
        <w:rPr>
          <w:lang w:val="en-US"/>
        </w:rPr>
        <w:t>DDM =</w:t>
      </w:r>
      <w:r>
        <w:rPr>
          <w:i/>
          <w:iCs/>
          <w:lang w:val="en-US"/>
        </w:rPr>
        <w:t xml:space="preserve"> </w:t>
      </w:r>
      <w:r w:rsidR="00785F09" w:rsidRPr="00DF37F7">
        <w:rPr>
          <w:lang w:val="en-US"/>
        </w:rPr>
        <w:t>Drift Diffusion Model</w:t>
      </w:r>
      <w:r>
        <w:rPr>
          <w:lang w:val="en-US"/>
        </w:rPr>
        <w:t>.</w:t>
      </w:r>
    </w:p>
    <w:p w14:paraId="6F47A8CC" w14:textId="77777777" w:rsidR="00C71EBF" w:rsidRPr="00C71EBF" w:rsidRDefault="00C71EBF" w:rsidP="000C6133">
      <w:pPr>
        <w:rPr>
          <w:rFonts w:eastAsia="Calibri"/>
        </w:rPr>
      </w:pPr>
    </w:p>
    <w:p w14:paraId="5E456C03" w14:textId="11BFF210" w:rsidR="0082596E" w:rsidRDefault="00FD0EFA" w:rsidP="00FD0EFA">
      <w:pPr>
        <w:ind w:firstLine="720"/>
        <w:rPr>
          <w:color w:val="000000" w:themeColor="text1"/>
          <w:lang w:val="en-US"/>
        </w:rPr>
      </w:pPr>
      <w:r w:rsidRPr="00FD0EFA">
        <w:rPr>
          <w:color w:val="000000" w:themeColor="text1"/>
          <w:lang w:val="en-US"/>
        </w:rPr>
        <w:t>We'll present the average and standard deviation for each index for each session, along with other important descriptive statistics.</w:t>
      </w:r>
    </w:p>
    <w:p w14:paraId="0BB5FA3A" w14:textId="77777777" w:rsidR="00FD0EFA" w:rsidRPr="00FF3620" w:rsidRDefault="00FD0EFA" w:rsidP="00FD0EFA">
      <w:pPr>
        <w:ind w:firstLine="720"/>
        <w:rPr>
          <w:b/>
          <w:bCs/>
          <w:color w:val="000000" w:themeColor="text1"/>
          <w:lang w:val="en-US"/>
        </w:rPr>
      </w:pPr>
    </w:p>
    <w:p w14:paraId="0DB1DFD7" w14:textId="76AEDBFF" w:rsidR="002B775B" w:rsidRPr="00112C28" w:rsidRDefault="00C9151A" w:rsidP="004D6313">
      <w:pPr>
        <w:pStyle w:val="3"/>
        <w:rPr>
          <w:rFonts w:eastAsia="Calibri"/>
          <w:lang w:val="en-US"/>
        </w:rPr>
      </w:pPr>
      <w:bookmarkStart w:id="43" w:name="_Toc127199615"/>
      <w:r w:rsidRPr="00FF3620">
        <w:rPr>
          <w:rFonts w:eastAsia="Calibri"/>
          <w:lang w:val="en-US"/>
        </w:rPr>
        <w:t>Reliability of indices in SALT as individual-level/group-level</w:t>
      </w:r>
      <w:bookmarkEnd w:id="43"/>
      <w:r w:rsidRPr="00FF3620">
        <w:rPr>
          <w:rFonts w:eastAsia="Calibri"/>
          <w:lang w:val="en-US"/>
        </w:rPr>
        <w:t xml:space="preserve"> </w:t>
      </w:r>
    </w:p>
    <w:p w14:paraId="1770E983" w14:textId="6D7322B6" w:rsidR="002B775B" w:rsidRPr="00FF3620" w:rsidRDefault="00FD0EFA" w:rsidP="00FF3620">
      <w:pPr>
        <w:ind w:firstLine="720"/>
        <w:rPr>
          <w:rFonts w:ascii="TimesNewRomanPSMT" w:hAnsi="TimesNewRomanPSMT" w:cs="TimesNewRomanPSMT"/>
          <w:lang w:val="en-US"/>
        </w:rPr>
      </w:pPr>
      <w:r w:rsidRPr="00FD0EFA">
        <w:rPr>
          <w:color w:val="000000" w:themeColor="text1"/>
          <w:lang w:val="en-US"/>
        </w:rPr>
        <w:t>We'll assess the reliability of the SALT indices using the Intraclass Correlation Coefficient (ICC). ICC is a well-established measure of reliability in test-retest, intra-rater, and inter-rater studies</w:t>
      </w:r>
      <w:r w:rsidR="00B3449B">
        <w:rPr>
          <w:color w:val="000000" w:themeColor="text1"/>
          <w:lang w:val="en-US"/>
        </w:rPr>
        <w:fldChar w:fldCharType="begin"/>
      </w:r>
      <w:r w:rsidR="00B3449B">
        <w:rPr>
          <w:color w:val="000000" w:themeColor="text1"/>
          <w:lang w:val="en-US"/>
        </w:rPr>
        <w:instrText xml:space="preserve"> ADDIN EN.CITE &lt;EndNote&gt;&lt;Cite&gt;&lt;Author&gt;Fisher&lt;/Author&gt;&lt;Year&gt;1992&lt;/Year&gt;&lt;RecNum&gt;9&lt;/RecNum&gt;&lt;DisplayText&gt;(Fisher, 1992)&lt;/DisplayText&gt;&lt;record&gt;&lt;rec-number&gt;9&lt;/rec-number&gt;&lt;foreign-keys&gt;&lt;key app="EN" db-id="w5e5sta9arwa50eztf0vzr0zf55zr00xd9ae" timestamp="1675769776"&gt;9&lt;/key&gt;&lt;/foreign-keys&gt;&lt;ref-type name="Journal Article"&gt;17&lt;/ref-type&gt;&lt;contributors&gt;&lt;authors&gt;&lt;author&gt;Fisher, R. A. &lt;/author&gt;&lt;/authors&gt;&lt;/contributors&gt;&lt;titles&gt;&lt;title&gt;Statistical methods for research workers&lt;/title&gt;&lt;secondary-title&gt;Springer New York&lt;/secondary-title&gt;&lt;/titles&gt;&lt;periodical&gt;&lt;full-title&gt;Springer New York&lt;/full-title&gt;&lt;/periodical&gt;&lt;dates&gt;&lt;year&gt;1992&lt;/year&gt;&lt;/dates&gt;&lt;urls&gt;&lt;/urls&gt;&lt;/record&gt;&lt;/Cite&gt;&lt;/EndNote&gt;</w:instrText>
      </w:r>
      <w:r w:rsidR="00B3449B">
        <w:rPr>
          <w:color w:val="000000" w:themeColor="text1"/>
          <w:lang w:val="en-US"/>
        </w:rPr>
        <w:fldChar w:fldCharType="separate"/>
      </w:r>
      <w:r w:rsidR="00B3449B">
        <w:rPr>
          <w:noProof/>
          <w:color w:val="000000" w:themeColor="text1"/>
          <w:lang w:val="en-US"/>
        </w:rPr>
        <w:t>(Fisher, 1992)</w:t>
      </w:r>
      <w:r w:rsidR="00B3449B">
        <w:rPr>
          <w:color w:val="000000" w:themeColor="text1"/>
          <w:lang w:val="en-US"/>
        </w:rPr>
        <w:fldChar w:fldCharType="end"/>
      </w:r>
      <w:r w:rsidR="002B775B" w:rsidRPr="008F7327">
        <w:rPr>
          <w:rFonts w:ascii="TimesNewRomanPSMT" w:hAnsi="TimesNewRomanPSMT" w:cs="TimesNewRomanPSMT"/>
          <w:lang w:val="en-US"/>
        </w:rPr>
        <w:t>.</w:t>
      </w:r>
      <w:r w:rsidR="002B775B">
        <w:rPr>
          <w:rFonts w:ascii="TimesNewRomanPSMT" w:hAnsi="TimesNewRomanPSMT" w:cs="TimesNewRomanPSMT"/>
          <w:lang w:val="en-US"/>
        </w:rPr>
        <w:t xml:space="preserve"> </w:t>
      </w:r>
      <w:r w:rsidRPr="00FD0EFA">
        <w:rPr>
          <w:rFonts w:ascii="TimesNewRomanPSMT" w:hAnsi="TimesNewRomanPSMT" w:cs="TimesNewRomanPSMT"/>
          <w:lang w:val="en-US"/>
        </w:rPr>
        <w:t>Compared to Pearson correlation coefficient, ICC considers both the degree of correlation and agreement between multiple measurements, making it a more comprehensive measure of test-retest reliability</w:t>
      </w:r>
      <w:r w:rsidR="00B3449B">
        <w:rPr>
          <w:rFonts w:ascii="TimesNewRomanPSMT" w:hAnsi="TimesNewRomanPSMT" w:cs="TimesNewRomanPSMT"/>
          <w:lang w:val="en-US"/>
        </w:rPr>
        <w:fldChar w:fldCharType="begin"/>
      </w:r>
      <w:r w:rsidR="00B3449B">
        <w:rPr>
          <w:rFonts w:ascii="TimesNewRomanPSMT" w:hAnsi="TimesNewRomanPSMT" w:cs="TimesNewRomanPSMT"/>
          <w:lang w:val="en-US"/>
        </w:rPr>
        <w:instrText xml:space="preserve"> ADDIN EN.CITE &lt;EndNote&gt;&lt;Cite&gt;&lt;Author&gt;Koo&lt;/Author&gt;&lt;Year&gt;2016&lt;/Year&gt;&lt;RecNum&gt;17&lt;/RecNum&gt;&lt;DisplayText&gt;(Koo &amp;amp; Li, 2016)&lt;/DisplayText&gt;&lt;record&gt;&lt;rec-number&gt;17&lt;/rec-number&gt;&lt;foreign-keys&gt;&lt;key app="EN" db-id="w5e5sta9arwa50eztf0vzr0zf55zr00xd9ae" timestamp="1675770719"&gt;17&lt;/key&gt;&lt;/foreign-keys&gt;&lt;ref-type name="Journal Article"&gt;17&lt;/ref-type&gt;&lt;contributors&gt;&lt;authors&gt;&lt;author&gt;Koo, T. K.&lt;/author&gt;&lt;author&gt;Li, M. Y. &lt;/author&gt;&lt;/authors&gt;&lt;/contributors&gt;&lt;titles&gt;&lt;title&gt;A Guideline of Selecting and Reporting Intraclass Correlation Coefficients for Reliability Research&lt;/title&gt;&lt;secondary-title&gt;Journal of chiropractic medicine&lt;/secondary-title&gt;&lt;/titles&gt;&lt;periodical&gt;&lt;full-title&gt;Journal of chiropractic medicine&lt;/full-title&gt;&lt;/periodical&gt;&lt;pages&gt;155-163&lt;/pages&gt;&lt;volume&gt;15&lt;/volume&gt;&lt;number&gt;2&lt;/number&gt;&lt;dates&gt;&lt;year&gt;2016&lt;/year&gt;&lt;/dates&gt;&lt;urls&gt;&lt;/urls&gt;&lt;electronic-resource-num&gt;10.1016/j.jcm.2016.02.012&lt;/electronic-resource-num&gt;&lt;/record&gt;&lt;/Cite&gt;&lt;/EndNote&gt;</w:instrText>
      </w:r>
      <w:r w:rsidR="00B3449B">
        <w:rPr>
          <w:rFonts w:ascii="TimesNewRomanPSMT" w:hAnsi="TimesNewRomanPSMT" w:cs="TimesNewRomanPSMT"/>
          <w:lang w:val="en-US"/>
        </w:rPr>
        <w:fldChar w:fldCharType="separate"/>
      </w:r>
      <w:r w:rsidR="00B3449B">
        <w:rPr>
          <w:rFonts w:ascii="TimesNewRomanPSMT" w:hAnsi="TimesNewRomanPSMT" w:cs="TimesNewRomanPSMT"/>
          <w:noProof/>
          <w:lang w:val="en-US"/>
        </w:rPr>
        <w:t>(Koo &amp; Li, 2016)</w:t>
      </w:r>
      <w:r w:rsidR="00B3449B">
        <w:rPr>
          <w:rFonts w:ascii="TimesNewRomanPSMT" w:hAnsi="TimesNewRomanPSMT" w:cs="TimesNewRomanPSMT"/>
          <w:lang w:val="en-US"/>
        </w:rPr>
        <w:fldChar w:fldCharType="end"/>
      </w:r>
      <w:r w:rsidR="002B775B">
        <w:rPr>
          <w:rFonts w:ascii="TimesNewRomanPSMT" w:hAnsi="TimesNewRomanPSMT" w:cs="TimesNewRomanPSMT"/>
          <w:lang w:val="en-US"/>
        </w:rPr>
        <w:t>.</w:t>
      </w:r>
    </w:p>
    <w:p w14:paraId="3E00CD73" w14:textId="693FAB5D" w:rsidR="002B0D83" w:rsidRDefault="002B775B" w:rsidP="008250E4">
      <w:pPr>
        <w:ind w:firstLine="720"/>
        <w:rPr>
          <w:color w:val="000000" w:themeColor="text1"/>
          <w:lang w:val="en-US"/>
        </w:rPr>
      </w:pPr>
      <w:r>
        <w:rPr>
          <w:color w:val="000000" w:themeColor="text1"/>
          <w:lang w:val="en-US"/>
        </w:rPr>
        <w:t>Specifically, w</w:t>
      </w:r>
      <w:r w:rsidR="002B0D83" w:rsidRPr="002B0D83">
        <w:rPr>
          <w:color w:val="000000" w:themeColor="text1"/>
          <w:lang w:val="en-US"/>
        </w:rPr>
        <w:t xml:space="preserve">e will </w:t>
      </w:r>
      <w:r w:rsidR="008250E4">
        <w:rPr>
          <w:color w:val="000000" w:themeColor="text1"/>
          <w:lang w:val="en-US"/>
        </w:rPr>
        <w:t xml:space="preserve">use </w:t>
      </w:r>
      <w:r w:rsidR="008250E4" w:rsidRPr="002B0D83">
        <w:rPr>
          <w:color w:val="000000" w:themeColor="text1"/>
          <w:lang w:val="en-US"/>
        </w:rPr>
        <w:t>two-way single-measurement mixed model with absolute agreement between scores of six session</w:t>
      </w:r>
      <w:r w:rsidR="008250E4">
        <w:rPr>
          <w:color w:val="000000" w:themeColor="text1"/>
          <w:lang w:val="en-US"/>
        </w:rPr>
        <w:t xml:space="preserve"> (ICC2k) as </w:t>
      </w:r>
      <w:r w:rsidR="00566DCB">
        <w:rPr>
          <w:color w:val="000000" w:themeColor="text1"/>
          <w:lang w:val="en-US"/>
        </w:rPr>
        <w:t xml:space="preserve">the </w:t>
      </w:r>
      <w:r w:rsidR="008250E4">
        <w:rPr>
          <w:color w:val="000000" w:themeColor="text1"/>
          <w:lang w:val="en-US"/>
        </w:rPr>
        <w:t xml:space="preserve">reliability measure of </w:t>
      </w:r>
      <w:r w:rsidR="002B0D83">
        <w:rPr>
          <w:color w:val="000000" w:themeColor="text1"/>
          <w:lang w:val="en-US"/>
        </w:rPr>
        <w:t>group</w:t>
      </w:r>
      <w:r w:rsidR="002B0D83" w:rsidRPr="002B0D83">
        <w:rPr>
          <w:color w:val="000000" w:themeColor="text1"/>
          <w:lang w:val="en-US"/>
        </w:rPr>
        <w:t xml:space="preserve">-level SPE across six sessions. </w:t>
      </w:r>
      <w:r w:rsidR="008250E4" w:rsidRPr="002B0D83">
        <w:rPr>
          <w:color w:val="000000" w:themeColor="text1"/>
          <w:lang w:val="en-US"/>
        </w:rPr>
        <w:t>For the calculation of ICC2</w:t>
      </w:r>
      <w:r w:rsidR="008250E4">
        <w:rPr>
          <w:color w:val="000000" w:themeColor="text1"/>
          <w:lang w:val="en-US"/>
        </w:rPr>
        <w:t>k</w:t>
      </w:r>
      <w:r w:rsidR="008250E4" w:rsidRPr="002B0D83">
        <w:rPr>
          <w:color w:val="000000" w:themeColor="text1"/>
          <w:lang w:val="en-US"/>
        </w:rPr>
        <w:t xml:space="preserve"> estimates and </w:t>
      </w:r>
      <w:r w:rsidR="00FE0389">
        <w:rPr>
          <w:rFonts w:hint="eastAsia"/>
          <w:color w:val="000000" w:themeColor="text1"/>
          <w:lang w:val="en-US"/>
        </w:rPr>
        <w:t>their</w:t>
      </w:r>
      <w:r w:rsidR="00FE0389">
        <w:rPr>
          <w:color w:val="000000" w:themeColor="text1"/>
          <w:lang w:val="en-US"/>
        </w:rPr>
        <w:t xml:space="preserve"> </w:t>
      </w:r>
      <w:r w:rsidR="008250E4" w:rsidRPr="002B0D83">
        <w:rPr>
          <w:color w:val="000000" w:themeColor="text1"/>
          <w:lang w:val="en-US"/>
        </w:rPr>
        <w:t>95% confidence intervals</w:t>
      </w:r>
      <w:r w:rsidR="008250E4">
        <w:rPr>
          <w:color w:val="000000" w:themeColor="text1"/>
          <w:lang w:val="en-US"/>
        </w:rPr>
        <w:t>, the</w:t>
      </w:r>
      <w:r w:rsidR="002B0D83" w:rsidRPr="002B0D83">
        <w:rPr>
          <w:color w:val="000000" w:themeColor="text1"/>
          <w:lang w:val="en-US"/>
        </w:rPr>
        <w:t xml:space="preserve"> </w:t>
      </w:r>
      <w:r w:rsidR="008250E4" w:rsidRPr="002B0D83">
        <w:rPr>
          <w:color w:val="000000" w:themeColor="text1"/>
          <w:lang w:val="en-US"/>
        </w:rPr>
        <w:t>formula</w:t>
      </w:r>
      <w:r w:rsidR="002B0D83" w:rsidRPr="002B0D83">
        <w:rPr>
          <w:color w:val="000000" w:themeColor="text1"/>
          <w:lang w:val="en-US"/>
        </w:rPr>
        <w:t xml:space="preserve"> is: </w:t>
      </w:r>
    </w:p>
    <w:p w14:paraId="2CA79477" w14:textId="77777777" w:rsidR="00266CB0" w:rsidRPr="002B0D83" w:rsidRDefault="00266CB0" w:rsidP="008250E4">
      <w:pPr>
        <w:ind w:firstLine="720"/>
        <w:rPr>
          <w:color w:val="000000" w:themeColor="text1"/>
          <w:lang w:val="en-US"/>
        </w:rPr>
      </w:pPr>
    </w:p>
    <w:p w14:paraId="10D25DDF" w14:textId="08C5DBA3" w:rsidR="002B0D83" w:rsidRPr="00AB6487" w:rsidRDefault="008137E3" w:rsidP="00D07D09">
      <w:pPr>
        <w:rPr>
          <w:rFonts w:eastAsia="Calibri"/>
        </w:rPr>
      </w:pPr>
      <m:oMathPara>
        <m:oMath>
          <m:eqArr>
            <m:eqArrPr>
              <m:ctrlPr>
                <w:ins w:id="44" w:author="Zheng Liu" w:date="2022-05-16T20:07:00Z">
                  <w:rPr>
                    <w:rFonts w:ascii="Cambria Math" w:eastAsia="Calibri" w:hAnsi="Cambria Math"/>
                  </w:rPr>
                </w:ins>
              </m:ctrlPr>
            </m:eqArrPr>
            <m:e>
              <m:f>
                <m:fPr>
                  <m:ctrlPr>
                    <w:ins w:id="45" w:author="Zheng Liu" w:date="2022-05-16T20:07:00Z">
                      <w:rPr>
                        <w:rFonts w:ascii="Cambria Math" w:eastAsia="Calibri" w:hAnsi="Cambria Math"/>
                      </w:rPr>
                    </w:ins>
                  </m:ctrlPr>
                </m:fPr>
                <m:num>
                  <m:sSub>
                    <m:sSubPr>
                      <m:ctrlPr>
                        <w:ins w:id="46"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R</m:t>
                      </m:r>
                    </m:sub>
                  </m:sSub>
                  <m:r>
                    <w:rPr>
                      <w:rFonts w:ascii="Cambria Math" w:eastAsia="Calibri" w:hAnsi="Cambria Math"/>
                    </w:rPr>
                    <m:t>-</m:t>
                  </m:r>
                  <m:sSub>
                    <m:sSubPr>
                      <m:ctrlPr>
                        <w:ins w:id="47"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E</m:t>
                      </m:r>
                    </m:sub>
                  </m:sSub>
                </m:num>
                <m:den>
                  <m:sSub>
                    <m:sSubPr>
                      <m:ctrlPr>
                        <w:ins w:id="48"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R</m:t>
                      </m:r>
                    </m:sub>
                  </m:sSub>
                  <m:r>
                    <w:rPr>
                      <w:rFonts w:ascii="Cambria Math" w:eastAsia="Calibri" w:hAnsi="Cambria Math"/>
                    </w:rPr>
                    <m:t>+</m:t>
                  </m:r>
                  <m:d>
                    <m:dPr>
                      <m:ctrlPr>
                        <w:ins w:id="49" w:author="Zheng Liu" w:date="2022-05-16T20:07:00Z">
                          <w:rPr>
                            <w:rFonts w:ascii="Cambria Math" w:eastAsia="Calibri" w:hAnsi="Cambria Math"/>
                            <w:i/>
                          </w:rPr>
                        </w:ins>
                      </m:ctrlPr>
                    </m:dPr>
                    <m:e>
                      <m:r>
                        <w:rPr>
                          <w:rFonts w:ascii="Cambria Math" w:eastAsia="Calibri" w:hAnsi="Cambria Math"/>
                        </w:rPr>
                        <m:t>k-1</m:t>
                      </m:r>
                    </m:e>
                  </m:d>
                  <m:sSub>
                    <m:sSubPr>
                      <m:ctrlPr>
                        <w:ins w:id="50"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E</m:t>
                      </m:r>
                    </m:sub>
                  </m:sSub>
                  <m:r>
                    <w:rPr>
                      <w:rFonts w:ascii="Cambria Math" w:eastAsia="Calibri" w:hAnsi="Cambria Math"/>
                    </w:rPr>
                    <m:t>++</m:t>
                  </m:r>
                  <m:f>
                    <m:fPr>
                      <m:ctrlPr>
                        <w:ins w:id="51" w:author="Zheng Liu" w:date="2022-05-16T20:07:00Z">
                          <w:rPr>
                            <w:rFonts w:ascii="Cambria Math" w:eastAsia="Calibri" w:hAnsi="Cambria Math"/>
                          </w:rPr>
                        </w:ins>
                      </m:ctrlPr>
                    </m:fPr>
                    <m:num>
                      <m:r>
                        <w:rPr>
                          <w:rFonts w:ascii="Cambria Math" w:eastAsia="Calibri" w:hAnsi="Cambria Math"/>
                        </w:rPr>
                        <m:t>k</m:t>
                      </m:r>
                    </m:num>
                    <m:den>
                      <m:r>
                        <w:rPr>
                          <w:rFonts w:ascii="Cambria Math" w:eastAsia="Calibri" w:hAnsi="Cambria Math"/>
                        </w:rPr>
                        <m:t>n</m:t>
                      </m:r>
                    </m:den>
                  </m:f>
                  <m:d>
                    <m:dPr>
                      <m:ctrlPr>
                        <w:ins w:id="52" w:author="Zheng Liu" w:date="2022-05-16T20:07:00Z">
                          <w:rPr>
                            <w:rFonts w:ascii="Cambria Math" w:eastAsia="Calibri" w:hAnsi="Cambria Math"/>
                          </w:rPr>
                        </w:ins>
                      </m:ctrlPr>
                    </m:dPr>
                    <m:e>
                      <m:sSub>
                        <m:sSubPr>
                          <m:ctrlPr>
                            <w:ins w:id="53"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C</m:t>
                          </m:r>
                        </m:sub>
                      </m:sSub>
                      <m:r>
                        <w:rPr>
                          <w:rFonts w:ascii="Cambria Math" w:eastAsia="Calibri" w:hAnsi="Cambria Math"/>
                        </w:rPr>
                        <m:t>-</m:t>
                      </m:r>
                      <m:sSub>
                        <m:sSubPr>
                          <m:ctrlPr>
                            <w:ins w:id="54"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E</m:t>
                          </m:r>
                        </m:sub>
                      </m:sSub>
                    </m:e>
                  </m:d>
                </m:den>
              </m:f>
            </m:e>
          </m:eqArr>
        </m:oMath>
      </m:oMathPara>
    </w:p>
    <w:p w14:paraId="2987A401" w14:textId="06F152F3" w:rsidR="00AB6487" w:rsidRDefault="00AB6487" w:rsidP="00D07D09">
      <w:pPr>
        <w:rPr>
          <w:rFonts w:eastAsia="Calibri"/>
        </w:rPr>
      </w:pPr>
    </w:p>
    <w:p w14:paraId="29EE8376" w14:textId="4BB23357" w:rsidR="007036EB" w:rsidRPr="007036EB" w:rsidRDefault="007036EB" w:rsidP="007036EB">
      <w:pPr>
        <w:rPr>
          <w:sz w:val="22"/>
          <w:szCs w:val="22"/>
        </w:rPr>
      </w:pPr>
      <w:r w:rsidRPr="007036EB">
        <w:rPr>
          <w:i/>
          <w:iCs/>
          <w:sz w:val="22"/>
          <w:szCs w:val="22"/>
          <w:lang w:val="en-US"/>
        </w:rPr>
        <w:lastRenderedPageBreak/>
        <w:t>Note.</w:t>
      </w:r>
      <w:r w:rsidRPr="007036EB">
        <w:rPr>
          <w:rFonts w:ascii="Cambria Math" w:eastAsia="Calibri" w:hAnsi="Cambria Math"/>
          <w:sz w:val="22"/>
          <w:szCs w:val="22"/>
        </w:rPr>
        <w:t xml:space="preserve"> </w:t>
      </w:r>
      <m:oMath>
        <m:sSub>
          <m:sSubPr>
            <m:ctrlPr>
              <w:ins w:id="55" w:author="Zheng Liu" w:date="2022-05-16T20:07:00Z">
                <w:rPr>
                  <w:rFonts w:ascii="Cambria Math" w:hAnsi="Cambria Math"/>
                  <w:sz w:val="22"/>
                  <w:szCs w:val="22"/>
                </w:rPr>
              </w:ins>
            </m:ctrlPr>
          </m:sSubPr>
          <m:e>
            <m:r>
              <m:rPr>
                <m:sty m:val="p"/>
              </m:rPr>
              <w:rPr>
                <w:rFonts w:ascii="Cambria Math" w:hAnsi="Cambria Math"/>
                <w:sz w:val="22"/>
                <w:szCs w:val="22"/>
              </w:rPr>
              <m:t>MS</m:t>
            </m:r>
          </m:e>
          <m:sub>
            <m:r>
              <m:rPr>
                <m:sty m:val="p"/>
              </m:rPr>
              <w:rPr>
                <w:rFonts w:ascii="Cambria Math" w:hAnsi="Cambria Math"/>
                <w:sz w:val="22"/>
                <w:szCs w:val="22"/>
              </w:rPr>
              <m:t>R</m:t>
            </m:r>
          </m:sub>
        </m:sSub>
      </m:oMath>
      <w:r w:rsidR="00E32D1B" w:rsidRPr="007036EB">
        <w:rPr>
          <w:color w:val="000000"/>
          <w:sz w:val="22"/>
          <w:szCs w:val="22"/>
        </w:rPr>
        <w:t xml:space="preserve">= mean square for rows; </w:t>
      </w:r>
      <m:oMath>
        <m:sSub>
          <m:sSubPr>
            <m:ctrlPr>
              <w:ins w:id="56" w:author="Zheng Liu" w:date="2022-05-16T20:07:00Z">
                <w:rPr>
                  <w:rFonts w:ascii="Cambria Math" w:eastAsia="Calibri" w:hAnsi="Cambria Math"/>
                  <w:sz w:val="22"/>
                  <w:szCs w:val="22"/>
                </w:rPr>
              </w:ins>
            </m:ctrlPr>
          </m:sSubPr>
          <m:e>
            <m:r>
              <m:rPr>
                <m:sty m:val="p"/>
              </m:rPr>
              <w:rPr>
                <w:rFonts w:ascii="Cambria Math" w:eastAsia="Calibri" w:hAnsi="Cambria Math"/>
                <w:sz w:val="22"/>
                <w:szCs w:val="22"/>
              </w:rPr>
              <m:t>MS</m:t>
            </m:r>
          </m:e>
          <m:sub>
            <m:r>
              <m:rPr>
                <m:sty m:val="p"/>
              </m:rPr>
              <w:rPr>
                <w:rFonts w:ascii="Cambria Math" w:eastAsia="Calibri" w:hAnsi="Cambria Math"/>
                <w:sz w:val="22"/>
                <w:szCs w:val="22"/>
              </w:rPr>
              <m:t>E</m:t>
            </m:r>
          </m:sub>
        </m:sSub>
      </m:oMath>
      <w:r w:rsidRPr="007036EB">
        <w:rPr>
          <w:color w:val="000000"/>
          <w:sz w:val="22"/>
          <w:szCs w:val="22"/>
        </w:rPr>
        <w:t xml:space="preserve">= mean square for error; </w:t>
      </w:r>
      <m:oMath>
        <m:sSub>
          <m:sSubPr>
            <m:ctrlPr>
              <w:ins w:id="57" w:author="Zheng Liu" w:date="2022-05-16T20:07:00Z">
                <w:rPr>
                  <w:rFonts w:ascii="Cambria Math" w:eastAsia="Calibri" w:hAnsi="Cambria Math"/>
                  <w:sz w:val="22"/>
                  <w:szCs w:val="22"/>
                </w:rPr>
              </w:ins>
            </m:ctrlPr>
          </m:sSubPr>
          <m:e>
            <m:r>
              <m:rPr>
                <m:sty m:val="p"/>
              </m:rPr>
              <w:rPr>
                <w:rFonts w:ascii="Cambria Math" w:eastAsia="Calibri" w:hAnsi="Cambria Math"/>
                <w:sz w:val="22"/>
                <w:szCs w:val="22"/>
              </w:rPr>
              <m:t>MS</m:t>
            </m:r>
          </m:e>
          <m:sub>
            <m:r>
              <m:rPr>
                <m:sty m:val="p"/>
              </m:rPr>
              <w:rPr>
                <w:rFonts w:ascii="Cambria Math" w:eastAsia="Calibri" w:hAnsi="Cambria Math"/>
                <w:sz w:val="22"/>
                <w:szCs w:val="22"/>
              </w:rPr>
              <m:t>C</m:t>
            </m:r>
          </m:sub>
        </m:sSub>
      </m:oMath>
      <w:r w:rsidRPr="007036EB">
        <w:rPr>
          <w:color w:val="000000"/>
          <w:sz w:val="22"/>
          <w:szCs w:val="22"/>
        </w:rPr>
        <w:t xml:space="preserve">= mean square for columns; </w:t>
      </w:r>
      <m:oMath>
        <m:r>
          <w:rPr>
            <w:rFonts w:ascii="Cambria Math" w:eastAsia="Calibri" w:hAnsi="Cambria Math"/>
            <w:sz w:val="22"/>
            <w:szCs w:val="22"/>
          </w:rPr>
          <m:t>n</m:t>
        </m:r>
      </m:oMath>
      <w:r w:rsidRPr="007036EB">
        <w:rPr>
          <w:color w:val="000000"/>
          <w:sz w:val="22"/>
          <w:szCs w:val="22"/>
        </w:rPr>
        <w:t xml:space="preserve"> = number of subjects; </w:t>
      </w:r>
      <m:oMath>
        <m:r>
          <w:rPr>
            <w:rFonts w:ascii="Cambria Math" w:eastAsia="Calibri" w:hAnsi="Cambria Math"/>
            <w:sz w:val="22"/>
            <w:szCs w:val="22"/>
          </w:rPr>
          <m:t>k</m:t>
        </m:r>
      </m:oMath>
      <w:r w:rsidRPr="007036EB">
        <w:rPr>
          <w:color w:val="000000"/>
          <w:sz w:val="22"/>
          <w:szCs w:val="22"/>
        </w:rPr>
        <w:t xml:space="preserve"> = number of raters/measurements.</w:t>
      </w:r>
    </w:p>
    <w:p w14:paraId="0241C30F" w14:textId="3AC1FA2A" w:rsidR="00FB39E0" w:rsidRDefault="00FB39E0" w:rsidP="007036EB">
      <w:pPr>
        <w:rPr>
          <w:color w:val="000000" w:themeColor="text1"/>
          <w:lang w:val="en-US"/>
        </w:rPr>
      </w:pPr>
    </w:p>
    <w:p w14:paraId="47BF7AA6" w14:textId="14F5F53B" w:rsidR="002B0D83" w:rsidRDefault="002B0D83" w:rsidP="00AB6487">
      <w:pPr>
        <w:ind w:firstLine="720"/>
        <w:rPr>
          <w:color w:val="000000" w:themeColor="text1"/>
          <w:lang w:val="en-US"/>
        </w:rPr>
      </w:pPr>
      <w:r w:rsidRPr="002B0D83">
        <w:rPr>
          <w:color w:val="000000" w:themeColor="text1"/>
          <w:lang w:val="en-US"/>
        </w:rPr>
        <w:t xml:space="preserve">We will </w:t>
      </w:r>
      <w:r w:rsidR="008250E4">
        <w:rPr>
          <w:color w:val="000000" w:themeColor="text1"/>
          <w:lang w:val="en-US"/>
        </w:rPr>
        <w:t xml:space="preserve">use </w:t>
      </w:r>
      <w:r w:rsidR="008250E4" w:rsidRPr="002B0D83">
        <w:rPr>
          <w:color w:val="000000" w:themeColor="text1"/>
          <w:lang w:val="en-US"/>
        </w:rPr>
        <w:t xml:space="preserve">a two-way multiple </w:t>
      </w:r>
      <w:r w:rsidR="003E7247" w:rsidRPr="002B0D83">
        <w:rPr>
          <w:color w:val="000000" w:themeColor="text1"/>
          <w:lang w:val="en-US"/>
        </w:rPr>
        <w:t>rater’s</w:t>
      </w:r>
      <w:r w:rsidR="008250E4" w:rsidRPr="002B0D83">
        <w:rPr>
          <w:color w:val="000000" w:themeColor="text1"/>
          <w:lang w:val="en-US"/>
        </w:rPr>
        <w:t xml:space="preserve"> random effect model with absolute agreement between scores of six sessions</w:t>
      </w:r>
      <w:r w:rsidR="008250E4">
        <w:rPr>
          <w:color w:val="000000" w:themeColor="text1"/>
          <w:lang w:val="en-US"/>
        </w:rPr>
        <w:t xml:space="preserve"> (ICC2</w:t>
      </w:r>
      <w:r w:rsidR="008250E4">
        <w:rPr>
          <w:color w:val="000000" w:themeColor="text1"/>
          <w:lang w:val="en-US"/>
        </w:rPr>
        <w:tab/>
        <w:t xml:space="preserve">) as </w:t>
      </w:r>
      <w:r w:rsidR="00566DCB" w:rsidRPr="00566DCB">
        <w:rPr>
          <w:color w:val="000000" w:themeColor="text1"/>
          <w:lang w:val="en-US"/>
        </w:rPr>
        <w:t xml:space="preserve">the </w:t>
      </w:r>
      <w:r w:rsidR="008250E4">
        <w:rPr>
          <w:color w:val="000000" w:themeColor="text1"/>
          <w:lang w:val="en-US"/>
        </w:rPr>
        <w:t>reliability measure of individual</w:t>
      </w:r>
      <w:r w:rsidR="008250E4" w:rsidRPr="002B0D83">
        <w:rPr>
          <w:color w:val="000000" w:themeColor="text1"/>
          <w:lang w:val="en-US"/>
        </w:rPr>
        <w:t>-level SPE across six sessions</w:t>
      </w:r>
      <w:r w:rsidR="008250E4">
        <w:rPr>
          <w:color w:val="000000" w:themeColor="text1"/>
          <w:lang w:val="en-US"/>
        </w:rPr>
        <w:t>.</w:t>
      </w:r>
      <w:r w:rsidR="00AB6487">
        <w:rPr>
          <w:color w:val="000000" w:themeColor="text1"/>
          <w:lang w:val="en-US"/>
        </w:rPr>
        <w:t xml:space="preserve"> </w:t>
      </w:r>
      <w:r w:rsidRPr="002B0D83">
        <w:rPr>
          <w:color w:val="000000" w:themeColor="text1"/>
          <w:lang w:val="en-US"/>
        </w:rPr>
        <w:t xml:space="preserve">For the calculation of ICC2 estimates and </w:t>
      </w:r>
      <w:r w:rsidR="00FE0389">
        <w:rPr>
          <w:rFonts w:hint="eastAsia"/>
          <w:color w:val="000000" w:themeColor="text1"/>
          <w:lang w:val="en-US"/>
        </w:rPr>
        <w:t>their</w:t>
      </w:r>
      <w:r w:rsidR="00FE0389">
        <w:rPr>
          <w:color w:val="000000" w:themeColor="text1"/>
          <w:lang w:val="en-US"/>
        </w:rPr>
        <w:t xml:space="preserve"> </w:t>
      </w:r>
      <w:r w:rsidRPr="002B0D83">
        <w:rPr>
          <w:color w:val="000000" w:themeColor="text1"/>
          <w:lang w:val="en-US"/>
        </w:rPr>
        <w:t xml:space="preserve">95% confidence intervals, </w:t>
      </w:r>
      <w:r w:rsidR="00AB6487">
        <w:rPr>
          <w:rFonts w:hint="eastAsia"/>
          <w:color w:val="000000" w:themeColor="text1"/>
          <w:lang w:val="en-US"/>
        </w:rPr>
        <w:t>t</w:t>
      </w:r>
      <w:r w:rsidRPr="002B0D83">
        <w:rPr>
          <w:color w:val="000000" w:themeColor="text1"/>
          <w:lang w:val="en-US"/>
        </w:rPr>
        <w:t xml:space="preserve">he </w:t>
      </w:r>
      <w:r w:rsidR="00AB6487" w:rsidRPr="002B0D83">
        <w:rPr>
          <w:color w:val="000000" w:themeColor="text1"/>
          <w:lang w:val="en-US"/>
        </w:rPr>
        <w:t>formula</w:t>
      </w:r>
      <w:r w:rsidRPr="002B0D83">
        <w:rPr>
          <w:color w:val="000000" w:themeColor="text1"/>
          <w:lang w:val="en-US"/>
        </w:rPr>
        <w:t xml:space="preserve"> is: </w:t>
      </w:r>
    </w:p>
    <w:p w14:paraId="1DF8C1DC" w14:textId="77777777" w:rsidR="00AB6487" w:rsidRPr="002B0D83" w:rsidRDefault="00AB6487" w:rsidP="00AB6487">
      <w:pPr>
        <w:ind w:firstLine="720"/>
        <w:rPr>
          <w:color w:val="000000" w:themeColor="text1"/>
          <w:lang w:val="en-US"/>
        </w:rPr>
      </w:pPr>
    </w:p>
    <w:p w14:paraId="7B85FB7A" w14:textId="1CBAADCE" w:rsidR="002B0D83" w:rsidRPr="007036EB" w:rsidRDefault="008137E3" w:rsidP="002B0D83">
      <w:pPr>
        <w:spacing w:after="240"/>
      </w:pPr>
      <m:oMathPara>
        <m:oMath>
          <m:f>
            <m:fPr>
              <m:ctrlPr>
                <w:ins w:id="58" w:author="Zheng Liu" w:date="2022-05-16T20:07:00Z">
                  <w:rPr>
                    <w:rFonts w:ascii="Cambria Math" w:hAnsi="Cambria Math"/>
                  </w:rPr>
                </w:ins>
              </m:ctrlPr>
            </m:fPr>
            <m:num>
              <m:sSub>
                <m:sSubPr>
                  <m:ctrlPr>
                    <w:ins w:id="59"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R</m:t>
                  </m:r>
                </m:sub>
              </m:sSub>
              <m:r>
                <w:rPr>
                  <w:rFonts w:ascii="Cambria Math" w:hAnsi="Cambria Math"/>
                </w:rPr>
                <m:t>-</m:t>
              </m:r>
              <m:sSub>
                <m:sSubPr>
                  <m:ctrlPr>
                    <w:ins w:id="60"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E</m:t>
                  </m:r>
                </m:sub>
              </m:sSub>
            </m:num>
            <m:den>
              <m:sSub>
                <m:sSubPr>
                  <m:ctrlPr>
                    <w:ins w:id="61"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R</m:t>
                  </m:r>
                </m:sub>
              </m:sSub>
              <m:r>
                <w:rPr>
                  <w:rFonts w:ascii="Cambria Math" w:hAnsi="Cambria Math"/>
                </w:rPr>
                <m:t>+</m:t>
              </m:r>
              <m:f>
                <m:fPr>
                  <m:ctrlPr>
                    <w:ins w:id="62" w:author="Zheng Liu" w:date="2022-05-16T20:07:00Z">
                      <w:rPr>
                        <w:rFonts w:ascii="Cambria Math" w:hAnsi="Cambria Math"/>
                      </w:rPr>
                    </w:ins>
                  </m:ctrlPr>
                </m:fPr>
                <m:num>
                  <m:sSub>
                    <m:sSubPr>
                      <m:ctrlPr>
                        <w:ins w:id="63"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C</m:t>
                      </m:r>
                    </m:sub>
                  </m:sSub>
                  <m:r>
                    <w:rPr>
                      <w:rFonts w:ascii="Cambria Math" w:hAnsi="Cambria Math"/>
                    </w:rPr>
                    <m:t>-</m:t>
                  </m:r>
                  <m:sSub>
                    <m:sSubPr>
                      <m:ctrlPr>
                        <w:ins w:id="64"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E</m:t>
                      </m:r>
                    </m:sub>
                  </m:sSub>
                </m:num>
                <m:den>
                  <m:r>
                    <w:rPr>
                      <w:rFonts w:ascii="Cambria Math" w:hAnsi="Cambria Math"/>
                    </w:rPr>
                    <m:t>n</m:t>
                  </m:r>
                </m:den>
              </m:f>
            </m:den>
          </m:f>
        </m:oMath>
      </m:oMathPara>
    </w:p>
    <w:p w14:paraId="40AA811E" w14:textId="67422A0A" w:rsidR="007036EB" w:rsidRDefault="007036EB" w:rsidP="007036EB">
      <w:pPr>
        <w:rPr>
          <w:color w:val="000000"/>
          <w:sz w:val="22"/>
          <w:szCs w:val="22"/>
          <w:lang w:val="en-US"/>
        </w:rPr>
      </w:pPr>
      <w:r w:rsidRPr="007036EB">
        <w:rPr>
          <w:i/>
          <w:iCs/>
          <w:sz w:val="22"/>
          <w:szCs w:val="22"/>
          <w:lang w:val="en-US"/>
        </w:rPr>
        <w:t>Note.</w:t>
      </w:r>
      <w:r w:rsidRPr="007036EB">
        <w:rPr>
          <w:rFonts w:ascii="Cambria Math" w:hAnsi="Cambria Math"/>
          <w:sz w:val="22"/>
          <w:szCs w:val="22"/>
        </w:rPr>
        <w:t xml:space="preserve"> </w:t>
      </w:r>
      <m:oMath>
        <m:sSub>
          <m:sSubPr>
            <m:ctrlPr>
              <w:ins w:id="65" w:author="Zheng Liu" w:date="2022-05-16T20:07:00Z">
                <w:rPr>
                  <w:rFonts w:ascii="Cambria Math" w:hAnsi="Cambria Math"/>
                  <w:sz w:val="22"/>
                  <w:szCs w:val="22"/>
                </w:rPr>
              </w:ins>
            </m:ctrlPr>
          </m:sSubPr>
          <m:e>
            <m:r>
              <m:rPr>
                <m:sty m:val="p"/>
              </m:rPr>
              <w:rPr>
                <w:rFonts w:ascii="Cambria Math" w:hAnsi="Cambria Math"/>
                <w:sz w:val="22"/>
                <w:szCs w:val="22"/>
              </w:rPr>
              <m:t>MS</m:t>
            </m:r>
          </m:e>
          <m:sub>
            <m:r>
              <m:rPr>
                <m:sty m:val="p"/>
              </m:rPr>
              <w:rPr>
                <w:rFonts w:ascii="Cambria Math" w:hAnsi="Cambria Math"/>
                <w:sz w:val="22"/>
                <w:szCs w:val="22"/>
              </w:rPr>
              <m:t>R</m:t>
            </m:r>
          </m:sub>
        </m:sSub>
      </m:oMath>
      <w:r w:rsidRPr="007036EB">
        <w:rPr>
          <w:color w:val="000000"/>
          <w:sz w:val="22"/>
          <w:szCs w:val="22"/>
        </w:rPr>
        <w:t xml:space="preserve">= mean square for rows; </w:t>
      </w:r>
      <m:oMath>
        <m:sSub>
          <m:sSubPr>
            <m:ctrlPr>
              <w:ins w:id="66" w:author="Zheng Liu" w:date="2022-05-16T20:07:00Z">
                <w:rPr>
                  <w:rFonts w:ascii="Cambria Math" w:hAnsi="Cambria Math"/>
                  <w:sz w:val="22"/>
                  <w:szCs w:val="22"/>
                </w:rPr>
              </w:ins>
            </m:ctrlPr>
          </m:sSubPr>
          <m:e>
            <m:r>
              <m:rPr>
                <m:sty m:val="p"/>
              </m:rPr>
              <w:rPr>
                <w:rFonts w:ascii="Cambria Math" w:hAnsi="Cambria Math"/>
                <w:sz w:val="22"/>
                <w:szCs w:val="22"/>
              </w:rPr>
              <m:t>MS</m:t>
            </m:r>
          </m:e>
          <m:sub>
            <m:r>
              <m:rPr>
                <m:sty m:val="p"/>
              </m:rPr>
              <w:rPr>
                <w:rFonts w:ascii="Cambria Math" w:hAnsi="Cambria Math"/>
                <w:sz w:val="22"/>
                <w:szCs w:val="22"/>
              </w:rPr>
              <m:t>E</m:t>
            </m:r>
          </m:sub>
        </m:sSub>
      </m:oMath>
      <w:r w:rsidRPr="007036EB">
        <w:rPr>
          <w:color w:val="000000"/>
          <w:sz w:val="22"/>
          <w:szCs w:val="22"/>
        </w:rPr>
        <w:t xml:space="preserve">= mean square for error; </w:t>
      </w:r>
      <m:oMath>
        <m:sSub>
          <m:sSubPr>
            <m:ctrlPr>
              <w:ins w:id="67" w:author="Zheng Liu" w:date="2022-05-16T20:07:00Z">
                <w:rPr>
                  <w:rFonts w:ascii="Cambria Math" w:hAnsi="Cambria Math"/>
                  <w:sz w:val="22"/>
                  <w:szCs w:val="22"/>
                </w:rPr>
              </w:ins>
            </m:ctrlPr>
          </m:sSubPr>
          <m:e>
            <m:r>
              <m:rPr>
                <m:sty m:val="p"/>
              </m:rPr>
              <w:rPr>
                <w:rFonts w:ascii="Cambria Math" w:hAnsi="Cambria Math"/>
                <w:sz w:val="22"/>
                <w:szCs w:val="22"/>
              </w:rPr>
              <m:t>MS</m:t>
            </m:r>
          </m:e>
          <m:sub>
            <m:r>
              <m:rPr>
                <m:sty m:val="p"/>
              </m:rPr>
              <w:rPr>
                <w:rFonts w:ascii="Cambria Math" w:hAnsi="Cambria Math"/>
                <w:sz w:val="22"/>
                <w:szCs w:val="22"/>
              </w:rPr>
              <m:t>C</m:t>
            </m:r>
          </m:sub>
        </m:sSub>
      </m:oMath>
      <w:r w:rsidRPr="007036EB">
        <w:rPr>
          <w:color w:val="000000"/>
          <w:sz w:val="22"/>
          <w:szCs w:val="22"/>
        </w:rPr>
        <w:t xml:space="preserve">= mean square for columns; </w:t>
      </w:r>
      <m:oMath>
        <m:r>
          <w:rPr>
            <w:rFonts w:ascii="Cambria Math" w:hAnsi="Cambria Math"/>
            <w:sz w:val="22"/>
            <w:szCs w:val="22"/>
          </w:rPr>
          <m:t>n</m:t>
        </m:r>
      </m:oMath>
      <w:r w:rsidRPr="007036EB">
        <w:rPr>
          <w:color w:val="000000"/>
          <w:sz w:val="22"/>
          <w:szCs w:val="22"/>
        </w:rPr>
        <w:t xml:space="preserve"> = number of subjects</w:t>
      </w:r>
      <w:r w:rsidRPr="007036EB">
        <w:rPr>
          <w:color w:val="000000"/>
          <w:sz w:val="22"/>
          <w:szCs w:val="22"/>
          <w:lang w:val="en-US"/>
        </w:rPr>
        <w:t xml:space="preserve">. </w:t>
      </w:r>
    </w:p>
    <w:p w14:paraId="7053B9E4" w14:textId="77777777" w:rsidR="007036EB" w:rsidRPr="007036EB" w:rsidRDefault="007036EB" w:rsidP="007036EB">
      <w:pPr>
        <w:rPr>
          <w:color w:val="000000"/>
          <w:sz w:val="22"/>
          <w:szCs w:val="22"/>
          <w:lang w:val="en-US"/>
        </w:rPr>
      </w:pPr>
    </w:p>
    <w:p w14:paraId="4772B20A" w14:textId="716E52DE" w:rsidR="002F7FF4" w:rsidRDefault="008F04DC" w:rsidP="00AB55D9">
      <w:pPr>
        <w:ind w:firstLine="720"/>
        <w:rPr>
          <w:color w:val="000000" w:themeColor="text1"/>
          <w:lang w:val="en-US"/>
        </w:rPr>
      </w:pPr>
      <w:r w:rsidRPr="008F04DC">
        <w:rPr>
          <w:color w:val="000000" w:themeColor="text1"/>
          <w:lang w:val="en-US"/>
        </w:rPr>
        <w:t>We'll interpret the ICC2 and ICC</w:t>
      </w:r>
      <w:r>
        <w:rPr>
          <w:color w:val="000000" w:themeColor="text1"/>
          <w:lang w:val="en-US"/>
        </w:rPr>
        <w:t>2k</w:t>
      </w:r>
      <w:r w:rsidRPr="008F04DC">
        <w:rPr>
          <w:color w:val="000000" w:themeColor="text1"/>
          <w:lang w:val="en-US"/>
        </w:rPr>
        <w:t xml:space="preserve"> following these guidelines: a value less than 0.6 means poor reliability, a value between 0.6 and 0.8 indicates substantial reliability, and a value greater than </w:t>
      </w:r>
      <w:r>
        <w:rPr>
          <w:color w:val="000000" w:themeColor="text1"/>
          <w:lang w:val="en-US"/>
        </w:rPr>
        <w:t>0.8 means excellent reliability</w:t>
      </w:r>
      <w:r w:rsidR="004567CD">
        <w:rPr>
          <w:color w:val="000000" w:themeColor="text1"/>
          <w:lang w:val="en-US"/>
        </w:rPr>
        <w:t xml:space="preserve"> </w:t>
      </w:r>
      <w:r w:rsidR="00B3449B">
        <w:rPr>
          <w:color w:val="000000" w:themeColor="text1"/>
          <w:lang w:val="en-US"/>
        </w:rPr>
        <w:fldChar w:fldCharType="begin"/>
      </w:r>
      <w:r w:rsidR="00B3449B">
        <w:rPr>
          <w:color w:val="000000" w:themeColor="text1"/>
          <w:lang w:val="en-US"/>
        </w:rPr>
        <w:instrText xml:space="preserve"> ADDIN EN.CITE &lt;EndNote&gt;&lt;Cite&gt;&lt;Author&gt;Cicchetti&lt;/Author&gt;&lt;Year&gt;1981&lt;/Year&gt;&lt;RecNum&gt;3&lt;/RecNum&gt;&lt;DisplayText&gt;(Cicchetti &amp;amp; Sparrow, 1981; Kupper &amp;amp; Hafner, 1989)&lt;/DisplayText&gt;&lt;record&gt;&lt;rec-number&gt;3&lt;/rec-number&gt;&lt;foreign-keys&gt;&lt;key app="EN" db-id="w5e5sta9arwa50eztf0vzr0zf55zr00xd9ae" timestamp="1675768877"&gt;3&lt;/key&gt;&lt;/foreign-keys&gt;&lt;ref-type name="Journal Article"&gt;17&lt;/ref-type&gt;&lt;contributors&gt;&lt;authors&gt;&lt;author&gt;Cicchetti, D. V.&lt;/author&gt;&lt;author&gt;Sparrow, S. A.&lt;/author&gt;&lt;/authors&gt;&lt;/contributors&gt;&lt;titles&gt;&lt;title&gt;Developing criteria for establishing interrater reliability of specific items: applications to assessment of adaptive behavior&lt;/title&gt;&lt;secondary-title&gt;Am J Ment Defic&lt;/secondary-title&gt;&lt;/titles&gt;&lt;periodical&gt;&lt;full-title&gt;Am J Ment Defic&lt;/full-title&gt;&lt;/periodical&gt;&lt;pages&gt;127-137&lt;/pages&gt;&lt;volume&gt;86&lt;/volume&gt;&lt;number&gt;2&lt;/number&gt;&lt;dates&gt;&lt;year&gt;1981&lt;/year&gt;&lt;/dates&gt;&lt;urls&gt;&lt;/urls&gt;&lt;/record&gt;&lt;/Cite&gt;&lt;Cite&gt;&lt;Author&gt;Kupper&lt;/Author&gt;&lt;Year&gt;1989&lt;/Year&gt;&lt;RecNum&gt;18&lt;/RecNum&gt;&lt;record&gt;&lt;rec-number&gt;18&lt;/rec-number&gt;&lt;foreign-keys&gt;&lt;key app="EN" db-id="w5e5sta9arwa50eztf0vzr0zf55zr00xd9ae" timestamp="1675770821"&gt;18&lt;/key&gt;&lt;/foreign-keys&gt;&lt;ref-type name="Journal Article"&gt;17&lt;/ref-type&gt;&lt;contributors&gt;&lt;authors&gt;&lt;author&gt;Kupper, L. L.&lt;/author&gt;&lt;author&gt;Hafner, K. b.&lt;/author&gt;&lt;/authors&gt;&lt;/contributors&gt;&lt;titles&gt;&lt;title&gt;On Assessing Interrater Agreement for Multiple Attribute Responses&lt;/title&gt;&lt;secondary-title&gt;Biometrics&lt;/secondary-title&gt;&lt;/titles&gt;&lt;periodical&gt;&lt;full-title&gt;Biometrics&lt;/full-title&gt;&lt;/periodical&gt;&lt;pages&gt;957-967&lt;/pages&gt;&lt;volume&gt;45&lt;/volume&gt;&lt;number&gt;3&lt;/number&gt;&lt;dates&gt;&lt;year&gt;1989&lt;/year&gt;&lt;/dates&gt;&lt;urls&gt;&lt;/urls&gt;&lt;electronic-resource-num&gt;10.2307/2531695&lt;/electronic-resource-num&gt;&lt;/record&gt;&lt;/Cite&gt;&lt;/EndNote&gt;</w:instrText>
      </w:r>
      <w:r w:rsidR="00B3449B">
        <w:rPr>
          <w:color w:val="000000" w:themeColor="text1"/>
          <w:lang w:val="en-US"/>
        </w:rPr>
        <w:fldChar w:fldCharType="separate"/>
      </w:r>
      <w:r w:rsidR="00B3449B">
        <w:rPr>
          <w:noProof/>
          <w:color w:val="000000" w:themeColor="text1"/>
          <w:lang w:val="en-US"/>
        </w:rPr>
        <w:t>(Cicchetti &amp; Sparrow, 1981; Kupper &amp; Hafner, 1989)</w:t>
      </w:r>
      <w:r w:rsidR="00B3449B">
        <w:rPr>
          <w:color w:val="000000" w:themeColor="text1"/>
          <w:lang w:val="en-US"/>
        </w:rPr>
        <w:fldChar w:fldCharType="end"/>
      </w:r>
      <w:r w:rsidR="002F4F19">
        <w:rPr>
          <w:color w:val="000000" w:themeColor="text1"/>
          <w:lang w:val="en-US"/>
        </w:rPr>
        <w:t xml:space="preserve">. </w:t>
      </w:r>
    </w:p>
    <w:p w14:paraId="0DAD4EE1" w14:textId="77777777" w:rsidR="00D86C42" w:rsidRPr="00D86C42" w:rsidRDefault="00D86C42" w:rsidP="008724B2">
      <w:pPr>
        <w:rPr>
          <w:rFonts w:eastAsiaTheme="minorEastAsia"/>
          <w:b/>
          <w:bCs/>
          <w:color w:val="000000" w:themeColor="text1"/>
          <w:u w:val="single"/>
          <w:lang w:val="en-US"/>
        </w:rPr>
      </w:pPr>
    </w:p>
    <w:p w14:paraId="0D6F2BD5" w14:textId="0004A5DD" w:rsidR="00B84CD9" w:rsidRPr="00464832" w:rsidRDefault="00464832" w:rsidP="004D6313">
      <w:pPr>
        <w:pStyle w:val="3"/>
        <w:rPr>
          <w:highlight w:val="yellow"/>
          <w:lang w:val="en-US"/>
        </w:rPr>
      </w:pPr>
      <w:bookmarkStart w:id="68" w:name="_Toc127199616"/>
      <w:r w:rsidRPr="00464832">
        <w:rPr>
          <w:highlight w:val="yellow"/>
          <w:lang w:val="en-US"/>
        </w:rPr>
        <w:t>Split-half reliability of SPE in SALT</w:t>
      </w:r>
      <w:bookmarkEnd w:id="68"/>
    </w:p>
    <w:p w14:paraId="4B7F5010" w14:textId="537E5D54" w:rsidR="006C6CA7" w:rsidRDefault="006C6CA7" w:rsidP="00980A67">
      <w:pPr>
        <w:ind w:firstLine="720"/>
        <w:rPr>
          <w:color w:val="000000"/>
          <w:highlight w:val="yellow"/>
        </w:rPr>
      </w:pPr>
      <w:r w:rsidRPr="006C6CA7">
        <w:rPr>
          <w:color w:val="000000"/>
        </w:rPr>
        <w:t>In psychological research, Cronbach's alpha is often used to determine the reliability of experiments. However, using this method in cognitive experiments can lead to biased results. As a result, more and more studies are using split-half reliability instead of Cronbach's alpha to assess the reliability of cognitive experiments. This is because Cronbach's alpha is calculated based on different experimental conditions, while split-half reliability is calculated based on trial sequences.</w:t>
      </w:r>
      <w:r w:rsidR="00221B60" w:rsidRPr="005F1BBA">
        <w:rPr>
          <w:color w:val="000000"/>
        </w:rPr>
        <w:t xml:space="preserve"> </w:t>
      </w:r>
      <w:r w:rsidR="00221B60" w:rsidRPr="005F1BBA">
        <w:rPr>
          <w:color w:val="000000"/>
        </w:rPr>
        <w:fldChar w:fldCharType="begin"/>
      </w:r>
      <w:r w:rsidR="00221B60" w:rsidRPr="005F1BBA">
        <w:rPr>
          <w:color w:val="000000"/>
        </w:rPr>
        <w:instrText xml:space="preserve"> ADDIN EN.CITE &lt;EndNote&gt;&lt;Cite&gt;&lt;Author&gt;Kahveci&lt;/Author&gt;&lt;Year&gt;2022&lt;/Year&gt;&lt;RecNum&gt;1&lt;/RecNum&gt;&lt;DisplayText&gt;(Kahveci et al., 2022)&lt;/DisplayText&gt;&lt;record&gt;&lt;rec-number&gt;1&lt;/rec-number&gt;&lt;foreign-keys&gt;&lt;key app="EN" db-id="w5e5sta9arwa50eztf0vzr0zf55zr00xd9ae" timestamp="1675754292"&gt;1&lt;/key&gt;&lt;/foreign-keys&gt;&lt;ref-type name="Journal Article"&gt;17&lt;/ref-type&gt;&lt;contributors&gt;&lt;authors&gt;&lt;author&gt;Kahveci, S.&lt;/author&gt;&lt;author&gt;Bathke, A.&lt;/author&gt;&lt;author&gt;Blechert, J.&lt;/author&gt;&lt;/authors&gt;&lt;/contributors&gt;&lt;titles&gt;&lt;title&gt;Reliability of reaction time tasks: how should it be computed?&lt;/title&gt;&lt;secondary-title&gt;Preprint&lt;/secondary-title&gt;&lt;/titles&gt;&lt;periodical&gt;&lt;full-title&gt;Preprint&lt;/full-title&gt;&lt;/periodical&gt;&lt;pages&gt;1-30&lt;/pages&gt;&lt;dates&gt;&lt;year&gt;2022&lt;/year&gt;&lt;/dates&gt;&lt;urls&gt;&lt;/urls&gt;&lt;electronic-resource-num&gt;10.31234/osf.io/ta59r&lt;/electronic-resource-num&gt;&lt;/record&gt;&lt;/Cite&gt;&lt;/EndNote&gt;</w:instrText>
      </w:r>
      <w:r w:rsidR="00221B60" w:rsidRPr="005F1BBA">
        <w:rPr>
          <w:color w:val="000000"/>
        </w:rPr>
        <w:fldChar w:fldCharType="separate"/>
      </w:r>
      <w:r w:rsidR="00221B60" w:rsidRPr="005F1BBA">
        <w:rPr>
          <w:noProof/>
          <w:color w:val="000000"/>
        </w:rPr>
        <w:t>(Kahveci et al., 2022)</w:t>
      </w:r>
      <w:r w:rsidR="00221B60" w:rsidRPr="005F1BBA">
        <w:rPr>
          <w:color w:val="000000"/>
        </w:rPr>
        <w:fldChar w:fldCharType="end"/>
      </w:r>
    </w:p>
    <w:p w14:paraId="1226171A" w14:textId="77777777" w:rsidR="006C6CA7" w:rsidRDefault="006C6CA7" w:rsidP="00464832">
      <w:pPr>
        <w:ind w:firstLine="720"/>
        <w:rPr>
          <w:color w:val="000000"/>
        </w:rPr>
      </w:pPr>
      <w:r w:rsidRPr="006C6CA7">
        <w:rPr>
          <w:color w:val="000000"/>
        </w:rPr>
        <w:t>There are four types of split-half reliability: odd-even, front-back, permutation, and Monte Carlo. The odd-even split separates trials into odd and even numbered sequences, while the front-back split separates the first and second halves of trials. The permutation split shuffles the trial order and randomly assigns each half to a group. Monte Carlo split-half is similar to the permutation split-half, repeating the process thousands of times to calculate the average and 95% confidence interval of the split-half reliability. This study will primarily use Monte Carlo split-half to determine the split-half reliability of SALT.</w:t>
      </w:r>
    </w:p>
    <w:p w14:paraId="40A8D0A3" w14:textId="461BE306" w:rsidR="00464832" w:rsidRDefault="00980A67" w:rsidP="00464832">
      <w:pPr>
        <w:ind w:firstLine="720"/>
        <w:rPr>
          <w:color w:val="000000"/>
        </w:rPr>
      </w:pPr>
      <w:r w:rsidRPr="006C6CA7">
        <w:rPr>
          <w:color w:val="000000"/>
        </w:rPr>
        <w:t xml:space="preserve">First, the data will be stratified according to Session, Match, and Identity. If not stratified, directly </w:t>
      </w:r>
      <w:r w:rsidR="006C6CA7" w:rsidRPr="006C6CA7">
        <w:rPr>
          <w:color w:val="000000"/>
        </w:rPr>
        <w:t>splitting</w:t>
      </w:r>
      <w:r w:rsidRPr="006C6CA7">
        <w:rPr>
          <w:color w:val="000000"/>
        </w:rPr>
        <w:t xml:space="preserve"> the data in half will result in uneven distribution of trials for each experimental condition in the two halves, thereby overestimating or underestimating the reliability of the split. Therefore, after the data is stratified, we split the data. For example, when using Monte Carlo Split-Half, we randomly split the data into two half. Then we repeat this operation 1000 times. This will result in 1000 pairs of two halves of the data. Next, we use these 1000 pairs of data to calculate 1000 Pearson correlation coefficients, and then obtain the average and 95% confidence interval of the Monte Carlo split reliability. As for first-second split, odd-even split, and permutated split, they are similar to Monte Carlo division, but they only perform one split, so only one split-half reliability is obtained without interval estimate of the split-half reliability.</w:t>
      </w:r>
    </w:p>
    <w:p w14:paraId="4103A733" w14:textId="77777777" w:rsidR="00980A67" w:rsidRPr="00464832" w:rsidRDefault="00980A67" w:rsidP="00464832">
      <w:pPr>
        <w:ind w:firstLine="720"/>
        <w:rPr>
          <w:color w:val="000000"/>
        </w:rPr>
      </w:pPr>
    </w:p>
    <w:p w14:paraId="5BBA780E" w14:textId="77777777" w:rsidR="00586F83" w:rsidRPr="009F687D" w:rsidRDefault="00BA0079">
      <w:pPr>
        <w:pStyle w:val="1"/>
        <w:keepNext w:val="0"/>
        <w:keepLines w:val="0"/>
        <w:spacing w:before="0" w:after="0"/>
        <w:rPr>
          <w:rFonts w:ascii="Calibri" w:eastAsia="Calibri" w:hAnsi="Calibri" w:cs="Calibri"/>
          <w:b/>
          <w:sz w:val="42"/>
          <w:szCs w:val="42"/>
          <w:lang w:val="en-US"/>
        </w:rPr>
      </w:pPr>
      <w:bookmarkStart w:id="69" w:name="_8ky6xw9d7iji" w:colFirst="0" w:colLast="0"/>
      <w:bookmarkStart w:id="70" w:name="_Toc127199617"/>
      <w:bookmarkEnd w:id="69"/>
      <w:r>
        <w:rPr>
          <w:rFonts w:ascii="Calibri" w:eastAsia="Calibri" w:hAnsi="Calibri" w:cs="Calibri"/>
          <w:b/>
          <w:sz w:val="42"/>
          <w:szCs w:val="42"/>
        </w:rPr>
        <w:t>Data availability</w:t>
      </w:r>
      <w:bookmarkEnd w:id="70"/>
    </w:p>
    <w:p w14:paraId="625BF74F" w14:textId="6793969F" w:rsidR="00586F83" w:rsidRDefault="00AE49ED" w:rsidP="0014261E">
      <w:pPr>
        <w:ind w:firstLine="720"/>
        <w:rPr>
          <w:color w:val="000000"/>
        </w:rPr>
      </w:pPr>
      <w:r w:rsidRPr="00E16B36">
        <w:rPr>
          <w:color w:val="000000"/>
        </w:rPr>
        <w:lastRenderedPageBreak/>
        <w:t xml:space="preserve">We will adhere to the following open science practices: open materials, open data. </w:t>
      </w:r>
      <w:r w:rsidR="00D17E28" w:rsidRPr="00E16B36">
        <w:rPr>
          <w:color w:val="000000"/>
        </w:rPr>
        <w:t>We will share</w:t>
      </w:r>
      <w:r w:rsidRPr="00E16B36">
        <w:rPr>
          <w:color w:val="000000"/>
        </w:rPr>
        <w:t xml:space="preserve"> the raw data</w:t>
      </w:r>
      <w:r w:rsidR="00EB6A4B" w:rsidRPr="00E16B36">
        <w:rPr>
          <w:color w:val="000000"/>
        </w:rPr>
        <w:t>,</w:t>
      </w:r>
      <w:r w:rsidRPr="00E16B36">
        <w:rPr>
          <w:color w:val="000000"/>
        </w:rPr>
        <w:t xml:space="preserve"> </w:t>
      </w:r>
      <w:r w:rsidR="00001E83" w:rsidRPr="00E16B36">
        <w:rPr>
          <w:color w:val="000000"/>
        </w:rPr>
        <w:t xml:space="preserve">excluding sensitive participants’ information </w:t>
      </w:r>
      <w:r w:rsidRPr="00E16B36">
        <w:rPr>
          <w:color w:val="000000"/>
        </w:rPr>
        <w:t>on acceptance of our Stage 2 manuscript. The simulated data is accessible on the Open Scie</w:t>
      </w:r>
      <w:r w:rsidR="0014261E">
        <w:rPr>
          <w:color w:val="000000"/>
        </w:rPr>
        <w:t>nce Framework () and GitHub ().</w:t>
      </w:r>
    </w:p>
    <w:p w14:paraId="24064F7E" w14:textId="77777777" w:rsidR="0014261E" w:rsidRPr="0014261E" w:rsidRDefault="0014261E" w:rsidP="0014261E">
      <w:pPr>
        <w:ind w:firstLine="720"/>
        <w:rPr>
          <w:color w:val="000000"/>
        </w:rPr>
      </w:pPr>
    </w:p>
    <w:p w14:paraId="2318F49B" w14:textId="7EF5C63F" w:rsidR="00A97072" w:rsidRPr="00A97072" w:rsidRDefault="00BA0079" w:rsidP="00A97072">
      <w:pPr>
        <w:pStyle w:val="1"/>
        <w:keepNext w:val="0"/>
        <w:keepLines w:val="0"/>
        <w:spacing w:before="0" w:after="0"/>
        <w:rPr>
          <w:rFonts w:ascii="Calibri" w:eastAsia="Calibri" w:hAnsi="Calibri" w:cs="Calibri"/>
          <w:b/>
          <w:sz w:val="42"/>
          <w:szCs w:val="42"/>
        </w:rPr>
      </w:pPr>
      <w:bookmarkStart w:id="71" w:name="_v3xn7y51vn90" w:colFirst="0" w:colLast="0"/>
      <w:bookmarkStart w:id="72" w:name="_Toc127199618"/>
      <w:bookmarkEnd w:id="71"/>
      <w:r>
        <w:rPr>
          <w:rFonts w:ascii="Calibri" w:eastAsia="Calibri" w:hAnsi="Calibri" w:cs="Calibri"/>
          <w:b/>
          <w:sz w:val="42"/>
          <w:szCs w:val="42"/>
        </w:rPr>
        <w:t>Code availability</w:t>
      </w:r>
      <w:bookmarkEnd w:id="72"/>
    </w:p>
    <w:p w14:paraId="32DA3EE1" w14:textId="1C1BD72D" w:rsidR="00586F83" w:rsidRDefault="00D17E28" w:rsidP="0014261E">
      <w:pPr>
        <w:ind w:firstLine="720"/>
        <w:rPr>
          <w:rFonts w:eastAsiaTheme="minorEastAsia"/>
          <w:color w:val="000000"/>
        </w:rPr>
      </w:pPr>
      <w:r w:rsidRPr="00E16B36">
        <w:rPr>
          <w:color w:val="000000"/>
        </w:rPr>
        <w:t xml:space="preserve">Code used to simulate </w:t>
      </w:r>
      <w:r w:rsidR="00336CAE" w:rsidRPr="00E16B36">
        <w:rPr>
          <w:color w:val="000000"/>
        </w:rPr>
        <w:t xml:space="preserve">and analyze the pilot </w:t>
      </w:r>
      <w:r w:rsidRPr="00E16B36">
        <w:rPr>
          <w:color w:val="000000"/>
        </w:rPr>
        <w:t>data</w:t>
      </w:r>
      <w:r w:rsidR="00CB44B5" w:rsidRPr="00E16B36">
        <w:rPr>
          <w:color w:val="000000"/>
        </w:rPr>
        <w:t xml:space="preserve"> is </w:t>
      </w:r>
      <w:r w:rsidRPr="00E16B36">
        <w:rPr>
          <w:color w:val="000000"/>
        </w:rPr>
        <w:t>made accessible in the same location</w:t>
      </w:r>
      <w:r w:rsidR="00336CAE" w:rsidRPr="00E16B36">
        <w:rPr>
          <w:color w:val="000000"/>
        </w:rPr>
        <w:t xml:space="preserve">: </w:t>
      </w:r>
      <w:r w:rsidRPr="00E16B36">
        <w:rPr>
          <w:color w:val="000000"/>
        </w:rPr>
        <w:t>Open Science Framework () and GitHub</w:t>
      </w:r>
      <w:r w:rsidR="00AE49ED" w:rsidRPr="00E16B36">
        <w:rPr>
          <w:color w:val="000000"/>
        </w:rPr>
        <w:t xml:space="preserve"> </w:t>
      </w:r>
      <w:r w:rsidRPr="00E16B36">
        <w:rPr>
          <w:color w:val="000000"/>
        </w:rPr>
        <w:t>().</w:t>
      </w:r>
    </w:p>
    <w:p w14:paraId="731A9AC2" w14:textId="77777777" w:rsidR="0014261E" w:rsidRPr="0014261E" w:rsidRDefault="0014261E" w:rsidP="0014261E">
      <w:pPr>
        <w:ind w:firstLine="720"/>
        <w:rPr>
          <w:rFonts w:eastAsiaTheme="minorEastAsia"/>
          <w:color w:val="000000"/>
        </w:rPr>
      </w:pPr>
    </w:p>
    <w:p w14:paraId="79AB17CD" w14:textId="77777777" w:rsidR="00586F83" w:rsidRDefault="00BA0079">
      <w:pPr>
        <w:pStyle w:val="1"/>
        <w:keepNext w:val="0"/>
        <w:keepLines w:val="0"/>
        <w:spacing w:before="0" w:after="0"/>
        <w:rPr>
          <w:rFonts w:ascii="Calibri" w:eastAsia="Calibri" w:hAnsi="Calibri" w:cs="Calibri"/>
          <w:b/>
          <w:sz w:val="42"/>
          <w:szCs w:val="42"/>
        </w:rPr>
      </w:pPr>
      <w:bookmarkStart w:id="73" w:name="_wv0gj0dgrmeo" w:colFirst="0" w:colLast="0"/>
      <w:bookmarkStart w:id="74" w:name="_Toc127199619"/>
      <w:bookmarkEnd w:id="73"/>
      <w:r>
        <w:rPr>
          <w:rFonts w:ascii="Calibri" w:eastAsia="Calibri" w:hAnsi="Calibri" w:cs="Calibri"/>
          <w:b/>
          <w:sz w:val="42"/>
          <w:szCs w:val="42"/>
        </w:rPr>
        <w:t>Results</w:t>
      </w:r>
      <w:bookmarkEnd w:id="74"/>
    </w:p>
    <w:p w14:paraId="73D191D2" w14:textId="48E51348" w:rsidR="00586F83" w:rsidRPr="0014261E" w:rsidRDefault="00464832" w:rsidP="0014261E">
      <w:pPr>
        <w:pStyle w:val="2"/>
        <w:rPr>
          <w:rFonts w:cs="Calibri"/>
          <w:highlight w:val="yellow"/>
          <w:lang w:val="en-US"/>
        </w:rPr>
      </w:pPr>
      <w:bookmarkStart w:id="75" w:name="_Toc127199620"/>
      <w:r w:rsidRPr="0014261E">
        <w:rPr>
          <w:highlight w:val="yellow"/>
          <w:lang w:val="en-US"/>
        </w:rPr>
        <w:t>Descriptive Statistics</w:t>
      </w:r>
      <w:bookmarkEnd w:id="75"/>
    </w:p>
    <w:p w14:paraId="77C3AA0B" w14:textId="62ED4E15" w:rsidR="0014261E" w:rsidRPr="0014261E" w:rsidRDefault="0014261E" w:rsidP="0014261E">
      <w:pPr>
        <w:ind w:firstLine="720"/>
        <w:rPr>
          <w:rFonts w:eastAsiaTheme="minorEastAsia"/>
          <w:color w:val="000000"/>
        </w:rPr>
      </w:pPr>
      <w:r w:rsidRPr="006C6CA7">
        <w:rPr>
          <w:color w:val="000000"/>
        </w:rPr>
        <w:t>As shown in Table 1, we performed descriptive statistics on the six indicators for each Sessions.</w:t>
      </w:r>
    </w:p>
    <w:p w14:paraId="0F4A8353" w14:textId="32A4D6A7" w:rsidR="0014261E" w:rsidRPr="0014261E" w:rsidRDefault="0014261E" w:rsidP="0014261E">
      <w:pPr>
        <w:rPr>
          <w:rFonts w:eastAsiaTheme="minorEastAsia"/>
          <w:lang w:val="en-US"/>
        </w:rPr>
      </w:pPr>
      <w:r w:rsidRPr="0014261E">
        <w:rPr>
          <w:rFonts w:eastAsiaTheme="minorEastAsia"/>
          <w:lang w:val="en-US"/>
        </w:rPr>
        <w:t>Table 3 Descriptive Statistics</w:t>
      </w:r>
    </w:p>
    <w:tbl>
      <w:tblPr>
        <w:tblStyle w:val="ae"/>
        <w:tblW w:w="5061"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216"/>
        <w:gridCol w:w="1416"/>
        <w:gridCol w:w="1456"/>
        <w:gridCol w:w="1336"/>
        <w:gridCol w:w="1416"/>
        <w:gridCol w:w="1416"/>
        <w:gridCol w:w="1336"/>
      </w:tblGrid>
      <w:tr w:rsidR="00464832" w:rsidRPr="00464832" w14:paraId="274DB739" w14:textId="77777777" w:rsidTr="00464832">
        <w:trPr>
          <w:trHeight w:val="315"/>
          <w:jc w:val="center"/>
        </w:trPr>
        <w:tc>
          <w:tcPr>
            <w:tcW w:w="735" w:type="pct"/>
            <w:tcBorders>
              <w:top w:val="single" w:sz="12" w:space="0" w:color="auto"/>
              <w:bottom w:val="single" w:sz="4" w:space="0" w:color="auto"/>
            </w:tcBorders>
            <w:noWrap/>
            <w:hideMark/>
          </w:tcPr>
          <w:p w14:paraId="2D2877B2" w14:textId="77777777" w:rsidR="00464832" w:rsidRPr="00464832" w:rsidRDefault="00464832" w:rsidP="00464832">
            <w:pPr>
              <w:ind w:firstLine="720"/>
              <w:rPr>
                <w:color w:val="000000"/>
                <w:lang w:val="en"/>
              </w:rPr>
            </w:pPr>
          </w:p>
        </w:tc>
        <w:tc>
          <w:tcPr>
            <w:tcW w:w="711" w:type="pct"/>
            <w:tcBorders>
              <w:top w:val="single" w:sz="12" w:space="0" w:color="auto"/>
              <w:bottom w:val="single" w:sz="4" w:space="0" w:color="auto"/>
            </w:tcBorders>
            <w:noWrap/>
            <w:hideMark/>
          </w:tcPr>
          <w:p w14:paraId="0484AEB3" w14:textId="77777777" w:rsidR="00464832" w:rsidRPr="00464832" w:rsidRDefault="00464832" w:rsidP="00464832">
            <w:pPr>
              <w:rPr>
                <w:color w:val="000000"/>
                <w:lang w:val="en"/>
              </w:rPr>
            </w:pPr>
            <w:r w:rsidRPr="00464832">
              <w:rPr>
                <w:rFonts w:hint="eastAsia"/>
                <w:color w:val="000000"/>
                <w:lang w:val="en"/>
              </w:rPr>
              <w:t>Session 1</w:t>
            </w:r>
          </w:p>
        </w:tc>
        <w:tc>
          <w:tcPr>
            <w:tcW w:w="731" w:type="pct"/>
            <w:tcBorders>
              <w:top w:val="single" w:sz="12" w:space="0" w:color="auto"/>
              <w:bottom w:val="single" w:sz="4" w:space="0" w:color="auto"/>
            </w:tcBorders>
            <w:noWrap/>
            <w:hideMark/>
          </w:tcPr>
          <w:p w14:paraId="712EC3FE" w14:textId="77777777" w:rsidR="00464832" w:rsidRPr="00464832" w:rsidRDefault="00464832" w:rsidP="00464832">
            <w:pPr>
              <w:rPr>
                <w:color w:val="000000"/>
                <w:lang w:val="en"/>
              </w:rPr>
            </w:pPr>
            <w:r w:rsidRPr="00464832">
              <w:rPr>
                <w:rFonts w:hint="eastAsia"/>
                <w:color w:val="000000"/>
                <w:lang w:val="en"/>
              </w:rPr>
              <w:t>Session 2</w:t>
            </w:r>
          </w:p>
        </w:tc>
        <w:tc>
          <w:tcPr>
            <w:tcW w:w="731" w:type="pct"/>
            <w:tcBorders>
              <w:top w:val="single" w:sz="12" w:space="0" w:color="auto"/>
              <w:bottom w:val="single" w:sz="4" w:space="0" w:color="auto"/>
            </w:tcBorders>
            <w:noWrap/>
            <w:hideMark/>
          </w:tcPr>
          <w:p w14:paraId="2A21E59B" w14:textId="77777777" w:rsidR="00464832" w:rsidRPr="00464832" w:rsidRDefault="00464832" w:rsidP="00464832">
            <w:pPr>
              <w:rPr>
                <w:color w:val="000000"/>
                <w:lang w:val="en"/>
              </w:rPr>
            </w:pPr>
            <w:r w:rsidRPr="00464832">
              <w:rPr>
                <w:rFonts w:hint="eastAsia"/>
                <w:color w:val="000000"/>
                <w:lang w:val="en"/>
              </w:rPr>
              <w:t>Session 3</w:t>
            </w:r>
          </w:p>
        </w:tc>
        <w:tc>
          <w:tcPr>
            <w:tcW w:w="711" w:type="pct"/>
            <w:tcBorders>
              <w:top w:val="single" w:sz="12" w:space="0" w:color="auto"/>
              <w:bottom w:val="single" w:sz="4" w:space="0" w:color="auto"/>
            </w:tcBorders>
            <w:noWrap/>
            <w:hideMark/>
          </w:tcPr>
          <w:p w14:paraId="7172285F" w14:textId="77777777" w:rsidR="00464832" w:rsidRPr="00464832" w:rsidRDefault="00464832" w:rsidP="00464832">
            <w:pPr>
              <w:rPr>
                <w:color w:val="000000"/>
                <w:lang w:val="en"/>
              </w:rPr>
            </w:pPr>
            <w:r w:rsidRPr="00464832">
              <w:rPr>
                <w:rFonts w:hint="eastAsia"/>
                <w:color w:val="000000"/>
                <w:lang w:val="en"/>
              </w:rPr>
              <w:t>Session 4</w:t>
            </w:r>
          </w:p>
        </w:tc>
        <w:tc>
          <w:tcPr>
            <w:tcW w:w="711" w:type="pct"/>
            <w:tcBorders>
              <w:top w:val="single" w:sz="12" w:space="0" w:color="auto"/>
              <w:bottom w:val="single" w:sz="4" w:space="0" w:color="auto"/>
            </w:tcBorders>
            <w:noWrap/>
            <w:hideMark/>
          </w:tcPr>
          <w:p w14:paraId="4383C623" w14:textId="77777777" w:rsidR="00464832" w:rsidRPr="00464832" w:rsidRDefault="00464832" w:rsidP="00464832">
            <w:pPr>
              <w:rPr>
                <w:color w:val="000000"/>
                <w:lang w:val="en"/>
              </w:rPr>
            </w:pPr>
            <w:r w:rsidRPr="00464832">
              <w:rPr>
                <w:rFonts w:hint="eastAsia"/>
                <w:color w:val="000000"/>
                <w:lang w:val="en"/>
              </w:rPr>
              <w:t>Session 5</w:t>
            </w:r>
          </w:p>
        </w:tc>
        <w:tc>
          <w:tcPr>
            <w:tcW w:w="671" w:type="pct"/>
            <w:tcBorders>
              <w:top w:val="single" w:sz="12" w:space="0" w:color="auto"/>
              <w:bottom w:val="single" w:sz="4" w:space="0" w:color="auto"/>
            </w:tcBorders>
            <w:noWrap/>
            <w:hideMark/>
          </w:tcPr>
          <w:p w14:paraId="31550FD9" w14:textId="77777777" w:rsidR="00464832" w:rsidRPr="00464832" w:rsidRDefault="00464832" w:rsidP="00464832">
            <w:pPr>
              <w:rPr>
                <w:color w:val="000000"/>
                <w:lang w:val="en"/>
              </w:rPr>
            </w:pPr>
            <w:r w:rsidRPr="00464832">
              <w:rPr>
                <w:rFonts w:hint="eastAsia"/>
                <w:color w:val="000000"/>
                <w:lang w:val="en"/>
              </w:rPr>
              <w:t>Session 6</w:t>
            </w:r>
          </w:p>
        </w:tc>
      </w:tr>
      <w:tr w:rsidR="00464832" w:rsidRPr="00464832" w14:paraId="6F97E2F6" w14:textId="77777777" w:rsidTr="00464832">
        <w:trPr>
          <w:trHeight w:val="315"/>
          <w:jc w:val="center"/>
        </w:trPr>
        <w:tc>
          <w:tcPr>
            <w:tcW w:w="735" w:type="pct"/>
            <w:tcBorders>
              <w:top w:val="single" w:sz="4" w:space="0" w:color="auto"/>
            </w:tcBorders>
            <w:noWrap/>
            <w:hideMark/>
          </w:tcPr>
          <w:p w14:paraId="6B7AD2CE" w14:textId="77777777" w:rsidR="00464832" w:rsidRPr="00464832" w:rsidRDefault="00464832" w:rsidP="00464832">
            <w:pPr>
              <w:rPr>
                <w:color w:val="000000"/>
                <w:lang w:val="en"/>
              </w:rPr>
            </w:pPr>
            <w:r w:rsidRPr="00464832">
              <w:rPr>
                <w:rFonts w:hint="eastAsia"/>
                <w:color w:val="000000"/>
                <w:lang w:val="en"/>
              </w:rPr>
              <w:t>RT(ms)</w:t>
            </w:r>
          </w:p>
        </w:tc>
        <w:tc>
          <w:tcPr>
            <w:tcW w:w="711" w:type="pct"/>
            <w:tcBorders>
              <w:top w:val="single" w:sz="4" w:space="0" w:color="auto"/>
            </w:tcBorders>
            <w:noWrap/>
            <w:hideMark/>
          </w:tcPr>
          <w:p w14:paraId="61F62584" w14:textId="547800AA" w:rsidR="00464832" w:rsidRPr="00464832" w:rsidRDefault="00464832" w:rsidP="00464832">
            <w:pPr>
              <w:rPr>
                <w:color w:val="000000"/>
                <w:lang w:val="en"/>
              </w:rPr>
            </w:pPr>
            <w:r w:rsidRPr="00464832">
              <w:rPr>
                <w:rFonts w:hint="eastAsia"/>
                <w:color w:val="000000"/>
                <w:lang w:val="en"/>
              </w:rPr>
              <w:t>3.96(3</w:t>
            </w:r>
            <w:r w:rsidR="00980A67">
              <w:rPr>
                <w:rFonts w:hint="eastAsia"/>
                <w:color w:val="000000"/>
                <w:lang w:val="en"/>
              </w:rPr>
              <w:t>.</w:t>
            </w:r>
            <w:r w:rsidRPr="00464832">
              <w:rPr>
                <w:rFonts w:hint="eastAsia"/>
                <w:color w:val="000000"/>
                <w:lang w:val="en"/>
              </w:rPr>
              <w:t>11)</w:t>
            </w:r>
          </w:p>
        </w:tc>
        <w:tc>
          <w:tcPr>
            <w:tcW w:w="731" w:type="pct"/>
            <w:tcBorders>
              <w:top w:val="single" w:sz="4" w:space="0" w:color="auto"/>
            </w:tcBorders>
            <w:noWrap/>
            <w:hideMark/>
          </w:tcPr>
          <w:p w14:paraId="3B0A1C62" w14:textId="77777777" w:rsidR="00464832" w:rsidRPr="00464832" w:rsidRDefault="00464832" w:rsidP="00464832">
            <w:pPr>
              <w:rPr>
                <w:color w:val="000000"/>
                <w:lang w:val="en"/>
              </w:rPr>
            </w:pPr>
            <w:r w:rsidRPr="00464832">
              <w:rPr>
                <w:rFonts w:hint="eastAsia"/>
                <w:color w:val="000000"/>
                <w:lang w:val="en"/>
              </w:rPr>
              <w:t>7.1(31.61)</w:t>
            </w:r>
          </w:p>
        </w:tc>
        <w:tc>
          <w:tcPr>
            <w:tcW w:w="731" w:type="pct"/>
            <w:tcBorders>
              <w:top w:val="single" w:sz="4" w:space="0" w:color="auto"/>
            </w:tcBorders>
            <w:noWrap/>
            <w:hideMark/>
          </w:tcPr>
          <w:p w14:paraId="0DEFB6DE" w14:textId="77777777" w:rsidR="00464832" w:rsidRPr="00464832" w:rsidRDefault="00464832" w:rsidP="00464832">
            <w:pPr>
              <w:rPr>
                <w:color w:val="000000"/>
                <w:lang w:val="en"/>
              </w:rPr>
            </w:pPr>
            <w:r w:rsidRPr="00464832">
              <w:rPr>
                <w:rFonts w:hint="eastAsia"/>
                <w:color w:val="000000"/>
                <w:lang w:val="en"/>
              </w:rPr>
              <w:t>3.42(26.81)</w:t>
            </w:r>
          </w:p>
        </w:tc>
        <w:tc>
          <w:tcPr>
            <w:tcW w:w="711" w:type="pct"/>
            <w:tcBorders>
              <w:top w:val="single" w:sz="4" w:space="0" w:color="auto"/>
            </w:tcBorders>
            <w:noWrap/>
            <w:hideMark/>
          </w:tcPr>
          <w:p w14:paraId="40471F44" w14:textId="77777777" w:rsidR="00464832" w:rsidRPr="00464832" w:rsidRDefault="00464832" w:rsidP="00464832">
            <w:pPr>
              <w:rPr>
                <w:color w:val="000000"/>
                <w:lang w:val="en"/>
              </w:rPr>
            </w:pPr>
            <w:r w:rsidRPr="00464832">
              <w:rPr>
                <w:rFonts w:hint="eastAsia"/>
                <w:color w:val="000000"/>
                <w:lang w:val="en"/>
              </w:rPr>
              <w:t>-1.67(26.38)</w:t>
            </w:r>
          </w:p>
        </w:tc>
        <w:tc>
          <w:tcPr>
            <w:tcW w:w="711" w:type="pct"/>
            <w:tcBorders>
              <w:top w:val="single" w:sz="4" w:space="0" w:color="auto"/>
            </w:tcBorders>
            <w:noWrap/>
            <w:hideMark/>
          </w:tcPr>
          <w:p w14:paraId="03874B86" w14:textId="77777777" w:rsidR="00464832" w:rsidRPr="00464832" w:rsidRDefault="00464832" w:rsidP="00464832">
            <w:pPr>
              <w:rPr>
                <w:color w:val="000000"/>
                <w:lang w:val="en"/>
              </w:rPr>
            </w:pPr>
            <w:r w:rsidRPr="00464832">
              <w:rPr>
                <w:rFonts w:hint="eastAsia"/>
                <w:color w:val="000000"/>
                <w:lang w:val="en"/>
              </w:rPr>
              <w:t>-2.74(21.61)</w:t>
            </w:r>
          </w:p>
        </w:tc>
        <w:tc>
          <w:tcPr>
            <w:tcW w:w="671" w:type="pct"/>
            <w:tcBorders>
              <w:top w:val="single" w:sz="4" w:space="0" w:color="auto"/>
            </w:tcBorders>
            <w:noWrap/>
            <w:hideMark/>
          </w:tcPr>
          <w:p w14:paraId="786902A8" w14:textId="77777777" w:rsidR="00464832" w:rsidRPr="00464832" w:rsidRDefault="00464832" w:rsidP="00464832">
            <w:pPr>
              <w:rPr>
                <w:color w:val="000000"/>
                <w:lang w:val="en"/>
              </w:rPr>
            </w:pPr>
            <w:r w:rsidRPr="00464832">
              <w:rPr>
                <w:rFonts w:hint="eastAsia"/>
                <w:color w:val="000000"/>
                <w:lang w:val="en"/>
              </w:rPr>
              <w:t>4.67(21.78)</w:t>
            </w:r>
          </w:p>
        </w:tc>
      </w:tr>
      <w:tr w:rsidR="00464832" w:rsidRPr="00464832" w14:paraId="140EC0B0" w14:textId="77777777" w:rsidTr="00464832">
        <w:trPr>
          <w:trHeight w:val="315"/>
          <w:jc w:val="center"/>
        </w:trPr>
        <w:tc>
          <w:tcPr>
            <w:tcW w:w="735" w:type="pct"/>
            <w:noWrap/>
            <w:hideMark/>
          </w:tcPr>
          <w:p w14:paraId="30EAE1FE" w14:textId="26CE187A" w:rsidR="00464832" w:rsidRPr="00464832" w:rsidRDefault="00464832" w:rsidP="00464832">
            <w:pPr>
              <w:rPr>
                <w:color w:val="000000"/>
                <w:lang w:val="en"/>
              </w:rPr>
            </w:pPr>
            <w:r>
              <w:rPr>
                <w:rFonts w:hint="eastAsia"/>
                <w:color w:val="000000"/>
                <w:lang w:val="en"/>
              </w:rPr>
              <w:t>ACC</w:t>
            </w:r>
          </w:p>
        </w:tc>
        <w:tc>
          <w:tcPr>
            <w:tcW w:w="711" w:type="pct"/>
            <w:noWrap/>
            <w:hideMark/>
          </w:tcPr>
          <w:p w14:paraId="3DEC9308" w14:textId="11F8ED80" w:rsidR="00464832" w:rsidRPr="00464832" w:rsidRDefault="00464832" w:rsidP="00464832">
            <w:pPr>
              <w:rPr>
                <w:color w:val="000000"/>
                <w:lang w:val="en"/>
              </w:rPr>
            </w:pPr>
            <w:r w:rsidRPr="00464832">
              <w:rPr>
                <w:rFonts w:hint="eastAsia"/>
                <w:color w:val="000000"/>
                <w:lang w:val="en"/>
              </w:rPr>
              <w:t>0(</w:t>
            </w:r>
            <w:r w:rsidR="00980A67">
              <w:rPr>
                <w:rFonts w:hint="eastAsia"/>
                <w:color w:val="000000"/>
                <w:lang w:val="en"/>
              </w:rPr>
              <w:t>.</w:t>
            </w:r>
            <w:r w:rsidRPr="00464832">
              <w:rPr>
                <w:rFonts w:hint="eastAsia"/>
                <w:color w:val="000000"/>
                <w:lang w:val="en"/>
              </w:rPr>
              <w:t>05)</w:t>
            </w:r>
          </w:p>
        </w:tc>
        <w:tc>
          <w:tcPr>
            <w:tcW w:w="731" w:type="pct"/>
            <w:noWrap/>
            <w:hideMark/>
          </w:tcPr>
          <w:p w14:paraId="37D177DE" w14:textId="399312E4"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01(</w:t>
            </w:r>
            <w:r w:rsidR="00980A67">
              <w:rPr>
                <w:rFonts w:hint="eastAsia"/>
                <w:color w:val="000000"/>
                <w:lang w:val="en"/>
              </w:rPr>
              <w:t>.</w:t>
            </w:r>
            <w:r w:rsidRPr="00464832">
              <w:rPr>
                <w:rFonts w:hint="eastAsia"/>
                <w:color w:val="000000"/>
                <w:lang w:val="en"/>
              </w:rPr>
              <w:t>06)</w:t>
            </w:r>
          </w:p>
        </w:tc>
        <w:tc>
          <w:tcPr>
            <w:tcW w:w="731" w:type="pct"/>
            <w:noWrap/>
            <w:hideMark/>
          </w:tcPr>
          <w:p w14:paraId="79F050F1" w14:textId="41EE43C3"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01(</w:t>
            </w:r>
            <w:r w:rsidR="00980A67">
              <w:rPr>
                <w:rFonts w:hint="eastAsia"/>
                <w:color w:val="000000"/>
                <w:lang w:val="en"/>
              </w:rPr>
              <w:t>.</w:t>
            </w:r>
            <w:r w:rsidRPr="00464832">
              <w:rPr>
                <w:rFonts w:hint="eastAsia"/>
                <w:color w:val="000000"/>
                <w:lang w:val="en"/>
              </w:rPr>
              <w:t>06)</w:t>
            </w:r>
          </w:p>
        </w:tc>
        <w:tc>
          <w:tcPr>
            <w:tcW w:w="711" w:type="pct"/>
            <w:noWrap/>
            <w:hideMark/>
          </w:tcPr>
          <w:p w14:paraId="135E30D4" w14:textId="2F262A1F"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01(</w:t>
            </w:r>
            <w:r w:rsidR="00980A67">
              <w:rPr>
                <w:rFonts w:hint="eastAsia"/>
                <w:color w:val="000000"/>
                <w:lang w:val="en"/>
              </w:rPr>
              <w:t>.</w:t>
            </w:r>
            <w:r w:rsidRPr="00464832">
              <w:rPr>
                <w:rFonts w:hint="eastAsia"/>
                <w:color w:val="000000"/>
                <w:lang w:val="en"/>
              </w:rPr>
              <w:t>05)</w:t>
            </w:r>
          </w:p>
        </w:tc>
        <w:tc>
          <w:tcPr>
            <w:tcW w:w="711" w:type="pct"/>
            <w:noWrap/>
            <w:hideMark/>
          </w:tcPr>
          <w:p w14:paraId="1F83F17C" w14:textId="6E775F98" w:rsidR="00464832" w:rsidRPr="00464832" w:rsidRDefault="00980A67" w:rsidP="00464832">
            <w:pPr>
              <w:rPr>
                <w:color w:val="000000"/>
                <w:lang w:val="en"/>
              </w:rPr>
            </w:pPr>
            <w:r>
              <w:rPr>
                <w:rFonts w:hint="eastAsia"/>
                <w:color w:val="000000"/>
                <w:lang w:val="en"/>
              </w:rPr>
              <w:t>.</w:t>
            </w:r>
            <w:r w:rsidR="00464832" w:rsidRPr="00464832">
              <w:rPr>
                <w:rFonts w:hint="eastAsia"/>
                <w:color w:val="000000"/>
                <w:lang w:val="en"/>
              </w:rPr>
              <w:t>01(</w:t>
            </w:r>
            <w:r>
              <w:rPr>
                <w:rFonts w:hint="eastAsia"/>
                <w:color w:val="000000"/>
                <w:lang w:val="en"/>
              </w:rPr>
              <w:t>.</w:t>
            </w:r>
            <w:r w:rsidR="00464832" w:rsidRPr="00464832">
              <w:rPr>
                <w:rFonts w:hint="eastAsia"/>
                <w:color w:val="000000"/>
                <w:lang w:val="en"/>
              </w:rPr>
              <w:t>08)</w:t>
            </w:r>
          </w:p>
        </w:tc>
        <w:tc>
          <w:tcPr>
            <w:tcW w:w="671" w:type="pct"/>
            <w:noWrap/>
            <w:hideMark/>
          </w:tcPr>
          <w:p w14:paraId="23D3EBEE" w14:textId="01D6C1C4" w:rsidR="00464832" w:rsidRPr="00464832" w:rsidRDefault="00464832" w:rsidP="00464832">
            <w:pPr>
              <w:rPr>
                <w:color w:val="000000"/>
                <w:lang w:val="en"/>
              </w:rPr>
            </w:pPr>
            <w:r w:rsidRPr="00464832">
              <w:rPr>
                <w:rFonts w:hint="eastAsia"/>
                <w:color w:val="000000"/>
                <w:lang w:val="en"/>
              </w:rPr>
              <w:t>0(</w:t>
            </w:r>
            <w:r w:rsidR="00980A67">
              <w:rPr>
                <w:rFonts w:hint="eastAsia"/>
                <w:color w:val="000000"/>
                <w:lang w:val="en"/>
              </w:rPr>
              <w:t>.</w:t>
            </w:r>
            <w:r w:rsidRPr="00464832">
              <w:rPr>
                <w:rFonts w:hint="eastAsia"/>
                <w:color w:val="000000"/>
                <w:lang w:val="en"/>
              </w:rPr>
              <w:t>06)</w:t>
            </w:r>
          </w:p>
        </w:tc>
      </w:tr>
      <w:tr w:rsidR="00464832" w:rsidRPr="00464832" w14:paraId="7C4EF940" w14:textId="77777777" w:rsidTr="00464832">
        <w:trPr>
          <w:trHeight w:val="315"/>
          <w:jc w:val="center"/>
        </w:trPr>
        <w:tc>
          <w:tcPr>
            <w:tcW w:w="735" w:type="pct"/>
            <w:noWrap/>
            <w:hideMark/>
          </w:tcPr>
          <w:p w14:paraId="1502CE65" w14:textId="06D77010" w:rsidR="00464832" w:rsidRPr="00464832" w:rsidRDefault="00464832" w:rsidP="00464832">
            <w:pPr>
              <w:rPr>
                <w:color w:val="000000"/>
                <w:lang w:val="en"/>
              </w:rPr>
            </w:pPr>
            <w:r w:rsidRPr="00464832">
              <w:rPr>
                <w:rFonts w:hint="eastAsia"/>
                <w:color w:val="000000"/>
                <w:lang w:val="en"/>
              </w:rPr>
              <w:t>D</w:t>
            </w:r>
            <w:r w:rsidR="007D56D6">
              <w:rPr>
                <w:color w:val="000000"/>
                <w:lang w:val="en"/>
              </w:rPr>
              <w:t>-</w:t>
            </w:r>
            <w:r w:rsidRPr="00464832">
              <w:rPr>
                <w:rFonts w:hint="eastAsia"/>
                <w:color w:val="000000"/>
                <w:lang w:val="en"/>
              </w:rPr>
              <w:t>prime</w:t>
            </w:r>
          </w:p>
        </w:tc>
        <w:tc>
          <w:tcPr>
            <w:tcW w:w="711" w:type="pct"/>
            <w:noWrap/>
            <w:hideMark/>
          </w:tcPr>
          <w:p w14:paraId="27B4C3D9" w14:textId="1B7C9721" w:rsidR="00464832" w:rsidRPr="00464832" w:rsidRDefault="00980A67" w:rsidP="00464832">
            <w:pPr>
              <w:rPr>
                <w:color w:val="000000"/>
                <w:lang w:val="en"/>
              </w:rPr>
            </w:pPr>
            <w:r>
              <w:rPr>
                <w:rFonts w:hint="eastAsia"/>
                <w:color w:val="000000"/>
                <w:lang w:val="en"/>
              </w:rPr>
              <w:t>.</w:t>
            </w:r>
            <w:r w:rsidR="00464832" w:rsidRPr="00464832">
              <w:rPr>
                <w:rFonts w:hint="eastAsia"/>
                <w:color w:val="000000"/>
                <w:lang w:val="en"/>
              </w:rPr>
              <w:t>02(</w:t>
            </w:r>
            <w:r>
              <w:rPr>
                <w:rFonts w:hint="eastAsia"/>
                <w:color w:val="000000"/>
                <w:lang w:val="en"/>
              </w:rPr>
              <w:t>.</w:t>
            </w:r>
            <w:r w:rsidR="00464832" w:rsidRPr="00464832">
              <w:rPr>
                <w:rFonts w:hint="eastAsia"/>
                <w:color w:val="000000"/>
                <w:lang w:val="en"/>
              </w:rPr>
              <w:t>33)</w:t>
            </w:r>
          </w:p>
        </w:tc>
        <w:tc>
          <w:tcPr>
            <w:tcW w:w="731" w:type="pct"/>
            <w:noWrap/>
            <w:hideMark/>
          </w:tcPr>
          <w:p w14:paraId="5CCA166D" w14:textId="417C8143"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01(</w:t>
            </w:r>
            <w:r w:rsidR="00980A67">
              <w:rPr>
                <w:rFonts w:hint="eastAsia"/>
                <w:color w:val="000000"/>
                <w:lang w:val="en"/>
              </w:rPr>
              <w:t>.</w:t>
            </w:r>
            <w:r w:rsidRPr="00464832">
              <w:rPr>
                <w:rFonts w:hint="eastAsia"/>
                <w:color w:val="000000"/>
                <w:lang w:val="en"/>
              </w:rPr>
              <w:t>42)</w:t>
            </w:r>
          </w:p>
        </w:tc>
        <w:tc>
          <w:tcPr>
            <w:tcW w:w="731" w:type="pct"/>
            <w:noWrap/>
            <w:hideMark/>
          </w:tcPr>
          <w:p w14:paraId="4FCB2F16" w14:textId="784CE715"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04(</w:t>
            </w:r>
            <w:r w:rsidR="00980A67">
              <w:rPr>
                <w:rFonts w:hint="eastAsia"/>
                <w:color w:val="000000"/>
                <w:lang w:val="en"/>
              </w:rPr>
              <w:t>.</w:t>
            </w:r>
            <w:r w:rsidRPr="00464832">
              <w:rPr>
                <w:rFonts w:hint="eastAsia"/>
                <w:color w:val="000000"/>
                <w:lang w:val="en"/>
              </w:rPr>
              <w:t>25)</w:t>
            </w:r>
          </w:p>
        </w:tc>
        <w:tc>
          <w:tcPr>
            <w:tcW w:w="711" w:type="pct"/>
            <w:noWrap/>
            <w:hideMark/>
          </w:tcPr>
          <w:p w14:paraId="40DA3084" w14:textId="2E293DC6"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04(</w:t>
            </w:r>
            <w:r w:rsidR="00980A67">
              <w:rPr>
                <w:rFonts w:hint="eastAsia"/>
                <w:color w:val="000000"/>
                <w:lang w:val="en"/>
              </w:rPr>
              <w:t>.</w:t>
            </w:r>
            <w:r w:rsidRPr="00464832">
              <w:rPr>
                <w:rFonts w:hint="eastAsia"/>
                <w:color w:val="000000"/>
                <w:lang w:val="en"/>
              </w:rPr>
              <w:t>38)</w:t>
            </w:r>
          </w:p>
        </w:tc>
        <w:tc>
          <w:tcPr>
            <w:tcW w:w="711" w:type="pct"/>
            <w:noWrap/>
            <w:hideMark/>
          </w:tcPr>
          <w:p w14:paraId="0D840369" w14:textId="22D7889F" w:rsidR="00464832" w:rsidRPr="00464832" w:rsidRDefault="00980A67" w:rsidP="00464832">
            <w:pPr>
              <w:rPr>
                <w:color w:val="000000"/>
                <w:lang w:val="en"/>
              </w:rPr>
            </w:pPr>
            <w:r>
              <w:rPr>
                <w:rFonts w:hint="eastAsia"/>
                <w:color w:val="000000"/>
                <w:lang w:val="en"/>
              </w:rPr>
              <w:t>.</w:t>
            </w:r>
            <w:r w:rsidR="00464832" w:rsidRPr="00464832">
              <w:rPr>
                <w:rFonts w:hint="eastAsia"/>
                <w:color w:val="000000"/>
                <w:lang w:val="en"/>
              </w:rPr>
              <w:t>06(</w:t>
            </w:r>
            <w:r>
              <w:rPr>
                <w:rFonts w:hint="eastAsia"/>
                <w:color w:val="000000"/>
                <w:lang w:val="en"/>
              </w:rPr>
              <w:t>.</w:t>
            </w:r>
            <w:r w:rsidR="00464832" w:rsidRPr="00464832">
              <w:rPr>
                <w:rFonts w:hint="eastAsia"/>
                <w:color w:val="000000"/>
                <w:lang w:val="en"/>
              </w:rPr>
              <w:t>39)</w:t>
            </w:r>
          </w:p>
        </w:tc>
        <w:tc>
          <w:tcPr>
            <w:tcW w:w="671" w:type="pct"/>
            <w:noWrap/>
            <w:hideMark/>
          </w:tcPr>
          <w:p w14:paraId="1C838340" w14:textId="551835EE" w:rsidR="00464832" w:rsidRPr="00464832" w:rsidRDefault="00980A67" w:rsidP="00464832">
            <w:pPr>
              <w:rPr>
                <w:color w:val="000000"/>
                <w:lang w:val="en"/>
              </w:rPr>
            </w:pPr>
            <w:r>
              <w:rPr>
                <w:rFonts w:hint="eastAsia"/>
                <w:color w:val="000000"/>
                <w:lang w:val="en"/>
              </w:rPr>
              <w:t>.</w:t>
            </w:r>
            <w:r w:rsidR="00464832" w:rsidRPr="00464832">
              <w:rPr>
                <w:rFonts w:hint="eastAsia"/>
                <w:color w:val="000000"/>
                <w:lang w:val="en"/>
              </w:rPr>
              <w:t>02(</w:t>
            </w:r>
            <w:r>
              <w:rPr>
                <w:rFonts w:hint="eastAsia"/>
                <w:color w:val="000000"/>
                <w:lang w:val="en"/>
              </w:rPr>
              <w:t>.</w:t>
            </w:r>
            <w:r w:rsidR="00464832" w:rsidRPr="00464832">
              <w:rPr>
                <w:rFonts w:hint="eastAsia"/>
                <w:color w:val="000000"/>
                <w:lang w:val="en"/>
              </w:rPr>
              <w:t>32)</w:t>
            </w:r>
          </w:p>
        </w:tc>
      </w:tr>
      <w:tr w:rsidR="00464832" w:rsidRPr="00464832" w14:paraId="374B74FA" w14:textId="77777777" w:rsidTr="00464832">
        <w:trPr>
          <w:trHeight w:val="315"/>
          <w:jc w:val="center"/>
        </w:trPr>
        <w:tc>
          <w:tcPr>
            <w:tcW w:w="735" w:type="pct"/>
            <w:noWrap/>
            <w:hideMark/>
          </w:tcPr>
          <w:p w14:paraId="7CBD05A1" w14:textId="77777777" w:rsidR="00464832" w:rsidRPr="00464832" w:rsidRDefault="00464832" w:rsidP="00464832">
            <w:pPr>
              <w:rPr>
                <w:color w:val="000000"/>
                <w:lang w:val="en"/>
              </w:rPr>
            </w:pPr>
            <w:r w:rsidRPr="00464832">
              <w:rPr>
                <w:rFonts w:hint="eastAsia"/>
                <w:color w:val="000000"/>
                <w:lang w:val="en"/>
              </w:rPr>
              <w:t>Efficiency</w:t>
            </w:r>
          </w:p>
        </w:tc>
        <w:tc>
          <w:tcPr>
            <w:tcW w:w="711" w:type="pct"/>
            <w:noWrap/>
            <w:hideMark/>
          </w:tcPr>
          <w:p w14:paraId="7A8DFB94" w14:textId="77777777" w:rsidR="00464832" w:rsidRPr="00464832" w:rsidRDefault="00464832" w:rsidP="00464832">
            <w:pPr>
              <w:rPr>
                <w:color w:val="000000"/>
                <w:lang w:val="en"/>
              </w:rPr>
            </w:pPr>
            <w:r w:rsidRPr="00464832">
              <w:rPr>
                <w:rFonts w:hint="eastAsia"/>
                <w:color w:val="000000"/>
                <w:lang w:val="en"/>
              </w:rPr>
              <w:t>2.79(58.5)</w:t>
            </w:r>
          </w:p>
        </w:tc>
        <w:tc>
          <w:tcPr>
            <w:tcW w:w="731" w:type="pct"/>
            <w:noWrap/>
            <w:hideMark/>
          </w:tcPr>
          <w:p w14:paraId="33F953FA" w14:textId="77777777" w:rsidR="00464832" w:rsidRPr="00464832" w:rsidRDefault="00464832" w:rsidP="00464832">
            <w:pPr>
              <w:rPr>
                <w:color w:val="000000"/>
                <w:lang w:val="en"/>
              </w:rPr>
            </w:pPr>
            <w:r w:rsidRPr="00464832">
              <w:rPr>
                <w:rFonts w:hint="eastAsia"/>
                <w:color w:val="000000"/>
                <w:lang w:val="en"/>
              </w:rPr>
              <w:t>18.14(75.16)</w:t>
            </w:r>
          </w:p>
        </w:tc>
        <w:tc>
          <w:tcPr>
            <w:tcW w:w="731" w:type="pct"/>
            <w:noWrap/>
            <w:hideMark/>
          </w:tcPr>
          <w:p w14:paraId="7F17775B" w14:textId="6A28047F" w:rsidR="00464832" w:rsidRPr="00464832" w:rsidRDefault="00464832" w:rsidP="00464832">
            <w:pPr>
              <w:rPr>
                <w:color w:val="000000"/>
                <w:lang w:val="en"/>
              </w:rPr>
            </w:pPr>
            <w:r w:rsidRPr="00464832">
              <w:rPr>
                <w:rFonts w:hint="eastAsia"/>
                <w:color w:val="000000"/>
                <w:lang w:val="en"/>
              </w:rPr>
              <w:t>1</w:t>
            </w:r>
            <w:r w:rsidR="00980A67">
              <w:rPr>
                <w:rFonts w:hint="eastAsia"/>
                <w:color w:val="000000"/>
                <w:lang w:val="en"/>
              </w:rPr>
              <w:t>.</w:t>
            </w:r>
            <w:r w:rsidRPr="00464832">
              <w:rPr>
                <w:rFonts w:hint="eastAsia"/>
                <w:color w:val="000000"/>
                <w:lang w:val="en"/>
              </w:rPr>
              <w:t>19(63.51)</w:t>
            </w:r>
          </w:p>
        </w:tc>
        <w:tc>
          <w:tcPr>
            <w:tcW w:w="711" w:type="pct"/>
            <w:noWrap/>
            <w:hideMark/>
          </w:tcPr>
          <w:p w14:paraId="424AE095" w14:textId="77777777" w:rsidR="00464832" w:rsidRPr="00464832" w:rsidRDefault="00464832" w:rsidP="00464832">
            <w:pPr>
              <w:rPr>
                <w:color w:val="000000"/>
                <w:lang w:val="en"/>
              </w:rPr>
            </w:pPr>
            <w:r w:rsidRPr="00464832">
              <w:rPr>
                <w:rFonts w:hint="eastAsia"/>
                <w:color w:val="000000"/>
                <w:lang w:val="en"/>
              </w:rPr>
              <w:t>9.66(62.48)</w:t>
            </w:r>
          </w:p>
        </w:tc>
        <w:tc>
          <w:tcPr>
            <w:tcW w:w="711" w:type="pct"/>
            <w:noWrap/>
            <w:hideMark/>
          </w:tcPr>
          <w:p w14:paraId="4D969E27" w14:textId="77777777" w:rsidR="00464832" w:rsidRPr="00464832" w:rsidRDefault="00464832" w:rsidP="00464832">
            <w:pPr>
              <w:rPr>
                <w:color w:val="000000"/>
                <w:lang w:val="en"/>
              </w:rPr>
            </w:pPr>
            <w:r w:rsidRPr="00464832">
              <w:rPr>
                <w:rFonts w:hint="eastAsia"/>
                <w:color w:val="000000"/>
                <w:lang w:val="en"/>
              </w:rPr>
              <w:t>-7.03(85.87)</w:t>
            </w:r>
          </w:p>
        </w:tc>
        <w:tc>
          <w:tcPr>
            <w:tcW w:w="671" w:type="pct"/>
            <w:noWrap/>
            <w:hideMark/>
          </w:tcPr>
          <w:p w14:paraId="263E18D5" w14:textId="77777777" w:rsidR="00464832" w:rsidRPr="00464832" w:rsidRDefault="00464832" w:rsidP="00464832">
            <w:pPr>
              <w:rPr>
                <w:color w:val="000000"/>
                <w:lang w:val="en"/>
              </w:rPr>
            </w:pPr>
            <w:r w:rsidRPr="00464832">
              <w:rPr>
                <w:rFonts w:hint="eastAsia"/>
                <w:color w:val="000000"/>
                <w:lang w:val="en"/>
              </w:rPr>
              <w:t>9.46(69.07)</w:t>
            </w:r>
          </w:p>
        </w:tc>
      </w:tr>
      <w:tr w:rsidR="00464832" w:rsidRPr="00464832" w14:paraId="3EB906E2" w14:textId="77777777" w:rsidTr="00464832">
        <w:trPr>
          <w:trHeight w:val="315"/>
          <w:jc w:val="center"/>
        </w:trPr>
        <w:tc>
          <w:tcPr>
            <w:tcW w:w="735" w:type="pct"/>
            <w:noWrap/>
            <w:hideMark/>
          </w:tcPr>
          <w:p w14:paraId="64D36D3D" w14:textId="4B8DB6DE" w:rsidR="00464832" w:rsidRPr="00464832" w:rsidRDefault="00464832" w:rsidP="00464832">
            <w:pPr>
              <w:rPr>
                <w:color w:val="000000"/>
                <w:lang w:val="en"/>
              </w:rPr>
            </w:pPr>
            <w:r w:rsidRPr="00464832">
              <w:rPr>
                <w:rFonts w:hint="eastAsia"/>
                <w:color w:val="000000"/>
                <w:lang w:val="en"/>
              </w:rPr>
              <w:t>v(ms)</w:t>
            </w:r>
          </w:p>
        </w:tc>
        <w:tc>
          <w:tcPr>
            <w:tcW w:w="711" w:type="pct"/>
            <w:noWrap/>
            <w:hideMark/>
          </w:tcPr>
          <w:p w14:paraId="1E12B5DF" w14:textId="77777777" w:rsidR="00464832" w:rsidRPr="00464832" w:rsidRDefault="00464832" w:rsidP="00464832">
            <w:pPr>
              <w:rPr>
                <w:color w:val="000000"/>
                <w:lang w:val="en"/>
              </w:rPr>
            </w:pPr>
            <w:r w:rsidRPr="00464832">
              <w:rPr>
                <w:rFonts w:hint="eastAsia"/>
                <w:color w:val="000000"/>
                <w:lang w:val="en"/>
              </w:rPr>
              <w:t>-57.82(2.65)</w:t>
            </w:r>
          </w:p>
        </w:tc>
        <w:tc>
          <w:tcPr>
            <w:tcW w:w="731" w:type="pct"/>
            <w:noWrap/>
            <w:hideMark/>
          </w:tcPr>
          <w:p w14:paraId="4ED7F764" w14:textId="77777777" w:rsidR="00464832" w:rsidRPr="00464832" w:rsidRDefault="00464832" w:rsidP="00464832">
            <w:pPr>
              <w:rPr>
                <w:color w:val="000000"/>
                <w:lang w:val="en"/>
              </w:rPr>
            </w:pPr>
            <w:r w:rsidRPr="00464832">
              <w:rPr>
                <w:rFonts w:hint="eastAsia"/>
                <w:color w:val="000000"/>
                <w:lang w:val="en"/>
              </w:rPr>
              <w:t>-74.95(2.8)</w:t>
            </w:r>
          </w:p>
        </w:tc>
        <w:tc>
          <w:tcPr>
            <w:tcW w:w="731" w:type="pct"/>
            <w:noWrap/>
            <w:hideMark/>
          </w:tcPr>
          <w:p w14:paraId="4E3A86D4" w14:textId="77777777" w:rsidR="00464832" w:rsidRPr="00464832" w:rsidRDefault="00464832" w:rsidP="00464832">
            <w:pPr>
              <w:rPr>
                <w:color w:val="000000"/>
                <w:lang w:val="en"/>
              </w:rPr>
            </w:pPr>
            <w:r w:rsidRPr="00464832">
              <w:rPr>
                <w:rFonts w:hint="eastAsia"/>
                <w:color w:val="000000"/>
                <w:lang w:val="en"/>
              </w:rPr>
              <w:t>52.16(2.91)</w:t>
            </w:r>
          </w:p>
        </w:tc>
        <w:tc>
          <w:tcPr>
            <w:tcW w:w="711" w:type="pct"/>
            <w:noWrap/>
            <w:hideMark/>
          </w:tcPr>
          <w:p w14:paraId="36534224" w14:textId="77777777" w:rsidR="00464832" w:rsidRPr="00464832" w:rsidRDefault="00464832" w:rsidP="00464832">
            <w:pPr>
              <w:rPr>
                <w:color w:val="000000"/>
                <w:lang w:val="en"/>
              </w:rPr>
            </w:pPr>
            <w:r w:rsidRPr="00464832">
              <w:rPr>
                <w:rFonts w:hint="eastAsia"/>
                <w:color w:val="000000"/>
                <w:lang w:val="en"/>
              </w:rPr>
              <w:t>37.22(2.55)</w:t>
            </w:r>
          </w:p>
        </w:tc>
        <w:tc>
          <w:tcPr>
            <w:tcW w:w="711" w:type="pct"/>
            <w:noWrap/>
            <w:hideMark/>
          </w:tcPr>
          <w:p w14:paraId="331D31BA" w14:textId="77777777" w:rsidR="00464832" w:rsidRPr="00464832" w:rsidRDefault="00464832" w:rsidP="00464832">
            <w:pPr>
              <w:rPr>
                <w:color w:val="000000"/>
                <w:lang w:val="en"/>
              </w:rPr>
            </w:pPr>
            <w:r w:rsidRPr="00464832">
              <w:rPr>
                <w:rFonts w:hint="eastAsia"/>
                <w:color w:val="000000"/>
                <w:lang w:val="en"/>
              </w:rPr>
              <w:t>-47.73(2.05)</w:t>
            </w:r>
          </w:p>
        </w:tc>
        <w:tc>
          <w:tcPr>
            <w:tcW w:w="671" w:type="pct"/>
            <w:noWrap/>
            <w:hideMark/>
          </w:tcPr>
          <w:p w14:paraId="02096D76" w14:textId="12D0FAE2"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19(2.21)</w:t>
            </w:r>
          </w:p>
        </w:tc>
      </w:tr>
      <w:tr w:rsidR="00464832" w:rsidRPr="00464832" w14:paraId="3FD582CB" w14:textId="77777777" w:rsidTr="00464832">
        <w:trPr>
          <w:trHeight w:val="315"/>
          <w:jc w:val="center"/>
        </w:trPr>
        <w:tc>
          <w:tcPr>
            <w:tcW w:w="735" w:type="pct"/>
            <w:noWrap/>
            <w:hideMark/>
          </w:tcPr>
          <w:p w14:paraId="5B49DCBA" w14:textId="16AD457B" w:rsidR="00464832" w:rsidRPr="00464832" w:rsidRDefault="00464832" w:rsidP="00464832">
            <w:pPr>
              <w:rPr>
                <w:color w:val="000000"/>
                <w:lang w:val="en"/>
              </w:rPr>
            </w:pPr>
            <w:r w:rsidRPr="00464832">
              <w:rPr>
                <w:rFonts w:hint="eastAsia"/>
                <w:color w:val="000000"/>
                <w:lang w:val="en"/>
              </w:rPr>
              <w:t>z(ms)</w:t>
            </w:r>
          </w:p>
        </w:tc>
        <w:tc>
          <w:tcPr>
            <w:tcW w:w="711" w:type="pct"/>
            <w:noWrap/>
            <w:hideMark/>
          </w:tcPr>
          <w:p w14:paraId="3BA5A722" w14:textId="785CA064" w:rsidR="00464832" w:rsidRPr="00464832" w:rsidRDefault="00464832" w:rsidP="00464832">
            <w:pPr>
              <w:rPr>
                <w:color w:val="000000"/>
                <w:lang w:val="en"/>
              </w:rPr>
            </w:pPr>
            <w:r w:rsidRPr="00464832">
              <w:rPr>
                <w:rFonts w:hint="eastAsia"/>
                <w:color w:val="000000"/>
                <w:lang w:val="en"/>
              </w:rPr>
              <w:t>1.12(</w:t>
            </w:r>
            <w:r w:rsidR="00980A67">
              <w:rPr>
                <w:rFonts w:hint="eastAsia"/>
                <w:color w:val="000000"/>
                <w:lang w:val="en"/>
              </w:rPr>
              <w:t>.</w:t>
            </w:r>
            <w:r w:rsidRPr="00464832">
              <w:rPr>
                <w:rFonts w:hint="eastAsia"/>
                <w:color w:val="000000"/>
                <w:lang w:val="en"/>
              </w:rPr>
              <w:t>67)</w:t>
            </w:r>
          </w:p>
        </w:tc>
        <w:tc>
          <w:tcPr>
            <w:tcW w:w="731" w:type="pct"/>
            <w:noWrap/>
            <w:hideMark/>
          </w:tcPr>
          <w:p w14:paraId="5D099BD7" w14:textId="77777777" w:rsidR="00464832" w:rsidRPr="00464832" w:rsidRDefault="00464832" w:rsidP="00464832">
            <w:pPr>
              <w:rPr>
                <w:color w:val="000000"/>
                <w:lang w:val="en"/>
              </w:rPr>
            </w:pPr>
            <w:r w:rsidRPr="00464832">
              <w:rPr>
                <w:rFonts w:hint="eastAsia"/>
                <w:color w:val="000000"/>
                <w:lang w:val="en"/>
              </w:rPr>
              <w:t>3.63(1.13)</w:t>
            </w:r>
          </w:p>
        </w:tc>
        <w:tc>
          <w:tcPr>
            <w:tcW w:w="731" w:type="pct"/>
            <w:noWrap/>
            <w:hideMark/>
          </w:tcPr>
          <w:p w14:paraId="54AC74CD" w14:textId="600E8DD2" w:rsidR="00464832" w:rsidRPr="00464832" w:rsidRDefault="00464832" w:rsidP="00464832">
            <w:pPr>
              <w:rPr>
                <w:color w:val="000000"/>
                <w:lang w:val="en"/>
              </w:rPr>
            </w:pPr>
            <w:r w:rsidRPr="00464832">
              <w:rPr>
                <w:rFonts w:hint="eastAsia"/>
                <w:color w:val="000000"/>
                <w:lang w:val="en"/>
              </w:rPr>
              <w:t>-9.98(</w:t>
            </w:r>
            <w:r w:rsidR="00980A67">
              <w:rPr>
                <w:rFonts w:hint="eastAsia"/>
                <w:color w:val="000000"/>
                <w:lang w:val="en"/>
              </w:rPr>
              <w:t>.</w:t>
            </w:r>
            <w:r w:rsidRPr="00464832">
              <w:rPr>
                <w:rFonts w:hint="eastAsia"/>
                <w:color w:val="000000"/>
                <w:lang w:val="en"/>
              </w:rPr>
              <w:t>89)</w:t>
            </w:r>
          </w:p>
        </w:tc>
        <w:tc>
          <w:tcPr>
            <w:tcW w:w="711" w:type="pct"/>
            <w:noWrap/>
            <w:hideMark/>
          </w:tcPr>
          <w:p w14:paraId="7709B350" w14:textId="6F526F51" w:rsidR="00464832" w:rsidRPr="00464832" w:rsidRDefault="00464832" w:rsidP="00464832">
            <w:pPr>
              <w:rPr>
                <w:color w:val="000000"/>
                <w:lang w:val="en"/>
              </w:rPr>
            </w:pPr>
            <w:r w:rsidRPr="00464832">
              <w:rPr>
                <w:rFonts w:hint="eastAsia"/>
                <w:color w:val="000000"/>
                <w:lang w:val="en"/>
              </w:rPr>
              <w:t>-2.96(</w:t>
            </w:r>
            <w:r w:rsidR="00980A67">
              <w:rPr>
                <w:rFonts w:hint="eastAsia"/>
                <w:color w:val="000000"/>
                <w:lang w:val="en"/>
              </w:rPr>
              <w:t>.</w:t>
            </w:r>
            <w:r w:rsidRPr="00464832">
              <w:rPr>
                <w:rFonts w:hint="eastAsia"/>
                <w:color w:val="000000"/>
                <w:lang w:val="en"/>
              </w:rPr>
              <w:t>88)</w:t>
            </w:r>
          </w:p>
        </w:tc>
        <w:tc>
          <w:tcPr>
            <w:tcW w:w="711" w:type="pct"/>
            <w:noWrap/>
            <w:hideMark/>
          </w:tcPr>
          <w:p w14:paraId="4A30F1E8" w14:textId="3F5C1BE5" w:rsidR="00464832" w:rsidRPr="00464832" w:rsidRDefault="00464832" w:rsidP="00464832">
            <w:pPr>
              <w:rPr>
                <w:color w:val="000000"/>
                <w:lang w:val="en"/>
              </w:rPr>
            </w:pPr>
            <w:r w:rsidRPr="00464832">
              <w:rPr>
                <w:rFonts w:hint="eastAsia"/>
                <w:color w:val="000000"/>
                <w:lang w:val="en"/>
              </w:rPr>
              <w:t>4.59(</w:t>
            </w:r>
            <w:r w:rsidR="00980A67">
              <w:rPr>
                <w:rFonts w:hint="eastAsia"/>
                <w:color w:val="000000"/>
                <w:lang w:val="en"/>
              </w:rPr>
              <w:t>.</w:t>
            </w:r>
            <w:r w:rsidRPr="00464832">
              <w:rPr>
                <w:rFonts w:hint="eastAsia"/>
                <w:color w:val="000000"/>
                <w:lang w:val="en"/>
              </w:rPr>
              <w:t>77)</w:t>
            </w:r>
          </w:p>
        </w:tc>
        <w:tc>
          <w:tcPr>
            <w:tcW w:w="671" w:type="pct"/>
            <w:noWrap/>
            <w:hideMark/>
          </w:tcPr>
          <w:p w14:paraId="52BD3635" w14:textId="5D409431" w:rsidR="00464832" w:rsidRPr="00464832" w:rsidRDefault="00464832" w:rsidP="00464832">
            <w:pPr>
              <w:rPr>
                <w:color w:val="000000"/>
                <w:lang w:val="en"/>
              </w:rPr>
            </w:pPr>
            <w:r w:rsidRPr="00464832">
              <w:rPr>
                <w:rFonts w:hint="eastAsia"/>
                <w:color w:val="000000"/>
                <w:lang w:val="en"/>
              </w:rPr>
              <w:t>-3.7(</w:t>
            </w:r>
            <w:r w:rsidR="00980A67">
              <w:rPr>
                <w:rFonts w:hint="eastAsia"/>
                <w:color w:val="000000"/>
                <w:lang w:val="en"/>
              </w:rPr>
              <w:t>.</w:t>
            </w:r>
            <w:r w:rsidRPr="00464832">
              <w:rPr>
                <w:rFonts w:hint="eastAsia"/>
                <w:color w:val="000000"/>
                <w:lang w:val="en"/>
              </w:rPr>
              <w:t>73)</w:t>
            </w:r>
          </w:p>
        </w:tc>
      </w:tr>
    </w:tbl>
    <w:p w14:paraId="0CF78E83" w14:textId="3812B967" w:rsidR="00464832" w:rsidRPr="006C6CA7" w:rsidRDefault="00464832" w:rsidP="00464832">
      <w:pPr>
        <w:rPr>
          <w:rFonts w:eastAsiaTheme="minorEastAsia"/>
          <w:color w:val="000000"/>
        </w:rPr>
      </w:pPr>
      <w:r w:rsidRPr="006C6CA7">
        <w:rPr>
          <w:rFonts w:eastAsiaTheme="minorEastAsia" w:hint="eastAsia"/>
          <w:color w:val="000000"/>
        </w:rPr>
        <w:t>R</w:t>
      </w:r>
      <w:r w:rsidRPr="006C6CA7">
        <w:rPr>
          <w:rFonts w:eastAsiaTheme="minorEastAsia"/>
          <w:color w:val="000000"/>
        </w:rPr>
        <w:t>T reaction time, ACC accuracy</w:t>
      </w:r>
      <w:r w:rsidRPr="006C6CA7">
        <w:rPr>
          <w:rFonts w:eastAsiaTheme="minorEastAsia" w:hint="eastAsia"/>
          <w:color w:val="000000"/>
        </w:rPr>
        <w:t>,</w:t>
      </w:r>
      <w:r w:rsidRPr="006C6CA7">
        <w:rPr>
          <w:rFonts w:eastAsiaTheme="minorEastAsia"/>
          <w:color w:val="000000"/>
        </w:rPr>
        <w:t xml:space="preserve"> </w:t>
      </w:r>
      <w:r w:rsidRPr="006C6CA7">
        <w:rPr>
          <w:rFonts w:eastAsia="宋体" w:cs="PMingLiU" w:hint="eastAsia"/>
          <w:lang w:val="en-US"/>
        </w:rPr>
        <w:t>v</w:t>
      </w:r>
      <w:r w:rsidRPr="006C6CA7">
        <w:rPr>
          <w:rFonts w:eastAsia="宋体" w:cs="PMingLiU"/>
          <w:lang w:val="en-US"/>
        </w:rPr>
        <w:t xml:space="preserve"> drift rate, z starting point</w:t>
      </w:r>
    </w:p>
    <w:p w14:paraId="11820C32" w14:textId="77777777" w:rsidR="00980A67" w:rsidRPr="0014261E" w:rsidRDefault="00980A67" w:rsidP="0014261E">
      <w:pPr>
        <w:rPr>
          <w:rFonts w:eastAsiaTheme="minorEastAsia"/>
          <w:color w:val="000000"/>
          <w:highlight w:val="yellow"/>
        </w:rPr>
      </w:pPr>
    </w:p>
    <w:p w14:paraId="1BAC6F70" w14:textId="44D967FA" w:rsidR="0014261E" w:rsidRPr="0014261E" w:rsidRDefault="00464832" w:rsidP="0014261E">
      <w:pPr>
        <w:pStyle w:val="2"/>
        <w:rPr>
          <w:highlight w:val="yellow"/>
          <w:lang w:val="en-US"/>
        </w:rPr>
      </w:pPr>
      <w:bookmarkStart w:id="76" w:name="_Toc127199621"/>
      <w:proofErr w:type="gramStart"/>
      <w:r w:rsidRPr="00464832">
        <w:rPr>
          <w:rFonts w:hint="eastAsia"/>
          <w:highlight w:val="yellow"/>
          <w:lang w:val="en-US"/>
        </w:rPr>
        <w:t>I</w:t>
      </w:r>
      <w:r w:rsidRPr="00464832">
        <w:rPr>
          <w:highlight w:val="yellow"/>
          <w:lang w:val="en-US"/>
        </w:rPr>
        <w:t>CC(</w:t>
      </w:r>
      <w:proofErr w:type="gramEnd"/>
      <w:r w:rsidRPr="00464832">
        <w:rPr>
          <w:highlight w:val="yellow"/>
          <w:lang w:val="en-US"/>
        </w:rPr>
        <w:t>Intraclass correlation coefficient)</w:t>
      </w:r>
      <w:bookmarkEnd w:id="76"/>
    </w:p>
    <w:p w14:paraId="6F83D7EA" w14:textId="03145907" w:rsidR="001B6382" w:rsidRPr="006C6CA7" w:rsidRDefault="001B6382" w:rsidP="00980A67">
      <w:pPr>
        <w:ind w:firstLine="720"/>
        <w:rPr>
          <w:rFonts w:eastAsia="宋体" w:cs="PMingLiU"/>
          <w:lang w:val="en-US"/>
        </w:rPr>
      </w:pPr>
      <w:r w:rsidRPr="006C6CA7">
        <w:rPr>
          <w:rFonts w:eastAsia="宋体" w:cs="PMingLiU"/>
          <w:lang w:val="en-US"/>
        </w:rPr>
        <w:t>Intraclass correlation coefficient (ICC) is a measure of the consistency or reliability of measurements made by different raters (observers) or repeated measurements made by the same rater (observer). In essence, it tells us how much of the variation in the data can be attributed to differences between raters or repeated measurements, and how much of it can be attributed to differences within the subjects being measured. In simple terms, it gives an idea of the proportion of total variation in the data that is due to the true differences between subjects, versus due to measurement error or random fluctuations.</w:t>
      </w:r>
    </w:p>
    <w:p w14:paraId="69C141A1" w14:textId="673D23F9" w:rsidR="00464832" w:rsidRPr="006C6CA7" w:rsidRDefault="00464832" w:rsidP="00980A67">
      <w:pPr>
        <w:ind w:firstLine="720"/>
        <w:rPr>
          <w:rFonts w:eastAsia="宋体" w:cs="PMingLiU"/>
          <w:lang w:val="en-US"/>
        </w:rPr>
      </w:pPr>
      <w:r w:rsidRPr="006C6CA7">
        <w:rPr>
          <w:rFonts w:eastAsia="宋体" w:cs="PMingLiU"/>
          <w:lang w:val="en-US"/>
        </w:rPr>
        <w:t>The present study aimed to investigate the stability of six indices, including reaction time (RT), accuracy (ACC), Dprime, Efficiency, drift rate (v) and starting point (z) in the diffusion decision model (DDM), across six time sessions.</w:t>
      </w:r>
      <w:r w:rsidR="00BD454B" w:rsidRPr="006C6CA7">
        <w:rPr>
          <w:rFonts w:eastAsia="宋体" w:cs="PMingLiU"/>
          <w:lang w:val="en-US"/>
        </w:rPr>
        <w:t xml:space="preserve"> We use the Intraclass Correlation Coefficients (ICC) to evaluate how much of the variation in SALT can be attributed to within-subject repeatability over time, and how much can be attributed to between-subject differences. Among them, we are most interested in ICC2 and ICC2k, where ICC2 represents the ratio of between-subject variance to total variance, and ICC2k represents the ratio of within-subject variance to total variance. Therefore, we want ICC2 to be as large as possible and ICC2k to be as small as possible, indicating that the differences in our experimental measures are mainly due to between-subject individual differences, and each subject's performance is relatively stable across the six sessions. As shown in Figure 1, the ICC2 values of the six indices are relatively large and ICC2k values are relatively small, supporting our hypothesis.</w:t>
      </w:r>
    </w:p>
    <w:p w14:paraId="0C5CD539" w14:textId="77777777" w:rsidR="00841431" w:rsidRDefault="00841431" w:rsidP="00464832">
      <w:pPr>
        <w:rPr>
          <w:rFonts w:eastAsia="宋体" w:cs="PMingLiU"/>
          <w:highlight w:val="yellow"/>
          <w:lang w:val="en-US"/>
        </w:rPr>
      </w:pPr>
    </w:p>
    <w:p w14:paraId="62CB1994" w14:textId="57F22884" w:rsidR="00841431" w:rsidRDefault="00841431" w:rsidP="00841431">
      <w:pPr>
        <w:jc w:val="center"/>
        <w:rPr>
          <w:rFonts w:eastAsia="宋体" w:cs="PMingLiU"/>
          <w:highlight w:val="yellow"/>
          <w:lang w:val="en-US"/>
        </w:rPr>
      </w:pPr>
      <w:r>
        <w:rPr>
          <w:rFonts w:eastAsia="宋体" w:cs="PMingLiU"/>
          <w:noProof/>
          <w:lang w:val="en-US" w:eastAsia="zh-TW"/>
        </w:rPr>
        <w:lastRenderedPageBreak/>
        <w:drawing>
          <wp:inline distT="0" distB="0" distL="0" distR="0" wp14:anchorId="00093F73" wp14:editId="6DDB3A66">
            <wp:extent cx="5609988" cy="311666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1_SPE_ICC.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09988" cy="3116660"/>
                    </a:xfrm>
                    <a:prstGeom prst="rect">
                      <a:avLst/>
                    </a:prstGeom>
                  </pic:spPr>
                </pic:pic>
              </a:graphicData>
            </a:graphic>
          </wp:inline>
        </w:drawing>
      </w:r>
    </w:p>
    <w:p w14:paraId="38DF0CEE" w14:textId="77777777" w:rsidR="00943774" w:rsidRDefault="00943774" w:rsidP="00841431">
      <w:pPr>
        <w:jc w:val="center"/>
        <w:rPr>
          <w:rFonts w:eastAsia="宋体" w:cs="PMingLiU"/>
          <w:lang w:val="en-US"/>
        </w:rPr>
      </w:pPr>
    </w:p>
    <w:p w14:paraId="27200C45" w14:textId="57FE8401" w:rsidR="00841431" w:rsidRPr="006C6CA7" w:rsidRDefault="006C6CA7" w:rsidP="00841431">
      <w:pPr>
        <w:jc w:val="center"/>
        <w:rPr>
          <w:rFonts w:eastAsia="宋体" w:cs="PMingLiU"/>
          <w:lang w:val="en-US"/>
        </w:rPr>
      </w:pPr>
      <w:r w:rsidRPr="003400D7">
        <w:rPr>
          <w:rFonts w:eastAsia="宋体" w:cs="PMingLiU"/>
          <w:b/>
          <w:lang w:val="en-US"/>
        </w:rPr>
        <w:t>Figure</w:t>
      </w:r>
      <w:r w:rsidR="003400D7" w:rsidRPr="003400D7">
        <w:rPr>
          <w:rFonts w:eastAsia="宋体" w:cs="PMingLiU"/>
          <w:b/>
          <w:lang w:val="en-US"/>
        </w:rPr>
        <w:t xml:space="preserve"> 4.</w:t>
      </w:r>
      <w:r w:rsidRPr="006C6CA7">
        <w:rPr>
          <w:rFonts w:eastAsia="宋体" w:cs="PMingLiU"/>
          <w:lang w:val="en-US"/>
        </w:rPr>
        <w:t xml:space="preserve"> ICC2 and ICC2k</w:t>
      </w:r>
    </w:p>
    <w:p w14:paraId="0512A707" w14:textId="77777777" w:rsidR="00841431" w:rsidRPr="00F45E2A" w:rsidRDefault="00841431" w:rsidP="00841431">
      <w:pPr>
        <w:jc w:val="center"/>
        <w:rPr>
          <w:rFonts w:eastAsia="宋体" w:cs="PMingLiU"/>
          <w:highlight w:val="yellow"/>
          <w:lang w:val="en-US"/>
        </w:rPr>
      </w:pPr>
    </w:p>
    <w:p w14:paraId="76D76944" w14:textId="77777777" w:rsidR="0014261E" w:rsidRPr="0014261E" w:rsidRDefault="0014261E" w:rsidP="0014261E">
      <w:pPr>
        <w:ind w:firstLine="720"/>
        <w:rPr>
          <w:b/>
          <w:bCs/>
          <w:color w:val="000000" w:themeColor="text1"/>
          <w:u w:val="single"/>
          <w:lang w:val="en-US"/>
        </w:rPr>
      </w:pPr>
    </w:p>
    <w:p w14:paraId="35FFBF57" w14:textId="77777777" w:rsidR="00464832" w:rsidRPr="00464832" w:rsidRDefault="00464832" w:rsidP="0014261E">
      <w:pPr>
        <w:pStyle w:val="2"/>
        <w:rPr>
          <w:highlight w:val="yellow"/>
          <w:lang w:val="en-US"/>
        </w:rPr>
      </w:pPr>
      <w:bookmarkStart w:id="77" w:name="_Toc127199622"/>
      <w:r w:rsidRPr="00464832">
        <w:rPr>
          <w:highlight w:val="yellow"/>
          <w:lang w:val="en-US"/>
        </w:rPr>
        <w:t>Split-Half Reliability</w:t>
      </w:r>
      <w:bookmarkEnd w:id="77"/>
    </w:p>
    <w:p w14:paraId="7F43B088" w14:textId="00E250FB" w:rsidR="00841431" w:rsidRPr="006C6CA7" w:rsidRDefault="00ED1D9F" w:rsidP="00ED1D9F">
      <w:pPr>
        <w:ind w:firstLine="720"/>
        <w:rPr>
          <w:rFonts w:eastAsia="宋体"/>
          <w:lang w:val="en-US"/>
        </w:rPr>
      </w:pPr>
      <w:r w:rsidRPr="006C6CA7">
        <w:rPr>
          <w:rFonts w:eastAsia="宋体"/>
          <w:lang w:val="en-US"/>
        </w:rPr>
        <w:t>First, we stratified the data based on three variables: Session, Match, and Identity, and then split the stratified data into two halves using four methods. Next, we calculated the SPE for each of the six indices for each half of the data. Finally, we calculated the split-half reliability for each of the six SPEs. As shown in Figure 2, when using the Monte Carlo split-half, the split-half reliability of the six indices obtained is very high, with the highest value of XXX, which means that it is the most stable of the six SPE indexing calculations for half-confidence. The results from the other three split-half methods were similar to the Monte Carlo method, which will be presented in the supplementary material.</w:t>
      </w:r>
    </w:p>
    <w:p w14:paraId="5DDE4967" w14:textId="6E6022FB" w:rsidR="00841431" w:rsidRDefault="00841431" w:rsidP="00841431">
      <w:pPr>
        <w:jc w:val="center"/>
        <w:rPr>
          <w:rFonts w:eastAsia="宋体"/>
          <w:highlight w:val="yellow"/>
          <w:lang w:val="en-US"/>
        </w:rPr>
      </w:pPr>
      <w:r>
        <w:rPr>
          <w:rFonts w:eastAsia="宋体"/>
          <w:noProof/>
          <w:lang w:val="en-US" w:eastAsia="zh-TW"/>
        </w:rPr>
        <w:lastRenderedPageBreak/>
        <w:drawing>
          <wp:inline distT="0" distB="0" distL="0" distR="0" wp14:anchorId="792AEF5E" wp14:editId="7B742BA9">
            <wp:extent cx="3214538" cy="3571710"/>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2_SPE_SHR.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14538" cy="3571710"/>
                    </a:xfrm>
                    <a:prstGeom prst="rect">
                      <a:avLst/>
                    </a:prstGeom>
                  </pic:spPr>
                </pic:pic>
              </a:graphicData>
            </a:graphic>
          </wp:inline>
        </w:drawing>
      </w:r>
    </w:p>
    <w:p w14:paraId="212F911F" w14:textId="77777777" w:rsidR="00943774" w:rsidRDefault="00943774" w:rsidP="006C6CA7">
      <w:pPr>
        <w:jc w:val="center"/>
        <w:rPr>
          <w:rFonts w:eastAsia="宋体" w:cs="PMingLiU"/>
          <w:lang w:val="en-US"/>
        </w:rPr>
      </w:pPr>
    </w:p>
    <w:p w14:paraId="17AFA8FD" w14:textId="7FF3FA8C" w:rsidR="006C6CA7" w:rsidRPr="006C6CA7" w:rsidRDefault="006C6CA7" w:rsidP="006C6CA7">
      <w:pPr>
        <w:jc w:val="center"/>
        <w:rPr>
          <w:rFonts w:eastAsia="宋体" w:cs="PMingLiU"/>
          <w:lang w:val="en-US"/>
        </w:rPr>
      </w:pPr>
      <w:r w:rsidRPr="003400D7">
        <w:rPr>
          <w:rFonts w:eastAsia="宋体" w:cs="PMingLiU"/>
          <w:b/>
          <w:lang w:val="en-US"/>
        </w:rPr>
        <w:t xml:space="preserve">Figure </w:t>
      </w:r>
      <w:r w:rsidR="003400D7" w:rsidRPr="003400D7">
        <w:rPr>
          <w:rFonts w:eastAsia="宋体" w:cs="PMingLiU"/>
          <w:b/>
          <w:lang w:val="en-US"/>
        </w:rPr>
        <w:t>5.</w:t>
      </w:r>
      <w:r w:rsidRPr="006C6CA7">
        <w:rPr>
          <w:rFonts w:eastAsia="宋体" w:cs="PMingLiU"/>
          <w:lang w:val="en-US"/>
        </w:rPr>
        <w:t xml:space="preserve"> </w:t>
      </w:r>
      <w:r>
        <w:rPr>
          <w:rFonts w:eastAsia="宋体" w:cs="PMingLiU"/>
          <w:lang w:val="en-US"/>
        </w:rPr>
        <w:t>Monte Carlo-based Split-Half Reliability</w:t>
      </w:r>
    </w:p>
    <w:p w14:paraId="29FCD2A4" w14:textId="77777777" w:rsidR="00841431" w:rsidRDefault="00841431" w:rsidP="00841431">
      <w:pPr>
        <w:jc w:val="center"/>
        <w:rPr>
          <w:rFonts w:eastAsia="宋体"/>
          <w:highlight w:val="yellow"/>
          <w:lang w:val="en-US"/>
        </w:rPr>
      </w:pPr>
    </w:p>
    <w:p w14:paraId="72FACDA1" w14:textId="77777777" w:rsidR="00464832" w:rsidRPr="00B41B99" w:rsidRDefault="00464832">
      <w:pPr>
        <w:rPr>
          <w:b/>
          <w:bCs/>
          <w:color w:val="000000" w:themeColor="text1"/>
          <w:highlight w:val="yellow"/>
          <w:u w:val="single"/>
          <w:lang w:val="en-US"/>
        </w:rPr>
      </w:pPr>
    </w:p>
    <w:p w14:paraId="497C8B8F" w14:textId="77777777" w:rsidR="00464832" w:rsidRPr="00464832" w:rsidRDefault="00464832">
      <w:pPr>
        <w:rPr>
          <w:b/>
          <w:bCs/>
          <w:color w:val="000000" w:themeColor="text1"/>
          <w:highlight w:val="yellow"/>
          <w:u w:val="single"/>
          <w:lang w:val="en-US"/>
        </w:rPr>
      </w:pPr>
    </w:p>
    <w:p w14:paraId="49D421F8" w14:textId="77777777" w:rsidR="00586F83" w:rsidRDefault="00BA0079">
      <w:pPr>
        <w:pStyle w:val="1"/>
        <w:keepNext w:val="0"/>
        <w:keepLines w:val="0"/>
        <w:spacing w:before="0" w:after="0"/>
        <w:rPr>
          <w:rFonts w:ascii="Calibri" w:eastAsia="Calibri" w:hAnsi="Calibri" w:cs="Calibri"/>
          <w:b/>
          <w:sz w:val="42"/>
          <w:szCs w:val="42"/>
        </w:rPr>
      </w:pPr>
      <w:bookmarkStart w:id="78" w:name="_n45umupwgeta" w:colFirst="0" w:colLast="0"/>
      <w:bookmarkStart w:id="79" w:name="_Toc127199623"/>
      <w:bookmarkEnd w:id="78"/>
      <w:r>
        <w:rPr>
          <w:rFonts w:ascii="Calibri" w:eastAsia="Calibri" w:hAnsi="Calibri" w:cs="Calibri"/>
          <w:b/>
          <w:sz w:val="42"/>
          <w:szCs w:val="42"/>
        </w:rPr>
        <w:t>Discussion</w:t>
      </w:r>
      <w:bookmarkEnd w:id="79"/>
    </w:p>
    <w:p w14:paraId="0417A83F" w14:textId="5EF890F9" w:rsidR="00D17E28" w:rsidRDefault="00BA0079" w:rsidP="00D17E28">
      <w:pPr>
        <w:rPr>
          <w:rFonts w:ascii="Calibri" w:eastAsiaTheme="minorEastAsia" w:hAnsi="Calibri" w:cs="Calibri"/>
        </w:rPr>
      </w:pPr>
      <w:r>
        <w:rPr>
          <w:rFonts w:ascii="Calibri" w:eastAsia="Calibri" w:hAnsi="Calibri" w:cs="Calibri"/>
        </w:rPr>
        <w:t xml:space="preserve">Do </w:t>
      </w:r>
      <w:r>
        <w:rPr>
          <w:rFonts w:ascii="Calibri" w:eastAsia="Calibri" w:hAnsi="Calibri" w:cs="Calibri"/>
          <w:b/>
        </w:rPr>
        <w:t>not</w:t>
      </w:r>
      <w:r>
        <w:rPr>
          <w:rFonts w:ascii="Calibri" w:eastAsia="Calibri" w:hAnsi="Calibri" w:cs="Calibri"/>
        </w:rPr>
        <w:t xml:space="preserve"> include a </w:t>
      </w:r>
      <w:r>
        <w:rPr>
          <w:rFonts w:ascii="Calibri" w:eastAsia="Calibri" w:hAnsi="Calibri" w:cs="Calibri"/>
          <w:b/>
        </w:rPr>
        <w:t xml:space="preserve">Discussion </w:t>
      </w:r>
      <w:r>
        <w:rPr>
          <w:rFonts w:ascii="Calibri" w:eastAsia="Calibri" w:hAnsi="Calibri" w:cs="Calibri"/>
        </w:rPr>
        <w:t>section.</w:t>
      </w:r>
      <w:bookmarkStart w:id="80" w:name="_55me02ptpjfj" w:colFirst="0" w:colLast="0"/>
      <w:bookmarkEnd w:id="80"/>
    </w:p>
    <w:p w14:paraId="00DE8AC9" w14:textId="77777777" w:rsidR="0014261E" w:rsidRPr="0014261E" w:rsidRDefault="0014261E" w:rsidP="00D17E28">
      <w:pPr>
        <w:rPr>
          <w:rFonts w:ascii="Calibri" w:eastAsiaTheme="minorEastAsia" w:hAnsi="Calibri" w:cs="Calibri"/>
        </w:rPr>
      </w:pPr>
    </w:p>
    <w:p w14:paraId="01ECDCF7" w14:textId="77777777" w:rsidR="00943774" w:rsidRDefault="00943774">
      <w:pPr>
        <w:spacing w:line="276" w:lineRule="auto"/>
        <w:rPr>
          <w:rFonts w:ascii="Calibri" w:eastAsia="Calibri" w:hAnsi="Calibri" w:cs="Calibri"/>
          <w:b/>
          <w:sz w:val="42"/>
          <w:szCs w:val="42"/>
        </w:rPr>
      </w:pPr>
      <w:bookmarkStart w:id="81" w:name="_mdjadefs2vka" w:colFirst="0" w:colLast="0"/>
      <w:bookmarkEnd w:id="81"/>
      <w:r>
        <w:rPr>
          <w:rFonts w:ascii="Calibri" w:eastAsia="Calibri" w:hAnsi="Calibri" w:cs="Calibri"/>
          <w:b/>
          <w:sz w:val="42"/>
          <w:szCs w:val="42"/>
        </w:rPr>
        <w:br w:type="page"/>
      </w:r>
    </w:p>
    <w:p w14:paraId="269FEE3B" w14:textId="798F1A32" w:rsidR="00586F83" w:rsidRDefault="00BA0079">
      <w:pPr>
        <w:pStyle w:val="1"/>
        <w:keepNext w:val="0"/>
        <w:keepLines w:val="0"/>
        <w:spacing w:before="0" w:after="0"/>
        <w:rPr>
          <w:rFonts w:ascii="Calibri" w:eastAsia="Calibri" w:hAnsi="Calibri" w:cs="Calibri"/>
          <w:b/>
          <w:sz w:val="42"/>
          <w:szCs w:val="42"/>
        </w:rPr>
      </w:pPr>
      <w:bookmarkStart w:id="82" w:name="_Toc127199624"/>
      <w:r>
        <w:rPr>
          <w:rFonts w:ascii="Calibri" w:eastAsia="Calibri" w:hAnsi="Calibri" w:cs="Calibri"/>
          <w:b/>
          <w:sz w:val="42"/>
          <w:szCs w:val="42"/>
        </w:rPr>
        <w:lastRenderedPageBreak/>
        <w:t>Acknowledgements</w:t>
      </w:r>
      <w:bookmarkEnd w:id="82"/>
    </w:p>
    <w:p w14:paraId="1E3C6B82" w14:textId="79BD882E" w:rsidR="00586F83" w:rsidRDefault="00D17E28" w:rsidP="0014261E">
      <w:pPr>
        <w:rPr>
          <w:color w:val="000000" w:themeColor="text1"/>
          <w:lang w:val="en-US"/>
        </w:rPr>
      </w:pPr>
      <w:r w:rsidRPr="00464832">
        <w:rPr>
          <w:color w:val="000000" w:themeColor="text1"/>
          <w:lang w:val="en-US"/>
        </w:rPr>
        <w:t>The present research is support by xxx.</w:t>
      </w:r>
      <w:r w:rsidRPr="00D17E28">
        <w:rPr>
          <w:color w:val="000000" w:themeColor="text1"/>
          <w:lang w:val="en-US"/>
        </w:rPr>
        <w:t xml:space="preserve"> </w:t>
      </w:r>
      <w:bookmarkStart w:id="83" w:name="_wvd57wep2hh3" w:colFirst="0" w:colLast="0"/>
      <w:bookmarkEnd w:id="83"/>
    </w:p>
    <w:p w14:paraId="771E3CBA" w14:textId="77777777" w:rsidR="0014261E" w:rsidRPr="0014261E" w:rsidRDefault="0014261E" w:rsidP="0014261E">
      <w:pPr>
        <w:rPr>
          <w:color w:val="000000" w:themeColor="text1"/>
          <w:lang w:val="en-US"/>
        </w:rPr>
      </w:pPr>
    </w:p>
    <w:p w14:paraId="0EF50E9B" w14:textId="77777777" w:rsidR="00586F83" w:rsidRDefault="00BA0079">
      <w:pPr>
        <w:pStyle w:val="1"/>
        <w:keepNext w:val="0"/>
        <w:keepLines w:val="0"/>
        <w:spacing w:before="0" w:after="0"/>
        <w:rPr>
          <w:rFonts w:ascii="Calibri" w:eastAsia="Calibri" w:hAnsi="Calibri" w:cs="Calibri"/>
          <w:b/>
          <w:sz w:val="42"/>
          <w:szCs w:val="42"/>
        </w:rPr>
      </w:pPr>
      <w:bookmarkStart w:id="84" w:name="_ridkkf2yzxxx" w:colFirst="0" w:colLast="0"/>
      <w:bookmarkStart w:id="85" w:name="_Toc127199625"/>
      <w:bookmarkEnd w:id="84"/>
      <w:r>
        <w:rPr>
          <w:rFonts w:ascii="Calibri" w:eastAsia="Calibri" w:hAnsi="Calibri" w:cs="Calibri"/>
          <w:b/>
          <w:sz w:val="42"/>
          <w:szCs w:val="42"/>
        </w:rPr>
        <w:t>Author contributions</w:t>
      </w:r>
      <w:bookmarkEnd w:id="85"/>
    </w:p>
    <w:p w14:paraId="67F329E3" w14:textId="0995B56C" w:rsidR="00586F83" w:rsidRDefault="00D17E28" w:rsidP="0014261E">
      <w:pPr>
        <w:ind w:firstLine="720"/>
        <w:rPr>
          <w:rFonts w:eastAsiaTheme="minorEastAsia"/>
          <w:color w:val="000000" w:themeColor="text1"/>
          <w:lang w:val="en-US"/>
        </w:rPr>
      </w:pPr>
      <w:r w:rsidRPr="00F9424D">
        <w:rPr>
          <w:color w:val="000000" w:themeColor="text1"/>
          <w:lang w:val="en-US"/>
        </w:rPr>
        <w:t xml:space="preserve">HCP contributed to the </w:t>
      </w:r>
      <w:r w:rsidRPr="00327CB6">
        <w:rPr>
          <w:color w:val="000000" w:themeColor="text1"/>
          <w:lang w:val="en-US"/>
        </w:rPr>
        <w:t xml:space="preserve">conception </w:t>
      </w:r>
      <w:r w:rsidRPr="00327CB6">
        <w:rPr>
          <w:rFonts w:hint="eastAsia"/>
          <w:color w:val="000000" w:themeColor="text1"/>
          <w:lang w:val="en-US"/>
        </w:rPr>
        <w:t>and</w:t>
      </w:r>
      <w:r w:rsidRPr="00327CB6">
        <w:rPr>
          <w:color w:val="000000" w:themeColor="text1"/>
          <w:lang w:val="en-US"/>
        </w:rPr>
        <w:t xml:space="preserve"> </w:t>
      </w:r>
      <w:r w:rsidRPr="00F9424D">
        <w:rPr>
          <w:rFonts w:hint="eastAsia"/>
          <w:color w:val="000000" w:themeColor="text1"/>
          <w:lang w:val="en-US"/>
        </w:rPr>
        <w:t>s</w:t>
      </w:r>
      <w:r w:rsidRPr="00F9424D">
        <w:rPr>
          <w:color w:val="000000" w:themeColor="text1"/>
          <w:lang w:val="en-US"/>
        </w:rPr>
        <w:t xml:space="preserve">upervision of the study and </w:t>
      </w:r>
      <w:r w:rsidRPr="00327CB6">
        <w:rPr>
          <w:rFonts w:hint="eastAsia"/>
          <w:color w:val="000000" w:themeColor="text1"/>
          <w:lang w:val="en-US"/>
        </w:rPr>
        <w:t>will</w:t>
      </w:r>
      <w:r w:rsidRPr="00327CB6">
        <w:rPr>
          <w:color w:val="000000" w:themeColor="text1"/>
          <w:lang w:val="en-US"/>
        </w:rPr>
        <w:t xml:space="preserve"> </w:t>
      </w:r>
      <w:r w:rsidRPr="00327CB6">
        <w:rPr>
          <w:rFonts w:hint="eastAsia"/>
          <w:color w:val="000000" w:themeColor="text1"/>
          <w:lang w:val="en-US"/>
        </w:rPr>
        <w:t>provide</w:t>
      </w:r>
      <w:r w:rsidRPr="00327CB6">
        <w:rPr>
          <w:color w:val="000000" w:themeColor="text1"/>
          <w:lang w:val="en-US"/>
        </w:rPr>
        <w:t xml:space="preserve"> </w:t>
      </w:r>
      <w:r w:rsidRPr="00F9424D">
        <w:rPr>
          <w:rFonts w:hint="eastAsia"/>
          <w:color w:val="000000" w:themeColor="text1"/>
          <w:lang w:val="en-US"/>
        </w:rPr>
        <w:t>t</w:t>
      </w:r>
      <w:r w:rsidRPr="00F9424D">
        <w:rPr>
          <w:color w:val="000000" w:themeColor="text1"/>
          <w:lang w:val="en-US"/>
        </w:rPr>
        <w:t>he methodology expertise.</w:t>
      </w:r>
      <w:r>
        <w:rPr>
          <w:color w:val="000000" w:themeColor="text1"/>
          <w:lang w:val="en-US"/>
        </w:rPr>
        <w:t xml:space="preserve"> JS contributed to fund raising, HCP contributed to data collection. </w:t>
      </w:r>
      <w:r w:rsidRPr="00F9424D">
        <w:rPr>
          <w:color w:val="000000" w:themeColor="text1"/>
          <w:lang w:val="en-US"/>
        </w:rPr>
        <w:t xml:space="preserve">ZL and ZYR </w:t>
      </w:r>
      <w:r w:rsidRPr="00327CB6">
        <w:rPr>
          <w:rFonts w:hint="eastAsia"/>
          <w:color w:val="000000" w:themeColor="text1"/>
          <w:lang w:val="en-US"/>
        </w:rPr>
        <w:t>will</w:t>
      </w:r>
      <w:r w:rsidRPr="00327CB6">
        <w:rPr>
          <w:color w:val="000000" w:themeColor="text1"/>
          <w:lang w:val="en-US"/>
        </w:rPr>
        <w:t xml:space="preserve"> </w:t>
      </w:r>
      <w:r w:rsidRPr="00F9424D">
        <w:rPr>
          <w:color w:val="000000" w:themeColor="text1"/>
          <w:lang w:val="en-US"/>
        </w:rPr>
        <w:t xml:space="preserve">perform the data </w:t>
      </w:r>
      <w:r>
        <w:rPr>
          <w:rFonts w:hint="eastAsia"/>
          <w:color w:val="000000" w:themeColor="text1"/>
          <w:lang w:val="en-US"/>
        </w:rPr>
        <w:t>pre</w:t>
      </w:r>
      <w:r>
        <w:rPr>
          <w:color w:val="000000" w:themeColor="text1"/>
          <w:lang w:val="en-US"/>
        </w:rPr>
        <w:t xml:space="preserve">-processing, </w:t>
      </w:r>
      <w:r w:rsidRPr="00F9424D">
        <w:rPr>
          <w:color w:val="000000" w:themeColor="text1"/>
          <w:lang w:val="en-US"/>
        </w:rPr>
        <w:t xml:space="preserve">analysis and </w:t>
      </w:r>
      <w:r>
        <w:rPr>
          <w:color w:val="000000" w:themeColor="text1"/>
          <w:lang w:val="en-US"/>
        </w:rPr>
        <w:t>visualize</w:t>
      </w:r>
      <w:r w:rsidRPr="00F9424D">
        <w:rPr>
          <w:color w:val="000000" w:themeColor="text1"/>
          <w:lang w:val="en-US"/>
        </w:rPr>
        <w:t xml:space="preserve"> the results. In addition, ZL</w:t>
      </w:r>
      <w:r>
        <w:rPr>
          <w:color w:val="000000" w:themeColor="text1"/>
          <w:lang w:val="en-US"/>
        </w:rPr>
        <w:t>, JS</w:t>
      </w:r>
      <w:r w:rsidRPr="00F9424D">
        <w:rPr>
          <w:color w:val="000000" w:themeColor="text1"/>
          <w:lang w:val="en-US"/>
        </w:rPr>
        <w:t xml:space="preserve"> and HCP </w:t>
      </w:r>
      <w:r w:rsidRPr="00327CB6">
        <w:rPr>
          <w:rFonts w:hint="eastAsia"/>
          <w:color w:val="000000" w:themeColor="text1"/>
          <w:lang w:val="en-US"/>
        </w:rPr>
        <w:t>will</w:t>
      </w:r>
      <w:r w:rsidRPr="00327CB6">
        <w:rPr>
          <w:color w:val="000000" w:themeColor="text1"/>
          <w:lang w:val="en-US"/>
        </w:rPr>
        <w:t xml:space="preserve"> contribute </w:t>
      </w:r>
      <w:r w:rsidRPr="00F9424D">
        <w:rPr>
          <w:color w:val="000000" w:themeColor="text1"/>
          <w:lang w:val="en-US"/>
        </w:rPr>
        <w:t xml:space="preserve">to </w:t>
      </w:r>
      <w:r>
        <w:rPr>
          <w:color w:val="000000" w:themeColor="text1"/>
          <w:lang w:val="en-US"/>
        </w:rPr>
        <w:t>discussing</w:t>
      </w:r>
      <w:r w:rsidRPr="00F9424D">
        <w:rPr>
          <w:color w:val="000000" w:themeColor="text1"/>
          <w:lang w:val="en-US"/>
        </w:rPr>
        <w:t xml:space="preserve"> the results and the drafting of the final manuscript. All authors </w:t>
      </w:r>
      <w:r>
        <w:rPr>
          <w:rFonts w:hint="eastAsia"/>
          <w:color w:val="000000" w:themeColor="text1"/>
          <w:lang w:val="en-US"/>
        </w:rPr>
        <w:t>will</w:t>
      </w:r>
      <w:r>
        <w:rPr>
          <w:color w:val="000000" w:themeColor="text1"/>
          <w:lang w:val="en-US"/>
        </w:rPr>
        <w:t xml:space="preserve"> </w:t>
      </w:r>
      <w:r w:rsidRPr="00F9424D">
        <w:rPr>
          <w:color w:val="000000" w:themeColor="text1"/>
          <w:lang w:val="en-US"/>
        </w:rPr>
        <w:t>critically revise the manuscript</w:t>
      </w:r>
      <w:r w:rsidRPr="00327CB6">
        <w:rPr>
          <w:color w:val="000000" w:themeColor="text1"/>
          <w:lang w:val="en-US"/>
        </w:rPr>
        <w:t>.</w:t>
      </w:r>
    </w:p>
    <w:p w14:paraId="4F5DA402" w14:textId="77777777" w:rsidR="0014261E" w:rsidRPr="0014261E" w:rsidRDefault="0014261E" w:rsidP="0014261E">
      <w:pPr>
        <w:ind w:firstLine="720"/>
        <w:rPr>
          <w:rFonts w:eastAsiaTheme="minorEastAsia"/>
          <w:color w:val="000000" w:themeColor="text1"/>
          <w:lang w:val="en-US"/>
        </w:rPr>
      </w:pPr>
    </w:p>
    <w:p w14:paraId="769AE28C" w14:textId="77777777" w:rsidR="00586F83" w:rsidRPr="003E7247" w:rsidRDefault="00BA0079" w:rsidP="003E7247">
      <w:pPr>
        <w:pStyle w:val="1"/>
        <w:keepNext w:val="0"/>
        <w:keepLines w:val="0"/>
        <w:spacing w:before="0" w:after="0"/>
        <w:rPr>
          <w:rFonts w:ascii="Calibri" w:eastAsia="Calibri" w:hAnsi="Calibri" w:cs="Calibri"/>
          <w:b/>
          <w:sz w:val="42"/>
          <w:szCs w:val="42"/>
        </w:rPr>
      </w:pPr>
      <w:bookmarkStart w:id="86" w:name="_Toc127199626"/>
      <w:r w:rsidRPr="003E7247">
        <w:rPr>
          <w:rFonts w:ascii="Calibri" w:eastAsia="Calibri" w:hAnsi="Calibri" w:cs="Calibri"/>
          <w:b/>
          <w:sz w:val="42"/>
          <w:szCs w:val="42"/>
        </w:rPr>
        <w:t>Competing interests</w:t>
      </w:r>
      <w:bookmarkEnd w:id="86"/>
    </w:p>
    <w:p w14:paraId="156CF79A" w14:textId="14E88DC3" w:rsidR="00586F83" w:rsidRDefault="00BA0079">
      <w:pPr>
        <w:rPr>
          <w:rFonts w:eastAsiaTheme="minorEastAsia"/>
          <w:color w:val="000000" w:themeColor="text1"/>
          <w:lang w:val="en-US"/>
        </w:rPr>
      </w:pPr>
      <w:r w:rsidRPr="00D17E28">
        <w:rPr>
          <w:color w:val="000000" w:themeColor="text1"/>
          <w:lang w:val="en-US"/>
        </w:rPr>
        <w:t>The authors declare no competing interests.</w:t>
      </w:r>
    </w:p>
    <w:p w14:paraId="38933820" w14:textId="77777777" w:rsidR="0014261E" w:rsidRPr="0014261E" w:rsidRDefault="0014261E">
      <w:pPr>
        <w:rPr>
          <w:rFonts w:eastAsiaTheme="minorEastAsia"/>
          <w:color w:val="000000" w:themeColor="text1"/>
          <w:lang w:val="en-US"/>
        </w:rPr>
      </w:pPr>
    </w:p>
    <w:p w14:paraId="1063808D" w14:textId="77777777" w:rsidR="00586F83" w:rsidRDefault="00BA0079" w:rsidP="003E7247">
      <w:pPr>
        <w:pStyle w:val="1"/>
        <w:keepNext w:val="0"/>
        <w:keepLines w:val="0"/>
        <w:spacing w:before="0" w:after="0"/>
        <w:rPr>
          <w:rFonts w:ascii="Calibri" w:eastAsia="Calibri" w:hAnsi="Calibri" w:cs="Calibri"/>
          <w:b/>
          <w:sz w:val="42"/>
          <w:szCs w:val="42"/>
        </w:rPr>
      </w:pPr>
      <w:bookmarkStart w:id="87" w:name="_Toc127199627"/>
      <w:r>
        <w:rPr>
          <w:rFonts w:ascii="Calibri" w:eastAsia="Calibri" w:hAnsi="Calibri" w:cs="Calibri"/>
          <w:b/>
          <w:sz w:val="42"/>
          <w:szCs w:val="42"/>
        </w:rPr>
        <w:t>Figures</w:t>
      </w:r>
      <w:bookmarkEnd w:id="87"/>
    </w:p>
    <w:p w14:paraId="50F35867" w14:textId="2F8B0516" w:rsidR="00586F83" w:rsidRDefault="00BA0079" w:rsidP="0014261E">
      <w:pPr>
        <w:ind w:firstLine="720"/>
        <w:rPr>
          <w:rFonts w:ascii="Calibri" w:eastAsia="Calibri" w:hAnsi="Calibri" w:cs="Calibri"/>
        </w:rPr>
      </w:pPr>
      <w:r>
        <w:rPr>
          <w:rFonts w:ascii="Calibri" w:eastAsia="Calibri" w:hAnsi="Calibri" w:cs="Calibri"/>
        </w:rPr>
        <w:t>You are encouraged to include Figures in the text or at the end of the protocol. Keep in mind that a total of 8 display elements (i.e., combination of Tables and Figures) is permitted in the final, Stage 2, submission. However, to enable typesetting of papers, we advise making the number of display items commensurate with your overall word length (that is, for a shorter paper the number of display items should be lower, for a longer manuscript a higher number may be allowed). Figures/Tables that are not essential should be included in your Supplementary Information file.</w:t>
      </w:r>
      <w:bookmarkStart w:id="88" w:name="_wbmlk2iy1qsw" w:colFirst="0" w:colLast="0"/>
      <w:bookmarkEnd w:id="88"/>
    </w:p>
    <w:p w14:paraId="262C4FF0" w14:textId="77777777" w:rsidR="0014261E" w:rsidRPr="0014261E" w:rsidRDefault="0014261E" w:rsidP="0014261E">
      <w:pPr>
        <w:ind w:firstLine="720"/>
        <w:rPr>
          <w:rFonts w:ascii="Calibri" w:eastAsia="Calibri" w:hAnsi="Calibri" w:cs="Calibri"/>
        </w:rPr>
      </w:pPr>
    </w:p>
    <w:p w14:paraId="7B735872" w14:textId="2FC9E115" w:rsidR="00ED4B44" w:rsidRPr="0014261E" w:rsidRDefault="00BA0079" w:rsidP="0014261E">
      <w:pPr>
        <w:pStyle w:val="1"/>
        <w:keepNext w:val="0"/>
        <w:keepLines w:val="0"/>
        <w:spacing w:before="0" w:after="0"/>
        <w:rPr>
          <w:rFonts w:ascii="Calibri" w:eastAsia="Calibri" w:hAnsi="Calibri" w:cs="Calibri"/>
          <w:b/>
          <w:sz w:val="42"/>
          <w:szCs w:val="42"/>
        </w:rPr>
      </w:pPr>
      <w:bookmarkStart w:id="89" w:name="_1r3wz94tf58i" w:colFirst="0" w:colLast="0"/>
      <w:bookmarkStart w:id="90" w:name="_Toc127199628"/>
      <w:bookmarkEnd w:id="89"/>
      <w:r>
        <w:rPr>
          <w:rFonts w:ascii="Calibri" w:eastAsia="Calibri" w:hAnsi="Calibri" w:cs="Calibri"/>
          <w:b/>
          <w:sz w:val="42"/>
          <w:szCs w:val="42"/>
        </w:rPr>
        <w:t>Figure Legends</w:t>
      </w:r>
      <w:bookmarkEnd w:id="90"/>
    </w:p>
    <w:p w14:paraId="1CAE7A55" w14:textId="6B184495" w:rsidR="00586F83" w:rsidRDefault="00BA0079" w:rsidP="0014261E">
      <w:pPr>
        <w:ind w:firstLine="720"/>
        <w:rPr>
          <w:rFonts w:ascii="Calibri" w:eastAsia="Calibri" w:hAnsi="Calibri" w:cs="Calibri"/>
        </w:rPr>
      </w:pPr>
      <w:r>
        <w:rPr>
          <w:rFonts w:ascii="Calibri" w:eastAsia="Calibri" w:hAnsi="Calibri" w:cs="Calibri"/>
          <w:b/>
        </w:rPr>
        <w:t xml:space="preserve">Figure 1. Guidelines for the preparation of figure captions. </w:t>
      </w:r>
      <w:r>
        <w:rPr>
          <w:rFonts w:ascii="Calibri" w:eastAsia="Calibri" w:hAnsi="Calibri" w:cs="Calibri"/>
        </w:rPr>
        <w:t>Figure captions should be concise. Begin with a brief title and then describe what is presented in the figure and detail all relevant statistical information. If you show pilot data, list the N of each plot and report full statistics. Aim not to exceed 350 words per legend.</w:t>
      </w:r>
      <w:bookmarkStart w:id="91" w:name="_5v980ihlaje4" w:colFirst="0" w:colLast="0"/>
      <w:bookmarkEnd w:id="91"/>
    </w:p>
    <w:p w14:paraId="34FA59D1" w14:textId="77777777" w:rsidR="0014261E" w:rsidRPr="0014261E" w:rsidRDefault="0014261E" w:rsidP="0014261E">
      <w:pPr>
        <w:ind w:firstLine="720"/>
        <w:rPr>
          <w:rFonts w:ascii="Calibri" w:eastAsia="Calibri" w:hAnsi="Calibri" w:cs="Calibri"/>
        </w:rPr>
      </w:pPr>
    </w:p>
    <w:p w14:paraId="61378AFF" w14:textId="77777777" w:rsidR="00943774" w:rsidRDefault="00943774">
      <w:pPr>
        <w:spacing w:line="276" w:lineRule="auto"/>
        <w:rPr>
          <w:rFonts w:ascii="Calibri" w:eastAsia="Calibri" w:hAnsi="Calibri" w:cs="Calibri"/>
          <w:b/>
          <w:sz w:val="42"/>
          <w:szCs w:val="42"/>
        </w:rPr>
      </w:pPr>
      <w:r>
        <w:rPr>
          <w:rFonts w:ascii="Calibri" w:eastAsia="Calibri" w:hAnsi="Calibri" w:cs="Calibri"/>
          <w:b/>
          <w:sz w:val="42"/>
          <w:szCs w:val="42"/>
        </w:rPr>
        <w:br w:type="page"/>
      </w:r>
    </w:p>
    <w:p w14:paraId="0E12CD3E" w14:textId="76E59950" w:rsidR="003E7247" w:rsidRDefault="003E7247" w:rsidP="003E7247">
      <w:pPr>
        <w:pStyle w:val="1"/>
        <w:keepNext w:val="0"/>
        <w:keepLines w:val="0"/>
        <w:spacing w:before="0" w:after="0"/>
        <w:rPr>
          <w:rFonts w:ascii="Calibri" w:eastAsia="Calibri" w:hAnsi="Calibri" w:cs="Calibri"/>
          <w:b/>
          <w:sz w:val="42"/>
          <w:szCs w:val="42"/>
        </w:rPr>
      </w:pPr>
      <w:bookmarkStart w:id="92" w:name="_Toc127199629"/>
      <w:r>
        <w:rPr>
          <w:rFonts w:ascii="Calibri" w:eastAsia="Calibri" w:hAnsi="Calibri" w:cs="Calibri"/>
          <w:b/>
          <w:sz w:val="42"/>
          <w:szCs w:val="42"/>
        </w:rPr>
        <w:lastRenderedPageBreak/>
        <w:t>Supplementary information</w:t>
      </w:r>
      <w:bookmarkEnd w:id="92"/>
    </w:p>
    <w:p w14:paraId="02587701" w14:textId="77777777" w:rsidR="003E7247" w:rsidRDefault="003E7247" w:rsidP="003E7247">
      <w:pPr>
        <w:rPr>
          <w:rFonts w:ascii="Calibri" w:eastAsia="Calibri" w:hAnsi="Calibri" w:cs="Calibri"/>
        </w:rPr>
      </w:pPr>
      <w:r>
        <w:rPr>
          <w:rFonts w:ascii="Calibri" w:eastAsia="Calibri" w:hAnsi="Calibri" w:cs="Calibri"/>
        </w:rPr>
        <w:t>Please report pilot data in detail here and include any other material that provides background information.</w:t>
      </w:r>
    </w:p>
    <w:p w14:paraId="2F52945F" w14:textId="77777777" w:rsidR="003E7247" w:rsidRPr="003E7247" w:rsidRDefault="003E7247" w:rsidP="003E7247">
      <w:pPr>
        <w:rPr>
          <w:rFonts w:eastAsiaTheme="minorEastAsia"/>
        </w:rPr>
      </w:pPr>
    </w:p>
    <w:p w14:paraId="75EC8790" w14:textId="3AC10ECF" w:rsidR="00586F83" w:rsidRPr="0014261E" w:rsidRDefault="003E7247" w:rsidP="0014261E">
      <w:pPr>
        <w:rPr>
          <w:rFonts w:eastAsia="Calibri"/>
          <w:lang w:val="en-US"/>
        </w:rPr>
      </w:pPr>
      <w:bookmarkStart w:id="93" w:name="_dz5w9vw0a4hh" w:colFirst="0" w:colLast="0"/>
      <w:bookmarkEnd w:id="93"/>
      <w:r w:rsidRPr="003E7247">
        <w:rPr>
          <w:rFonts w:eastAsia="Calibri"/>
          <w:lang w:val="en-US"/>
        </w:rPr>
        <w:t xml:space="preserve">Supplementary Table 1 </w:t>
      </w:r>
      <w:r w:rsidR="00BA0079" w:rsidRPr="003E7247">
        <w:rPr>
          <w:rFonts w:eastAsia="Calibri"/>
          <w:lang w:val="en-US"/>
        </w:rPr>
        <w:t>Design Table</w:t>
      </w:r>
      <w:r w:rsidR="00BA0079">
        <w:rPr>
          <w:rFonts w:ascii="Calibri" w:eastAsia="Calibri" w:hAnsi="Calibri" w:cs="Calibri"/>
          <w:i/>
          <w:sz w:val="20"/>
          <w:szCs w:val="20"/>
        </w:rPr>
        <w:t xml:space="preserve"> </w:t>
      </w:r>
    </w:p>
    <w:tbl>
      <w:tblPr>
        <w:tblStyle w:val="10"/>
        <w:tblW w:w="51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2330"/>
        <w:gridCol w:w="2893"/>
        <w:gridCol w:w="2310"/>
        <w:gridCol w:w="2027"/>
      </w:tblGrid>
      <w:tr w:rsidR="00532C42" w14:paraId="3A6343CB" w14:textId="77777777" w:rsidTr="00871B16">
        <w:trPr>
          <w:trHeight w:val="1385"/>
        </w:trPr>
        <w:tc>
          <w:tcPr>
            <w:tcW w:w="121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19A13E" w14:textId="77777777" w:rsidR="00532C42" w:rsidRDefault="00532C42">
            <w:pPr>
              <w:rPr>
                <w:rFonts w:ascii="Calibri" w:eastAsia="Calibri" w:hAnsi="Calibri" w:cs="Calibri"/>
                <w:b/>
                <w:sz w:val="20"/>
                <w:szCs w:val="20"/>
              </w:rPr>
            </w:pPr>
            <w:r>
              <w:rPr>
                <w:rFonts w:ascii="Calibri" w:eastAsia="Calibri" w:hAnsi="Calibri" w:cs="Calibri"/>
                <w:b/>
                <w:sz w:val="20"/>
                <w:szCs w:val="20"/>
              </w:rPr>
              <w:t>Question</w:t>
            </w:r>
          </w:p>
        </w:tc>
        <w:tc>
          <w:tcPr>
            <w:tcW w:w="1513" w:type="pct"/>
            <w:tcBorders>
              <w:top w:val="single" w:sz="8" w:space="0" w:color="000000"/>
              <w:bottom w:val="single" w:sz="8" w:space="0" w:color="000000"/>
              <w:right w:val="single" w:sz="8" w:space="0" w:color="000000"/>
            </w:tcBorders>
            <w:tcMar>
              <w:top w:w="100" w:type="dxa"/>
              <w:left w:w="100" w:type="dxa"/>
              <w:bottom w:w="100" w:type="dxa"/>
              <w:right w:w="100" w:type="dxa"/>
            </w:tcMar>
          </w:tcPr>
          <w:p w14:paraId="084B79CE" w14:textId="77777777" w:rsidR="00532C42" w:rsidRDefault="00532C42">
            <w:pPr>
              <w:rPr>
                <w:rFonts w:ascii="Calibri" w:eastAsia="Calibri" w:hAnsi="Calibri" w:cs="Calibri"/>
                <w:b/>
                <w:sz w:val="20"/>
                <w:szCs w:val="20"/>
              </w:rPr>
            </w:pPr>
            <w:r>
              <w:rPr>
                <w:rFonts w:ascii="Calibri" w:eastAsia="Calibri" w:hAnsi="Calibri" w:cs="Calibri"/>
                <w:b/>
                <w:sz w:val="20"/>
                <w:szCs w:val="20"/>
              </w:rPr>
              <w:t>Hypothesis (if applicable)</w:t>
            </w:r>
          </w:p>
        </w:tc>
        <w:tc>
          <w:tcPr>
            <w:tcW w:w="1208" w:type="pct"/>
            <w:tcBorders>
              <w:top w:val="single" w:sz="8" w:space="0" w:color="000000"/>
              <w:bottom w:val="single" w:sz="8" w:space="0" w:color="000000"/>
              <w:right w:val="single" w:sz="8" w:space="0" w:color="000000"/>
            </w:tcBorders>
            <w:tcMar>
              <w:top w:w="100" w:type="dxa"/>
              <w:left w:w="100" w:type="dxa"/>
              <w:bottom w:w="100" w:type="dxa"/>
              <w:right w:w="100" w:type="dxa"/>
            </w:tcMar>
          </w:tcPr>
          <w:p w14:paraId="7380819F" w14:textId="77777777" w:rsidR="00532C42" w:rsidRDefault="00532C42">
            <w:pPr>
              <w:rPr>
                <w:rFonts w:ascii="Calibri" w:eastAsia="Calibri" w:hAnsi="Calibri" w:cs="Calibri"/>
                <w:b/>
                <w:sz w:val="20"/>
                <w:szCs w:val="20"/>
              </w:rPr>
            </w:pPr>
            <w:r>
              <w:rPr>
                <w:rFonts w:ascii="Calibri" w:eastAsia="Calibri" w:hAnsi="Calibri" w:cs="Calibri"/>
                <w:b/>
                <w:sz w:val="20"/>
                <w:szCs w:val="20"/>
              </w:rPr>
              <w:t>Analysis Plan</w:t>
            </w:r>
          </w:p>
        </w:tc>
        <w:tc>
          <w:tcPr>
            <w:tcW w:w="1060" w:type="pct"/>
            <w:tcBorders>
              <w:top w:val="single" w:sz="8" w:space="0" w:color="000000"/>
              <w:bottom w:val="single" w:sz="8" w:space="0" w:color="000000"/>
              <w:right w:val="single" w:sz="8" w:space="0" w:color="000000"/>
            </w:tcBorders>
            <w:tcMar>
              <w:top w:w="100" w:type="dxa"/>
              <w:left w:w="100" w:type="dxa"/>
              <w:bottom w:w="100" w:type="dxa"/>
              <w:right w:w="100" w:type="dxa"/>
            </w:tcMar>
          </w:tcPr>
          <w:p w14:paraId="23F99F5C" w14:textId="77777777" w:rsidR="00532C42" w:rsidRDefault="00532C42">
            <w:pPr>
              <w:rPr>
                <w:rFonts w:ascii="Calibri" w:eastAsia="Calibri" w:hAnsi="Calibri" w:cs="Calibri"/>
                <w:b/>
                <w:sz w:val="20"/>
                <w:szCs w:val="20"/>
              </w:rPr>
            </w:pPr>
            <w:r>
              <w:rPr>
                <w:rFonts w:ascii="Calibri" w:eastAsia="Calibri" w:hAnsi="Calibri" w:cs="Calibri"/>
                <w:b/>
                <w:sz w:val="20"/>
                <w:szCs w:val="20"/>
              </w:rPr>
              <w:t>Interpretation given to different outcomes</w:t>
            </w:r>
          </w:p>
        </w:tc>
      </w:tr>
      <w:tr w:rsidR="00532C42" w14:paraId="7E242DBC" w14:textId="77777777" w:rsidTr="00871B16">
        <w:trPr>
          <w:trHeight w:val="23"/>
        </w:trPr>
        <w:tc>
          <w:tcPr>
            <w:tcW w:w="1219" w:type="pct"/>
            <w:tcBorders>
              <w:left w:val="single" w:sz="8" w:space="0" w:color="000000"/>
              <w:bottom w:val="single" w:sz="8" w:space="0" w:color="000000"/>
              <w:right w:val="single" w:sz="8" w:space="0" w:color="000000"/>
            </w:tcBorders>
            <w:tcMar>
              <w:top w:w="100" w:type="dxa"/>
              <w:left w:w="100" w:type="dxa"/>
              <w:bottom w:w="100" w:type="dxa"/>
              <w:right w:w="100" w:type="dxa"/>
            </w:tcMar>
          </w:tcPr>
          <w:p w14:paraId="0D2CA581" w14:textId="45248E21" w:rsidR="00532C42" w:rsidRDefault="00532C42">
            <w:pPr>
              <w:rPr>
                <w:rFonts w:ascii="Calibri" w:eastAsia="Calibri" w:hAnsi="Calibri" w:cs="Calibri"/>
                <w:sz w:val="20"/>
                <w:szCs w:val="20"/>
              </w:rPr>
            </w:pPr>
            <w:r w:rsidRPr="00F038D1">
              <w:rPr>
                <w:color w:val="000000" w:themeColor="text1"/>
                <w:lang w:val="en-US"/>
              </w:rPr>
              <w:t xml:space="preserve"> W</w:t>
            </w:r>
            <w:r w:rsidRPr="00E82C40">
              <w:rPr>
                <w:color w:val="000000" w:themeColor="text1"/>
                <w:lang w:val="en-US"/>
              </w:rPr>
              <w:t>hich indicator (s) is appropriate and consistent to indicate the group-level self-prioritization effect (SPE) in the SALT</w:t>
            </w:r>
            <w:r>
              <w:rPr>
                <w:color w:val="000000" w:themeColor="text1"/>
                <w:lang w:val="en-US"/>
              </w:rPr>
              <w:t>?</w:t>
            </w:r>
          </w:p>
        </w:tc>
        <w:tc>
          <w:tcPr>
            <w:tcW w:w="1513" w:type="pct"/>
            <w:tcBorders>
              <w:bottom w:val="single" w:sz="8" w:space="0" w:color="000000"/>
              <w:right w:val="single" w:sz="8" w:space="0" w:color="000000"/>
            </w:tcBorders>
            <w:tcMar>
              <w:top w:w="100" w:type="dxa"/>
              <w:left w:w="100" w:type="dxa"/>
              <w:bottom w:w="100" w:type="dxa"/>
              <w:right w:w="100" w:type="dxa"/>
            </w:tcMar>
          </w:tcPr>
          <w:p w14:paraId="4F263E7A" w14:textId="7E5876DF" w:rsidR="00532C42" w:rsidRPr="008724B2" w:rsidRDefault="00532C42" w:rsidP="008D2627">
            <w:pPr>
              <w:rPr>
                <w:rFonts w:eastAsiaTheme="minorEastAsia"/>
                <w:color w:val="000000" w:themeColor="text1"/>
                <w:lang w:val="en-US"/>
              </w:rPr>
            </w:pPr>
            <w:r w:rsidRPr="008D2627">
              <w:rPr>
                <w:rFonts w:ascii="Calibri" w:eastAsia="Calibri" w:hAnsi="Calibri" w:cs="Calibri"/>
                <w:sz w:val="20"/>
                <w:szCs w:val="20"/>
              </w:rPr>
              <w:t xml:space="preserve"> </w:t>
            </w:r>
            <w:r w:rsidRPr="008D2627">
              <w:rPr>
                <w:color w:val="000000" w:themeColor="text1"/>
                <w:lang w:val="en-US"/>
              </w:rPr>
              <w:t xml:space="preserve">(a) Model-based measurement </w:t>
            </w:r>
            <w:r w:rsidR="008724B2">
              <w:rPr>
                <w:color w:val="000000" w:themeColor="text1"/>
                <w:lang w:val="en-US"/>
              </w:rPr>
              <w:t>(</w:t>
            </w:r>
            <w:r w:rsidR="008724B2" w:rsidRPr="007A0640">
              <w:rPr>
                <w:i/>
                <w:iCs/>
                <w:color w:val="000000" w:themeColor="text1"/>
                <w:lang w:val="en-US"/>
              </w:rPr>
              <w:t>v, z</w:t>
            </w:r>
            <w:r w:rsidR="008724B2">
              <w:rPr>
                <w:color w:val="000000" w:themeColor="text1"/>
                <w:lang w:val="en-US"/>
              </w:rPr>
              <w:t xml:space="preserve">) </w:t>
            </w:r>
            <w:r w:rsidRPr="008D2627">
              <w:rPr>
                <w:color w:val="000000" w:themeColor="text1"/>
                <w:lang w:val="en-US"/>
              </w:rPr>
              <w:t>and Reaction time-based measurement</w:t>
            </w:r>
            <w:r>
              <w:rPr>
                <w:color w:val="000000" w:themeColor="text1"/>
                <w:lang w:val="en-US"/>
              </w:rPr>
              <w:t>s</w:t>
            </w:r>
            <w:r w:rsidRPr="008D2627">
              <w:rPr>
                <w:color w:val="000000" w:themeColor="text1"/>
                <w:lang w:val="en-US"/>
              </w:rPr>
              <w:t xml:space="preserve"> </w:t>
            </w:r>
            <w:r w:rsidR="008724B2">
              <w:rPr>
                <w:color w:val="000000" w:themeColor="text1"/>
                <w:lang w:val="en-US"/>
              </w:rPr>
              <w:t>(</w:t>
            </w:r>
            <w:r w:rsidR="008724B2" w:rsidRPr="003F6597">
              <w:rPr>
                <w:color w:val="000000" w:themeColor="text1"/>
                <w:lang w:val="en-US"/>
              </w:rPr>
              <w:t>Mean Reaction times</w:t>
            </w:r>
            <w:r w:rsidR="008724B2">
              <w:rPr>
                <w:color w:val="000000" w:themeColor="text1"/>
                <w:lang w:val="en-US"/>
              </w:rPr>
              <w:t xml:space="preserve">) </w:t>
            </w:r>
            <w:r w:rsidRPr="008D2627">
              <w:rPr>
                <w:color w:val="000000" w:themeColor="text1"/>
                <w:lang w:val="en-US"/>
              </w:rPr>
              <w:t>are appropriately reliable as group-level SPE indicators in the associative learning task (</w:t>
            </w:r>
            <w:r>
              <w:rPr>
                <w:color w:val="000000" w:themeColor="text1"/>
                <w:lang w:val="en-US"/>
              </w:rPr>
              <w:t>b</w:t>
            </w:r>
            <w:r w:rsidRPr="008D2627">
              <w:rPr>
                <w:color w:val="000000" w:themeColor="text1"/>
                <w:lang w:val="en-US"/>
              </w:rPr>
              <w:t>) accuracy-based measurement</w:t>
            </w:r>
            <w:r>
              <w:rPr>
                <w:color w:val="000000" w:themeColor="text1"/>
                <w:lang w:val="en-US"/>
              </w:rPr>
              <w:t>s</w:t>
            </w:r>
            <w:r w:rsidRPr="008D2627">
              <w:rPr>
                <w:color w:val="000000" w:themeColor="text1"/>
                <w:lang w:val="en-US"/>
              </w:rPr>
              <w:t xml:space="preserve"> </w:t>
            </w:r>
            <w:r w:rsidR="008724B2">
              <w:rPr>
                <w:color w:val="000000" w:themeColor="text1"/>
                <w:lang w:val="en-US"/>
              </w:rPr>
              <w:t xml:space="preserve">(accuracy, d-prime, efficiency) </w:t>
            </w:r>
            <w:r w:rsidRPr="008D2627">
              <w:rPr>
                <w:color w:val="000000" w:themeColor="text1"/>
                <w:lang w:val="en-US"/>
              </w:rPr>
              <w:t>exhibits different degrees of inconsistency from one time point to another</w:t>
            </w:r>
            <w:r>
              <w:rPr>
                <w:color w:val="000000" w:themeColor="text1"/>
                <w:lang w:val="en-US"/>
              </w:rPr>
              <w:t>.</w:t>
            </w:r>
          </w:p>
          <w:p w14:paraId="04D608C7" w14:textId="0937B666" w:rsidR="00532C42" w:rsidRPr="008D2627" w:rsidRDefault="00532C42">
            <w:pPr>
              <w:rPr>
                <w:rFonts w:ascii="Calibri" w:eastAsia="Calibri" w:hAnsi="Calibri" w:cs="Calibri"/>
                <w:sz w:val="20"/>
                <w:szCs w:val="20"/>
                <w:lang w:val="en-US"/>
              </w:rPr>
            </w:pPr>
          </w:p>
        </w:tc>
        <w:tc>
          <w:tcPr>
            <w:tcW w:w="1208" w:type="pct"/>
            <w:tcBorders>
              <w:bottom w:val="single" w:sz="8" w:space="0" w:color="000000"/>
              <w:right w:val="single" w:sz="8" w:space="0" w:color="000000"/>
            </w:tcBorders>
            <w:tcMar>
              <w:top w:w="100" w:type="dxa"/>
              <w:left w:w="100" w:type="dxa"/>
              <w:bottom w:w="100" w:type="dxa"/>
              <w:right w:w="100" w:type="dxa"/>
            </w:tcMar>
          </w:tcPr>
          <w:p w14:paraId="127CC2AA" w14:textId="6C0550BF" w:rsidR="00532C42" w:rsidRDefault="00532C42">
            <w:pPr>
              <w:rPr>
                <w:rFonts w:ascii="Calibri" w:eastAsia="Calibri" w:hAnsi="Calibri" w:cs="Calibri"/>
                <w:sz w:val="20"/>
                <w:szCs w:val="20"/>
              </w:rPr>
            </w:pPr>
            <w:r w:rsidRPr="002B0D83">
              <w:rPr>
                <w:color w:val="000000" w:themeColor="text1"/>
                <w:lang w:val="en-US"/>
              </w:rPr>
              <w:t xml:space="preserve">We will </w:t>
            </w:r>
            <w:r>
              <w:rPr>
                <w:color w:val="000000" w:themeColor="text1"/>
                <w:lang w:val="en-US"/>
              </w:rPr>
              <w:t xml:space="preserve">use </w:t>
            </w:r>
            <w:r w:rsidRPr="002B0D83">
              <w:rPr>
                <w:color w:val="000000" w:themeColor="text1"/>
                <w:lang w:val="en-US"/>
              </w:rPr>
              <w:t>two-way single-measurement mixed model with absolute agreement between scores of six session</w:t>
            </w:r>
            <w:r>
              <w:rPr>
                <w:color w:val="000000" w:themeColor="text1"/>
                <w:lang w:val="en-US"/>
              </w:rPr>
              <w:t xml:space="preserve"> (ICC2k) as reliability measure of group</w:t>
            </w:r>
            <w:r w:rsidRPr="002B0D83">
              <w:rPr>
                <w:color w:val="000000" w:themeColor="text1"/>
                <w:lang w:val="en-US"/>
              </w:rPr>
              <w:t>-level SPE across six sessions.</w:t>
            </w:r>
          </w:p>
        </w:tc>
        <w:tc>
          <w:tcPr>
            <w:tcW w:w="1060" w:type="pct"/>
            <w:tcBorders>
              <w:bottom w:val="single" w:sz="8" w:space="0" w:color="000000"/>
              <w:right w:val="single" w:sz="8" w:space="0" w:color="000000"/>
            </w:tcBorders>
            <w:tcMar>
              <w:top w:w="100" w:type="dxa"/>
              <w:left w:w="100" w:type="dxa"/>
              <w:bottom w:w="100" w:type="dxa"/>
              <w:right w:w="100" w:type="dxa"/>
            </w:tcMar>
          </w:tcPr>
          <w:p w14:paraId="57449C11" w14:textId="00D7CE37" w:rsidR="00532C42" w:rsidRDefault="00532C42">
            <w:pPr>
              <w:rPr>
                <w:rFonts w:ascii="Calibri" w:eastAsia="Calibri" w:hAnsi="Calibri" w:cs="Calibri"/>
                <w:sz w:val="20"/>
                <w:szCs w:val="20"/>
              </w:rPr>
            </w:pPr>
            <w:r w:rsidRPr="008D2627">
              <w:rPr>
                <w:color w:val="000000" w:themeColor="text1"/>
                <w:lang w:val="en-US"/>
              </w:rPr>
              <w:t xml:space="preserve">ICC 2k </w:t>
            </w:r>
            <w:r w:rsidRPr="00FB39E0">
              <w:rPr>
                <w:color w:val="000000" w:themeColor="text1"/>
                <w:lang w:val="en-US"/>
              </w:rPr>
              <w:t>values less than 0.6 are indicative of poor reliability, values between 0.6 and 0.8 indicate substantial reliability, values greater than 0.8 indicate excellent reliability</w:t>
            </w:r>
            <w:r>
              <w:rPr>
                <w:color w:val="000000" w:themeColor="text1"/>
                <w:lang w:val="en-US"/>
              </w:rPr>
              <w:t>.</w:t>
            </w:r>
          </w:p>
        </w:tc>
      </w:tr>
      <w:tr w:rsidR="00532C42" w14:paraId="3C0DC3C9" w14:textId="77777777" w:rsidTr="00871B16">
        <w:trPr>
          <w:trHeight w:val="1461"/>
        </w:trPr>
        <w:tc>
          <w:tcPr>
            <w:tcW w:w="1219" w:type="pct"/>
            <w:tcBorders>
              <w:left w:val="single" w:sz="8" w:space="0" w:color="000000"/>
              <w:bottom w:val="single" w:sz="8" w:space="0" w:color="000000"/>
              <w:right w:val="single" w:sz="8" w:space="0" w:color="000000"/>
            </w:tcBorders>
            <w:tcMar>
              <w:top w:w="100" w:type="dxa"/>
              <w:left w:w="100" w:type="dxa"/>
              <w:bottom w:w="100" w:type="dxa"/>
              <w:right w:w="100" w:type="dxa"/>
            </w:tcMar>
          </w:tcPr>
          <w:p w14:paraId="4CFB8546" w14:textId="56F0A967" w:rsidR="00532C42" w:rsidRDefault="00532C42" w:rsidP="00F038D1">
            <w:pPr>
              <w:rPr>
                <w:rFonts w:ascii="Calibri" w:eastAsia="Calibri" w:hAnsi="Calibri" w:cs="Calibri"/>
                <w:sz w:val="20"/>
                <w:szCs w:val="20"/>
              </w:rPr>
            </w:pPr>
            <w:r w:rsidRPr="00F038D1">
              <w:rPr>
                <w:color w:val="000000" w:themeColor="text1"/>
                <w:lang w:val="en-US"/>
              </w:rPr>
              <w:t xml:space="preserve"> W</w:t>
            </w:r>
            <w:r w:rsidRPr="00E82C40">
              <w:rPr>
                <w:color w:val="000000" w:themeColor="text1"/>
                <w:lang w:val="en-US"/>
              </w:rPr>
              <w:t xml:space="preserve">hich indicator (s) is appropriate and consistent to indicate the </w:t>
            </w:r>
            <w:r>
              <w:rPr>
                <w:color w:val="000000" w:themeColor="text1"/>
                <w:lang w:val="en-US"/>
              </w:rPr>
              <w:t>individual</w:t>
            </w:r>
            <w:r w:rsidRPr="00E82C40">
              <w:rPr>
                <w:color w:val="000000" w:themeColor="text1"/>
                <w:lang w:val="en-US"/>
              </w:rPr>
              <w:t>-level self-prioritization effect (SPE) in the SALT</w:t>
            </w:r>
            <w:r>
              <w:rPr>
                <w:color w:val="000000" w:themeColor="text1"/>
                <w:lang w:val="en-US"/>
              </w:rPr>
              <w:t>?</w:t>
            </w:r>
          </w:p>
        </w:tc>
        <w:tc>
          <w:tcPr>
            <w:tcW w:w="1513" w:type="pct"/>
            <w:tcBorders>
              <w:bottom w:val="single" w:sz="8" w:space="0" w:color="000000"/>
              <w:right w:val="single" w:sz="8" w:space="0" w:color="000000"/>
            </w:tcBorders>
            <w:tcMar>
              <w:top w:w="100" w:type="dxa"/>
              <w:left w:w="100" w:type="dxa"/>
              <w:bottom w:w="100" w:type="dxa"/>
              <w:right w:w="100" w:type="dxa"/>
            </w:tcMar>
          </w:tcPr>
          <w:p w14:paraId="19E7E866" w14:textId="700D864B" w:rsidR="00532C42" w:rsidRPr="008D2627" w:rsidRDefault="006A0E67" w:rsidP="008D2627">
            <w:pPr>
              <w:rPr>
                <w:color w:val="000000" w:themeColor="text1"/>
                <w:lang w:val="en-US"/>
              </w:rPr>
            </w:pPr>
            <w:r w:rsidRPr="008D2627">
              <w:rPr>
                <w:color w:val="000000" w:themeColor="text1"/>
                <w:lang w:val="en-US"/>
              </w:rPr>
              <w:t xml:space="preserve">(a) </w:t>
            </w:r>
            <w:r w:rsidR="00532C42" w:rsidRPr="008D2627">
              <w:rPr>
                <w:color w:val="000000" w:themeColor="text1"/>
                <w:lang w:val="en-US"/>
              </w:rPr>
              <w:t xml:space="preserve">Model-based </w:t>
            </w:r>
            <w:r w:rsidR="007A0640" w:rsidRPr="008D2627">
              <w:rPr>
                <w:color w:val="000000" w:themeColor="text1"/>
                <w:lang w:val="en-US"/>
              </w:rPr>
              <w:t>measurement</w:t>
            </w:r>
            <w:r w:rsidR="007A0640">
              <w:rPr>
                <w:color w:val="000000" w:themeColor="text1"/>
                <w:lang w:val="en-US"/>
              </w:rPr>
              <w:t xml:space="preserve"> (</w:t>
            </w:r>
            <w:r w:rsidR="007A0640" w:rsidRPr="007A0640">
              <w:rPr>
                <w:i/>
                <w:iCs/>
                <w:color w:val="000000" w:themeColor="text1"/>
                <w:lang w:val="en-US"/>
              </w:rPr>
              <w:t>v, z</w:t>
            </w:r>
            <w:r w:rsidR="007A0640">
              <w:rPr>
                <w:color w:val="000000" w:themeColor="text1"/>
                <w:lang w:val="en-US"/>
              </w:rPr>
              <w:t>)</w:t>
            </w:r>
            <w:r w:rsidR="00532C42" w:rsidRPr="008D2627">
              <w:rPr>
                <w:color w:val="000000" w:themeColor="text1"/>
                <w:lang w:val="en-US"/>
              </w:rPr>
              <w:t>, which may reflect the critical underlying generative process of individuals, are appropriately reliable as individual-level SPE indicators in the associative learning task</w:t>
            </w:r>
            <w:r w:rsidR="007A0640">
              <w:rPr>
                <w:color w:val="000000" w:themeColor="text1"/>
                <w:lang w:val="en-US"/>
              </w:rPr>
              <w:t xml:space="preserve">. </w:t>
            </w:r>
            <w:r w:rsidR="00532C42" w:rsidRPr="008D2627">
              <w:rPr>
                <w:color w:val="000000" w:themeColor="text1"/>
                <w:lang w:val="en-US"/>
              </w:rPr>
              <w:t>(b) RT and accuracy-based measurement</w:t>
            </w:r>
            <w:r w:rsidR="00532C42">
              <w:rPr>
                <w:color w:val="000000" w:themeColor="text1"/>
                <w:lang w:val="en-US"/>
              </w:rPr>
              <w:t>s</w:t>
            </w:r>
            <w:r w:rsidR="00532C42" w:rsidRPr="008D2627">
              <w:rPr>
                <w:color w:val="000000" w:themeColor="text1"/>
                <w:lang w:val="en-US"/>
              </w:rPr>
              <w:t xml:space="preserve"> </w:t>
            </w:r>
            <w:r w:rsidR="008724B2">
              <w:rPr>
                <w:color w:val="000000" w:themeColor="text1"/>
                <w:lang w:val="en-US"/>
              </w:rPr>
              <w:t>(</w:t>
            </w:r>
            <w:r w:rsidR="008724B2" w:rsidRPr="00F74C9E">
              <w:rPr>
                <w:rFonts w:eastAsiaTheme="minorEastAsia"/>
                <w:color w:val="000000" w:themeColor="text1"/>
                <w:lang w:val="en-US"/>
              </w:rPr>
              <w:t>Mean Reaction times</w:t>
            </w:r>
            <w:r w:rsidR="008724B2">
              <w:rPr>
                <w:color w:val="000000" w:themeColor="text1"/>
                <w:lang w:val="en-US"/>
              </w:rPr>
              <w:t xml:space="preserve">, accuracy, d-prime, </w:t>
            </w:r>
            <w:proofErr w:type="gramStart"/>
            <w:r w:rsidR="008724B2">
              <w:rPr>
                <w:color w:val="000000" w:themeColor="text1"/>
                <w:lang w:val="en-US"/>
              </w:rPr>
              <w:t>efficiency</w:t>
            </w:r>
            <w:proofErr w:type="gramEnd"/>
            <w:r w:rsidR="008724B2">
              <w:rPr>
                <w:color w:val="000000" w:themeColor="text1"/>
                <w:lang w:val="en-US"/>
              </w:rPr>
              <w:t xml:space="preserve">) </w:t>
            </w:r>
            <w:r w:rsidR="00532C42" w:rsidRPr="008D2627">
              <w:rPr>
                <w:color w:val="000000" w:themeColor="text1"/>
                <w:lang w:val="en-US"/>
              </w:rPr>
              <w:t>exhibit different degrees of inconsistency from one time point to another</w:t>
            </w:r>
            <w:r w:rsidR="00532C42">
              <w:rPr>
                <w:color w:val="000000" w:themeColor="text1"/>
                <w:lang w:val="en-US"/>
              </w:rPr>
              <w:t>.</w:t>
            </w:r>
          </w:p>
          <w:p w14:paraId="6834B18F" w14:textId="70CB6220" w:rsidR="00532C42" w:rsidRPr="008D2627" w:rsidRDefault="00532C42" w:rsidP="00F038D1">
            <w:pPr>
              <w:rPr>
                <w:rFonts w:ascii="Calibri" w:eastAsia="Calibri" w:hAnsi="Calibri" w:cs="Calibri"/>
                <w:sz w:val="20"/>
                <w:szCs w:val="20"/>
                <w:lang w:val="en-US"/>
              </w:rPr>
            </w:pPr>
          </w:p>
        </w:tc>
        <w:tc>
          <w:tcPr>
            <w:tcW w:w="1208" w:type="pct"/>
            <w:tcBorders>
              <w:bottom w:val="single" w:sz="8" w:space="0" w:color="000000"/>
              <w:right w:val="single" w:sz="8" w:space="0" w:color="000000"/>
            </w:tcBorders>
            <w:tcMar>
              <w:top w:w="100" w:type="dxa"/>
              <w:left w:w="100" w:type="dxa"/>
              <w:bottom w:w="100" w:type="dxa"/>
              <w:right w:w="100" w:type="dxa"/>
            </w:tcMar>
          </w:tcPr>
          <w:p w14:paraId="55FDE67E" w14:textId="127886C8" w:rsidR="00532C42" w:rsidRDefault="00532C42" w:rsidP="00F038D1">
            <w:pPr>
              <w:rPr>
                <w:rFonts w:ascii="Calibri" w:eastAsia="Calibri" w:hAnsi="Calibri" w:cs="Calibri"/>
                <w:sz w:val="20"/>
                <w:szCs w:val="20"/>
              </w:rPr>
            </w:pPr>
            <w:r w:rsidRPr="002B0D83">
              <w:rPr>
                <w:color w:val="000000" w:themeColor="text1"/>
                <w:lang w:val="en-US"/>
              </w:rPr>
              <w:t xml:space="preserve">We will </w:t>
            </w:r>
            <w:r>
              <w:rPr>
                <w:color w:val="000000" w:themeColor="text1"/>
                <w:lang w:val="en-US"/>
              </w:rPr>
              <w:t xml:space="preserve">use </w:t>
            </w:r>
            <w:r w:rsidRPr="002B0D83">
              <w:rPr>
                <w:color w:val="000000" w:themeColor="text1"/>
                <w:lang w:val="en-US"/>
              </w:rPr>
              <w:t xml:space="preserve">a two-way multiple </w:t>
            </w:r>
            <w:proofErr w:type="gramStart"/>
            <w:r w:rsidRPr="002B0D83">
              <w:rPr>
                <w:color w:val="000000" w:themeColor="text1"/>
                <w:lang w:val="en-US"/>
              </w:rPr>
              <w:t>raters</w:t>
            </w:r>
            <w:proofErr w:type="gramEnd"/>
            <w:r w:rsidRPr="002B0D83">
              <w:rPr>
                <w:color w:val="000000" w:themeColor="text1"/>
                <w:lang w:val="en-US"/>
              </w:rPr>
              <w:t xml:space="preserve"> random effect model with absolute agreement between scores of six sessions</w:t>
            </w:r>
            <w:r>
              <w:rPr>
                <w:color w:val="000000" w:themeColor="text1"/>
                <w:lang w:val="en-US"/>
              </w:rPr>
              <w:t xml:space="preserve"> (ICC2) as reliability measure of individual</w:t>
            </w:r>
            <w:r w:rsidRPr="002B0D83">
              <w:rPr>
                <w:color w:val="000000" w:themeColor="text1"/>
                <w:lang w:val="en-US"/>
              </w:rPr>
              <w:t>-level SPE across six sessions</w:t>
            </w:r>
            <w:r>
              <w:rPr>
                <w:color w:val="000000" w:themeColor="text1"/>
                <w:lang w:val="en-US"/>
              </w:rPr>
              <w:t>.</w:t>
            </w:r>
          </w:p>
        </w:tc>
        <w:tc>
          <w:tcPr>
            <w:tcW w:w="1060" w:type="pct"/>
            <w:tcBorders>
              <w:bottom w:val="single" w:sz="8" w:space="0" w:color="000000"/>
              <w:right w:val="single" w:sz="8" w:space="0" w:color="000000"/>
            </w:tcBorders>
            <w:tcMar>
              <w:top w:w="100" w:type="dxa"/>
              <w:left w:w="100" w:type="dxa"/>
              <w:bottom w:w="100" w:type="dxa"/>
              <w:right w:w="100" w:type="dxa"/>
            </w:tcMar>
          </w:tcPr>
          <w:p w14:paraId="08804618" w14:textId="5381CB0D" w:rsidR="00532C42" w:rsidRDefault="00532C42" w:rsidP="00F038D1">
            <w:pPr>
              <w:rPr>
                <w:rFonts w:ascii="Calibri" w:eastAsia="Calibri" w:hAnsi="Calibri" w:cs="Calibri"/>
                <w:sz w:val="20"/>
                <w:szCs w:val="20"/>
              </w:rPr>
            </w:pPr>
            <w:r>
              <w:rPr>
                <w:rFonts w:ascii="Calibri" w:eastAsia="Calibri" w:hAnsi="Calibri" w:cs="Calibri"/>
                <w:sz w:val="20"/>
                <w:szCs w:val="20"/>
              </w:rPr>
              <w:t xml:space="preserve"> </w:t>
            </w:r>
            <w:r w:rsidRPr="008D2627">
              <w:rPr>
                <w:color w:val="000000" w:themeColor="text1"/>
                <w:lang w:val="en-US"/>
              </w:rPr>
              <w:t xml:space="preserve">ICC 2 </w:t>
            </w:r>
            <w:r w:rsidRPr="00FB39E0">
              <w:rPr>
                <w:color w:val="000000" w:themeColor="text1"/>
                <w:lang w:val="en-US"/>
              </w:rPr>
              <w:t>values less than 0.6 are indicative of poor reliability, values between 0.6 and 0.8 indicate substantial reliability, values greater than 0.8 indicate excellent reliability</w:t>
            </w:r>
            <w:r>
              <w:rPr>
                <w:color w:val="000000" w:themeColor="text1"/>
                <w:lang w:val="en-US"/>
              </w:rPr>
              <w:t>.</w:t>
            </w:r>
          </w:p>
        </w:tc>
      </w:tr>
      <w:tr w:rsidR="00532C42" w14:paraId="52193B1A" w14:textId="77777777" w:rsidTr="00871B16">
        <w:trPr>
          <w:trHeight w:val="1461"/>
        </w:trPr>
        <w:tc>
          <w:tcPr>
            <w:tcW w:w="1219" w:type="pct"/>
            <w:tcBorders>
              <w:left w:val="single" w:sz="8" w:space="0" w:color="000000"/>
              <w:bottom w:val="single" w:sz="8" w:space="0" w:color="000000"/>
              <w:right w:val="single" w:sz="8" w:space="0" w:color="000000"/>
            </w:tcBorders>
            <w:tcMar>
              <w:top w:w="100" w:type="dxa"/>
              <w:left w:w="100" w:type="dxa"/>
              <w:bottom w:w="100" w:type="dxa"/>
              <w:right w:w="100" w:type="dxa"/>
            </w:tcMar>
          </w:tcPr>
          <w:p w14:paraId="0309605F" w14:textId="4F249465" w:rsidR="00532C42" w:rsidRPr="008D2627" w:rsidRDefault="00532C42" w:rsidP="008D2627">
            <w:pPr>
              <w:rPr>
                <w:color w:val="000000" w:themeColor="text1"/>
                <w:lang w:val="en-US"/>
              </w:rPr>
            </w:pPr>
            <w:r w:rsidRPr="008D2627">
              <w:rPr>
                <w:rFonts w:ascii="Calibri" w:eastAsia="Calibri" w:hAnsi="Calibri" w:cs="Calibri"/>
                <w:sz w:val="20"/>
                <w:szCs w:val="20"/>
              </w:rPr>
              <w:lastRenderedPageBreak/>
              <w:t xml:space="preserve"> </w:t>
            </w:r>
            <w:r w:rsidRPr="008D2627">
              <w:rPr>
                <w:color w:val="000000" w:themeColor="text1"/>
                <w:lang w:val="en-US"/>
              </w:rPr>
              <w:t>Is there a practice effect across testing sessions</w:t>
            </w:r>
            <w:r>
              <w:rPr>
                <w:color w:val="000000" w:themeColor="text1"/>
                <w:lang w:val="en-US"/>
              </w:rPr>
              <w:t>?</w:t>
            </w:r>
          </w:p>
          <w:p w14:paraId="771CD147" w14:textId="19C2C08E" w:rsidR="00532C42" w:rsidRPr="008D2627" w:rsidRDefault="00532C42" w:rsidP="00F038D1">
            <w:pPr>
              <w:rPr>
                <w:rFonts w:ascii="Calibri" w:eastAsia="Calibri" w:hAnsi="Calibri" w:cs="Calibri"/>
                <w:sz w:val="20"/>
                <w:szCs w:val="20"/>
                <w:lang w:val="en-US"/>
              </w:rPr>
            </w:pPr>
          </w:p>
        </w:tc>
        <w:tc>
          <w:tcPr>
            <w:tcW w:w="1513" w:type="pct"/>
            <w:tcBorders>
              <w:bottom w:val="single" w:sz="8" w:space="0" w:color="000000"/>
              <w:right w:val="single" w:sz="8" w:space="0" w:color="000000"/>
            </w:tcBorders>
            <w:tcMar>
              <w:top w:w="100" w:type="dxa"/>
              <w:left w:w="100" w:type="dxa"/>
              <w:bottom w:w="100" w:type="dxa"/>
              <w:right w:w="100" w:type="dxa"/>
            </w:tcMar>
          </w:tcPr>
          <w:p w14:paraId="27959A23" w14:textId="0238A1B1" w:rsidR="00532C42" w:rsidRDefault="00532C42" w:rsidP="00F038D1">
            <w:pPr>
              <w:rPr>
                <w:rFonts w:ascii="Calibri" w:eastAsia="Calibri" w:hAnsi="Calibri" w:cs="Calibri"/>
                <w:sz w:val="20"/>
                <w:szCs w:val="20"/>
              </w:rPr>
            </w:pPr>
            <w:r w:rsidRPr="004A6685">
              <w:rPr>
                <w:color w:val="000000" w:themeColor="text1"/>
                <w:lang w:val="en-US"/>
              </w:rPr>
              <w:t xml:space="preserve">There is a practice effect </w:t>
            </w:r>
            <w:r w:rsidR="00BF29D8">
              <w:rPr>
                <w:color w:val="000000" w:themeColor="text1"/>
                <w:lang w:val="en-US"/>
              </w:rPr>
              <w:t xml:space="preserve">on all indices </w:t>
            </w:r>
            <w:r w:rsidRPr="004A6685">
              <w:rPr>
                <w:color w:val="000000" w:themeColor="text1"/>
                <w:lang w:val="en-US"/>
              </w:rPr>
              <w:t>across testing sessions</w:t>
            </w:r>
            <w:r>
              <w:rPr>
                <w:color w:val="000000" w:themeColor="text1"/>
                <w:lang w:val="en-US"/>
              </w:rPr>
              <w:t>.</w:t>
            </w:r>
          </w:p>
        </w:tc>
        <w:tc>
          <w:tcPr>
            <w:tcW w:w="1208" w:type="pct"/>
            <w:tcBorders>
              <w:bottom w:val="single" w:sz="8" w:space="0" w:color="000000"/>
              <w:right w:val="single" w:sz="8" w:space="0" w:color="000000"/>
            </w:tcBorders>
            <w:tcMar>
              <w:top w:w="100" w:type="dxa"/>
              <w:left w:w="100" w:type="dxa"/>
              <w:bottom w:w="100" w:type="dxa"/>
              <w:right w:w="100" w:type="dxa"/>
            </w:tcMar>
          </w:tcPr>
          <w:p w14:paraId="0E32AA0C" w14:textId="519FC400" w:rsidR="00532C42" w:rsidRDefault="00532C42" w:rsidP="00044E08">
            <w:pPr>
              <w:rPr>
                <w:color w:val="000000"/>
              </w:rPr>
            </w:pPr>
            <w:r>
              <w:rPr>
                <w:color w:val="000000"/>
              </w:rPr>
              <w:t xml:space="preserve">The </w:t>
            </w:r>
            <w:r w:rsidR="000357BB">
              <w:rPr>
                <w:color w:val="000000"/>
                <w:lang w:val="en-US"/>
              </w:rPr>
              <w:t xml:space="preserve">effect of </w:t>
            </w:r>
            <w:r>
              <w:rPr>
                <w:color w:val="000000"/>
              </w:rPr>
              <w:t>practice will be explored using hierarchical modelling using restricted maximum likelihood estimates with sessions as fixed effects and a random intercept to account for inter-individual differences in baseline performance.</w:t>
            </w:r>
            <w:r>
              <w:rPr>
                <w:color w:val="000000"/>
                <w:lang w:val="en-US"/>
              </w:rPr>
              <w:t xml:space="preserve"> </w:t>
            </w:r>
            <w:r>
              <w:rPr>
                <w:color w:val="000000"/>
              </w:rPr>
              <w:t>Significance will be calculated using</w:t>
            </w:r>
            <w:r>
              <w:rPr>
                <w:color w:val="000000"/>
                <w:lang w:val="en-US"/>
              </w:rPr>
              <w:t xml:space="preserve"> </w:t>
            </w:r>
            <w:proofErr w:type="spellStart"/>
            <w:r>
              <w:rPr>
                <w:color w:val="000000"/>
              </w:rPr>
              <w:t>Satterthwaite’s</w:t>
            </w:r>
            <w:proofErr w:type="spellEnd"/>
            <w:r>
              <w:rPr>
                <w:color w:val="000000"/>
              </w:rPr>
              <w:t xml:space="preserve"> method to estimate degrees of freedom and generate </w:t>
            </w:r>
            <w:r w:rsidRPr="007A202A">
              <w:rPr>
                <w:i/>
                <w:iCs/>
                <w:color w:val="000000"/>
              </w:rPr>
              <w:t>p-</w:t>
            </w:r>
            <w:r>
              <w:rPr>
                <w:color w:val="000000"/>
              </w:rPr>
              <w:t>values for mixed models.</w:t>
            </w:r>
          </w:p>
          <w:p w14:paraId="0D21FEA0" w14:textId="48B259D0" w:rsidR="00532C42" w:rsidRDefault="00532C42" w:rsidP="00F038D1">
            <w:pPr>
              <w:rPr>
                <w:rFonts w:ascii="Calibri" w:eastAsia="Calibri" w:hAnsi="Calibri" w:cs="Calibri"/>
                <w:sz w:val="20"/>
                <w:szCs w:val="20"/>
              </w:rPr>
            </w:pPr>
          </w:p>
        </w:tc>
        <w:tc>
          <w:tcPr>
            <w:tcW w:w="1060" w:type="pct"/>
            <w:tcBorders>
              <w:bottom w:val="single" w:sz="8" w:space="0" w:color="000000"/>
              <w:right w:val="single" w:sz="8" w:space="0" w:color="000000"/>
            </w:tcBorders>
            <w:tcMar>
              <w:top w:w="100" w:type="dxa"/>
              <w:left w:w="100" w:type="dxa"/>
              <w:bottom w:w="100" w:type="dxa"/>
              <w:right w:w="100" w:type="dxa"/>
            </w:tcMar>
          </w:tcPr>
          <w:p w14:paraId="6C31EB35" w14:textId="24906B8A" w:rsidR="00532C42" w:rsidRPr="00BA6702" w:rsidRDefault="00532C42" w:rsidP="00F038D1">
            <w:pPr>
              <w:rPr>
                <w:rFonts w:ascii="Calibri" w:eastAsia="Calibri" w:hAnsi="Calibri" w:cs="Calibri"/>
                <w:sz w:val="20"/>
                <w:szCs w:val="20"/>
                <w:lang w:val="en-US"/>
              </w:rPr>
            </w:pPr>
            <w:r w:rsidRPr="00BA6702">
              <w:rPr>
                <w:color w:val="000000"/>
              </w:rPr>
              <w:t xml:space="preserve"> </w:t>
            </w:r>
            <w:r w:rsidR="003F6597" w:rsidRPr="003F6597">
              <w:rPr>
                <w:i/>
                <w:iCs/>
                <w:color w:val="000000"/>
                <w:lang w:val="en-US"/>
              </w:rPr>
              <w:t>p</w:t>
            </w:r>
            <w:r>
              <w:rPr>
                <w:color w:val="000000"/>
                <w:lang w:val="en-US"/>
              </w:rPr>
              <w:t>&lt;</w:t>
            </w:r>
            <w:r w:rsidRPr="00BA6702">
              <w:rPr>
                <w:color w:val="000000"/>
              </w:rPr>
              <w:t xml:space="preserve">0.05 as evidence for the </w:t>
            </w:r>
            <w:r>
              <w:rPr>
                <w:color w:val="000000"/>
                <w:lang w:val="en-US"/>
              </w:rPr>
              <w:t>presence</w:t>
            </w:r>
            <w:r w:rsidRPr="00BA6702">
              <w:rPr>
                <w:color w:val="000000"/>
              </w:rPr>
              <w:t xml:space="preserve"> of a </w:t>
            </w:r>
            <w:r w:rsidR="00112C28" w:rsidRPr="00BA6702">
              <w:rPr>
                <w:color w:val="000000"/>
              </w:rPr>
              <w:t>practice effect</w:t>
            </w:r>
            <w:r>
              <w:rPr>
                <w:color w:val="000000"/>
                <w:lang w:val="en-US"/>
              </w:rPr>
              <w:t xml:space="preserve">. </w:t>
            </w:r>
          </w:p>
        </w:tc>
      </w:tr>
    </w:tbl>
    <w:p w14:paraId="0807F6A5" w14:textId="493E2566" w:rsidR="00586F83" w:rsidRDefault="00BA0079">
      <w:pPr>
        <w:rPr>
          <w:rFonts w:ascii="Calibri" w:eastAsia="Calibri" w:hAnsi="Calibri" w:cs="Calibri"/>
        </w:rPr>
      </w:pPr>
      <w:r>
        <w:rPr>
          <w:rFonts w:ascii="Calibri" w:eastAsia="Calibri" w:hAnsi="Calibri" w:cs="Calibri"/>
        </w:rPr>
        <w:t xml:space="preserve"> </w:t>
      </w:r>
    </w:p>
    <w:p w14:paraId="702D8EB9" w14:textId="77777777" w:rsidR="00044E08" w:rsidRPr="00044E08" w:rsidRDefault="00044E08">
      <w:pPr>
        <w:rPr>
          <w:rFonts w:ascii="Calibri" w:eastAsia="Calibri" w:hAnsi="Calibri" w:cs="Calibri"/>
        </w:rPr>
      </w:pPr>
    </w:p>
    <w:p w14:paraId="486B08BC" w14:textId="4ACD36B0" w:rsidR="003E7247" w:rsidRDefault="003E7247">
      <w:pPr>
        <w:spacing w:line="276" w:lineRule="auto"/>
        <w:rPr>
          <w:rFonts w:eastAsia="Calibri"/>
          <w:b/>
          <w:u w:val="single"/>
        </w:rPr>
      </w:pPr>
      <w:bookmarkStart w:id="94" w:name="_7gc9ix103005" w:colFirst="0" w:colLast="0"/>
      <w:bookmarkEnd w:id="94"/>
      <w:r>
        <w:rPr>
          <w:rFonts w:eastAsia="Calibri"/>
          <w:b/>
          <w:u w:val="single"/>
        </w:rPr>
        <w:br w:type="page"/>
      </w:r>
    </w:p>
    <w:p w14:paraId="3DB7D7B4" w14:textId="77777777" w:rsidR="00841431" w:rsidRDefault="00841431">
      <w:pPr>
        <w:rPr>
          <w:rFonts w:eastAsia="Calibri"/>
          <w:b/>
          <w:u w:val="single"/>
        </w:rPr>
      </w:pPr>
    </w:p>
    <w:p w14:paraId="6F4DEB54" w14:textId="6ECC9D72" w:rsidR="003E7247" w:rsidRPr="0014261E" w:rsidRDefault="003E7247" w:rsidP="003E7247">
      <w:pPr>
        <w:rPr>
          <w:rFonts w:eastAsiaTheme="minorEastAsia"/>
          <w:lang w:val="en-US"/>
        </w:rPr>
      </w:pPr>
      <w:r w:rsidRPr="003E7247">
        <w:rPr>
          <w:rFonts w:eastAsia="Calibri"/>
          <w:lang w:val="en-US"/>
        </w:rPr>
        <w:t xml:space="preserve">Supplementary Table </w:t>
      </w:r>
      <w:r>
        <w:rPr>
          <w:rFonts w:eastAsia="Calibri"/>
          <w:lang w:val="en-US"/>
        </w:rPr>
        <w:t>2</w:t>
      </w:r>
      <w:r w:rsidRPr="003E7247">
        <w:rPr>
          <w:rFonts w:eastAsia="Calibri"/>
          <w:lang w:val="en-US"/>
        </w:rPr>
        <w:t xml:space="preserve"> </w:t>
      </w:r>
      <w:r w:rsidR="00C72B7E" w:rsidRPr="003E7247">
        <w:rPr>
          <w:rFonts w:eastAsia="Calibri"/>
          <w:lang w:val="en-US"/>
        </w:rPr>
        <w:t>Split-Half Reliability of Other Split Method</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2"/>
        <w:gridCol w:w="1423"/>
        <w:gridCol w:w="680"/>
        <w:gridCol w:w="222"/>
        <w:gridCol w:w="1147"/>
        <w:gridCol w:w="1423"/>
        <w:gridCol w:w="680"/>
      </w:tblGrid>
      <w:tr w:rsidR="00841431" w:rsidRPr="00C72B7E" w14:paraId="19A4505D" w14:textId="77777777" w:rsidTr="001D3BCE">
        <w:trPr>
          <w:trHeight w:val="315"/>
        </w:trPr>
        <w:tc>
          <w:tcPr>
            <w:tcW w:w="0" w:type="auto"/>
            <w:tcBorders>
              <w:top w:val="single" w:sz="12" w:space="0" w:color="auto"/>
              <w:bottom w:val="single" w:sz="4" w:space="0" w:color="auto"/>
            </w:tcBorders>
            <w:noWrap/>
            <w:hideMark/>
          </w:tcPr>
          <w:p w14:paraId="7E094634" w14:textId="77777777" w:rsidR="00841431" w:rsidRPr="00C72B7E" w:rsidRDefault="00841431">
            <w:pPr>
              <w:rPr>
                <w:rFonts w:ascii="Calibri" w:eastAsia="Calibri" w:hAnsi="Calibri" w:cs="Calibri"/>
                <w:lang w:val="en"/>
              </w:rPr>
            </w:pPr>
            <w:proofErr w:type="spellStart"/>
            <w:r w:rsidRPr="00C72B7E">
              <w:rPr>
                <w:rFonts w:ascii="Calibri" w:eastAsia="Calibri" w:hAnsi="Calibri" w:cs="Calibri" w:hint="eastAsia"/>
                <w:lang w:val="en"/>
              </w:rPr>
              <w:t>SPE_type</w:t>
            </w:r>
            <w:proofErr w:type="spellEnd"/>
          </w:p>
        </w:tc>
        <w:tc>
          <w:tcPr>
            <w:tcW w:w="0" w:type="auto"/>
            <w:tcBorders>
              <w:top w:val="single" w:sz="12" w:space="0" w:color="auto"/>
              <w:bottom w:val="single" w:sz="4" w:space="0" w:color="auto"/>
            </w:tcBorders>
            <w:noWrap/>
            <w:hideMark/>
          </w:tcPr>
          <w:p w14:paraId="44D73233" w14:textId="77777777" w:rsidR="00841431" w:rsidRPr="00C72B7E" w:rsidRDefault="00841431">
            <w:pPr>
              <w:rPr>
                <w:rFonts w:ascii="Calibri" w:eastAsia="Calibri" w:hAnsi="Calibri" w:cs="Calibri"/>
                <w:lang w:val="en"/>
              </w:rPr>
            </w:pPr>
            <w:proofErr w:type="spellStart"/>
            <w:r w:rsidRPr="00C72B7E">
              <w:rPr>
                <w:rFonts w:ascii="Calibri" w:eastAsia="Calibri" w:hAnsi="Calibri" w:cs="Calibri" w:hint="eastAsia"/>
                <w:lang w:val="en"/>
              </w:rPr>
              <w:t>SH_type</w:t>
            </w:r>
            <w:proofErr w:type="spellEnd"/>
          </w:p>
        </w:tc>
        <w:tc>
          <w:tcPr>
            <w:tcW w:w="0" w:type="auto"/>
            <w:tcBorders>
              <w:top w:val="single" w:sz="12" w:space="0" w:color="auto"/>
              <w:bottom w:val="single" w:sz="4" w:space="0" w:color="auto"/>
            </w:tcBorders>
            <w:noWrap/>
            <w:hideMark/>
          </w:tcPr>
          <w:p w14:paraId="0EADAB5E" w14:textId="77777777" w:rsidR="00841431" w:rsidRPr="00C72B7E" w:rsidRDefault="00841431">
            <w:pPr>
              <w:rPr>
                <w:rFonts w:ascii="Calibri" w:eastAsia="Calibri" w:hAnsi="Calibri" w:cs="Calibri"/>
                <w:lang w:val="en"/>
              </w:rPr>
            </w:pPr>
            <w:proofErr w:type="spellStart"/>
            <w:r w:rsidRPr="00C72B7E">
              <w:rPr>
                <w:rFonts w:ascii="Calibri" w:eastAsia="Calibri" w:hAnsi="Calibri" w:cs="Calibri" w:hint="eastAsia"/>
                <w:lang w:val="en"/>
              </w:rPr>
              <w:t>SH_r</w:t>
            </w:r>
            <w:proofErr w:type="spellEnd"/>
          </w:p>
        </w:tc>
        <w:tc>
          <w:tcPr>
            <w:tcW w:w="0" w:type="auto"/>
            <w:noWrap/>
            <w:hideMark/>
          </w:tcPr>
          <w:p w14:paraId="3793EAA6" w14:textId="77777777" w:rsidR="00841431" w:rsidRPr="00C72B7E" w:rsidRDefault="00841431">
            <w:pPr>
              <w:rPr>
                <w:rFonts w:ascii="Calibri" w:eastAsia="Calibri" w:hAnsi="Calibri" w:cs="Calibri"/>
                <w:lang w:val="en"/>
              </w:rPr>
            </w:pPr>
          </w:p>
        </w:tc>
        <w:tc>
          <w:tcPr>
            <w:tcW w:w="0" w:type="auto"/>
            <w:tcBorders>
              <w:top w:val="single" w:sz="12" w:space="0" w:color="auto"/>
              <w:bottom w:val="single" w:sz="4" w:space="0" w:color="auto"/>
            </w:tcBorders>
            <w:noWrap/>
            <w:hideMark/>
          </w:tcPr>
          <w:p w14:paraId="409DB04E" w14:textId="77777777" w:rsidR="00841431" w:rsidRPr="00C72B7E" w:rsidRDefault="00841431">
            <w:pPr>
              <w:rPr>
                <w:rFonts w:ascii="Calibri" w:eastAsia="Calibri" w:hAnsi="Calibri" w:cs="Calibri"/>
                <w:lang w:val="en"/>
              </w:rPr>
            </w:pPr>
            <w:proofErr w:type="spellStart"/>
            <w:r w:rsidRPr="00C72B7E">
              <w:rPr>
                <w:rFonts w:ascii="Calibri" w:eastAsia="Calibri" w:hAnsi="Calibri" w:cs="Calibri" w:hint="eastAsia"/>
                <w:lang w:val="en"/>
              </w:rPr>
              <w:t>SPE_type</w:t>
            </w:r>
            <w:proofErr w:type="spellEnd"/>
          </w:p>
        </w:tc>
        <w:tc>
          <w:tcPr>
            <w:tcW w:w="0" w:type="auto"/>
            <w:tcBorders>
              <w:top w:val="single" w:sz="12" w:space="0" w:color="auto"/>
              <w:bottom w:val="single" w:sz="4" w:space="0" w:color="auto"/>
            </w:tcBorders>
            <w:noWrap/>
            <w:hideMark/>
          </w:tcPr>
          <w:p w14:paraId="7C817D8B" w14:textId="77777777" w:rsidR="00841431" w:rsidRPr="00C72B7E" w:rsidRDefault="00841431">
            <w:pPr>
              <w:rPr>
                <w:rFonts w:ascii="Calibri" w:eastAsia="Calibri" w:hAnsi="Calibri" w:cs="Calibri"/>
                <w:lang w:val="en"/>
              </w:rPr>
            </w:pPr>
            <w:proofErr w:type="spellStart"/>
            <w:r w:rsidRPr="00C72B7E">
              <w:rPr>
                <w:rFonts w:ascii="Calibri" w:eastAsia="Calibri" w:hAnsi="Calibri" w:cs="Calibri" w:hint="eastAsia"/>
                <w:lang w:val="en"/>
              </w:rPr>
              <w:t>SH_type</w:t>
            </w:r>
            <w:proofErr w:type="spellEnd"/>
          </w:p>
        </w:tc>
        <w:tc>
          <w:tcPr>
            <w:tcW w:w="0" w:type="auto"/>
            <w:tcBorders>
              <w:top w:val="single" w:sz="12" w:space="0" w:color="auto"/>
              <w:bottom w:val="single" w:sz="4" w:space="0" w:color="auto"/>
            </w:tcBorders>
            <w:noWrap/>
            <w:hideMark/>
          </w:tcPr>
          <w:p w14:paraId="0EBA3C34" w14:textId="77777777" w:rsidR="00841431" w:rsidRPr="00C72B7E" w:rsidRDefault="00841431">
            <w:pPr>
              <w:rPr>
                <w:rFonts w:ascii="Calibri" w:eastAsia="Calibri" w:hAnsi="Calibri" w:cs="Calibri"/>
                <w:lang w:val="en"/>
              </w:rPr>
            </w:pPr>
            <w:proofErr w:type="spellStart"/>
            <w:r w:rsidRPr="00C72B7E">
              <w:rPr>
                <w:rFonts w:ascii="Calibri" w:eastAsia="Calibri" w:hAnsi="Calibri" w:cs="Calibri" w:hint="eastAsia"/>
                <w:lang w:val="en"/>
              </w:rPr>
              <w:t>SH_r</w:t>
            </w:r>
            <w:proofErr w:type="spellEnd"/>
          </w:p>
        </w:tc>
      </w:tr>
      <w:tr w:rsidR="001D3BCE" w:rsidRPr="00C72B7E" w14:paraId="0A1EF993" w14:textId="77777777" w:rsidTr="001D3BCE">
        <w:trPr>
          <w:trHeight w:val="315"/>
        </w:trPr>
        <w:tc>
          <w:tcPr>
            <w:tcW w:w="0" w:type="auto"/>
            <w:tcBorders>
              <w:top w:val="single" w:sz="4" w:space="0" w:color="auto"/>
            </w:tcBorders>
            <w:noWrap/>
            <w:hideMark/>
          </w:tcPr>
          <w:p w14:paraId="4FABBF79"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RT</w:t>
            </w:r>
          </w:p>
        </w:tc>
        <w:tc>
          <w:tcPr>
            <w:tcW w:w="0" w:type="auto"/>
            <w:tcBorders>
              <w:top w:val="single" w:sz="4" w:space="0" w:color="auto"/>
            </w:tcBorders>
            <w:noWrap/>
            <w:hideMark/>
          </w:tcPr>
          <w:p w14:paraId="0ADD6DEF"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First-Second</w:t>
            </w:r>
          </w:p>
        </w:tc>
        <w:tc>
          <w:tcPr>
            <w:tcW w:w="0" w:type="auto"/>
            <w:tcBorders>
              <w:top w:val="single" w:sz="4" w:space="0" w:color="auto"/>
            </w:tcBorders>
            <w:noWrap/>
            <w:hideMark/>
          </w:tcPr>
          <w:p w14:paraId="6BCF2FA8" w14:textId="0A677D60" w:rsidR="001D3BCE" w:rsidRPr="00C72B7E" w:rsidRDefault="001D3BCE" w:rsidP="001D3BCE">
            <w:pPr>
              <w:rPr>
                <w:rFonts w:ascii="Calibri" w:eastAsia="Calibri" w:hAnsi="Calibri" w:cs="Calibri"/>
                <w:lang w:val="en"/>
              </w:rPr>
            </w:pPr>
            <w:r w:rsidRPr="00C72B7E">
              <w:t>.01</w:t>
            </w:r>
          </w:p>
        </w:tc>
        <w:tc>
          <w:tcPr>
            <w:tcW w:w="0" w:type="auto"/>
            <w:noWrap/>
            <w:hideMark/>
          </w:tcPr>
          <w:p w14:paraId="066424F7" w14:textId="77777777" w:rsidR="001D3BCE" w:rsidRPr="00C72B7E" w:rsidRDefault="001D3BCE" w:rsidP="001D3BCE">
            <w:pPr>
              <w:rPr>
                <w:rFonts w:ascii="Calibri" w:eastAsia="Calibri" w:hAnsi="Calibri" w:cs="Calibri"/>
                <w:lang w:val="en"/>
              </w:rPr>
            </w:pPr>
          </w:p>
        </w:tc>
        <w:tc>
          <w:tcPr>
            <w:tcW w:w="0" w:type="auto"/>
            <w:tcBorders>
              <w:top w:val="single" w:sz="4" w:space="0" w:color="auto"/>
            </w:tcBorders>
            <w:noWrap/>
            <w:hideMark/>
          </w:tcPr>
          <w:p w14:paraId="4AEABE9E"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Efficiency</w:t>
            </w:r>
          </w:p>
        </w:tc>
        <w:tc>
          <w:tcPr>
            <w:tcW w:w="0" w:type="auto"/>
            <w:tcBorders>
              <w:top w:val="single" w:sz="4" w:space="0" w:color="auto"/>
            </w:tcBorders>
            <w:noWrap/>
            <w:hideMark/>
          </w:tcPr>
          <w:p w14:paraId="2A9F97A7"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First-Second</w:t>
            </w:r>
          </w:p>
        </w:tc>
        <w:tc>
          <w:tcPr>
            <w:tcW w:w="0" w:type="auto"/>
            <w:tcBorders>
              <w:top w:val="single" w:sz="4" w:space="0" w:color="auto"/>
            </w:tcBorders>
            <w:noWrap/>
            <w:hideMark/>
          </w:tcPr>
          <w:p w14:paraId="4789BCDB" w14:textId="74CE0C06" w:rsidR="001D3BCE" w:rsidRPr="00C72B7E" w:rsidRDefault="001D3BCE" w:rsidP="001D3BCE">
            <w:pPr>
              <w:rPr>
                <w:rFonts w:ascii="Calibri" w:eastAsia="Calibri" w:hAnsi="Calibri" w:cs="Calibri"/>
                <w:lang w:val="en"/>
              </w:rPr>
            </w:pPr>
            <w:r w:rsidRPr="00C72B7E">
              <w:t>.07</w:t>
            </w:r>
          </w:p>
        </w:tc>
      </w:tr>
      <w:tr w:rsidR="001D3BCE" w:rsidRPr="00C72B7E" w14:paraId="0B3E73B7" w14:textId="77777777" w:rsidTr="00841431">
        <w:trPr>
          <w:trHeight w:val="315"/>
        </w:trPr>
        <w:tc>
          <w:tcPr>
            <w:tcW w:w="0" w:type="auto"/>
            <w:noWrap/>
            <w:hideMark/>
          </w:tcPr>
          <w:p w14:paraId="615931F9"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RT</w:t>
            </w:r>
          </w:p>
        </w:tc>
        <w:tc>
          <w:tcPr>
            <w:tcW w:w="0" w:type="auto"/>
            <w:noWrap/>
            <w:hideMark/>
          </w:tcPr>
          <w:p w14:paraId="35DF18CA"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Odd-Even</w:t>
            </w:r>
          </w:p>
        </w:tc>
        <w:tc>
          <w:tcPr>
            <w:tcW w:w="0" w:type="auto"/>
            <w:noWrap/>
            <w:hideMark/>
          </w:tcPr>
          <w:p w14:paraId="4AC6D679" w14:textId="4E620592" w:rsidR="001D3BCE" w:rsidRPr="00C72B7E" w:rsidRDefault="001D3BCE" w:rsidP="001D3BCE">
            <w:pPr>
              <w:rPr>
                <w:rFonts w:ascii="Calibri" w:eastAsia="Calibri" w:hAnsi="Calibri" w:cs="Calibri"/>
                <w:lang w:val="en"/>
              </w:rPr>
            </w:pPr>
            <w:r w:rsidRPr="00C72B7E">
              <w:t>-.05</w:t>
            </w:r>
          </w:p>
        </w:tc>
        <w:tc>
          <w:tcPr>
            <w:tcW w:w="0" w:type="auto"/>
            <w:noWrap/>
            <w:hideMark/>
          </w:tcPr>
          <w:p w14:paraId="491EB8AC" w14:textId="77777777" w:rsidR="001D3BCE" w:rsidRPr="00C72B7E" w:rsidRDefault="001D3BCE" w:rsidP="001D3BCE">
            <w:pPr>
              <w:rPr>
                <w:rFonts w:ascii="Calibri" w:eastAsia="Calibri" w:hAnsi="Calibri" w:cs="Calibri"/>
                <w:lang w:val="en"/>
              </w:rPr>
            </w:pPr>
          </w:p>
        </w:tc>
        <w:tc>
          <w:tcPr>
            <w:tcW w:w="0" w:type="auto"/>
            <w:noWrap/>
            <w:hideMark/>
          </w:tcPr>
          <w:p w14:paraId="3A9F7AB9"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Efficiency</w:t>
            </w:r>
          </w:p>
        </w:tc>
        <w:tc>
          <w:tcPr>
            <w:tcW w:w="0" w:type="auto"/>
            <w:noWrap/>
            <w:hideMark/>
          </w:tcPr>
          <w:p w14:paraId="1333D5B0"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Odd-Even</w:t>
            </w:r>
          </w:p>
        </w:tc>
        <w:tc>
          <w:tcPr>
            <w:tcW w:w="0" w:type="auto"/>
            <w:noWrap/>
            <w:hideMark/>
          </w:tcPr>
          <w:p w14:paraId="4699898B" w14:textId="45CD53EC" w:rsidR="001D3BCE" w:rsidRPr="00C72B7E" w:rsidRDefault="001D3BCE" w:rsidP="001D3BCE">
            <w:pPr>
              <w:rPr>
                <w:rFonts w:ascii="Calibri" w:eastAsia="Calibri" w:hAnsi="Calibri" w:cs="Calibri"/>
                <w:lang w:val="en"/>
              </w:rPr>
            </w:pPr>
            <w:r w:rsidRPr="00C72B7E">
              <w:t>-.04</w:t>
            </w:r>
          </w:p>
        </w:tc>
      </w:tr>
      <w:tr w:rsidR="001D3BCE" w:rsidRPr="00C72B7E" w14:paraId="273A2996" w14:textId="77777777" w:rsidTr="00841431">
        <w:trPr>
          <w:trHeight w:val="315"/>
        </w:trPr>
        <w:tc>
          <w:tcPr>
            <w:tcW w:w="0" w:type="auto"/>
            <w:noWrap/>
            <w:hideMark/>
          </w:tcPr>
          <w:p w14:paraId="75E9DB44"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RT</w:t>
            </w:r>
          </w:p>
        </w:tc>
        <w:tc>
          <w:tcPr>
            <w:tcW w:w="0" w:type="auto"/>
            <w:noWrap/>
            <w:hideMark/>
          </w:tcPr>
          <w:p w14:paraId="278DAADA"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Permuted</w:t>
            </w:r>
          </w:p>
        </w:tc>
        <w:tc>
          <w:tcPr>
            <w:tcW w:w="0" w:type="auto"/>
            <w:noWrap/>
            <w:hideMark/>
          </w:tcPr>
          <w:p w14:paraId="00E03D73" w14:textId="41EF69D5" w:rsidR="001D3BCE" w:rsidRPr="00C72B7E" w:rsidRDefault="001D3BCE" w:rsidP="001D3BCE">
            <w:pPr>
              <w:rPr>
                <w:rFonts w:ascii="Calibri" w:eastAsia="Calibri" w:hAnsi="Calibri" w:cs="Calibri"/>
                <w:lang w:val="en"/>
              </w:rPr>
            </w:pPr>
            <w:r w:rsidRPr="00C72B7E">
              <w:t>.01</w:t>
            </w:r>
          </w:p>
        </w:tc>
        <w:tc>
          <w:tcPr>
            <w:tcW w:w="0" w:type="auto"/>
            <w:noWrap/>
            <w:hideMark/>
          </w:tcPr>
          <w:p w14:paraId="35A2067F" w14:textId="77777777" w:rsidR="001D3BCE" w:rsidRPr="00C72B7E" w:rsidRDefault="001D3BCE" w:rsidP="001D3BCE">
            <w:pPr>
              <w:rPr>
                <w:rFonts w:ascii="Calibri" w:eastAsia="Calibri" w:hAnsi="Calibri" w:cs="Calibri"/>
                <w:lang w:val="en"/>
              </w:rPr>
            </w:pPr>
          </w:p>
        </w:tc>
        <w:tc>
          <w:tcPr>
            <w:tcW w:w="0" w:type="auto"/>
            <w:noWrap/>
            <w:hideMark/>
          </w:tcPr>
          <w:p w14:paraId="23E005F0"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Efficiency</w:t>
            </w:r>
          </w:p>
        </w:tc>
        <w:tc>
          <w:tcPr>
            <w:tcW w:w="0" w:type="auto"/>
            <w:noWrap/>
            <w:hideMark/>
          </w:tcPr>
          <w:p w14:paraId="64509849"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Permuted</w:t>
            </w:r>
          </w:p>
        </w:tc>
        <w:tc>
          <w:tcPr>
            <w:tcW w:w="0" w:type="auto"/>
            <w:noWrap/>
            <w:hideMark/>
          </w:tcPr>
          <w:p w14:paraId="02EF0908" w14:textId="72E3FAE0" w:rsidR="001D3BCE" w:rsidRPr="00C72B7E" w:rsidRDefault="001D3BCE" w:rsidP="001D3BCE">
            <w:pPr>
              <w:rPr>
                <w:rFonts w:ascii="Calibri" w:eastAsia="Calibri" w:hAnsi="Calibri" w:cs="Calibri"/>
                <w:lang w:val="en"/>
              </w:rPr>
            </w:pPr>
            <w:r w:rsidRPr="00C72B7E">
              <w:t>.05</w:t>
            </w:r>
          </w:p>
        </w:tc>
      </w:tr>
      <w:tr w:rsidR="001D3BCE" w:rsidRPr="00C72B7E" w14:paraId="60C2EB16" w14:textId="77777777" w:rsidTr="00841431">
        <w:trPr>
          <w:trHeight w:val="315"/>
        </w:trPr>
        <w:tc>
          <w:tcPr>
            <w:tcW w:w="0" w:type="auto"/>
            <w:noWrap/>
            <w:hideMark/>
          </w:tcPr>
          <w:p w14:paraId="7D5A2360"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ACC</w:t>
            </w:r>
          </w:p>
        </w:tc>
        <w:tc>
          <w:tcPr>
            <w:tcW w:w="0" w:type="auto"/>
            <w:noWrap/>
            <w:hideMark/>
          </w:tcPr>
          <w:p w14:paraId="060C2073"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First-Second</w:t>
            </w:r>
          </w:p>
        </w:tc>
        <w:tc>
          <w:tcPr>
            <w:tcW w:w="0" w:type="auto"/>
            <w:noWrap/>
            <w:hideMark/>
          </w:tcPr>
          <w:p w14:paraId="1A4597F3" w14:textId="7D0F4CC3" w:rsidR="001D3BCE" w:rsidRPr="00C72B7E" w:rsidRDefault="001D3BCE" w:rsidP="001D3BCE">
            <w:pPr>
              <w:rPr>
                <w:rFonts w:ascii="Calibri" w:eastAsia="Calibri" w:hAnsi="Calibri" w:cs="Calibri"/>
                <w:lang w:val="en"/>
              </w:rPr>
            </w:pPr>
            <w:r w:rsidRPr="00C72B7E">
              <w:t>.02</w:t>
            </w:r>
          </w:p>
        </w:tc>
        <w:tc>
          <w:tcPr>
            <w:tcW w:w="0" w:type="auto"/>
            <w:noWrap/>
            <w:hideMark/>
          </w:tcPr>
          <w:p w14:paraId="7AE2F348" w14:textId="77777777" w:rsidR="001D3BCE" w:rsidRPr="00C72B7E" w:rsidRDefault="001D3BCE" w:rsidP="001D3BCE">
            <w:pPr>
              <w:rPr>
                <w:rFonts w:ascii="Calibri" w:eastAsia="Calibri" w:hAnsi="Calibri" w:cs="Calibri"/>
                <w:lang w:val="en"/>
              </w:rPr>
            </w:pPr>
          </w:p>
        </w:tc>
        <w:tc>
          <w:tcPr>
            <w:tcW w:w="0" w:type="auto"/>
            <w:noWrap/>
            <w:hideMark/>
          </w:tcPr>
          <w:p w14:paraId="6F9BFF39"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DDM: v</w:t>
            </w:r>
          </w:p>
        </w:tc>
        <w:tc>
          <w:tcPr>
            <w:tcW w:w="0" w:type="auto"/>
            <w:noWrap/>
            <w:hideMark/>
          </w:tcPr>
          <w:p w14:paraId="4E9B2777"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First-Second</w:t>
            </w:r>
          </w:p>
        </w:tc>
        <w:tc>
          <w:tcPr>
            <w:tcW w:w="0" w:type="auto"/>
            <w:noWrap/>
            <w:hideMark/>
          </w:tcPr>
          <w:p w14:paraId="3145E084" w14:textId="6FA370D2" w:rsidR="001D3BCE" w:rsidRPr="00C72B7E" w:rsidRDefault="001D3BCE" w:rsidP="001D3BCE">
            <w:pPr>
              <w:rPr>
                <w:rFonts w:ascii="Calibri" w:eastAsia="Calibri" w:hAnsi="Calibri" w:cs="Calibri"/>
                <w:lang w:val="en"/>
              </w:rPr>
            </w:pPr>
            <w:r w:rsidRPr="00C72B7E">
              <w:t>.04</w:t>
            </w:r>
          </w:p>
        </w:tc>
      </w:tr>
      <w:tr w:rsidR="001D3BCE" w:rsidRPr="00C72B7E" w14:paraId="30D1305A" w14:textId="77777777" w:rsidTr="00841431">
        <w:trPr>
          <w:trHeight w:val="315"/>
        </w:trPr>
        <w:tc>
          <w:tcPr>
            <w:tcW w:w="0" w:type="auto"/>
            <w:noWrap/>
            <w:hideMark/>
          </w:tcPr>
          <w:p w14:paraId="30C1A19B"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ACC</w:t>
            </w:r>
          </w:p>
        </w:tc>
        <w:tc>
          <w:tcPr>
            <w:tcW w:w="0" w:type="auto"/>
            <w:noWrap/>
            <w:hideMark/>
          </w:tcPr>
          <w:p w14:paraId="0F617F65"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Odd-Even</w:t>
            </w:r>
          </w:p>
        </w:tc>
        <w:tc>
          <w:tcPr>
            <w:tcW w:w="0" w:type="auto"/>
            <w:noWrap/>
            <w:hideMark/>
          </w:tcPr>
          <w:p w14:paraId="2A60EF21" w14:textId="6BEBD055" w:rsidR="001D3BCE" w:rsidRPr="00C72B7E" w:rsidRDefault="001D3BCE" w:rsidP="001D3BCE">
            <w:pPr>
              <w:rPr>
                <w:rFonts w:ascii="Calibri" w:eastAsia="Calibri" w:hAnsi="Calibri" w:cs="Calibri"/>
                <w:lang w:val="en"/>
              </w:rPr>
            </w:pPr>
            <w:r w:rsidRPr="00C72B7E">
              <w:t>-.05</w:t>
            </w:r>
          </w:p>
        </w:tc>
        <w:tc>
          <w:tcPr>
            <w:tcW w:w="0" w:type="auto"/>
            <w:noWrap/>
            <w:hideMark/>
          </w:tcPr>
          <w:p w14:paraId="63C2899F" w14:textId="77777777" w:rsidR="001D3BCE" w:rsidRPr="00C72B7E" w:rsidRDefault="001D3BCE" w:rsidP="001D3BCE">
            <w:pPr>
              <w:rPr>
                <w:rFonts w:ascii="Calibri" w:eastAsia="Calibri" w:hAnsi="Calibri" w:cs="Calibri"/>
                <w:lang w:val="en"/>
              </w:rPr>
            </w:pPr>
          </w:p>
        </w:tc>
        <w:tc>
          <w:tcPr>
            <w:tcW w:w="0" w:type="auto"/>
            <w:noWrap/>
            <w:hideMark/>
          </w:tcPr>
          <w:p w14:paraId="3926814A"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DDM: v</w:t>
            </w:r>
          </w:p>
        </w:tc>
        <w:tc>
          <w:tcPr>
            <w:tcW w:w="0" w:type="auto"/>
            <w:noWrap/>
            <w:hideMark/>
          </w:tcPr>
          <w:p w14:paraId="153AB646"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Odd-Even</w:t>
            </w:r>
          </w:p>
        </w:tc>
        <w:tc>
          <w:tcPr>
            <w:tcW w:w="0" w:type="auto"/>
            <w:noWrap/>
            <w:hideMark/>
          </w:tcPr>
          <w:p w14:paraId="086F4C5D" w14:textId="71E70073" w:rsidR="001D3BCE" w:rsidRPr="00C72B7E" w:rsidRDefault="001D3BCE" w:rsidP="001D3BCE">
            <w:pPr>
              <w:rPr>
                <w:rFonts w:ascii="Calibri" w:eastAsia="Calibri" w:hAnsi="Calibri" w:cs="Calibri"/>
                <w:lang w:val="en"/>
              </w:rPr>
            </w:pPr>
            <w:r w:rsidRPr="00C72B7E">
              <w:t>-.05</w:t>
            </w:r>
          </w:p>
        </w:tc>
      </w:tr>
      <w:tr w:rsidR="001D3BCE" w:rsidRPr="00C72B7E" w14:paraId="64059B70" w14:textId="77777777" w:rsidTr="00841431">
        <w:trPr>
          <w:trHeight w:val="315"/>
        </w:trPr>
        <w:tc>
          <w:tcPr>
            <w:tcW w:w="0" w:type="auto"/>
            <w:noWrap/>
            <w:hideMark/>
          </w:tcPr>
          <w:p w14:paraId="6438B8BF"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ACC</w:t>
            </w:r>
          </w:p>
        </w:tc>
        <w:tc>
          <w:tcPr>
            <w:tcW w:w="0" w:type="auto"/>
            <w:noWrap/>
            <w:hideMark/>
          </w:tcPr>
          <w:p w14:paraId="6F145F3C"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Permuted</w:t>
            </w:r>
          </w:p>
        </w:tc>
        <w:tc>
          <w:tcPr>
            <w:tcW w:w="0" w:type="auto"/>
            <w:noWrap/>
            <w:hideMark/>
          </w:tcPr>
          <w:p w14:paraId="7B96778E" w14:textId="4825A7DC" w:rsidR="001D3BCE" w:rsidRPr="00C72B7E" w:rsidRDefault="001D3BCE" w:rsidP="001D3BCE">
            <w:pPr>
              <w:rPr>
                <w:rFonts w:ascii="Calibri" w:eastAsia="Calibri" w:hAnsi="Calibri" w:cs="Calibri"/>
                <w:lang w:val="en"/>
              </w:rPr>
            </w:pPr>
            <w:r w:rsidRPr="00C72B7E">
              <w:t>.07</w:t>
            </w:r>
          </w:p>
        </w:tc>
        <w:tc>
          <w:tcPr>
            <w:tcW w:w="0" w:type="auto"/>
            <w:noWrap/>
            <w:hideMark/>
          </w:tcPr>
          <w:p w14:paraId="56757F0A" w14:textId="77777777" w:rsidR="001D3BCE" w:rsidRPr="00C72B7E" w:rsidRDefault="001D3BCE" w:rsidP="001D3BCE">
            <w:pPr>
              <w:rPr>
                <w:rFonts w:ascii="Calibri" w:eastAsia="Calibri" w:hAnsi="Calibri" w:cs="Calibri"/>
                <w:lang w:val="en"/>
              </w:rPr>
            </w:pPr>
          </w:p>
        </w:tc>
        <w:tc>
          <w:tcPr>
            <w:tcW w:w="0" w:type="auto"/>
            <w:noWrap/>
            <w:hideMark/>
          </w:tcPr>
          <w:p w14:paraId="74979798"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DDM: v</w:t>
            </w:r>
          </w:p>
        </w:tc>
        <w:tc>
          <w:tcPr>
            <w:tcW w:w="0" w:type="auto"/>
            <w:noWrap/>
            <w:hideMark/>
          </w:tcPr>
          <w:p w14:paraId="769F90CF"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Permuted</w:t>
            </w:r>
          </w:p>
        </w:tc>
        <w:tc>
          <w:tcPr>
            <w:tcW w:w="0" w:type="auto"/>
            <w:noWrap/>
            <w:hideMark/>
          </w:tcPr>
          <w:p w14:paraId="6283594C" w14:textId="6B20DFFF" w:rsidR="001D3BCE" w:rsidRPr="00C72B7E" w:rsidRDefault="001D3BCE" w:rsidP="001D3BCE">
            <w:pPr>
              <w:rPr>
                <w:rFonts w:ascii="Calibri" w:eastAsia="Calibri" w:hAnsi="Calibri" w:cs="Calibri"/>
                <w:lang w:val="en"/>
              </w:rPr>
            </w:pPr>
            <w:r w:rsidRPr="00C72B7E">
              <w:t>.10</w:t>
            </w:r>
          </w:p>
        </w:tc>
      </w:tr>
      <w:tr w:rsidR="001D3BCE" w:rsidRPr="00C72B7E" w14:paraId="28307245" w14:textId="77777777" w:rsidTr="00841431">
        <w:trPr>
          <w:trHeight w:val="315"/>
        </w:trPr>
        <w:tc>
          <w:tcPr>
            <w:tcW w:w="0" w:type="auto"/>
            <w:noWrap/>
            <w:hideMark/>
          </w:tcPr>
          <w:p w14:paraId="462907EE"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Dprime</w:t>
            </w:r>
          </w:p>
        </w:tc>
        <w:tc>
          <w:tcPr>
            <w:tcW w:w="0" w:type="auto"/>
            <w:noWrap/>
            <w:hideMark/>
          </w:tcPr>
          <w:p w14:paraId="2F22130C"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First-Second</w:t>
            </w:r>
          </w:p>
        </w:tc>
        <w:tc>
          <w:tcPr>
            <w:tcW w:w="0" w:type="auto"/>
            <w:noWrap/>
            <w:hideMark/>
          </w:tcPr>
          <w:p w14:paraId="4941882E" w14:textId="51824417" w:rsidR="001D3BCE" w:rsidRPr="00C72B7E" w:rsidRDefault="001D3BCE" w:rsidP="001D3BCE">
            <w:pPr>
              <w:rPr>
                <w:rFonts w:ascii="Calibri" w:eastAsia="Calibri" w:hAnsi="Calibri" w:cs="Calibri"/>
                <w:lang w:val="en"/>
              </w:rPr>
            </w:pPr>
            <w:r w:rsidRPr="00C72B7E">
              <w:t>.01</w:t>
            </w:r>
          </w:p>
        </w:tc>
        <w:tc>
          <w:tcPr>
            <w:tcW w:w="0" w:type="auto"/>
            <w:noWrap/>
            <w:hideMark/>
          </w:tcPr>
          <w:p w14:paraId="721217DC" w14:textId="77777777" w:rsidR="001D3BCE" w:rsidRPr="00C72B7E" w:rsidRDefault="001D3BCE" w:rsidP="001D3BCE">
            <w:pPr>
              <w:rPr>
                <w:rFonts w:ascii="Calibri" w:eastAsia="Calibri" w:hAnsi="Calibri" w:cs="Calibri"/>
                <w:lang w:val="en"/>
              </w:rPr>
            </w:pPr>
          </w:p>
        </w:tc>
        <w:tc>
          <w:tcPr>
            <w:tcW w:w="0" w:type="auto"/>
            <w:noWrap/>
            <w:hideMark/>
          </w:tcPr>
          <w:p w14:paraId="3B2A5A3E"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DDM: z</w:t>
            </w:r>
          </w:p>
        </w:tc>
        <w:tc>
          <w:tcPr>
            <w:tcW w:w="0" w:type="auto"/>
            <w:noWrap/>
            <w:hideMark/>
          </w:tcPr>
          <w:p w14:paraId="62D4D829"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First-Second</w:t>
            </w:r>
          </w:p>
        </w:tc>
        <w:tc>
          <w:tcPr>
            <w:tcW w:w="0" w:type="auto"/>
            <w:noWrap/>
            <w:hideMark/>
          </w:tcPr>
          <w:p w14:paraId="1A757C5B" w14:textId="5899E64C" w:rsidR="001D3BCE" w:rsidRPr="00C72B7E" w:rsidRDefault="001D3BCE" w:rsidP="001D3BCE">
            <w:pPr>
              <w:rPr>
                <w:rFonts w:ascii="Calibri" w:eastAsia="Calibri" w:hAnsi="Calibri" w:cs="Calibri"/>
                <w:lang w:val="en"/>
              </w:rPr>
            </w:pPr>
            <w:r w:rsidRPr="00C72B7E">
              <w:t>.07</w:t>
            </w:r>
          </w:p>
        </w:tc>
      </w:tr>
      <w:tr w:rsidR="001D3BCE" w:rsidRPr="00C72B7E" w14:paraId="5C71D621" w14:textId="77777777" w:rsidTr="00841431">
        <w:trPr>
          <w:trHeight w:val="315"/>
        </w:trPr>
        <w:tc>
          <w:tcPr>
            <w:tcW w:w="0" w:type="auto"/>
            <w:noWrap/>
            <w:hideMark/>
          </w:tcPr>
          <w:p w14:paraId="659C9848"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Dprime</w:t>
            </w:r>
          </w:p>
        </w:tc>
        <w:tc>
          <w:tcPr>
            <w:tcW w:w="0" w:type="auto"/>
            <w:noWrap/>
            <w:hideMark/>
          </w:tcPr>
          <w:p w14:paraId="438AEC7B"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Odd-Even</w:t>
            </w:r>
          </w:p>
        </w:tc>
        <w:tc>
          <w:tcPr>
            <w:tcW w:w="0" w:type="auto"/>
            <w:noWrap/>
            <w:hideMark/>
          </w:tcPr>
          <w:p w14:paraId="439EFADB" w14:textId="444D1E1E" w:rsidR="001D3BCE" w:rsidRPr="00C72B7E" w:rsidRDefault="001D3BCE" w:rsidP="001D3BCE">
            <w:pPr>
              <w:rPr>
                <w:rFonts w:ascii="Calibri" w:eastAsia="Calibri" w:hAnsi="Calibri" w:cs="Calibri"/>
                <w:lang w:val="en"/>
              </w:rPr>
            </w:pPr>
            <w:r w:rsidRPr="00C72B7E">
              <w:t>-.08</w:t>
            </w:r>
          </w:p>
        </w:tc>
        <w:tc>
          <w:tcPr>
            <w:tcW w:w="0" w:type="auto"/>
            <w:noWrap/>
            <w:hideMark/>
          </w:tcPr>
          <w:p w14:paraId="450A8B09" w14:textId="77777777" w:rsidR="001D3BCE" w:rsidRPr="00C72B7E" w:rsidRDefault="001D3BCE" w:rsidP="001D3BCE">
            <w:pPr>
              <w:rPr>
                <w:rFonts w:ascii="Calibri" w:eastAsia="Calibri" w:hAnsi="Calibri" w:cs="Calibri"/>
                <w:lang w:val="en"/>
              </w:rPr>
            </w:pPr>
          </w:p>
        </w:tc>
        <w:tc>
          <w:tcPr>
            <w:tcW w:w="0" w:type="auto"/>
            <w:noWrap/>
            <w:hideMark/>
          </w:tcPr>
          <w:p w14:paraId="4084AC31"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DDM: z</w:t>
            </w:r>
          </w:p>
        </w:tc>
        <w:tc>
          <w:tcPr>
            <w:tcW w:w="0" w:type="auto"/>
            <w:noWrap/>
            <w:hideMark/>
          </w:tcPr>
          <w:p w14:paraId="3CCE9810"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Odd-Even</w:t>
            </w:r>
          </w:p>
        </w:tc>
        <w:tc>
          <w:tcPr>
            <w:tcW w:w="0" w:type="auto"/>
            <w:noWrap/>
            <w:hideMark/>
          </w:tcPr>
          <w:p w14:paraId="5CAC637F" w14:textId="58584D06" w:rsidR="001D3BCE" w:rsidRPr="00C72B7E" w:rsidRDefault="001D3BCE" w:rsidP="001D3BCE">
            <w:pPr>
              <w:rPr>
                <w:rFonts w:ascii="Calibri" w:eastAsia="Calibri" w:hAnsi="Calibri" w:cs="Calibri"/>
                <w:lang w:val="en"/>
              </w:rPr>
            </w:pPr>
            <w:r w:rsidRPr="00C72B7E">
              <w:t>.01</w:t>
            </w:r>
          </w:p>
        </w:tc>
      </w:tr>
      <w:tr w:rsidR="001D3BCE" w:rsidRPr="00841431" w14:paraId="37D70D56" w14:textId="77777777" w:rsidTr="001D3BCE">
        <w:trPr>
          <w:trHeight w:val="315"/>
        </w:trPr>
        <w:tc>
          <w:tcPr>
            <w:tcW w:w="0" w:type="auto"/>
            <w:tcBorders>
              <w:bottom w:val="single" w:sz="12" w:space="0" w:color="auto"/>
            </w:tcBorders>
            <w:noWrap/>
            <w:hideMark/>
          </w:tcPr>
          <w:p w14:paraId="16308569"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Dprime</w:t>
            </w:r>
          </w:p>
        </w:tc>
        <w:tc>
          <w:tcPr>
            <w:tcW w:w="0" w:type="auto"/>
            <w:tcBorders>
              <w:bottom w:val="single" w:sz="12" w:space="0" w:color="auto"/>
            </w:tcBorders>
            <w:noWrap/>
            <w:hideMark/>
          </w:tcPr>
          <w:p w14:paraId="5E7AC351"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Permuted</w:t>
            </w:r>
          </w:p>
        </w:tc>
        <w:tc>
          <w:tcPr>
            <w:tcW w:w="0" w:type="auto"/>
            <w:tcBorders>
              <w:bottom w:val="single" w:sz="12" w:space="0" w:color="auto"/>
            </w:tcBorders>
            <w:noWrap/>
            <w:hideMark/>
          </w:tcPr>
          <w:p w14:paraId="26A3E0C8" w14:textId="76C8385A" w:rsidR="001D3BCE" w:rsidRPr="00C72B7E" w:rsidRDefault="001D3BCE" w:rsidP="001D3BCE">
            <w:pPr>
              <w:rPr>
                <w:rFonts w:ascii="Calibri" w:eastAsia="Calibri" w:hAnsi="Calibri" w:cs="Calibri"/>
                <w:lang w:val="en"/>
              </w:rPr>
            </w:pPr>
            <w:r w:rsidRPr="00C72B7E">
              <w:t>-.02</w:t>
            </w:r>
          </w:p>
        </w:tc>
        <w:tc>
          <w:tcPr>
            <w:tcW w:w="0" w:type="auto"/>
            <w:noWrap/>
            <w:hideMark/>
          </w:tcPr>
          <w:p w14:paraId="77F310C6" w14:textId="77777777" w:rsidR="001D3BCE" w:rsidRPr="00C72B7E" w:rsidRDefault="001D3BCE" w:rsidP="001D3BCE">
            <w:pPr>
              <w:rPr>
                <w:rFonts w:ascii="Calibri" w:eastAsia="Calibri" w:hAnsi="Calibri" w:cs="Calibri"/>
                <w:lang w:val="en"/>
              </w:rPr>
            </w:pPr>
          </w:p>
        </w:tc>
        <w:tc>
          <w:tcPr>
            <w:tcW w:w="0" w:type="auto"/>
            <w:tcBorders>
              <w:bottom w:val="single" w:sz="12" w:space="0" w:color="auto"/>
            </w:tcBorders>
            <w:noWrap/>
            <w:hideMark/>
          </w:tcPr>
          <w:p w14:paraId="42D77E01"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DDM: z</w:t>
            </w:r>
          </w:p>
        </w:tc>
        <w:tc>
          <w:tcPr>
            <w:tcW w:w="0" w:type="auto"/>
            <w:tcBorders>
              <w:bottom w:val="single" w:sz="12" w:space="0" w:color="auto"/>
            </w:tcBorders>
            <w:noWrap/>
            <w:hideMark/>
          </w:tcPr>
          <w:p w14:paraId="6009D2CA"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Permuted</w:t>
            </w:r>
          </w:p>
        </w:tc>
        <w:tc>
          <w:tcPr>
            <w:tcW w:w="0" w:type="auto"/>
            <w:tcBorders>
              <w:bottom w:val="single" w:sz="12" w:space="0" w:color="auto"/>
            </w:tcBorders>
            <w:noWrap/>
            <w:hideMark/>
          </w:tcPr>
          <w:p w14:paraId="73E874D5" w14:textId="7A102E1E" w:rsidR="001D3BCE" w:rsidRPr="00841431" w:rsidRDefault="001D3BCE" w:rsidP="001D3BCE">
            <w:pPr>
              <w:rPr>
                <w:rFonts w:ascii="Calibri" w:eastAsia="Calibri" w:hAnsi="Calibri" w:cs="Calibri"/>
                <w:lang w:val="en"/>
              </w:rPr>
            </w:pPr>
            <w:r w:rsidRPr="00C72B7E">
              <w:t>.13</w:t>
            </w:r>
          </w:p>
        </w:tc>
      </w:tr>
    </w:tbl>
    <w:p w14:paraId="276AAAE1" w14:textId="77777777" w:rsidR="00841431" w:rsidRPr="00A576F1" w:rsidRDefault="00841431">
      <w:pPr>
        <w:rPr>
          <w:rFonts w:ascii="Calibri" w:eastAsia="Calibri" w:hAnsi="Calibri" w:cs="Calibri"/>
        </w:rPr>
      </w:pPr>
    </w:p>
    <w:p w14:paraId="4DD08FB9" w14:textId="3789CC2A" w:rsidR="00D879C5" w:rsidRDefault="00BA0079">
      <w:pPr>
        <w:rPr>
          <w:rFonts w:ascii="Calibri" w:eastAsia="Calibri" w:hAnsi="Calibri" w:cs="Calibri"/>
          <w:b/>
        </w:rPr>
      </w:pPr>
      <w:r>
        <w:rPr>
          <w:rFonts w:ascii="Calibri" w:eastAsia="Calibri" w:hAnsi="Calibri" w:cs="Calibri"/>
          <w:b/>
        </w:rPr>
        <w:t xml:space="preserve"> </w:t>
      </w:r>
    </w:p>
    <w:p w14:paraId="076E8FA8" w14:textId="533C0EA9" w:rsidR="00586F83" w:rsidRPr="00D879C5" w:rsidRDefault="00D879C5" w:rsidP="00D879C5">
      <w:pPr>
        <w:spacing w:line="276" w:lineRule="auto"/>
        <w:rPr>
          <w:rFonts w:ascii="Calibri" w:eastAsiaTheme="minorEastAsia" w:hAnsi="Calibri" w:cs="Calibri"/>
          <w:b/>
        </w:rPr>
      </w:pPr>
      <w:r>
        <w:rPr>
          <w:rFonts w:ascii="Calibri" w:eastAsia="Calibri" w:hAnsi="Calibri" w:cs="Calibri"/>
          <w:b/>
        </w:rPr>
        <w:br w:type="page"/>
      </w:r>
    </w:p>
    <w:p w14:paraId="3923219A" w14:textId="6599A181" w:rsidR="002F4F19" w:rsidRPr="00BA6702" w:rsidRDefault="00BA6702" w:rsidP="00BA6702">
      <w:pPr>
        <w:pStyle w:val="1"/>
        <w:keepNext w:val="0"/>
        <w:keepLines w:val="0"/>
        <w:spacing w:before="0" w:after="0"/>
        <w:rPr>
          <w:rFonts w:ascii="Calibri" w:eastAsia="Calibri" w:hAnsi="Calibri" w:cs="Calibri"/>
          <w:b/>
          <w:sz w:val="42"/>
          <w:szCs w:val="42"/>
        </w:rPr>
      </w:pPr>
      <w:bookmarkStart w:id="95" w:name="_Toc127199630"/>
      <w:r w:rsidRPr="00BA6702">
        <w:rPr>
          <w:rFonts w:ascii="Calibri" w:eastAsia="Calibri" w:hAnsi="Calibri" w:cs="Calibri"/>
          <w:b/>
          <w:sz w:val="42"/>
          <w:szCs w:val="42"/>
        </w:rPr>
        <w:lastRenderedPageBreak/>
        <w:t>References</w:t>
      </w:r>
      <w:bookmarkEnd w:id="95"/>
      <w:r w:rsidRPr="00BA6702">
        <w:rPr>
          <w:rFonts w:ascii="Calibri" w:eastAsia="Calibri" w:hAnsi="Calibri" w:cs="Calibri"/>
          <w:b/>
          <w:sz w:val="42"/>
          <w:szCs w:val="42"/>
        </w:rPr>
        <w:t xml:space="preserve"> </w:t>
      </w:r>
    </w:p>
    <w:p w14:paraId="59DD3D1A" w14:textId="77777777" w:rsidR="00B03D7E" w:rsidRPr="00D879C5" w:rsidRDefault="00B03D7E">
      <w:pPr>
        <w:rPr>
          <w:rFonts w:ascii="Calibri" w:eastAsiaTheme="minorEastAsia" w:hAnsi="Calibri" w:cs="Calibri"/>
        </w:rPr>
      </w:pPr>
    </w:p>
    <w:p w14:paraId="6EC77546" w14:textId="77777777" w:rsidR="00381708" w:rsidRPr="00381708" w:rsidRDefault="00B03D7E" w:rsidP="00381708">
      <w:pPr>
        <w:pStyle w:val="EndNoteBibliography"/>
        <w:ind w:left="720" w:hanging="720"/>
        <w:rPr>
          <w:noProof/>
        </w:rPr>
      </w:pPr>
      <w:r>
        <w:rPr>
          <w:rFonts w:ascii="Calibri" w:eastAsia="Calibri" w:hAnsi="Calibri" w:cs="Calibri"/>
        </w:rPr>
        <w:fldChar w:fldCharType="begin"/>
      </w:r>
      <w:r>
        <w:rPr>
          <w:rFonts w:ascii="Calibri" w:eastAsia="Calibri" w:hAnsi="Calibri" w:cs="Calibri"/>
        </w:rPr>
        <w:instrText xml:space="preserve"> ADDIN EN.REFLIST </w:instrText>
      </w:r>
      <w:r>
        <w:rPr>
          <w:rFonts w:ascii="Calibri" w:eastAsia="Calibri" w:hAnsi="Calibri" w:cs="Calibri"/>
        </w:rPr>
        <w:fldChar w:fldCharType="separate"/>
      </w:r>
      <w:r w:rsidR="00381708" w:rsidRPr="00381708">
        <w:rPr>
          <w:noProof/>
        </w:rPr>
        <w:t xml:space="preserve">Cheng, M., &amp; Tseng, C.-h. (2019). Saliency at first sight: instant identity referential advantage toward a newly met partner. </w:t>
      </w:r>
      <w:r w:rsidR="00381708" w:rsidRPr="00381708">
        <w:rPr>
          <w:i/>
          <w:noProof/>
        </w:rPr>
        <w:t>Cognitive Research: Principles and Implications, 4</w:t>
      </w:r>
      <w:r w:rsidR="00381708" w:rsidRPr="00381708">
        <w:rPr>
          <w:noProof/>
        </w:rPr>
        <w:t xml:space="preserve">(1), 1-18. </w:t>
      </w:r>
    </w:p>
    <w:p w14:paraId="7157EDA7" w14:textId="77777777" w:rsidR="00381708" w:rsidRPr="00381708" w:rsidRDefault="00381708" w:rsidP="00381708">
      <w:pPr>
        <w:pStyle w:val="EndNoteBibliography"/>
        <w:rPr>
          <w:noProof/>
        </w:rPr>
      </w:pPr>
    </w:p>
    <w:p w14:paraId="1C01B8D3" w14:textId="574357C6" w:rsidR="00381708" w:rsidRPr="00381708" w:rsidRDefault="00381708" w:rsidP="00381708">
      <w:pPr>
        <w:pStyle w:val="EndNoteBibliography"/>
        <w:ind w:left="720" w:hanging="720"/>
        <w:rPr>
          <w:noProof/>
        </w:rPr>
      </w:pPr>
      <w:r w:rsidRPr="00381708">
        <w:rPr>
          <w:noProof/>
        </w:rPr>
        <w:t xml:space="preserve">Cherry, E.C. (1953). Some experiments on the recognition of speech, with one and with two ears. </w:t>
      </w:r>
      <w:r w:rsidRPr="00381708">
        <w:rPr>
          <w:i/>
          <w:noProof/>
        </w:rPr>
        <w:t>The Journal of the acoustical society of America, 25</w:t>
      </w:r>
      <w:r w:rsidRPr="00381708">
        <w:rPr>
          <w:noProof/>
        </w:rPr>
        <w:t xml:space="preserve">(5), 975-979. </w:t>
      </w:r>
      <w:hyperlink r:id="rId18" w:history="1">
        <w:r w:rsidRPr="00381708">
          <w:rPr>
            <w:rStyle w:val="aa"/>
            <w:noProof/>
          </w:rPr>
          <w:t>https://doi.org/10.1121/1.1907229</w:t>
        </w:r>
      </w:hyperlink>
      <w:r w:rsidRPr="00381708">
        <w:rPr>
          <w:noProof/>
        </w:rPr>
        <w:t xml:space="preserve"> </w:t>
      </w:r>
    </w:p>
    <w:p w14:paraId="1B3526E2" w14:textId="77777777" w:rsidR="00381708" w:rsidRPr="00381708" w:rsidRDefault="00381708" w:rsidP="00381708">
      <w:pPr>
        <w:pStyle w:val="EndNoteBibliography"/>
        <w:rPr>
          <w:noProof/>
        </w:rPr>
      </w:pPr>
    </w:p>
    <w:p w14:paraId="7B6E3475" w14:textId="77777777" w:rsidR="00381708" w:rsidRPr="00381708" w:rsidRDefault="00381708" w:rsidP="00381708">
      <w:pPr>
        <w:pStyle w:val="EndNoteBibliography"/>
        <w:ind w:left="720" w:hanging="720"/>
        <w:rPr>
          <w:noProof/>
        </w:rPr>
      </w:pPr>
      <w:r w:rsidRPr="00381708">
        <w:rPr>
          <w:noProof/>
        </w:rPr>
        <w:t xml:space="preserve">Chiarella, S.G., et al. (2020). Mindfulness meditation weakens attachment to self: Evidence from a self vs other binding task. </w:t>
      </w:r>
      <w:r w:rsidRPr="00381708">
        <w:rPr>
          <w:i/>
          <w:noProof/>
        </w:rPr>
        <w:t>Mindfulness, 11</w:t>
      </w:r>
      <w:r w:rsidRPr="00381708">
        <w:rPr>
          <w:noProof/>
        </w:rPr>
        <w:t xml:space="preserve">, 2411-2422. </w:t>
      </w:r>
    </w:p>
    <w:p w14:paraId="0E3D9A3B" w14:textId="77777777" w:rsidR="00381708" w:rsidRPr="00381708" w:rsidRDefault="00381708" w:rsidP="00381708">
      <w:pPr>
        <w:pStyle w:val="EndNoteBibliography"/>
        <w:rPr>
          <w:noProof/>
        </w:rPr>
      </w:pPr>
    </w:p>
    <w:p w14:paraId="3723BF10" w14:textId="77777777" w:rsidR="00381708" w:rsidRPr="00381708" w:rsidRDefault="00381708" w:rsidP="00381708">
      <w:pPr>
        <w:pStyle w:val="EndNoteBibliography"/>
        <w:ind w:left="720" w:hanging="720"/>
        <w:rPr>
          <w:noProof/>
        </w:rPr>
      </w:pPr>
      <w:r w:rsidRPr="00381708">
        <w:rPr>
          <w:noProof/>
        </w:rPr>
        <w:t xml:space="preserve">Cicchetti, D.V., &amp; Sparrow, S.A. (1981). Developing criteria for establishing interrater reliability of specific items: applications to assessment of adaptive behavior. </w:t>
      </w:r>
      <w:r w:rsidRPr="00381708">
        <w:rPr>
          <w:i/>
          <w:noProof/>
        </w:rPr>
        <w:t>Am J Ment Defic, 86</w:t>
      </w:r>
      <w:r w:rsidRPr="00381708">
        <w:rPr>
          <w:noProof/>
        </w:rPr>
        <w:t xml:space="preserve">(2), 127-137. </w:t>
      </w:r>
    </w:p>
    <w:p w14:paraId="618584B4" w14:textId="77777777" w:rsidR="00381708" w:rsidRPr="00381708" w:rsidRDefault="00381708" w:rsidP="00381708">
      <w:pPr>
        <w:pStyle w:val="EndNoteBibliography"/>
        <w:rPr>
          <w:noProof/>
        </w:rPr>
      </w:pPr>
    </w:p>
    <w:p w14:paraId="3BE7D3A4" w14:textId="0D94FC4E" w:rsidR="00381708" w:rsidRPr="00381708" w:rsidRDefault="00381708" w:rsidP="00381708">
      <w:pPr>
        <w:pStyle w:val="EndNoteBibliography"/>
        <w:ind w:left="720" w:hanging="720"/>
        <w:rPr>
          <w:noProof/>
        </w:rPr>
      </w:pPr>
      <w:r w:rsidRPr="00381708">
        <w:rPr>
          <w:noProof/>
        </w:rPr>
        <w:t xml:space="preserve">Constable, M.D., et al. (2019). Relevant for us? We-prioritization in cognitive processing. </w:t>
      </w:r>
      <w:r w:rsidRPr="00381708">
        <w:rPr>
          <w:i/>
          <w:noProof/>
        </w:rPr>
        <w:t>Journal of Experimental Psychology: Human Perception and Performance, 45</w:t>
      </w:r>
      <w:r w:rsidRPr="00381708">
        <w:rPr>
          <w:noProof/>
        </w:rPr>
        <w:t xml:space="preserve">(12). </w:t>
      </w:r>
      <w:hyperlink r:id="rId19" w:history="1">
        <w:r w:rsidRPr="00381708">
          <w:rPr>
            <w:rStyle w:val="aa"/>
            <w:noProof/>
          </w:rPr>
          <w:t>https://doi.org/10.1037/xhp0000691</w:t>
        </w:r>
      </w:hyperlink>
      <w:r w:rsidRPr="00381708">
        <w:rPr>
          <w:noProof/>
        </w:rPr>
        <w:t xml:space="preserve"> </w:t>
      </w:r>
    </w:p>
    <w:p w14:paraId="222804A0" w14:textId="77777777" w:rsidR="00381708" w:rsidRPr="00381708" w:rsidRDefault="00381708" w:rsidP="00381708">
      <w:pPr>
        <w:pStyle w:val="EndNoteBibliography"/>
        <w:rPr>
          <w:noProof/>
        </w:rPr>
      </w:pPr>
    </w:p>
    <w:p w14:paraId="2AD37CC9" w14:textId="14E5290F" w:rsidR="00381708" w:rsidRPr="00381708" w:rsidRDefault="00381708" w:rsidP="00381708">
      <w:pPr>
        <w:pStyle w:val="EndNoteBibliography"/>
        <w:ind w:left="720" w:hanging="720"/>
        <w:rPr>
          <w:noProof/>
        </w:rPr>
      </w:pPr>
      <w:r w:rsidRPr="00381708">
        <w:rPr>
          <w:noProof/>
        </w:rPr>
        <w:t xml:space="preserve">Constable, M.D., &amp; Knoblich, G. (2020). Sticking together? Re-binding previous other-associated stimuli interferes with self-verification but not partner-verification. </w:t>
      </w:r>
      <w:r w:rsidRPr="00381708">
        <w:rPr>
          <w:i/>
          <w:noProof/>
        </w:rPr>
        <w:t>Acta psychologica, 210</w:t>
      </w:r>
      <w:r w:rsidRPr="00381708">
        <w:rPr>
          <w:noProof/>
        </w:rPr>
        <w:t xml:space="preserve">, 103167. </w:t>
      </w:r>
      <w:hyperlink r:id="rId20" w:history="1">
        <w:r w:rsidRPr="00381708">
          <w:rPr>
            <w:rStyle w:val="aa"/>
            <w:noProof/>
          </w:rPr>
          <w:t>https://doi.org/10.1016/j.actpsy.2020.103167</w:t>
        </w:r>
      </w:hyperlink>
      <w:r w:rsidRPr="00381708">
        <w:rPr>
          <w:noProof/>
        </w:rPr>
        <w:t xml:space="preserve"> </w:t>
      </w:r>
    </w:p>
    <w:p w14:paraId="21911954" w14:textId="77777777" w:rsidR="00381708" w:rsidRPr="00381708" w:rsidRDefault="00381708" w:rsidP="00381708">
      <w:pPr>
        <w:pStyle w:val="EndNoteBibliography"/>
        <w:rPr>
          <w:noProof/>
        </w:rPr>
      </w:pPr>
    </w:p>
    <w:p w14:paraId="599F8D7C" w14:textId="4B5261C4" w:rsidR="00381708" w:rsidRPr="00381708" w:rsidRDefault="00381708" w:rsidP="00381708">
      <w:pPr>
        <w:pStyle w:val="EndNoteBibliography"/>
        <w:ind w:left="720" w:hanging="720"/>
        <w:rPr>
          <w:noProof/>
        </w:rPr>
      </w:pPr>
      <w:r w:rsidRPr="00381708">
        <w:rPr>
          <w:noProof/>
        </w:rPr>
        <w:t xml:space="preserve">Conway, M.A., &amp; Dewhurst, S.A. (1995). The self and recollective experience. </w:t>
      </w:r>
      <w:r w:rsidRPr="00381708">
        <w:rPr>
          <w:i/>
          <w:noProof/>
        </w:rPr>
        <w:t>Applied Cognitive Psychology, 9</w:t>
      </w:r>
      <w:r w:rsidRPr="00381708">
        <w:rPr>
          <w:noProof/>
        </w:rPr>
        <w:t xml:space="preserve">(1), 1-19. </w:t>
      </w:r>
      <w:hyperlink r:id="rId21" w:history="1">
        <w:r w:rsidRPr="00381708">
          <w:rPr>
            <w:rStyle w:val="aa"/>
            <w:noProof/>
          </w:rPr>
          <w:t>https://doi.org/10.1002/acp.2350090102</w:t>
        </w:r>
      </w:hyperlink>
      <w:r w:rsidRPr="00381708">
        <w:rPr>
          <w:noProof/>
        </w:rPr>
        <w:t xml:space="preserve"> </w:t>
      </w:r>
    </w:p>
    <w:p w14:paraId="7BCE06D3" w14:textId="77777777" w:rsidR="00381708" w:rsidRPr="00381708" w:rsidRDefault="00381708" w:rsidP="00381708">
      <w:pPr>
        <w:pStyle w:val="EndNoteBibliography"/>
        <w:rPr>
          <w:noProof/>
        </w:rPr>
      </w:pPr>
    </w:p>
    <w:p w14:paraId="571A8FA8" w14:textId="25914D49" w:rsidR="00381708" w:rsidRPr="00381708" w:rsidRDefault="00381708" w:rsidP="00381708">
      <w:pPr>
        <w:pStyle w:val="EndNoteBibliography"/>
        <w:ind w:left="720" w:hanging="720"/>
        <w:rPr>
          <w:noProof/>
        </w:rPr>
      </w:pPr>
      <w:r w:rsidRPr="00381708">
        <w:rPr>
          <w:noProof/>
        </w:rPr>
        <w:t xml:space="preserve">Craik, F.I.M., &amp; Tulving, E. (1975). Depth of processing and the retention of words in episodic memory. </w:t>
      </w:r>
      <w:r w:rsidRPr="00381708">
        <w:rPr>
          <w:i/>
          <w:noProof/>
        </w:rPr>
        <w:t>Journal of Experimental Psychology: General, 104</w:t>
      </w:r>
      <w:r w:rsidRPr="00381708">
        <w:rPr>
          <w:noProof/>
        </w:rPr>
        <w:t xml:space="preserve">(3), 268-294. </w:t>
      </w:r>
      <w:hyperlink r:id="rId22" w:history="1">
        <w:r w:rsidRPr="00381708">
          <w:rPr>
            <w:rStyle w:val="aa"/>
            <w:noProof/>
          </w:rPr>
          <w:t>https://doi.org/10.1037/0096-3445.104.3.268</w:t>
        </w:r>
      </w:hyperlink>
      <w:r w:rsidRPr="00381708">
        <w:rPr>
          <w:noProof/>
        </w:rPr>
        <w:t xml:space="preserve"> </w:t>
      </w:r>
    </w:p>
    <w:p w14:paraId="4E4126D2" w14:textId="77777777" w:rsidR="00381708" w:rsidRPr="00381708" w:rsidRDefault="00381708" w:rsidP="00381708">
      <w:pPr>
        <w:pStyle w:val="EndNoteBibliography"/>
        <w:rPr>
          <w:noProof/>
        </w:rPr>
      </w:pPr>
    </w:p>
    <w:p w14:paraId="7258A5FC" w14:textId="77777777" w:rsidR="00381708" w:rsidRPr="00381708" w:rsidRDefault="00381708" w:rsidP="00381708">
      <w:pPr>
        <w:pStyle w:val="EndNoteBibliography"/>
        <w:ind w:left="720" w:hanging="720"/>
        <w:rPr>
          <w:noProof/>
        </w:rPr>
      </w:pPr>
      <w:r w:rsidRPr="00381708">
        <w:rPr>
          <w:noProof/>
        </w:rPr>
        <w:t xml:space="preserve">Dalmaso, M., et al. (2019). Self-related shapes can hold the eyes. </w:t>
      </w:r>
      <w:r w:rsidRPr="00381708">
        <w:rPr>
          <w:i/>
          <w:noProof/>
        </w:rPr>
        <w:t>Quarterly journal of experimental psychology, 72</w:t>
      </w:r>
      <w:r w:rsidRPr="00381708">
        <w:rPr>
          <w:noProof/>
        </w:rPr>
        <w:t xml:space="preserve">(9), 2249-2260. </w:t>
      </w:r>
    </w:p>
    <w:p w14:paraId="598400AB" w14:textId="77777777" w:rsidR="00381708" w:rsidRPr="00381708" w:rsidRDefault="00381708" w:rsidP="00381708">
      <w:pPr>
        <w:pStyle w:val="EndNoteBibliography"/>
        <w:rPr>
          <w:noProof/>
        </w:rPr>
      </w:pPr>
    </w:p>
    <w:p w14:paraId="2EEFC8E4" w14:textId="77777777" w:rsidR="00381708" w:rsidRPr="00381708" w:rsidRDefault="00381708" w:rsidP="00381708">
      <w:pPr>
        <w:pStyle w:val="EndNoteBibliography"/>
        <w:ind w:left="720" w:hanging="720"/>
        <w:rPr>
          <w:noProof/>
        </w:rPr>
      </w:pPr>
      <w:r w:rsidRPr="00381708">
        <w:rPr>
          <w:noProof/>
        </w:rPr>
        <w:t xml:space="preserve">Desebrock, C., et al. (2018). Self-reference in action: Arm-movement responses are enhanced in perceptual matching. </w:t>
      </w:r>
      <w:r w:rsidRPr="00381708">
        <w:rPr>
          <w:i/>
          <w:noProof/>
        </w:rPr>
        <w:t>Acta psychologica, 190</w:t>
      </w:r>
      <w:r w:rsidRPr="00381708">
        <w:rPr>
          <w:noProof/>
        </w:rPr>
        <w:t xml:space="preserve">, 258-266. </w:t>
      </w:r>
    </w:p>
    <w:p w14:paraId="0EECEBBA" w14:textId="77777777" w:rsidR="00381708" w:rsidRPr="00381708" w:rsidRDefault="00381708" w:rsidP="00381708">
      <w:pPr>
        <w:pStyle w:val="EndNoteBibliography"/>
        <w:rPr>
          <w:noProof/>
        </w:rPr>
      </w:pPr>
    </w:p>
    <w:p w14:paraId="14618936" w14:textId="0DAFA7AB" w:rsidR="00381708" w:rsidRPr="00381708" w:rsidRDefault="00381708" w:rsidP="00381708">
      <w:pPr>
        <w:pStyle w:val="EndNoteBibliography"/>
        <w:ind w:left="720" w:hanging="720"/>
        <w:rPr>
          <w:noProof/>
        </w:rPr>
      </w:pPr>
      <w:r w:rsidRPr="00381708">
        <w:rPr>
          <w:noProof/>
        </w:rPr>
        <w:t xml:space="preserve">Enock, F., et al. (2018). Self and team prioritisation effects in perceptual matching: Evidence for a shared representation. </w:t>
      </w:r>
      <w:r w:rsidRPr="00381708">
        <w:rPr>
          <w:i/>
          <w:noProof/>
        </w:rPr>
        <w:t>Acta psychologica, 182</w:t>
      </w:r>
      <w:r w:rsidRPr="00381708">
        <w:rPr>
          <w:noProof/>
        </w:rPr>
        <w:t xml:space="preserve">, 107-118. </w:t>
      </w:r>
      <w:hyperlink r:id="rId23" w:history="1">
        <w:r w:rsidRPr="00381708">
          <w:rPr>
            <w:rStyle w:val="aa"/>
            <w:noProof/>
          </w:rPr>
          <w:t>https://doi.org/10.1016/j.actpsy.2017.11.011</w:t>
        </w:r>
      </w:hyperlink>
      <w:r w:rsidRPr="00381708">
        <w:rPr>
          <w:noProof/>
        </w:rPr>
        <w:t xml:space="preserve"> </w:t>
      </w:r>
    </w:p>
    <w:p w14:paraId="41BEB749" w14:textId="77777777" w:rsidR="00381708" w:rsidRPr="00381708" w:rsidRDefault="00381708" w:rsidP="00381708">
      <w:pPr>
        <w:pStyle w:val="EndNoteBibliography"/>
        <w:rPr>
          <w:noProof/>
        </w:rPr>
      </w:pPr>
    </w:p>
    <w:p w14:paraId="71F510AD" w14:textId="77777777" w:rsidR="00381708" w:rsidRPr="00381708" w:rsidRDefault="00381708" w:rsidP="00381708">
      <w:pPr>
        <w:pStyle w:val="EndNoteBibliography"/>
        <w:ind w:left="720" w:hanging="720"/>
        <w:rPr>
          <w:noProof/>
        </w:rPr>
      </w:pPr>
      <w:r w:rsidRPr="00381708">
        <w:rPr>
          <w:noProof/>
        </w:rPr>
        <w:t xml:space="preserve">Enock, F.E., et al. (2020). Overlap in processing advantages for minimal ingroups and the self. </w:t>
      </w:r>
      <w:r w:rsidRPr="00381708">
        <w:rPr>
          <w:i/>
          <w:noProof/>
        </w:rPr>
        <w:t>Scientific Reports, 10</w:t>
      </w:r>
      <w:r w:rsidRPr="00381708">
        <w:rPr>
          <w:noProof/>
        </w:rPr>
        <w:t xml:space="preserve">(1), 18933. </w:t>
      </w:r>
    </w:p>
    <w:p w14:paraId="1116E176" w14:textId="77777777" w:rsidR="00381708" w:rsidRPr="00381708" w:rsidRDefault="00381708" w:rsidP="00381708">
      <w:pPr>
        <w:pStyle w:val="EndNoteBibliography"/>
        <w:rPr>
          <w:noProof/>
        </w:rPr>
      </w:pPr>
    </w:p>
    <w:p w14:paraId="46F5FF2D" w14:textId="15BC3B36" w:rsidR="00381708" w:rsidRPr="00381708" w:rsidRDefault="00381708" w:rsidP="00381708">
      <w:pPr>
        <w:pStyle w:val="EndNoteBibliography"/>
        <w:ind w:left="720" w:hanging="720"/>
        <w:rPr>
          <w:noProof/>
        </w:rPr>
      </w:pPr>
      <w:r w:rsidRPr="00381708">
        <w:rPr>
          <w:noProof/>
        </w:rPr>
        <w:t xml:space="preserve">Feng, C., et al. (2018). Neural representations of the multidimensional self in the cortical midline structures. </w:t>
      </w:r>
      <w:r w:rsidRPr="00381708">
        <w:rPr>
          <w:i/>
          <w:noProof/>
        </w:rPr>
        <w:t>NeuroImage, 183</w:t>
      </w:r>
      <w:r w:rsidRPr="00381708">
        <w:rPr>
          <w:noProof/>
        </w:rPr>
        <w:t xml:space="preserve">, 291-299. </w:t>
      </w:r>
      <w:hyperlink r:id="rId24" w:history="1">
        <w:r w:rsidRPr="00381708">
          <w:rPr>
            <w:rStyle w:val="aa"/>
            <w:noProof/>
          </w:rPr>
          <w:t>https://doi.org/10.1016/j.neuroimage.2018.08.018</w:t>
        </w:r>
      </w:hyperlink>
      <w:r w:rsidRPr="00381708">
        <w:rPr>
          <w:noProof/>
        </w:rPr>
        <w:t xml:space="preserve"> </w:t>
      </w:r>
    </w:p>
    <w:p w14:paraId="71D69354" w14:textId="77777777" w:rsidR="00381708" w:rsidRPr="00381708" w:rsidRDefault="00381708" w:rsidP="00381708">
      <w:pPr>
        <w:pStyle w:val="EndNoteBibliography"/>
        <w:rPr>
          <w:noProof/>
        </w:rPr>
      </w:pPr>
    </w:p>
    <w:p w14:paraId="101B0A95" w14:textId="77777777" w:rsidR="00381708" w:rsidRPr="00381708" w:rsidRDefault="00381708" w:rsidP="00381708">
      <w:pPr>
        <w:pStyle w:val="EndNoteBibliography"/>
        <w:ind w:left="720" w:hanging="720"/>
        <w:rPr>
          <w:noProof/>
        </w:rPr>
      </w:pPr>
      <w:r w:rsidRPr="00381708">
        <w:rPr>
          <w:noProof/>
        </w:rPr>
        <w:t xml:space="preserve">Feng, C., et al. (2020). Effect of intranasal oxytocin administration on self-other distinction: Modulations by psychological distance and gender. </w:t>
      </w:r>
      <w:r w:rsidRPr="00381708">
        <w:rPr>
          <w:i/>
          <w:noProof/>
        </w:rPr>
        <w:t>Psychoneuroendocrinology, 120</w:t>
      </w:r>
      <w:r w:rsidRPr="00381708">
        <w:rPr>
          <w:noProof/>
        </w:rPr>
        <w:t xml:space="preserve">, 104804. </w:t>
      </w:r>
    </w:p>
    <w:p w14:paraId="39C9C4E6" w14:textId="77777777" w:rsidR="00381708" w:rsidRPr="00381708" w:rsidRDefault="00381708" w:rsidP="00381708">
      <w:pPr>
        <w:pStyle w:val="EndNoteBibliography"/>
        <w:rPr>
          <w:noProof/>
        </w:rPr>
      </w:pPr>
    </w:p>
    <w:p w14:paraId="3C7B946A" w14:textId="2A394B6A" w:rsidR="00381708" w:rsidRPr="00381708" w:rsidRDefault="00381708" w:rsidP="00381708">
      <w:pPr>
        <w:pStyle w:val="EndNoteBibliography"/>
        <w:ind w:left="720" w:hanging="720"/>
        <w:rPr>
          <w:noProof/>
        </w:rPr>
      </w:pPr>
      <w:r w:rsidRPr="00381708">
        <w:rPr>
          <w:noProof/>
        </w:rPr>
        <w:t xml:space="preserve">Feng, C., et al. (2020). Effect of intranasal oxytocin administration on self-other distinction: Modulations by psychological distance and gender. </w:t>
      </w:r>
      <w:r w:rsidRPr="00381708">
        <w:rPr>
          <w:i/>
          <w:noProof/>
        </w:rPr>
        <w:t>Psychoneuroendocrinology, 120</w:t>
      </w:r>
      <w:r w:rsidRPr="00381708">
        <w:rPr>
          <w:noProof/>
        </w:rPr>
        <w:t xml:space="preserve">, 104804. </w:t>
      </w:r>
      <w:hyperlink r:id="rId25" w:history="1">
        <w:r w:rsidRPr="00381708">
          <w:rPr>
            <w:rStyle w:val="aa"/>
            <w:noProof/>
          </w:rPr>
          <w:t>https://doi.org/10.1016/j.psyneuen.2020.104804</w:t>
        </w:r>
      </w:hyperlink>
      <w:r w:rsidRPr="00381708">
        <w:rPr>
          <w:noProof/>
        </w:rPr>
        <w:t xml:space="preserve"> </w:t>
      </w:r>
    </w:p>
    <w:p w14:paraId="5FC5F098" w14:textId="77777777" w:rsidR="00381708" w:rsidRPr="00381708" w:rsidRDefault="00381708" w:rsidP="00381708">
      <w:pPr>
        <w:pStyle w:val="EndNoteBibliography"/>
        <w:rPr>
          <w:noProof/>
        </w:rPr>
      </w:pPr>
    </w:p>
    <w:p w14:paraId="28A4D9E9" w14:textId="77777777" w:rsidR="00381708" w:rsidRPr="00381708" w:rsidRDefault="00381708" w:rsidP="00381708">
      <w:pPr>
        <w:pStyle w:val="EndNoteBibliography"/>
        <w:ind w:left="720" w:hanging="720"/>
        <w:rPr>
          <w:noProof/>
        </w:rPr>
      </w:pPr>
      <w:r w:rsidRPr="00381708">
        <w:rPr>
          <w:noProof/>
        </w:rPr>
        <w:t xml:space="preserve">Fisher, R.A. (1992). Statistical methods for research workers. </w:t>
      </w:r>
      <w:r w:rsidRPr="00381708">
        <w:rPr>
          <w:i/>
          <w:noProof/>
        </w:rPr>
        <w:t>Springer New York</w:t>
      </w:r>
      <w:r w:rsidRPr="00381708">
        <w:rPr>
          <w:noProof/>
        </w:rPr>
        <w:t xml:space="preserve">. </w:t>
      </w:r>
    </w:p>
    <w:p w14:paraId="16B0C1AC" w14:textId="77777777" w:rsidR="00381708" w:rsidRPr="00381708" w:rsidRDefault="00381708" w:rsidP="00381708">
      <w:pPr>
        <w:pStyle w:val="EndNoteBibliography"/>
        <w:rPr>
          <w:noProof/>
        </w:rPr>
      </w:pPr>
    </w:p>
    <w:p w14:paraId="74F3CDF5" w14:textId="6FC66CBD" w:rsidR="00381708" w:rsidRPr="00381708" w:rsidRDefault="00381708" w:rsidP="00381708">
      <w:pPr>
        <w:pStyle w:val="EndNoteBibliography"/>
        <w:ind w:left="720" w:hanging="720"/>
        <w:rPr>
          <w:noProof/>
        </w:rPr>
      </w:pPr>
      <w:r w:rsidRPr="00381708">
        <w:rPr>
          <w:noProof/>
        </w:rPr>
        <w:t xml:space="preserve">Gillespie‐Smith, K., et al. (2018). The I in autism: Severity and social functioning in autism are related to self‐processing. </w:t>
      </w:r>
      <w:r w:rsidRPr="00381708">
        <w:rPr>
          <w:i/>
          <w:noProof/>
        </w:rPr>
        <w:t>British journal of developmental psychology, 36</w:t>
      </w:r>
      <w:r w:rsidRPr="00381708">
        <w:rPr>
          <w:noProof/>
        </w:rPr>
        <w:t xml:space="preserve">(1), 127-141. </w:t>
      </w:r>
      <w:hyperlink r:id="rId26" w:history="1">
        <w:r w:rsidRPr="00381708">
          <w:rPr>
            <w:rStyle w:val="aa"/>
            <w:noProof/>
          </w:rPr>
          <w:t>https://doi.org/10.1111/bjdp.12219</w:t>
        </w:r>
      </w:hyperlink>
      <w:r w:rsidRPr="00381708">
        <w:rPr>
          <w:noProof/>
        </w:rPr>
        <w:t xml:space="preserve"> </w:t>
      </w:r>
    </w:p>
    <w:p w14:paraId="1E531E33" w14:textId="77777777" w:rsidR="00381708" w:rsidRPr="00381708" w:rsidRDefault="00381708" w:rsidP="00381708">
      <w:pPr>
        <w:pStyle w:val="EndNoteBibliography"/>
        <w:rPr>
          <w:noProof/>
        </w:rPr>
      </w:pPr>
    </w:p>
    <w:p w14:paraId="05315ACE" w14:textId="4226328A" w:rsidR="00381708" w:rsidRPr="00381708" w:rsidRDefault="00381708" w:rsidP="00381708">
      <w:pPr>
        <w:pStyle w:val="EndNoteBibliography"/>
        <w:ind w:left="720" w:hanging="720"/>
        <w:rPr>
          <w:noProof/>
        </w:rPr>
      </w:pPr>
      <w:r w:rsidRPr="00381708">
        <w:rPr>
          <w:noProof/>
        </w:rPr>
        <w:t xml:space="preserve">Golubickis, M., et al. (2020). Parts of me: Identity-relevance moderates self-prioritization. </w:t>
      </w:r>
      <w:r w:rsidRPr="00381708">
        <w:rPr>
          <w:i/>
          <w:noProof/>
        </w:rPr>
        <w:t>Consciousness and cognition, 77</w:t>
      </w:r>
      <w:r w:rsidRPr="00381708">
        <w:rPr>
          <w:noProof/>
        </w:rPr>
        <w:t xml:space="preserve">, 102848. </w:t>
      </w:r>
      <w:hyperlink r:id="rId27" w:history="1">
        <w:r w:rsidRPr="00381708">
          <w:rPr>
            <w:rStyle w:val="aa"/>
            <w:noProof/>
          </w:rPr>
          <w:t>https://doi.org/10.1016/j.concog.2019.102848</w:t>
        </w:r>
      </w:hyperlink>
      <w:r w:rsidRPr="00381708">
        <w:rPr>
          <w:noProof/>
        </w:rPr>
        <w:t xml:space="preserve"> </w:t>
      </w:r>
    </w:p>
    <w:p w14:paraId="1C8AEE90" w14:textId="77777777" w:rsidR="00381708" w:rsidRPr="00381708" w:rsidRDefault="00381708" w:rsidP="00381708">
      <w:pPr>
        <w:pStyle w:val="EndNoteBibliography"/>
        <w:rPr>
          <w:noProof/>
        </w:rPr>
      </w:pPr>
    </w:p>
    <w:p w14:paraId="0B908194" w14:textId="2758C542" w:rsidR="00381708" w:rsidRPr="00381708" w:rsidRDefault="00381708" w:rsidP="00381708">
      <w:pPr>
        <w:pStyle w:val="EndNoteBibliography"/>
        <w:ind w:left="720" w:hanging="720"/>
        <w:rPr>
          <w:noProof/>
        </w:rPr>
      </w:pPr>
      <w:r w:rsidRPr="00381708">
        <w:rPr>
          <w:noProof/>
        </w:rPr>
        <w:t xml:space="preserve">Golubickis, M., et al. (2017). Self-prioritization and perceptual matching: The effects of temporal construal. </w:t>
      </w:r>
      <w:r w:rsidRPr="00381708">
        <w:rPr>
          <w:i/>
          <w:noProof/>
        </w:rPr>
        <w:t>Mem Cognit, 45</w:t>
      </w:r>
      <w:r w:rsidRPr="00381708">
        <w:rPr>
          <w:noProof/>
        </w:rPr>
        <w:t xml:space="preserve">(7), 1223-1239. </w:t>
      </w:r>
      <w:hyperlink r:id="rId28" w:history="1">
        <w:r w:rsidRPr="00381708">
          <w:rPr>
            <w:rStyle w:val="aa"/>
            <w:noProof/>
          </w:rPr>
          <w:t>https://doi.org/10.3758/s13421-017-0722-3</w:t>
        </w:r>
      </w:hyperlink>
      <w:r w:rsidRPr="00381708">
        <w:rPr>
          <w:noProof/>
        </w:rPr>
        <w:t xml:space="preserve"> </w:t>
      </w:r>
    </w:p>
    <w:p w14:paraId="25FCCC28" w14:textId="77777777" w:rsidR="00381708" w:rsidRPr="00381708" w:rsidRDefault="00381708" w:rsidP="00381708">
      <w:pPr>
        <w:pStyle w:val="EndNoteBibliography"/>
        <w:rPr>
          <w:noProof/>
        </w:rPr>
      </w:pPr>
    </w:p>
    <w:p w14:paraId="6A50C9FA" w14:textId="00C130E5" w:rsidR="00381708" w:rsidRPr="00381708" w:rsidRDefault="00381708" w:rsidP="00381708">
      <w:pPr>
        <w:pStyle w:val="EndNoteBibliography"/>
        <w:ind w:left="720" w:hanging="720"/>
        <w:rPr>
          <w:noProof/>
        </w:rPr>
      </w:pPr>
      <w:r w:rsidRPr="00381708">
        <w:rPr>
          <w:noProof/>
        </w:rPr>
        <w:t xml:space="preserve">Hu, C.-P., et al. (2020). Good Me Bad Me: Prioritization of the Good-Self During Perceptual Decision-Making. </w:t>
      </w:r>
      <w:r w:rsidRPr="00381708">
        <w:rPr>
          <w:i/>
          <w:noProof/>
        </w:rPr>
        <w:t>Collabra. Psychology, 6</w:t>
      </w:r>
      <w:r w:rsidRPr="00381708">
        <w:rPr>
          <w:noProof/>
        </w:rPr>
        <w:t xml:space="preserve">(1), 20. </w:t>
      </w:r>
      <w:hyperlink r:id="rId29" w:history="1">
        <w:r w:rsidRPr="00381708">
          <w:rPr>
            <w:rStyle w:val="aa"/>
            <w:noProof/>
          </w:rPr>
          <w:t>https://doi.org/10.1525/collabra.301</w:t>
        </w:r>
      </w:hyperlink>
      <w:r w:rsidRPr="00381708">
        <w:rPr>
          <w:noProof/>
        </w:rPr>
        <w:t xml:space="preserve"> </w:t>
      </w:r>
    </w:p>
    <w:p w14:paraId="0A259A4D" w14:textId="77777777" w:rsidR="00381708" w:rsidRPr="00381708" w:rsidRDefault="00381708" w:rsidP="00381708">
      <w:pPr>
        <w:pStyle w:val="EndNoteBibliography"/>
        <w:rPr>
          <w:noProof/>
        </w:rPr>
      </w:pPr>
    </w:p>
    <w:p w14:paraId="0E0ECB41" w14:textId="171BB25D" w:rsidR="00381708" w:rsidRPr="00381708" w:rsidRDefault="00381708" w:rsidP="00381708">
      <w:pPr>
        <w:pStyle w:val="EndNoteBibliography"/>
        <w:ind w:left="720" w:hanging="720"/>
        <w:rPr>
          <w:noProof/>
        </w:rPr>
      </w:pPr>
      <w:r w:rsidRPr="00381708">
        <w:rPr>
          <w:noProof/>
        </w:rPr>
        <w:t xml:space="preserve">Hughes, S.M., &amp; Harrison, M.A. (2013). I like my voice better: Self-enhancement bias in perceptions of voice attractiveness. </w:t>
      </w:r>
      <w:r w:rsidRPr="00381708">
        <w:rPr>
          <w:i/>
          <w:noProof/>
        </w:rPr>
        <w:t>Perception, 42</w:t>
      </w:r>
      <w:r w:rsidRPr="00381708">
        <w:rPr>
          <w:noProof/>
        </w:rPr>
        <w:t xml:space="preserve">(9), 941-949. </w:t>
      </w:r>
      <w:hyperlink r:id="rId30" w:history="1">
        <w:r w:rsidRPr="00381708">
          <w:rPr>
            <w:rStyle w:val="aa"/>
            <w:noProof/>
          </w:rPr>
          <w:t>https://doi.org/10.1068/p7526</w:t>
        </w:r>
      </w:hyperlink>
      <w:r w:rsidRPr="00381708">
        <w:rPr>
          <w:noProof/>
        </w:rPr>
        <w:t xml:space="preserve"> </w:t>
      </w:r>
    </w:p>
    <w:p w14:paraId="301B03CE" w14:textId="77777777" w:rsidR="00381708" w:rsidRPr="00381708" w:rsidRDefault="00381708" w:rsidP="00381708">
      <w:pPr>
        <w:pStyle w:val="EndNoteBibliography"/>
        <w:rPr>
          <w:noProof/>
        </w:rPr>
      </w:pPr>
    </w:p>
    <w:p w14:paraId="6B4EEB4F" w14:textId="27FF86BE" w:rsidR="00381708" w:rsidRPr="00381708" w:rsidRDefault="00381708" w:rsidP="00381708">
      <w:pPr>
        <w:pStyle w:val="EndNoteBibliography"/>
        <w:ind w:left="720" w:hanging="720"/>
        <w:rPr>
          <w:noProof/>
        </w:rPr>
      </w:pPr>
      <w:r w:rsidRPr="00381708">
        <w:rPr>
          <w:noProof/>
        </w:rPr>
        <w:t xml:space="preserve">Humphreys, G.W., &amp; Sui, J. (2015). The salient self: Social saliency effects based on self-bias. </w:t>
      </w:r>
      <w:r w:rsidRPr="00381708">
        <w:rPr>
          <w:i/>
          <w:noProof/>
        </w:rPr>
        <w:t>Journal of cognitive psychology, 27</w:t>
      </w:r>
      <w:r w:rsidRPr="00381708">
        <w:rPr>
          <w:noProof/>
        </w:rPr>
        <w:t xml:space="preserve">(2), 129-140. </w:t>
      </w:r>
      <w:hyperlink r:id="rId31" w:history="1">
        <w:r w:rsidRPr="00381708">
          <w:rPr>
            <w:rStyle w:val="aa"/>
            <w:noProof/>
          </w:rPr>
          <w:t>https://doi.org/10.1080/20445911.2014.996156</w:t>
        </w:r>
      </w:hyperlink>
      <w:r w:rsidRPr="00381708">
        <w:rPr>
          <w:noProof/>
        </w:rPr>
        <w:t xml:space="preserve"> </w:t>
      </w:r>
    </w:p>
    <w:p w14:paraId="7B777BC9" w14:textId="77777777" w:rsidR="00381708" w:rsidRPr="00381708" w:rsidRDefault="00381708" w:rsidP="00381708">
      <w:pPr>
        <w:pStyle w:val="EndNoteBibliography"/>
        <w:rPr>
          <w:noProof/>
        </w:rPr>
      </w:pPr>
    </w:p>
    <w:p w14:paraId="065A37C3" w14:textId="23E9374B" w:rsidR="00381708" w:rsidRPr="00381708" w:rsidRDefault="00381708" w:rsidP="00381708">
      <w:pPr>
        <w:pStyle w:val="EndNoteBibliography"/>
        <w:ind w:left="720" w:hanging="720"/>
        <w:rPr>
          <w:noProof/>
        </w:rPr>
      </w:pPr>
      <w:r w:rsidRPr="00381708">
        <w:rPr>
          <w:noProof/>
        </w:rPr>
        <w:t xml:space="preserve">Ivaz, L., et al. (2016). The emotional impact of being myself: Emotions and foreign-language processing. </w:t>
      </w:r>
      <w:r w:rsidRPr="00381708">
        <w:rPr>
          <w:i/>
          <w:noProof/>
        </w:rPr>
        <w:t>Journal of Experimental Psychology: Learning, Memory, and Cognition, 42</w:t>
      </w:r>
      <w:r w:rsidRPr="00381708">
        <w:rPr>
          <w:noProof/>
        </w:rPr>
        <w:t xml:space="preserve">(3), 489. </w:t>
      </w:r>
      <w:hyperlink r:id="rId32" w:history="1">
        <w:r w:rsidRPr="00381708">
          <w:rPr>
            <w:rStyle w:val="aa"/>
            <w:noProof/>
          </w:rPr>
          <w:t>https://doi.org/10.1037/xlm0000179</w:t>
        </w:r>
      </w:hyperlink>
      <w:r w:rsidRPr="00381708">
        <w:rPr>
          <w:noProof/>
        </w:rPr>
        <w:t xml:space="preserve"> </w:t>
      </w:r>
    </w:p>
    <w:p w14:paraId="514AB16D" w14:textId="77777777" w:rsidR="00381708" w:rsidRPr="00381708" w:rsidRDefault="00381708" w:rsidP="00381708">
      <w:pPr>
        <w:pStyle w:val="EndNoteBibliography"/>
        <w:rPr>
          <w:noProof/>
        </w:rPr>
      </w:pPr>
    </w:p>
    <w:p w14:paraId="01FB0363" w14:textId="3E59CDF4" w:rsidR="00381708" w:rsidRPr="00381708" w:rsidRDefault="00381708" w:rsidP="00381708">
      <w:pPr>
        <w:pStyle w:val="EndNoteBibliography"/>
        <w:ind w:left="720" w:hanging="720"/>
        <w:rPr>
          <w:noProof/>
        </w:rPr>
      </w:pPr>
      <w:r w:rsidRPr="00381708">
        <w:rPr>
          <w:noProof/>
        </w:rPr>
        <w:t xml:space="preserve">Jiang, M., et al. (2019). Cultural Orientation of Self-Bias in Perceptual Matching. </w:t>
      </w:r>
      <w:r w:rsidRPr="00381708">
        <w:rPr>
          <w:i/>
          <w:noProof/>
        </w:rPr>
        <w:t>Front Psychol, 10</w:t>
      </w:r>
      <w:r w:rsidRPr="00381708">
        <w:rPr>
          <w:noProof/>
        </w:rPr>
        <w:t xml:space="preserve">, 1469. </w:t>
      </w:r>
      <w:hyperlink r:id="rId33" w:history="1">
        <w:r w:rsidRPr="00381708">
          <w:rPr>
            <w:rStyle w:val="aa"/>
            <w:noProof/>
          </w:rPr>
          <w:t>https://doi.org/10.3389/fpsyg.2019.01469</w:t>
        </w:r>
      </w:hyperlink>
      <w:r w:rsidRPr="00381708">
        <w:rPr>
          <w:noProof/>
        </w:rPr>
        <w:t xml:space="preserve"> </w:t>
      </w:r>
    </w:p>
    <w:p w14:paraId="2484DA76" w14:textId="77777777" w:rsidR="00381708" w:rsidRPr="00381708" w:rsidRDefault="00381708" w:rsidP="00381708">
      <w:pPr>
        <w:pStyle w:val="EndNoteBibliography"/>
        <w:rPr>
          <w:noProof/>
        </w:rPr>
      </w:pPr>
    </w:p>
    <w:p w14:paraId="647CC5C0" w14:textId="049DAA1A" w:rsidR="00381708" w:rsidRPr="00381708" w:rsidRDefault="00381708" w:rsidP="00381708">
      <w:pPr>
        <w:pStyle w:val="EndNoteBibliography"/>
        <w:ind w:left="720" w:hanging="720"/>
        <w:rPr>
          <w:noProof/>
        </w:rPr>
      </w:pPr>
      <w:r w:rsidRPr="00381708">
        <w:rPr>
          <w:noProof/>
        </w:rPr>
        <w:t xml:space="preserve">Kahveci, S., et al. (2022). Reliability of reaction time tasks: how should it be computed? </w:t>
      </w:r>
      <w:r w:rsidRPr="00381708">
        <w:rPr>
          <w:i/>
          <w:noProof/>
        </w:rPr>
        <w:t>Preprint</w:t>
      </w:r>
      <w:r w:rsidRPr="00381708">
        <w:rPr>
          <w:noProof/>
        </w:rPr>
        <w:t xml:space="preserve">, 1-30. </w:t>
      </w:r>
      <w:hyperlink r:id="rId34" w:history="1">
        <w:r w:rsidRPr="00381708">
          <w:rPr>
            <w:rStyle w:val="aa"/>
            <w:noProof/>
          </w:rPr>
          <w:t>https://doi.org/10.31234/osf.io/ta59r</w:t>
        </w:r>
      </w:hyperlink>
      <w:r w:rsidRPr="00381708">
        <w:rPr>
          <w:noProof/>
        </w:rPr>
        <w:t xml:space="preserve"> </w:t>
      </w:r>
    </w:p>
    <w:p w14:paraId="2A90A57D" w14:textId="77777777" w:rsidR="00381708" w:rsidRPr="00381708" w:rsidRDefault="00381708" w:rsidP="00381708">
      <w:pPr>
        <w:pStyle w:val="EndNoteBibliography"/>
        <w:rPr>
          <w:noProof/>
        </w:rPr>
      </w:pPr>
    </w:p>
    <w:p w14:paraId="39A0D124" w14:textId="132984FB" w:rsidR="00381708" w:rsidRPr="00381708" w:rsidRDefault="00381708" w:rsidP="00381708">
      <w:pPr>
        <w:pStyle w:val="EndNoteBibliography"/>
        <w:ind w:left="720" w:hanging="720"/>
        <w:rPr>
          <w:noProof/>
        </w:rPr>
      </w:pPr>
      <w:r w:rsidRPr="00381708">
        <w:rPr>
          <w:noProof/>
        </w:rPr>
        <w:t xml:space="preserve">Keenan, J.P., et al. (2000). Self-recognition and the right prefrontal cortex. </w:t>
      </w:r>
      <w:r w:rsidRPr="00381708">
        <w:rPr>
          <w:i/>
          <w:noProof/>
        </w:rPr>
        <w:t>Trends in cognitive sciences, 4</w:t>
      </w:r>
      <w:r w:rsidRPr="00381708">
        <w:rPr>
          <w:noProof/>
        </w:rPr>
        <w:t xml:space="preserve">(9), 338-344. </w:t>
      </w:r>
      <w:hyperlink r:id="rId35" w:history="1">
        <w:r w:rsidRPr="00381708">
          <w:rPr>
            <w:rStyle w:val="aa"/>
            <w:noProof/>
          </w:rPr>
          <w:t>https://doi.org/10.1016/S1364-6613</w:t>
        </w:r>
      </w:hyperlink>
      <w:r w:rsidRPr="00381708">
        <w:rPr>
          <w:noProof/>
        </w:rPr>
        <w:t xml:space="preserve"> (00)01521-7 </w:t>
      </w:r>
    </w:p>
    <w:p w14:paraId="0F4D9FC5" w14:textId="77777777" w:rsidR="00381708" w:rsidRPr="00381708" w:rsidRDefault="00381708" w:rsidP="00381708">
      <w:pPr>
        <w:pStyle w:val="EndNoteBibliography"/>
        <w:rPr>
          <w:noProof/>
        </w:rPr>
      </w:pPr>
    </w:p>
    <w:p w14:paraId="15FD8E2C" w14:textId="784A93F9" w:rsidR="00381708" w:rsidRPr="00381708" w:rsidRDefault="00381708" w:rsidP="00381708">
      <w:pPr>
        <w:pStyle w:val="EndNoteBibliography"/>
        <w:ind w:left="720" w:hanging="720"/>
        <w:rPr>
          <w:noProof/>
        </w:rPr>
      </w:pPr>
      <w:r w:rsidRPr="00381708">
        <w:rPr>
          <w:noProof/>
        </w:rPr>
        <w:lastRenderedPageBreak/>
        <w:t xml:space="preserve">Kircher, T.T., et al. (2000). Towards a functional neuroanatomy of self processing: effects of faces and words. </w:t>
      </w:r>
      <w:r w:rsidRPr="00381708">
        <w:rPr>
          <w:i/>
          <w:noProof/>
        </w:rPr>
        <w:t>Cognitive Brain Research, 10</w:t>
      </w:r>
      <w:r w:rsidRPr="00381708">
        <w:rPr>
          <w:noProof/>
        </w:rPr>
        <w:t xml:space="preserve">(1-2), 133-144. </w:t>
      </w:r>
      <w:hyperlink r:id="rId36" w:history="1">
        <w:r w:rsidRPr="00381708">
          <w:rPr>
            <w:rStyle w:val="aa"/>
            <w:noProof/>
          </w:rPr>
          <w:t>https://doi.org/10.1016/S0926-6410(00)00036-7</w:t>
        </w:r>
      </w:hyperlink>
      <w:r w:rsidRPr="00381708">
        <w:rPr>
          <w:noProof/>
        </w:rPr>
        <w:t xml:space="preserve"> </w:t>
      </w:r>
    </w:p>
    <w:p w14:paraId="37B14C15" w14:textId="77777777" w:rsidR="00381708" w:rsidRPr="00381708" w:rsidRDefault="00381708" w:rsidP="00381708">
      <w:pPr>
        <w:pStyle w:val="EndNoteBibliography"/>
        <w:rPr>
          <w:noProof/>
        </w:rPr>
      </w:pPr>
    </w:p>
    <w:p w14:paraId="4B076CD9" w14:textId="327164B0" w:rsidR="00381708" w:rsidRPr="00381708" w:rsidRDefault="00381708" w:rsidP="00381708">
      <w:pPr>
        <w:pStyle w:val="EndNoteBibliography"/>
        <w:ind w:left="720" w:hanging="720"/>
        <w:rPr>
          <w:noProof/>
        </w:rPr>
      </w:pPr>
      <w:r w:rsidRPr="00381708">
        <w:rPr>
          <w:noProof/>
        </w:rPr>
        <w:t xml:space="preserve">Koo, T.K., &amp; Li, M.Y. (2016). A Guideline of Selecting and Reporting Intraclass Correlation Coefficients for Reliability Research. </w:t>
      </w:r>
      <w:r w:rsidRPr="00381708">
        <w:rPr>
          <w:i/>
          <w:noProof/>
        </w:rPr>
        <w:t>Journal of chiropractic medicine, 15</w:t>
      </w:r>
      <w:r w:rsidRPr="00381708">
        <w:rPr>
          <w:noProof/>
        </w:rPr>
        <w:t xml:space="preserve">(2), 155-163. </w:t>
      </w:r>
      <w:hyperlink r:id="rId37" w:history="1">
        <w:r w:rsidRPr="00381708">
          <w:rPr>
            <w:rStyle w:val="aa"/>
            <w:noProof/>
          </w:rPr>
          <w:t>https://doi.org/10.1016/j.jcm.2016.02.012</w:t>
        </w:r>
      </w:hyperlink>
      <w:r w:rsidRPr="00381708">
        <w:rPr>
          <w:noProof/>
        </w:rPr>
        <w:t xml:space="preserve"> </w:t>
      </w:r>
    </w:p>
    <w:p w14:paraId="2EE3419F" w14:textId="77777777" w:rsidR="00381708" w:rsidRPr="00381708" w:rsidRDefault="00381708" w:rsidP="00381708">
      <w:pPr>
        <w:pStyle w:val="EndNoteBibliography"/>
        <w:rPr>
          <w:noProof/>
        </w:rPr>
      </w:pPr>
    </w:p>
    <w:p w14:paraId="7EFA4E57" w14:textId="658B217B" w:rsidR="00381708" w:rsidRPr="00381708" w:rsidRDefault="00381708" w:rsidP="00381708">
      <w:pPr>
        <w:pStyle w:val="EndNoteBibliography"/>
        <w:ind w:left="720" w:hanging="720"/>
        <w:rPr>
          <w:noProof/>
        </w:rPr>
      </w:pPr>
      <w:r w:rsidRPr="00381708">
        <w:rPr>
          <w:noProof/>
        </w:rPr>
        <w:t xml:space="preserve">Kupper, L.L., &amp; Hafner, K.b. (1989). On Assessing Interrater Agreement for Multiple Attribute Responses. </w:t>
      </w:r>
      <w:r w:rsidRPr="00381708">
        <w:rPr>
          <w:i/>
          <w:noProof/>
        </w:rPr>
        <w:t>Biometrics, 45</w:t>
      </w:r>
      <w:r w:rsidRPr="00381708">
        <w:rPr>
          <w:noProof/>
        </w:rPr>
        <w:t xml:space="preserve">(3), 957-967. </w:t>
      </w:r>
      <w:hyperlink r:id="rId38" w:history="1">
        <w:r w:rsidRPr="00381708">
          <w:rPr>
            <w:rStyle w:val="aa"/>
            <w:noProof/>
          </w:rPr>
          <w:t>https://doi.org/10.2307/2531695</w:t>
        </w:r>
      </w:hyperlink>
      <w:r w:rsidRPr="00381708">
        <w:rPr>
          <w:noProof/>
        </w:rPr>
        <w:t xml:space="preserve"> </w:t>
      </w:r>
    </w:p>
    <w:p w14:paraId="7EA1B623" w14:textId="77777777" w:rsidR="00381708" w:rsidRPr="00381708" w:rsidRDefault="00381708" w:rsidP="00381708">
      <w:pPr>
        <w:pStyle w:val="EndNoteBibliography"/>
        <w:rPr>
          <w:noProof/>
        </w:rPr>
      </w:pPr>
    </w:p>
    <w:p w14:paraId="053FB976" w14:textId="53C68F2B" w:rsidR="00381708" w:rsidRPr="00381708" w:rsidRDefault="00381708" w:rsidP="00381708">
      <w:pPr>
        <w:pStyle w:val="EndNoteBibliography"/>
        <w:ind w:left="720" w:hanging="720"/>
        <w:rPr>
          <w:noProof/>
        </w:rPr>
      </w:pPr>
      <w:r w:rsidRPr="00381708">
        <w:rPr>
          <w:noProof/>
        </w:rPr>
        <w:t xml:space="preserve">Liu, Y.S., et al. (2022). Depression screening using a non-verbal self-association task: A machine-learning based pilot study. </w:t>
      </w:r>
      <w:r w:rsidRPr="00381708">
        <w:rPr>
          <w:i/>
          <w:noProof/>
        </w:rPr>
        <w:t>Journal of Affective Disorders, 310</w:t>
      </w:r>
      <w:r w:rsidRPr="00381708">
        <w:rPr>
          <w:noProof/>
        </w:rPr>
        <w:t xml:space="preserve">, 87-95. </w:t>
      </w:r>
      <w:hyperlink r:id="rId39" w:history="1">
        <w:r w:rsidRPr="00381708">
          <w:rPr>
            <w:rStyle w:val="aa"/>
            <w:noProof/>
          </w:rPr>
          <w:t>https://doi.org/10.1016/j.jad.2022.04.122</w:t>
        </w:r>
      </w:hyperlink>
      <w:r w:rsidRPr="00381708">
        <w:rPr>
          <w:noProof/>
        </w:rPr>
        <w:t xml:space="preserve"> </w:t>
      </w:r>
    </w:p>
    <w:p w14:paraId="273634B2" w14:textId="77777777" w:rsidR="00381708" w:rsidRPr="00381708" w:rsidRDefault="00381708" w:rsidP="00381708">
      <w:pPr>
        <w:pStyle w:val="EndNoteBibliography"/>
        <w:rPr>
          <w:noProof/>
        </w:rPr>
      </w:pPr>
    </w:p>
    <w:p w14:paraId="49B1CAE8" w14:textId="0D016823" w:rsidR="00381708" w:rsidRPr="00381708" w:rsidRDefault="00381708" w:rsidP="00381708">
      <w:pPr>
        <w:pStyle w:val="EndNoteBibliography"/>
        <w:ind w:left="720" w:hanging="720"/>
        <w:rPr>
          <w:noProof/>
        </w:rPr>
      </w:pPr>
      <w:r w:rsidRPr="00381708">
        <w:rPr>
          <w:noProof/>
        </w:rPr>
        <w:t xml:space="preserve">Macrae, C.N., et al. (2017). Self-Relevance Prioritizes Access to Visual Awareness. </w:t>
      </w:r>
      <w:r w:rsidRPr="00381708">
        <w:rPr>
          <w:i/>
          <w:noProof/>
        </w:rPr>
        <w:t>Journal of experimental psychology. Human perception and performance, 43</w:t>
      </w:r>
      <w:r w:rsidRPr="00381708">
        <w:rPr>
          <w:noProof/>
        </w:rPr>
        <w:t xml:space="preserve">(3), 438-443. </w:t>
      </w:r>
      <w:hyperlink r:id="rId40" w:history="1">
        <w:r w:rsidRPr="00381708">
          <w:rPr>
            <w:rStyle w:val="aa"/>
            <w:noProof/>
          </w:rPr>
          <w:t>https://doi.org/10.1037/xhp0000361</w:t>
        </w:r>
      </w:hyperlink>
      <w:r w:rsidRPr="00381708">
        <w:rPr>
          <w:noProof/>
        </w:rPr>
        <w:t xml:space="preserve"> </w:t>
      </w:r>
    </w:p>
    <w:p w14:paraId="64AA92FB" w14:textId="77777777" w:rsidR="00381708" w:rsidRPr="00381708" w:rsidRDefault="00381708" w:rsidP="00381708">
      <w:pPr>
        <w:pStyle w:val="EndNoteBibliography"/>
        <w:rPr>
          <w:noProof/>
        </w:rPr>
      </w:pPr>
    </w:p>
    <w:p w14:paraId="7ECCC1BC" w14:textId="2B4F71C6" w:rsidR="00381708" w:rsidRPr="00381708" w:rsidRDefault="00381708" w:rsidP="00381708">
      <w:pPr>
        <w:pStyle w:val="EndNoteBibliography"/>
        <w:ind w:left="720" w:hanging="720"/>
        <w:rPr>
          <w:noProof/>
        </w:rPr>
      </w:pPr>
      <w:r w:rsidRPr="00381708">
        <w:rPr>
          <w:noProof/>
        </w:rPr>
        <w:t xml:space="preserve">Maire, H., et al. (2020). A Developmental Study of the Self‐Prioritization Effect in Children Between 6 and 10 Years of Age. </w:t>
      </w:r>
      <w:r w:rsidRPr="00381708">
        <w:rPr>
          <w:i/>
          <w:noProof/>
        </w:rPr>
        <w:t>Child development, 91</w:t>
      </w:r>
      <w:r w:rsidRPr="00381708">
        <w:rPr>
          <w:noProof/>
        </w:rPr>
        <w:t xml:space="preserve">(3), 694-704. </w:t>
      </w:r>
      <w:hyperlink r:id="rId41" w:history="1">
        <w:r w:rsidRPr="00381708">
          <w:rPr>
            <w:rStyle w:val="aa"/>
            <w:noProof/>
          </w:rPr>
          <w:t>https://doi.org/10.1111/cdev.13352</w:t>
        </w:r>
      </w:hyperlink>
      <w:r w:rsidRPr="00381708">
        <w:rPr>
          <w:noProof/>
        </w:rPr>
        <w:t xml:space="preserve"> </w:t>
      </w:r>
    </w:p>
    <w:p w14:paraId="4C0EBA25" w14:textId="77777777" w:rsidR="00381708" w:rsidRPr="00381708" w:rsidRDefault="00381708" w:rsidP="00381708">
      <w:pPr>
        <w:pStyle w:val="EndNoteBibliography"/>
        <w:rPr>
          <w:noProof/>
        </w:rPr>
      </w:pPr>
    </w:p>
    <w:p w14:paraId="7894FE44" w14:textId="39194447" w:rsidR="00381708" w:rsidRPr="00381708" w:rsidRDefault="00381708" w:rsidP="00381708">
      <w:pPr>
        <w:pStyle w:val="EndNoteBibliography"/>
        <w:ind w:left="720" w:hanging="720"/>
        <w:rPr>
          <w:noProof/>
        </w:rPr>
      </w:pPr>
      <w:r w:rsidRPr="00381708">
        <w:rPr>
          <w:noProof/>
        </w:rPr>
        <w:t xml:space="preserve">Moray, N. (1959). Attention in dichotic listening: Affective cues and the influence of instructions. </w:t>
      </w:r>
      <w:r w:rsidRPr="00381708">
        <w:rPr>
          <w:i/>
          <w:noProof/>
        </w:rPr>
        <w:t>Quarterly journal of experimental psychology, 11</w:t>
      </w:r>
      <w:r w:rsidRPr="00381708">
        <w:rPr>
          <w:noProof/>
        </w:rPr>
        <w:t xml:space="preserve">(1), 56-60. </w:t>
      </w:r>
      <w:hyperlink r:id="rId42" w:history="1">
        <w:r w:rsidRPr="00381708">
          <w:rPr>
            <w:rStyle w:val="aa"/>
            <w:noProof/>
          </w:rPr>
          <w:t>https://doi.org/10.1080/17470215908416289</w:t>
        </w:r>
      </w:hyperlink>
      <w:r w:rsidRPr="00381708">
        <w:rPr>
          <w:noProof/>
        </w:rPr>
        <w:t xml:space="preserve"> </w:t>
      </w:r>
    </w:p>
    <w:p w14:paraId="12E14C96" w14:textId="77777777" w:rsidR="00381708" w:rsidRPr="00381708" w:rsidRDefault="00381708" w:rsidP="00381708">
      <w:pPr>
        <w:pStyle w:val="EndNoteBibliography"/>
        <w:rPr>
          <w:noProof/>
        </w:rPr>
      </w:pPr>
    </w:p>
    <w:p w14:paraId="0AE1A9B1" w14:textId="5ECEEF9E" w:rsidR="00381708" w:rsidRPr="00381708" w:rsidRDefault="00381708" w:rsidP="00381708">
      <w:pPr>
        <w:pStyle w:val="EndNoteBibliography"/>
        <w:ind w:left="720" w:hanging="720"/>
        <w:rPr>
          <w:noProof/>
        </w:rPr>
      </w:pPr>
      <w:r w:rsidRPr="00381708">
        <w:rPr>
          <w:noProof/>
        </w:rPr>
        <w:t xml:space="preserve">Nijhof, A.D., &amp; Bird, G. (2019). Self‐processing in individuals with autism spectrum disorder. </w:t>
      </w:r>
      <w:r w:rsidRPr="00381708">
        <w:rPr>
          <w:i/>
          <w:noProof/>
        </w:rPr>
        <w:t>Autism research, 12</w:t>
      </w:r>
      <w:r w:rsidRPr="00381708">
        <w:rPr>
          <w:noProof/>
        </w:rPr>
        <w:t xml:space="preserve">(11), 1580-1584. </w:t>
      </w:r>
      <w:hyperlink r:id="rId43" w:history="1">
        <w:r w:rsidRPr="00381708">
          <w:rPr>
            <w:rStyle w:val="aa"/>
            <w:noProof/>
          </w:rPr>
          <w:t>https://doi.org/10.1002/aur.2200</w:t>
        </w:r>
      </w:hyperlink>
      <w:r w:rsidRPr="00381708">
        <w:rPr>
          <w:noProof/>
        </w:rPr>
        <w:t xml:space="preserve"> </w:t>
      </w:r>
    </w:p>
    <w:p w14:paraId="09204F75" w14:textId="77777777" w:rsidR="00381708" w:rsidRPr="00381708" w:rsidRDefault="00381708" w:rsidP="00381708">
      <w:pPr>
        <w:pStyle w:val="EndNoteBibliography"/>
        <w:rPr>
          <w:noProof/>
        </w:rPr>
      </w:pPr>
    </w:p>
    <w:p w14:paraId="4FCB76CE" w14:textId="433A05E4" w:rsidR="00381708" w:rsidRPr="00381708" w:rsidRDefault="00381708" w:rsidP="00381708">
      <w:pPr>
        <w:pStyle w:val="EndNoteBibliography"/>
        <w:ind w:left="720" w:hanging="720"/>
        <w:rPr>
          <w:noProof/>
        </w:rPr>
      </w:pPr>
      <w:r w:rsidRPr="00381708">
        <w:rPr>
          <w:noProof/>
        </w:rPr>
        <w:t xml:space="preserve">Parsons, S., et al. (2019). Psychological Science Needs a Standard Practice of Reporting the Reliability of Cognitive-Behavioral Measurements. </w:t>
      </w:r>
      <w:r w:rsidRPr="00381708">
        <w:rPr>
          <w:i/>
          <w:noProof/>
        </w:rPr>
        <w:t>Advances in methods and practices in psychological science, 2</w:t>
      </w:r>
      <w:r w:rsidRPr="00381708">
        <w:rPr>
          <w:noProof/>
        </w:rPr>
        <w:t xml:space="preserve">(4), 378-395. </w:t>
      </w:r>
      <w:hyperlink r:id="rId44" w:history="1">
        <w:r w:rsidRPr="00381708">
          <w:rPr>
            <w:rStyle w:val="aa"/>
            <w:noProof/>
          </w:rPr>
          <w:t>https://doi.org/10.1177/2515245919879695</w:t>
        </w:r>
      </w:hyperlink>
      <w:r w:rsidRPr="00381708">
        <w:rPr>
          <w:noProof/>
        </w:rPr>
        <w:t xml:space="preserve"> </w:t>
      </w:r>
    </w:p>
    <w:p w14:paraId="61441957" w14:textId="77777777" w:rsidR="00381708" w:rsidRPr="00381708" w:rsidRDefault="00381708" w:rsidP="00381708">
      <w:pPr>
        <w:pStyle w:val="EndNoteBibliography"/>
        <w:rPr>
          <w:noProof/>
        </w:rPr>
      </w:pPr>
    </w:p>
    <w:p w14:paraId="135CC14E" w14:textId="31476F29" w:rsidR="00381708" w:rsidRPr="00381708" w:rsidRDefault="00381708" w:rsidP="00381708">
      <w:pPr>
        <w:pStyle w:val="EndNoteBibliography"/>
        <w:ind w:left="720" w:hanging="720"/>
        <w:rPr>
          <w:noProof/>
        </w:rPr>
      </w:pPr>
      <w:r w:rsidRPr="00381708">
        <w:rPr>
          <w:noProof/>
        </w:rPr>
        <w:t xml:space="preserve">Payne, B., et al. (2021). Perceptual prioritization of self‐associated voices. </w:t>
      </w:r>
      <w:r w:rsidRPr="00381708">
        <w:rPr>
          <w:i/>
          <w:noProof/>
        </w:rPr>
        <w:t>British Journal of Psychology, 112</w:t>
      </w:r>
      <w:r w:rsidRPr="00381708">
        <w:rPr>
          <w:noProof/>
        </w:rPr>
        <w:t xml:space="preserve">(3), 585-610. </w:t>
      </w:r>
      <w:hyperlink r:id="rId45" w:history="1">
        <w:r w:rsidRPr="00381708">
          <w:rPr>
            <w:rStyle w:val="aa"/>
            <w:noProof/>
          </w:rPr>
          <w:t>https://doi.org/10.1111/bjop.12479</w:t>
        </w:r>
      </w:hyperlink>
      <w:r w:rsidRPr="00381708">
        <w:rPr>
          <w:noProof/>
        </w:rPr>
        <w:t xml:space="preserve"> </w:t>
      </w:r>
    </w:p>
    <w:p w14:paraId="422C7927" w14:textId="77777777" w:rsidR="00381708" w:rsidRPr="00381708" w:rsidRDefault="00381708" w:rsidP="00381708">
      <w:pPr>
        <w:pStyle w:val="EndNoteBibliography"/>
        <w:rPr>
          <w:noProof/>
        </w:rPr>
      </w:pPr>
    </w:p>
    <w:p w14:paraId="489DA83C" w14:textId="77777777" w:rsidR="00381708" w:rsidRPr="00381708" w:rsidRDefault="00381708" w:rsidP="00381708">
      <w:pPr>
        <w:pStyle w:val="EndNoteBibliography"/>
        <w:ind w:left="720" w:hanging="720"/>
        <w:rPr>
          <w:noProof/>
        </w:rPr>
      </w:pPr>
      <w:r w:rsidRPr="00381708">
        <w:rPr>
          <w:noProof/>
        </w:rPr>
        <w:t xml:space="preserve">R Development Core Team. (2010). R: A language and enviornment for statistical computing. In R Foundation for Statisticial Computing. </w:t>
      </w:r>
    </w:p>
    <w:p w14:paraId="70EEE076" w14:textId="77777777" w:rsidR="00381708" w:rsidRPr="00381708" w:rsidRDefault="00381708" w:rsidP="00381708">
      <w:pPr>
        <w:pStyle w:val="EndNoteBibliography"/>
        <w:rPr>
          <w:noProof/>
        </w:rPr>
      </w:pPr>
    </w:p>
    <w:p w14:paraId="0F09B8D6" w14:textId="08C0A301" w:rsidR="00381708" w:rsidRPr="00381708" w:rsidRDefault="00381708" w:rsidP="00381708">
      <w:pPr>
        <w:pStyle w:val="EndNoteBibliography"/>
        <w:ind w:left="720" w:hanging="720"/>
        <w:rPr>
          <w:noProof/>
        </w:rPr>
      </w:pPr>
      <w:r w:rsidRPr="00381708">
        <w:rPr>
          <w:noProof/>
        </w:rPr>
        <w:t xml:space="preserve">Rogers, T.B., et al. (1977, Sep). Self-reference and the encoding of personal information. </w:t>
      </w:r>
      <w:r w:rsidRPr="00381708">
        <w:rPr>
          <w:i/>
          <w:noProof/>
        </w:rPr>
        <w:t>J Pers Soc Psychol, 35</w:t>
      </w:r>
      <w:r w:rsidRPr="00381708">
        <w:rPr>
          <w:noProof/>
        </w:rPr>
        <w:t xml:space="preserve">(9), 677-688. </w:t>
      </w:r>
      <w:hyperlink r:id="rId46" w:history="1">
        <w:r w:rsidRPr="00381708">
          <w:rPr>
            <w:rStyle w:val="aa"/>
            <w:noProof/>
          </w:rPr>
          <w:t>https://doi.org/10.1037//0022-3514.35.9.677</w:t>
        </w:r>
      </w:hyperlink>
      <w:r w:rsidRPr="00381708">
        <w:rPr>
          <w:noProof/>
        </w:rPr>
        <w:t xml:space="preserve"> </w:t>
      </w:r>
    </w:p>
    <w:p w14:paraId="618390DC" w14:textId="77777777" w:rsidR="00381708" w:rsidRPr="00381708" w:rsidRDefault="00381708" w:rsidP="00381708">
      <w:pPr>
        <w:pStyle w:val="EndNoteBibliography"/>
        <w:rPr>
          <w:noProof/>
        </w:rPr>
      </w:pPr>
    </w:p>
    <w:p w14:paraId="661890CA" w14:textId="55DEFE1A" w:rsidR="00381708" w:rsidRPr="00381708" w:rsidRDefault="00381708" w:rsidP="00381708">
      <w:pPr>
        <w:pStyle w:val="EndNoteBibliography"/>
        <w:ind w:left="720" w:hanging="720"/>
        <w:rPr>
          <w:noProof/>
        </w:rPr>
      </w:pPr>
      <w:r w:rsidRPr="00381708">
        <w:rPr>
          <w:noProof/>
        </w:rPr>
        <w:t xml:space="preserve">Schäfer, S., &amp; Frings, C. (2019). Understanding self-prioritisation: the prioritisation of self-relevant stimuli and its relation to the individual self-esteem. </w:t>
      </w:r>
      <w:r w:rsidRPr="00381708">
        <w:rPr>
          <w:i/>
          <w:noProof/>
        </w:rPr>
        <w:t>Journal of cognitive psychology, 31</w:t>
      </w:r>
      <w:r w:rsidRPr="00381708">
        <w:rPr>
          <w:noProof/>
        </w:rPr>
        <w:t xml:space="preserve">(8), 813-824. </w:t>
      </w:r>
      <w:hyperlink r:id="rId47" w:history="1">
        <w:r w:rsidRPr="00381708">
          <w:rPr>
            <w:rStyle w:val="aa"/>
            <w:noProof/>
          </w:rPr>
          <w:t>https://doi.org/10.1080/20445911.2019.1686393</w:t>
        </w:r>
      </w:hyperlink>
      <w:r w:rsidRPr="00381708">
        <w:rPr>
          <w:noProof/>
        </w:rPr>
        <w:t xml:space="preserve"> </w:t>
      </w:r>
    </w:p>
    <w:p w14:paraId="20707BA7" w14:textId="77777777" w:rsidR="00381708" w:rsidRPr="00381708" w:rsidRDefault="00381708" w:rsidP="00381708">
      <w:pPr>
        <w:pStyle w:val="EndNoteBibliography"/>
        <w:rPr>
          <w:noProof/>
        </w:rPr>
      </w:pPr>
    </w:p>
    <w:p w14:paraId="4D868ED5" w14:textId="77323CE0" w:rsidR="00381708" w:rsidRPr="00381708" w:rsidRDefault="00381708" w:rsidP="00381708">
      <w:pPr>
        <w:pStyle w:val="EndNoteBibliography"/>
        <w:ind w:left="720" w:hanging="720"/>
        <w:rPr>
          <w:noProof/>
        </w:rPr>
      </w:pPr>
      <w:r w:rsidRPr="00381708">
        <w:rPr>
          <w:noProof/>
        </w:rPr>
        <w:t xml:space="preserve">Sel, A., et al. (2019). Self-Association and Attentional Processing Regarding Perceptually Salient Items. </w:t>
      </w:r>
      <w:r w:rsidRPr="00381708">
        <w:rPr>
          <w:i/>
          <w:noProof/>
        </w:rPr>
        <w:t>Review of philosophy and psychology, 10</w:t>
      </w:r>
      <w:r w:rsidRPr="00381708">
        <w:rPr>
          <w:noProof/>
        </w:rPr>
        <w:t xml:space="preserve">(4), 735-746. </w:t>
      </w:r>
      <w:hyperlink r:id="rId48" w:history="1">
        <w:r w:rsidRPr="00381708">
          <w:rPr>
            <w:rStyle w:val="aa"/>
            <w:noProof/>
          </w:rPr>
          <w:t>https://doi.org/10.1007/s13164-018-0430-3</w:t>
        </w:r>
      </w:hyperlink>
      <w:r w:rsidRPr="00381708">
        <w:rPr>
          <w:noProof/>
        </w:rPr>
        <w:t xml:space="preserve"> </w:t>
      </w:r>
    </w:p>
    <w:p w14:paraId="45E47298" w14:textId="77777777" w:rsidR="00381708" w:rsidRPr="00381708" w:rsidRDefault="00381708" w:rsidP="00381708">
      <w:pPr>
        <w:pStyle w:val="EndNoteBibliography"/>
        <w:rPr>
          <w:noProof/>
        </w:rPr>
      </w:pPr>
    </w:p>
    <w:p w14:paraId="381BF9AC" w14:textId="1AE9ADB1" w:rsidR="00381708" w:rsidRPr="00381708" w:rsidRDefault="00381708" w:rsidP="00381708">
      <w:pPr>
        <w:pStyle w:val="EndNoteBibliography"/>
        <w:ind w:left="720" w:hanging="720"/>
        <w:rPr>
          <w:noProof/>
        </w:rPr>
      </w:pPr>
      <w:r w:rsidRPr="00381708">
        <w:rPr>
          <w:noProof/>
        </w:rPr>
        <w:t xml:space="preserve">Stoeber, J., &amp; Eysenck, M.W. (2008). Perfectionism and efficiency: Accuracy, response bias, and invested time in proof-reading performance. </w:t>
      </w:r>
      <w:r w:rsidRPr="00381708">
        <w:rPr>
          <w:i/>
          <w:noProof/>
        </w:rPr>
        <w:t>Journal of research in personality, 42</w:t>
      </w:r>
      <w:r w:rsidRPr="00381708">
        <w:rPr>
          <w:noProof/>
        </w:rPr>
        <w:t xml:space="preserve">(6), 1673-1678. </w:t>
      </w:r>
      <w:hyperlink r:id="rId49" w:history="1">
        <w:r w:rsidRPr="00381708">
          <w:rPr>
            <w:rStyle w:val="aa"/>
            <w:noProof/>
          </w:rPr>
          <w:t>https://doi.org/10.1016/j.jrp.2008.08.001</w:t>
        </w:r>
      </w:hyperlink>
      <w:r w:rsidRPr="00381708">
        <w:rPr>
          <w:noProof/>
        </w:rPr>
        <w:t xml:space="preserve"> </w:t>
      </w:r>
    </w:p>
    <w:p w14:paraId="2FE0A07F" w14:textId="77777777" w:rsidR="00381708" w:rsidRPr="00381708" w:rsidRDefault="00381708" w:rsidP="00381708">
      <w:pPr>
        <w:pStyle w:val="EndNoteBibliography"/>
        <w:rPr>
          <w:noProof/>
        </w:rPr>
      </w:pPr>
    </w:p>
    <w:p w14:paraId="034F411B" w14:textId="0B1C2DB5" w:rsidR="00381708" w:rsidRPr="00381708" w:rsidRDefault="00381708" w:rsidP="00381708">
      <w:pPr>
        <w:pStyle w:val="EndNoteBibliography"/>
        <w:ind w:left="720" w:hanging="720"/>
        <w:rPr>
          <w:noProof/>
        </w:rPr>
      </w:pPr>
      <w:r w:rsidRPr="00381708">
        <w:rPr>
          <w:noProof/>
        </w:rPr>
        <w:t xml:space="preserve">Sui, J., et al. (2012). Perceptual effects of social salience: Evidence from self-prioritization effects on perceptual matching. </w:t>
      </w:r>
      <w:r w:rsidRPr="00381708">
        <w:rPr>
          <w:i/>
          <w:noProof/>
        </w:rPr>
        <w:t>Journal of experimental psychology. Human perception and performance, 38</w:t>
      </w:r>
      <w:r w:rsidRPr="00381708">
        <w:rPr>
          <w:noProof/>
        </w:rPr>
        <w:t xml:space="preserve">(5), 1105-1117. </w:t>
      </w:r>
      <w:hyperlink r:id="rId50" w:history="1">
        <w:r w:rsidRPr="00381708">
          <w:rPr>
            <w:rStyle w:val="aa"/>
            <w:noProof/>
          </w:rPr>
          <w:t>https://doi.org/10.1037/a0029792</w:t>
        </w:r>
      </w:hyperlink>
      <w:r w:rsidRPr="00381708">
        <w:rPr>
          <w:noProof/>
        </w:rPr>
        <w:t xml:space="preserve"> </w:t>
      </w:r>
    </w:p>
    <w:p w14:paraId="0795F002" w14:textId="77777777" w:rsidR="00381708" w:rsidRPr="00381708" w:rsidRDefault="00381708" w:rsidP="00381708">
      <w:pPr>
        <w:pStyle w:val="EndNoteBibliography"/>
        <w:rPr>
          <w:noProof/>
        </w:rPr>
      </w:pPr>
    </w:p>
    <w:p w14:paraId="2F573A91" w14:textId="0D157370" w:rsidR="00381708" w:rsidRPr="00381708" w:rsidRDefault="00381708" w:rsidP="00381708">
      <w:pPr>
        <w:pStyle w:val="EndNoteBibliography"/>
        <w:ind w:left="720" w:hanging="720"/>
        <w:rPr>
          <w:noProof/>
        </w:rPr>
      </w:pPr>
      <w:r w:rsidRPr="00381708">
        <w:rPr>
          <w:noProof/>
        </w:rPr>
        <w:t xml:space="preserve">Sui, J., &amp; Humphreys, G.W. (2017). The self survives extinction: Self-association biases attention in patients with visual extinction. </w:t>
      </w:r>
      <w:r w:rsidRPr="00381708">
        <w:rPr>
          <w:i/>
          <w:noProof/>
        </w:rPr>
        <w:t>Cortex, 95</w:t>
      </w:r>
      <w:r w:rsidRPr="00381708">
        <w:rPr>
          <w:noProof/>
        </w:rPr>
        <w:t xml:space="preserve">, 248-256. </w:t>
      </w:r>
      <w:hyperlink r:id="rId51" w:history="1">
        <w:r w:rsidRPr="00381708">
          <w:rPr>
            <w:rStyle w:val="aa"/>
            <w:noProof/>
          </w:rPr>
          <w:t>https://doi.org/10.1016/j.cortex.2017.08.006</w:t>
        </w:r>
      </w:hyperlink>
      <w:r w:rsidRPr="00381708">
        <w:rPr>
          <w:noProof/>
        </w:rPr>
        <w:t xml:space="preserve"> </w:t>
      </w:r>
    </w:p>
    <w:p w14:paraId="6B1D1F7E" w14:textId="77777777" w:rsidR="00381708" w:rsidRPr="00381708" w:rsidRDefault="00381708" w:rsidP="00381708">
      <w:pPr>
        <w:pStyle w:val="EndNoteBibliography"/>
        <w:rPr>
          <w:noProof/>
        </w:rPr>
      </w:pPr>
    </w:p>
    <w:p w14:paraId="687244A8" w14:textId="69218F95" w:rsidR="00381708" w:rsidRPr="00381708" w:rsidRDefault="00381708" w:rsidP="00381708">
      <w:pPr>
        <w:pStyle w:val="EndNoteBibliography"/>
        <w:ind w:left="720" w:hanging="720"/>
        <w:rPr>
          <w:noProof/>
        </w:rPr>
      </w:pPr>
      <w:r w:rsidRPr="00381708">
        <w:rPr>
          <w:noProof/>
        </w:rPr>
        <w:t xml:space="preserve">Sui, J., et al. (2016). Negative mood disrupts self- and reward-biases in perceptual matching. </w:t>
      </w:r>
      <w:r w:rsidRPr="00381708">
        <w:rPr>
          <w:i/>
          <w:noProof/>
        </w:rPr>
        <w:t>Q J Exp Psychol, 69</w:t>
      </w:r>
      <w:r w:rsidRPr="00381708">
        <w:rPr>
          <w:noProof/>
        </w:rPr>
        <w:t xml:space="preserve">(7), 1438-1448. </w:t>
      </w:r>
      <w:hyperlink r:id="rId52" w:history="1">
        <w:r w:rsidRPr="00381708">
          <w:rPr>
            <w:rStyle w:val="aa"/>
            <w:noProof/>
          </w:rPr>
          <w:t>https://doi.org/10.1080/17470218.2015.1122069</w:t>
        </w:r>
      </w:hyperlink>
      <w:r w:rsidRPr="00381708">
        <w:rPr>
          <w:noProof/>
        </w:rPr>
        <w:t xml:space="preserve"> </w:t>
      </w:r>
    </w:p>
    <w:p w14:paraId="39828F84" w14:textId="77777777" w:rsidR="00381708" w:rsidRPr="00381708" w:rsidRDefault="00381708" w:rsidP="00381708">
      <w:pPr>
        <w:pStyle w:val="EndNoteBibliography"/>
        <w:rPr>
          <w:noProof/>
        </w:rPr>
      </w:pPr>
    </w:p>
    <w:p w14:paraId="5F19CFFB" w14:textId="1380479E" w:rsidR="00381708" w:rsidRPr="00381708" w:rsidRDefault="00381708" w:rsidP="00381708">
      <w:pPr>
        <w:pStyle w:val="EndNoteBibliography"/>
        <w:ind w:left="720" w:hanging="720"/>
        <w:rPr>
          <w:noProof/>
        </w:rPr>
      </w:pPr>
      <w:r w:rsidRPr="00381708">
        <w:rPr>
          <w:noProof/>
        </w:rPr>
        <w:t xml:space="preserve">Symons, C.S., &amp; Johnson, B.T. (1997, May). The self-reference effect in memory: a meta-analysis. </w:t>
      </w:r>
      <w:r w:rsidRPr="00381708">
        <w:rPr>
          <w:i/>
          <w:noProof/>
        </w:rPr>
        <w:t>Psychological Bulletin, 121</w:t>
      </w:r>
      <w:r w:rsidRPr="00381708">
        <w:rPr>
          <w:noProof/>
        </w:rPr>
        <w:t xml:space="preserve">(3), 371-394. </w:t>
      </w:r>
      <w:hyperlink r:id="rId53" w:history="1">
        <w:r w:rsidRPr="00381708">
          <w:rPr>
            <w:rStyle w:val="aa"/>
            <w:noProof/>
          </w:rPr>
          <w:t>https://doi.org/10.1037/0033-2909.121.3.371</w:t>
        </w:r>
      </w:hyperlink>
      <w:r w:rsidRPr="00381708">
        <w:rPr>
          <w:noProof/>
        </w:rPr>
        <w:t xml:space="preserve"> </w:t>
      </w:r>
    </w:p>
    <w:p w14:paraId="25628B80" w14:textId="77777777" w:rsidR="00381708" w:rsidRPr="00381708" w:rsidRDefault="00381708" w:rsidP="00381708">
      <w:pPr>
        <w:pStyle w:val="EndNoteBibliography"/>
        <w:rPr>
          <w:noProof/>
        </w:rPr>
      </w:pPr>
    </w:p>
    <w:p w14:paraId="15175373" w14:textId="05A9C629" w:rsidR="00381708" w:rsidRPr="00381708" w:rsidRDefault="00381708" w:rsidP="00381708">
      <w:pPr>
        <w:pStyle w:val="EndNoteBibliography"/>
        <w:ind w:left="720" w:hanging="720"/>
        <w:rPr>
          <w:noProof/>
        </w:rPr>
      </w:pPr>
      <w:r w:rsidRPr="00381708">
        <w:rPr>
          <w:noProof/>
        </w:rPr>
        <w:t xml:space="preserve">Turk, D.J., et al. (2002). Mike or me? Self-recognition in a split-brain patient. </w:t>
      </w:r>
      <w:r w:rsidRPr="00381708">
        <w:rPr>
          <w:i/>
          <w:noProof/>
        </w:rPr>
        <w:t>Nature neuroscience, 5</w:t>
      </w:r>
      <w:r w:rsidRPr="00381708">
        <w:rPr>
          <w:noProof/>
        </w:rPr>
        <w:t xml:space="preserve">(9), 841-842. </w:t>
      </w:r>
      <w:hyperlink r:id="rId54" w:history="1">
        <w:r w:rsidRPr="00381708">
          <w:rPr>
            <w:rStyle w:val="aa"/>
            <w:noProof/>
          </w:rPr>
          <w:t>https://doi.org/10.1038/nn907</w:t>
        </w:r>
      </w:hyperlink>
      <w:r w:rsidRPr="00381708">
        <w:rPr>
          <w:noProof/>
        </w:rPr>
        <w:t xml:space="preserve"> </w:t>
      </w:r>
    </w:p>
    <w:p w14:paraId="1B32B6D9" w14:textId="77777777" w:rsidR="00381708" w:rsidRPr="00381708" w:rsidRDefault="00381708" w:rsidP="00381708">
      <w:pPr>
        <w:pStyle w:val="EndNoteBibliography"/>
        <w:rPr>
          <w:noProof/>
        </w:rPr>
      </w:pPr>
    </w:p>
    <w:p w14:paraId="4A631410" w14:textId="469ACA3E" w:rsidR="00381708" w:rsidRPr="00381708" w:rsidRDefault="00381708" w:rsidP="00381708">
      <w:pPr>
        <w:pStyle w:val="EndNoteBibliography"/>
        <w:ind w:left="720" w:hanging="720"/>
        <w:rPr>
          <w:noProof/>
        </w:rPr>
      </w:pPr>
      <w:r w:rsidRPr="00381708">
        <w:rPr>
          <w:noProof/>
        </w:rPr>
        <w:t xml:space="preserve">William Revelle. (2022). psych: Procedures for Psychological, Psychometric, and Personality Research. </w:t>
      </w:r>
      <w:hyperlink r:id="rId55" w:history="1">
        <w:r w:rsidRPr="00381708">
          <w:rPr>
            <w:rStyle w:val="aa"/>
            <w:noProof/>
          </w:rPr>
          <w:t>https://doi.org/CRAN.R-project.org/package=psych</w:t>
        </w:r>
      </w:hyperlink>
      <w:r w:rsidRPr="00381708">
        <w:rPr>
          <w:noProof/>
        </w:rPr>
        <w:t xml:space="preserve"> </w:t>
      </w:r>
    </w:p>
    <w:p w14:paraId="2DC08205" w14:textId="77777777" w:rsidR="00381708" w:rsidRPr="00381708" w:rsidRDefault="00381708" w:rsidP="00381708">
      <w:pPr>
        <w:pStyle w:val="EndNoteBibliography"/>
        <w:rPr>
          <w:noProof/>
        </w:rPr>
      </w:pPr>
    </w:p>
    <w:p w14:paraId="2DE3A20C" w14:textId="77B2DE80" w:rsidR="00381708" w:rsidRPr="00381708" w:rsidRDefault="00381708" w:rsidP="00381708">
      <w:pPr>
        <w:pStyle w:val="EndNoteBibliography"/>
        <w:ind w:left="720" w:hanging="720"/>
        <w:rPr>
          <w:noProof/>
        </w:rPr>
      </w:pPr>
      <w:r w:rsidRPr="00381708">
        <w:rPr>
          <w:noProof/>
        </w:rPr>
        <w:t xml:space="preserve">Yankouskaya, A., et al. (2020). Intertwining personal and reward relevance: evidence from the drift-diffusion model. </w:t>
      </w:r>
      <w:r w:rsidRPr="00381708">
        <w:rPr>
          <w:i/>
          <w:noProof/>
        </w:rPr>
        <w:t>Psychol Res, 84</w:t>
      </w:r>
      <w:r w:rsidRPr="00381708">
        <w:rPr>
          <w:noProof/>
        </w:rPr>
        <w:t xml:space="preserve">(1), 32-50. </w:t>
      </w:r>
      <w:hyperlink r:id="rId56" w:history="1">
        <w:r w:rsidRPr="00381708">
          <w:rPr>
            <w:rStyle w:val="aa"/>
            <w:noProof/>
          </w:rPr>
          <w:t>https://doi.org/10.1007/s00426-018-0979-6</w:t>
        </w:r>
      </w:hyperlink>
      <w:r w:rsidRPr="00381708">
        <w:rPr>
          <w:noProof/>
        </w:rPr>
        <w:t xml:space="preserve"> </w:t>
      </w:r>
    </w:p>
    <w:p w14:paraId="0C76A335" w14:textId="77777777" w:rsidR="00381708" w:rsidRPr="00381708" w:rsidRDefault="00381708" w:rsidP="00381708">
      <w:pPr>
        <w:pStyle w:val="EndNoteBibliography"/>
        <w:rPr>
          <w:noProof/>
        </w:rPr>
      </w:pPr>
    </w:p>
    <w:p w14:paraId="0418B8EE" w14:textId="7C724CAE" w:rsidR="00381708" w:rsidRPr="00381708" w:rsidRDefault="00381708" w:rsidP="00381708">
      <w:pPr>
        <w:pStyle w:val="EndNoteBibliography"/>
        <w:ind w:left="720" w:hanging="720"/>
        <w:rPr>
          <w:noProof/>
        </w:rPr>
      </w:pPr>
      <w:r w:rsidRPr="00381708">
        <w:rPr>
          <w:noProof/>
        </w:rPr>
        <w:t xml:space="preserve">Zhou, A., et al. (2019). Self-referential processing can modulate visual spatial attention deficits in children with dyslexia. </w:t>
      </w:r>
      <w:r w:rsidRPr="00381708">
        <w:rPr>
          <w:i/>
          <w:noProof/>
        </w:rPr>
        <w:t>Frontiers in Psychology, 10</w:t>
      </w:r>
      <w:r w:rsidRPr="00381708">
        <w:rPr>
          <w:noProof/>
        </w:rPr>
        <w:t xml:space="preserve">, 2270. </w:t>
      </w:r>
      <w:hyperlink r:id="rId57" w:history="1">
        <w:r w:rsidRPr="00381708">
          <w:rPr>
            <w:rStyle w:val="aa"/>
            <w:noProof/>
          </w:rPr>
          <w:t>https://doi.org/10.3389/fpsyg.2019.02270</w:t>
        </w:r>
      </w:hyperlink>
      <w:r w:rsidRPr="00381708">
        <w:rPr>
          <w:noProof/>
        </w:rPr>
        <w:t xml:space="preserve"> </w:t>
      </w:r>
    </w:p>
    <w:p w14:paraId="663ED2F8" w14:textId="77777777" w:rsidR="00381708" w:rsidRPr="00381708" w:rsidRDefault="00381708" w:rsidP="00381708">
      <w:pPr>
        <w:pStyle w:val="EndNoteBibliography"/>
        <w:rPr>
          <w:noProof/>
        </w:rPr>
      </w:pPr>
    </w:p>
    <w:p w14:paraId="55268D77" w14:textId="600E5963" w:rsidR="00586F83" w:rsidRDefault="00B03D7E">
      <w:pPr>
        <w:rPr>
          <w:rFonts w:ascii="Calibri" w:eastAsia="Calibri" w:hAnsi="Calibri" w:cs="Calibri"/>
        </w:rPr>
      </w:pPr>
      <w:r>
        <w:rPr>
          <w:rFonts w:ascii="Calibri" w:eastAsia="Calibri" w:hAnsi="Calibri" w:cs="Calibri"/>
        </w:rPr>
        <w:fldChar w:fldCharType="end"/>
      </w:r>
    </w:p>
    <w:sectPr w:rsidR="00586F83" w:rsidSect="00943774">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F32611" w14:textId="77777777" w:rsidR="0007720C" w:rsidRDefault="0007720C" w:rsidP="009E4B8F">
      <w:r>
        <w:separator/>
      </w:r>
    </w:p>
  </w:endnote>
  <w:endnote w:type="continuationSeparator" w:id="0">
    <w:p w14:paraId="48D74E17" w14:textId="77777777" w:rsidR="0007720C" w:rsidRDefault="0007720C" w:rsidP="009E4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楷体_GB2312">
    <w:altName w:val="楷体"/>
    <w:charset w:val="86"/>
    <w:family w:val="modern"/>
    <w:pitch w:val="fixed"/>
    <w:sig w:usb0="00000001" w:usb1="080E0000" w:usb2="00000010" w:usb3="00000000" w:csb0="00040001"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4D"/>
    <w:family w:val="roman"/>
    <w:notTrueType/>
    <w:pitch w:val="default"/>
    <w:sig w:usb0="03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0488470"/>
      <w:docPartObj>
        <w:docPartGallery w:val="Page Numbers (Bottom of Page)"/>
        <w:docPartUnique/>
      </w:docPartObj>
    </w:sdtPr>
    <w:sdtContent>
      <w:p w14:paraId="06CB6D3C" w14:textId="052D918D" w:rsidR="008137E3" w:rsidRDefault="008137E3">
        <w:pPr>
          <w:pStyle w:val="af2"/>
          <w:jc w:val="right"/>
        </w:pPr>
        <w:r>
          <w:fldChar w:fldCharType="begin"/>
        </w:r>
        <w:r>
          <w:instrText>PAGE   \* MERGEFORMAT</w:instrText>
        </w:r>
        <w:r>
          <w:fldChar w:fldCharType="separate"/>
        </w:r>
        <w:r w:rsidR="00623223" w:rsidRPr="00623223">
          <w:rPr>
            <w:noProof/>
            <w:lang w:val="zh-CN"/>
          </w:rPr>
          <w:t>3</w:t>
        </w:r>
        <w:r>
          <w:fldChar w:fldCharType="end"/>
        </w:r>
      </w:p>
    </w:sdtContent>
  </w:sdt>
  <w:p w14:paraId="06775F18" w14:textId="77777777" w:rsidR="008137E3" w:rsidRDefault="008137E3">
    <w:pPr>
      <w:pStyle w:val="af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27DEE7" w14:textId="21DFAD27" w:rsidR="008137E3" w:rsidRDefault="008137E3">
    <w:pPr>
      <w:pStyle w:val="af2"/>
      <w:jc w:val="right"/>
    </w:pPr>
  </w:p>
  <w:p w14:paraId="6AFC4939" w14:textId="77777777" w:rsidR="008137E3" w:rsidRDefault="008137E3">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DD4480" w14:textId="77777777" w:rsidR="0007720C" w:rsidRDefault="0007720C" w:rsidP="009E4B8F">
      <w:r>
        <w:separator/>
      </w:r>
    </w:p>
  </w:footnote>
  <w:footnote w:type="continuationSeparator" w:id="0">
    <w:p w14:paraId="5FA918FB" w14:textId="77777777" w:rsidR="0007720C" w:rsidRDefault="0007720C" w:rsidP="009E4B8F">
      <w:r>
        <w:continuationSeparator/>
      </w:r>
    </w:p>
  </w:footnote>
  <w:footnote w:id="1">
    <w:p w14:paraId="4A394686" w14:textId="77777777" w:rsidR="008137E3" w:rsidRPr="009006E7" w:rsidRDefault="008137E3" w:rsidP="007169CC">
      <w:pPr>
        <w:pStyle w:val="af4"/>
        <w:rPr>
          <w:lang w:val="en-US"/>
        </w:rPr>
      </w:pPr>
      <w:r w:rsidRPr="009006E7">
        <w:rPr>
          <w:rFonts w:eastAsia="MS Mincho"/>
          <w:color w:val="000000"/>
          <w:lang w:val="en-US" w:eastAsia="de-DE"/>
        </w:rPr>
        <w:footnoteRef/>
      </w:r>
      <w:r w:rsidRPr="009006E7">
        <w:rPr>
          <w:rFonts w:eastAsia="MS Mincho"/>
          <w:color w:val="000000"/>
          <w:lang w:val="en-US" w:eastAsia="de-DE"/>
        </w:rPr>
        <w:t xml:space="preserve"> Based on the average effect size of </w:t>
      </w:r>
      <w:r>
        <w:rPr>
          <w:rFonts w:eastAsia="MS Mincho"/>
          <w:color w:val="000000"/>
          <w:lang w:val="en-US" w:eastAsia="de-DE"/>
        </w:rPr>
        <w:t xml:space="preserve">group-level </w:t>
      </w:r>
      <w:r w:rsidRPr="009006E7">
        <w:rPr>
          <w:rFonts w:eastAsia="MS Mincho"/>
          <w:color w:val="000000"/>
          <w:lang w:val="en-US" w:eastAsia="de-DE"/>
        </w:rPr>
        <w:t xml:space="preserve">SPE reported by Sui et al. (2012), G*Power (f = .40, α = .05, power = 80%) revealed a </w:t>
      </w:r>
      <w:r>
        <w:rPr>
          <w:rFonts w:eastAsia="MS Mincho"/>
          <w:color w:val="000000"/>
          <w:lang w:val="en-US" w:eastAsia="de-DE"/>
        </w:rPr>
        <w:t xml:space="preserve">minimal </w:t>
      </w:r>
      <w:r w:rsidRPr="009006E7">
        <w:rPr>
          <w:rFonts w:eastAsia="MS Mincho"/>
          <w:color w:val="000000"/>
          <w:lang w:val="en-US" w:eastAsia="de-DE"/>
        </w:rPr>
        <w:t xml:space="preserve">requirement of 16 participants. </w:t>
      </w:r>
      <w:r>
        <w:rPr>
          <w:rFonts w:eastAsia="MS Mincho"/>
          <w:color w:val="000000"/>
          <w:lang w:val="en-US" w:eastAsia="de-DE"/>
        </w:rPr>
        <w:t>Thus, the</w:t>
      </w:r>
      <w:r w:rsidRPr="009006E7">
        <w:rPr>
          <w:rFonts w:eastAsia="MS Mincho"/>
          <w:color w:val="000000"/>
          <w:lang w:val="en-US" w:eastAsia="de-DE"/>
        </w:rPr>
        <w:t xml:space="preserve"> sample size </w:t>
      </w:r>
      <w:r>
        <w:rPr>
          <w:rFonts w:eastAsia="MS Mincho"/>
          <w:color w:val="000000"/>
          <w:lang w:val="en-US" w:eastAsia="de-DE"/>
        </w:rPr>
        <w:t xml:space="preserve">in the secondary data is sufficient to detect the self-prioritization effect at group-level.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62D86"/>
    <w:multiLevelType w:val="multilevel"/>
    <w:tmpl w:val="68748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1751EE"/>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nsid w:val="1DA73823"/>
    <w:multiLevelType w:val="multilevel"/>
    <w:tmpl w:val="9CD2B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21765180"/>
    <w:multiLevelType w:val="hybridMultilevel"/>
    <w:tmpl w:val="D2209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6170CD8"/>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nsid w:val="2A315E7C"/>
    <w:multiLevelType w:val="hybridMultilevel"/>
    <w:tmpl w:val="11DC717C"/>
    <w:lvl w:ilvl="0" w:tplc="677C9E48">
      <w:start w:val="1"/>
      <w:numFmt w:val="decimal"/>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
    <w:nsid w:val="2C020061"/>
    <w:multiLevelType w:val="multilevel"/>
    <w:tmpl w:val="631211D4"/>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0957163"/>
    <w:multiLevelType w:val="multilevel"/>
    <w:tmpl w:val="7B1EB1D8"/>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95C4586"/>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nsid w:val="3DEA7838"/>
    <w:multiLevelType w:val="hybridMultilevel"/>
    <w:tmpl w:val="FE9C62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04721C2"/>
    <w:multiLevelType w:val="hybridMultilevel"/>
    <w:tmpl w:val="C7F454C2"/>
    <w:lvl w:ilvl="0" w:tplc="677C9E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457F6722"/>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nsid w:val="5DAE1A1E"/>
    <w:multiLevelType w:val="multilevel"/>
    <w:tmpl w:val="503C6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5F614570"/>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nsid w:val="6B5B4C7C"/>
    <w:multiLevelType w:val="multilevel"/>
    <w:tmpl w:val="0DA2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9B26C35"/>
    <w:multiLevelType w:val="multilevel"/>
    <w:tmpl w:val="EB6897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nsid w:val="7C1F0188"/>
    <w:multiLevelType w:val="hybridMultilevel"/>
    <w:tmpl w:val="D952AD6A"/>
    <w:lvl w:ilvl="0" w:tplc="E6167FA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7D6B3D17"/>
    <w:multiLevelType w:val="hybridMultilevel"/>
    <w:tmpl w:val="6E620D4A"/>
    <w:lvl w:ilvl="0" w:tplc="4CE0B3F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nsid w:val="7E711208"/>
    <w:multiLevelType w:val="multilevel"/>
    <w:tmpl w:val="F7B80270"/>
    <w:lvl w:ilvl="0">
      <w:start w:val="4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2"/>
  </w:num>
  <w:num w:numId="3">
    <w:abstractNumId w:val="12"/>
  </w:num>
  <w:num w:numId="4">
    <w:abstractNumId w:val="6"/>
  </w:num>
  <w:num w:numId="5">
    <w:abstractNumId w:val="3"/>
  </w:num>
  <w:num w:numId="6">
    <w:abstractNumId w:val="7"/>
  </w:num>
  <w:num w:numId="7">
    <w:abstractNumId w:val="10"/>
  </w:num>
  <w:num w:numId="8">
    <w:abstractNumId w:val="4"/>
  </w:num>
  <w:num w:numId="9">
    <w:abstractNumId w:val="1"/>
  </w:num>
  <w:num w:numId="10">
    <w:abstractNumId w:val="13"/>
  </w:num>
  <w:num w:numId="11">
    <w:abstractNumId w:val="8"/>
  </w:num>
  <w:num w:numId="12">
    <w:abstractNumId w:val="11"/>
  </w:num>
  <w:num w:numId="13">
    <w:abstractNumId w:val="9"/>
  </w:num>
  <w:num w:numId="14">
    <w:abstractNumId w:val="14"/>
  </w:num>
  <w:num w:numId="15">
    <w:abstractNumId w:val="17"/>
  </w:num>
  <w:num w:numId="16">
    <w:abstractNumId w:val="16"/>
  </w:num>
  <w:num w:numId="17">
    <w:abstractNumId w:val="18"/>
  </w:num>
  <w:num w:numId="18">
    <w:abstractNumId w:val="0"/>
  </w:num>
  <w:num w:numId="19">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heng Liu">
    <w15:presenceInfo w15:providerId="AD" w15:userId="S::zliu3474@uni.sydney.edu.au::b4e647ec-4c29-4704-bd80-4c847ee8f5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 et al&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5e5sta9arwa50eztf0vzr0zf55zr00xd9ae&quot;&gt;Test_retest_SALT&lt;record-ids&gt;&lt;item&gt;1&lt;/item&gt;&lt;item&gt;3&lt;/item&gt;&lt;item&gt;4&lt;/item&gt;&lt;item&gt;9&lt;/item&gt;&lt;item&gt;10&lt;/item&gt;&lt;item&gt;11&lt;/item&gt;&lt;item&gt;13&lt;/item&gt;&lt;item&gt;14&lt;/item&gt;&lt;item&gt;15&lt;/item&gt;&lt;item&gt;17&lt;/item&gt;&lt;item&gt;18&lt;/item&gt;&lt;item&gt;21&lt;/item&gt;&lt;item&gt;22&lt;/item&gt;&lt;item&gt;23&lt;/item&gt;&lt;item&gt;24&lt;/item&gt;&lt;item&gt;25&lt;/item&gt;&lt;item&gt;27&lt;/item&gt;&lt;item&gt;28&lt;/item&gt;&lt;item&gt;29&lt;/item&gt;&lt;item&gt;30&lt;/item&gt;&lt;item&gt;32&lt;/item&gt;&lt;item&gt;33&lt;/item&gt;&lt;item&gt;35&lt;/item&gt;&lt;item&gt;37&lt;/item&gt;&lt;item&gt;38&lt;/item&gt;&lt;item&gt;40&lt;/item&gt;&lt;item&gt;44&lt;/item&gt;&lt;item&gt;45&lt;/item&gt;&lt;item&gt;46&lt;/item&gt;&lt;item&gt;48&lt;/item&gt;&lt;item&gt;49&lt;/item&gt;&lt;item&gt;50&lt;/item&gt;&lt;item&gt;51&lt;/item&gt;&lt;item&gt;52&lt;/item&gt;&lt;item&gt;53&lt;/item&gt;&lt;item&gt;57&lt;/item&gt;&lt;item&gt;59&lt;/item&gt;&lt;item&gt;60&lt;/item&gt;&lt;item&gt;61&lt;/item&gt;&lt;item&gt;62&lt;/item&gt;&lt;item&gt;63&lt;/item&gt;&lt;item&gt;64&lt;/item&gt;&lt;item&gt;65&lt;/item&gt;&lt;item&gt;67&lt;/item&gt;&lt;item&gt;68&lt;/item&gt;&lt;item&gt;69&lt;/item&gt;&lt;item&gt;70&lt;/item&gt;&lt;item&gt;72&lt;/item&gt;&lt;/record-ids&gt;&lt;/item&gt;&lt;/Libraries&gt;"/>
  </w:docVars>
  <w:rsids>
    <w:rsidRoot w:val="00586F83"/>
    <w:rsid w:val="00001E83"/>
    <w:rsid w:val="00021E19"/>
    <w:rsid w:val="000357BB"/>
    <w:rsid w:val="00036E76"/>
    <w:rsid w:val="00037C92"/>
    <w:rsid w:val="00044E08"/>
    <w:rsid w:val="00047102"/>
    <w:rsid w:val="00062B92"/>
    <w:rsid w:val="00065DE7"/>
    <w:rsid w:val="000705AC"/>
    <w:rsid w:val="0007720C"/>
    <w:rsid w:val="0008759E"/>
    <w:rsid w:val="00087F58"/>
    <w:rsid w:val="000929AA"/>
    <w:rsid w:val="000A3AA5"/>
    <w:rsid w:val="000A796C"/>
    <w:rsid w:val="000B1E4F"/>
    <w:rsid w:val="000C0391"/>
    <w:rsid w:val="000C6133"/>
    <w:rsid w:val="000D0D36"/>
    <w:rsid w:val="000D5F23"/>
    <w:rsid w:val="000D7B8C"/>
    <w:rsid w:val="000E1EA8"/>
    <w:rsid w:val="000E23B2"/>
    <w:rsid w:val="000E3D12"/>
    <w:rsid w:val="000F5265"/>
    <w:rsid w:val="0010158A"/>
    <w:rsid w:val="001038AC"/>
    <w:rsid w:val="00106148"/>
    <w:rsid w:val="00110A2C"/>
    <w:rsid w:val="00112C28"/>
    <w:rsid w:val="00113DE1"/>
    <w:rsid w:val="001224F9"/>
    <w:rsid w:val="00137FE0"/>
    <w:rsid w:val="00140158"/>
    <w:rsid w:val="0014261E"/>
    <w:rsid w:val="00151830"/>
    <w:rsid w:val="00152010"/>
    <w:rsid w:val="00176296"/>
    <w:rsid w:val="00187EF0"/>
    <w:rsid w:val="001B6382"/>
    <w:rsid w:val="001B69F0"/>
    <w:rsid w:val="001C5230"/>
    <w:rsid w:val="001D3BCE"/>
    <w:rsid w:val="001D411B"/>
    <w:rsid w:val="001E2694"/>
    <w:rsid w:val="001F11EF"/>
    <w:rsid w:val="001F635C"/>
    <w:rsid w:val="00221B60"/>
    <w:rsid w:val="00221EEF"/>
    <w:rsid w:val="0022601F"/>
    <w:rsid w:val="00232EC9"/>
    <w:rsid w:val="00237555"/>
    <w:rsid w:val="0026148B"/>
    <w:rsid w:val="00266CB0"/>
    <w:rsid w:val="00274792"/>
    <w:rsid w:val="00287B7D"/>
    <w:rsid w:val="00292844"/>
    <w:rsid w:val="002A24A2"/>
    <w:rsid w:val="002A502B"/>
    <w:rsid w:val="002B0D83"/>
    <w:rsid w:val="002B775B"/>
    <w:rsid w:val="002C66D3"/>
    <w:rsid w:val="002C7D79"/>
    <w:rsid w:val="002D6885"/>
    <w:rsid w:val="002E1B64"/>
    <w:rsid w:val="002F14FF"/>
    <w:rsid w:val="002F4F19"/>
    <w:rsid w:val="002F5706"/>
    <w:rsid w:val="002F7130"/>
    <w:rsid w:val="002F7FF4"/>
    <w:rsid w:val="00306640"/>
    <w:rsid w:val="00326346"/>
    <w:rsid w:val="003362CF"/>
    <w:rsid w:val="00336CAE"/>
    <w:rsid w:val="003400D7"/>
    <w:rsid w:val="003416AE"/>
    <w:rsid w:val="003462C9"/>
    <w:rsid w:val="00351E46"/>
    <w:rsid w:val="00361DF5"/>
    <w:rsid w:val="00381708"/>
    <w:rsid w:val="00393D7B"/>
    <w:rsid w:val="00397282"/>
    <w:rsid w:val="003A496A"/>
    <w:rsid w:val="003B37EF"/>
    <w:rsid w:val="003C440B"/>
    <w:rsid w:val="003C6808"/>
    <w:rsid w:val="003C7A71"/>
    <w:rsid w:val="003C7C1D"/>
    <w:rsid w:val="003E4288"/>
    <w:rsid w:val="003E5A46"/>
    <w:rsid w:val="003E7247"/>
    <w:rsid w:val="003F1584"/>
    <w:rsid w:val="003F502B"/>
    <w:rsid w:val="003F58EF"/>
    <w:rsid w:val="003F6597"/>
    <w:rsid w:val="003F7AF3"/>
    <w:rsid w:val="00411743"/>
    <w:rsid w:val="00423B48"/>
    <w:rsid w:val="00435C3B"/>
    <w:rsid w:val="004462D7"/>
    <w:rsid w:val="00447A9D"/>
    <w:rsid w:val="004567CD"/>
    <w:rsid w:val="00462681"/>
    <w:rsid w:val="00464832"/>
    <w:rsid w:val="0048043F"/>
    <w:rsid w:val="004877AB"/>
    <w:rsid w:val="004939D4"/>
    <w:rsid w:val="004A0F42"/>
    <w:rsid w:val="004A287E"/>
    <w:rsid w:val="004A5D32"/>
    <w:rsid w:val="004A6685"/>
    <w:rsid w:val="004B509B"/>
    <w:rsid w:val="004B5654"/>
    <w:rsid w:val="004C2AE4"/>
    <w:rsid w:val="004D6313"/>
    <w:rsid w:val="004D73E0"/>
    <w:rsid w:val="004E69F8"/>
    <w:rsid w:val="005003A8"/>
    <w:rsid w:val="005127C0"/>
    <w:rsid w:val="005134E3"/>
    <w:rsid w:val="005159A5"/>
    <w:rsid w:val="00532C42"/>
    <w:rsid w:val="00534451"/>
    <w:rsid w:val="00566DCB"/>
    <w:rsid w:val="00572E87"/>
    <w:rsid w:val="00585510"/>
    <w:rsid w:val="00586F83"/>
    <w:rsid w:val="00591489"/>
    <w:rsid w:val="005B0893"/>
    <w:rsid w:val="005B4062"/>
    <w:rsid w:val="005F08BA"/>
    <w:rsid w:val="005F1BBA"/>
    <w:rsid w:val="005F54D7"/>
    <w:rsid w:val="006000E5"/>
    <w:rsid w:val="006003C8"/>
    <w:rsid w:val="006027EF"/>
    <w:rsid w:val="006032E0"/>
    <w:rsid w:val="00605300"/>
    <w:rsid w:val="0060663B"/>
    <w:rsid w:val="00616924"/>
    <w:rsid w:val="00621522"/>
    <w:rsid w:val="00623223"/>
    <w:rsid w:val="00626F77"/>
    <w:rsid w:val="0063143D"/>
    <w:rsid w:val="006320C3"/>
    <w:rsid w:val="006435DB"/>
    <w:rsid w:val="00652B0B"/>
    <w:rsid w:val="00661D7C"/>
    <w:rsid w:val="006665E1"/>
    <w:rsid w:val="006736E8"/>
    <w:rsid w:val="00673F34"/>
    <w:rsid w:val="00682006"/>
    <w:rsid w:val="00695158"/>
    <w:rsid w:val="006A0E67"/>
    <w:rsid w:val="006A33AE"/>
    <w:rsid w:val="006A6949"/>
    <w:rsid w:val="006C22A1"/>
    <w:rsid w:val="006C6CA7"/>
    <w:rsid w:val="006D6E27"/>
    <w:rsid w:val="006E19BA"/>
    <w:rsid w:val="006F1743"/>
    <w:rsid w:val="007036EB"/>
    <w:rsid w:val="00704C8C"/>
    <w:rsid w:val="007169CC"/>
    <w:rsid w:val="00723958"/>
    <w:rsid w:val="00725AC6"/>
    <w:rsid w:val="00737B46"/>
    <w:rsid w:val="00741641"/>
    <w:rsid w:val="00765793"/>
    <w:rsid w:val="00785F09"/>
    <w:rsid w:val="007A0640"/>
    <w:rsid w:val="007A202A"/>
    <w:rsid w:val="007A65E5"/>
    <w:rsid w:val="007B5640"/>
    <w:rsid w:val="007C7866"/>
    <w:rsid w:val="007D360C"/>
    <w:rsid w:val="007D3F54"/>
    <w:rsid w:val="007D56D6"/>
    <w:rsid w:val="007E6787"/>
    <w:rsid w:val="007E6D71"/>
    <w:rsid w:val="007F16E1"/>
    <w:rsid w:val="007F6374"/>
    <w:rsid w:val="007F70C1"/>
    <w:rsid w:val="008137E3"/>
    <w:rsid w:val="008218D0"/>
    <w:rsid w:val="008250E4"/>
    <w:rsid w:val="0082596E"/>
    <w:rsid w:val="00830968"/>
    <w:rsid w:val="00837453"/>
    <w:rsid w:val="00841431"/>
    <w:rsid w:val="008565D6"/>
    <w:rsid w:val="008654AD"/>
    <w:rsid w:val="00871B16"/>
    <w:rsid w:val="008724B2"/>
    <w:rsid w:val="00876459"/>
    <w:rsid w:val="00887B0F"/>
    <w:rsid w:val="008968E6"/>
    <w:rsid w:val="008B6BFC"/>
    <w:rsid w:val="008B7830"/>
    <w:rsid w:val="008C02EA"/>
    <w:rsid w:val="008C2FD8"/>
    <w:rsid w:val="008D06CF"/>
    <w:rsid w:val="008D2627"/>
    <w:rsid w:val="008E2954"/>
    <w:rsid w:val="008F04DC"/>
    <w:rsid w:val="008F62CF"/>
    <w:rsid w:val="009006E7"/>
    <w:rsid w:val="009103CC"/>
    <w:rsid w:val="0091386F"/>
    <w:rsid w:val="00916213"/>
    <w:rsid w:val="00925572"/>
    <w:rsid w:val="009268FA"/>
    <w:rsid w:val="00930861"/>
    <w:rsid w:val="00943774"/>
    <w:rsid w:val="00953534"/>
    <w:rsid w:val="009565C3"/>
    <w:rsid w:val="009665CE"/>
    <w:rsid w:val="00980A67"/>
    <w:rsid w:val="00981E08"/>
    <w:rsid w:val="00987388"/>
    <w:rsid w:val="009A4047"/>
    <w:rsid w:val="009A6A09"/>
    <w:rsid w:val="009B63AA"/>
    <w:rsid w:val="009C4840"/>
    <w:rsid w:val="009D6D8C"/>
    <w:rsid w:val="009E4B8F"/>
    <w:rsid w:val="009F0C32"/>
    <w:rsid w:val="009F687D"/>
    <w:rsid w:val="00A05A24"/>
    <w:rsid w:val="00A05A7E"/>
    <w:rsid w:val="00A170FB"/>
    <w:rsid w:val="00A47915"/>
    <w:rsid w:val="00A576F1"/>
    <w:rsid w:val="00A70E01"/>
    <w:rsid w:val="00A72ABC"/>
    <w:rsid w:val="00A7372B"/>
    <w:rsid w:val="00A91C0C"/>
    <w:rsid w:val="00A93AA8"/>
    <w:rsid w:val="00A97072"/>
    <w:rsid w:val="00AA1383"/>
    <w:rsid w:val="00AA584D"/>
    <w:rsid w:val="00AA63FD"/>
    <w:rsid w:val="00AB55D9"/>
    <w:rsid w:val="00AB6487"/>
    <w:rsid w:val="00AB6CE2"/>
    <w:rsid w:val="00AC1F23"/>
    <w:rsid w:val="00AC51AF"/>
    <w:rsid w:val="00AD1429"/>
    <w:rsid w:val="00AD233C"/>
    <w:rsid w:val="00AE16B0"/>
    <w:rsid w:val="00AE410B"/>
    <w:rsid w:val="00AE49ED"/>
    <w:rsid w:val="00AE57DF"/>
    <w:rsid w:val="00AF450F"/>
    <w:rsid w:val="00AF6518"/>
    <w:rsid w:val="00B01E6B"/>
    <w:rsid w:val="00B03D7E"/>
    <w:rsid w:val="00B06C06"/>
    <w:rsid w:val="00B12772"/>
    <w:rsid w:val="00B12EEE"/>
    <w:rsid w:val="00B149E1"/>
    <w:rsid w:val="00B14C30"/>
    <w:rsid w:val="00B3449B"/>
    <w:rsid w:val="00B40719"/>
    <w:rsid w:val="00B41B99"/>
    <w:rsid w:val="00B57B70"/>
    <w:rsid w:val="00B65E47"/>
    <w:rsid w:val="00B70AB1"/>
    <w:rsid w:val="00B7253B"/>
    <w:rsid w:val="00B75B57"/>
    <w:rsid w:val="00B8289A"/>
    <w:rsid w:val="00B84CD9"/>
    <w:rsid w:val="00BA0079"/>
    <w:rsid w:val="00BA5FBB"/>
    <w:rsid w:val="00BA6702"/>
    <w:rsid w:val="00BA711E"/>
    <w:rsid w:val="00BB1095"/>
    <w:rsid w:val="00BB44B3"/>
    <w:rsid w:val="00BB7262"/>
    <w:rsid w:val="00BD2A9E"/>
    <w:rsid w:val="00BD4097"/>
    <w:rsid w:val="00BD454B"/>
    <w:rsid w:val="00BE08EF"/>
    <w:rsid w:val="00BF29D8"/>
    <w:rsid w:val="00BF3307"/>
    <w:rsid w:val="00BF4393"/>
    <w:rsid w:val="00C0575A"/>
    <w:rsid w:val="00C072A2"/>
    <w:rsid w:val="00C21FB5"/>
    <w:rsid w:val="00C4178B"/>
    <w:rsid w:val="00C5262E"/>
    <w:rsid w:val="00C62E98"/>
    <w:rsid w:val="00C63AF9"/>
    <w:rsid w:val="00C70E59"/>
    <w:rsid w:val="00C71EBF"/>
    <w:rsid w:val="00C72B7E"/>
    <w:rsid w:val="00C72C42"/>
    <w:rsid w:val="00C856D2"/>
    <w:rsid w:val="00C9151A"/>
    <w:rsid w:val="00CA2067"/>
    <w:rsid w:val="00CB44B5"/>
    <w:rsid w:val="00CE05DC"/>
    <w:rsid w:val="00CF7456"/>
    <w:rsid w:val="00D0006C"/>
    <w:rsid w:val="00D07D09"/>
    <w:rsid w:val="00D17E28"/>
    <w:rsid w:val="00D20F9E"/>
    <w:rsid w:val="00D22DC1"/>
    <w:rsid w:val="00D7046D"/>
    <w:rsid w:val="00D71923"/>
    <w:rsid w:val="00D72BC3"/>
    <w:rsid w:val="00D818FC"/>
    <w:rsid w:val="00D85925"/>
    <w:rsid w:val="00D86C42"/>
    <w:rsid w:val="00D8704B"/>
    <w:rsid w:val="00D879C5"/>
    <w:rsid w:val="00DA34FF"/>
    <w:rsid w:val="00DB10F9"/>
    <w:rsid w:val="00DB6B64"/>
    <w:rsid w:val="00DC32D3"/>
    <w:rsid w:val="00DD7F9E"/>
    <w:rsid w:val="00DE3FB7"/>
    <w:rsid w:val="00DE7811"/>
    <w:rsid w:val="00DF37F7"/>
    <w:rsid w:val="00DF3A26"/>
    <w:rsid w:val="00E052BF"/>
    <w:rsid w:val="00E062A0"/>
    <w:rsid w:val="00E13C1B"/>
    <w:rsid w:val="00E16B36"/>
    <w:rsid w:val="00E1757A"/>
    <w:rsid w:val="00E20CB5"/>
    <w:rsid w:val="00E23A77"/>
    <w:rsid w:val="00E30EB5"/>
    <w:rsid w:val="00E3133C"/>
    <w:rsid w:val="00E323E3"/>
    <w:rsid w:val="00E32D1B"/>
    <w:rsid w:val="00E43E04"/>
    <w:rsid w:val="00E461E3"/>
    <w:rsid w:val="00E74AA0"/>
    <w:rsid w:val="00E82C40"/>
    <w:rsid w:val="00E852DC"/>
    <w:rsid w:val="00E90BE7"/>
    <w:rsid w:val="00EA1E96"/>
    <w:rsid w:val="00EB6A4B"/>
    <w:rsid w:val="00EC3E0C"/>
    <w:rsid w:val="00ED1D9F"/>
    <w:rsid w:val="00ED4A8F"/>
    <w:rsid w:val="00ED4B44"/>
    <w:rsid w:val="00ED5960"/>
    <w:rsid w:val="00EF5BEF"/>
    <w:rsid w:val="00F038D1"/>
    <w:rsid w:val="00F072D2"/>
    <w:rsid w:val="00F240E5"/>
    <w:rsid w:val="00F3285F"/>
    <w:rsid w:val="00F32E51"/>
    <w:rsid w:val="00F36BBB"/>
    <w:rsid w:val="00F461EB"/>
    <w:rsid w:val="00F661EF"/>
    <w:rsid w:val="00F72D2A"/>
    <w:rsid w:val="00F74C9E"/>
    <w:rsid w:val="00F75B5A"/>
    <w:rsid w:val="00F82EA9"/>
    <w:rsid w:val="00F83882"/>
    <w:rsid w:val="00FA60F8"/>
    <w:rsid w:val="00FB2473"/>
    <w:rsid w:val="00FB39E0"/>
    <w:rsid w:val="00FC47C9"/>
    <w:rsid w:val="00FD0EFA"/>
    <w:rsid w:val="00FE0389"/>
    <w:rsid w:val="00FF2614"/>
    <w:rsid w:val="00FF3620"/>
    <w:rsid w:val="00FF4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9DC07"/>
  <w15:docId w15:val="{3D1823E9-D4EE-4010-9A80-2AA6E2215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0AB1"/>
    <w:pPr>
      <w:spacing w:line="240" w:lineRule="auto"/>
    </w:pPr>
    <w:rPr>
      <w:rFonts w:ascii="Times New Roman" w:eastAsia="Times New Roman" w:hAnsi="Times New Roman" w:cs="Times New Roman"/>
      <w:sz w:val="24"/>
      <w:szCs w:val="24"/>
    </w:rPr>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rsid w:val="0014261E"/>
    <w:pPr>
      <w:keepNext/>
      <w:keepLines/>
      <w:outlineLvl w:val="1"/>
    </w:pPr>
    <w:rPr>
      <w:rFonts w:ascii="Calibri" w:eastAsiaTheme="majorEastAsia" w:hAnsi="Calibri"/>
      <w:b/>
      <w:sz w:val="28"/>
      <w:szCs w:val="32"/>
    </w:rPr>
  </w:style>
  <w:style w:type="paragraph" w:styleId="3">
    <w:name w:val="heading 3"/>
    <w:basedOn w:val="a"/>
    <w:next w:val="a"/>
    <w:uiPriority w:val="9"/>
    <w:unhideWhenUsed/>
    <w:qFormat/>
    <w:rsid w:val="004D6313"/>
    <w:pPr>
      <w:keepNext/>
      <w:keepLines/>
      <w:outlineLvl w:val="2"/>
    </w:pPr>
    <w:rPr>
      <w:b/>
      <w:color w:val="000000" w:themeColor="text1"/>
      <w:szCs w:val="28"/>
      <w:u w:val="single"/>
    </w:rPr>
  </w:style>
  <w:style w:type="paragraph" w:styleId="4">
    <w:name w:val="heading 4"/>
    <w:basedOn w:val="a"/>
    <w:next w:val="a"/>
    <w:uiPriority w:val="9"/>
    <w:semiHidden/>
    <w:unhideWhenUsed/>
    <w:qFormat/>
    <w:pPr>
      <w:keepNext/>
      <w:keepLines/>
      <w:spacing w:before="280" w:after="80"/>
      <w:outlineLvl w:val="3"/>
    </w:pPr>
    <w:rPr>
      <w:color w:val="666666"/>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table" w:customStyle="1" w:styleId="10">
    <w:name w:val="1"/>
    <w:basedOn w:val="a1"/>
    <w:tblPr>
      <w:tblStyleRowBandSize w:val="1"/>
      <w:tblStyleColBandSize w:val="1"/>
      <w:tblInd w:w="0" w:type="dxa"/>
      <w:tblCellMar>
        <w:top w:w="100" w:type="dxa"/>
        <w:left w:w="100" w:type="dxa"/>
        <w:bottom w:w="100" w:type="dxa"/>
        <w:right w:w="100" w:type="dxa"/>
      </w:tblCellMar>
    </w:tblPr>
  </w:style>
  <w:style w:type="paragraph" w:styleId="a5">
    <w:name w:val="Revision"/>
    <w:hidden/>
    <w:uiPriority w:val="99"/>
    <w:semiHidden/>
    <w:rsid w:val="00D22DC1"/>
    <w:pPr>
      <w:spacing w:line="240" w:lineRule="auto"/>
    </w:pPr>
  </w:style>
  <w:style w:type="character" w:styleId="a6">
    <w:name w:val="annotation reference"/>
    <w:basedOn w:val="a0"/>
    <w:uiPriority w:val="99"/>
    <w:semiHidden/>
    <w:unhideWhenUsed/>
    <w:rsid w:val="00D22DC1"/>
    <w:rPr>
      <w:sz w:val="16"/>
      <w:szCs w:val="16"/>
    </w:rPr>
  </w:style>
  <w:style w:type="paragraph" w:styleId="a7">
    <w:name w:val="annotation text"/>
    <w:basedOn w:val="a"/>
    <w:link w:val="Char"/>
    <w:uiPriority w:val="99"/>
    <w:unhideWhenUsed/>
    <w:rsid w:val="00D22DC1"/>
    <w:rPr>
      <w:sz w:val="20"/>
      <w:szCs w:val="20"/>
    </w:rPr>
  </w:style>
  <w:style w:type="character" w:customStyle="1" w:styleId="Char">
    <w:name w:val="批注文字 Char"/>
    <w:basedOn w:val="a0"/>
    <w:link w:val="a7"/>
    <w:uiPriority w:val="99"/>
    <w:rsid w:val="00D22DC1"/>
    <w:rPr>
      <w:sz w:val="20"/>
      <w:szCs w:val="20"/>
    </w:rPr>
  </w:style>
  <w:style w:type="paragraph" w:styleId="a8">
    <w:name w:val="annotation subject"/>
    <w:basedOn w:val="a7"/>
    <w:next w:val="a7"/>
    <w:link w:val="Char0"/>
    <w:uiPriority w:val="99"/>
    <w:semiHidden/>
    <w:unhideWhenUsed/>
    <w:rsid w:val="00D22DC1"/>
    <w:rPr>
      <w:b/>
      <w:bCs/>
    </w:rPr>
  </w:style>
  <w:style w:type="character" w:customStyle="1" w:styleId="Char0">
    <w:name w:val="批注主题 Char"/>
    <w:basedOn w:val="Char"/>
    <w:link w:val="a8"/>
    <w:uiPriority w:val="99"/>
    <w:semiHidden/>
    <w:rsid w:val="00D22DC1"/>
    <w:rPr>
      <w:b/>
      <w:bCs/>
      <w:sz w:val="20"/>
      <w:szCs w:val="20"/>
    </w:rPr>
  </w:style>
  <w:style w:type="paragraph" w:styleId="a9">
    <w:name w:val="Normal (Web)"/>
    <w:basedOn w:val="a"/>
    <w:uiPriority w:val="99"/>
    <w:unhideWhenUsed/>
    <w:rsid w:val="00D22DC1"/>
    <w:pPr>
      <w:spacing w:before="100" w:beforeAutospacing="1" w:after="100" w:afterAutospacing="1"/>
    </w:pPr>
  </w:style>
  <w:style w:type="character" w:styleId="aa">
    <w:name w:val="Hyperlink"/>
    <w:basedOn w:val="a0"/>
    <w:uiPriority w:val="99"/>
    <w:unhideWhenUsed/>
    <w:rsid w:val="00274792"/>
    <w:rPr>
      <w:color w:val="0000FF" w:themeColor="hyperlink"/>
      <w:u w:val="single"/>
    </w:rPr>
  </w:style>
  <w:style w:type="paragraph" w:styleId="ab">
    <w:name w:val="List Paragraph"/>
    <w:basedOn w:val="a"/>
    <w:uiPriority w:val="34"/>
    <w:qFormat/>
    <w:rsid w:val="00D17E28"/>
    <w:pPr>
      <w:ind w:left="720"/>
      <w:contextualSpacing/>
    </w:pPr>
  </w:style>
  <w:style w:type="character" w:styleId="ac">
    <w:name w:val="FollowedHyperlink"/>
    <w:basedOn w:val="a0"/>
    <w:uiPriority w:val="99"/>
    <w:semiHidden/>
    <w:unhideWhenUsed/>
    <w:rsid w:val="00CB44B5"/>
    <w:rPr>
      <w:color w:val="800080" w:themeColor="followedHyperlink"/>
      <w:u w:val="single"/>
    </w:rPr>
  </w:style>
  <w:style w:type="paragraph" w:styleId="ad">
    <w:name w:val="Body Text"/>
    <w:basedOn w:val="a"/>
    <w:link w:val="Char1"/>
    <w:uiPriority w:val="99"/>
    <w:unhideWhenUsed/>
    <w:rsid w:val="00DE3FB7"/>
  </w:style>
  <w:style w:type="character" w:customStyle="1" w:styleId="Char1">
    <w:name w:val="正文文本 Char"/>
    <w:basedOn w:val="a0"/>
    <w:link w:val="ad"/>
    <w:uiPriority w:val="99"/>
    <w:rsid w:val="00DE3FB7"/>
    <w:rPr>
      <w:rFonts w:ascii="Times New Roman" w:eastAsia="Times New Roman" w:hAnsi="Times New Roman" w:cs="Times New Roman"/>
      <w:sz w:val="24"/>
      <w:szCs w:val="24"/>
    </w:rPr>
  </w:style>
  <w:style w:type="character" w:customStyle="1" w:styleId="UnresolvedMention">
    <w:name w:val="Unresolved Mention"/>
    <w:basedOn w:val="a0"/>
    <w:uiPriority w:val="99"/>
    <w:semiHidden/>
    <w:unhideWhenUsed/>
    <w:rsid w:val="007C7866"/>
    <w:rPr>
      <w:color w:val="605E5C"/>
      <w:shd w:val="clear" w:color="auto" w:fill="E1DFDD"/>
    </w:rPr>
  </w:style>
  <w:style w:type="character" w:customStyle="1" w:styleId="apple-converted-space">
    <w:name w:val="apple-converted-space"/>
    <w:basedOn w:val="a0"/>
    <w:rsid w:val="00FB39E0"/>
  </w:style>
  <w:style w:type="table" w:styleId="ae">
    <w:name w:val="Table Grid"/>
    <w:basedOn w:val="a1"/>
    <w:uiPriority w:val="39"/>
    <w:rsid w:val="00FB39E0"/>
    <w:pPr>
      <w:spacing w:line="240" w:lineRule="auto"/>
    </w:pPr>
    <w:rPr>
      <w:rFonts w:asciiTheme="minorHAnsi" w:hAnsiTheme="minorHAnsi" w:cstheme="minorBidi"/>
      <w:sz w:val="24"/>
      <w:szCs w:val="24"/>
      <w:lang w:val="en-US" w:eastAsia="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a"/>
    <w:link w:val="EndNoteBibliographyTitleChar"/>
    <w:rsid w:val="002F4F19"/>
    <w:pPr>
      <w:jc w:val="center"/>
    </w:pPr>
  </w:style>
  <w:style w:type="character" w:customStyle="1" w:styleId="EndNoteBibliographyTitleChar">
    <w:name w:val="EndNote Bibliography Title Char"/>
    <w:basedOn w:val="a0"/>
    <w:link w:val="EndNoteBibliographyTitle"/>
    <w:rsid w:val="002F4F19"/>
    <w:rPr>
      <w:rFonts w:ascii="Times New Roman" w:eastAsia="Times New Roman" w:hAnsi="Times New Roman" w:cs="Times New Roman"/>
      <w:sz w:val="24"/>
      <w:szCs w:val="24"/>
    </w:rPr>
  </w:style>
  <w:style w:type="paragraph" w:customStyle="1" w:styleId="EndNoteBibliography">
    <w:name w:val="EndNote Bibliography"/>
    <w:basedOn w:val="a"/>
    <w:link w:val="EndNoteBibliographyChar"/>
    <w:rsid w:val="002F4F19"/>
  </w:style>
  <w:style w:type="character" w:customStyle="1" w:styleId="EndNoteBibliographyChar">
    <w:name w:val="EndNote Bibliography Char"/>
    <w:basedOn w:val="a0"/>
    <w:link w:val="EndNoteBibliography"/>
    <w:rsid w:val="002F4F19"/>
    <w:rPr>
      <w:rFonts w:ascii="Times New Roman" w:eastAsia="Times New Roman" w:hAnsi="Times New Roman" w:cs="Times New Roman"/>
      <w:sz w:val="24"/>
      <w:szCs w:val="24"/>
    </w:rPr>
  </w:style>
  <w:style w:type="character" w:styleId="af">
    <w:name w:val="Emphasis"/>
    <w:basedOn w:val="a0"/>
    <w:uiPriority w:val="20"/>
    <w:qFormat/>
    <w:rsid w:val="009C4840"/>
    <w:rPr>
      <w:i/>
      <w:iCs/>
    </w:rPr>
  </w:style>
  <w:style w:type="character" w:styleId="af0">
    <w:name w:val="Placeholder Text"/>
    <w:basedOn w:val="a0"/>
    <w:uiPriority w:val="99"/>
    <w:semiHidden/>
    <w:rsid w:val="006D6E27"/>
    <w:rPr>
      <w:color w:val="808080"/>
    </w:rPr>
  </w:style>
  <w:style w:type="paragraph" w:styleId="af1">
    <w:name w:val="header"/>
    <w:basedOn w:val="a"/>
    <w:link w:val="Char2"/>
    <w:uiPriority w:val="99"/>
    <w:unhideWhenUsed/>
    <w:rsid w:val="009E4B8F"/>
    <w:pPr>
      <w:tabs>
        <w:tab w:val="center" w:pos="4513"/>
        <w:tab w:val="right" w:pos="9026"/>
      </w:tabs>
    </w:pPr>
  </w:style>
  <w:style w:type="character" w:customStyle="1" w:styleId="Char2">
    <w:name w:val="页眉 Char"/>
    <w:basedOn w:val="a0"/>
    <w:link w:val="af1"/>
    <w:uiPriority w:val="99"/>
    <w:rsid w:val="009E4B8F"/>
    <w:rPr>
      <w:rFonts w:ascii="Times New Roman" w:eastAsia="Times New Roman" w:hAnsi="Times New Roman" w:cs="Times New Roman"/>
      <w:sz w:val="24"/>
      <w:szCs w:val="24"/>
    </w:rPr>
  </w:style>
  <w:style w:type="paragraph" w:styleId="af2">
    <w:name w:val="footer"/>
    <w:basedOn w:val="a"/>
    <w:link w:val="Char3"/>
    <w:uiPriority w:val="99"/>
    <w:unhideWhenUsed/>
    <w:rsid w:val="009E4B8F"/>
    <w:pPr>
      <w:tabs>
        <w:tab w:val="center" w:pos="4513"/>
        <w:tab w:val="right" w:pos="9026"/>
      </w:tabs>
    </w:pPr>
  </w:style>
  <w:style w:type="character" w:customStyle="1" w:styleId="Char3">
    <w:name w:val="页脚 Char"/>
    <w:basedOn w:val="a0"/>
    <w:link w:val="af2"/>
    <w:uiPriority w:val="99"/>
    <w:rsid w:val="009E4B8F"/>
    <w:rPr>
      <w:rFonts w:ascii="Times New Roman" w:eastAsia="Times New Roman" w:hAnsi="Times New Roman" w:cs="Times New Roman"/>
      <w:sz w:val="24"/>
      <w:szCs w:val="24"/>
    </w:rPr>
  </w:style>
  <w:style w:type="character" w:styleId="af3">
    <w:name w:val="Strong"/>
    <w:basedOn w:val="a0"/>
    <w:uiPriority w:val="22"/>
    <w:qFormat/>
    <w:rsid w:val="00661D7C"/>
    <w:rPr>
      <w:b/>
      <w:bCs/>
    </w:rPr>
  </w:style>
  <w:style w:type="paragraph" w:styleId="af4">
    <w:name w:val="footnote text"/>
    <w:basedOn w:val="a"/>
    <w:link w:val="Char4"/>
    <w:uiPriority w:val="99"/>
    <w:semiHidden/>
    <w:unhideWhenUsed/>
    <w:rsid w:val="009006E7"/>
    <w:rPr>
      <w:sz w:val="20"/>
      <w:szCs w:val="20"/>
    </w:rPr>
  </w:style>
  <w:style w:type="character" w:customStyle="1" w:styleId="Char4">
    <w:name w:val="脚注文本 Char"/>
    <w:basedOn w:val="a0"/>
    <w:link w:val="af4"/>
    <w:uiPriority w:val="99"/>
    <w:semiHidden/>
    <w:rsid w:val="009006E7"/>
    <w:rPr>
      <w:rFonts w:ascii="Times New Roman" w:eastAsia="Times New Roman" w:hAnsi="Times New Roman" w:cs="Times New Roman"/>
      <w:sz w:val="20"/>
      <w:szCs w:val="20"/>
    </w:rPr>
  </w:style>
  <w:style w:type="character" w:styleId="af5">
    <w:name w:val="footnote reference"/>
    <w:basedOn w:val="a0"/>
    <w:uiPriority w:val="99"/>
    <w:semiHidden/>
    <w:unhideWhenUsed/>
    <w:rsid w:val="009006E7"/>
    <w:rPr>
      <w:vertAlign w:val="superscript"/>
    </w:rPr>
  </w:style>
  <w:style w:type="paragraph" w:styleId="TOC">
    <w:name w:val="TOC Heading"/>
    <w:basedOn w:val="1"/>
    <w:next w:val="a"/>
    <w:uiPriority w:val="39"/>
    <w:unhideWhenUsed/>
    <w:qFormat/>
    <w:rsid w:val="00A05A7E"/>
    <w:pPr>
      <w:spacing w:before="480" w:after="0" w:line="276" w:lineRule="auto"/>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11">
    <w:name w:val="toc 1"/>
    <w:basedOn w:val="a"/>
    <w:next w:val="a"/>
    <w:autoRedefine/>
    <w:uiPriority w:val="39"/>
    <w:unhideWhenUsed/>
    <w:rsid w:val="00A05A7E"/>
    <w:pPr>
      <w:spacing w:before="120"/>
    </w:pPr>
    <w:rPr>
      <w:rFonts w:asciiTheme="minorHAnsi" w:hAnsiTheme="minorHAnsi"/>
      <w:b/>
      <w:bCs/>
      <w:i/>
      <w:iCs/>
    </w:rPr>
  </w:style>
  <w:style w:type="paragraph" w:styleId="20">
    <w:name w:val="toc 2"/>
    <w:basedOn w:val="a"/>
    <w:next w:val="a"/>
    <w:autoRedefine/>
    <w:uiPriority w:val="39"/>
    <w:unhideWhenUsed/>
    <w:rsid w:val="00A05A7E"/>
    <w:pPr>
      <w:spacing w:before="120"/>
      <w:ind w:left="240"/>
    </w:pPr>
    <w:rPr>
      <w:rFonts w:asciiTheme="minorHAnsi" w:hAnsiTheme="minorHAnsi"/>
      <w:b/>
      <w:bCs/>
      <w:sz w:val="22"/>
      <w:szCs w:val="22"/>
    </w:rPr>
  </w:style>
  <w:style w:type="paragraph" w:styleId="30">
    <w:name w:val="toc 3"/>
    <w:basedOn w:val="a"/>
    <w:next w:val="a"/>
    <w:autoRedefine/>
    <w:uiPriority w:val="39"/>
    <w:unhideWhenUsed/>
    <w:rsid w:val="00A05A7E"/>
    <w:pPr>
      <w:ind w:left="480"/>
    </w:pPr>
    <w:rPr>
      <w:rFonts w:asciiTheme="minorHAnsi" w:hAnsiTheme="minorHAnsi"/>
      <w:sz w:val="20"/>
      <w:szCs w:val="20"/>
    </w:rPr>
  </w:style>
  <w:style w:type="paragraph" w:styleId="40">
    <w:name w:val="toc 4"/>
    <w:basedOn w:val="a"/>
    <w:next w:val="a"/>
    <w:autoRedefine/>
    <w:uiPriority w:val="39"/>
    <w:semiHidden/>
    <w:unhideWhenUsed/>
    <w:rsid w:val="00A05A7E"/>
    <w:pPr>
      <w:ind w:left="720"/>
    </w:pPr>
    <w:rPr>
      <w:rFonts w:asciiTheme="minorHAnsi" w:hAnsiTheme="minorHAnsi"/>
      <w:sz w:val="20"/>
      <w:szCs w:val="20"/>
    </w:rPr>
  </w:style>
  <w:style w:type="paragraph" w:styleId="50">
    <w:name w:val="toc 5"/>
    <w:basedOn w:val="a"/>
    <w:next w:val="a"/>
    <w:autoRedefine/>
    <w:uiPriority w:val="39"/>
    <w:semiHidden/>
    <w:unhideWhenUsed/>
    <w:rsid w:val="00A05A7E"/>
    <w:pPr>
      <w:ind w:left="960"/>
    </w:pPr>
    <w:rPr>
      <w:rFonts w:asciiTheme="minorHAnsi" w:hAnsiTheme="minorHAnsi"/>
      <w:sz w:val="20"/>
      <w:szCs w:val="20"/>
    </w:rPr>
  </w:style>
  <w:style w:type="paragraph" w:styleId="60">
    <w:name w:val="toc 6"/>
    <w:basedOn w:val="a"/>
    <w:next w:val="a"/>
    <w:autoRedefine/>
    <w:uiPriority w:val="39"/>
    <w:semiHidden/>
    <w:unhideWhenUsed/>
    <w:rsid w:val="00A05A7E"/>
    <w:pPr>
      <w:ind w:left="1200"/>
    </w:pPr>
    <w:rPr>
      <w:rFonts w:asciiTheme="minorHAnsi" w:hAnsiTheme="minorHAnsi"/>
      <w:sz w:val="20"/>
      <w:szCs w:val="20"/>
    </w:rPr>
  </w:style>
  <w:style w:type="paragraph" w:styleId="7">
    <w:name w:val="toc 7"/>
    <w:basedOn w:val="a"/>
    <w:next w:val="a"/>
    <w:autoRedefine/>
    <w:uiPriority w:val="39"/>
    <w:semiHidden/>
    <w:unhideWhenUsed/>
    <w:rsid w:val="00A05A7E"/>
    <w:pPr>
      <w:ind w:left="1440"/>
    </w:pPr>
    <w:rPr>
      <w:rFonts w:asciiTheme="minorHAnsi" w:hAnsiTheme="minorHAnsi"/>
      <w:sz w:val="20"/>
      <w:szCs w:val="20"/>
    </w:rPr>
  </w:style>
  <w:style w:type="paragraph" w:styleId="8">
    <w:name w:val="toc 8"/>
    <w:basedOn w:val="a"/>
    <w:next w:val="a"/>
    <w:autoRedefine/>
    <w:uiPriority w:val="39"/>
    <w:semiHidden/>
    <w:unhideWhenUsed/>
    <w:rsid w:val="00A05A7E"/>
    <w:pPr>
      <w:ind w:left="1680"/>
    </w:pPr>
    <w:rPr>
      <w:rFonts w:asciiTheme="minorHAnsi" w:hAnsiTheme="minorHAnsi"/>
      <w:sz w:val="20"/>
      <w:szCs w:val="20"/>
    </w:rPr>
  </w:style>
  <w:style w:type="paragraph" w:styleId="9">
    <w:name w:val="toc 9"/>
    <w:basedOn w:val="a"/>
    <w:next w:val="a"/>
    <w:autoRedefine/>
    <w:uiPriority w:val="39"/>
    <w:semiHidden/>
    <w:unhideWhenUsed/>
    <w:rsid w:val="00A05A7E"/>
    <w:pPr>
      <w:ind w:left="1920"/>
    </w:pPr>
    <w:rPr>
      <w:rFonts w:asciiTheme="minorHAnsi" w:hAnsiTheme="minorHAnsi"/>
      <w:sz w:val="20"/>
      <w:szCs w:val="20"/>
    </w:rPr>
  </w:style>
  <w:style w:type="paragraph" w:styleId="af6">
    <w:name w:val="Balloon Text"/>
    <w:basedOn w:val="a"/>
    <w:link w:val="Char5"/>
    <w:uiPriority w:val="99"/>
    <w:semiHidden/>
    <w:unhideWhenUsed/>
    <w:rsid w:val="00723958"/>
    <w:rPr>
      <w:rFonts w:asciiTheme="majorHAnsi" w:eastAsiaTheme="majorEastAsia" w:hAnsiTheme="majorHAnsi" w:cstheme="majorBidi"/>
      <w:sz w:val="18"/>
      <w:szCs w:val="18"/>
    </w:rPr>
  </w:style>
  <w:style w:type="character" w:customStyle="1" w:styleId="Char5">
    <w:name w:val="批注框文本 Char"/>
    <w:basedOn w:val="a0"/>
    <w:link w:val="af6"/>
    <w:uiPriority w:val="99"/>
    <w:semiHidden/>
    <w:rsid w:val="0072395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34033">
      <w:bodyDiv w:val="1"/>
      <w:marLeft w:val="0"/>
      <w:marRight w:val="0"/>
      <w:marTop w:val="0"/>
      <w:marBottom w:val="0"/>
      <w:divBdr>
        <w:top w:val="none" w:sz="0" w:space="0" w:color="auto"/>
        <w:left w:val="none" w:sz="0" w:space="0" w:color="auto"/>
        <w:bottom w:val="none" w:sz="0" w:space="0" w:color="auto"/>
        <w:right w:val="none" w:sz="0" w:space="0" w:color="auto"/>
      </w:divBdr>
      <w:divsChild>
        <w:div w:id="1742361856">
          <w:marLeft w:val="0"/>
          <w:marRight w:val="0"/>
          <w:marTop w:val="0"/>
          <w:marBottom w:val="0"/>
          <w:divBdr>
            <w:top w:val="none" w:sz="0" w:space="0" w:color="auto"/>
            <w:left w:val="none" w:sz="0" w:space="0" w:color="auto"/>
            <w:bottom w:val="none" w:sz="0" w:space="0" w:color="auto"/>
            <w:right w:val="none" w:sz="0" w:space="0" w:color="auto"/>
          </w:divBdr>
          <w:divsChild>
            <w:div w:id="1852061639">
              <w:marLeft w:val="0"/>
              <w:marRight w:val="0"/>
              <w:marTop w:val="0"/>
              <w:marBottom w:val="0"/>
              <w:divBdr>
                <w:top w:val="none" w:sz="0" w:space="0" w:color="auto"/>
                <w:left w:val="none" w:sz="0" w:space="0" w:color="auto"/>
                <w:bottom w:val="none" w:sz="0" w:space="0" w:color="auto"/>
                <w:right w:val="none" w:sz="0" w:space="0" w:color="auto"/>
              </w:divBdr>
              <w:divsChild>
                <w:div w:id="6110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7382">
      <w:bodyDiv w:val="1"/>
      <w:marLeft w:val="0"/>
      <w:marRight w:val="0"/>
      <w:marTop w:val="0"/>
      <w:marBottom w:val="0"/>
      <w:divBdr>
        <w:top w:val="none" w:sz="0" w:space="0" w:color="auto"/>
        <w:left w:val="none" w:sz="0" w:space="0" w:color="auto"/>
        <w:bottom w:val="none" w:sz="0" w:space="0" w:color="auto"/>
        <w:right w:val="none" w:sz="0" w:space="0" w:color="auto"/>
      </w:divBdr>
    </w:div>
    <w:div w:id="116795818">
      <w:bodyDiv w:val="1"/>
      <w:marLeft w:val="0"/>
      <w:marRight w:val="0"/>
      <w:marTop w:val="0"/>
      <w:marBottom w:val="0"/>
      <w:divBdr>
        <w:top w:val="none" w:sz="0" w:space="0" w:color="auto"/>
        <w:left w:val="none" w:sz="0" w:space="0" w:color="auto"/>
        <w:bottom w:val="none" w:sz="0" w:space="0" w:color="auto"/>
        <w:right w:val="none" w:sz="0" w:space="0" w:color="auto"/>
      </w:divBdr>
    </w:div>
    <w:div w:id="163859494">
      <w:bodyDiv w:val="1"/>
      <w:marLeft w:val="0"/>
      <w:marRight w:val="0"/>
      <w:marTop w:val="0"/>
      <w:marBottom w:val="0"/>
      <w:divBdr>
        <w:top w:val="none" w:sz="0" w:space="0" w:color="auto"/>
        <w:left w:val="none" w:sz="0" w:space="0" w:color="auto"/>
        <w:bottom w:val="none" w:sz="0" w:space="0" w:color="auto"/>
        <w:right w:val="none" w:sz="0" w:space="0" w:color="auto"/>
      </w:divBdr>
      <w:divsChild>
        <w:div w:id="522091909">
          <w:marLeft w:val="0"/>
          <w:marRight w:val="0"/>
          <w:marTop w:val="0"/>
          <w:marBottom w:val="0"/>
          <w:divBdr>
            <w:top w:val="none" w:sz="0" w:space="0" w:color="auto"/>
            <w:left w:val="none" w:sz="0" w:space="0" w:color="auto"/>
            <w:bottom w:val="none" w:sz="0" w:space="0" w:color="auto"/>
            <w:right w:val="none" w:sz="0" w:space="0" w:color="auto"/>
          </w:divBdr>
          <w:divsChild>
            <w:div w:id="1802528265">
              <w:marLeft w:val="0"/>
              <w:marRight w:val="0"/>
              <w:marTop w:val="0"/>
              <w:marBottom w:val="0"/>
              <w:divBdr>
                <w:top w:val="none" w:sz="0" w:space="0" w:color="auto"/>
                <w:left w:val="none" w:sz="0" w:space="0" w:color="auto"/>
                <w:bottom w:val="none" w:sz="0" w:space="0" w:color="auto"/>
                <w:right w:val="none" w:sz="0" w:space="0" w:color="auto"/>
              </w:divBdr>
              <w:divsChild>
                <w:div w:id="19110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4213">
      <w:bodyDiv w:val="1"/>
      <w:marLeft w:val="0"/>
      <w:marRight w:val="0"/>
      <w:marTop w:val="0"/>
      <w:marBottom w:val="0"/>
      <w:divBdr>
        <w:top w:val="none" w:sz="0" w:space="0" w:color="auto"/>
        <w:left w:val="none" w:sz="0" w:space="0" w:color="auto"/>
        <w:bottom w:val="none" w:sz="0" w:space="0" w:color="auto"/>
        <w:right w:val="none" w:sz="0" w:space="0" w:color="auto"/>
      </w:divBdr>
    </w:div>
    <w:div w:id="212474370">
      <w:bodyDiv w:val="1"/>
      <w:marLeft w:val="0"/>
      <w:marRight w:val="0"/>
      <w:marTop w:val="0"/>
      <w:marBottom w:val="0"/>
      <w:divBdr>
        <w:top w:val="none" w:sz="0" w:space="0" w:color="auto"/>
        <w:left w:val="none" w:sz="0" w:space="0" w:color="auto"/>
        <w:bottom w:val="none" w:sz="0" w:space="0" w:color="auto"/>
        <w:right w:val="none" w:sz="0" w:space="0" w:color="auto"/>
      </w:divBdr>
    </w:div>
    <w:div w:id="272636458">
      <w:bodyDiv w:val="1"/>
      <w:marLeft w:val="0"/>
      <w:marRight w:val="0"/>
      <w:marTop w:val="0"/>
      <w:marBottom w:val="0"/>
      <w:divBdr>
        <w:top w:val="none" w:sz="0" w:space="0" w:color="auto"/>
        <w:left w:val="none" w:sz="0" w:space="0" w:color="auto"/>
        <w:bottom w:val="none" w:sz="0" w:space="0" w:color="auto"/>
        <w:right w:val="none" w:sz="0" w:space="0" w:color="auto"/>
      </w:divBdr>
    </w:div>
    <w:div w:id="522019499">
      <w:bodyDiv w:val="1"/>
      <w:marLeft w:val="0"/>
      <w:marRight w:val="0"/>
      <w:marTop w:val="0"/>
      <w:marBottom w:val="0"/>
      <w:divBdr>
        <w:top w:val="none" w:sz="0" w:space="0" w:color="auto"/>
        <w:left w:val="none" w:sz="0" w:space="0" w:color="auto"/>
        <w:bottom w:val="none" w:sz="0" w:space="0" w:color="auto"/>
        <w:right w:val="none" w:sz="0" w:space="0" w:color="auto"/>
      </w:divBdr>
      <w:divsChild>
        <w:div w:id="230310777">
          <w:marLeft w:val="0"/>
          <w:marRight w:val="0"/>
          <w:marTop w:val="0"/>
          <w:marBottom w:val="0"/>
          <w:divBdr>
            <w:top w:val="none" w:sz="0" w:space="0" w:color="auto"/>
            <w:left w:val="none" w:sz="0" w:space="0" w:color="auto"/>
            <w:bottom w:val="none" w:sz="0" w:space="0" w:color="auto"/>
            <w:right w:val="none" w:sz="0" w:space="0" w:color="auto"/>
          </w:divBdr>
          <w:divsChild>
            <w:div w:id="1947153856">
              <w:marLeft w:val="0"/>
              <w:marRight w:val="0"/>
              <w:marTop w:val="0"/>
              <w:marBottom w:val="0"/>
              <w:divBdr>
                <w:top w:val="none" w:sz="0" w:space="0" w:color="auto"/>
                <w:left w:val="none" w:sz="0" w:space="0" w:color="auto"/>
                <w:bottom w:val="none" w:sz="0" w:space="0" w:color="auto"/>
                <w:right w:val="none" w:sz="0" w:space="0" w:color="auto"/>
              </w:divBdr>
              <w:divsChild>
                <w:div w:id="199779575">
                  <w:marLeft w:val="0"/>
                  <w:marRight w:val="0"/>
                  <w:marTop w:val="0"/>
                  <w:marBottom w:val="0"/>
                  <w:divBdr>
                    <w:top w:val="none" w:sz="0" w:space="0" w:color="auto"/>
                    <w:left w:val="none" w:sz="0" w:space="0" w:color="auto"/>
                    <w:bottom w:val="none" w:sz="0" w:space="0" w:color="auto"/>
                    <w:right w:val="none" w:sz="0" w:space="0" w:color="auto"/>
                  </w:divBdr>
                  <w:divsChild>
                    <w:div w:id="176398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315649">
      <w:bodyDiv w:val="1"/>
      <w:marLeft w:val="0"/>
      <w:marRight w:val="0"/>
      <w:marTop w:val="0"/>
      <w:marBottom w:val="0"/>
      <w:divBdr>
        <w:top w:val="none" w:sz="0" w:space="0" w:color="auto"/>
        <w:left w:val="none" w:sz="0" w:space="0" w:color="auto"/>
        <w:bottom w:val="none" w:sz="0" w:space="0" w:color="auto"/>
        <w:right w:val="none" w:sz="0" w:space="0" w:color="auto"/>
      </w:divBdr>
    </w:div>
    <w:div w:id="658119669">
      <w:bodyDiv w:val="1"/>
      <w:marLeft w:val="0"/>
      <w:marRight w:val="0"/>
      <w:marTop w:val="0"/>
      <w:marBottom w:val="0"/>
      <w:divBdr>
        <w:top w:val="none" w:sz="0" w:space="0" w:color="auto"/>
        <w:left w:val="none" w:sz="0" w:space="0" w:color="auto"/>
        <w:bottom w:val="none" w:sz="0" w:space="0" w:color="auto"/>
        <w:right w:val="none" w:sz="0" w:space="0" w:color="auto"/>
      </w:divBdr>
      <w:divsChild>
        <w:div w:id="1634366780">
          <w:marLeft w:val="0"/>
          <w:marRight w:val="0"/>
          <w:marTop w:val="0"/>
          <w:marBottom w:val="0"/>
          <w:divBdr>
            <w:top w:val="none" w:sz="0" w:space="0" w:color="auto"/>
            <w:left w:val="none" w:sz="0" w:space="0" w:color="auto"/>
            <w:bottom w:val="none" w:sz="0" w:space="0" w:color="auto"/>
            <w:right w:val="none" w:sz="0" w:space="0" w:color="auto"/>
          </w:divBdr>
          <w:divsChild>
            <w:div w:id="911693672">
              <w:marLeft w:val="0"/>
              <w:marRight w:val="0"/>
              <w:marTop w:val="0"/>
              <w:marBottom w:val="0"/>
              <w:divBdr>
                <w:top w:val="none" w:sz="0" w:space="0" w:color="auto"/>
                <w:left w:val="none" w:sz="0" w:space="0" w:color="auto"/>
                <w:bottom w:val="none" w:sz="0" w:space="0" w:color="auto"/>
                <w:right w:val="none" w:sz="0" w:space="0" w:color="auto"/>
              </w:divBdr>
              <w:divsChild>
                <w:div w:id="495800077">
                  <w:marLeft w:val="0"/>
                  <w:marRight w:val="0"/>
                  <w:marTop w:val="0"/>
                  <w:marBottom w:val="0"/>
                  <w:divBdr>
                    <w:top w:val="none" w:sz="0" w:space="0" w:color="auto"/>
                    <w:left w:val="none" w:sz="0" w:space="0" w:color="auto"/>
                    <w:bottom w:val="none" w:sz="0" w:space="0" w:color="auto"/>
                    <w:right w:val="none" w:sz="0" w:space="0" w:color="auto"/>
                  </w:divBdr>
                  <w:divsChild>
                    <w:div w:id="20171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906310">
      <w:bodyDiv w:val="1"/>
      <w:marLeft w:val="0"/>
      <w:marRight w:val="0"/>
      <w:marTop w:val="0"/>
      <w:marBottom w:val="0"/>
      <w:divBdr>
        <w:top w:val="none" w:sz="0" w:space="0" w:color="auto"/>
        <w:left w:val="none" w:sz="0" w:space="0" w:color="auto"/>
        <w:bottom w:val="none" w:sz="0" w:space="0" w:color="auto"/>
        <w:right w:val="none" w:sz="0" w:space="0" w:color="auto"/>
      </w:divBdr>
      <w:divsChild>
        <w:div w:id="1473787402">
          <w:marLeft w:val="0"/>
          <w:marRight w:val="0"/>
          <w:marTop w:val="0"/>
          <w:marBottom w:val="0"/>
          <w:divBdr>
            <w:top w:val="none" w:sz="0" w:space="0" w:color="auto"/>
            <w:left w:val="none" w:sz="0" w:space="0" w:color="auto"/>
            <w:bottom w:val="none" w:sz="0" w:space="0" w:color="auto"/>
            <w:right w:val="none" w:sz="0" w:space="0" w:color="auto"/>
          </w:divBdr>
          <w:divsChild>
            <w:div w:id="407849838">
              <w:marLeft w:val="0"/>
              <w:marRight w:val="0"/>
              <w:marTop w:val="0"/>
              <w:marBottom w:val="0"/>
              <w:divBdr>
                <w:top w:val="none" w:sz="0" w:space="0" w:color="auto"/>
                <w:left w:val="none" w:sz="0" w:space="0" w:color="auto"/>
                <w:bottom w:val="none" w:sz="0" w:space="0" w:color="auto"/>
                <w:right w:val="none" w:sz="0" w:space="0" w:color="auto"/>
              </w:divBdr>
              <w:divsChild>
                <w:div w:id="2100366194">
                  <w:marLeft w:val="0"/>
                  <w:marRight w:val="0"/>
                  <w:marTop w:val="0"/>
                  <w:marBottom w:val="0"/>
                  <w:divBdr>
                    <w:top w:val="none" w:sz="0" w:space="0" w:color="auto"/>
                    <w:left w:val="none" w:sz="0" w:space="0" w:color="auto"/>
                    <w:bottom w:val="none" w:sz="0" w:space="0" w:color="auto"/>
                    <w:right w:val="none" w:sz="0" w:space="0" w:color="auto"/>
                  </w:divBdr>
                  <w:divsChild>
                    <w:div w:id="15985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589403">
      <w:bodyDiv w:val="1"/>
      <w:marLeft w:val="0"/>
      <w:marRight w:val="0"/>
      <w:marTop w:val="0"/>
      <w:marBottom w:val="0"/>
      <w:divBdr>
        <w:top w:val="none" w:sz="0" w:space="0" w:color="auto"/>
        <w:left w:val="none" w:sz="0" w:space="0" w:color="auto"/>
        <w:bottom w:val="none" w:sz="0" w:space="0" w:color="auto"/>
        <w:right w:val="none" w:sz="0" w:space="0" w:color="auto"/>
      </w:divBdr>
      <w:divsChild>
        <w:div w:id="1580600752">
          <w:marLeft w:val="0"/>
          <w:marRight w:val="0"/>
          <w:marTop w:val="0"/>
          <w:marBottom w:val="0"/>
          <w:divBdr>
            <w:top w:val="none" w:sz="0" w:space="0" w:color="auto"/>
            <w:left w:val="none" w:sz="0" w:space="0" w:color="auto"/>
            <w:bottom w:val="none" w:sz="0" w:space="0" w:color="auto"/>
            <w:right w:val="none" w:sz="0" w:space="0" w:color="auto"/>
          </w:divBdr>
          <w:divsChild>
            <w:div w:id="119610285">
              <w:marLeft w:val="0"/>
              <w:marRight w:val="0"/>
              <w:marTop w:val="0"/>
              <w:marBottom w:val="0"/>
              <w:divBdr>
                <w:top w:val="none" w:sz="0" w:space="0" w:color="auto"/>
                <w:left w:val="none" w:sz="0" w:space="0" w:color="auto"/>
                <w:bottom w:val="none" w:sz="0" w:space="0" w:color="auto"/>
                <w:right w:val="none" w:sz="0" w:space="0" w:color="auto"/>
              </w:divBdr>
              <w:divsChild>
                <w:div w:id="1116293142">
                  <w:marLeft w:val="0"/>
                  <w:marRight w:val="0"/>
                  <w:marTop w:val="0"/>
                  <w:marBottom w:val="0"/>
                  <w:divBdr>
                    <w:top w:val="none" w:sz="0" w:space="0" w:color="auto"/>
                    <w:left w:val="none" w:sz="0" w:space="0" w:color="auto"/>
                    <w:bottom w:val="none" w:sz="0" w:space="0" w:color="auto"/>
                    <w:right w:val="none" w:sz="0" w:space="0" w:color="auto"/>
                  </w:divBdr>
                  <w:divsChild>
                    <w:div w:id="4372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21565">
      <w:bodyDiv w:val="1"/>
      <w:marLeft w:val="0"/>
      <w:marRight w:val="0"/>
      <w:marTop w:val="0"/>
      <w:marBottom w:val="0"/>
      <w:divBdr>
        <w:top w:val="none" w:sz="0" w:space="0" w:color="auto"/>
        <w:left w:val="none" w:sz="0" w:space="0" w:color="auto"/>
        <w:bottom w:val="none" w:sz="0" w:space="0" w:color="auto"/>
        <w:right w:val="none" w:sz="0" w:space="0" w:color="auto"/>
      </w:divBdr>
      <w:divsChild>
        <w:div w:id="743525349">
          <w:marLeft w:val="0"/>
          <w:marRight w:val="0"/>
          <w:marTop w:val="0"/>
          <w:marBottom w:val="0"/>
          <w:divBdr>
            <w:top w:val="none" w:sz="0" w:space="0" w:color="auto"/>
            <w:left w:val="none" w:sz="0" w:space="0" w:color="auto"/>
            <w:bottom w:val="none" w:sz="0" w:space="0" w:color="auto"/>
            <w:right w:val="none" w:sz="0" w:space="0" w:color="auto"/>
          </w:divBdr>
          <w:divsChild>
            <w:div w:id="734665604">
              <w:marLeft w:val="0"/>
              <w:marRight w:val="0"/>
              <w:marTop w:val="0"/>
              <w:marBottom w:val="0"/>
              <w:divBdr>
                <w:top w:val="none" w:sz="0" w:space="0" w:color="auto"/>
                <w:left w:val="none" w:sz="0" w:space="0" w:color="auto"/>
                <w:bottom w:val="none" w:sz="0" w:space="0" w:color="auto"/>
                <w:right w:val="none" w:sz="0" w:space="0" w:color="auto"/>
              </w:divBdr>
              <w:divsChild>
                <w:div w:id="50857378">
                  <w:marLeft w:val="0"/>
                  <w:marRight w:val="0"/>
                  <w:marTop w:val="0"/>
                  <w:marBottom w:val="0"/>
                  <w:divBdr>
                    <w:top w:val="none" w:sz="0" w:space="0" w:color="auto"/>
                    <w:left w:val="none" w:sz="0" w:space="0" w:color="auto"/>
                    <w:bottom w:val="none" w:sz="0" w:space="0" w:color="auto"/>
                    <w:right w:val="none" w:sz="0" w:space="0" w:color="auto"/>
                  </w:divBdr>
                  <w:divsChild>
                    <w:div w:id="7371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269023">
      <w:bodyDiv w:val="1"/>
      <w:marLeft w:val="0"/>
      <w:marRight w:val="0"/>
      <w:marTop w:val="0"/>
      <w:marBottom w:val="0"/>
      <w:divBdr>
        <w:top w:val="none" w:sz="0" w:space="0" w:color="auto"/>
        <w:left w:val="none" w:sz="0" w:space="0" w:color="auto"/>
        <w:bottom w:val="none" w:sz="0" w:space="0" w:color="auto"/>
        <w:right w:val="none" w:sz="0" w:space="0" w:color="auto"/>
      </w:divBdr>
    </w:div>
    <w:div w:id="803620373">
      <w:bodyDiv w:val="1"/>
      <w:marLeft w:val="0"/>
      <w:marRight w:val="0"/>
      <w:marTop w:val="0"/>
      <w:marBottom w:val="0"/>
      <w:divBdr>
        <w:top w:val="none" w:sz="0" w:space="0" w:color="auto"/>
        <w:left w:val="none" w:sz="0" w:space="0" w:color="auto"/>
        <w:bottom w:val="none" w:sz="0" w:space="0" w:color="auto"/>
        <w:right w:val="none" w:sz="0" w:space="0" w:color="auto"/>
      </w:divBdr>
      <w:divsChild>
        <w:div w:id="198590750">
          <w:marLeft w:val="0"/>
          <w:marRight w:val="0"/>
          <w:marTop w:val="0"/>
          <w:marBottom w:val="0"/>
          <w:divBdr>
            <w:top w:val="none" w:sz="0" w:space="0" w:color="auto"/>
            <w:left w:val="none" w:sz="0" w:space="0" w:color="auto"/>
            <w:bottom w:val="none" w:sz="0" w:space="0" w:color="auto"/>
            <w:right w:val="none" w:sz="0" w:space="0" w:color="auto"/>
          </w:divBdr>
          <w:divsChild>
            <w:div w:id="413862940">
              <w:marLeft w:val="0"/>
              <w:marRight w:val="0"/>
              <w:marTop w:val="0"/>
              <w:marBottom w:val="0"/>
              <w:divBdr>
                <w:top w:val="none" w:sz="0" w:space="0" w:color="auto"/>
                <w:left w:val="none" w:sz="0" w:space="0" w:color="auto"/>
                <w:bottom w:val="none" w:sz="0" w:space="0" w:color="auto"/>
                <w:right w:val="none" w:sz="0" w:space="0" w:color="auto"/>
              </w:divBdr>
              <w:divsChild>
                <w:div w:id="1794789959">
                  <w:marLeft w:val="0"/>
                  <w:marRight w:val="0"/>
                  <w:marTop w:val="0"/>
                  <w:marBottom w:val="0"/>
                  <w:divBdr>
                    <w:top w:val="none" w:sz="0" w:space="0" w:color="auto"/>
                    <w:left w:val="none" w:sz="0" w:space="0" w:color="auto"/>
                    <w:bottom w:val="none" w:sz="0" w:space="0" w:color="auto"/>
                    <w:right w:val="none" w:sz="0" w:space="0" w:color="auto"/>
                  </w:divBdr>
                  <w:divsChild>
                    <w:div w:id="2887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704249">
      <w:bodyDiv w:val="1"/>
      <w:marLeft w:val="0"/>
      <w:marRight w:val="0"/>
      <w:marTop w:val="0"/>
      <w:marBottom w:val="0"/>
      <w:divBdr>
        <w:top w:val="none" w:sz="0" w:space="0" w:color="auto"/>
        <w:left w:val="none" w:sz="0" w:space="0" w:color="auto"/>
        <w:bottom w:val="none" w:sz="0" w:space="0" w:color="auto"/>
        <w:right w:val="none" w:sz="0" w:space="0" w:color="auto"/>
      </w:divBdr>
      <w:divsChild>
        <w:div w:id="1237131988">
          <w:marLeft w:val="0"/>
          <w:marRight w:val="0"/>
          <w:marTop w:val="0"/>
          <w:marBottom w:val="0"/>
          <w:divBdr>
            <w:top w:val="none" w:sz="0" w:space="0" w:color="auto"/>
            <w:left w:val="none" w:sz="0" w:space="0" w:color="auto"/>
            <w:bottom w:val="none" w:sz="0" w:space="0" w:color="auto"/>
            <w:right w:val="none" w:sz="0" w:space="0" w:color="auto"/>
          </w:divBdr>
          <w:divsChild>
            <w:div w:id="1236163662">
              <w:marLeft w:val="0"/>
              <w:marRight w:val="0"/>
              <w:marTop w:val="0"/>
              <w:marBottom w:val="0"/>
              <w:divBdr>
                <w:top w:val="none" w:sz="0" w:space="0" w:color="auto"/>
                <w:left w:val="none" w:sz="0" w:space="0" w:color="auto"/>
                <w:bottom w:val="none" w:sz="0" w:space="0" w:color="auto"/>
                <w:right w:val="none" w:sz="0" w:space="0" w:color="auto"/>
              </w:divBdr>
              <w:divsChild>
                <w:div w:id="4226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03594">
      <w:bodyDiv w:val="1"/>
      <w:marLeft w:val="0"/>
      <w:marRight w:val="0"/>
      <w:marTop w:val="0"/>
      <w:marBottom w:val="0"/>
      <w:divBdr>
        <w:top w:val="none" w:sz="0" w:space="0" w:color="auto"/>
        <w:left w:val="none" w:sz="0" w:space="0" w:color="auto"/>
        <w:bottom w:val="none" w:sz="0" w:space="0" w:color="auto"/>
        <w:right w:val="none" w:sz="0" w:space="0" w:color="auto"/>
      </w:divBdr>
      <w:divsChild>
        <w:div w:id="2145345407">
          <w:marLeft w:val="0"/>
          <w:marRight w:val="0"/>
          <w:marTop w:val="0"/>
          <w:marBottom w:val="0"/>
          <w:divBdr>
            <w:top w:val="none" w:sz="0" w:space="0" w:color="auto"/>
            <w:left w:val="none" w:sz="0" w:space="0" w:color="auto"/>
            <w:bottom w:val="none" w:sz="0" w:space="0" w:color="auto"/>
            <w:right w:val="none" w:sz="0" w:space="0" w:color="auto"/>
          </w:divBdr>
          <w:divsChild>
            <w:div w:id="2016420810">
              <w:marLeft w:val="0"/>
              <w:marRight w:val="0"/>
              <w:marTop w:val="0"/>
              <w:marBottom w:val="0"/>
              <w:divBdr>
                <w:top w:val="none" w:sz="0" w:space="0" w:color="auto"/>
                <w:left w:val="none" w:sz="0" w:space="0" w:color="auto"/>
                <w:bottom w:val="none" w:sz="0" w:space="0" w:color="auto"/>
                <w:right w:val="none" w:sz="0" w:space="0" w:color="auto"/>
              </w:divBdr>
              <w:divsChild>
                <w:div w:id="776877453">
                  <w:marLeft w:val="0"/>
                  <w:marRight w:val="0"/>
                  <w:marTop w:val="0"/>
                  <w:marBottom w:val="0"/>
                  <w:divBdr>
                    <w:top w:val="none" w:sz="0" w:space="0" w:color="auto"/>
                    <w:left w:val="none" w:sz="0" w:space="0" w:color="auto"/>
                    <w:bottom w:val="none" w:sz="0" w:space="0" w:color="auto"/>
                    <w:right w:val="none" w:sz="0" w:space="0" w:color="auto"/>
                  </w:divBdr>
                  <w:divsChild>
                    <w:div w:id="13204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862026">
      <w:bodyDiv w:val="1"/>
      <w:marLeft w:val="0"/>
      <w:marRight w:val="0"/>
      <w:marTop w:val="0"/>
      <w:marBottom w:val="0"/>
      <w:divBdr>
        <w:top w:val="none" w:sz="0" w:space="0" w:color="auto"/>
        <w:left w:val="none" w:sz="0" w:space="0" w:color="auto"/>
        <w:bottom w:val="none" w:sz="0" w:space="0" w:color="auto"/>
        <w:right w:val="none" w:sz="0" w:space="0" w:color="auto"/>
      </w:divBdr>
    </w:div>
    <w:div w:id="914164865">
      <w:bodyDiv w:val="1"/>
      <w:marLeft w:val="0"/>
      <w:marRight w:val="0"/>
      <w:marTop w:val="0"/>
      <w:marBottom w:val="0"/>
      <w:divBdr>
        <w:top w:val="none" w:sz="0" w:space="0" w:color="auto"/>
        <w:left w:val="none" w:sz="0" w:space="0" w:color="auto"/>
        <w:bottom w:val="none" w:sz="0" w:space="0" w:color="auto"/>
        <w:right w:val="none" w:sz="0" w:space="0" w:color="auto"/>
      </w:divBdr>
    </w:div>
    <w:div w:id="945236491">
      <w:bodyDiv w:val="1"/>
      <w:marLeft w:val="0"/>
      <w:marRight w:val="0"/>
      <w:marTop w:val="0"/>
      <w:marBottom w:val="0"/>
      <w:divBdr>
        <w:top w:val="none" w:sz="0" w:space="0" w:color="auto"/>
        <w:left w:val="none" w:sz="0" w:space="0" w:color="auto"/>
        <w:bottom w:val="none" w:sz="0" w:space="0" w:color="auto"/>
        <w:right w:val="none" w:sz="0" w:space="0" w:color="auto"/>
      </w:divBdr>
      <w:divsChild>
        <w:div w:id="815923255">
          <w:marLeft w:val="0"/>
          <w:marRight w:val="0"/>
          <w:marTop w:val="0"/>
          <w:marBottom w:val="0"/>
          <w:divBdr>
            <w:top w:val="none" w:sz="0" w:space="0" w:color="auto"/>
            <w:left w:val="none" w:sz="0" w:space="0" w:color="auto"/>
            <w:bottom w:val="none" w:sz="0" w:space="0" w:color="auto"/>
            <w:right w:val="none" w:sz="0" w:space="0" w:color="auto"/>
          </w:divBdr>
          <w:divsChild>
            <w:div w:id="807822434">
              <w:marLeft w:val="0"/>
              <w:marRight w:val="0"/>
              <w:marTop w:val="0"/>
              <w:marBottom w:val="0"/>
              <w:divBdr>
                <w:top w:val="none" w:sz="0" w:space="0" w:color="auto"/>
                <w:left w:val="none" w:sz="0" w:space="0" w:color="auto"/>
                <w:bottom w:val="none" w:sz="0" w:space="0" w:color="auto"/>
                <w:right w:val="none" w:sz="0" w:space="0" w:color="auto"/>
              </w:divBdr>
              <w:divsChild>
                <w:div w:id="197814370">
                  <w:marLeft w:val="0"/>
                  <w:marRight w:val="0"/>
                  <w:marTop w:val="0"/>
                  <w:marBottom w:val="0"/>
                  <w:divBdr>
                    <w:top w:val="none" w:sz="0" w:space="0" w:color="auto"/>
                    <w:left w:val="none" w:sz="0" w:space="0" w:color="auto"/>
                    <w:bottom w:val="none" w:sz="0" w:space="0" w:color="auto"/>
                    <w:right w:val="none" w:sz="0" w:space="0" w:color="auto"/>
                  </w:divBdr>
                  <w:divsChild>
                    <w:div w:id="1723091763">
                      <w:marLeft w:val="0"/>
                      <w:marRight w:val="0"/>
                      <w:marTop w:val="0"/>
                      <w:marBottom w:val="0"/>
                      <w:divBdr>
                        <w:top w:val="none" w:sz="0" w:space="0" w:color="auto"/>
                        <w:left w:val="none" w:sz="0" w:space="0" w:color="auto"/>
                        <w:bottom w:val="none" w:sz="0" w:space="0" w:color="auto"/>
                        <w:right w:val="none" w:sz="0" w:space="0" w:color="auto"/>
                      </w:divBdr>
                    </w:div>
                  </w:divsChild>
                </w:div>
                <w:div w:id="279266318">
                  <w:marLeft w:val="0"/>
                  <w:marRight w:val="0"/>
                  <w:marTop w:val="0"/>
                  <w:marBottom w:val="0"/>
                  <w:divBdr>
                    <w:top w:val="none" w:sz="0" w:space="0" w:color="auto"/>
                    <w:left w:val="none" w:sz="0" w:space="0" w:color="auto"/>
                    <w:bottom w:val="none" w:sz="0" w:space="0" w:color="auto"/>
                    <w:right w:val="none" w:sz="0" w:space="0" w:color="auto"/>
                  </w:divBdr>
                  <w:divsChild>
                    <w:div w:id="881097416">
                      <w:marLeft w:val="0"/>
                      <w:marRight w:val="0"/>
                      <w:marTop w:val="0"/>
                      <w:marBottom w:val="0"/>
                      <w:divBdr>
                        <w:top w:val="none" w:sz="0" w:space="0" w:color="auto"/>
                        <w:left w:val="none" w:sz="0" w:space="0" w:color="auto"/>
                        <w:bottom w:val="none" w:sz="0" w:space="0" w:color="auto"/>
                        <w:right w:val="none" w:sz="0" w:space="0" w:color="auto"/>
                      </w:divBdr>
                    </w:div>
                    <w:div w:id="1352300823">
                      <w:marLeft w:val="0"/>
                      <w:marRight w:val="0"/>
                      <w:marTop w:val="0"/>
                      <w:marBottom w:val="0"/>
                      <w:divBdr>
                        <w:top w:val="none" w:sz="0" w:space="0" w:color="auto"/>
                        <w:left w:val="none" w:sz="0" w:space="0" w:color="auto"/>
                        <w:bottom w:val="none" w:sz="0" w:space="0" w:color="auto"/>
                        <w:right w:val="none" w:sz="0" w:space="0" w:color="auto"/>
                      </w:divBdr>
                    </w:div>
                    <w:div w:id="1520894731">
                      <w:marLeft w:val="0"/>
                      <w:marRight w:val="0"/>
                      <w:marTop w:val="0"/>
                      <w:marBottom w:val="0"/>
                      <w:divBdr>
                        <w:top w:val="none" w:sz="0" w:space="0" w:color="auto"/>
                        <w:left w:val="none" w:sz="0" w:space="0" w:color="auto"/>
                        <w:bottom w:val="none" w:sz="0" w:space="0" w:color="auto"/>
                        <w:right w:val="none" w:sz="0" w:space="0" w:color="auto"/>
                      </w:divBdr>
                    </w:div>
                    <w:div w:id="1748529135">
                      <w:marLeft w:val="0"/>
                      <w:marRight w:val="0"/>
                      <w:marTop w:val="0"/>
                      <w:marBottom w:val="0"/>
                      <w:divBdr>
                        <w:top w:val="none" w:sz="0" w:space="0" w:color="auto"/>
                        <w:left w:val="none" w:sz="0" w:space="0" w:color="auto"/>
                        <w:bottom w:val="none" w:sz="0" w:space="0" w:color="auto"/>
                        <w:right w:val="none" w:sz="0" w:space="0" w:color="auto"/>
                      </w:divBdr>
                    </w:div>
                  </w:divsChild>
                </w:div>
                <w:div w:id="1444304717">
                  <w:marLeft w:val="0"/>
                  <w:marRight w:val="0"/>
                  <w:marTop w:val="0"/>
                  <w:marBottom w:val="0"/>
                  <w:divBdr>
                    <w:top w:val="none" w:sz="0" w:space="0" w:color="auto"/>
                    <w:left w:val="none" w:sz="0" w:space="0" w:color="auto"/>
                    <w:bottom w:val="none" w:sz="0" w:space="0" w:color="auto"/>
                    <w:right w:val="none" w:sz="0" w:space="0" w:color="auto"/>
                  </w:divBdr>
                  <w:divsChild>
                    <w:div w:id="131382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506323">
      <w:bodyDiv w:val="1"/>
      <w:marLeft w:val="0"/>
      <w:marRight w:val="0"/>
      <w:marTop w:val="0"/>
      <w:marBottom w:val="0"/>
      <w:divBdr>
        <w:top w:val="none" w:sz="0" w:space="0" w:color="auto"/>
        <w:left w:val="none" w:sz="0" w:space="0" w:color="auto"/>
        <w:bottom w:val="none" w:sz="0" w:space="0" w:color="auto"/>
        <w:right w:val="none" w:sz="0" w:space="0" w:color="auto"/>
      </w:divBdr>
    </w:div>
    <w:div w:id="973370307">
      <w:bodyDiv w:val="1"/>
      <w:marLeft w:val="0"/>
      <w:marRight w:val="0"/>
      <w:marTop w:val="0"/>
      <w:marBottom w:val="0"/>
      <w:divBdr>
        <w:top w:val="none" w:sz="0" w:space="0" w:color="auto"/>
        <w:left w:val="none" w:sz="0" w:space="0" w:color="auto"/>
        <w:bottom w:val="none" w:sz="0" w:space="0" w:color="auto"/>
        <w:right w:val="none" w:sz="0" w:space="0" w:color="auto"/>
      </w:divBdr>
    </w:div>
    <w:div w:id="1012728354">
      <w:bodyDiv w:val="1"/>
      <w:marLeft w:val="0"/>
      <w:marRight w:val="0"/>
      <w:marTop w:val="0"/>
      <w:marBottom w:val="0"/>
      <w:divBdr>
        <w:top w:val="none" w:sz="0" w:space="0" w:color="auto"/>
        <w:left w:val="none" w:sz="0" w:space="0" w:color="auto"/>
        <w:bottom w:val="none" w:sz="0" w:space="0" w:color="auto"/>
        <w:right w:val="none" w:sz="0" w:space="0" w:color="auto"/>
      </w:divBdr>
    </w:div>
    <w:div w:id="1017921763">
      <w:bodyDiv w:val="1"/>
      <w:marLeft w:val="0"/>
      <w:marRight w:val="0"/>
      <w:marTop w:val="0"/>
      <w:marBottom w:val="0"/>
      <w:divBdr>
        <w:top w:val="none" w:sz="0" w:space="0" w:color="auto"/>
        <w:left w:val="none" w:sz="0" w:space="0" w:color="auto"/>
        <w:bottom w:val="none" w:sz="0" w:space="0" w:color="auto"/>
        <w:right w:val="none" w:sz="0" w:space="0" w:color="auto"/>
      </w:divBdr>
      <w:divsChild>
        <w:div w:id="1613591158">
          <w:marLeft w:val="0"/>
          <w:marRight w:val="0"/>
          <w:marTop w:val="0"/>
          <w:marBottom w:val="0"/>
          <w:divBdr>
            <w:top w:val="none" w:sz="0" w:space="0" w:color="auto"/>
            <w:left w:val="none" w:sz="0" w:space="0" w:color="auto"/>
            <w:bottom w:val="none" w:sz="0" w:space="0" w:color="auto"/>
            <w:right w:val="none" w:sz="0" w:space="0" w:color="auto"/>
          </w:divBdr>
          <w:divsChild>
            <w:div w:id="749276814">
              <w:marLeft w:val="0"/>
              <w:marRight w:val="0"/>
              <w:marTop w:val="0"/>
              <w:marBottom w:val="0"/>
              <w:divBdr>
                <w:top w:val="none" w:sz="0" w:space="0" w:color="auto"/>
                <w:left w:val="none" w:sz="0" w:space="0" w:color="auto"/>
                <w:bottom w:val="none" w:sz="0" w:space="0" w:color="auto"/>
                <w:right w:val="none" w:sz="0" w:space="0" w:color="auto"/>
              </w:divBdr>
              <w:divsChild>
                <w:div w:id="14323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95239">
      <w:bodyDiv w:val="1"/>
      <w:marLeft w:val="0"/>
      <w:marRight w:val="0"/>
      <w:marTop w:val="0"/>
      <w:marBottom w:val="0"/>
      <w:divBdr>
        <w:top w:val="none" w:sz="0" w:space="0" w:color="auto"/>
        <w:left w:val="none" w:sz="0" w:space="0" w:color="auto"/>
        <w:bottom w:val="none" w:sz="0" w:space="0" w:color="auto"/>
        <w:right w:val="none" w:sz="0" w:space="0" w:color="auto"/>
      </w:divBdr>
    </w:div>
    <w:div w:id="1084911964">
      <w:bodyDiv w:val="1"/>
      <w:marLeft w:val="0"/>
      <w:marRight w:val="0"/>
      <w:marTop w:val="0"/>
      <w:marBottom w:val="0"/>
      <w:divBdr>
        <w:top w:val="none" w:sz="0" w:space="0" w:color="auto"/>
        <w:left w:val="none" w:sz="0" w:space="0" w:color="auto"/>
        <w:bottom w:val="none" w:sz="0" w:space="0" w:color="auto"/>
        <w:right w:val="none" w:sz="0" w:space="0" w:color="auto"/>
      </w:divBdr>
    </w:div>
    <w:div w:id="1136067231">
      <w:bodyDiv w:val="1"/>
      <w:marLeft w:val="0"/>
      <w:marRight w:val="0"/>
      <w:marTop w:val="0"/>
      <w:marBottom w:val="0"/>
      <w:divBdr>
        <w:top w:val="none" w:sz="0" w:space="0" w:color="auto"/>
        <w:left w:val="none" w:sz="0" w:space="0" w:color="auto"/>
        <w:bottom w:val="none" w:sz="0" w:space="0" w:color="auto"/>
        <w:right w:val="none" w:sz="0" w:space="0" w:color="auto"/>
      </w:divBdr>
    </w:div>
    <w:div w:id="1304625218">
      <w:bodyDiv w:val="1"/>
      <w:marLeft w:val="0"/>
      <w:marRight w:val="0"/>
      <w:marTop w:val="0"/>
      <w:marBottom w:val="0"/>
      <w:divBdr>
        <w:top w:val="none" w:sz="0" w:space="0" w:color="auto"/>
        <w:left w:val="none" w:sz="0" w:space="0" w:color="auto"/>
        <w:bottom w:val="none" w:sz="0" w:space="0" w:color="auto"/>
        <w:right w:val="none" w:sz="0" w:space="0" w:color="auto"/>
      </w:divBdr>
    </w:div>
    <w:div w:id="1401177380">
      <w:bodyDiv w:val="1"/>
      <w:marLeft w:val="0"/>
      <w:marRight w:val="0"/>
      <w:marTop w:val="0"/>
      <w:marBottom w:val="0"/>
      <w:divBdr>
        <w:top w:val="none" w:sz="0" w:space="0" w:color="auto"/>
        <w:left w:val="none" w:sz="0" w:space="0" w:color="auto"/>
        <w:bottom w:val="none" w:sz="0" w:space="0" w:color="auto"/>
        <w:right w:val="none" w:sz="0" w:space="0" w:color="auto"/>
      </w:divBdr>
      <w:divsChild>
        <w:div w:id="453603425">
          <w:marLeft w:val="0"/>
          <w:marRight w:val="0"/>
          <w:marTop w:val="0"/>
          <w:marBottom w:val="0"/>
          <w:divBdr>
            <w:top w:val="none" w:sz="0" w:space="0" w:color="auto"/>
            <w:left w:val="none" w:sz="0" w:space="0" w:color="auto"/>
            <w:bottom w:val="none" w:sz="0" w:space="0" w:color="auto"/>
            <w:right w:val="none" w:sz="0" w:space="0" w:color="auto"/>
          </w:divBdr>
          <w:divsChild>
            <w:div w:id="1209949124">
              <w:marLeft w:val="0"/>
              <w:marRight w:val="0"/>
              <w:marTop w:val="0"/>
              <w:marBottom w:val="0"/>
              <w:divBdr>
                <w:top w:val="none" w:sz="0" w:space="0" w:color="auto"/>
                <w:left w:val="none" w:sz="0" w:space="0" w:color="auto"/>
                <w:bottom w:val="none" w:sz="0" w:space="0" w:color="auto"/>
                <w:right w:val="none" w:sz="0" w:space="0" w:color="auto"/>
              </w:divBdr>
              <w:divsChild>
                <w:div w:id="1623196277">
                  <w:marLeft w:val="0"/>
                  <w:marRight w:val="0"/>
                  <w:marTop w:val="0"/>
                  <w:marBottom w:val="0"/>
                  <w:divBdr>
                    <w:top w:val="none" w:sz="0" w:space="0" w:color="auto"/>
                    <w:left w:val="none" w:sz="0" w:space="0" w:color="auto"/>
                    <w:bottom w:val="none" w:sz="0" w:space="0" w:color="auto"/>
                    <w:right w:val="none" w:sz="0" w:space="0" w:color="auto"/>
                  </w:divBdr>
                  <w:divsChild>
                    <w:div w:id="4822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243796">
      <w:bodyDiv w:val="1"/>
      <w:marLeft w:val="0"/>
      <w:marRight w:val="0"/>
      <w:marTop w:val="0"/>
      <w:marBottom w:val="0"/>
      <w:divBdr>
        <w:top w:val="none" w:sz="0" w:space="0" w:color="auto"/>
        <w:left w:val="none" w:sz="0" w:space="0" w:color="auto"/>
        <w:bottom w:val="none" w:sz="0" w:space="0" w:color="auto"/>
        <w:right w:val="none" w:sz="0" w:space="0" w:color="auto"/>
      </w:divBdr>
    </w:div>
    <w:div w:id="1551454750">
      <w:bodyDiv w:val="1"/>
      <w:marLeft w:val="0"/>
      <w:marRight w:val="0"/>
      <w:marTop w:val="0"/>
      <w:marBottom w:val="0"/>
      <w:divBdr>
        <w:top w:val="none" w:sz="0" w:space="0" w:color="auto"/>
        <w:left w:val="none" w:sz="0" w:space="0" w:color="auto"/>
        <w:bottom w:val="none" w:sz="0" w:space="0" w:color="auto"/>
        <w:right w:val="none" w:sz="0" w:space="0" w:color="auto"/>
      </w:divBdr>
    </w:div>
    <w:div w:id="1588540791">
      <w:bodyDiv w:val="1"/>
      <w:marLeft w:val="0"/>
      <w:marRight w:val="0"/>
      <w:marTop w:val="0"/>
      <w:marBottom w:val="0"/>
      <w:divBdr>
        <w:top w:val="none" w:sz="0" w:space="0" w:color="auto"/>
        <w:left w:val="none" w:sz="0" w:space="0" w:color="auto"/>
        <w:bottom w:val="none" w:sz="0" w:space="0" w:color="auto"/>
        <w:right w:val="none" w:sz="0" w:space="0" w:color="auto"/>
      </w:divBdr>
    </w:div>
    <w:div w:id="1668824477">
      <w:bodyDiv w:val="1"/>
      <w:marLeft w:val="0"/>
      <w:marRight w:val="0"/>
      <w:marTop w:val="0"/>
      <w:marBottom w:val="0"/>
      <w:divBdr>
        <w:top w:val="none" w:sz="0" w:space="0" w:color="auto"/>
        <w:left w:val="none" w:sz="0" w:space="0" w:color="auto"/>
        <w:bottom w:val="none" w:sz="0" w:space="0" w:color="auto"/>
        <w:right w:val="none" w:sz="0" w:space="0" w:color="auto"/>
      </w:divBdr>
    </w:div>
    <w:div w:id="1701200859">
      <w:bodyDiv w:val="1"/>
      <w:marLeft w:val="0"/>
      <w:marRight w:val="0"/>
      <w:marTop w:val="0"/>
      <w:marBottom w:val="0"/>
      <w:divBdr>
        <w:top w:val="none" w:sz="0" w:space="0" w:color="auto"/>
        <w:left w:val="none" w:sz="0" w:space="0" w:color="auto"/>
        <w:bottom w:val="none" w:sz="0" w:space="0" w:color="auto"/>
        <w:right w:val="none" w:sz="0" w:space="0" w:color="auto"/>
      </w:divBdr>
    </w:div>
    <w:div w:id="1731148540">
      <w:bodyDiv w:val="1"/>
      <w:marLeft w:val="0"/>
      <w:marRight w:val="0"/>
      <w:marTop w:val="0"/>
      <w:marBottom w:val="0"/>
      <w:divBdr>
        <w:top w:val="none" w:sz="0" w:space="0" w:color="auto"/>
        <w:left w:val="none" w:sz="0" w:space="0" w:color="auto"/>
        <w:bottom w:val="none" w:sz="0" w:space="0" w:color="auto"/>
        <w:right w:val="none" w:sz="0" w:space="0" w:color="auto"/>
      </w:divBdr>
    </w:div>
    <w:div w:id="1754400530">
      <w:bodyDiv w:val="1"/>
      <w:marLeft w:val="0"/>
      <w:marRight w:val="0"/>
      <w:marTop w:val="0"/>
      <w:marBottom w:val="0"/>
      <w:divBdr>
        <w:top w:val="none" w:sz="0" w:space="0" w:color="auto"/>
        <w:left w:val="none" w:sz="0" w:space="0" w:color="auto"/>
        <w:bottom w:val="none" w:sz="0" w:space="0" w:color="auto"/>
        <w:right w:val="none" w:sz="0" w:space="0" w:color="auto"/>
      </w:divBdr>
    </w:div>
    <w:div w:id="1796752226">
      <w:bodyDiv w:val="1"/>
      <w:marLeft w:val="0"/>
      <w:marRight w:val="0"/>
      <w:marTop w:val="0"/>
      <w:marBottom w:val="0"/>
      <w:divBdr>
        <w:top w:val="none" w:sz="0" w:space="0" w:color="auto"/>
        <w:left w:val="none" w:sz="0" w:space="0" w:color="auto"/>
        <w:bottom w:val="none" w:sz="0" w:space="0" w:color="auto"/>
        <w:right w:val="none" w:sz="0" w:space="0" w:color="auto"/>
      </w:divBdr>
    </w:div>
    <w:div w:id="1949851851">
      <w:bodyDiv w:val="1"/>
      <w:marLeft w:val="0"/>
      <w:marRight w:val="0"/>
      <w:marTop w:val="0"/>
      <w:marBottom w:val="0"/>
      <w:divBdr>
        <w:top w:val="none" w:sz="0" w:space="0" w:color="auto"/>
        <w:left w:val="none" w:sz="0" w:space="0" w:color="auto"/>
        <w:bottom w:val="none" w:sz="0" w:space="0" w:color="auto"/>
        <w:right w:val="none" w:sz="0" w:space="0" w:color="auto"/>
      </w:divBdr>
    </w:div>
    <w:div w:id="2005162356">
      <w:bodyDiv w:val="1"/>
      <w:marLeft w:val="0"/>
      <w:marRight w:val="0"/>
      <w:marTop w:val="0"/>
      <w:marBottom w:val="0"/>
      <w:divBdr>
        <w:top w:val="none" w:sz="0" w:space="0" w:color="auto"/>
        <w:left w:val="none" w:sz="0" w:space="0" w:color="auto"/>
        <w:bottom w:val="none" w:sz="0" w:space="0" w:color="auto"/>
        <w:right w:val="none" w:sz="0" w:space="0" w:color="auto"/>
      </w:divBdr>
      <w:divsChild>
        <w:div w:id="240330908">
          <w:marLeft w:val="0"/>
          <w:marRight w:val="0"/>
          <w:marTop w:val="0"/>
          <w:marBottom w:val="0"/>
          <w:divBdr>
            <w:top w:val="none" w:sz="0" w:space="0" w:color="auto"/>
            <w:left w:val="none" w:sz="0" w:space="0" w:color="auto"/>
            <w:bottom w:val="none" w:sz="0" w:space="0" w:color="auto"/>
            <w:right w:val="none" w:sz="0" w:space="0" w:color="auto"/>
          </w:divBdr>
          <w:divsChild>
            <w:div w:id="219900519">
              <w:marLeft w:val="0"/>
              <w:marRight w:val="0"/>
              <w:marTop w:val="0"/>
              <w:marBottom w:val="0"/>
              <w:divBdr>
                <w:top w:val="none" w:sz="0" w:space="0" w:color="auto"/>
                <w:left w:val="none" w:sz="0" w:space="0" w:color="auto"/>
                <w:bottom w:val="none" w:sz="0" w:space="0" w:color="auto"/>
                <w:right w:val="none" w:sz="0" w:space="0" w:color="auto"/>
              </w:divBdr>
              <w:divsChild>
                <w:div w:id="2111317655">
                  <w:marLeft w:val="0"/>
                  <w:marRight w:val="0"/>
                  <w:marTop w:val="0"/>
                  <w:marBottom w:val="0"/>
                  <w:divBdr>
                    <w:top w:val="none" w:sz="0" w:space="0" w:color="auto"/>
                    <w:left w:val="none" w:sz="0" w:space="0" w:color="auto"/>
                    <w:bottom w:val="none" w:sz="0" w:space="0" w:color="auto"/>
                    <w:right w:val="none" w:sz="0" w:space="0" w:color="auto"/>
                  </w:divBdr>
                  <w:divsChild>
                    <w:div w:id="19647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977465">
      <w:bodyDiv w:val="1"/>
      <w:marLeft w:val="0"/>
      <w:marRight w:val="0"/>
      <w:marTop w:val="0"/>
      <w:marBottom w:val="0"/>
      <w:divBdr>
        <w:top w:val="none" w:sz="0" w:space="0" w:color="auto"/>
        <w:left w:val="none" w:sz="0" w:space="0" w:color="auto"/>
        <w:bottom w:val="none" w:sz="0" w:space="0" w:color="auto"/>
        <w:right w:val="none" w:sz="0" w:space="0" w:color="auto"/>
      </w:divBdr>
    </w:div>
    <w:div w:id="2137673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sf.io/mhdsn/" TargetMode="External"/><Relationship Id="rId18" Type="http://schemas.openxmlformats.org/officeDocument/2006/relationships/hyperlink" Target="https://doi.org/10.1121/1.1907229" TargetMode="External"/><Relationship Id="rId26" Type="http://schemas.openxmlformats.org/officeDocument/2006/relationships/hyperlink" Target="https://doi.org/10.1111/bjdp.12219" TargetMode="External"/><Relationship Id="rId39" Type="http://schemas.openxmlformats.org/officeDocument/2006/relationships/hyperlink" Target="https://doi.org/10.1016/j.jad.2022.04.122" TargetMode="External"/><Relationship Id="rId21" Type="http://schemas.openxmlformats.org/officeDocument/2006/relationships/hyperlink" Target="https://doi.org/10.1002/acp.2350090102" TargetMode="External"/><Relationship Id="rId34" Type="http://schemas.openxmlformats.org/officeDocument/2006/relationships/hyperlink" Target="https://doi.org/10.31234/osf.io/ta59r" TargetMode="External"/><Relationship Id="rId42" Type="http://schemas.openxmlformats.org/officeDocument/2006/relationships/hyperlink" Target="https://doi.org/10.1080/17470215908416289" TargetMode="External"/><Relationship Id="rId47" Type="http://schemas.openxmlformats.org/officeDocument/2006/relationships/hyperlink" Target="https://doi.org/10.1080/20445911.2019.1686393" TargetMode="External"/><Relationship Id="rId50" Type="http://schemas.openxmlformats.org/officeDocument/2006/relationships/hyperlink" Target="https://doi.org/10.1037/a0029792" TargetMode="External"/><Relationship Id="rId55" Type="http://schemas.openxmlformats.org/officeDocument/2006/relationships/hyperlink" Target="https://doi.org/CRAN.R-project.org/package=psych"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doi.org/10.1016/j.psyneuen.2020.104804" TargetMode="External"/><Relationship Id="rId33" Type="http://schemas.openxmlformats.org/officeDocument/2006/relationships/hyperlink" Target="https://doi.org/10.3389/fpsyg.2019.01469" TargetMode="External"/><Relationship Id="rId38" Type="http://schemas.openxmlformats.org/officeDocument/2006/relationships/hyperlink" Target="https://doi.org/10.2307/2531695" TargetMode="External"/><Relationship Id="rId46" Type="http://schemas.openxmlformats.org/officeDocument/2006/relationships/hyperlink" Target="https://doi.org/10.1037//0022-3514.35.9.677" TargetMode="External"/><Relationship Id="rId59"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doi.org/10.1016/j.actpsy.2020.103167" TargetMode="External"/><Relationship Id="rId29" Type="http://schemas.openxmlformats.org/officeDocument/2006/relationships/hyperlink" Target="https://doi.org/10.1525/collabra.301" TargetMode="External"/><Relationship Id="rId41" Type="http://schemas.openxmlformats.org/officeDocument/2006/relationships/hyperlink" Target="https://doi.org/10.1111/cdev.13352" TargetMode="External"/><Relationship Id="rId54" Type="http://schemas.openxmlformats.org/officeDocument/2006/relationships/hyperlink" Target="https://doi.org/10.1038/nn90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u.chuan-peng@nnu.edu.cn" TargetMode="External"/><Relationship Id="rId24" Type="http://schemas.openxmlformats.org/officeDocument/2006/relationships/hyperlink" Target="https://doi.org/10.1016/j.neuroimage.2018.08.018" TargetMode="External"/><Relationship Id="rId32" Type="http://schemas.openxmlformats.org/officeDocument/2006/relationships/hyperlink" Target="https://doi.org/10.1037/xlm0000179" TargetMode="External"/><Relationship Id="rId37" Type="http://schemas.openxmlformats.org/officeDocument/2006/relationships/hyperlink" Target="https://doi.org/10.1016/j.jcm.2016.02.012" TargetMode="External"/><Relationship Id="rId40" Type="http://schemas.openxmlformats.org/officeDocument/2006/relationships/hyperlink" Target="https://doi.org/10.1037/xhp0000361" TargetMode="External"/><Relationship Id="rId45" Type="http://schemas.openxmlformats.org/officeDocument/2006/relationships/hyperlink" Target="https://doi.org/10.1111/bjop.12479" TargetMode="External"/><Relationship Id="rId53" Type="http://schemas.openxmlformats.org/officeDocument/2006/relationships/hyperlink" Target="https://doi.org/10.1037/0033-2909.121.3.371"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doi.org/10.1016/j.actpsy.2017.11.011" TargetMode="External"/><Relationship Id="rId28" Type="http://schemas.openxmlformats.org/officeDocument/2006/relationships/hyperlink" Target="https://doi.org/10.3758/s13421-017-0722-3" TargetMode="External"/><Relationship Id="rId36" Type="http://schemas.openxmlformats.org/officeDocument/2006/relationships/hyperlink" Target="https://doi.org/10.1016/S0926-6410(00)00036-7" TargetMode="External"/><Relationship Id="rId49" Type="http://schemas.openxmlformats.org/officeDocument/2006/relationships/hyperlink" Target="https://doi.org/10.1016/j.jrp.2008.08.001" TargetMode="External"/><Relationship Id="rId57" Type="http://schemas.openxmlformats.org/officeDocument/2006/relationships/hyperlink" Target="https://doi.org/10.3389/fpsyg.2019.02270" TargetMode="External"/><Relationship Id="rId10" Type="http://schemas.openxmlformats.org/officeDocument/2006/relationships/footer" Target="footer2.xml"/><Relationship Id="rId19" Type="http://schemas.openxmlformats.org/officeDocument/2006/relationships/hyperlink" Target="https://doi.org/10.1037/xhp0000691" TargetMode="External"/><Relationship Id="rId31" Type="http://schemas.openxmlformats.org/officeDocument/2006/relationships/hyperlink" Target="https://doi.org/10.1080/20445911.2014.996156" TargetMode="External"/><Relationship Id="rId44" Type="http://schemas.openxmlformats.org/officeDocument/2006/relationships/hyperlink" Target="https://doi.org/10.1177/2515245919879695" TargetMode="External"/><Relationship Id="rId52" Type="http://schemas.openxmlformats.org/officeDocument/2006/relationships/hyperlink" Target="https://doi.org/10.1080/17470218.2015.1122069"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doi.org/10.1037/0096-3445.104.3.268" TargetMode="External"/><Relationship Id="rId27" Type="http://schemas.openxmlformats.org/officeDocument/2006/relationships/hyperlink" Target="https://doi.org/10.1016/j.concog.2019.102848" TargetMode="External"/><Relationship Id="rId30" Type="http://schemas.openxmlformats.org/officeDocument/2006/relationships/hyperlink" Target="https://doi.org/10.1068/p7526" TargetMode="External"/><Relationship Id="rId35" Type="http://schemas.openxmlformats.org/officeDocument/2006/relationships/hyperlink" Target="https://doi.org/10.1016/S1364-6613" TargetMode="External"/><Relationship Id="rId43" Type="http://schemas.openxmlformats.org/officeDocument/2006/relationships/hyperlink" Target="https://doi.org/10.1002/aur.2200" TargetMode="External"/><Relationship Id="rId48" Type="http://schemas.openxmlformats.org/officeDocument/2006/relationships/hyperlink" Target="https://doi.org/10.1007/s13164-018-0430-3" TargetMode="External"/><Relationship Id="rId56" Type="http://schemas.openxmlformats.org/officeDocument/2006/relationships/hyperlink" Target="https://doi.org/10.1007/s00426-018-0979-6" TargetMode="External"/><Relationship Id="rId8" Type="http://schemas.openxmlformats.org/officeDocument/2006/relationships/image" Target="media/image1.jpg"/><Relationship Id="rId51" Type="http://schemas.openxmlformats.org/officeDocument/2006/relationships/hyperlink" Target="https://doi.org/10.1016/j.cortex.2017.08.006"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FF665E-9085-1A4A-80FB-5435E57A6C08}">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9BFC9E-D4C4-4FF3-8ECA-6088EC684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22</Pages>
  <Words>13444</Words>
  <Characters>76632</Characters>
  <Application>Microsoft Office Word</Application>
  <DocSecurity>0</DocSecurity>
  <Lines>638</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MengZhen Hu</dc:creator>
  <cp:keywords/>
  <dc:description/>
  <cp:lastModifiedBy>Microsoft 帐户</cp:lastModifiedBy>
  <cp:revision>3</cp:revision>
  <dcterms:created xsi:type="dcterms:W3CDTF">2023-02-21T07:44:00Z</dcterms:created>
  <dcterms:modified xsi:type="dcterms:W3CDTF">2023-02-21T09:20:00Z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documentId_2874</vt:lpwstr>
  </property>
  <property fmtid="{D5CDD505-2E9C-101B-9397-08002B2CF9AE}" pid="3" name="grammarly_documentContext">
    <vt:lpwstr>{"goals":[],"domain":"general","emotions":[],"dialect":"australian"}</vt:lpwstr>
  </property>
</Properties>
</file>