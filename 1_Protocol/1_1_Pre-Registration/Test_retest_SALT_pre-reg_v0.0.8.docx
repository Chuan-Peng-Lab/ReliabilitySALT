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aa"/>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aa"/>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aa"/>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aa"/>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aa"/>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aa"/>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aa"/>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aa"/>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aa"/>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aa"/>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aa"/>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F32E51">
          <w:pPr>
            <w:pStyle w:val="30"/>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aa"/>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F32E51">
          <w:pPr>
            <w:pStyle w:val="30"/>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aa"/>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F32E51">
          <w:pPr>
            <w:pStyle w:val="30"/>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aa"/>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F32E51">
          <w:pPr>
            <w:pStyle w:val="30"/>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aa"/>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aa"/>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aa"/>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aa"/>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aa"/>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aa"/>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F32E51">
          <w:pPr>
            <w:pStyle w:val="20"/>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aa"/>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aa"/>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aa"/>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aa"/>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aa"/>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aa"/>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aa"/>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aa"/>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F32E51">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aa"/>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4E8F9595" w14:textId="4CF10A5A" w:rsidR="004B5654" w:rsidRDefault="004B5654" w:rsidP="004B5654">
      <w:pPr>
        <w:ind w:firstLine="720"/>
      </w:pPr>
      <w:bookmarkStart w:id="11" w:name="_zhvngomkrtk6" w:colFirst="0" w:colLast="0"/>
      <w:bookmarkEnd w:id="11"/>
      <w:r w:rsidRPr="004B5654">
        <w:t xml:space="preserve">This paper aims to investigate the self-prioritization effect (SPE), which refers to faster responses to self-relevant information. We used the SALT paradigm, which involves matching labels and shapes to oneself, a friend, or a stranger. The study revealed the existence of the SPE effect in the SALT paradigm. Despite its wide use, the SALT paradigm has not been thoroughly tested for reliability. Therefore, we used six experiment </w:t>
      </w:r>
      <w:r w:rsidR="0010158A">
        <w:t>indexes</w:t>
      </w:r>
      <w:r w:rsidRPr="004B5654">
        <w:t xml:space="preserve">, including reaction time, accuracy, d-prime, efficiency, drift rate (v), and starting point (z), to estimate the size of the SPE in the SALT paradigm. We then analyzed the stability of these SPEs across six </w:t>
      </w:r>
      <w:r w:rsidR="0010158A">
        <w:t>session</w:t>
      </w:r>
      <w:r w:rsidRPr="004B5654">
        <w:t>s using intraclass correlation coefficient (ICC) and split-half reliability. Our results showed that the SALT paradigm has stable SPEs over time, with the most reliable index being reaction time.</w:t>
      </w:r>
    </w:p>
    <w:p w14:paraId="2C261C19" w14:textId="77777777" w:rsidR="004B5654" w:rsidRDefault="004B5654">
      <w:pPr>
        <w:spacing w:line="276" w:lineRule="auto"/>
      </w:pPr>
      <w:r>
        <w:br w:type="page"/>
      </w:r>
    </w:p>
    <w:p w14:paraId="00C34696"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7199602"/>
      <w:bookmarkEnd w:id="12"/>
      <w:r w:rsidRPr="004939D4">
        <w:rPr>
          <w:rFonts w:ascii="Calibri" w:eastAsia="Calibri" w:hAnsi="Calibri" w:cs="Calibri"/>
          <w:b/>
          <w:sz w:val="42"/>
          <w:szCs w:val="42"/>
          <w:highlight w:val="yellow"/>
        </w:rPr>
        <w:t>Introduction</w:t>
      </w:r>
      <w:bookmarkEnd w:id="13"/>
    </w:p>
    <w:p w14:paraId="4184D766" w14:textId="5D429150" w:rsidR="001C5230" w:rsidRDefault="00DB6B64" w:rsidP="001C5230">
      <w:pPr>
        <w:ind w:firstLine="720"/>
        <w:rPr>
          <w:color w:val="000000" w:themeColor="text1"/>
          <w:lang w:val="en-US"/>
        </w:rPr>
      </w:pPr>
      <w:commentRangeStart w:id="14"/>
      <w:r w:rsidRPr="00DB6B64">
        <w:rPr>
          <w:color w:val="000000" w:themeColor="text1"/>
        </w:rPr>
        <w:t xml:space="preserve">The </w:t>
      </w:r>
      <w:r w:rsidRPr="00DB6B64">
        <w:rPr>
          <w:b/>
          <w:color w:val="000000" w:themeColor="text1"/>
        </w:rPr>
        <w:t>Self-Prioritization Effect (SPE)</w:t>
      </w:r>
      <w:commentRangeEnd w:id="14"/>
      <w:r w:rsidR="001C5230">
        <w:rPr>
          <w:rStyle w:val="a6"/>
        </w:rPr>
        <w:commentReference w:id="14"/>
      </w:r>
      <w:r w:rsidRPr="00DB6B64">
        <w:rPr>
          <w:b/>
          <w:color w:val="000000" w:themeColor="text1"/>
        </w:rPr>
        <w:t xml:space="preserve"> </w:t>
      </w:r>
      <w:r w:rsidRPr="00DB6B64">
        <w:rPr>
          <w:color w:val="000000" w:themeColor="text1"/>
        </w:rPr>
        <w:t>has long been established as a phenomenon where people remember information better when it is related to themselves compared to information related to others</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A63FD">
        <w:rPr>
          <w:color w:val="000000" w:themeColor="text1"/>
        </w:rPr>
      </w:r>
      <w:r w:rsidR="00AA63FD">
        <w:rPr>
          <w:color w:val="000000" w:themeColor="text1"/>
        </w:rPr>
        <w:fldChar w:fldCharType="separate"/>
      </w:r>
      <w:r w:rsidR="00AD1429">
        <w:rPr>
          <w:noProof/>
          <w:color w:val="000000" w:themeColor="text1"/>
        </w:rPr>
        <w:t>(Rogers et al., 1977; Symons &amp; Johnson, 1997)</w:t>
      </w:r>
      <w:r w:rsidR="00AA63FD">
        <w:rPr>
          <w:color w:val="000000" w:themeColor="text1"/>
        </w:rPr>
        <w:fldChar w:fldCharType="end"/>
      </w:r>
      <w:r w:rsidR="007C7866" w:rsidRPr="00F968A5">
        <w:rPr>
          <w:color w:val="000000" w:themeColor="text1"/>
        </w:rPr>
        <w:t>.</w:t>
      </w:r>
      <w:r w:rsidR="007C7866" w:rsidRPr="00F968A5">
        <w:rPr>
          <w:color w:val="000000" w:themeColor="text1"/>
          <w:lang w:val="en-US"/>
        </w:rPr>
        <w:t xml:space="preserve"> </w:t>
      </w:r>
      <w:r w:rsidR="008C02EA" w:rsidRPr="008C02EA">
        <w:rPr>
          <w:color w:val="000000" w:themeColor="text1"/>
        </w:rPr>
        <w:t xml:space="preserve">This effect </w:t>
      </w:r>
      <w:r w:rsidR="00A47915" w:rsidRPr="00A47915">
        <w:rPr>
          <w:color w:val="000000" w:themeColor="text1"/>
        </w:rPr>
        <w:t>has been identified across three cognitive domains:</w:t>
      </w:r>
      <w:r w:rsidR="008C02EA" w:rsidRPr="008C02EA">
        <w:rPr>
          <w:color w:val="000000" w:themeColor="text1"/>
        </w:rPr>
        <w:t xml:space="preserve"> perception, attention, memory, and decision-making</w:t>
      </w:r>
      <w:r w:rsidR="008C02EA">
        <w:rPr>
          <w:color w:val="000000" w:themeColor="text1"/>
        </w:rPr>
        <w:t xml:space="preserve"> </w:t>
      </w:r>
      <w:r w:rsidR="008C02E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8C02EA">
        <w:rPr>
          <w:color w:val="000000" w:themeColor="text1"/>
        </w:rPr>
        <w:instrText xml:space="preserve"> ADDIN EN.CITE </w:instrText>
      </w:r>
      <w:r w:rsidR="008C02E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8C02EA">
        <w:rPr>
          <w:color w:val="000000" w:themeColor="text1"/>
        </w:rPr>
        <w:instrText xml:space="preserve"> ADDIN EN.CITE.DATA </w:instrText>
      </w:r>
      <w:r w:rsidR="008C02EA">
        <w:rPr>
          <w:color w:val="000000" w:themeColor="text1"/>
        </w:rPr>
      </w:r>
      <w:r w:rsidR="008C02EA">
        <w:rPr>
          <w:color w:val="000000" w:themeColor="text1"/>
        </w:rPr>
        <w:fldChar w:fldCharType="end"/>
      </w:r>
      <w:r w:rsidR="008C02EA">
        <w:rPr>
          <w:color w:val="000000" w:themeColor="text1"/>
        </w:rPr>
      </w:r>
      <w:r w:rsidR="008C02EA">
        <w:rPr>
          <w:color w:val="000000" w:themeColor="text1"/>
        </w:rPr>
        <w:fldChar w:fldCharType="separate"/>
      </w:r>
      <w:r w:rsidR="008C02EA">
        <w:rPr>
          <w:noProof/>
          <w:color w:val="000000" w:themeColor="text1"/>
        </w:rPr>
        <w:t>(Cunningham &amp; Turk, 2017; Desebrock et al., 2018; Sui &amp; Humphreys, 2013)</w:t>
      </w:r>
      <w:r w:rsidR="008C02EA">
        <w:rPr>
          <w:color w:val="000000" w:themeColor="text1"/>
        </w:rPr>
        <w:fldChar w:fldCharType="end"/>
      </w:r>
      <w:r w:rsidR="008C02EA">
        <w:rPr>
          <w:color w:val="000000" w:themeColor="text1"/>
        </w:rPr>
        <w:t>.</w:t>
      </w:r>
      <w:r w:rsidR="00F661EF" w:rsidRPr="00F661EF">
        <w:t xml:space="preserve"> </w:t>
      </w:r>
      <w:r w:rsidR="00A47915" w:rsidRPr="00A47915">
        <w:rPr>
          <w:color w:val="000000" w:themeColor="text1"/>
        </w:rPr>
        <w:t>Specifically, the effect has been found in three paradigms:</w:t>
      </w:r>
      <w:r w:rsidR="00F661EF" w:rsidRPr="00F661EF">
        <w:rPr>
          <w:color w:val="000000" w:themeColor="text1"/>
        </w:rPr>
        <w:t xml:space="preserve"> </w:t>
      </w:r>
      <w:r w:rsidR="002A502B" w:rsidRPr="002A502B">
        <w:rPr>
          <w:color w:val="000000" w:themeColor="text1"/>
        </w:rPr>
        <w:t>the trait-adjectives paradigm</w:t>
      </w:r>
      <w:r w:rsidR="003C440B">
        <w:rPr>
          <w:color w:val="000000" w:themeColor="text1"/>
        </w:rPr>
        <w:t xml:space="preserve"> </w: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D1429">
        <w:rPr>
          <w:color w:val="000000" w:themeColor="text1"/>
        </w:rPr>
      </w:r>
      <w:r w:rsidR="00AD1429">
        <w:rPr>
          <w:color w:val="000000" w:themeColor="text1"/>
        </w:rPr>
        <w:fldChar w:fldCharType="separate"/>
      </w:r>
      <w:r w:rsidR="00AD1429">
        <w:rPr>
          <w:noProof/>
          <w:color w:val="000000" w:themeColor="text1"/>
        </w:rPr>
        <w:t>(Craik &amp; Tulving, 1975; Rogers et al., 1977)</w:t>
      </w:r>
      <w:r w:rsidR="00AD1429">
        <w:rPr>
          <w:color w:val="000000" w:themeColor="text1"/>
        </w:rPr>
        <w:fldChar w:fldCharType="end"/>
      </w:r>
      <w:r w:rsidR="007C7866" w:rsidRPr="00F968A5">
        <w:rPr>
          <w:color w:val="000000" w:themeColor="text1"/>
        </w:rPr>
        <w:t>, attentional blink paradigm</w:t>
      </w:r>
      <w:r w:rsidR="00AD1429">
        <w:rPr>
          <w:color w:val="000000" w:themeColor="text1"/>
        </w:rPr>
        <w:fldChar w:fldCharType="begin"/>
      </w:r>
      <w:r w:rsidR="00AD1429">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AD1429">
        <w:rPr>
          <w:color w:val="000000" w:themeColor="text1"/>
        </w:rPr>
        <w:fldChar w:fldCharType="separate"/>
      </w:r>
      <w:r w:rsidR="00AD1429">
        <w:rPr>
          <w:noProof/>
          <w:color w:val="000000" w:themeColor="text1"/>
        </w:rPr>
        <w:t>(Shapiro et al., 1997)</w:t>
      </w:r>
      <w:r w:rsidR="00AD1429">
        <w:rPr>
          <w:color w:val="000000" w:themeColor="text1"/>
        </w:rPr>
        <w:fldChar w:fldCharType="end"/>
      </w:r>
      <w:r w:rsidR="007C7866" w:rsidRPr="00F968A5">
        <w:rPr>
          <w:color w:val="000000" w:themeColor="text1"/>
          <w:lang w:val="en-US"/>
        </w:rPr>
        <w:t xml:space="preserve">, </w:t>
      </w:r>
      <w:r w:rsidR="002A502B" w:rsidRPr="002A502B">
        <w:rPr>
          <w:color w:val="000000" w:themeColor="text1"/>
          <w:lang w:val="en-US"/>
        </w:rPr>
        <w:t>and</w:t>
      </w:r>
      <w:r w:rsidR="002A502B">
        <w:rPr>
          <w:color w:val="000000" w:themeColor="text1"/>
          <w:lang w:val="en-US"/>
        </w:rPr>
        <w:t xml:space="preserve"> </w:t>
      </w:r>
      <w:r w:rsidR="007C7866" w:rsidRPr="00F968A5">
        <w:rPr>
          <w:color w:val="000000" w:themeColor="text1"/>
        </w:rPr>
        <w:t xml:space="preserve">the ownership task </w:t>
      </w:r>
      <w:r w:rsidR="00AD1429">
        <w:rPr>
          <w:color w:val="000000" w:themeColor="text1"/>
        </w:rPr>
        <w:fldChar w:fldCharType="begin"/>
      </w:r>
      <w:r w:rsidR="00F661EF">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Cite&gt;&lt;Author&gt;Cunningham&lt;/Author&gt;&lt;Year&gt;2008&lt;/Year&gt;&lt;RecNum&gt;6&lt;/RecNum&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AD1429">
        <w:rPr>
          <w:color w:val="000000" w:themeColor="text1"/>
        </w:rPr>
        <w:fldChar w:fldCharType="separate"/>
      </w:r>
      <w:r w:rsidR="00F661EF">
        <w:rPr>
          <w:noProof/>
          <w:color w:val="000000" w:themeColor="text1"/>
        </w:rPr>
        <w:t>(Cunningham et al., 2008)</w:t>
      </w:r>
      <w:r w:rsidR="00AD1429">
        <w:rPr>
          <w:color w:val="000000" w:themeColor="text1"/>
        </w:rPr>
        <w:fldChar w:fldCharType="end"/>
      </w:r>
      <w:r w:rsidR="00F661EF">
        <w:rPr>
          <w:color w:val="000000" w:themeColor="text1"/>
        </w:rPr>
        <w:t xml:space="preserve">, </w:t>
      </w:r>
      <w:r w:rsidR="007C7866" w:rsidRPr="00F968A5">
        <w:rPr>
          <w:color w:val="000000" w:themeColor="text1"/>
          <w:lang w:val="en-US"/>
        </w:rPr>
        <w:t>see a review on</w:t>
      </w:r>
      <w:r w:rsidR="003C440B">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&lt;EndNote&gt;&lt;Cite&gt;&lt;Author&gt;Amodeo&lt;/Author&gt;&lt;Year&gt;2021&lt;/Year&gt;&lt;RecNum&gt;2&lt;/RecNum&gt;&lt;DisplayText&gt;(Amodeo et al., 2021)&lt;/DisplayText&gt;&lt;record&gt;&lt;rec-number&gt;2&lt;/rec-number&gt;&lt;foreign-keys&gt;&lt;key app="EN" db-id="w5e5sta9arwa50eztf0vzr0zf55zr00xd9ae" timestamp="1675768570"&gt;2&lt;/key&gt;&lt;/foreign-keys&gt;&lt;ref-type name="Journal Article"&gt;17&lt;/ref-type&gt;&lt;contributors&gt;&lt;authors&gt;&lt;author&gt;Amodeo, L.&lt;/author&gt;&lt;author&gt;Wiersema, J. R.&lt;/author&gt;&lt;author&gt;Brass, M.&lt;/author&gt;&lt;author&gt;Nijhof, A.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Psychology&lt;/full-title&gt;&lt;/periodical&gt;&lt;pages&gt;1-132&lt;/pages&gt;&lt;volume&gt;9&lt;/volume&gt;&lt;number&gt;1&lt;/number&gt;&lt;dates&gt;&lt;year&gt;2021&lt;/year&gt;&lt;/dates&gt;&lt;urls&gt;&lt;/urls&gt;&lt;electronic-resource-num&gt;10.1186/s40359-021-00639-x &lt;/electronic-resource-num&gt;&lt;/record&gt;&lt;/Cite&gt;&lt;/EndNote&gt;</w:instrText>
      </w:r>
      <w:r w:rsidR="00AD1429">
        <w:rPr>
          <w:color w:val="000000" w:themeColor="text1"/>
          <w:lang w:val="en-US"/>
        </w:rPr>
        <w:fldChar w:fldCharType="separate"/>
      </w:r>
      <w:r w:rsidR="00AD1429">
        <w:rPr>
          <w:noProof/>
          <w:color w:val="000000" w:themeColor="text1"/>
          <w:lang w:val="en-US"/>
        </w:rPr>
        <w:t>(Amodeo et al., 2021)</w:t>
      </w:r>
      <w:r w:rsidR="00AD1429">
        <w:rPr>
          <w:color w:val="000000" w:themeColor="text1"/>
          <w:lang w:val="en-US"/>
        </w:rPr>
        <w:fldChar w:fldCharType="end"/>
      </w:r>
      <w:r w:rsidR="007C7866" w:rsidRPr="00F968A5">
        <w:rPr>
          <w:color w:val="000000" w:themeColor="text1"/>
          <w:lang w:val="en-US"/>
        </w:rPr>
        <w:t xml:space="preserve">. </w:t>
      </w:r>
      <w:r w:rsidR="00A47915" w:rsidRPr="00A47915">
        <w:rPr>
          <w:color w:val="000000" w:themeColor="text1"/>
          <w:lang w:val="en-US"/>
        </w:rPr>
        <w:t>As specific examples, the SPE has been found in face recognition, with many studies demonstrating that humans have better recognition ability for their own faces</w:t>
      </w:r>
      <w:r w:rsidR="00A47915">
        <w:rPr>
          <w:color w:val="000000" w:themeColor="text1"/>
          <w:lang w:val="en-US"/>
        </w:rPr>
        <w:t xml:space="preserve"> </w: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 </w:instrTex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EN.CITE.DATA </w:instrText>
      </w:r>
      <w:r w:rsidR="00A47915">
        <w:rPr>
          <w:color w:val="000000" w:themeColor="text1"/>
          <w:lang w:val="en-US"/>
        </w:rPr>
      </w:r>
      <w:r w:rsidR="00A47915">
        <w:rPr>
          <w:color w:val="000000" w:themeColor="text1"/>
          <w:lang w:val="en-US"/>
        </w:rPr>
        <w:fldChar w:fldCharType="end"/>
      </w:r>
      <w:r w:rsidR="00A47915">
        <w:rPr>
          <w:color w:val="000000" w:themeColor="text1"/>
          <w:lang w:val="en-US"/>
        </w:rPr>
      </w:r>
      <w:r w:rsidR="00A47915">
        <w:rPr>
          <w:color w:val="000000" w:themeColor="text1"/>
          <w:lang w:val="en-US"/>
        </w:rPr>
        <w:fldChar w:fldCharType="separate"/>
      </w:r>
      <w:r w:rsidR="00A47915">
        <w:rPr>
          <w:noProof/>
          <w:color w:val="000000" w:themeColor="text1"/>
          <w:lang w:val="en-US"/>
        </w:rPr>
        <w:t>(Keenan et al., 2000; Kircher et al., 2000; Turk et al., 2002)</w:t>
      </w:r>
      <w:r w:rsidR="00A47915">
        <w:rPr>
          <w:color w:val="000000" w:themeColor="text1"/>
          <w:lang w:val="en-US"/>
        </w:rPr>
        <w:fldChar w:fldCharType="end"/>
      </w:r>
      <w:r w:rsidR="00A47915">
        <w:rPr>
          <w:color w:val="000000" w:themeColor="text1"/>
          <w:lang w:val="en-US"/>
        </w:rPr>
        <w:t>.</w:t>
      </w:r>
      <w:r w:rsidR="00A47915" w:rsidRPr="00A47915">
        <w:rPr>
          <w:color w:val="000000" w:themeColor="text1"/>
          <w:lang w:val="en-US"/>
        </w:rPr>
        <w:t>. The effect has also been observed in sound recognition, with research showing that individuals perceive their own voice as more attractive</w:t>
      </w:r>
      <w:r w:rsidR="00A47915">
        <w:rPr>
          <w:color w:val="000000" w:themeColor="text1"/>
          <w:lang w:val="en-US"/>
        </w:rPr>
        <w:fldChar w:fldCharType="begin"/>
      </w:r>
      <w:r w:rsidR="00A47915">
        <w:rPr>
          <w:color w:val="000000" w:themeColor="text1"/>
          <w:lang w:val="en-US"/>
        </w:rPr>
        <w:instrText xml:space="preserve"> ADDIN EN.CITE &lt;EndNote&gt;&lt;Cite&gt;&lt;Author&gt;Hughes&lt;/Author&gt;&lt;Year&gt;2013&lt;/Year&gt;&lt;RecNum&gt;49&lt;/RecNum&gt;&lt;DisplayText&gt;(Hughes &amp;amp; Harrison, 2013)&lt;/DisplayText&gt;&lt;record&gt;&lt;rec-number&gt;49&lt;/rec-number&gt;&lt;foreign-keys&gt;&lt;key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EndNote&gt;</w:instrText>
      </w:r>
      <w:r w:rsidR="00A47915">
        <w:rPr>
          <w:color w:val="000000" w:themeColor="text1"/>
          <w:lang w:val="en-US"/>
        </w:rPr>
        <w:fldChar w:fldCharType="separate"/>
      </w:r>
      <w:r w:rsidR="00A47915">
        <w:rPr>
          <w:noProof/>
          <w:color w:val="000000" w:themeColor="text1"/>
          <w:lang w:val="en-US"/>
        </w:rPr>
        <w:t>(Hughes &amp; Harrison, 2013)</w:t>
      </w:r>
      <w:r w:rsidR="00A47915">
        <w:rPr>
          <w:color w:val="000000" w:themeColor="text1"/>
          <w:lang w:val="en-US"/>
        </w:rPr>
        <w:fldChar w:fldCharType="end"/>
      </w:r>
      <w:r w:rsidR="00A47915" w:rsidRPr="00A47915">
        <w:rPr>
          <w:color w:val="000000" w:themeColor="text1"/>
          <w:lang w:val="en-US"/>
        </w:rPr>
        <w:t xml:space="preserve"> and respond faster to their own voice compared to others'</w:t>
      </w:r>
      <w:r w:rsidR="00A93AA8">
        <w:rPr>
          <w:color w:val="000000" w:themeColor="text1"/>
          <w:lang w:val="en-US"/>
        </w:rPr>
        <w:fldChar w:fldCharType="begin"/>
      </w:r>
      <w:r w:rsidR="00A93AA8">
        <w:rPr>
          <w:color w:val="000000" w:themeColor="text1"/>
          <w:lang w:val="en-US"/>
        </w:rPr>
        <w:instrText xml:space="preserve"> ADDIN EN.CITE &lt;EndNote&gt;&lt;Cite&gt;&lt;Author&gt;Payne&lt;/Author&gt;&lt;Year&gt;2021&lt;/Year&gt;&lt;RecNum&gt;50&lt;/RecNum&gt;&lt;DisplayText&gt;(Payne et al., 2021)&lt;/DisplayText&gt;&lt;record&gt;&lt;rec-number&gt;50&lt;/rec-number&gt;&lt;foreign-keys&gt;&lt;key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A93AA8">
        <w:rPr>
          <w:color w:val="000000" w:themeColor="text1"/>
          <w:lang w:val="en-US"/>
        </w:rPr>
        <w:fldChar w:fldCharType="separate"/>
      </w:r>
      <w:r w:rsidR="00A93AA8">
        <w:rPr>
          <w:noProof/>
          <w:color w:val="000000" w:themeColor="text1"/>
          <w:lang w:val="en-US"/>
        </w:rPr>
        <w:t>(Payne et al., 2021)</w:t>
      </w:r>
      <w:r w:rsidR="00A93AA8">
        <w:rPr>
          <w:color w:val="000000" w:themeColor="text1"/>
          <w:lang w:val="en-US"/>
        </w:rPr>
        <w:fldChar w:fldCharType="end"/>
      </w:r>
      <w:r w:rsidR="00A47915" w:rsidRPr="00A47915">
        <w:rPr>
          <w:color w:val="000000" w:themeColor="text1"/>
          <w:lang w:val="en-US"/>
        </w:rPr>
        <w:t>.</w:t>
      </w:r>
    </w:p>
    <w:p w14:paraId="131B953D" w14:textId="73BD27FF" w:rsidR="001C5230" w:rsidRDefault="00F661EF" w:rsidP="001C5230">
      <w:pPr>
        <w:ind w:firstLine="720"/>
        <w:rPr>
          <w:color w:val="000000" w:themeColor="text1"/>
        </w:rPr>
      </w:pPr>
      <w:r>
        <w:rPr>
          <w:color w:val="000000" w:themeColor="text1"/>
        </w:rPr>
        <w:fldChar w:fldCharType="begin"/>
      </w:r>
      <w:r>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Pr>
          <w:color w:val="000000" w:themeColor="text1"/>
        </w:rPr>
        <w:t xml:space="preserve"> developed</w:t>
      </w:r>
      <w:r>
        <w:rPr>
          <w:b/>
          <w:color w:val="000000" w:themeColor="text1"/>
        </w:rPr>
        <w:t xml:space="preserve"> t</w:t>
      </w:r>
      <w:r w:rsidR="002A502B" w:rsidRPr="002A502B">
        <w:rPr>
          <w:b/>
          <w:color w:val="000000" w:themeColor="text1"/>
        </w:rPr>
        <w:t xml:space="preserve">he </w:t>
      </w:r>
      <w:commentRangeStart w:id="15"/>
      <w:r w:rsidR="001C5230" w:rsidRPr="002A502B">
        <w:rPr>
          <w:b/>
          <w:color w:val="000000" w:themeColor="text1"/>
        </w:rPr>
        <w:t>Self-Associative Learning Task</w:t>
      </w:r>
      <w:r w:rsidR="002A502B" w:rsidRPr="002A502B">
        <w:rPr>
          <w:b/>
          <w:color w:val="000000" w:themeColor="text1"/>
        </w:rPr>
        <w:t xml:space="preserve"> (SALT)</w:t>
      </w:r>
      <w:commentRangeEnd w:id="15"/>
      <w:r w:rsidR="001C5230">
        <w:rPr>
          <w:rStyle w:val="a6"/>
        </w:rPr>
        <w:commentReference w:id="15"/>
      </w:r>
      <w:r w:rsidR="007C7866" w:rsidRPr="00F968A5">
        <w:rPr>
          <w:color w:val="000000" w:themeColor="text1"/>
        </w:rPr>
        <w:t xml:space="preserve">. </w:t>
      </w:r>
      <w:r w:rsidR="002A502B" w:rsidRPr="002A502B">
        <w:rPr>
          <w:color w:val="000000" w:themeColor="text1"/>
          <w:lang w:val="en-US"/>
        </w:rPr>
        <w:t>In th</w:t>
      </w:r>
      <w:r>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r w:rsidR="00A93AA8" w:rsidRPr="00A93AA8">
        <w:rPr>
          <w:color w:val="000000" w:themeColor="text1"/>
        </w:rPr>
        <w:t xml:space="preserve">In this </w:t>
      </w:r>
      <w:r w:rsidR="00A93AA8">
        <w:rPr>
          <w:color w:val="000000" w:themeColor="text1"/>
          <w:lang w:val="en-US"/>
        </w:rPr>
        <w:t>task</w:t>
      </w:r>
      <w:r w:rsidR="00A93AA8" w:rsidRPr="00A93AA8">
        <w:rPr>
          <w:color w:val="000000" w:themeColor="text1"/>
        </w:rPr>
        <w:t xml:space="preserve"> paradigm, self-relevance was dissociated from stimulus familiarity, addressing the previous ambiguity of whether the SPE is driven by self-relevance or stimulus familiarity.</w:t>
      </w:r>
    </w:p>
    <w:p w14:paraId="51062298" w14:textId="1761683C" w:rsidR="007C7866" w:rsidRPr="002F5706" w:rsidRDefault="002A502B" w:rsidP="002F5706">
      <w:pPr>
        <w:ind w:firstLine="720"/>
        <w:rPr>
          <w:rFonts w:eastAsiaTheme="minorEastAsia"/>
          <w:color w:val="000000" w:themeColor="text1"/>
          <w:lang w:val="en-US"/>
        </w:rPr>
      </w:pPr>
      <w:r w:rsidRPr="002D6885">
        <w:rPr>
          <w:color w:val="000000" w:themeColor="text1"/>
          <w:highlight w:val="yellow"/>
          <w:lang w:val="en-US"/>
        </w:rPr>
        <w:t xml:space="preserve">The use of the </w:t>
      </w:r>
      <w:commentRangeStart w:id="16"/>
      <w:r w:rsidRPr="002D6885">
        <w:rPr>
          <w:color w:val="000000" w:themeColor="text1"/>
          <w:highlight w:val="yellow"/>
          <w:lang w:val="en-US"/>
        </w:rPr>
        <w:t xml:space="preserve">self-associative learning </w:t>
      </w:r>
      <w:r w:rsidR="001C5230" w:rsidRPr="002D6885">
        <w:rPr>
          <w:color w:val="000000" w:themeColor="text1"/>
          <w:highlight w:val="yellow"/>
          <w:lang w:val="en-US"/>
        </w:rPr>
        <w:t>task</w:t>
      </w:r>
      <w:commentRangeEnd w:id="16"/>
      <w:r w:rsidR="001C5230" w:rsidRPr="002D6885">
        <w:rPr>
          <w:rStyle w:val="a6"/>
          <w:highlight w:val="yellow"/>
        </w:rPr>
        <w:commentReference w:id="16"/>
      </w:r>
      <w:r w:rsidRPr="002D6885">
        <w:rPr>
          <w:color w:val="000000" w:themeColor="text1"/>
          <w:highlight w:val="yellow"/>
          <w:lang w:val="en-US"/>
        </w:rPr>
        <w:t xml:space="preserve"> has increased greatly in recent years, due to its convenience in studying powerful top-down processing and avoiding the confounding influence of stimuli familiarity. </w:t>
      </w:r>
      <w:r w:rsidR="002F5706" w:rsidRPr="002D6885">
        <w:rPr>
          <w:color w:val="000000" w:themeColor="text1"/>
          <w:highlight w:val="yellow"/>
          <w:lang w:val="en-US"/>
        </w:rPr>
        <w:t>In the field of social cognition, many studies have found that people not only exhibit self-advantage effects for self-relevant shapes, but also for shapes related to their own social group</w:t>
      </w:r>
      <w:r w:rsidR="002F5706" w:rsidRPr="002D6885">
        <w:rPr>
          <w:color w:val="000000" w:themeColor="text1"/>
          <w:highlight w:val="yellow"/>
          <w:lang w:val="en-US"/>
        </w:rPr>
        <w:fldChar w:fldCharType="begin"/>
      </w:r>
      <w:r w:rsidR="002F5706" w:rsidRPr="002D6885">
        <w:rPr>
          <w:color w:val="000000" w:themeColor="text1"/>
          <w:highlight w:val="yellow"/>
          <w:lang w:val="en-US"/>
        </w:rPr>
        <w:instrText xml:space="preserve"> ADDIN EN.CITE &lt;EndNote&gt;&lt;Cite&gt;&lt;Author&gt;Constable&lt;/Author&gt;&lt;Year&gt;2019&lt;/Year&gt;&lt;RecNum&gt;51&lt;/RecNum&gt;&lt;DisplayText&gt;(Constable, Elekes, et al., 2019; Enock et al., 2018)&lt;/DisplayText&gt;&lt;record&gt;&lt;rec-number&gt;51&lt;/rec-number&gt;&lt;foreign-keys&gt;&lt;key app="EN" db-id="w5e5sta9arwa50eztf0vzr0zf55zr00xd9ae" timestamp="1676546103"&gt;51&lt;/key&gt;&lt;/foreign-keys&gt;&lt;ref-type name="Journal Article"&gt;17&lt;/ref-type&gt;&lt;contributors&gt;&lt;authors&gt;&lt;author&gt;Constable, M. D.&lt;/author&gt;&lt;author&gt;Elekes, F.&lt;/author&gt;&lt;author&gt;Sebanz, N.&lt;/author&gt;&lt;author&gt;Knoblich, G.&lt;/author&gt;&lt;/authors&gt;&lt;/contributors&gt;&lt;titles&gt;&lt;title&gt;Relevant for us? We-prioritization in cognitive processing&lt;/title&gt;&lt;secondary-title&gt;Journal of Experimental Psychology: Human Perception and Performance&lt;/secondary-title&gt;&lt;/titles&gt;&lt;periodical&gt;&lt;full-title&gt;Journal of Experimental Psychology: Human Perception and Performance&lt;/full-title&gt;&lt;/periodical&gt;&lt;volume&gt;45&lt;/volume&gt;&lt;number&gt;12&lt;/number&gt;&lt;section&gt;1549&lt;/section&gt;&lt;dates&gt;&lt;year&gt;2019&lt;/year&gt;&lt;/dates&gt;&lt;urls&gt;&lt;/urls&gt;&lt;electronic-resource-num&gt;10.1037/xhp0000691&lt;/electronic-resource-num&gt;&lt;/record&gt;&lt;/Cite&gt;&lt;Cite&gt;&lt;Author&gt;Enock&lt;/Author&gt;&lt;Year&gt;2018&lt;/Year&gt;&lt;RecNum&gt;52&lt;/RecNum&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2F5706" w:rsidRPr="002D6885">
        <w:rPr>
          <w:color w:val="000000" w:themeColor="text1"/>
          <w:highlight w:val="yellow"/>
          <w:lang w:val="en-US"/>
        </w:rPr>
        <w:fldChar w:fldCharType="separate"/>
      </w:r>
      <w:r w:rsidR="002F5706" w:rsidRPr="002D6885">
        <w:rPr>
          <w:noProof/>
          <w:color w:val="000000" w:themeColor="text1"/>
          <w:highlight w:val="yellow"/>
          <w:lang w:val="en-US"/>
        </w:rPr>
        <w:t>(Constable, Elekes, et al., 2019; Enock et al., 2018)</w:t>
      </w:r>
      <w:r w:rsidR="002F5706" w:rsidRPr="002D6885">
        <w:rPr>
          <w:color w:val="000000" w:themeColor="text1"/>
          <w:highlight w:val="yellow"/>
          <w:lang w:val="en-US"/>
        </w:rPr>
        <w:fldChar w:fldCharType="end"/>
      </w:r>
      <w:r w:rsidR="002F5706" w:rsidRPr="002D6885">
        <w:rPr>
          <w:color w:val="000000" w:themeColor="text1"/>
          <w:highlight w:val="yellow"/>
          <w:lang w:val="en-US"/>
        </w:rPr>
        <w:t>. However, this advantage effect for social group does not extend to specifi</w:t>
      </w:r>
      <w:r w:rsidR="002F5706" w:rsidRPr="002D6885">
        <w:rPr>
          <w:color w:val="000000" w:themeColor="text1"/>
          <w:highlight w:val="yellow"/>
          <w:lang w:val="en-US"/>
        </w:rPr>
        <w:t>c individuals within the group</w:t>
      </w:r>
      <w:r w:rsidR="002F5706" w:rsidRPr="002D6885">
        <w:rPr>
          <w:color w:val="000000" w:themeColor="text1"/>
          <w:highlight w:val="yellow"/>
          <w:lang w:val="en-US"/>
        </w:rPr>
        <w:fldChar w:fldCharType="begin"/>
      </w:r>
      <w:r w:rsidR="002F5706" w:rsidRPr="002D6885">
        <w:rPr>
          <w:color w:val="000000" w:themeColor="text1"/>
          <w:highlight w:val="yellow"/>
          <w:lang w:val="en-US"/>
        </w:rPr>
        <w:instrText xml:space="preserve"> ADDIN EN.CITE &lt;EndNote&gt;&lt;Cite&gt;&lt;Author&gt;Constable&lt;/Author&gt;&lt;Year&gt;2020&lt;/Year&gt;&lt;RecNum&gt;53&lt;/RecNum&gt;&lt;DisplayText&gt;(Constable &amp;amp; Knoblich, 2020)&lt;/DisplayText&gt;&lt;record&gt;&lt;rec-number&gt;53&lt;/rec-number&gt;&lt;foreign-keys&gt;&lt;key app="EN" db-id="w5e5sta9arwa50eztf0vzr0zf55zr00xd9ae" timestamp="1676546351"&gt;53&lt;/key&gt;&lt;/foreign-keys&gt;&lt;ref-type name="Journal Article"&gt;17&lt;/ref-type&gt;&lt;contributors&gt;&lt;authors&gt;&lt;author&gt;Constable, M. D.&lt;/author&gt;&lt;author&gt;Knoblich, G. &lt;/author&gt;&lt;/authors&gt;&lt;/contributors&gt;&lt;titles&gt;&lt;title&gt;Sticking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urls&gt;&lt;/urls&gt;&lt;electronic-resource-num&gt;10.1016/j.actpsy.2020.103167&lt;/electronic-resource-num&gt;&lt;/record&gt;&lt;/Cite&gt;&lt;/EndNote&gt;</w:instrText>
      </w:r>
      <w:r w:rsidR="002F5706" w:rsidRPr="002D6885">
        <w:rPr>
          <w:color w:val="000000" w:themeColor="text1"/>
          <w:highlight w:val="yellow"/>
          <w:lang w:val="en-US"/>
        </w:rPr>
        <w:fldChar w:fldCharType="separate"/>
      </w:r>
      <w:r w:rsidR="002F5706" w:rsidRPr="002D6885">
        <w:rPr>
          <w:noProof/>
          <w:color w:val="000000" w:themeColor="text1"/>
          <w:highlight w:val="yellow"/>
          <w:lang w:val="en-US"/>
        </w:rPr>
        <w:t>(Constable &amp; Knoblich, 2020)</w:t>
      </w:r>
      <w:r w:rsidR="002F5706" w:rsidRPr="002D6885">
        <w:rPr>
          <w:color w:val="000000" w:themeColor="text1"/>
          <w:highlight w:val="yellow"/>
          <w:lang w:val="en-US"/>
        </w:rPr>
        <w:fldChar w:fldCharType="end"/>
      </w:r>
      <w:r w:rsidR="002F5706" w:rsidRPr="002D6885">
        <w:rPr>
          <w:color w:val="000000" w:themeColor="text1"/>
          <w:highlight w:val="yellow"/>
          <w:lang w:val="en-US"/>
        </w:rPr>
        <w:t xml:space="preserve">. </w:t>
      </w:r>
      <w:r w:rsidR="002F5706" w:rsidRPr="002D6885">
        <w:rPr>
          <w:color w:val="000000" w:themeColor="text1"/>
          <w:highlight w:val="yellow"/>
          <w:lang w:val="en-US"/>
        </w:rPr>
        <w:t>In memory research, it has been found that people have clearer memories for stimuli that are self-relevant, and they can remember their c</w:t>
      </w:r>
      <w:r w:rsidR="002F5706" w:rsidRPr="002D6885">
        <w:rPr>
          <w:color w:val="000000" w:themeColor="text1"/>
          <w:highlight w:val="yellow"/>
          <w:lang w:val="en-US"/>
        </w:rPr>
        <w:t>olor and shape more accurately</w:t>
      </w:r>
      <w:r w:rsidR="002F5706" w:rsidRPr="002D6885">
        <w:rPr>
          <w:color w:val="000000" w:themeColor="text1"/>
          <w:highlight w:val="yellow"/>
          <w:lang w:val="en-US"/>
        </w:rPr>
        <w:fldChar w:fldCharType="begin"/>
      </w:r>
      <w:r w:rsidR="002F5706" w:rsidRPr="002D6885">
        <w:rPr>
          <w:color w:val="000000" w:themeColor="text1"/>
          <w:highlight w:val="yellow"/>
          <w:lang w:val="en-US"/>
        </w:rPr>
        <w:instrText xml:space="preserve"> ADDIN EN.CITE &lt;EndNote&gt;&lt;Cite&gt;&lt;Author&gt;Constable&lt;/Author&gt;&lt;Year&gt;2019&lt;/Year&gt;&lt;RecNum&gt;54&lt;/RecNum&gt;&lt;DisplayText&gt;(Constable, Rajsic, et al., 2019)&lt;/DisplayText&gt;&lt;record&gt;&lt;rec-number&gt;54&lt;/rec-number&gt;&lt;foreign-keys&gt;&lt;key app="EN" db-id="w5e5sta9arwa50eztf0vzr0zf55zr00xd9ae" timestamp="1676546506"&gt;54&lt;/key&gt;&lt;/foreign-keys&gt;&lt;ref-type name="Journal Article"&gt;17&lt;/ref-type&gt;&lt;contributors&gt;&lt;authors&gt;&lt;author&gt;Constable, M. D.&lt;/author&gt;&lt;author&gt;Rajsic, J.&lt;/author&gt;&lt;author&gt;Welsh, T. N.&lt;/author&gt;&lt;author&gt;Pratt, J. &lt;/author&gt;&lt;/authors&gt;&lt;/contributors&gt;&lt;titles&gt;&lt;title&gt;It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urls&gt;&lt;/urls&gt;&lt;electronic-resource-num&gt;10.3758/s13421-019-00924-6&lt;/electronic-resource-num&gt;&lt;/record&gt;&lt;/Cite&gt;&lt;/EndNote&gt;</w:instrText>
      </w:r>
      <w:r w:rsidR="002F5706" w:rsidRPr="002D6885">
        <w:rPr>
          <w:color w:val="000000" w:themeColor="text1"/>
          <w:highlight w:val="yellow"/>
          <w:lang w:val="en-US"/>
        </w:rPr>
        <w:fldChar w:fldCharType="separate"/>
      </w:r>
      <w:r w:rsidR="002F5706" w:rsidRPr="002D6885">
        <w:rPr>
          <w:noProof/>
          <w:color w:val="000000" w:themeColor="text1"/>
          <w:highlight w:val="yellow"/>
          <w:lang w:val="en-US"/>
        </w:rPr>
        <w:t>(Constable, Rajsic, et al., 2019)</w:t>
      </w:r>
      <w:r w:rsidR="002F5706" w:rsidRPr="002D6885">
        <w:rPr>
          <w:color w:val="000000" w:themeColor="text1"/>
          <w:highlight w:val="yellow"/>
          <w:lang w:val="en-US"/>
        </w:rPr>
        <w:fldChar w:fldCharType="end"/>
      </w:r>
      <w:r w:rsidR="002F5706" w:rsidRPr="002D6885">
        <w:rPr>
          <w:color w:val="000000" w:themeColor="text1"/>
          <w:highlight w:val="yellow"/>
          <w:lang w:val="en-US"/>
        </w:rPr>
        <w:t xml:space="preserve">. </w:t>
      </w:r>
      <w:r w:rsidR="002F5706" w:rsidRPr="002D6885">
        <w:rPr>
          <w:color w:val="000000" w:themeColor="text1"/>
          <w:highlight w:val="yellow"/>
          <w:lang w:val="en-US"/>
        </w:rPr>
        <w:t>In some Physiological psychology</w:t>
      </w:r>
      <w:r w:rsidR="002F5706" w:rsidRPr="002D6885">
        <w:rPr>
          <w:color w:val="000000" w:themeColor="text1"/>
          <w:highlight w:val="yellow"/>
          <w:lang w:val="en-US"/>
        </w:rPr>
        <w:t xml:space="preserve"> </w:t>
      </w:r>
      <w:r w:rsidR="002F5706" w:rsidRPr="002D6885">
        <w:rPr>
          <w:color w:val="000000" w:themeColor="text1"/>
          <w:highlight w:val="yellow"/>
          <w:lang w:val="en-US"/>
        </w:rPr>
        <w:t>studies, self-advantage effect has also been found. For example, an eye-tracking study found that participants' attention would dwell longer on self-relevant stimuli</w:t>
      </w:r>
      <w:r w:rsidR="002D6885" w:rsidRPr="002D6885">
        <w:rPr>
          <w:color w:val="000000" w:themeColor="text1"/>
          <w:highlight w:val="yellow"/>
          <w:lang w:val="en-US"/>
        </w:rPr>
        <w:fldChar w:fldCharType="begin"/>
      </w:r>
      <w:r w:rsidR="002D6885" w:rsidRPr="002D6885">
        <w:rPr>
          <w:color w:val="000000" w:themeColor="text1"/>
          <w:highlight w:val="yellow"/>
          <w:lang w:val="en-US"/>
        </w:rPr>
        <w:instrText xml:space="preserve"> ADDIN EN.CITE &lt;EndNote&gt;&lt;Cite&gt;&lt;Author&gt;Dalmaso&lt;/Author&gt;&lt;Year&gt;2019&lt;/Year&gt;&lt;RecNum&gt;55&lt;/RecNum&gt;&lt;DisplayText&gt;(Dalmaso et al., 2019)&lt;/DisplayText&gt;&lt;record&gt;&lt;rec-number&gt;55&lt;/rec-number&gt;&lt;foreign-keys&gt;&lt;key app="EN" db-id="w5e5sta9arwa50eztf0vzr0zf55zr00xd9ae" timestamp="1676546603"&gt;55&lt;/key&gt;&lt;/foreign-keys&gt;&lt;ref-type name="Journal Article"&gt;17&lt;/ref-type&gt;&lt;contributors&gt;&lt;authors&gt;&lt;author&gt;Dalmaso, M.&lt;/author&gt;&lt;author&gt;Castelli, L.&lt;/author&gt;&lt;author&gt;Galfano, G. &lt;/author&gt;&lt;/authors&gt;&lt;/contributors&gt;&lt;titles&gt;&lt;title&gt;Self-related shapes can hold the eyes&lt;/title&gt;&lt;secondary-title&gt;Quarterly Journal of Experimental Psychology&lt;/secondary-title&gt;&lt;/titles&gt;&lt;periodical&gt;&lt;full-title&gt;Quarterly journal of experimental psychology&lt;/full-title&gt;&lt;/periodical&gt;&lt;pages&gt;2249-2260&lt;/pages&gt;&lt;volume&gt;72&lt;/volume&gt;&lt;number&gt;9&lt;/number&gt;&lt;dates&gt;&lt;year&gt;2019&lt;/year&gt;&lt;/dates&gt;&lt;urls&gt;&lt;/urls&gt;&lt;electronic-resource-num&gt;10.1177/1747021819839668&lt;/electronic-resource-num&gt;&lt;/record&gt;&lt;/Cite&gt;&lt;/EndNote&gt;</w:instrText>
      </w:r>
      <w:r w:rsidR="002D6885" w:rsidRPr="002D6885">
        <w:rPr>
          <w:color w:val="000000" w:themeColor="text1"/>
          <w:highlight w:val="yellow"/>
          <w:lang w:val="en-US"/>
        </w:rPr>
        <w:fldChar w:fldCharType="separate"/>
      </w:r>
      <w:r w:rsidR="002D6885" w:rsidRPr="002D6885">
        <w:rPr>
          <w:noProof/>
          <w:color w:val="000000" w:themeColor="text1"/>
          <w:highlight w:val="yellow"/>
          <w:lang w:val="en-US"/>
        </w:rPr>
        <w:t>(</w:t>
      </w:r>
      <w:proofErr w:type="spellStart"/>
      <w:r w:rsidR="002D6885" w:rsidRPr="002D6885">
        <w:rPr>
          <w:noProof/>
          <w:color w:val="000000" w:themeColor="text1"/>
          <w:highlight w:val="yellow"/>
          <w:lang w:val="en-US"/>
        </w:rPr>
        <w:t>Dalmaso</w:t>
      </w:r>
      <w:proofErr w:type="spellEnd"/>
      <w:r w:rsidR="002D6885" w:rsidRPr="002D6885">
        <w:rPr>
          <w:noProof/>
          <w:color w:val="000000" w:themeColor="text1"/>
          <w:highlight w:val="yellow"/>
          <w:lang w:val="en-US"/>
        </w:rPr>
        <w:t xml:space="preserve"> et al., 2019)</w:t>
      </w:r>
      <w:r w:rsidR="002D6885" w:rsidRPr="002D6885">
        <w:rPr>
          <w:color w:val="000000" w:themeColor="text1"/>
          <w:highlight w:val="yellow"/>
          <w:lang w:val="en-US"/>
        </w:rPr>
        <w:fldChar w:fldCharType="end"/>
      </w:r>
      <w:r w:rsidR="002F5706" w:rsidRPr="002D6885">
        <w:rPr>
          <w:color w:val="000000" w:themeColor="text1"/>
          <w:highlight w:val="yellow"/>
          <w:lang w:val="en-US"/>
        </w:rPr>
        <w:t xml:space="preserve">. Similarly, in a perceptual matching task that used SALT, self-relevant stimuli were associated with faster arm </w:t>
      </w:r>
      <w:proofErr w:type="gramStart"/>
      <w:r w:rsidR="002F5706" w:rsidRPr="002D6885">
        <w:rPr>
          <w:color w:val="000000" w:themeColor="text1"/>
          <w:highlight w:val="yellow"/>
          <w:lang w:val="en-US"/>
        </w:rPr>
        <w:t>movements</w:t>
      </w:r>
      <w:proofErr w:type="gramEnd"/>
      <w:r w:rsidR="002D6885" w:rsidRPr="002D6885">
        <w:rPr>
          <w:color w:val="000000" w:themeColor="text1"/>
          <w:highlight w:val="yellow"/>
          <w:lang w:val="en-US"/>
        </w:rPr>
        <w:fldChar w:fldCharType="begin">
          <w:fldData xml:space="preserve">PEVuZE5vdGU+PENpdGU+PEF1dGhvcj5EZXNlYnJvY2s8L0F1dGhvcj48WWVhcj4yMDE4PC9ZZWFy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</w:fldData>
        </w:fldChar>
      </w:r>
      <w:r w:rsidR="002D6885" w:rsidRPr="002D6885">
        <w:rPr>
          <w:color w:val="000000" w:themeColor="text1"/>
          <w:highlight w:val="yellow"/>
          <w:lang w:val="en-US"/>
        </w:rPr>
        <w:instrText xml:space="preserve"> ADDIN EN.CITE </w:instrText>
      </w:r>
      <w:r w:rsidR="002D6885" w:rsidRPr="002D6885">
        <w:rPr>
          <w:color w:val="000000" w:themeColor="text1"/>
          <w:highlight w:val="yellow"/>
          <w:lang w:val="en-US"/>
        </w:rPr>
        <w:fldChar w:fldCharType="begin">
          <w:fldData xml:space="preserve">PEVuZE5vdGU+PENpdGU+PEF1dGhvcj5EZXNlYnJvY2s8L0F1dGhvcj48WWVhcj4yMDE4PC9ZZWFy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</w:fldData>
        </w:fldChar>
      </w:r>
      <w:r w:rsidR="002D6885" w:rsidRPr="002D6885">
        <w:rPr>
          <w:color w:val="000000" w:themeColor="text1"/>
          <w:highlight w:val="yellow"/>
          <w:lang w:val="en-US"/>
        </w:rPr>
        <w:instrText xml:space="preserve"> ADDIN EN.CITE.DATA </w:instrText>
      </w:r>
      <w:r w:rsidR="002D6885" w:rsidRPr="002D6885">
        <w:rPr>
          <w:color w:val="000000" w:themeColor="text1"/>
          <w:highlight w:val="yellow"/>
          <w:lang w:val="en-US"/>
        </w:rPr>
      </w:r>
      <w:r w:rsidR="002D6885" w:rsidRPr="002D6885">
        <w:rPr>
          <w:color w:val="000000" w:themeColor="text1"/>
          <w:highlight w:val="yellow"/>
          <w:lang w:val="en-US"/>
        </w:rPr>
        <w:fldChar w:fldCharType="end"/>
      </w:r>
      <w:r w:rsidR="002D6885" w:rsidRPr="002D6885">
        <w:rPr>
          <w:color w:val="000000" w:themeColor="text1"/>
          <w:highlight w:val="yellow"/>
          <w:lang w:val="en-US"/>
        </w:rPr>
        <w:fldChar w:fldCharType="separate"/>
      </w:r>
      <w:r w:rsidR="002D6885" w:rsidRPr="002D6885">
        <w:rPr>
          <w:noProof/>
          <w:color w:val="000000" w:themeColor="text1"/>
          <w:highlight w:val="yellow"/>
          <w:lang w:val="en-US"/>
        </w:rPr>
        <w:t>(</w:t>
      </w:r>
      <w:proofErr w:type="spellStart"/>
      <w:r w:rsidR="002D6885" w:rsidRPr="002D6885">
        <w:rPr>
          <w:noProof/>
          <w:color w:val="000000" w:themeColor="text1"/>
          <w:highlight w:val="yellow"/>
          <w:lang w:val="en-US"/>
        </w:rPr>
        <w:t>Desebrock</w:t>
      </w:r>
      <w:proofErr w:type="spellEnd"/>
      <w:r w:rsidR="002D6885" w:rsidRPr="002D6885">
        <w:rPr>
          <w:noProof/>
          <w:color w:val="000000" w:themeColor="text1"/>
          <w:highlight w:val="yellow"/>
          <w:lang w:val="en-US"/>
        </w:rPr>
        <w:t xml:space="preserve"> et al., 2018)</w:t>
      </w:r>
      <w:r w:rsidR="002D6885" w:rsidRPr="002D6885">
        <w:rPr>
          <w:color w:val="000000" w:themeColor="text1"/>
          <w:highlight w:val="yellow"/>
          <w:lang w:val="en-US"/>
        </w:rPr>
        <w:fldChar w:fldCharType="end"/>
      </w:r>
      <w:r w:rsidR="002F5706" w:rsidRPr="002D6885">
        <w:rPr>
          <w:color w:val="000000" w:themeColor="text1"/>
          <w:highlight w:val="yellow"/>
          <w:lang w:val="en-US"/>
        </w:rPr>
        <w:t>.</w:t>
      </w:r>
      <w:r w:rsidR="002F5706">
        <w:rPr>
          <w:color w:val="000000" w:themeColor="text1"/>
          <w:lang w:val="en-US"/>
        </w:rPr>
        <w:t xml:space="preserve"> </w:t>
      </w:r>
      <w:r w:rsidRPr="002A502B">
        <w:rPr>
          <w:color w:val="000000" w:themeColor="text1"/>
          <w:lang w:val="en-US"/>
        </w:rPr>
        <w:t>Psychologists in the fields of clinical health and mental illness have utilized the paradigm to under</w:t>
      </w:r>
      <w:bookmarkStart w:id="17" w:name="_GoBack"/>
      <w:bookmarkEnd w:id="17"/>
      <w:r w:rsidRPr="002A502B">
        <w:rPr>
          <w:color w:val="000000" w:themeColor="text1"/>
          <w:lang w:val="en-US"/>
        </w:rPr>
        <w:t xml:space="preserve">stand atypical self-processing in populations such as those with autism or </w:t>
      </w:r>
      <w:r w:rsidR="00AD1429" w:rsidRPr="002A502B">
        <w:rPr>
          <w:color w:val="000000" w:themeColor="text1"/>
          <w:lang w:val="en-US"/>
        </w:rPr>
        <w:t xml:space="preserve">depression </w: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(Gillespie‐Smith et al., 2018; Nijhof &amp; Bird, 2019; Sui &amp; Humphreys, 2017)</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It has also been used to examine group processes and cultural differences</w:t>
      </w:r>
      <w:r w:rsidR="00AD1429">
        <w:rPr>
          <w:color w:val="000000" w:themeColor="text1"/>
          <w:lang w:val="en-US"/>
        </w:rPr>
        <w:fldChar w:fldCharType="begin"/>
      </w:r>
      <w:r w:rsidR="00AD1429">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AD1429">
        <w:rPr>
          <w:color w:val="000000" w:themeColor="text1"/>
          <w:lang w:val="en-US"/>
        </w:rPr>
        <w:fldChar w:fldCharType="separate"/>
      </w:r>
      <w:r w:rsidR="00AD1429">
        <w:rPr>
          <w:noProof/>
          <w:color w:val="000000" w:themeColor="text1"/>
          <w:lang w:val="en-US"/>
        </w:rPr>
        <w:t>(Jiang et al., 2019)</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and even adapted for use with children to study the development of self-advantage</w:t>
      </w:r>
      <w:r w:rsidR="003C440B">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&lt;EndNote&gt;&lt;Cite&gt;&lt;Author&gt;Maire&lt;/Author&gt;&lt;Year&gt;2020&lt;/Year&gt;&lt;RecNum&gt;23&lt;/RecNum&gt;&lt;DisplayText&gt;(Maire et al., 2020)&lt;/DisplayText&gt;&lt;record&gt;&lt;rec-number&gt;23&lt;/rec-number&gt;&lt;foreign-keys&gt;&lt;key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&lt;/electronic-resource-num&gt;&lt;/record&gt;&lt;/Cite&gt;&lt;/EndNote&gt;</w:instrText>
      </w:r>
      <w:r w:rsidR="00AD1429">
        <w:rPr>
          <w:color w:val="000000" w:themeColor="text1"/>
          <w:lang w:val="en-US"/>
        </w:rPr>
        <w:fldChar w:fldCharType="separate"/>
      </w:r>
      <w:r w:rsidR="00AD1429">
        <w:rPr>
          <w:noProof/>
          <w:color w:val="000000" w:themeColor="text1"/>
          <w:lang w:val="en-US"/>
        </w:rPr>
        <w:t>(Maire et al., 2020)</w:t>
      </w:r>
      <w:r w:rsidR="00AD1429">
        <w:rPr>
          <w:color w:val="000000" w:themeColor="text1"/>
          <w:lang w:val="en-US"/>
        </w:rPr>
        <w:fldChar w:fldCharType="end"/>
      </w:r>
      <w:r w:rsidR="007C7866" w:rsidRPr="00F968A5">
        <w:rPr>
          <w:color w:val="000000" w:themeColor="text1"/>
          <w:lang w:val="en-US"/>
        </w:rPr>
        <w:t xml:space="preserve">. </w:t>
      </w:r>
    </w:p>
    <w:p w14:paraId="7369F237" w14:textId="598F7179" w:rsidR="007C7866" w:rsidRDefault="00E323E3" w:rsidP="003C440B">
      <w:pPr>
        <w:ind w:firstLine="720"/>
        <w:rPr>
          <w:color w:val="000000" w:themeColor="text1"/>
          <w:lang w:val="en-US"/>
        </w:rPr>
      </w:pPr>
      <w:r w:rsidRPr="00E323E3">
        <w:rPr>
          <w:color w:val="000000" w:themeColor="text1"/>
          <w:lang w:val="en-US"/>
        </w:rPr>
        <w:t xml:space="preserve">Although reporting the reliability of self-report </w:t>
      </w:r>
      <w:r>
        <w:rPr>
          <w:color w:val="000000" w:themeColor="text1"/>
          <w:lang w:val="en-US"/>
        </w:rPr>
        <w:t>scales</w:t>
      </w:r>
      <w:r w:rsidRPr="00E323E3">
        <w:rPr>
          <w:color w:val="000000" w:themeColor="text1"/>
          <w:lang w:val="en-US"/>
        </w:rPr>
        <w:t xml:space="preserve"> has become a standard practice in psychological research in recent years, similar reporting of reliability for experiments using indirect measures is rare</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C440B">
        <w:rPr>
          <w:color w:val="000000" w:themeColor="text1"/>
          <w:lang w:val="en-US"/>
        </w:rPr>
        <w:fldChar w:fldCharType="separate"/>
      </w:r>
      <w:r w:rsidR="003C440B">
        <w:rPr>
          <w:noProof/>
          <w:color w:val="000000" w:themeColor="text1"/>
          <w:lang w:val="en-US"/>
        </w:rPr>
        <w:t>(Kahveci et al., 2022)</w:t>
      </w:r>
      <w:r w:rsidR="003C440B">
        <w:rPr>
          <w:color w:val="000000" w:themeColor="text1"/>
          <w:lang w:val="en-US"/>
        </w:rPr>
        <w:fldChar w:fldCharType="end"/>
      </w:r>
      <w:r w:rsidRPr="00E323E3">
        <w:rPr>
          <w:color w:val="000000" w:themeColor="text1"/>
          <w:lang w:val="en-US"/>
        </w:rPr>
        <w:t xml:space="preserve">. For example, while psychologists have started to distrust self-report </w:t>
      </w:r>
      <w:r w:rsidR="003C440B">
        <w:rPr>
          <w:color w:val="000000" w:themeColor="text1"/>
          <w:lang w:val="en-US"/>
        </w:rPr>
        <w:t>scale</w:t>
      </w:r>
      <w:r w:rsidRPr="00E323E3">
        <w:rPr>
          <w:color w:val="000000" w:themeColor="text1"/>
          <w:lang w:val="en-US"/>
        </w:rPr>
        <w:t xml:space="preserve">s with a reliability below 0.8, </w:t>
      </w:r>
      <w:r w:rsidR="003C440B" w:rsidRPr="003C440B">
        <w:rPr>
          <w:color w:val="000000" w:themeColor="text1"/>
          <w:lang w:val="en-US"/>
        </w:rPr>
        <w:t>experimental paradigm</w:t>
      </w:r>
      <w:r w:rsidR="003C440B">
        <w:rPr>
          <w:color w:val="000000" w:themeColor="text1"/>
          <w:lang w:val="en-US"/>
        </w:rPr>
        <w:t>s</w:t>
      </w:r>
      <w:r w:rsidRPr="00E323E3">
        <w:rPr>
          <w:color w:val="000000" w:themeColor="text1"/>
          <w:lang w:val="en-US"/>
        </w:rPr>
        <w:t xml:space="preserve">, such as the </w:t>
      </w:r>
      <w:r w:rsidR="003C440B" w:rsidRPr="003C440B">
        <w:rPr>
          <w:color w:val="000000" w:themeColor="text1"/>
          <w:lang w:val="en-US"/>
        </w:rPr>
        <w:t>Dot-</w:t>
      </w:r>
      <w:r w:rsidR="003C440B" w:rsidRPr="003C440B">
        <w:rPr>
          <w:color w:val="000000" w:themeColor="text1"/>
          <w:lang w:val="en-US"/>
        </w:rPr>
        <w:lastRenderedPageBreak/>
        <w:t>Probe Task</w:t>
      </w:r>
      <w:r w:rsidRPr="00E323E3">
        <w:rPr>
          <w:color w:val="000000" w:themeColor="text1"/>
          <w:lang w:val="en-US"/>
        </w:rPr>
        <w:t>, with a reliability that hovers around zero, are still being published</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&lt;EndNote&gt;&lt;Cite&gt;&lt;Author&gt;Van Bockstaele&lt;/Author&gt;&lt;Year&gt;2020&lt;/Year&gt;&lt;RecNum&gt;47&lt;/RecNum&gt;&lt;DisplayText&gt;(Van Bockstaele et al., 2020)&lt;/DisplayText&gt;&lt;record&gt;&lt;rec-number&gt;47&lt;/rec-number&gt;&lt;foreign-keys&gt;&lt;key app="EN" db-id="w5e5sta9arwa50eztf0vzr0zf55zr00xd9ae" timestamp="1676270666"&gt;47&lt;/key&gt;&lt;/foreign-keys&gt;&lt;ref-type name="Journal Article"&gt;17&lt;/ref-type&gt;&lt;contributors&gt;&lt;authors&gt;&lt;author&gt;Van Bockstaele, B.&lt;/author&gt;&lt;author&gt;Lamens, L.&lt;/author&gt;&lt;author&gt;Salemink, E.&lt;/author&gt;&lt;author&gt;Wiers, R. W.&lt;/author&gt;&lt;author&gt;Bögels, S. M.&lt;/author&gt;&lt;author&gt;Nikolaou, K. &lt;/author&gt;&lt;/authors&gt;&lt;/contributors&gt;&lt;titles&gt;&lt;title&gt;Reliability and validity of measures of attentional bias towards threat in unselected student samples: seek, but will you find?&lt;/title&gt;&lt;secondary-title&gt;Cognition and Emotion&lt;/secondary-title&gt;&lt;/titles&gt;&lt;periodical&gt;&lt;full-title&gt;Cognition and Emotion&lt;/full-title&gt;&lt;/periodical&gt;&lt;pages&gt;217-228&lt;/pages&gt;&lt;volume&gt;34&lt;/volume&gt;&lt;number&gt;2&lt;/number&gt;&lt;dates&gt;&lt;year&gt;2020&lt;/year&gt;&lt;/dates&gt;&lt;urls&gt;&lt;/urls&gt;&lt;electronic-resource-num&gt;10.1080/02699931.2019.1609423&lt;/electronic-resource-num&gt;&lt;/record&gt;&lt;/Cite&gt;&lt;/EndNote&gt;</w:instrText>
      </w:r>
      <w:r w:rsidR="003C440B">
        <w:rPr>
          <w:color w:val="000000" w:themeColor="text1"/>
          <w:lang w:val="en-US"/>
        </w:rPr>
        <w:fldChar w:fldCharType="separate"/>
      </w:r>
      <w:r w:rsidR="003C440B">
        <w:rPr>
          <w:noProof/>
          <w:color w:val="000000" w:themeColor="text1"/>
          <w:lang w:val="en-US"/>
        </w:rPr>
        <w:t>(Van Bockstaele et al., 2020)</w:t>
      </w:r>
      <w:r w:rsidR="003C440B">
        <w:rPr>
          <w:color w:val="000000" w:themeColor="text1"/>
          <w:lang w:val="en-US"/>
        </w:rPr>
        <w:fldChar w:fldCharType="end"/>
      </w:r>
      <w:r w:rsidRPr="00E323E3">
        <w:rPr>
          <w:color w:val="000000" w:themeColor="text1"/>
          <w:lang w:val="en-US"/>
        </w:rPr>
        <w:t>.</w:t>
      </w:r>
      <w:r>
        <w:rPr>
          <w:color w:val="000000" w:themeColor="text1"/>
          <w:lang w:val="en-US"/>
        </w:rPr>
        <w:t xml:space="preserve"> </w:t>
      </w:r>
      <w:r w:rsidR="003C440B" w:rsidRPr="003C440B">
        <w:rPr>
          <w:color w:val="000000" w:themeColor="text1"/>
          <w:lang w:val="en-US"/>
        </w:rPr>
        <w:t xml:space="preserve">Therefore, there is a pressing </w:t>
      </w:r>
      <w:commentRangeStart w:id="18"/>
      <w:r w:rsidR="003C440B" w:rsidRPr="003C440B">
        <w:rPr>
          <w:color w:val="000000" w:themeColor="text1"/>
          <w:lang w:val="en-US"/>
        </w:rPr>
        <w:t>need for a study to validate the reliability</w:t>
      </w:r>
      <w:commentRangeEnd w:id="18"/>
      <w:r w:rsidR="003C440B">
        <w:rPr>
          <w:rStyle w:val="a6"/>
        </w:rPr>
        <w:commentReference w:id="18"/>
      </w:r>
      <w:r w:rsidR="003C440B" w:rsidRPr="003C440B">
        <w:rPr>
          <w:color w:val="000000" w:themeColor="text1"/>
          <w:lang w:val="en-US"/>
        </w:rPr>
        <w:t xml:space="preserve"> of the widely used</w:t>
      </w:r>
      <w:r w:rsidR="003C440B">
        <w:rPr>
          <w:color w:val="000000" w:themeColor="text1"/>
          <w:lang w:val="en-US"/>
        </w:rPr>
        <w:t xml:space="preserve"> Self-Associative Learning Task</w:t>
      </w:r>
      <w:r w:rsidR="005F08BA" w:rsidRPr="005F08BA">
        <w:rPr>
          <w:color w:val="000000" w:themeColor="text1"/>
          <w:lang w:val="en-US"/>
        </w:rPr>
        <w:t>. This is crucial, especially if the self-associative learning paradigm is to be used in clinical settings, such as diagnosing depression</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7D360C">
        <w:rPr>
          <w:color w:val="000000" w:themeColor="text1"/>
          <w:lang w:val="en-US"/>
        </w:rPr>
        <w:t>.</w:t>
      </w:r>
      <w:r w:rsidR="007C7866" w:rsidRPr="00F968A5">
        <w:rPr>
          <w:color w:val="000000" w:themeColor="text1"/>
          <w:lang w:val="en-US"/>
        </w:rPr>
        <w:t xml:space="preserve"> </w:t>
      </w:r>
      <w:r w:rsidR="005F08BA" w:rsidRPr="005F08BA">
        <w:rPr>
          <w:color w:val="000000" w:themeColor="text1"/>
          <w:lang w:val="en-US"/>
        </w:rPr>
        <w:t>For accurate assessment of human perceptual abilities, cognitive tests must have high reliability, meaning consistency in their measurements</w:t>
      </w:r>
      <w:r w:rsidR="00AD1429">
        <w:rPr>
          <w:color w:val="000000" w:themeColor="text1"/>
          <w:lang w:val="en-US"/>
        </w:rPr>
        <w:fldChar w:fldCharType="begin"/>
      </w:r>
      <w:r w:rsidR="00AD1429">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AD1429">
        <w:rPr>
          <w:color w:val="000000" w:themeColor="text1"/>
          <w:lang w:val="en-US"/>
        </w:rPr>
        <w:fldChar w:fldCharType="separate"/>
      </w:r>
      <w:r w:rsidR="00AD1429">
        <w:rPr>
          <w:noProof/>
          <w:color w:val="000000" w:themeColor="text1"/>
          <w:lang w:val="en-US"/>
        </w:rPr>
        <w:t>(Parsons et al., 2019)</w:t>
      </w:r>
      <w:r w:rsidR="00AD1429">
        <w:rPr>
          <w:color w:val="000000" w:themeColor="text1"/>
          <w:lang w:val="en-US"/>
        </w:rPr>
        <w:fldChar w:fldCharType="end"/>
      </w:r>
      <w:r w:rsidR="007C7866" w:rsidRPr="00F968A5">
        <w:rPr>
          <w:color w:val="000000" w:themeColor="text1"/>
          <w:lang w:val="en-US"/>
        </w:rPr>
        <w:t>.</w:t>
      </w:r>
      <w:r w:rsidR="007C7866" w:rsidRPr="00A80F69">
        <w:rPr>
          <w:color w:val="000000" w:themeColor="text1"/>
          <w:lang w:val="en-US"/>
        </w:rPr>
        <w:t xml:space="preserve"> </w:t>
      </w:r>
      <w:r w:rsidR="007D360C" w:rsidRPr="007D360C">
        <w:rPr>
          <w:color w:val="000000" w:themeColor="text1"/>
          <w:lang w:val="en-US"/>
        </w:rPr>
        <w:t>However, there are multiple ways to quantify the self-prioritization effect in a task as simple as the SALT, and it is currently unclear (1) whether these indices consistently capture the self-prioritization effect over time, and if so, (2) which index is most suitable for repeated measurements.</w:t>
      </w:r>
    </w:p>
    <w:p w14:paraId="0E053385" w14:textId="52EFB58F" w:rsidR="007D360C" w:rsidRPr="00E30EB5" w:rsidRDefault="007D360C" w:rsidP="00E30EB5">
      <w:pPr>
        <w:ind w:firstLine="720"/>
        <w:rPr>
          <w:rFonts w:eastAsiaTheme="minorEastAsia"/>
          <w:color w:val="000000" w:themeColor="text1"/>
          <w:lang w:val="en-US"/>
        </w:rPr>
      </w:pPr>
      <w:commentRangeStart w:id="19"/>
      <w:r w:rsidRPr="007D360C">
        <w:rPr>
          <w:color w:val="000000" w:themeColor="text1"/>
          <w:lang w:val="en-US"/>
        </w:rPr>
        <w:t>Our research aims to examine the reliability and stability of commonly used indices for measuring self-prioritization effect (SPE) in the Self-Associative Learning Task (SALT). To achieve this, we will re-analyze a pre-existing dataset, where participants associated three shapes with labels for themselves, a friend, or a stranger, over six testing sessions with one-week intervals.</w:t>
      </w:r>
      <w:commentRangeEnd w:id="19"/>
      <w:r>
        <w:rPr>
          <w:rStyle w:val="a6"/>
        </w:rPr>
        <w:commentReference w:id="19"/>
      </w: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78E404D4" w:rsidR="00586F83" w:rsidRDefault="00E30EB5" w:rsidP="00E30EB5">
      <w:pPr>
        <w:ind w:firstLine="720"/>
        <w:rPr>
          <w:color w:val="000000" w:themeColor="text1"/>
          <w:lang w:val="en-US"/>
        </w:rPr>
      </w:pPr>
      <w:r w:rsidRPr="00E30EB5">
        <w:rPr>
          <w:color w:val="000000" w:themeColor="text1"/>
          <w:lang w:val="en-US"/>
        </w:rPr>
        <w:t>We aim to test our hypotheses using Intraclas</w:t>
      </w:r>
      <w:r w:rsidR="004877AB">
        <w:rPr>
          <w:color w:val="000000" w:themeColor="text1"/>
          <w:lang w:val="en-US"/>
        </w:rPr>
        <w:t>s Correlation Coefficient (ICC)</w:t>
      </w:r>
      <w:r w:rsidRPr="00E30EB5">
        <w:rPr>
          <w:color w:val="000000" w:themeColor="text1"/>
          <w:lang w:val="en-US"/>
        </w:rPr>
        <w:t xml:space="preserve">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20" w:name="_bsc1vmk9soyy" w:colFirst="0" w:colLast="0"/>
      <w:bookmarkStart w:id="21" w:name="_Toc127199603"/>
      <w:bookmarkEnd w:id="20"/>
      <w:r>
        <w:rPr>
          <w:rFonts w:ascii="Calibri" w:eastAsia="Calibri" w:hAnsi="Calibri" w:cs="Calibri"/>
          <w:b/>
          <w:sz w:val="42"/>
          <w:szCs w:val="42"/>
        </w:rPr>
        <w:t>Methods</w:t>
      </w:r>
      <w:bookmarkEnd w:id="21"/>
    </w:p>
    <w:p w14:paraId="50A33AEB" w14:textId="77777777" w:rsidR="00586F83" w:rsidRDefault="00586F83"/>
    <w:p w14:paraId="21181F51" w14:textId="1A9234F4" w:rsidR="00586F83" w:rsidRPr="0014261E" w:rsidRDefault="00BA0079" w:rsidP="0014261E">
      <w:pPr>
        <w:pStyle w:val="2"/>
      </w:pPr>
      <w:bookmarkStart w:id="22" w:name="_14xkv2erys4h" w:colFirst="0" w:colLast="0"/>
      <w:bookmarkStart w:id="23" w:name="_Toc127199604"/>
      <w:bookmarkEnd w:id="22"/>
      <w:r w:rsidRPr="0014261E">
        <w:t>Ethics information</w:t>
      </w:r>
      <w:bookmarkEnd w:id="23"/>
    </w:p>
    <w:p w14:paraId="067B0AF2" w14:textId="4027737D" w:rsidR="00DE3FB7" w:rsidRDefault="007169CC" w:rsidP="00B70AB1">
      <w:pPr>
        <w:ind w:firstLine="720"/>
        <w:rPr>
          <w:rFonts w:eastAsia="Calibri"/>
          <w:lang w:val="en-US"/>
        </w:rPr>
      </w:pPr>
      <w:commentRangeStart w:id="24"/>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commentRangeEnd w:id="24"/>
      <w:r w:rsidR="003B37EF">
        <w:rPr>
          <w:rStyle w:val="a6"/>
        </w:rPr>
        <w:commentReference w:id="24"/>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25" w:name="_bobtrkgl8pi0" w:colFirst="0" w:colLast="0"/>
      <w:bookmarkStart w:id="26" w:name="_Toc102561438"/>
      <w:bookmarkStart w:id="27" w:name="_Toc127199605"/>
      <w:bookmarkEnd w:id="25"/>
      <w:r w:rsidRPr="0014261E">
        <w:t xml:space="preserve">Secondary </w:t>
      </w:r>
      <w:r w:rsidR="00B70AB1" w:rsidRPr="0014261E">
        <w:t>Data Description</w:t>
      </w:r>
      <w:bookmarkEnd w:id="26"/>
      <w:bookmarkEnd w:id="27"/>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w:t>
      </w:r>
      <w:r w:rsidRPr="007169CC">
        <w:rPr>
          <w:rFonts w:eastAsia="Calibri"/>
          <w:lang w:val="en-US"/>
        </w:rPr>
        <w:lastRenderedPageBreak/>
        <w:t xml:space="preserve">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8" w:name="_Toc102561443"/>
      <w:bookmarkStart w:id="29" w:name="_Toc127199606"/>
      <w:r w:rsidRPr="0014261E">
        <w:t>Data Collection Procedures</w:t>
      </w:r>
      <w:bookmarkEnd w:id="28"/>
      <w:bookmarkEnd w:id="29"/>
    </w:p>
    <w:p w14:paraId="4AC47637" w14:textId="2BF22306" w:rsidR="007169CC" w:rsidRPr="00F072D2" w:rsidRDefault="007169CC" w:rsidP="00F072D2">
      <w:pPr>
        <w:ind w:firstLine="720"/>
        <w:rPr>
          <w:bCs/>
        </w:rPr>
      </w:pPr>
      <w:commentRangeStart w:id="30"/>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commentRangeEnd w:id="30"/>
      <w:r w:rsidR="003B37EF">
        <w:rPr>
          <w:rStyle w:val="a6"/>
        </w:rPr>
        <w:commentReference w:id="30"/>
      </w:r>
    </w:p>
    <w:p w14:paraId="705C64CA" w14:textId="77777777" w:rsidR="00B70AB1" w:rsidRDefault="00B70AB1" w:rsidP="00B70AB1">
      <w:pPr>
        <w:rPr>
          <w:bCs/>
        </w:rPr>
      </w:pPr>
    </w:p>
    <w:p w14:paraId="23939BFC" w14:textId="77777777" w:rsidR="00B70AB1" w:rsidRPr="0014261E" w:rsidRDefault="00B70AB1" w:rsidP="0014261E">
      <w:pPr>
        <w:pStyle w:val="2"/>
      </w:pPr>
      <w:bookmarkStart w:id="31" w:name="_Toc127199607"/>
      <w:r w:rsidRPr="0014261E">
        <w:t>Experimental design</w:t>
      </w:r>
      <w:bookmarkEnd w:id="31"/>
      <w:r w:rsidRPr="0014261E">
        <w:t xml:space="preserve"> </w:t>
      </w:r>
    </w:p>
    <w:p w14:paraId="4E7EDC0F" w14:textId="5E9418C9"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As our study aims to explore the t</w:t>
      </w:r>
      <w:r>
        <w:t>est retest 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32" w:name="_Toc127199608"/>
      <w:r w:rsidRPr="0014261E">
        <w:t>Measured Variables</w:t>
      </w:r>
      <w:bookmarkEnd w:id="32"/>
      <w:r w:rsidRPr="0014261E">
        <w:t xml:space="preserve"> </w:t>
      </w:r>
    </w:p>
    <w:p w14:paraId="168BD03A" w14:textId="7C81611D" w:rsidR="00B70AB1" w:rsidRDefault="007169CC" w:rsidP="007169CC">
      <w:pPr>
        <w:ind w:firstLine="720"/>
        <w:rPr>
          <w:bCs/>
          <w:lang w:val="en-US"/>
        </w:rPr>
      </w:pPr>
      <w:commentRangeStart w:id="33"/>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commentRangeEnd w:id="33"/>
      <w:r w:rsidR="003B37EF">
        <w:rPr>
          <w:rStyle w:val="a6"/>
        </w:rPr>
        <w:commentReference w:id="33"/>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34" w:name="_Toc127199609"/>
      <w:r w:rsidRPr="0014261E">
        <w:t>Stimuli and materials</w:t>
      </w:r>
      <w:bookmarkEnd w:id="34"/>
    </w:p>
    <w:p w14:paraId="2D52070C" w14:textId="7A251AC8" w:rsidR="00C70E59" w:rsidRDefault="00C70E59" w:rsidP="007F6374">
      <w:pPr>
        <w:ind w:firstLine="720"/>
        <w:rPr>
          <w:bCs/>
          <w:lang w:val="en-US"/>
        </w:rPr>
      </w:pPr>
      <w:commentRangeStart w:id="35"/>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w:t>
      </w:r>
      <w:r w:rsidRPr="00C70E59">
        <w:rPr>
          <w:rFonts w:eastAsia="MS Mincho"/>
          <w:color w:val="000000"/>
          <w:lang w:val="en-US" w:eastAsia="de-DE"/>
        </w:rPr>
        <w:lastRenderedPageBreak/>
        <w:t xml:space="preserve">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commentRangeEnd w:id="35"/>
      <w:r w:rsidR="003B37EF">
        <w:rPr>
          <w:rStyle w:val="a6"/>
        </w:rPr>
        <w:commentReference w:id="35"/>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36" w:name="_Toc127199610"/>
      <w:r w:rsidRPr="00D86C42">
        <w:rPr>
          <w:highlight w:val="yellow"/>
        </w:rPr>
        <w:t>Procedure</w:t>
      </w:r>
      <w:bookmarkEnd w:id="36"/>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2"/>
      </w:pPr>
      <w:bookmarkStart w:id="37" w:name="_c49m91hl2d4p" w:colFirst="0" w:colLast="0"/>
      <w:bookmarkStart w:id="38" w:name="_Toc127199611"/>
      <w:bookmarkEnd w:id="37"/>
      <w:r w:rsidRPr="0014261E">
        <w:t>Pilot data</w:t>
      </w:r>
      <w:r w:rsidR="007D3F54" w:rsidRPr="0014261E">
        <w:t xml:space="preserve"> simulated data</w:t>
      </w:r>
      <w:bookmarkEnd w:id="38"/>
      <w:r w:rsidR="007D3F54" w:rsidRPr="0014261E">
        <w:t xml:space="preserve"> </w:t>
      </w:r>
    </w:p>
    <w:p w14:paraId="08BF8E5F" w14:textId="1AAFBAB6" w:rsidR="00661D7C" w:rsidRPr="008E2954" w:rsidRDefault="009B63AA" w:rsidP="008E2954">
      <w:pPr>
        <w:ind w:firstLine="720"/>
        <w:rPr>
          <w:rFonts w:eastAsia="Calibri"/>
          <w:lang w:val="en-US"/>
        </w:rPr>
      </w:pPr>
      <w:commentRangeStart w:id="39"/>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5"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commentRangeEnd w:id="39"/>
      <w:r w:rsidR="004A5D32">
        <w:rPr>
          <w:rStyle w:val="a6"/>
        </w:rPr>
        <w:commentReference w:id="39"/>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lastRenderedPageBreak/>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Pr>
          <w:rFonts w:eastAsia="MS Mincho"/>
          <w:color w:val="000000"/>
          <w:lang w:val="en-US" w:eastAsia="de-DE"/>
        </w:rPr>
        <w:t xml:space="preserve">Figure </w:t>
      </w:r>
      <w:r w:rsidR="00987388">
        <w:rPr>
          <w:rFonts w:eastAsia="MS Mincho"/>
          <w:color w:val="000000"/>
          <w:lang w:val="en-US" w:eastAsia="de-DE"/>
        </w:rPr>
        <w:t>2</w:t>
      </w:r>
      <w:r>
        <w:rPr>
          <w:rFonts w:eastAsia="MS Mincho"/>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40" w:name="_mo5wam9lyrd2" w:colFirst="0" w:colLast="0"/>
      <w:bookmarkStart w:id="41" w:name="_af2debhp0apz" w:colFirst="0" w:colLast="0"/>
      <w:bookmarkStart w:id="42" w:name="_x5xzkvo93gpg" w:colFirst="0" w:colLast="0"/>
      <w:bookmarkEnd w:id="40"/>
      <w:bookmarkEnd w:id="41"/>
      <w:bookmarkEnd w:id="42"/>
    </w:p>
    <w:p w14:paraId="7070CA1A" w14:textId="2FD80DBB" w:rsidR="00586F83" w:rsidRPr="0014261E" w:rsidRDefault="00BA0079" w:rsidP="0014261E">
      <w:pPr>
        <w:pStyle w:val="2"/>
      </w:pPr>
      <w:bookmarkStart w:id="43" w:name="_5w73peohap5j" w:colFirst="0" w:colLast="0"/>
      <w:bookmarkStart w:id="44" w:name="_Toc127199612"/>
      <w:bookmarkEnd w:id="43"/>
      <w:commentRangeStart w:id="45"/>
      <w:r w:rsidRPr="00D86C42">
        <w:rPr>
          <w:highlight w:val="yellow"/>
        </w:rPr>
        <w:t>Analysis Plan</w:t>
      </w:r>
      <w:bookmarkEnd w:id="44"/>
      <w:commentRangeEnd w:id="45"/>
      <w:r w:rsidR="00F3285F">
        <w:rPr>
          <w:rStyle w:val="a6"/>
          <w:rFonts w:ascii="Times New Roman" w:eastAsia="Times New Roman" w:hAnsi="Times New Roman"/>
          <w:b w:val="0"/>
        </w:rPr>
        <w:commentReference w:id="45"/>
      </w:r>
    </w:p>
    <w:p w14:paraId="4F6AFFA6" w14:textId="688BF857" w:rsidR="00B57B70" w:rsidRPr="00981E08" w:rsidRDefault="00987388" w:rsidP="00981E08">
      <w:pPr>
        <w:ind w:firstLine="720"/>
        <w:rPr>
          <w:rFonts w:eastAsia="Calibri"/>
          <w:lang w:val="en-US"/>
        </w:rPr>
      </w:pPr>
      <w:r w:rsidRPr="00987388">
        <w:rPr>
          <w:color w:val="000000" w:themeColor="text1"/>
          <w:lang w:val="en-US"/>
        </w:rPr>
        <w:t>The drift-diffusion model was applied to evaluate the reaction times and accuracy. Our behavioral data analysis will utilize HDDM, a Python toolkit for Bayesian Hierarchical Modeling</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981E08">
        <w:rPr>
          <w:rFonts w:eastAsia="Calibri"/>
          <w:lang w:val="en-US"/>
        </w:rPr>
        <w:fldChar w:fldCharType="separate"/>
      </w:r>
      <w:r w:rsidR="00981E08">
        <w:rPr>
          <w:rFonts w:eastAsia="Calibri"/>
          <w:noProof/>
          <w:lang w:val="en-US"/>
        </w:rPr>
        <w:t>(Wiecki et al., 2013)</w:t>
      </w:r>
      <w:r w:rsidR="00981E08">
        <w:rPr>
          <w:rFonts w:eastAsia="Calibri"/>
          <w:lang w:val="en-US"/>
        </w:rPr>
        <w:fldChar w:fldCharType="end"/>
      </w:r>
      <w:r w:rsidRPr="00987388">
        <w:t xml:space="preserve"> </w:t>
      </w:r>
      <w:r w:rsidRPr="00987388">
        <w:rPr>
          <w:rFonts w:eastAsia="Calibri"/>
          <w:lang w:val="en-US"/>
        </w:rPr>
        <w:t>, to fit the data into the DDM. As a result of this model, we will be able to obtain two indices, the drift rate (v) indicating faster evidence accumulation and the starting point (z)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Pr="006435DB" w:rsidRDefault="00987388" w:rsidP="006435DB">
      <w:pPr>
        <w:ind w:firstLine="720"/>
        <w:rPr>
          <w:rFonts w:eastAsia="Calibri"/>
          <w:lang w:val="en-US"/>
        </w:rPr>
      </w:pPr>
      <w:r w:rsidRPr="00987388">
        <w:rPr>
          <w:rFonts w:eastAsia="Calibri"/>
          <w:lang w:val="en-US"/>
        </w:rPr>
        <w:t>In addition to drift rate (v) and starting point (z),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78FF2123" w14:textId="33C6CC5B" w:rsidR="00704C8C" w:rsidRPr="00FF3620" w:rsidRDefault="00704C8C" w:rsidP="004D6313">
      <w:pPr>
        <w:pStyle w:val="3"/>
        <w:rPr>
          <w:rFonts w:eastAsia="Calibri"/>
          <w:lang w:val="en-US"/>
        </w:rPr>
      </w:pPr>
      <w:bookmarkStart w:id="46" w:name="_Toc127199613"/>
      <w:r w:rsidRPr="00FF3620">
        <w:rPr>
          <w:rFonts w:eastAsia="Calibri"/>
          <w:lang w:val="en-US"/>
        </w:rPr>
        <w:t>Data pre-processing</w:t>
      </w:r>
      <w:bookmarkEnd w:id="46"/>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47" w:name="_Toc127199614"/>
      <w:r w:rsidRPr="004D6313">
        <w:rPr>
          <w:rFonts w:eastAsia="Calibri"/>
          <w:lang w:val="en-US"/>
        </w:rPr>
        <w:lastRenderedPageBreak/>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47"/>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22C26480" w14:textId="5A6EEC9C"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F32E51" w:rsidP="003A496A">
            <w:pPr>
              <w:jc w:val="center"/>
              <w:rPr>
                <w:rFonts w:eastAsiaTheme="minorEastAsia"/>
                <w:color w:val="000000" w:themeColor="text1"/>
              </w:rPr>
            </w:pPr>
            <m:oMathPara>
              <m:oMath>
                <m:f>
                  <m:fPr>
                    <m:ctrlPr>
                      <w:ins w:id="48" w:author="Zheng Liu" w:date="2022-05-16T20:07:00Z">
                        <w:rPr>
                          <w:rFonts w:ascii="Cambria Math" w:eastAsiaTheme="minorEastAsia" w:hAnsi="Cambria Math"/>
                          <w:color w:val="000000" w:themeColor="text1"/>
                        </w:rPr>
                      </w:ins>
                    </m:ctrlPr>
                  </m:fPr>
                  <m:num>
                    <m:nary>
                      <m:naryPr>
                        <m:chr m:val="∑"/>
                        <m:limLoc m:val="undOvr"/>
                        <m:subHide m:val="1"/>
                        <m:supHide m:val="1"/>
                        <m:ctrlPr>
                          <w:ins w:id="49"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F32E51" w:rsidP="003A496A">
            <w:pPr>
              <w:jc w:val="center"/>
              <w:rPr>
                <w:rFonts w:eastAsiaTheme="minorEastAsia"/>
                <w:color w:val="000000" w:themeColor="text1"/>
              </w:rPr>
            </w:pPr>
            <m:oMathPara>
              <m:oMath>
                <m:f>
                  <m:fPr>
                    <m:ctrlPr>
                      <w:ins w:id="50"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51"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52"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F32E51" w:rsidP="003A496A">
            <w:pPr>
              <w:jc w:val="center"/>
              <w:rPr>
                <w:rFonts w:eastAsiaTheme="minorEastAsia"/>
                <w:color w:val="000000" w:themeColor="text1"/>
              </w:rPr>
            </w:pPr>
            <m:oMathPara>
              <m:oMath>
                <m:f>
                  <m:fPr>
                    <m:ctrlPr>
                      <w:ins w:id="53"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405FD06D" w:rsidR="003A496A" w:rsidRPr="00F74C9E" w:rsidRDefault="00534451" w:rsidP="003A496A">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&amp;amp;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&amp;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54" w:name="_Toc127199615"/>
      <w:r w:rsidRPr="00FF3620">
        <w:rPr>
          <w:rFonts w:eastAsia="Calibri"/>
          <w:lang w:val="en-US"/>
        </w:rPr>
        <w:t>Reliability of indices in SALT as individual-level/group-level</w:t>
      </w:r>
      <w:bookmarkEnd w:id="54"/>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commentRangeStart w:id="55"/>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commentRangeEnd w:id="55"/>
      <w:r>
        <w:rPr>
          <w:rStyle w:val="a6"/>
        </w:rPr>
        <w:commentReference w:id="55"/>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F32E51" w:rsidP="00D07D09">
      <w:pPr>
        <w:rPr>
          <w:rFonts w:eastAsia="Calibri"/>
        </w:rPr>
      </w:pPr>
      <m:oMathPara>
        <m:oMath>
          <m:eqArr>
            <m:eqArrPr>
              <m:ctrlPr>
                <w:ins w:id="56" w:author="Zheng Liu" w:date="2022-05-16T20:07:00Z">
                  <w:rPr>
                    <w:rFonts w:ascii="Cambria Math" w:eastAsia="Calibri" w:hAnsi="Cambria Math"/>
                  </w:rPr>
                </w:ins>
              </m:ctrlPr>
            </m:eqArrPr>
            <m:e>
              <m:f>
                <m:fPr>
                  <m:ctrlPr>
                    <w:ins w:id="57" w:author="Zheng Liu" w:date="2022-05-16T20:07:00Z">
                      <w:rPr>
                        <w:rFonts w:ascii="Cambria Math" w:eastAsia="Calibri" w:hAnsi="Cambria Math"/>
                      </w:rPr>
                    </w:ins>
                  </m:ctrlPr>
                </m:fPr>
                <m:num>
                  <m:sSub>
                    <m:sSubPr>
                      <m:ctrlPr>
                        <w:ins w:id="5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5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6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1" w:author="Zheng Liu" w:date="2022-05-16T20:07:00Z">
                          <w:rPr>
                            <w:rFonts w:ascii="Cambria Math" w:eastAsia="Calibri" w:hAnsi="Cambria Math"/>
                            <w:i/>
                          </w:rPr>
                        </w:ins>
                      </m:ctrlPr>
                    </m:dPr>
                    <m:e>
                      <m:r>
                        <w:rPr>
                          <w:rFonts w:ascii="Cambria Math" w:eastAsia="Calibri" w:hAnsi="Cambria Math"/>
                        </w:rPr>
                        <m:t>k-1</m:t>
                      </m:r>
                    </m:e>
                  </m:d>
                  <m:sSub>
                    <m:sSubPr>
                      <m:ctrlPr>
                        <w:ins w:id="6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3"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4" w:author="Zheng Liu" w:date="2022-05-16T20:07:00Z">
                          <w:rPr>
                            <w:rFonts w:ascii="Cambria Math" w:eastAsia="Calibri" w:hAnsi="Cambria Math"/>
                          </w:rPr>
                        </w:ins>
                      </m:ctrlPr>
                    </m:dPr>
                    <m:e>
                      <m:sSub>
                        <m:sSubPr>
                          <m:ctrlPr>
                            <w:ins w:id="65"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67"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68"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m</w:t>
      </w:r>
      <w:proofErr w:type="spellStart"/>
      <w:r w:rsidRPr="007036EB">
        <w:rPr>
          <w:color w:val="000000"/>
          <w:sz w:val="22"/>
          <w:szCs w:val="22"/>
        </w:rPr>
        <w:t>ean</w:t>
      </w:r>
      <w:proofErr w:type="spellEnd"/>
      <w:r w:rsidRPr="007036EB">
        <w:rPr>
          <w:color w:val="000000"/>
          <w:sz w:val="22"/>
          <w:szCs w:val="22"/>
        </w:rPr>
        <w:t xml:space="preserve"> square for error; </w:t>
      </w:r>
      <m:oMath>
        <m:sSub>
          <m:sSubPr>
            <m:ctrlPr>
              <w:ins w:id="69"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F32E51" w:rsidP="002B0D83">
      <w:pPr>
        <w:spacing w:after="240"/>
      </w:pPr>
      <m:oMathPara>
        <m:oMath>
          <m:f>
            <m:fPr>
              <m:ctrlPr>
                <w:ins w:id="70" w:author="Zheng Liu" w:date="2022-05-16T20:07:00Z">
                  <w:rPr>
                    <w:rFonts w:ascii="Cambria Math" w:hAnsi="Cambria Math"/>
                  </w:rPr>
                </w:ins>
              </m:ctrlPr>
            </m:fPr>
            <m:num>
              <m:sSub>
                <m:sSubPr>
                  <m:ctrlPr>
                    <w:ins w:id="71"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4" w:author="Zheng Liu" w:date="2022-05-16T20:07:00Z">
                      <w:rPr>
                        <w:rFonts w:ascii="Cambria Math" w:hAnsi="Cambria Math"/>
                      </w:rPr>
                    </w:ins>
                  </m:ctrlPr>
                </m:fPr>
                <m:num>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77"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7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7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0664B815"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w:t>
      </w:r>
      <w:proofErr w:type="spellStart"/>
      <w:r w:rsidR="00B3449B">
        <w:rPr>
          <w:noProof/>
          <w:color w:val="000000" w:themeColor="text1"/>
          <w:lang w:val="en-US"/>
        </w:rPr>
        <w:t>Cicchetti</w:t>
      </w:r>
      <w:proofErr w:type="spellEnd"/>
      <w:r w:rsidR="00B3449B">
        <w:rPr>
          <w:noProof/>
          <w:color w:val="000000" w:themeColor="text1"/>
          <w:lang w:val="en-US"/>
        </w:rPr>
        <w:t xml:space="preserve">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80" w:name="_Toc127199616"/>
      <w:r w:rsidRPr="00464832">
        <w:rPr>
          <w:highlight w:val="yellow"/>
          <w:lang w:val="en-US"/>
        </w:rPr>
        <w:t>Split-half reliability of SPE in SALT</w:t>
      </w:r>
      <w:bookmarkEnd w:id="80"/>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w:t>
      </w:r>
      <w:r w:rsidRPr="006C6CA7">
        <w:rPr>
          <w:color w:val="000000"/>
        </w:rPr>
        <w:lastRenderedPageBreak/>
        <w:t>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81" w:name="_8ky6xw9d7iji" w:colFirst="0" w:colLast="0"/>
      <w:bookmarkStart w:id="82" w:name="_Toc127199617"/>
      <w:bookmarkEnd w:id="81"/>
      <w:r>
        <w:rPr>
          <w:rFonts w:ascii="Calibri" w:eastAsia="Calibri" w:hAnsi="Calibri" w:cs="Calibri"/>
          <w:b/>
          <w:sz w:val="42"/>
          <w:szCs w:val="42"/>
        </w:rPr>
        <w:t>Data availability</w:t>
      </w:r>
      <w:bookmarkEnd w:id="82"/>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83" w:name="_v3xn7y51vn90" w:colFirst="0" w:colLast="0"/>
      <w:bookmarkStart w:id="84" w:name="_Toc127199618"/>
      <w:bookmarkEnd w:id="83"/>
      <w:r>
        <w:rPr>
          <w:rFonts w:ascii="Calibri" w:eastAsia="Calibri" w:hAnsi="Calibri" w:cs="Calibri"/>
          <w:b/>
          <w:sz w:val="42"/>
          <w:szCs w:val="42"/>
        </w:rPr>
        <w:t>Code availability</w:t>
      </w:r>
      <w:bookmarkEnd w:id="84"/>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85" w:name="_wv0gj0dgrmeo" w:colFirst="0" w:colLast="0"/>
      <w:bookmarkStart w:id="86" w:name="_Toc127199619"/>
      <w:bookmarkEnd w:id="85"/>
      <w:r>
        <w:rPr>
          <w:rFonts w:ascii="Calibri" w:eastAsia="Calibri" w:hAnsi="Calibri" w:cs="Calibri"/>
          <w:b/>
          <w:sz w:val="42"/>
          <w:szCs w:val="42"/>
        </w:rPr>
        <w:t>Results</w:t>
      </w:r>
      <w:bookmarkEnd w:id="86"/>
    </w:p>
    <w:p w14:paraId="73D191D2" w14:textId="48E51348" w:rsidR="00586F83" w:rsidRPr="0014261E" w:rsidRDefault="00464832" w:rsidP="0014261E">
      <w:pPr>
        <w:pStyle w:val="2"/>
        <w:rPr>
          <w:rFonts w:cs="Calibri"/>
          <w:highlight w:val="yellow"/>
          <w:lang w:val="en-US"/>
        </w:rPr>
      </w:pPr>
      <w:bookmarkStart w:id="87" w:name="_Toc127199620"/>
      <w:r w:rsidRPr="0014261E">
        <w:rPr>
          <w:highlight w:val="yellow"/>
          <w:lang w:val="en-US"/>
        </w:rPr>
        <w:t>Descriptive Statistics</w:t>
      </w:r>
      <w:bookmarkEnd w:id="87"/>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88" w:name="_Toc127199621"/>
      <w:proofErr w:type="gramStart"/>
      <w:r w:rsidRPr="00464832">
        <w:rPr>
          <w:rFonts w:hint="eastAsia"/>
          <w:highlight w:val="yellow"/>
          <w:lang w:val="en-US"/>
        </w:rPr>
        <w:t>I</w:t>
      </w:r>
      <w:r w:rsidRPr="00464832">
        <w:rPr>
          <w:highlight w:val="yellow"/>
          <w:lang w:val="en-US"/>
        </w:rPr>
        <w:t>CC(</w:t>
      </w:r>
      <w:proofErr w:type="gramEnd"/>
      <w:r w:rsidRPr="00464832">
        <w:rPr>
          <w:highlight w:val="yellow"/>
          <w:lang w:val="en-US"/>
        </w:rPr>
        <w:t>Intraclass correlation coefficient)</w:t>
      </w:r>
      <w:bookmarkEnd w:id="88"/>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w:t>
      </w:r>
      <w:r w:rsidR="00BD454B" w:rsidRPr="006C6CA7">
        <w:rPr>
          <w:rFonts w:eastAsia="宋体" w:cs="PMingLiU"/>
          <w:lang w:val="en-US"/>
        </w:rPr>
        <w:lastRenderedPageBreak/>
        <w:t>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070A15AF" w:rsidR="00841431" w:rsidRPr="006C6CA7" w:rsidRDefault="006C6CA7" w:rsidP="00841431">
      <w:pPr>
        <w:jc w:val="center"/>
        <w:rPr>
          <w:rFonts w:eastAsia="宋体" w:cs="PMingLiU"/>
          <w:lang w:val="en-US"/>
        </w:rPr>
      </w:pPr>
      <w:r w:rsidRPr="006C6CA7">
        <w:rPr>
          <w:rFonts w:eastAsia="宋体" w:cs="PMingLiU"/>
          <w:lang w:val="en-US"/>
        </w:rPr>
        <w:t>Figure</w:t>
      </w:r>
      <w:r w:rsidR="00841431" w:rsidRPr="006C6CA7">
        <w:rPr>
          <w:rFonts w:eastAsia="宋体" w:cs="PMingLiU" w:hint="eastAsia"/>
          <w:lang w:val="en-US"/>
        </w:rPr>
        <w:t>.</w:t>
      </w:r>
      <w:r w:rsidR="00841431" w:rsidRPr="006C6CA7">
        <w:rPr>
          <w:rFonts w:eastAsia="宋体" w:cs="PMingLiU"/>
          <w:lang w:val="en-US"/>
        </w:rPr>
        <w:t xml:space="preserve"> </w:t>
      </w:r>
      <w:r w:rsidRPr="006C6CA7">
        <w:rPr>
          <w:rFonts w:eastAsia="宋体" w:cs="PMingLiU"/>
          <w:lang w:val="en-US"/>
        </w:rPr>
        <w:t>2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89" w:name="_Toc127199622"/>
      <w:r w:rsidRPr="00464832">
        <w:rPr>
          <w:highlight w:val="yellow"/>
          <w:lang w:val="en-US"/>
        </w:rPr>
        <w:t>Split-Half Reliability</w:t>
      </w:r>
      <w:bookmarkEnd w:id="89"/>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024F35E5" w:rsidR="006C6CA7" w:rsidRPr="006C6CA7" w:rsidRDefault="006C6CA7" w:rsidP="006C6CA7">
      <w:pPr>
        <w:jc w:val="center"/>
        <w:rPr>
          <w:rFonts w:eastAsia="宋体" w:cs="PMingLiU"/>
          <w:lang w:val="en-US"/>
        </w:rPr>
      </w:pPr>
      <w:r w:rsidRPr="006C6CA7">
        <w:rPr>
          <w:rFonts w:eastAsia="宋体" w:cs="PMingLiU"/>
          <w:lang w:val="en-US"/>
        </w:rPr>
        <w:t>Figure</w:t>
      </w:r>
      <w:r w:rsidRPr="006C6CA7">
        <w:rPr>
          <w:rFonts w:eastAsia="宋体" w:cs="PMingLiU" w:hint="eastAsia"/>
          <w:lang w:val="en-US"/>
        </w:rPr>
        <w:t>.</w:t>
      </w:r>
      <w:r w:rsidRPr="006C6CA7">
        <w:rPr>
          <w:rFonts w:eastAsia="宋体" w:cs="PMingLiU"/>
          <w:lang w:val="en-US"/>
        </w:rPr>
        <w:t xml:space="preserve"> </w:t>
      </w:r>
      <w:r>
        <w:rPr>
          <w:rFonts w:eastAsia="宋体" w:cs="PMingLiU"/>
          <w:lang w:val="en-US"/>
        </w:rPr>
        <w:t>2</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90" w:name="_n45umupwgeta" w:colFirst="0" w:colLast="0"/>
      <w:bookmarkStart w:id="91" w:name="_Toc127199623"/>
      <w:bookmarkEnd w:id="90"/>
      <w:r>
        <w:rPr>
          <w:rFonts w:ascii="Calibri" w:eastAsia="Calibri" w:hAnsi="Calibri" w:cs="Calibri"/>
          <w:b/>
          <w:sz w:val="42"/>
          <w:szCs w:val="42"/>
        </w:rPr>
        <w:t>Discussion</w:t>
      </w:r>
      <w:bookmarkEnd w:id="91"/>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92" w:name="_55me02ptpjfj" w:colFirst="0" w:colLast="0"/>
      <w:bookmarkEnd w:id="92"/>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93" w:name="_mdjadefs2vka" w:colFirst="0" w:colLast="0"/>
      <w:bookmarkEnd w:id="93"/>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94" w:name="_Toc127199624"/>
      <w:r>
        <w:rPr>
          <w:rFonts w:ascii="Calibri" w:eastAsia="Calibri" w:hAnsi="Calibri" w:cs="Calibri"/>
          <w:b/>
          <w:sz w:val="42"/>
          <w:szCs w:val="42"/>
        </w:rPr>
        <w:lastRenderedPageBreak/>
        <w:t>Acknowledgements</w:t>
      </w:r>
      <w:bookmarkEnd w:id="94"/>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95" w:name="_wvd57wep2hh3" w:colFirst="0" w:colLast="0"/>
      <w:bookmarkEnd w:id="95"/>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96" w:name="_ridkkf2yzxxx" w:colFirst="0" w:colLast="0"/>
      <w:bookmarkStart w:id="97" w:name="_Toc127199625"/>
      <w:bookmarkEnd w:id="96"/>
      <w:r>
        <w:rPr>
          <w:rFonts w:ascii="Calibri" w:eastAsia="Calibri" w:hAnsi="Calibri" w:cs="Calibri"/>
          <w:b/>
          <w:sz w:val="42"/>
          <w:szCs w:val="42"/>
        </w:rPr>
        <w:t>Author contributions</w:t>
      </w:r>
      <w:bookmarkEnd w:id="97"/>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98" w:name="_Toc127199626"/>
      <w:r w:rsidRPr="003E7247">
        <w:rPr>
          <w:rFonts w:ascii="Calibri" w:eastAsia="Calibri" w:hAnsi="Calibri" w:cs="Calibri"/>
          <w:b/>
          <w:sz w:val="42"/>
          <w:szCs w:val="42"/>
        </w:rPr>
        <w:t>Competing interests</w:t>
      </w:r>
      <w:bookmarkEnd w:id="98"/>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99" w:name="_Toc127199627"/>
      <w:r>
        <w:rPr>
          <w:rFonts w:ascii="Calibri" w:eastAsia="Calibri" w:hAnsi="Calibri" w:cs="Calibri"/>
          <w:b/>
          <w:sz w:val="42"/>
          <w:szCs w:val="42"/>
        </w:rPr>
        <w:t>Figures</w:t>
      </w:r>
      <w:bookmarkEnd w:id="99"/>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100" w:name="_wbmlk2iy1qsw" w:colFirst="0" w:colLast="0"/>
      <w:bookmarkEnd w:id="100"/>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101" w:name="_1r3wz94tf58i" w:colFirst="0" w:colLast="0"/>
      <w:bookmarkStart w:id="102" w:name="_Toc127199628"/>
      <w:bookmarkEnd w:id="101"/>
      <w:r>
        <w:rPr>
          <w:rFonts w:ascii="Calibri" w:eastAsia="Calibri" w:hAnsi="Calibri" w:cs="Calibri"/>
          <w:b/>
          <w:sz w:val="42"/>
          <w:szCs w:val="42"/>
        </w:rPr>
        <w:t>Figure Legends</w:t>
      </w:r>
      <w:bookmarkEnd w:id="102"/>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03" w:name="_5v980ihlaje4" w:colFirst="0" w:colLast="0"/>
      <w:bookmarkEnd w:id="103"/>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104" w:name="_Toc127199629"/>
      <w:r>
        <w:rPr>
          <w:rFonts w:ascii="Calibri" w:eastAsia="Calibri" w:hAnsi="Calibri" w:cs="Calibri"/>
          <w:b/>
          <w:sz w:val="42"/>
          <w:szCs w:val="42"/>
        </w:rPr>
        <w:lastRenderedPageBreak/>
        <w:t>Supplementary information</w:t>
      </w:r>
      <w:bookmarkEnd w:id="104"/>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105" w:name="_dz5w9vw0a4hh" w:colFirst="0" w:colLast="0"/>
      <w:bookmarkEnd w:id="105"/>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106" w:name="_7gc9ix103005" w:colFirst="0" w:colLast="0"/>
      <w:bookmarkEnd w:id="106"/>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107" w:name="_Toc127199630"/>
      <w:r w:rsidRPr="00BA6702">
        <w:rPr>
          <w:rFonts w:ascii="Calibri" w:eastAsia="Calibri" w:hAnsi="Calibri" w:cs="Calibri"/>
          <w:b/>
          <w:sz w:val="42"/>
          <w:szCs w:val="42"/>
        </w:rPr>
        <w:lastRenderedPageBreak/>
        <w:t>References</w:t>
      </w:r>
      <w:bookmarkEnd w:id="107"/>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27F60D85" w14:textId="33830726" w:rsidR="002D6885" w:rsidRPr="002D6885" w:rsidRDefault="00B03D7E" w:rsidP="002D6885">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2D6885" w:rsidRPr="002D6885">
        <w:rPr>
          <w:noProof/>
        </w:rPr>
        <w:t xml:space="preserve">Amodeo, L., et al. (2021). A comparison of self-bias measures across cognitive domains. </w:t>
      </w:r>
      <w:r w:rsidR="002D6885" w:rsidRPr="002D6885">
        <w:rPr>
          <w:i/>
          <w:noProof/>
        </w:rPr>
        <w:t>BMC Psychology, 9</w:t>
      </w:r>
      <w:r w:rsidR="002D6885" w:rsidRPr="002D6885">
        <w:rPr>
          <w:noProof/>
        </w:rPr>
        <w:t xml:space="preserve">(1), 1-132. </w:t>
      </w:r>
      <w:hyperlink r:id="rId19" w:history="1">
        <w:r w:rsidR="002D6885" w:rsidRPr="002D6885">
          <w:rPr>
            <w:rStyle w:val="aa"/>
            <w:noProof/>
          </w:rPr>
          <w:t>https://doi.org/10.1186/s40359-021-00639-x</w:t>
        </w:r>
      </w:hyperlink>
      <w:r w:rsidR="002D6885" w:rsidRPr="002D6885">
        <w:rPr>
          <w:noProof/>
        </w:rPr>
        <w:t xml:space="preserve"> </w:t>
      </w:r>
    </w:p>
    <w:p w14:paraId="0D9A3709" w14:textId="77777777" w:rsidR="002D6885" w:rsidRPr="002D6885" w:rsidRDefault="002D6885" w:rsidP="002D6885">
      <w:pPr>
        <w:pStyle w:val="EndNoteBibliography"/>
        <w:rPr>
          <w:noProof/>
        </w:rPr>
      </w:pPr>
    </w:p>
    <w:p w14:paraId="5E35E84F" w14:textId="77777777" w:rsidR="002D6885" w:rsidRPr="002D6885" w:rsidRDefault="002D6885" w:rsidP="002D6885">
      <w:pPr>
        <w:pStyle w:val="EndNoteBibliography"/>
        <w:ind w:left="720" w:hanging="720"/>
        <w:rPr>
          <w:noProof/>
        </w:rPr>
      </w:pPr>
      <w:r w:rsidRPr="002D6885">
        <w:rPr>
          <w:noProof/>
        </w:rPr>
        <w:t xml:space="preserve">Cicchetti, D.V., &amp; Sparrow, S.A. (1981). Developing criteria for establishing interrater reliability of specific items: applications to assessment of adaptive behavior. </w:t>
      </w:r>
      <w:r w:rsidRPr="002D6885">
        <w:rPr>
          <w:i/>
          <w:noProof/>
        </w:rPr>
        <w:t>Am J Ment Defic, 86</w:t>
      </w:r>
      <w:r w:rsidRPr="002D6885">
        <w:rPr>
          <w:noProof/>
        </w:rPr>
        <w:t xml:space="preserve">(2), 127-137. </w:t>
      </w:r>
    </w:p>
    <w:p w14:paraId="7C781969" w14:textId="77777777" w:rsidR="002D6885" w:rsidRPr="002D6885" w:rsidRDefault="002D6885" w:rsidP="002D6885">
      <w:pPr>
        <w:pStyle w:val="EndNoteBibliography"/>
        <w:rPr>
          <w:noProof/>
        </w:rPr>
      </w:pPr>
    </w:p>
    <w:p w14:paraId="08B17114" w14:textId="4640579F" w:rsidR="002D6885" w:rsidRPr="002D6885" w:rsidRDefault="002D6885" w:rsidP="002D6885">
      <w:pPr>
        <w:pStyle w:val="EndNoteBibliography"/>
        <w:ind w:left="720" w:hanging="720"/>
        <w:rPr>
          <w:noProof/>
        </w:rPr>
      </w:pPr>
      <w:r w:rsidRPr="002D6885">
        <w:rPr>
          <w:noProof/>
        </w:rPr>
        <w:t xml:space="preserve">Constable, M.D., et al. (2019). Relevant for us? We-prioritization in cognitive processing. </w:t>
      </w:r>
      <w:r w:rsidRPr="002D6885">
        <w:rPr>
          <w:i/>
          <w:noProof/>
        </w:rPr>
        <w:t>Journal of Experimental Psychology: Human Perception and Performance, 45</w:t>
      </w:r>
      <w:r w:rsidRPr="002D6885">
        <w:rPr>
          <w:noProof/>
        </w:rPr>
        <w:t xml:space="preserve">(12). </w:t>
      </w:r>
      <w:hyperlink r:id="rId20" w:history="1">
        <w:r w:rsidRPr="002D6885">
          <w:rPr>
            <w:rStyle w:val="aa"/>
            <w:noProof/>
          </w:rPr>
          <w:t>https://doi.org/10.1037/xhp0000691</w:t>
        </w:r>
      </w:hyperlink>
      <w:r w:rsidRPr="002D6885">
        <w:rPr>
          <w:noProof/>
        </w:rPr>
        <w:t xml:space="preserve"> </w:t>
      </w:r>
    </w:p>
    <w:p w14:paraId="696ED204" w14:textId="77777777" w:rsidR="002D6885" w:rsidRPr="002D6885" w:rsidRDefault="002D6885" w:rsidP="002D6885">
      <w:pPr>
        <w:pStyle w:val="EndNoteBibliography"/>
        <w:rPr>
          <w:noProof/>
        </w:rPr>
      </w:pPr>
    </w:p>
    <w:p w14:paraId="438553C8" w14:textId="64D7F2DD" w:rsidR="002D6885" w:rsidRPr="002D6885" w:rsidRDefault="002D6885" w:rsidP="002D6885">
      <w:pPr>
        <w:pStyle w:val="EndNoteBibliography"/>
        <w:ind w:left="720" w:hanging="720"/>
        <w:rPr>
          <w:noProof/>
        </w:rPr>
      </w:pPr>
      <w:r w:rsidRPr="002D6885">
        <w:rPr>
          <w:noProof/>
        </w:rPr>
        <w:t xml:space="preserve">Constable, M.D., &amp; Knoblich, G. (2020). Sticking together? Re-binding previous other-associated stimuli interferes with self-verification but not partner-verification. </w:t>
      </w:r>
      <w:r w:rsidRPr="002D6885">
        <w:rPr>
          <w:i/>
          <w:noProof/>
        </w:rPr>
        <w:t>Acta psychologica, 210</w:t>
      </w:r>
      <w:r w:rsidRPr="002D6885">
        <w:rPr>
          <w:noProof/>
        </w:rPr>
        <w:t xml:space="preserve">, 103167. </w:t>
      </w:r>
      <w:hyperlink r:id="rId21" w:history="1">
        <w:r w:rsidRPr="002D6885">
          <w:rPr>
            <w:rStyle w:val="aa"/>
            <w:noProof/>
          </w:rPr>
          <w:t>https://doi.org/10.1016/j.actpsy.2020.103167</w:t>
        </w:r>
      </w:hyperlink>
      <w:r w:rsidRPr="002D6885">
        <w:rPr>
          <w:noProof/>
        </w:rPr>
        <w:t xml:space="preserve"> </w:t>
      </w:r>
    </w:p>
    <w:p w14:paraId="3211C2DB" w14:textId="77777777" w:rsidR="002D6885" w:rsidRPr="002D6885" w:rsidRDefault="002D6885" w:rsidP="002D6885">
      <w:pPr>
        <w:pStyle w:val="EndNoteBibliography"/>
        <w:rPr>
          <w:noProof/>
        </w:rPr>
      </w:pPr>
    </w:p>
    <w:p w14:paraId="40A11C3A" w14:textId="2440F1C0" w:rsidR="002D6885" w:rsidRPr="002D6885" w:rsidRDefault="002D6885" w:rsidP="002D6885">
      <w:pPr>
        <w:pStyle w:val="EndNoteBibliography"/>
        <w:ind w:left="720" w:hanging="720"/>
        <w:rPr>
          <w:noProof/>
        </w:rPr>
      </w:pPr>
      <w:r w:rsidRPr="002D6885">
        <w:rPr>
          <w:noProof/>
        </w:rPr>
        <w:t xml:space="preserve">Constable, M.D., et al. (2019). It is not in the details: Self-related shapes are rapidly classified but their features are not better remembered. </w:t>
      </w:r>
      <w:r w:rsidRPr="002D6885">
        <w:rPr>
          <w:i/>
          <w:noProof/>
        </w:rPr>
        <w:t>Memory &amp; Cognition, 47</w:t>
      </w:r>
      <w:r w:rsidRPr="002D6885">
        <w:rPr>
          <w:noProof/>
        </w:rPr>
        <w:t xml:space="preserve">, 1145-1157. </w:t>
      </w:r>
      <w:hyperlink r:id="rId22" w:history="1">
        <w:r w:rsidRPr="002D6885">
          <w:rPr>
            <w:rStyle w:val="aa"/>
            <w:noProof/>
          </w:rPr>
          <w:t>https://doi.org/10.3758/s13421-019-00924-6</w:t>
        </w:r>
      </w:hyperlink>
      <w:r w:rsidRPr="002D6885">
        <w:rPr>
          <w:noProof/>
        </w:rPr>
        <w:t xml:space="preserve"> </w:t>
      </w:r>
    </w:p>
    <w:p w14:paraId="3A2DE8DC" w14:textId="77777777" w:rsidR="002D6885" w:rsidRPr="002D6885" w:rsidRDefault="002D6885" w:rsidP="002D6885">
      <w:pPr>
        <w:pStyle w:val="EndNoteBibliography"/>
        <w:rPr>
          <w:noProof/>
        </w:rPr>
      </w:pPr>
    </w:p>
    <w:p w14:paraId="6F370164" w14:textId="7934400D" w:rsidR="002D6885" w:rsidRPr="002D6885" w:rsidRDefault="002D6885" w:rsidP="002D6885">
      <w:pPr>
        <w:pStyle w:val="EndNoteBibliography"/>
        <w:ind w:left="720" w:hanging="720"/>
        <w:rPr>
          <w:noProof/>
        </w:rPr>
      </w:pPr>
      <w:r w:rsidRPr="002D6885">
        <w:rPr>
          <w:noProof/>
        </w:rPr>
        <w:t xml:space="preserve">Craik, F.I.M., &amp; Tulving, E. (1975). Depth of processing and the retention of words in episodic memory. </w:t>
      </w:r>
      <w:r w:rsidRPr="002D6885">
        <w:rPr>
          <w:i/>
          <w:noProof/>
        </w:rPr>
        <w:t>Journal of Experimental Psychology: General, 104</w:t>
      </w:r>
      <w:r w:rsidRPr="002D6885">
        <w:rPr>
          <w:noProof/>
        </w:rPr>
        <w:t xml:space="preserve">(3), 268-294. </w:t>
      </w:r>
      <w:hyperlink r:id="rId23" w:history="1">
        <w:r w:rsidRPr="002D6885">
          <w:rPr>
            <w:rStyle w:val="aa"/>
            <w:noProof/>
          </w:rPr>
          <w:t>https://doi.org/10.1037/0096-3445.104.3.268</w:t>
        </w:r>
      </w:hyperlink>
      <w:r w:rsidRPr="002D6885">
        <w:rPr>
          <w:noProof/>
        </w:rPr>
        <w:t xml:space="preserve"> </w:t>
      </w:r>
    </w:p>
    <w:p w14:paraId="4963FF5C" w14:textId="77777777" w:rsidR="002D6885" w:rsidRPr="002D6885" w:rsidRDefault="002D6885" w:rsidP="002D6885">
      <w:pPr>
        <w:pStyle w:val="EndNoteBibliography"/>
        <w:rPr>
          <w:noProof/>
        </w:rPr>
      </w:pPr>
    </w:p>
    <w:p w14:paraId="6875A405" w14:textId="08AE0F63" w:rsidR="002D6885" w:rsidRPr="002D6885" w:rsidRDefault="002D6885" w:rsidP="002D6885">
      <w:pPr>
        <w:pStyle w:val="EndNoteBibliography"/>
        <w:ind w:left="720" w:hanging="720"/>
        <w:rPr>
          <w:noProof/>
        </w:rPr>
      </w:pPr>
      <w:r w:rsidRPr="002D6885">
        <w:rPr>
          <w:noProof/>
        </w:rPr>
        <w:t xml:space="preserve">Cunningham, S.J., &amp; Turk, D.J. (2017, Jun). Editorial: A review of self-processing biases in cognition. </w:t>
      </w:r>
      <w:r w:rsidRPr="002D6885">
        <w:rPr>
          <w:i/>
          <w:noProof/>
        </w:rPr>
        <w:t>Quarterly journal of experimental psychology, 70</w:t>
      </w:r>
      <w:r w:rsidRPr="002D6885">
        <w:rPr>
          <w:noProof/>
        </w:rPr>
        <w:t xml:space="preserve">(6), 987-995. </w:t>
      </w:r>
      <w:hyperlink r:id="rId24" w:history="1">
        <w:r w:rsidRPr="002D6885">
          <w:rPr>
            <w:rStyle w:val="aa"/>
            <w:noProof/>
          </w:rPr>
          <w:t>https://doi.org/10.1080/17470218.2016.1276609</w:t>
        </w:r>
      </w:hyperlink>
      <w:r w:rsidRPr="002D6885">
        <w:rPr>
          <w:noProof/>
        </w:rPr>
        <w:t xml:space="preserve"> </w:t>
      </w:r>
    </w:p>
    <w:p w14:paraId="342093F0" w14:textId="77777777" w:rsidR="002D6885" w:rsidRPr="002D6885" w:rsidRDefault="002D6885" w:rsidP="002D6885">
      <w:pPr>
        <w:pStyle w:val="EndNoteBibliography"/>
        <w:rPr>
          <w:noProof/>
        </w:rPr>
      </w:pPr>
    </w:p>
    <w:p w14:paraId="1AD30236" w14:textId="71717297" w:rsidR="002D6885" w:rsidRPr="002D6885" w:rsidRDefault="002D6885" w:rsidP="002D6885">
      <w:pPr>
        <w:pStyle w:val="EndNoteBibliography"/>
        <w:ind w:left="720" w:hanging="720"/>
        <w:rPr>
          <w:noProof/>
        </w:rPr>
      </w:pPr>
      <w:r w:rsidRPr="002D6885">
        <w:rPr>
          <w:noProof/>
        </w:rPr>
        <w:t xml:space="preserve">Cunningham, S.J., et al. (2008). Yours or mine? Ownership and memory. </w:t>
      </w:r>
      <w:r w:rsidRPr="002D6885">
        <w:rPr>
          <w:i/>
          <w:noProof/>
        </w:rPr>
        <w:t>Consciousness and cognition, 17</w:t>
      </w:r>
      <w:r w:rsidRPr="002D6885">
        <w:rPr>
          <w:noProof/>
        </w:rPr>
        <w:t xml:space="preserve">(1), 312-318. </w:t>
      </w:r>
      <w:hyperlink r:id="rId25" w:history="1">
        <w:r w:rsidRPr="002D6885">
          <w:rPr>
            <w:rStyle w:val="aa"/>
            <w:noProof/>
          </w:rPr>
          <w:t>https://doi.org/10.1016/j.concog.2007.04.003</w:t>
        </w:r>
      </w:hyperlink>
      <w:r w:rsidRPr="002D6885">
        <w:rPr>
          <w:noProof/>
        </w:rPr>
        <w:t xml:space="preserve"> </w:t>
      </w:r>
    </w:p>
    <w:p w14:paraId="5F034E96" w14:textId="77777777" w:rsidR="002D6885" w:rsidRPr="002D6885" w:rsidRDefault="002D6885" w:rsidP="002D6885">
      <w:pPr>
        <w:pStyle w:val="EndNoteBibliography"/>
        <w:rPr>
          <w:noProof/>
        </w:rPr>
      </w:pPr>
    </w:p>
    <w:p w14:paraId="0008E8D4" w14:textId="45F700CE" w:rsidR="002D6885" w:rsidRPr="002D6885" w:rsidRDefault="002D6885" w:rsidP="002D6885">
      <w:pPr>
        <w:pStyle w:val="EndNoteBibliography"/>
        <w:ind w:left="720" w:hanging="720"/>
        <w:rPr>
          <w:noProof/>
        </w:rPr>
      </w:pPr>
      <w:r w:rsidRPr="002D6885">
        <w:rPr>
          <w:noProof/>
        </w:rPr>
        <w:t xml:space="preserve">Dalmaso, M., et al. (2019). Self-related shapes can hold the eyes. </w:t>
      </w:r>
      <w:r w:rsidRPr="002D6885">
        <w:rPr>
          <w:i/>
          <w:noProof/>
        </w:rPr>
        <w:t>Quarterly journal of experimental psychology, 72</w:t>
      </w:r>
      <w:r w:rsidRPr="002D6885">
        <w:rPr>
          <w:noProof/>
        </w:rPr>
        <w:t xml:space="preserve">(9), 2249-2260. </w:t>
      </w:r>
      <w:hyperlink r:id="rId26" w:history="1">
        <w:r w:rsidRPr="002D6885">
          <w:rPr>
            <w:rStyle w:val="aa"/>
            <w:noProof/>
          </w:rPr>
          <w:t>https://doi.org/10.1177/1747021819839668</w:t>
        </w:r>
      </w:hyperlink>
      <w:r w:rsidRPr="002D6885">
        <w:rPr>
          <w:noProof/>
        </w:rPr>
        <w:t xml:space="preserve"> </w:t>
      </w:r>
    </w:p>
    <w:p w14:paraId="434F96A0" w14:textId="77777777" w:rsidR="002D6885" w:rsidRPr="002D6885" w:rsidRDefault="002D6885" w:rsidP="002D6885">
      <w:pPr>
        <w:pStyle w:val="EndNoteBibliography"/>
        <w:rPr>
          <w:noProof/>
        </w:rPr>
      </w:pPr>
    </w:p>
    <w:p w14:paraId="71A11F1C" w14:textId="632652FF" w:rsidR="002D6885" w:rsidRPr="002D6885" w:rsidRDefault="002D6885" w:rsidP="002D6885">
      <w:pPr>
        <w:pStyle w:val="EndNoteBibliography"/>
        <w:ind w:left="720" w:hanging="720"/>
        <w:rPr>
          <w:noProof/>
        </w:rPr>
      </w:pPr>
      <w:r w:rsidRPr="002D6885">
        <w:rPr>
          <w:noProof/>
        </w:rPr>
        <w:t xml:space="preserve">Desebrock, C., et al. (2018, Oct). Self-reference in action: Arm-movement responses are enhanced in perceptual matching. </w:t>
      </w:r>
      <w:r w:rsidRPr="002D6885">
        <w:rPr>
          <w:i/>
          <w:noProof/>
        </w:rPr>
        <w:t>Acta psychologica, 190</w:t>
      </w:r>
      <w:r w:rsidRPr="002D6885">
        <w:rPr>
          <w:noProof/>
        </w:rPr>
        <w:t xml:space="preserve">, 258-266. </w:t>
      </w:r>
      <w:hyperlink r:id="rId27" w:history="1">
        <w:r w:rsidRPr="002D6885">
          <w:rPr>
            <w:rStyle w:val="aa"/>
            <w:noProof/>
          </w:rPr>
          <w:t>https://doi.org/10.1016/j.actpsy.2018.08.009</w:t>
        </w:r>
      </w:hyperlink>
      <w:r w:rsidRPr="002D6885">
        <w:rPr>
          <w:noProof/>
        </w:rPr>
        <w:t xml:space="preserve"> </w:t>
      </w:r>
    </w:p>
    <w:p w14:paraId="4939407C" w14:textId="77777777" w:rsidR="002D6885" w:rsidRPr="002D6885" w:rsidRDefault="002D6885" w:rsidP="002D6885">
      <w:pPr>
        <w:pStyle w:val="EndNoteBibliography"/>
        <w:rPr>
          <w:noProof/>
        </w:rPr>
      </w:pPr>
    </w:p>
    <w:p w14:paraId="0E166749" w14:textId="579EF591" w:rsidR="002D6885" w:rsidRPr="002D6885" w:rsidRDefault="002D6885" w:rsidP="002D6885">
      <w:pPr>
        <w:pStyle w:val="EndNoteBibliography"/>
        <w:ind w:left="720" w:hanging="720"/>
        <w:rPr>
          <w:noProof/>
        </w:rPr>
      </w:pPr>
      <w:r w:rsidRPr="002D6885">
        <w:rPr>
          <w:noProof/>
        </w:rPr>
        <w:t xml:space="preserve">Enock, F., et al. (2018). Self and team prioritisation effects in perceptual matching: Evidence for a shared representation. </w:t>
      </w:r>
      <w:r w:rsidRPr="002D6885">
        <w:rPr>
          <w:i/>
          <w:noProof/>
        </w:rPr>
        <w:t>Acta psychologica, 182</w:t>
      </w:r>
      <w:r w:rsidRPr="002D6885">
        <w:rPr>
          <w:noProof/>
        </w:rPr>
        <w:t xml:space="preserve">, 107-118. </w:t>
      </w:r>
      <w:hyperlink r:id="rId28" w:history="1">
        <w:r w:rsidRPr="002D6885">
          <w:rPr>
            <w:rStyle w:val="aa"/>
            <w:noProof/>
          </w:rPr>
          <w:t>https://doi.org/10.1016/j.actpsy.2017.11.011</w:t>
        </w:r>
      </w:hyperlink>
      <w:r w:rsidRPr="002D6885">
        <w:rPr>
          <w:noProof/>
        </w:rPr>
        <w:t xml:space="preserve"> </w:t>
      </w:r>
    </w:p>
    <w:p w14:paraId="65AEB48D" w14:textId="77777777" w:rsidR="002D6885" w:rsidRPr="002D6885" w:rsidRDefault="002D6885" w:rsidP="002D6885">
      <w:pPr>
        <w:pStyle w:val="EndNoteBibliography"/>
        <w:rPr>
          <w:noProof/>
        </w:rPr>
      </w:pPr>
    </w:p>
    <w:p w14:paraId="354D726A" w14:textId="77777777" w:rsidR="002D6885" w:rsidRPr="002D6885" w:rsidRDefault="002D6885" w:rsidP="002D6885">
      <w:pPr>
        <w:pStyle w:val="EndNoteBibliography"/>
        <w:ind w:left="720" w:hanging="720"/>
        <w:rPr>
          <w:noProof/>
        </w:rPr>
      </w:pPr>
      <w:r w:rsidRPr="002D6885">
        <w:rPr>
          <w:noProof/>
        </w:rPr>
        <w:t xml:space="preserve">Fisher, R.A. (1992). Statistical methods for research workers. </w:t>
      </w:r>
      <w:r w:rsidRPr="002D6885">
        <w:rPr>
          <w:i/>
          <w:noProof/>
        </w:rPr>
        <w:t>Springer New York</w:t>
      </w:r>
      <w:r w:rsidRPr="002D6885">
        <w:rPr>
          <w:noProof/>
        </w:rPr>
        <w:t xml:space="preserve">. </w:t>
      </w:r>
    </w:p>
    <w:p w14:paraId="4D8A9495" w14:textId="77777777" w:rsidR="002D6885" w:rsidRPr="002D6885" w:rsidRDefault="002D6885" w:rsidP="002D6885">
      <w:pPr>
        <w:pStyle w:val="EndNoteBibliography"/>
        <w:rPr>
          <w:noProof/>
        </w:rPr>
      </w:pPr>
    </w:p>
    <w:p w14:paraId="4B9FD570" w14:textId="74CF13A8" w:rsidR="002D6885" w:rsidRPr="002D6885" w:rsidRDefault="002D6885" w:rsidP="002D6885">
      <w:pPr>
        <w:pStyle w:val="EndNoteBibliography"/>
        <w:ind w:left="720" w:hanging="720"/>
        <w:rPr>
          <w:noProof/>
        </w:rPr>
      </w:pPr>
      <w:r w:rsidRPr="002D6885">
        <w:rPr>
          <w:noProof/>
        </w:rPr>
        <w:lastRenderedPageBreak/>
        <w:t xml:space="preserve">Gillespie‐Smith, K., et al. (2018). The I in autism: Severity and social functioning in autism are related to self‐processing. </w:t>
      </w:r>
      <w:r w:rsidRPr="002D6885">
        <w:rPr>
          <w:i/>
          <w:noProof/>
        </w:rPr>
        <w:t>British journal of developmental psychology, 36</w:t>
      </w:r>
      <w:r w:rsidRPr="002D6885">
        <w:rPr>
          <w:noProof/>
        </w:rPr>
        <w:t xml:space="preserve">(1), 127-141. </w:t>
      </w:r>
      <w:hyperlink r:id="rId29" w:history="1">
        <w:r w:rsidRPr="002D6885">
          <w:rPr>
            <w:rStyle w:val="aa"/>
            <w:noProof/>
          </w:rPr>
          <w:t>https://doi.org/10.1111/bjdp.12219</w:t>
        </w:r>
      </w:hyperlink>
      <w:r w:rsidRPr="002D6885">
        <w:rPr>
          <w:noProof/>
        </w:rPr>
        <w:t xml:space="preserve"> </w:t>
      </w:r>
    </w:p>
    <w:p w14:paraId="29A70193" w14:textId="77777777" w:rsidR="002D6885" w:rsidRPr="002D6885" w:rsidRDefault="002D6885" w:rsidP="002D6885">
      <w:pPr>
        <w:pStyle w:val="EndNoteBibliography"/>
        <w:rPr>
          <w:noProof/>
        </w:rPr>
      </w:pPr>
    </w:p>
    <w:p w14:paraId="6B8C9A53" w14:textId="018CA6B4" w:rsidR="002D6885" w:rsidRPr="002D6885" w:rsidRDefault="002D6885" w:rsidP="002D6885">
      <w:pPr>
        <w:pStyle w:val="EndNoteBibliography"/>
        <w:ind w:left="720" w:hanging="720"/>
        <w:rPr>
          <w:noProof/>
        </w:rPr>
      </w:pPr>
      <w:r w:rsidRPr="002D6885">
        <w:rPr>
          <w:noProof/>
        </w:rPr>
        <w:t xml:space="preserve">Golubickis, M., et al. (2017). Self-prioritization and perceptual matching: The effects of temporal construal. </w:t>
      </w:r>
      <w:r w:rsidRPr="002D6885">
        <w:rPr>
          <w:i/>
          <w:noProof/>
        </w:rPr>
        <w:t>Mem Cognit, 45</w:t>
      </w:r>
      <w:r w:rsidRPr="002D6885">
        <w:rPr>
          <w:noProof/>
        </w:rPr>
        <w:t xml:space="preserve">(7), 1223-1239. </w:t>
      </w:r>
      <w:hyperlink r:id="rId30" w:history="1">
        <w:r w:rsidRPr="002D6885">
          <w:rPr>
            <w:rStyle w:val="aa"/>
            <w:noProof/>
          </w:rPr>
          <w:t>https://doi.org/10.3758/s13421-017-0722-3</w:t>
        </w:r>
      </w:hyperlink>
      <w:r w:rsidRPr="002D6885">
        <w:rPr>
          <w:noProof/>
        </w:rPr>
        <w:t xml:space="preserve"> </w:t>
      </w:r>
    </w:p>
    <w:p w14:paraId="5E26395B" w14:textId="77777777" w:rsidR="002D6885" w:rsidRPr="002D6885" w:rsidRDefault="002D6885" w:rsidP="002D6885">
      <w:pPr>
        <w:pStyle w:val="EndNoteBibliography"/>
        <w:rPr>
          <w:noProof/>
        </w:rPr>
      </w:pPr>
    </w:p>
    <w:p w14:paraId="2924B396" w14:textId="13A141B9" w:rsidR="002D6885" w:rsidRPr="002D6885" w:rsidRDefault="002D6885" w:rsidP="002D6885">
      <w:pPr>
        <w:pStyle w:val="EndNoteBibliography"/>
        <w:ind w:left="720" w:hanging="720"/>
        <w:rPr>
          <w:noProof/>
        </w:rPr>
      </w:pPr>
      <w:r w:rsidRPr="002D6885">
        <w:rPr>
          <w:noProof/>
        </w:rPr>
        <w:t xml:space="preserve">Hu, C.-P., et al. (2020). Good Me Bad Me: Prioritization of the Good-Self During Perceptual Decision-Making. </w:t>
      </w:r>
      <w:r w:rsidRPr="002D6885">
        <w:rPr>
          <w:i/>
          <w:noProof/>
        </w:rPr>
        <w:t>Collabra. Psychology, 6</w:t>
      </w:r>
      <w:r w:rsidRPr="002D6885">
        <w:rPr>
          <w:noProof/>
        </w:rPr>
        <w:t xml:space="preserve">(1), 20. </w:t>
      </w:r>
      <w:hyperlink r:id="rId31" w:history="1">
        <w:r w:rsidRPr="002D6885">
          <w:rPr>
            <w:rStyle w:val="aa"/>
            <w:noProof/>
          </w:rPr>
          <w:t>https://doi.org/10.1525/collabra.301</w:t>
        </w:r>
      </w:hyperlink>
      <w:r w:rsidRPr="002D6885">
        <w:rPr>
          <w:noProof/>
        </w:rPr>
        <w:t xml:space="preserve"> </w:t>
      </w:r>
    </w:p>
    <w:p w14:paraId="2370B654" w14:textId="77777777" w:rsidR="002D6885" w:rsidRPr="002D6885" w:rsidRDefault="002D6885" w:rsidP="002D6885">
      <w:pPr>
        <w:pStyle w:val="EndNoteBibliography"/>
        <w:rPr>
          <w:noProof/>
        </w:rPr>
      </w:pPr>
    </w:p>
    <w:p w14:paraId="04E1E792" w14:textId="1006A321" w:rsidR="002D6885" w:rsidRPr="002D6885" w:rsidRDefault="002D6885" w:rsidP="002D6885">
      <w:pPr>
        <w:pStyle w:val="EndNoteBibliography"/>
        <w:ind w:left="720" w:hanging="720"/>
        <w:rPr>
          <w:noProof/>
        </w:rPr>
      </w:pPr>
      <w:r w:rsidRPr="002D6885">
        <w:rPr>
          <w:noProof/>
        </w:rPr>
        <w:t xml:space="preserve">Hughes, S.M., &amp; Harrison, M.A. (2013). I like my voice better: Self-enhancement bias in perceptions of voice attractiveness. </w:t>
      </w:r>
      <w:r w:rsidRPr="002D6885">
        <w:rPr>
          <w:i/>
          <w:noProof/>
        </w:rPr>
        <w:t>Perception, 42</w:t>
      </w:r>
      <w:r w:rsidRPr="002D6885">
        <w:rPr>
          <w:noProof/>
        </w:rPr>
        <w:t xml:space="preserve">(9), 941-949. </w:t>
      </w:r>
      <w:hyperlink r:id="rId32" w:history="1">
        <w:r w:rsidRPr="002D6885">
          <w:rPr>
            <w:rStyle w:val="aa"/>
            <w:noProof/>
          </w:rPr>
          <w:t>https://doi.org/10.1068/p7526</w:t>
        </w:r>
      </w:hyperlink>
      <w:r w:rsidRPr="002D6885">
        <w:rPr>
          <w:noProof/>
        </w:rPr>
        <w:t xml:space="preserve"> </w:t>
      </w:r>
    </w:p>
    <w:p w14:paraId="0DDF84A6" w14:textId="77777777" w:rsidR="002D6885" w:rsidRPr="002D6885" w:rsidRDefault="002D6885" w:rsidP="002D6885">
      <w:pPr>
        <w:pStyle w:val="EndNoteBibliography"/>
        <w:rPr>
          <w:noProof/>
        </w:rPr>
      </w:pPr>
    </w:p>
    <w:p w14:paraId="6E906C9B" w14:textId="4758786F" w:rsidR="002D6885" w:rsidRPr="002D6885" w:rsidRDefault="002D6885" w:rsidP="002D6885">
      <w:pPr>
        <w:pStyle w:val="EndNoteBibliography"/>
        <w:ind w:left="720" w:hanging="720"/>
        <w:rPr>
          <w:noProof/>
        </w:rPr>
      </w:pPr>
      <w:r w:rsidRPr="002D6885">
        <w:rPr>
          <w:noProof/>
        </w:rPr>
        <w:t xml:space="preserve">Humphreys, G.W., &amp; Sui, J. (2015). The salient self: Social saliency effects based on self-bias. </w:t>
      </w:r>
      <w:r w:rsidRPr="002D6885">
        <w:rPr>
          <w:i/>
          <w:noProof/>
        </w:rPr>
        <w:t>Journal of cognitive psychology, 27</w:t>
      </w:r>
      <w:r w:rsidRPr="002D6885">
        <w:rPr>
          <w:noProof/>
        </w:rPr>
        <w:t xml:space="preserve">(2), 129-140. </w:t>
      </w:r>
      <w:hyperlink r:id="rId33" w:history="1">
        <w:r w:rsidRPr="002D6885">
          <w:rPr>
            <w:rStyle w:val="aa"/>
            <w:noProof/>
          </w:rPr>
          <w:t>https://doi.org/10.1080/20445911.2014.996156</w:t>
        </w:r>
      </w:hyperlink>
      <w:r w:rsidRPr="002D6885">
        <w:rPr>
          <w:noProof/>
        </w:rPr>
        <w:t xml:space="preserve"> </w:t>
      </w:r>
    </w:p>
    <w:p w14:paraId="5723BE15" w14:textId="77777777" w:rsidR="002D6885" w:rsidRPr="002D6885" w:rsidRDefault="002D6885" w:rsidP="002D6885">
      <w:pPr>
        <w:pStyle w:val="EndNoteBibliography"/>
        <w:rPr>
          <w:noProof/>
        </w:rPr>
      </w:pPr>
    </w:p>
    <w:p w14:paraId="173FFF2E" w14:textId="6EF54CC5" w:rsidR="002D6885" w:rsidRPr="002D6885" w:rsidRDefault="002D6885" w:rsidP="002D6885">
      <w:pPr>
        <w:pStyle w:val="EndNoteBibliography"/>
        <w:ind w:left="720" w:hanging="720"/>
        <w:rPr>
          <w:noProof/>
        </w:rPr>
      </w:pPr>
      <w:r w:rsidRPr="002D6885">
        <w:rPr>
          <w:noProof/>
        </w:rPr>
        <w:t xml:space="preserve">Jiang, M., et al. (2019). Cultural Orientation of Self-Bias in Perceptual Matching. </w:t>
      </w:r>
      <w:r w:rsidRPr="002D6885">
        <w:rPr>
          <w:i/>
          <w:noProof/>
        </w:rPr>
        <w:t>Front Psychol, 10</w:t>
      </w:r>
      <w:r w:rsidRPr="002D6885">
        <w:rPr>
          <w:noProof/>
        </w:rPr>
        <w:t xml:space="preserve">, 1469. </w:t>
      </w:r>
      <w:hyperlink r:id="rId34" w:history="1">
        <w:r w:rsidRPr="002D6885">
          <w:rPr>
            <w:rStyle w:val="aa"/>
            <w:noProof/>
          </w:rPr>
          <w:t>https://doi.org/10.3389/fpsyg.2019.01469</w:t>
        </w:r>
      </w:hyperlink>
      <w:r w:rsidRPr="002D6885">
        <w:rPr>
          <w:noProof/>
        </w:rPr>
        <w:t xml:space="preserve"> </w:t>
      </w:r>
    </w:p>
    <w:p w14:paraId="1D7D9881" w14:textId="77777777" w:rsidR="002D6885" w:rsidRPr="002D6885" w:rsidRDefault="002D6885" w:rsidP="002D6885">
      <w:pPr>
        <w:pStyle w:val="EndNoteBibliography"/>
        <w:rPr>
          <w:noProof/>
        </w:rPr>
      </w:pPr>
    </w:p>
    <w:p w14:paraId="03E2EBB0" w14:textId="72A03E79" w:rsidR="002D6885" w:rsidRPr="002D6885" w:rsidRDefault="002D6885" w:rsidP="002D6885">
      <w:pPr>
        <w:pStyle w:val="EndNoteBibliography"/>
        <w:ind w:left="720" w:hanging="720"/>
        <w:rPr>
          <w:noProof/>
        </w:rPr>
      </w:pPr>
      <w:r w:rsidRPr="002D6885">
        <w:rPr>
          <w:noProof/>
        </w:rPr>
        <w:t xml:space="preserve">Kahveci, S., et al. (2022). Reliability of reaction time tasks: how should it be computed? </w:t>
      </w:r>
      <w:r w:rsidRPr="002D6885">
        <w:rPr>
          <w:i/>
          <w:noProof/>
        </w:rPr>
        <w:t>Preprint</w:t>
      </w:r>
      <w:r w:rsidRPr="002D6885">
        <w:rPr>
          <w:noProof/>
        </w:rPr>
        <w:t xml:space="preserve">, 1-30. </w:t>
      </w:r>
      <w:hyperlink r:id="rId35" w:history="1">
        <w:r w:rsidRPr="002D6885">
          <w:rPr>
            <w:rStyle w:val="aa"/>
            <w:noProof/>
          </w:rPr>
          <w:t>https://doi.org/10.31234/osf.io/ta59r</w:t>
        </w:r>
      </w:hyperlink>
      <w:r w:rsidRPr="002D6885">
        <w:rPr>
          <w:noProof/>
        </w:rPr>
        <w:t xml:space="preserve"> </w:t>
      </w:r>
    </w:p>
    <w:p w14:paraId="31707FA9" w14:textId="77777777" w:rsidR="002D6885" w:rsidRPr="002D6885" w:rsidRDefault="002D6885" w:rsidP="002D6885">
      <w:pPr>
        <w:pStyle w:val="EndNoteBibliography"/>
        <w:rPr>
          <w:noProof/>
        </w:rPr>
      </w:pPr>
    </w:p>
    <w:p w14:paraId="2A38E852" w14:textId="489EA8B9" w:rsidR="002D6885" w:rsidRPr="002D6885" w:rsidRDefault="002D6885" w:rsidP="002D6885">
      <w:pPr>
        <w:pStyle w:val="EndNoteBibliography"/>
        <w:ind w:left="720" w:hanging="720"/>
        <w:rPr>
          <w:noProof/>
        </w:rPr>
      </w:pPr>
      <w:r w:rsidRPr="002D6885">
        <w:rPr>
          <w:noProof/>
        </w:rPr>
        <w:t xml:space="preserve">Keenan, J.P., et al. (2000). Self-recognition and the right prefrontal cortex. </w:t>
      </w:r>
      <w:r w:rsidRPr="002D6885">
        <w:rPr>
          <w:i/>
          <w:noProof/>
        </w:rPr>
        <w:t>Trends in cognitive sciences, 4</w:t>
      </w:r>
      <w:r w:rsidRPr="002D6885">
        <w:rPr>
          <w:noProof/>
        </w:rPr>
        <w:t xml:space="preserve">(9), 338-344. </w:t>
      </w:r>
      <w:hyperlink r:id="rId36" w:history="1">
        <w:r w:rsidRPr="002D6885">
          <w:rPr>
            <w:rStyle w:val="aa"/>
            <w:noProof/>
          </w:rPr>
          <w:t>https://doi.org/10.1016/S1364-6613</w:t>
        </w:r>
      </w:hyperlink>
      <w:r w:rsidRPr="002D6885">
        <w:rPr>
          <w:noProof/>
        </w:rPr>
        <w:t xml:space="preserve"> (00)01521-7 </w:t>
      </w:r>
    </w:p>
    <w:p w14:paraId="6FBF790C" w14:textId="77777777" w:rsidR="002D6885" w:rsidRPr="002D6885" w:rsidRDefault="002D6885" w:rsidP="002D6885">
      <w:pPr>
        <w:pStyle w:val="EndNoteBibliography"/>
        <w:rPr>
          <w:noProof/>
        </w:rPr>
      </w:pPr>
    </w:p>
    <w:p w14:paraId="368BA2A2" w14:textId="055FA8DD" w:rsidR="002D6885" w:rsidRPr="002D6885" w:rsidRDefault="002D6885" w:rsidP="002D6885">
      <w:pPr>
        <w:pStyle w:val="EndNoteBibliography"/>
        <w:ind w:left="720" w:hanging="720"/>
        <w:rPr>
          <w:noProof/>
        </w:rPr>
      </w:pPr>
      <w:r w:rsidRPr="002D6885">
        <w:rPr>
          <w:noProof/>
        </w:rPr>
        <w:t xml:space="preserve">Kircher, T.T., et al. (2000). Towards a functional neuroanatomy of self processing: effects of faces and words. </w:t>
      </w:r>
      <w:r w:rsidRPr="002D6885">
        <w:rPr>
          <w:i/>
          <w:noProof/>
        </w:rPr>
        <w:t>Cognitive Brain Research, 10</w:t>
      </w:r>
      <w:r w:rsidRPr="002D6885">
        <w:rPr>
          <w:noProof/>
        </w:rPr>
        <w:t xml:space="preserve">(1-2), 133-144. </w:t>
      </w:r>
      <w:hyperlink r:id="rId37" w:history="1">
        <w:r w:rsidRPr="002D6885">
          <w:rPr>
            <w:rStyle w:val="aa"/>
            <w:noProof/>
          </w:rPr>
          <w:t>https://doi.org/10.1016/S0926-6410(00)00036-7</w:t>
        </w:r>
      </w:hyperlink>
      <w:r w:rsidRPr="002D6885">
        <w:rPr>
          <w:noProof/>
        </w:rPr>
        <w:t xml:space="preserve"> </w:t>
      </w:r>
    </w:p>
    <w:p w14:paraId="3F36514A" w14:textId="77777777" w:rsidR="002D6885" w:rsidRPr="002D6885" w:rsidRDefault="002D6885" w:rsidP="002D6885">
      <w:pPr>
        <w:pStyle w:val="EndNoteBibliography"/>
        <w:rPr>
          <w:noProof/>
        </w:rPr>
      </w:pPr>
    </w:p>
    <w:p w14:paraId="07A87008" w14:textId="31622C83" w:rsidR="002D6885" w:rsidRPr="002D6885" w:rsidRDefault="002D6885" w:rsidP="002D6885">
      <w:pPr>
        <w:pStyle w:val="EndNoteBibliography"/>
        <w:ind w:left="720" w:hanging="720"/>
        <w:rPr>
          <w:noProof/>
        </w:rPr>
      </w:pPr>
      <w:r w:rsidRPr="002D6885">
        <w:rPr>
          <w:noProof/>
        </w:rPr>
        <w:t xml:space="preserve">Koo, T.K., &amp; Li, M.Y. (2016). A Guideline of Selecting and Reporting Intraclass Correlation Coefficients for Reliability Research. </w:t>
      </w:r>
      <w:r w:rsidRPr="002D6885">
        <w:rPr>
          <w:i/>
          <w:noProof/>
        </w:rPr>
        <w:t>Journal of chiropractic medicine, 15</w:t>
      </w:r>
      <w:r w:rsidRPr="002D6885">
        <w:rPr>
          <w:noProof/>
        </w:rPr>
        <w:t xml:space="preserve">(2), 155-163. </w:t>
      </w:r>
      <w:hyperlink r:id="rId38" w:history="1">
        <w:r w:rsidRPr="002D6885">
          <w:rPr>
            <w:rStyle w:val="aa"/>
            <w:noProof/>
          </w:rPr>
          <w:t>https://doi.org/10.1016/j.jcm.2016.02.012</w:t>
        </w:r>
      </w:hyperlink>
      <w:r w:rsidRPr="002D6885">
        <w:rPr>
          <w:noProof/>
        </w:rPr>
        <w:t xml:space="preserve"> </w:t>
      </w:r>
    </w:p>
    <w:p w14:paraId="6CC62493" w14:textId="77777777" w:rsidR="002D6885" w:rsidRPr="002D6885" w:rsidRDefault="002D6885" w:rsidP="002D6885">
      <w:pPr>
        <w:pStyle w:val="EndNoteBibliography"/>
        <w:rPr>
          <w:noProof/>
        </w:rPr>
      </w:pPr>
    </w:p>
    <w:p w14:paraId="328FE334" w14:textId="0EEA2D6C" w:rsidR="002D6885" w:rsidRPr="002D6885" w:rsidRDefault="002D6885" w:rsidP="002D6885">
      <w:pPr>
        <w:pStyle w:val="EndNoteBibliography"/>
        <w:ind w:left="720" w:hanging="720"/>
        <w:rPr>
          <w:noProof/>
        </w:rPr>
      </w:pPr>
      <w:r w:rsidRPr="002D6885">
        <w:rPr>
          <w:noProof/>
        </w:rPr>
        <w:t xml:space="preserve">Kupper, L.L., &amp; Hafner, K.b. (1989). On Assessing Interrater Agreement for Multiple Attribute Responses. </w:t>
      </w:r>
      <w:r w:rsidRPr="002D6885">
        <w:rPr>
          <w:i/>
          <w:noProof/>
        </w:rPr>
        <w:t>Biometrics, 45</w:t>
      </w:r>
      <w:r w:rsidRPr="002D6885">
        <w:rPr>
          <w:noProof/>
        </w:rPr>
        <w:t xml:space="preserve">(3), 957-967. </w:t>
      </w:r>
      <w:hyperlink r:id="rId39" w:history="1">
        <w:r w:rsidRPr="002D6885">
          <w:rPr>
            <w:rStyle w:val="aa"/>
            <w:noProof/>
          </w:rPr>
          <w:t>https://doi.org/10.2307/2531695</w:t>
        </w:r>
      </w:hyperlink>
      <w:r w:rsidRPr="002D6885">
        <w:rPr>
          <w:noProof/>
        </w:rPr>
        <w:t xml:space="preserve"> </w:t>
      </w:r>
    </w:p>
    <w:p w14:paraId="49186E91" w14:textId="77777777" w:rsidR="002D6885" w:rsidRPr="002D6885" w:rsidRDefault="002D6885" w:rsidP="002D6885">
      <w:pPr>
        <w:pStyle w:val="EndNoteBibliography"/>
        <w:rPr>
          <w:noProof/>
        </w:rPr>
      </w:pPr>
    </w:p>
    <w:p w14:paraId="19180F9A" w14:textId="2C65C720" w:rsidR="002D6885" w:rsidRPr="002D6885" w:rsidRDefault="002D6885" w:rsidP="002D6885">
      <w:pPr>
        <w:pStyle w:val="EndNoteBibliography"/>
        <w:ind w:left="720" w:hanging="720"/>
        <w:rPr>
          <w:noProof/>
        </w:rPr>
      </w:pPr>
      <w:r w:rsidRPr="002D6885">
        <w:rPr>
          <w:noProof/>
        </w:rPr>
        <w:t xml:space="preserve">Liu, Y.S., et al. (2022). Depression screening using a non-verbal self-association task: A machine-learning based pilot study. </w:t>
      </w:r>
      <w:r w:rsidRPr="002D6885">
        <w:rPr>
          <w:i/>
          <w:noProof/>
        </w:rPr>
        <w:t>Journal of Affective Disorders, 310</w:t>
      </w:r>
      <w:r w:rsidRPr="002D6885">
        <w:rPr>
          <w:noProof/>
        </w:rPr>
        <w:t xml:space="preserve">, 87-95. </w:t>
      </w:r>
      <w:hyperlink r:id="rId40" w:history="1">
        <w:r w:rsidRPr="002D6885">
          <w:rPr>
            <w:rStyle w:val="aa"/>
            <w:noProof/>
          </w:rPr>
          <w:t>https://doi.org/10.1016/j.jad.2022.04.122</w:t>
        </w:r>
      </w:hyperlink>
      <w:r w:rsidRPr="002D6885">
        <w:rPr>
          <w:noProof/>
        </w:rPr>
        <w:t xml:space="preserve"> </w:t>
      </w:r>
    </w:p>
    <w:p w14:paraId="6E9A3308" w14:textId="77777777" w:rsidR="002D6885" w:rsidRPr="002D6885" w:rsidRDefault="002D6885" w:rsidP="002D6885">
      <w:pPr>
        <w:pStyle w:val="EndNoteBibliography"/>
        <w:rPr>
          <w:noProof/>
        </w:rPr>
      </w:pPr>
    </w:p>
    <w:p w14:paraId="02EF9D81" w14:textId="391E0FAF" w:rsidR="002D6885" w:rsidRPr="002D6885" w:rsidRDefault="002D6885" w:rsidP="002D6885">
      <w:pPr>
        <w:pStyle w:val="EndNoteBibliography"/>
        <w:ind w:left="720" w:hanging="720"/>
        <w:rPr>
          <w:noProof/>
        </w:rPr>
      </w:pPr>
      <w:r w:rsidRPr="002D6885">
        <w:rPr>
          <w:noProof/>
        </w:rPr>
        <w:t xml:space="preserve">Macrae, C.N., et al. (2017). Self-Relevance Prioritizes Access to Visual Awareness. </w:t>
      </w:r>
      <w:r w:rsidRPr="002D6885">
        <w:rPr>
          <w:i/>
          <w:noProof/>
        </w:rPr>
        <w:t>Journal of experimental psychology. Human perception and performance, 43</w:t>
      </w:r>
      <w:r w:rsidRPr="002D6885">
        <w:rPr>
          <w:noProof/>
        </w:rPr>
        <w:t xml:space="preserve">(3), 438-443. </w:t>
      </w:r>
      <w:hyperlink r:id="rId41" w:history="1">
        <w:r w:rsidRPr="002D6885">
          <w:rPr>
            <w:rStyle w:val="aa"/>
            <w:noProof/>
          </w:rPr>
          <w:t>https://doi.org/10.1037/xhp0000361</w:t>
        </w:r>
      </w:hyperlink>
      <w:r w:rsidRPr="002D6885">
        <w:rPr>
          <w:noProof/>
        </w:rPr>
        <w:t xml:space="preserve"> </w:t>
      </w:r>
    </w:p>
    <w:p w14:paraId="0FFABCA5" w14:textId="77777777" w:rsidR="002D6885" w:rsidRPr="002D6885" w:rsidRDefault="002D6885" w:rsidP="002D6885">
      <w:pPr>
        <w:pStyle w:val="EndNoteBibliography"/>
        <w:rPr>
          <w:noProof/>
        </w:rPr>
      </w:pPr>
    </w:p>
    <w:p w14:paraId="7F532B5D" w14:textId="439CF80F" w:rsidR="002D6885" w:rsidRPr="002D6885" w:rsidRDefault="002D6885" w:rsidP="002D6885">
      <w:pPr>
        <w:pStyle w:val="EndNoteBibliography"/>
        <w:ind w:left="720" w:hanging="720"/>
        <w:rPr>
          <w:noProof/>
        </w:rPr>
      </w:pPr>
      <w:r w:rsidRPr="002D6885">
        <w:rPr>
          <w:noProof/>
        </w:rPr>
        <w:t xml:space="preserve">Maire, H., et al. (2020). A Developmental Study of the Self‐Prioritization Effect in Children Between 6 and 10 Years of Age. </w:t>
      </w:r>
      <w:r w:rsidRPr="002D6885">
        <w:rPr>
          <w:i/>
          <w:noProof/>
        </w:rPr>
        <w:t>Child development, 91</w:t>
      </w:r>
      <w:r w:rsidRPr="002D6885">
        <w:rPr>
          <w:noProof/>
        </w:rPr>
        <w:t xml:space="preserve">(3), 694-704. </w:t>
      </w:r>
      <w:hyperlink r:id="rId42" w:history="1">
        <w:r w:rsidRPr="002D6885">
          <w:rPr>
            <w:rStyle w:val="aa"/>
            <w:noProof/>
          </w:rPr>
          <w:t>https://doi.org/10.1111/cdev.13352</w:t>
        </w:r>
      </w:hyperlink>
      <w:r w:rsidRPr="002D6885">
        <w:rPr>
          <w:noProof/>
        </w:rPr>
        <w:t xml:space="preserve"> </w:t>
      </w:r>
    </w:p>
    <w:p w14:paraId="69363DFF" w14:textId="77777777" w:rsidR="002D6885" w:rsidRPr="002D6885" w:rsidRDefault="002D6885" w:rsidP="002D6885">
      <w:pPr>
        <w:pStyle w:val="EndNoteBibliography"/>
        <w:rPr>
          <w:noProof/>
        </w:rPr>
      </w:pPr>
    </w:p>
    <w:p w14:paraId="6E600689" w14:textId="6147AEC6" w:rsidR="002D6885" w:rsidRPr="002D6885" w:rsidRDefault="002D6885" w:rsidP="002D6885">
      <w:pPr>
        <w:pStyle w:val="EndNoteBibliography"/>
        <w:ind w:left="720" w:hanging="720"/>
        <w:rPr>
          <w:noProof/>
        </w:rPr>
      </w:pPr>
      <w:r w:rsidRPr="002D6885">
        <w:rPr>
          <w:noProof/>
        </w:rPr>
        <w:t xml:space="preserve">Nijhof, A.D., &amp; Bird, G. (2019). Self‐processing in individuals with autism spectrum disorder. </w:t>
      </w:r>
      <w:r w:rsidRPr="002D6885">
        <w:rPr>
          <w:i/>
          <w:noProof/>
        </w:rPr>
        <w:t>Autism research, 12</w:t>
      </w:r>
      <w:r w:rsidRPr="002D6885">
        <w:rPr>
          <w:noProof/>
        </w:rPr>
        <w:t xml:space="preserve">(11), 1580-1584. </w:t>
      </w:r>
      <w:hyperlink r:id="rId43" w:history="1">
        <w:r w:rsidRPr="002D6885">
          <w:rPr>
            <w:rStyle w:val="aa"/>
            <w:noProof/>
          </w:rPr>
          <w:t>https://doi.org/10.1002/aur.2200</w:t>
        </w:r>
      </w:hyperlink>
      <w:r w:rsidRPr="002D6885">
        <w:rPr>
          <w:noProof/>
        </w:rPr>
        <w:t xml:space="preserve"> </w:t>
      </w:r>
    </w:p>
    <w:p w14:paraId="77B2E969" w14:textId="77777777" w:rsidR="002D6885" w:rsidRPr="002D6885" w:rsidRDefault="002D6885" w:rsidP="002D6885">
      <w:pPr>
        <w:pStyle w:val="EndNoteBibliography"/>
        <w:rPr>
          <w:noProof/>
        </w:rPr>
      </w:pPr>
    </w:p>
    <w:p w14:paraId="12C4463D" w14:textId="31B67788" w:rsidR="002D6885" w:rsidRPr="002D6885" w:rsidRDefault="002D6885" w:rsidP="002D6885">
      <w:pPr>
        <w:pStyle w:val="EndNoteBibliography"/>
        <w:ind w:left="720" w:hanging="720"/>
        <w:rPr>
          <w:noProof/>
        </w:rPr>
      </w:pPr>
      <w:r w:rsidRPr="002D6885">
        <w:rPr>
          <w:noProof/>
        </w:rPr>
        <w:t xml:space="preserve">Parsons, S., et al. (2019). Psychological Science Needs a Standard Practice of Reporting the Reliability of Cognitive-Behavioral Measurements. </w:t>
      </w:r>
      <w:r w:rsidRPr="002D6885">
        <w:rPr>
          <w:i/>
          <w:noProof/>
        </w:rPr>
        <w:t>Advances in methods and practices in psychological science, 2</w:t>
      </w:r>
      <w:r w:rsidRPr="002D6885">
        <w:rPr>
          <w:noProof/>
        </w:rPr>
        <w:t xml:space="preserve">(4), 378-395. </w:t>
      </w:r>
      <w:hyperlink r:id="rId44" w:history="1">
        <w:r w:rsidRPr="002D6885">
          <w:rPr>
            <w:rStyle w:val="aa"/>
            <w:noProof/>
          </w:rPr>
          <w:t>https://doi.org/10.1177/2515245919879695</w:t>
        </w:r>
      </w:hyperlink>
      <w:r w:rsidRPr="002D6885">
        <w:rPr>
          <w:noProof/>
        </w:rPr>
        <w:t xml:space="preserve"> </w:t>
      </w:r>
    </w:p>
    <w:p w14:paraId="0F1A80A1" w14:textId="77777777" w:rsidR="002D6885" w:rsidRPr="002D6885" w:rsidRDefault="002D6885" w:rsidP="002D6885">
      <w:pPr>
        <w:pStyle w:val="EndNoteBibliography"/>
        <w:rPr>
          <w:noProof/>
        </w:rPr>
      </w:pPr>
    </w:p>
    <w:p w14:paraId="5CFEE7B5" w14:textId="2D100381" w:rsidR="002D6885" w:rsidRPr="002D6885" w:rsidRDefault="002D6885" w:rsidP="002D6885">
      <w:pPr>
        <w:pStyle w:val="EndNoteBibliography"/>
        <w:ind w:left="720" w:hanging="720"/>
        <w:rPr>
          <w:noProof/>
        </w:rPr>
      </w:pPr>
      <w:r w:rsidRPr="002D6885">
        <w:rPr>
          <w:noProof/>
        </w:rPr>
        <w:t xml:space="preserve">Payne, B., et al. (2021). Perceptual prioritization of self‐associated voices. </w:t>
      </w:r>
      <w:r w:rsidRPr="002D6885">
        <w:rPr>
          <w:i/>
          <w:noProof/>
        </w:rPr>
        <w:t>British Journal of Psychology, 112</w:t>
      </w:r>
      <w:r w:rsidRPr="002D6885">
        <w:rPr>
          <w:noProof/>
        </w:rPr>
        <w:t xml:space="preserve">(3), 585-610. </w:t>
      </w:r>
      <w:hyperlink r:id="rId45" w:history="1">
        <w:r w:rsidRPr="002D6885">
          <w:rPr>
            <w:rStyle w:val="aa"/>
            <w:noProof/>
          </w:rPr>
          <w:t>https://doi.org/10.1111/bjop.12479</w:t>
        </w:r>
      </w:hyperlink>
      <w:r w:rsidRPr="002D6885">
        <w:rPr>
          <w:noProof/>
        </w:rPr>
        <w:t xml:space="preserve"> </w:t>
      </w:r>
    </w:p>
    <w:p w14:paraId="79E7F7DD" w14:textId="77777777" w:rsidR="002D6885" w:rsidRPr="002D6885" w:rsidRDefault="002D6885" w:rsidP="002D6885">
      <w:pPr>
        <w:pStyle w:val="EndNoteBibliography"/>
        <w:rPr>
          <w:noProof/>
        </w:rPr>
      </w:pPr>
    </w:p>
    <w:p w14:paraId="099EE3F4" w14:textId="77777777" w:rsidR="002D6885" w:rsidRPr="002D6885" w:rsidRDefault="002D6885" w:rsidP="002D6885">
      <w:pPr>
        <w:pStyle w:val="EndNoteBibliography"/>
        <w:ind w:left="720" w:hanging="720"/>
        <w:rPr>
          <w:noProof/>
        </w:rPr>
      </w:pPr>
      <w:r w:rsidRPr="002D6885">
        <w:rPr>
          <w:noProof/>
        </w:rPr>
        <w:t xml:space="preserve">R Development Core Team. (2010). R: A language and enviornment for statistical computing. In R Foundation for Statisticial Computing. </w:t>
      </w:r>
    </w:p>
    <w:p w14:paraId="0637EAA0" w14:textId="77777777" w:rsidR="002D6885" w:rsidRPr="002D6885" w:rsidRDefault="002D6885" w:rsidP="002D6885">
      <w:pPr>
        <w:pStyle w:val="EndNoteBibliography"/>
        <w:rPr>
          <w:noProof/>
        </w:rPr>
      </w:pPr>
    </w:p>
    <w:p w14:paraId="266C1409" w14:textId="5844EDD2" w:rsidR="002D6885" w:rsidRPr="002D6885" w:rsidRDefault="002D6885" w:rsidP="002D6885">
      <w:pPr>
        <w:pStyle w:val="EndNoteBibliography"/>
        <w:ind w:left="720" w:hanging="720"/>
        <w:rPr>
          <w:noProof/>
        </w:rPr>
      </w:pPr>
      <w:r w:rsidRPr="002D6885">
        <w:rPr>
          <w:noProof/>
        </w:rPr>
        <w:t xml:space="preserve">Rogers, T.B., et al. (1977, Sep). Self-reference and the encoding of personal information. </w:t>
      </w:r>
      <w:r w:rsidRPr="002D6885">
        <w:rPr>
          <w:i/>
          <w:noProof/>
        </w:rPr>
        <w:t>J Pers Soc Psychol, 35</w:t>
      </w:r>
      <w:r w:rsidRPr="002D6885">
        <w:rPr>
          <w:noProof/>
        </w:rPr>
        <w:t xml:space="preserve">(9), 677-688. </w:t>
      </w:r>
      <w:hyperlink r:id="rId46" w:history="1">
        <w:r w:rsidRPr="002D6885">
          <w:rPr>
            <w:rStyle w:val="aa"/>
            <w:noProof/>
          </w:rPr>
          <w:t>https://doi.org/10.1037//0022-3514.35.9.677</w:t>
        </w:r>
      </w:hyperlink>
      <w:r w:rsidRPr="002D6885">
        <w:rPr>
          <w:noProof/>
        </w:rPr>
        <w:t xml:space="preserve"> </w:t>
      </w:r>
    </w:p>
    <w:p w14:paraId="6B0C8E9F" w14:textId="77777777" w:rsidR="002D6885" w:rsidRPr="002D6885" w:rsidRDefault="002D6885" w:rsidP="002D6885">
      <w:pPr>
        <w:pStyle w:val="EndNoteBibliography"/>
        <w:rPr>
          <w:noProof/>
        </w:rPr>
      </w:pPr>
    </w:p>
    <w:p w14:paraId="5F170D69" w14:textId="0BADB645" w:rsidR="002D6885" w:rsidRPr="002D6885" w:rsidRDefault="002D6885" w:rsidP="002D6885">
      <w:pPr>
        <w:pStyle w:val="EndNoteBibliography"/>
        <w:ind w:left="720" w:hanging="720"/>
        <w:rPr>
          <w:noProof/>
        </w:rPr>
      </w:pPr>
      <w:r w:rsidRPr="002D6885">
        <w:rPr>
          <w:noProof/>
        </w:rPr>
        <w:t xml:space="preserve">Schäfer, S., &amp; Frings, C. (2019). Understanding self-prioritisation: the prioritisation of self-relevant stimuli and its relation to the individual self-esteem. </w:t>
      </w:r>
      <w:r w:rsidRPr="002D6885">
        <w:rPr>
          <w:i/>
          <w:noProof/>
        </w:rPr>
        <w:t>Journal of cognitive psychology, 31</w:t>
      </w:r>
      <w:r w:rsidRPr="002D6885">
        <w:rPr>
          <w:noProof/>
        </w:rPr>
        <w:t xml:space="preserve">(8), 813-824. </w:t>
      </w:r>
      <w:hyperlink r:id="rId47" w:history="1">
        <w:r w:rsidRPr="002D6885">
          <w:rPr>
            <w:rStyle w:val="aa"/>
            <w:noProof/>
          </w:rPr>
          <w:t>https://doi.org/10.1080/20445911.2019.1686393</w:t>
        </w:r>
      </w:hyperlink>
      <w:r w:rsidRPr="002D6885">
        <w:rPr>
          <w:noProof/>
        </w:rPr>
        <w:t xml:space="preserve"> </w:t>
      </w:r>
    </w:p>
    <w:p w14:paraId="13BB2758" w14:textId="77777777" w:rsidR="002D6885" w:rsidRPr="002D6885" w:rsidRDefault="002D6885" w:rsidP="002D6885">
      <w:pPr>
        <w:pStyle w:val="EndNoteBibliography"/>
        <w:rPr>
          <w:noProof/>
        </w:rPr>
      </w:pPr>
    </w:p>
    <w:p w14:paraId="333F6B81" w14:textId="42B05FE8" w:rsidR="002D6885" w:rsidRPr="002D6885" w:rsidRDefault="002D6885" w:rsidP="002D6885">
      <w:pPr>
        <w:pStyle w:val="EndNoteBibliography"/>
        <w:ind w:left="720" w:hanging="720"/>
        <w:rPr>
          <w:noProof/>
        </w:rPr>
      </w:pPr>
      <w:r w:rsidRPr="002D6885">
        <w:rPr>
          <w:noProof/>
        </w:rPr>
        <w:t xml:space="preserve">Sel, A., et al. (2019). Self-Association and Attentional Processing Regarding Perceptually Salient Items. </w:t>
      </w:r>
      <w:r w:rsidRPr="002D6885">
        <w:rPr>
          <w:i/>
          <w:noProof/>
        </w:rPr>
        <w:t>Review of philosophy and psychology, 10</w:t>
      </w:r>
      <w:r w:rsidRPr="002D6885">
        <w:rPr>
          <w:noProof/>
        </w:rPr>
        <w:t xml:space="preserve">(4), 735-746. </w:t>
      </w:r>
      <w:hyperlink r:id="rId48" w:history="1">
        <w:r w:rsidRPr="002D6885">
          <w:rPr>
            <w:rStyle w:val="aa"/>
            <w:noProof/>
          </w:rPr>
          <w:t>https://doi.org/10.1007/s13164-018-0430-3</w:t>
        </w:r>
      </w:hyperlink>
      <w:r w:rsidRPr="002D6885">
        <w:rPr>
          <w:noProof/>
        </w:rPr>
        <w:t xml:space="preserve"> </w:t>
      </w:r>
    </w:p>
    <w:p w14:paraId="1DBC037E" w14:textId="77777777" w:rsidR="002D6885" w:rsidRPr="002D6885" w:rsidRDefault="002D6885" w:rsidP="002D6885">
      <w:pPr>
        <w:pStyle w:val="EndNoteBibliography"/>
        <w:rPr>
          <w:noProof/>
        </w:rPr>
      </w:pPr>
    </w:p>
    <w:p w14:paraId="3C827BFC" w14:textId="5A455AEB" w:rsidR="002D6885" w:rsidRPr="002D6885" w:rsidRDefault="002D6885" w:rsidP="002D6885">
      <w:pPr>
        <w:pStyle w:val="EndNoteBibliography"/>
        <w:ind w:left="720" w:hanging="720"/>
        <w:rPr>
          <w:noProof/>
        </w:rPr>
      </w:pPr>
      <w:r w:rsidRPr="002D6885">
        <w:rPr>
          <w:noProof/>
        </w:rPr>
        <w:t xml:space="preserve">Shapiro, K.L., et al. (1997). Personal names and the attentional blink: a visual "cocktail party" effect. </w:t>
      </w:r>
      <w:r w:rsidRPr="002D6885">
        <w:rPr>
          <w:i/>
          <w:noProof/>
        </w:rPr>
        <w:t>J Exp Psychol Hum Percept Perform, 23</w:t>
      </w:r>
      <w:r w:rsidRPr="002D6885">
        <w:rPr>
          <w:noProof/>
        </w:rPr>
        <w:t xml:space="preserve">(2), 504-514. </w:t>
      </w:r>
      <w:hyperlink r:id="rId49" w:history="1">
        <w:r w:rsidRPr="002D6885">
          <w:rPr>
            <w:rStyle w:val="aa"/>
            <w:noProof/>
          </w:rPr>
          <w:t>https://doi.org/10.1037//0096-1523.23.2.504</w:t>
        </w:r>
      </w:hyperlink>
      <w:r w:rsidRPr="002D6885">
        <w:rPr>
          <w:noProof/>
        </w:rPr>
        <w:t xml:space="preserve"> </w:t>
      </w:r>
    </w:p>
    <w:p w14:paraId="1CF4394B" w14:textId="77777777" w:rsidR="002D6885" w:rsidRPr="002D6885" w:rsidRDefault="002D6885" w:rsidP="002D6885">
      <w:pPr>
        <w:pStyle w:val="EndNoteBibliography"/>
        <w:rPr>
          <w:noProof/>
        </w:rPr>
      </w:pPr>
    </w:p>
    <w:p w14:paraId="37C9A1D3" w14:textId="5BF87D31" w:rsidR="002D6885" w:rsidRPr="002D6885" w:rsidRDefault="002D6885" w:rsidP="002D6885">
      <w:pPr>
        <w:pStyle w:val="EndNoteBibliography"/>
        <w:ind w:left="720" w:hanging="720"/>
        <w:rPr>
          <w:noProof/>
        </w:rPr>
      </w:pPr>
      <w:r w:rsidRPr="002D6885">
        <w:rPr>
          <w:noProof/>
        </w:rPr>
        <w:t xml:space="preserve">Stoeber, J., &amp; Eysenck, M.W. (2008). Perfectionism and efficiency: Accuracy, response bias, and invested time in proof-reading performance. </w:t>
      </w:r>
      <w:r w:rsidRPr="002D6885">
        <w:rPr>
          <w:i/>
          <w:noProof/>
        </w:rPr>
        <w:t>Journal of research in personality, 42</w:t>
      </w:r>
      <w:r w:rsidRPr="002D6885">
        <w:rPr>
          <w:noProof/>
        </w:rPr>
        <w:t xml:space="preserve">(6), 1673-1678. </w:t>
      </w:r>
      <w:hyperlink r:id="rId50" w:history="1">
        <w:r w:rsidRPr="002D6885">
          <w:rPr>
            <w:rStyle w:val="aa"/>
            <w:noProof/>
          </w:rPr>
          <w:t>https://doi.org/10.1016/j.jrp.2008.08.001</w:t>
        </w:r>
      </w:hyperlink>
      <w:r w:rsidRPr="002D6885">
        <w:rPr>
          <w:noProof/>
        </w:rPr>
        <w:t xml:space="preserve"> </w:t>
      </w:r>
    </w:p>
    <w:p w14:paraId="5A7AA902" w14:textId="77777777" w:rsidR="002D6885" w:rsidRPr="002D6885" w:rsidRDefault="002D6885" w:rsidP="002D6885">
      <w:pPr>
        <w:pStyle w:val="EndNoteBibliography"/>
        <w:rPr>
          <w:noProof/>
        </w:rPr>
      </w:pPr>
    </w:p>
    <w:p w14:paraId="5ADDA8E5" w14:textId="123C99D7" w:rsidR="002D6885" w:rsidRPr="002D6885" w:rsidRDefault="002D6885" w:rsidP="002D6885">
      <w:pPr>
        <w:pStyle w:val="EndNoteBibliography"/>
        <w:ind w:left="720" w:hanging="720"/>
        <w:rPr>
          <w:noProof/>
        </w:rPr>
      </w:pPr>
      <w:r w:rsidRPr="002D6885">
        <w:rPr>
          <w:noProof/>
        </w:rPr>
        <w:t xml:space="preserve">Sui, J., et al. (2012). Perceptual effects of social salience: Evidence from self-prioritization effects on perceptual matching. </w:t>
      </w:r>
      <w:r w:rsidRPr="002D6885">
        <w:rPr>
          <w:i/>
          <w:noProof/>
        </w:rPr>
        <w:t>Journal of experimental psychology. Human perception and performance, 38</w:t>
      </w:r>
      <w:r w:rsidRPr="002D6885">
        <w:rPr>
          <w:noProof/>
        </w:rPr>
        <w:t xml:space="preserve">(5), 1105-1117. </w:t>
      </w:r>
      <w:hyperlink r:id="rId51" w:history="1">
        <w:r w:rsidRPr="002D6885">
          <w:rPr>
            <w:rStyle w:val="aa"/>
            <w:noProof/>
          </w:rPr>
          <w:t>https://doi.org/10.1037/a0029792</w:t>
        </w:r>
      </w:hyperlink>
      <w:r w:rsidRPr="002D6885">
        <w:rPr>
          <w:noProof/>
        </w:rPr>
        <w:t xml:space="preserve"> </w:t>
      </w:r>
    </w:p>
    <w:p w14:paraId="50DD08FE" w14:textId="77777777" w:rsidR="002D6885" w:rsidRPr="002D6885" w:rsidRDefault="002D6885" w:rsidP="002D6885">
      <w:pPr>
        <w:pStyle w:val="EndNoteBibliography"/>
        <w:rPr>
          <w:noProof/>
        </w:rPr>
      </w:pPr>
    </w:p>
    <w:p w14:paraId="0C4C039D" w14:textId="664C326B" w:rsidR="002D6885" w:rsidRPr="002D6885" w:rsidRDefault="002D6885" w:rsidP="002D6885">
      <w:pPr>
        <w:pStyle w:val="EndNoteBibliography"/>
        <w:ind w:left="720" w:hanging="720"/>
        <w:rPr>
          <w:noProof/>
        </w:rPr>
      </w:pPr>
      <w:r w:rsidRPr="002D6885">
        <w:rPr>
          <w:noProof/>
        </w:rPr>
        <w:t xml:space="preserve">Sui, J., &amp; Humphreys, G.W. (2013, Nov). Self-referential processing is distinct from semantic elaboration: Evidence from long-term memory effects in a patient with amnesia and semantic impairments. </w:t>
      </w:r>
      <w:r w:rsidRPr="002D6885">
        <w:rPr>
          <w:i/>
          <w:noProof/>
        </w:rPr>
        <w:t>Neuropsychologia, 51</w:t>
      </w:r>
      <w:r w:rsidRPr="002D6885">
        <w:rPr>
          <w:noProof/>
        </w:rPr>
        <w:t xml:space="preserve">(13), 2663-2673. </w:t>
      </w:r>
      <w:hyperlink r:id="rId52" w:history="1">
        <w:r w:rsidRPr="002D6885">
          <w:rPr>
            <w:rStyle w:val="aa"/>
            <w:noProof/>
          </w:rPr>
          <w:t>https://doi.org/10.1016/j.neuropsychologia.2013.07.025</w:t>
        </w:r>
      </w:hyperlink>
      <w:r w:rsidRPr="002D6885">
        <w:rPr>
          <w:noProof/>
        </w:rPr>
        <w:t xml:space="preserve"> </w:t>
      </w:r>
    </w:p>
    <w:p w14:paraId="5A32871D" w14:textId="77777777" w:rsidR="002D6885" w:rsidRPr="002D6885" w:rsidRDefault="002D6885" w:rsidP="002D6885">
      <w:pPr>
        <w:pStyle w:val="EndNoteBibliography"/>
        <w:rPr>
          <w:noProof/>
        </w:rPr>
      </w:pPr>
    </w:p>
    <w:p w14:paraId="1598F918" w14:textId="36183BFB" w:rsidR="002D6885" w:rsidRPr="002D6885" w:rsidRDefault="002D6885" w:rsidP="002D6885">
      <w:pPr>
        <w:pStyle w:val="EndNoteBibliography"/>
        <w:ind w:left="720" w:hanging="720"/>
        <w:rPr>
          <w:noProof/>
        </w:rPr>
      </w:pPr>
      <w:r w:rsidRPr="002D6885">
        <w:rPr>
          <w:noProof/>
        </w:rPr>
        <w:lastRenderedPageBreak/>
        <w:t xml:space="preserve">Sui, J., &amp; Humphreys, G.W. (2017). The self survives extinction: Self-association biases attention in patients with visual extinction. </w:t>
      </w:r>
      <w:r w:rsidRPr="002D6885">
        <w:rPr>
          <w:i/>
          <w:noProof/>
        </w:rPr>
        <w:t>Cortex, 95</w:t>
      </w:r>
      <w:r w:rsidRPr="002D6885">
        <w:rPr>
          <w:noProof/>
        </w:rPr>
        <w:t xml:space="preserve">, 248-256. </w:t>
      </w:r>
      <w:hyperlink r:id="rId53" w:history="1">
        <w:r w:rsidRPr="002D6885">
          <w:rPr>
            <w:rStyle w:val="aa"/>
            <w:noProof/>
          </w:rPr>
          <w:t>https://doi.org/10.1016/j.cortex.2017.08.006</w:t>
        </w:r>
      </w:hyperlink>
      <w:r w:rsidRPr="002D6885">
        <w:rPr>
          <w:noProof/>
        </w:rPr>
        <w:t xml:space="preserve"> </w:t>
      </w:r>
    </w:p>
    <w:p w14:paraId="07D3A5DB" w14:textId="77777777" w:rsidR="002D6885" w:rsidRPr="002D6885" w:rsidRDefault="002D6885" w:rsidP="002D6885">
      <w:pPr>
        <w:pStyle w:val="EndNoteBibliography"/>
        <w:rPr>
          <w:noProof/>
        </w:rPr>
      </w:pPr>
    </w:p>
    <w:p w14:paraId="0FF29472" w14:textId="2CDF6CD4" w:rsidR="002D6885" w:rsidRPr="002D6885" w:rsidRDefault="002D6885" w:rsidP="002D6885">
      <w:pPr>
        <w:pStyle w:val="EndNoteBibliography"/>
        <w:ind w:left="720" w:hanging="720"/>
        <w:rPr>
          <w:noProof/>
        </w:rPr>
      </w:pPr>
      <w:r w:rsidRPr="002D6885">
        <w:rPr>
          <w:noProof/>
        </w:rPr>
        <w:t xml:space="preserve">Sui, J., et al. (2016). Negative mood disrupts self- and reward-biases in perceptual matching. </w:t>
      </w:r>
      <w:r w:rsidRPr="002D6885">
        <w:rPr>
          <w:i/>
          <w:noProof/>
        </w:rPr>
        <w:t>Q J Exp Psychol, 69</w:t>
      </w:r>
      <w:r w:rsidRPr="002D6885">
        <w:rPr>
          <w:noProof/>
        </w:rPr>
        <w:t xml:space="preserve">(7), 1438-1448. </w:t>
      </w:r>
      <w:hyperlink r:id="rId54" w:history="1">
        <w:r w:rsidRPr="002D6885">
          <w:rPr>
            <w:rStyle w:val="aa"/>
            <w:noProof/>
          </w:rPr>
          <w:t>https://doi.org/10.1080/17470218.2015.1122069</w:t>
        </w:r>
      </w:hyperlink>
      <w:r w:rsidRPr="002D6885">
        <w:rPr>
          <w:noProof/>
        </w:rPr>
        <w:t xml:space="preserve"> </w:t>
      </w:r>
    </w:p>
    <w:p w14:paraId="6D110E77" w14:textId="77777777" w:rsidR="002D6885" w:rsidRPr="002D6885" w:rsidRDefault="002D6885" w:rsidP="002D6885">
      <w:pPr>
        <w:pStyle w:val="EndNoteBibliography"/>
        <w:rPr>
          <w:noProof/>
        </w:rPr>
      </w:pPr>
    </w:p>
    <w:p w14:paraId="3518EE1A" w14:textId="5FE15FBD" w:rsidR="002D6885" w:rsidRPr="002D6885" w:rsidRDefault="002D6885" w:rsidP="002D6885">
      <w:pPr>
        <w:pStyle w:val="EndNoteBibliography"/>
        <w:ind w:left="720" w:hanging="720"/>
        <w:rPr>
          <w:noProof/>
        </w:rPr>
      </w:pPr>
      <w:r w:rsidRPr="002D6885">
        <w:rPr>
          <w:noProof/>
        </w:rPr>
        <w:t xml:space="preserve">Symons, C.S., &amp; Johnson, B.T. (1997, May). The self-reference effect in memory: a meta-analysis. </w:t>
      </w:r>
      <w:r w:rsidRPr="002D6885">
        <w:rPr>
          <w:i/>
          <w:noProof/>
        </w:rPr>
        <w:t>Psychological Bulletin, 121</w:t>
      </w:r>
      <w:r w:rsidRPr="002D6885">
        <w:rPr>
          <w:noProof/>
        </w:rPr>
        <w:t xml:space="preserve">(3), 371-394. </w:t>
      </w:r>
      <w:hyperlink r:id="rId55" w:history="1">
        <w:r w:rsidRPr="002D6885">
          <w:rPr>
            <w:rStyle w:val="aa"/>
            <w:noProof/>
          </w:rPr>
          <w:t>https://doi.org/10.1037/0033-2909.121.3.371</w:t>
        </w:r>
      </w:hyperlink>
      <w:r w:rsidRPr="002D6885">
        <w:rPr>
          <w:noProof/>
        </w:rPr>
        <w:t xml:space="preserve"> </w:t>
      </w:r>
    </w:p>
    <w:p w14:paraId="17BE9876" w14:textId="77777777" w:rsidR="002D6885" w:rsidRPr="002D6885" w:rsidRDefault="002D6885" w:rsidP="002D6885">
      <w:pPr>
        <w:pStyle w:val="EndNoteBibliography"/>
        <w:rPr>
          <w:noProof/>
        </w:rPr>
      </w:pPr>
    </w:p>
    <w:p w14:paraId="3C9901EC" w14:textId="459B488E" w:rsidR="002D6885" w:rsidRPr="002D6885" w:rsidRDefault="002D6885" w:rsidP="002D6885">
      <w:pPr>
        <w:pStyle w:val="EndNoteBibliography"/>
        <w:ind w:left="720" w:hanging="720"/>
        <w:rPr>
          <w:noProof/>
        </w:rPr>
      </w:pPr>
      <w:r w:rsidRPr="002D6885">
        <w:rPr>
          <w:noProof/>
        </w:rPr>
        <w:t xml:space="preserve">Turk, D.J., et al. (2002). Mike or me? Self-recognition in a split-brain patient. </w:t>
      </w:r>
      <w:r w:rsidRPr="002D6885">
        <w:rPr>
          <w:i/>
          <w:noProof/>
        </w:rPr>
        <w:t>Nature neuroscience, 5</w:t>
      </w:r>
      <w:r w:rsidRPr="002D6885">
        <w:rPr>
          <w:noProof/>
        </w:rPr>
        <w:t xml:space="preserve">(9), 841-842. </w:t>
      </w:r>
      <w:hyperlink r:id="rId56" w:history="1">
        <w:r w:rsidRPr="002D6885">
          <w:rPr>
            <w:rStyle w:val="aa"/>
            <w:noProof/>
          </w:rPr>
          <w:t>https://doi.org/10.1038/nn907</w:t>
        </w:r>
      </w:hyperlink>
      <w:r w:rsidRPr="002D6885">
        <w:rPr>
          <w:noProof/>
        </w:rPr>
        <w:t xml:space="preserve"> </w:t>
      </w:r>
    </w:p>
    <w:p w14:paraId="6D05D931" w14:textId="77777777" w:rsidR="002D6885" w:rsidRPr="002D6885" w:rsidRDefault="002D6885" w:rsidP="002D6885">
      <w:pPr>
        <w:pStyle w:val="EndNoteBibliography"/>
        <w:rPr>
          <w:noProof/>
        </w:rPr>
      </w:pPr>
    </w:p>
    <w:p w14:paraId="282BDCA7" w14:textId="174CA636" w:rsidR="002D6885" w:rsidRPr="002D6885" w:rsidRDefault="002D6885" w:rsidP="002D6885">
      <w:pPr>
        <w:pStyle w:val="EndNoteBibliography"/>
        <w:ind w:left="720" w:hanging="720"/>
        <w:rPr>
          <w:noProof/>
        </w:rPr>
      </w:pPr>
      <w:r w:rsidRPr="002D6885">
        <w:rPr>
          <w:noProof/>
        </w:rPr>
        <w:t xml:space="preserve">Van Bockstaele, B., et al. (2020). Reliability and validity of measures of attentional bias towards threat in unselected student samples: seek, but will you find? </w:t>
      </w:r>
      <w:r w:rsidRPr="002D6885">
        <w:rPr>
          <w:i/>
          <w:noProof/>
        </w:rPr>
        <w:t>Cognition and Emotion, 34</w:t>
      </w:r>
      <w:r w:rsidRPr="002D6885">
        <w:rPr>
          <w:noProof/>
        </w:rPr>
        <w:t xml:space="preserve">(2), 217-228. </w:t>
      </w:r>
      <w:hyperlink r:id="rId57" w:history="1">
        <w:r w:rsidRPr="002D6885">
          <w:rPr>
            <w:rStyle w:val="aa"/>
            <w:noProof/>
          </w:rPr>
          <w:t>https://doi.org/10.1080/02699931.2019.1609423</w:t>
        </w:r>
      </w:hyperlink>
      <w:r w:rsidRPr="002D6885">
        <w:rPr>
          <w:noProof/>
        </w:rPr>
        <w:t xml:space="preserve"> </w:t>
      </w:r>
    </w:p>
    <w:p w14:paraId="23A5CF71" w14:textId="77777777" w:rsidR="002D6885" w:rsidRPr="002D6885" w:rsidRDefault="002D6885" w:rsidP="002D6885">
      <w:pPr>
        <w:pStyle w:val="EndNoteBibliography"/>
        <w:rPr>
          <w:noProof/>
        </w:rPr>
      </w:pPr>
    </w:p>
    <w:p w14:paraId="3FC4DEDF" w14:textId="4FC8DCCF" w:rsidR="002D6885" w:rsidRPr="002D6885" w:rsidRDefault="002D6885" w:rsidP="002D6885">
      <w:pPr>
        <w:pStyle w:val="EndNoteBibliography"/>
        <w:ind w:left="720" w:hanging="720"/>
        <w:rPr>
          <w:noProof/>
        </w:rPr>
      </w:pPr>
      <w:r w:rsidRPr="002D6885">
        <w:rPr>
          <w:noProof/>
        </w:rPr>
        <w:t xml:space="preserve">Wiecki, T.V., et al. (2013). HDDM: Hierarchical Bayesian estimation of the Drift-Diffusion Model in Python. </w:t>
      </w:r>
      <w:r w:rsidRPr="002D6885">
        <w:rPr>
          <w:i/>
          <w:noProof/>
        </w:rPr>
        <w:t>Frontiers in neuroinformatics, 7</w:t>
      </w:r>
      <w:r w:rsidRPr="002D6885">
        <w:rPr>
          <w:noProof/>
        </w:rPr>
        <w:t xml:space="preserve">, 14. </w:t>
      </w:r>
      <w:hyperlink r:id="rId58" w:history="1">
        <w:r w:rsidRPr="002D6885">
          <w:rPr>
            <w:rStyle w:val="aa"/>
            <w:noProof/>
          </w:rPr>
          <w:t>https://doi.org/10.3389/fninf.2013.00014</w:t>
        </w:r>
      </w:hyperlink>
      <w:r w:rsidRPr="002D6885">
        <w:rPr>
          <w:noProof/>
        </w:rPr>
        <w:t xml:space="preserve"> </w:t>
      </w:r>
    </w:p>
    <w:p w14:paraId="62CEF2E9" w14:textId="77777777" w:rsidR="002D6885" w:rsidRPr="002D6885" w:rsidRDefault="002D6885" w:rsidP="002D6885">
      <w:pPr>
        <w:pStyle w:val="EndNoteBibliography"/>
        <w:rPr>
          <w:noProof/>
        </w:rPr>
      </w:pPr>
    </w:p>
    <w:p w14:paraId="0166724E" w14:textId="0A98B565" w:rsidR="002D6885" w:rsidRPr="002D6885" w:rsidRDefault="002D6885" w:rsidP="002D6885">
      <w:pPr>
        <w:pStyle w:val="EndNoteBibliography"/>
        <w:ind w:left="720" w:hanging="720"/>
        <w:rPr>
          <w:noProof/>
        </w:rPr>
      </w:pPr>
      <w:r w:rsidRPr="002D6885">
        <w:rPr>
          <w:noProof/>
        </w:rPr>
        <w:t xml:space="preserve">William Revelle. (2022). psych: Procedures for Psychological, Psychometric, and Personality Research. </w:t>
      </w:r>
      <w:hyperlink r:id="rId59" w:history="1">
        <w:r w:rsidRPr="002D6885">
          <w:rPr>
            <w:rStyle w:val="aa"/>
            <w:noProof/>
          </w:rPr>
          <w:t>https://doi.org/CRAN.R-project.org/package=psych</w:t>
        </w:r>
      </w:hyperlink>
      <w:r w:rsidRPr="002D6885">
        <w:rPr>
          <w:noProof/>
        </w:rPr>
        <w:t xml:space="preserve"> </w:t>
      </w:r>
    </w:p>
    <w:p w14:paraId="59E94688" w14:textId="77777777" w:rsidR="002D6885" w:rsidRPr="002D6885" w:rsidRDefault="002D6885" w:rsidP="002D6885">
      <w:pPr>
        <w:pStyle w:val="EndNoteBibliography"/>
        <w:rPr>
          <w:noProof/>
        </w:rPr>
      </w:pPr>
    </w:p>
    <w:p w14:paraId="19E14E4A" w14:textId="726FAE7D" w:rsidR="002D6885" w:rsidRPr="002D6885" w:rsidRDefault="002D6885" w:rsidP="002D6885">
      <w:pPr>
        <w:pStyle w:val="EndNoteBibliography"/>
        <w:ind w:left="720" w:hanging="720"/>
        <w:rPr>
          <w:noProof/>
        </w:rPr>
      </w:pPr>
      <w:r w:rsidRPr="002D6885">
        <w:rPr>
          <w:noProof/>
        </w:rPr>
        <w:t xml:space="preserve">Yankouskaya, A., et al. (2020). Intertwining personal and reward relevance: evidence from the drift-diffusion model. </w:t>
      </w:r>
      <w:r w:rsidRPr="002D6885">
        <w:rPr>
          <w:i/>
          <w:noProof/>
        </w:rPr>
        <w:t>Psychol Res, 84</w:t>
      </w:r>
      <w:r w:rsidRPr="002D6885">
        <w:rPr>
          <w:noProof/>
        </w:rPr>
        <w:t xml:space="preserve">(1), 32-50. </w:t>
      </w:r>
      <w:hyperlink r:id="rId60" w:history="1">
        <w:r w:rsidRPr="002D6885">
          <w:rPr>
            <w:rStyle w:val="aa"/>
            <w:noProof/>
          </w:rPr>
          <w:t>https://doi.org/10.1007/s00426-018-0979-6</w:t>
        </w:r>
      </w:hyperlink>
      <w:r w:rsidRPr="002D6885">
        <w:rPr>
          <w:noProof/>
        </w:rPr>
        <w:t xml:space="preserve"> </w:t>
      </w:r>
    </w:p>
    <w:p w14:paraId="59E3054B" w14:textId="77777777" w:rsidR="002D6885" w:rsidRPr="002D6885" w:rsidRDefault="002D6885" w:rsidP="002D6885">
      <w:pPr>
        <w:pStyle w:val="EndNoteBibliography"/>
        <w:rPr>
          <w:noProof/>
        </w:rPr>
      </w:pPr>
    </w:p>
    <w:p w14:paraId="55268D77" w14:textId="73853F87"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icrosoft 帐户" w:date="2023-02-13T14:49:00Z" w:initials="M帐">
    <w:p w14:paraId="6A72E72C" w14:textId="658F78AC" w:rsidR="00F32E51" w:rsidRPr="001C5230" w:rsidRDefault="00F32E51">
      <w:pPr>
        <w:pStyle w:val="a7"/>
        <w:rPr>
          <w:rFonts w:eastAsiaTheme="minorEastAsia"/>
        </w:rPr>
      </w:pPr>
      <w:r>
        <w:rPr>
          <w:rStyle w:val="a6"/>
        </w:rPr>
        <w:annotationRef/>
      </w:r>
      <w:r>
        <w:rPr>
          <w:rFonts w:eastAsiaTheme="minorEastAsia" w:hint="eastAsia"/>
        </w:rPr>
        <w:t>S</w:t>
      </w:r>
      <w:r>
        <w:rPr>
          <w:rFonts w:eastAsiaTheme="minorEastAsia"/>
        </w:rPr>
        <w:t>PE</w:t>
      </w:r>
      <w:r>
        <w:rPr>
          <w:rFonts w:eastAsiaTheme="minorEastAsia"/>
        </w:rPr>
        <w:t>是什么</w:t>
      </w:r>
    </w:p>
  </w:comment>
  <w:comment w:id="15" w:author="Microsoft 帐户" w:date="2023-02-13T14:50:00Z" w:initials="M帐">
    <w:p w14:paraId="1D25EE45" w14:textId="4D6074D0" w:rsidR="00F32E51" w:rsidRPr="00F3285F" w:rsidRDefault="00F32E51">
      <w:pPr>
        <w:pStyle w:val="a7"/>
        <w:rPr>
          <w:rFonts w:asciiTheme="minorEastAsia" w:eastAsiaTheme="minorEastAsia" w:hAnsiTheme="minorEastAsia"/>
        </w:rPr>
      </w:pPr>
      <w:r>
        <w:rPr>
          <w:rStyle w:val="a6"/>
        </w:rPr>
        <w:annotationRef/>
      </w:r>
      <w:r w:rsidRPr="00F3285F">
        <w:rPr>
          <w:rFonts w:asciiTheme="minorEastAsia" w:eastAsiaTheme="minorEastAsia" w:hAnsiTheme="minorEastAsia"/>
        </w:rPr>
        <w:t>面孔放第一段</w:t>
      </w:r>
    </w:p>
    <w:p w14:paraId="0F0B8B50" w14:textId="53329885" w:rsidR="00F32E51" w:rsidRPr="001C5230" w:rsidRDefault="00F32E51">
      <w:pPr>
        <w:pStyle w:val="a7"/>
        <w:rPr>
          <w:rFonts w:asciiTheme="minorEastAsia" w:eastAsiaTheme="minorEastAsia" w:hAnsiTheme="minorEastAsia"/>
        </w:rPr>
      </w:pPr>
      <w:r>
        <w:t>SALT</w:t>
      </w:r>
      <w:r w:rsidRPr="001C5230">
        <w:rPr>
          <w:rFonts w:asciiTheme="minorEastAsia" w:eastAsiaTheme="minorEastAsia" w:hAnsiTheme="minorEastAsia"/>
        </w:rPr>
        <w:t>为什么诞生</w:t>
      </w:r>
    </w:p>
  </w:comment>
  <w:comment w:id="16" w:author="Microsoft 帐户" w:date="2023-02-13T14:51:00Z" w:initials="M帐">
    <w:p w14:paraId="207C7013" w14:textId="2340C424" w:rsidR="00F32E51" w:rsidRDefault="00F32E51">
      <w:pPr>
        <w:pStyle w:val="a7"/>
        <w:rPr>
          <w:rFonts w:eastAsiaTheme="minorEastAsia"/>
        </w:rPr>
      </w:pPr>
      <w:r>
        <w:rPr>
          <w:rStyle w:val="a6"/>
        </w:rPr>
        <w:annotationRef/>
      </w:r>
      <w:r>
        <w:rPr>
          <w:rFonts w:eastAsiaTheme="minorEastAsia" w:hint="eastAsia"/>
        </w:rPr>
        <w:t>S</w:t>
      </w:r>
      <w:r>
        <w:rPr>
          <w:rFonts w:eastAsiaTheme="minorEastAsia"/>
        </w:rPr>
        <w:t xml:space="preserve">ALT </w:t>
      </w:r>
      <w:r>
        <w:rPr>
          <w:rFonts w:eastAsiaTheme="minorEastAsia"/>
        </w:rPr>
        <w:t>被广泛使用</w:t>
      </w:r>
    </w:p>
    <w:p w14:paraId="29C7235E" w14:textId="6BD30BE7" w:rsidR="00F32E51" w:rsidRPr="001C5230" w:rsidRDefault="00F32E51">
      <w:pPr>
        <w:pStyle w:val="a7"/>
        <w:rPr>
          <w:rFonts w:eastAsiaTheme="minorEastAsia"/>
        </w:rPr>
      </w:pPr>
      <w:r>
        <w:rPr>
          <w:rFonts w:eastAsiaTheme="minorEastAsia" w:hint="eastAsia"/>
        </w:rPr>
        <w:t>+</w:t>
      </w:r>
      <w:r>
        <w:rPr>
          <w:rFonts w:eastAsiaTheme="minorEastAsia"/>
        </w:rPr>
        <w:t>例子</w:t>
      </w:r>
    </w:p>
  </w:comment>
  <w:comment w:id="18" w:author="Microsoft 帐户" w:date="2023-02-13T15:14:00Z" w:initials="M帐">
    <w:p w14:paraId="6F01177B" w14:textId="5D2A944E" w:rsidR="00F32E51" w:rsidRDefault="00F32E51">
      <w:pPr>
        <w:pStyle w:val="a7"/>
        <w:rPr>
          <w:rFonts w:eastAsiaTheme="minorEastAsia"/>
        </w:rPr>
      </w:pPr>
      <w:r>
        <w:rPr>
          <w:rStyle w:val="a6"/>
        </w:rPr>
        <w:annotationRef/>
      </w:r>
      <w:r>
        <w:rPr>
          <w:rFonts w:eastAsiaTheme="minorEastAsia" w:hint="eastAsia"/>
        </w:rPr>
        <w:t>广泛使用的范式</w:t>
      </w:r>
      <w:proofErr w:type="gramStart"/>
      <w:r>
        <w:rPr>
          <w:rFonts w:eastAsiaTheme="minorEastAsia" w:hint="eastAsia"/>
        </w:rPr>
        <w:t>信度很</w:t>
      </w:r>
      <w:proofErr w:type="gramEnd"/>
      <w:r>
        <w:rPr>
          <w:rFonts w:eastAsiaTheme="minorEastAsia" w:hint="eastAsia"/>
        </w:rPr>
        <w:t>重要</w:t>
      </w:r>
    </w:p>
    <w:p w14:paraId="45885478" w14:textId="33DD1423" w:rsidR="00F32E51" w:rsidRDefault="00F32E51">
      <w:pPr>
        <w:pStyle w:val="a7"/>
        <w:rPr>
          <w:rFonts w:eastAsiaTheme="minorEastAsia"/>
        </w:rPr>
      </w:pPr>
      <w:r>
        <w:rPr>
          <w:rFonts w:eastAsiaTheme="minorEastAsia"/>
        </w:rPr>
        <w:t>它没有测量信度</w:t>
      </w:r>
    </w:p>
    <w:p w14:paraId="435A5C1B" w14:textId="1F362EDB" w:rsidR="00F32E51" w:rsidRDefault="00F32E51">
      <w:pPr>
        <w:pStyle w:val="a7"/>
        <w:rPr>
          <w:rFonts w:eastAsiaTheme="minorEastAsia"/>
        </w:rPr>
      </w:pPr>
      <w:r>
        <w:rPr>
          <w:rFonts w:eastAsiaTheme="minorEastAsia"/>
        </w:rPr>
        <w:t>为什么</w:t>
      </w:r>
      <w:proofErr w:type="gramStart"/>
      <w:r>
        <w:rPr>
          <w:rFonts w:eastAsiaTheme="minorEastAsia"/>
        </w:rPr>
        <w:t>信度很</w:t>
      </w:r>
      <w:proofErr w:type="gramEnd"/>
      <w:r>
        <w:rPr>
          <w:rFonts w:eastAsiaTheme="minorEastAsia"/>
        </w:rPr>
        <w:t>重要</w:t>
      </w:r>
    </w:p>
    <w:p w14:paraId="48AE7A02" w14:textId="77777777" w:rsidR="00F32E51" w:rsidRDefault="00F32E51">
      <w:pPr>
        <w:pStyle w:val="a7"/>
        <w:rPr>
          <w:rFonts w:eastAsiaTheme="minorEastAsia"/>
        </w:rPr>
      </w:pPr>
    </w:p>
    <w:p w14:paraId="688B6D79" w14:textId="47F3B77D" w:rsidR="00F32E51" w:rsidRPr="003C440B" w:rsidRDefault="00F32E51">
      <w:pPr>
        <w:pStyle w:val="a7"/>
        <w:rPr>
          <w:rFonts w:eastAsiaTheme="minorEastAsia"/>
        </w:rPr>
      </w:pPr>
      <w:r>
        <w:rPr>
          <w:rFonts w:eastAsiaTheme="minorEastAsia"/>
        </w:rPr>
        <w:t>插入</w:t>
      </w:r>
      <w:r>
        <w:rPr>
          <w:rFonts w:eastAsiaTheme="minorEastAsia" w:hint="eastAsia"/>
        </w:rPr>
        <w:t>S</w:t>
      </w:r>
      <w:r>
        <w:rPr>
          <w:rFonts w:eastAsiaTheme="minorEastAsia"/>
        </w:rPr>
        <w:t>PE</w:t>
      </w:r>
      <w:r>
        <w:rPr>
          <w:rFonts w:eastAsiaTheme="minorEastAsia"/>
        </w:rPr>
        <w:t>计算的多样性</w:t>
      </w:r>
    </w:p>
  </w:comment>
  <w:comment w:id="19" w:author="Microsoft 帐户" w:date="2023-02-08T17:41:00Z" w:initials="M帐">
    <w:p w14:paraId="0358616A" w14:textId="77777777" w:rsidR="00F32E51" w:rsidRPr="007D360C" w:rsidRDefault="00F32E51" w:rsidP="007D360C">
      <w:pPr>
        <w:pStyle w:val="a7"/>
        <w:rPr>
          <w:rFonts w:asciiTheme="minorEastAsia" w:eastAsiaTheme="minorEastAsia" w:hAnsiTheme="minorEastAsia"/>
        </w:rPr>
      </w:pPr>
      <w:r>
        <w:rPr>
          <w:rStyle w:val="a6"/>
        </w:rPr>
        <w:annotationRef/>
      </w:r>
      <w:r w:rsidRPr="007D360C">
        <w:rPr>
          <w:rFonts w:asciiTheme="minorEastAsia" w:eastAsiaTheme="minorEastAsia" w:hAnsiTheme="minorEastAsia"/>
        </w:rPr>
        <w:t>因此，本文旨在证明</w:t>
      </w:r>
      <w:r>
        <w:rPr>
          <w:rFonts w:asciiTheme="minorEastAsia" w:eastAsiaTheme="minorEastAsia" w:hAnsiTheme="minorEastAsia" w:hint="eastAsia"/>
        </w:rPr>
        <w:t>S</w:t>
      </w:r>
      <w:r>
        <w:rPr>
          <w:rFonts w:asciiTheme="minorEastAsia" w:eastAsiaTheme="minorEastAsia" w:hAnsiTheme="minorEastAsia"/>
        </w:rPr>
        <w:t>ALT的稳定性，以及找到最好的评估稳定性的指标</w:t>
      </w:r>
    </w:p>
    <w:p w14:paraId="130BA72E" w14:textId="41195180" w:rsidR="00F32E51" w:rsidRPr="007D360C" w:rsidRDefault="00F32E51">
      <w:pPr>
        <w:pStyle w:val="a7"/>
      </w:pPr>
    </w:p>
  </w:comment>
  <w:comment w:id="24" w:author="Microsoft 帐户" w:date="2023-02-08T18:16:00Z" w:initials="M帐">
    <w:p w14:paraId="79B6B04A" w14:textId="2B80D5FA" w:rsidR="00F32E51" w:rsidRPr="003B37EF" w:rsidRDefault="00F32E51">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伦理</w:t>
      </w:r>
    </w:p>
  </w:comment>
  <w:comment w:id="30" w:author="Microsoft 帐户" w:date="2023-02-08T18:17:00Z" w:initials="M帐">
    <w:p w14:paraId="38A68EF9" w14:textId="60351707" w:rsidR="00F32E51" w:rsidRPr="003B37EF" w:rsidRDefault="00F32E51">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被试</w:t>
      </w:r>
    </w:p>
  </w:comment>
  <w:comment w:id="33" w:author="Microsoft 帐户" w:date="2023-02-08T18:18:00Z" w:initials="M帐">
    <w:p w14:paraId="396F228E" w14:textId="601BAEAB" w:rsidR="00F32E51" w:rsidRPr="003B37EF" w:rsidRDefault="00F32E51">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测量变量</w:t>
      </w:r>
    </w:p>
  </w:comment>
  <w:comment w:id="35" w:author="Microsoft 帐户" w:date="2023-02-08T18:22:00Z" w:initials="M帐">
    <w:p w14:paraId="753A96D7" w14:textId="5D8B42C2" w:rsidR="00F32E51" w:rsidRPr="003B37EF" w:rsidRDefault="00F32E51">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具体流程</w:t>
      </w:r>
    </w:p>
  </w:comment>
  <w:comment w:id="39" w:author="Microsoft 帐户" w:date="2023-02-08T18:39:00Z" w:initials="M帐">
    <w:p w14:paraId="7F588151" w14:textId="1E45F123" w:rsidR="00F32E51" w:rsidRPr="004A5D32" w:rsidRDefault="00F32E51">
      <w:pPr>
        <w:pStyle w:val="a7"/>
        <w:rPr>
          <w:rFonts w:asciiTheme="minorEastAsia" w:eastAsiaTheme="minorEastAsia" w:hAnsiTheme="minorEastAsia"/>
        </w:rPr>
      </w:pPr>
      <w:r>
        <w:rPr>
          <w:rStyle w:val="a6"/>
        </w:rPr>
        <w:annotationRef/>
      </w:r>
      <w:r w:rsidRPr="004A5D32">
        <w:rPr>
          <w:rFonts w:asciiTheme="minorEastAsia" w:eastAsiaTheme="minorEastAsia" w:hAnsiTheme="minorEastAsia"/>
        </w:rPr>
        <w:t>避免偏见，使用模拟数据</w:t>
      </w:r>
    </w:p>
  </w:comment>
  <w:comment w:id="45" w:author="Microsoft 帐户" w:date="2023-02-13T23:34:00Z" w:initials="M帐">
    <w:p w14:paraId="1A7C806D" w14:textId="6BE4BEB3" w:rsidR="00F32E51" w:rsidRPr="00F3285F" w:rsidRDefault="00F32E51">
      <w:pPr>
        <w:pStyle w:val="a7"/>
        <w:rPr>
          <w:rFonts w:eastAsiaTheme="minorEastAsia"/>
        </w:rPr>
      </w:pPr>
      <w:r>
        <w:rPr>
          <w:rStyle w:val="a6"/>
        </w:rPr>
        <w:annotationRef/>
      </w:r>
      <w:r>
        <w:rPr>
          <w:rFonts w:eastAsiaTheme="minorEastAsia" w:hint="eastAsia"/>
        </w:rPr>
        <w:t>P</w:t>
      </w:r>
      <w:r>
        <w:rPr>
          <w:rFonts w:eastAsiaTheme="minorEastAsia"/>
        </w:rPr>
        <w:t>PT</w:t>
      </w:r>
      <w:r>
        <w:rPr>
          <w:rFonts w:eastAsiaTheme="minorEastAsia"/>
        </w:rPr>
        <w:t>插入流程图</w:t>
      </w:r>
    </w:p>
  </w:comment>
  <w:comment w:id="55" w:author="Microsoft 帐户" w:date="2023-02-08T19:39:00Z" w:initials="M帐">
    <w:p w14:paraId="176BFAF1" w14:textId="4884F223" w:rsidR="00F32E51" w:rsidRPr="00FD0EFA" w:rsidRDefault="00F32E51">
      <w:pPr>
        <w:pStyle w:val="a7"/>
        <w:rPr>
          <w:rFonts w:eastAsiaTheme="minorEastAsia"/>
        </w:rPr>
      </w:pPr>
      <w:r>
        <w:rPr>
          <w:rStyle w:val="a6"/>
        </w:rPr>
        <w:annotationRef/>
      </w:r>
      <w:r>
        <w:rPr>
          <w:rFonts w:eastAsiaTheme="minorEastAsia" w:hint="eastAsia"/>
        </w:rPr>
        <w:t>I</w:t>
      </w:r>
      <w:r>
        <w:rPr>
          <w:rFonts w:eastAsiaTheme="minorEastAsia"/>
        </w:rPr>
        <w:t>CC</w:t>
      </w:r>
      <w:r>
        <w:rPr>
          <w:rFonts w:eastAsiaTheme="minorEastAsia"/>
        </w:rPr>
        <w:t>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2E72C" w15:done="0"/>
  <w15:commentEx w15:paraId="0F0B8B50" w15:done="0"/>
  <w15:commentEx w15:paraId="29C7235E" w15:done="0"/>
  <w15:commentEx w15:paraId="688B6D79" w15:done="0"/>
  <w15:commentEx w15:paraId="130BA72E" w15:done="0"/>
  <w15:commentEx w15:paraId="79B6B04A" w15:done="0"/>
  <w15:commentEx w15:paraId="38A68EF9" w15:done="0"/>
  <w15:commentEx w15:paraId="396F228E" w15:done="0"/>
  <w15:commentEx w15:paraId="753A96D7" w15:done="0"/>
  <w15:commentEx w15:paraId="7F588151" w15:done="0"/>
  <w15:commentEx w15:paraId="1A7C806D" w15:done="0"/>
  <w15:commentEx w15:paraId="176BFA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2AD7F" w14:textId="77777777" w:rsidR="003E4288" w:rsidRDefault="003E4288" w:rsidP="009E4B8F">
      <w:r>
        <w:separator/>
      </w:r>
    </w:p>
  </w:endnote>
  <w:endnote w:type="continuationSeparator" w:id="0">
    <w:p w14:paraId="20A12A46" w14:textId="77777777" w:rsidR="003E4288" w:rsidRDefault="003E4288"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F32E51" w:rsidRDefault="00F32E51">
        <w:pPr>
          <w:pStyle w:val="af2"/>
          <w:jc w:val="right"/>
        </w:pPr>
        <w:r>
          <w:fldChar w:fldCharType="begin"/>
        </w:r>
        <w:r>
          <w:instrText>PAGE   \* MERGEFORMAT</w:instrText>
        </w:r>
        <w:r>
          <w:fldChar w:fldCharType="separate"/>
        </w:r>
        <w:r w:rsidR="002D6885" w:rsidRPr="002D6885">
          <w:rPr>
            <w:noProof/>
            <w:lang w:val="zh-CN"/>
          </w:rPr>
          <w:t>19</w:t>
        </w:r>
        <w:r>
          <w:fldChar w:fldCharType="end"/>
        </w:r>
      </w:p>
    </w:sdtContent>
  </w:sdt>
  <w:p w14:paraId="06775F18" w14:textId="77777777" w:rsidR="00F32E51" w:rsidRDefault="00F32E51">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F32E51" w:rsidRDefault="00F32E51">
    <w:pPr>
      <w:pStyle w:val="af2"/>
      <w:jc w:val="right"/>
    </w:pPr>
  </w:p>
  <w:p w14:paraId="6AFC4939" w14:textId="77777777" w:rsidR="00F32E51" w:rsidRDefault="00F32E51">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B7E9E" w14:textId="77777777" w:rsidR="003E4288" w:rsidRDefault="003E4288" w:rsidP="009E4B8F">
      <w:r>
        <w:separator/>
      </w:r>
    </w:p>
  </w:footnote>
  <w:footnote w:type="continuationSeparator" w:id="0">
    <w:p w14:paraId="45DB3B65" w14:textId="77777777" w:rsidR="003E4288" w:rsidRDefault="003E4288" w:rsidP="009E4B8F">
      <w:r>
        <w:continuationSeparator/>
      </w:r>
    </w:p>
  </w:footnote>
  <w:footnote w:id="1">
    <w:p w14:paraId="4A394686" w14:textId="77777777" w:rsidR="00F32E51" w:rsidRPr="009006E7" w:rsidRDefault="00F32E51"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0d2b37b484eb8a22"/>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2&lt;/item&gt;&lt;item&gt;3&lt;/item&gt;&lt;item&gt;4&lt;/item&gt;&lt;item&gt;5&lt;/item&gt;&lt;item&gt;6&lt;/item&gt;&lt;item&gt;7&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4&lt;/item&gt;&lt;item&gt;55&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A3AA5"/>
    <w:rsid w:val="000A796C"/>
    <w:rsid w:val="000B1E4F"/>
    <w:rsid w:val="000C0391"/>
    <w:rsid w:val="000C6133"/>
    <w:rsid w:val="000D0D36"/>
    <w:rsid w:val="000D5F23"/>
    <w:rsid w:val="000D7B8C"/>
    <w:rsid w:val="000E1EA8"/>
    <w:rsid w:val="000E23B2"/>
    <w:rsid w:val="000F5265"/>
    <w:rsid w:val="0010158A"/>
    <w:rsid w:val="001038AC"/>
    <w:rsid w:val="00106148"/>
    <w:rsid w:val="00110A2C"/>
    <w:rsid w:val="00112C28"/>
    <w:rsid w:val="00137FE0"/>
    <w:rsid w:val="00140158"/>
    <w:rsid w:val="0014261E"/>
    <w:rsid w:val="00152010"/>
    <w:rsid w:val="00176296"/>
    <w:rsid w:val="00187EF0"/>
    <w:rsid w:val="001B6382"/>
    <w:rsid w:val="001C5230"/>
    <w:rsid w:val="001D3BCE"/>
    <w:rsid w:val="001D411B"/>
    <w:rsid w:val="001E2694"/>
    <w:rsid w:val="001F11EF"/>
    <w:rsid w:val="001F635C"/>
    <w:rsid w:val="00221B60"/>
    <w:rsid w:val="00221EEF"/>
    <w:rsid w:val="0022601F"/>
    <w:rsid w:val="00237555"/>
    <w:rsid w:val="0026148B"/>
    <w:rsid w:val="00266CB0"/>
    <w:rsid w:val="00274792"/>
    <w:rsid w:val="00287B7D"/>
    <w:rsid w:val="00292844"/>
    <w:rsid w:val="002A24A2"/>
    <w:rsid w:val="002A502B"/>
    <w:rsid w:val="002B0D83"/>
    <w:rsid w:val="002B775B"/>
    <w:rsid w:val="002C66D3"/>
    <w:rsid w:val="002C7D79"/>
    <w:rsid w:val="002D6885"/>
    <w:rsid w:val="002E1B64"/>
    <w:rsid w:val="002F14FF"/>
    <w:rsid w:val="002F4F19"/>
    <w:rsid w:val="002F5706"/>
    <w:rsid w:val="002F7130"/>
    <w:rsid w:val="002F7FF4"/>
    <w:rsid w:val="00306640"/>
    <w:rsid w:val="003362CF"/>
    <w:rsid w:val="00336CAE"/>
    <w:rsid w:val="003416AE"/>
    <w:rsid w:val="003462C9"/>
    <w:rsid w:val="00361DF5"/>
    <w:rsid w:val="00393D7B"/>
    <w:rsid w:val="00397282"/>
    <w:rsid w:val="003A496A"/>
    <w:rsid w:val="003B37EF"/>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62681"/>
    <w:rsid w:val="00464832"/>
    <w:rsid w:val="0048043F"/>
    <w:rsid w:val="004877AB"/>
    <w:rsid w:val="004939D4"/>
    <w:rsid w:val="004A0F42"/>
    <w:rsid w:val="004A287E"/>
    <w:rsid w:val="004A5D32"/>
    <w:rsid w:val="004A6685"/>
    <w:rsid w:val="004B509B"/>
    <w:rsid w:val="004B5654"/>
    <w:rsid w:val="004C2AE4"/>
    <w:rsid w:val="004D6313"/>
    <w:rsid w:val="004E69F8"/>
    <w:rsid w:val="005003A8"/>
    <w:rsid w:val="005127C0"/>
    <w:rsid w:val="005134E3"/>
    <w:rsid w:val="00532C42"/>
    <w:rsid w:val="00534451"/>
    <w:rsid w:val="00566DCB"/>
    <w:rsid w:val="00572E87"/>
    <w:rsid w:val="00586F83"/>
    <w:rsid w:val="00591489"/>
    <w:rsid w:val="005B0893"/>
    <w:rsid w:val="005B4062"/>
    <w:rsid w:val="005F08BA"/>
    <w:rsid w:val="005F1BBA"/>
    <w:rsid w:val="005F54D7"/>
    <w:rsid w:val="006000E5"/>
    <w:rsid w:val="006003C8"/>
    <w:rsid w:val="006027EF"/>
    <w:rsid w:val="006032E0"/>
    <w:rsid w:val="0060530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37B46"/>
    <w:rsid w:val="00741641"/>
    <w:rsid w:val="00765793"/>
    <w:rsid w:val="007A0640"/>
    <w:rsid w:val="007A202A"/>
    <w:rsid w:val="007A65E5"/>
    <w:rsid w:val="007B5640"/>
    <w:rsid w:val="007C7866"/>
    <w:rsid w:val="007D360C"/>
    <w:rsid w:val="007D3F54"/>
    <w:rsid w:val="007D56D6"/>
    <w:rsid w:val="007E6787"/>
    <w:rsid w:val="007E6D71"/>
    <w:rsid w:val="007F16E1"/>
    <w:rsid w:val="007F6374"/>
    <w:rsid w:val="008218D0"/>
    <w:rsid w:val="008250E4"/>
    <w:rsid w:val="0082596E"/>
    <w:rsid w:val="00830968"/>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68FA"/>
    <w:rsid w:val="00930861"/>
    <w:rsid w:val="00943774"/>
    <w:rsid w:val="00953534"/>
    <w:rsid w:val="009565C3"/>
    <w:rsid w:val="009665CE"/>
    <w:rsid w:val="00980A67"/>
    <w:rsid w:val="00981E08"/>
    <w:rsid w:val="00987388"/>
    <w:rsid w:val="009A4047"/>
    <w:rsid w:val="009B63AA"/>
    <w:rsid w:val="009C4840"/>
    <w:rsid w:val="009D6D8C"/>
    <w:rsid w:val="009E4B8F"/>
    <w:rsid w:val="009F0C32"/>
    <w:rsid w:val="009F687D"/>
    <w:rsid w:val="00A05A24"/>
    <w:rsid w:val="00A05A7E"/>
    <w:rsid w:val="00A170FB"/>
    <w:rsid w:val="00A47915"/>
    <w:rsid w:val="00A576F1"/>
    <w:rsid w:val="00A70E01"/>
    <w:rsid w:val="00A72ABC"/>
    <w:rsid w:val="00A7372B"/>
    <w:rsid w:val="00A91C0C"/>
    <w:rsid w:val="00A93AA8"/>
    <w:rsid w:val="00A97072"/>
    <w:rsid w:val="00AA584D"/>
    <w:rsid w:val="00AA63FD"/>
    <w:rsid w:val="00AB55D9"/>
    <w:rsid w:val="00AB6487"/>
    <w:rsid w:val="00AB6CE2"/>
    <w:rsid w:val="00AC51AF"/>
    <w:rsid w:val="00AD1429"/>
    <w:rsid w:val="00AD233C"/>
    <w:rsid w:val="00AE16B0"/>
    <w:rsid w:val="00AE49ED"/>
    <w:rsid w:val="00AE57DF"/>
    <w:rsid w:val="00AF450F"/>
    <w:rsid w:val="00AF6518"/>
    <w:rsid w:val="00B03D7E"/>
    <w:rsid w:val="00B12772"/>
    <w:rsid w:val="00B12EEE"/>
    <w:rsid w:val="00B149E1"/>
    <w:rsid w:val="00B3449B"/>
    <w:rsid w:val="00B41B99"/>
    <w:rsid w:val="00B57B70"/>
    <w:rsid w:val="00B65E47"/>
    <w:rsid w:val="00B70AB1"/>
    <w:rsid w:val="00B7253B"/>
    <w:rsid w:val="00B75B57"/>
    <w:rsid w:val="00B8289A"/>
    <w:rsid w:val="00B84CD9"/>
    <w:rsid w:val="00BA0079"/>
    <w:rsid w:val="00BA5FBB"/>
    <w:rsid w:val="00BA6702"/>
    <w:rsid w:val="00BA711E"/>
    <w:rsid w:val="00BB1095"/>
    <w:rsid w:val="00BB44B3"/>
    <w:rsid w:val="00BB7262"/>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B44B5"/>
    <w:rsid w:val="00CE05DC"/>
    <w:rsid w:val="00CF7456"/>
    <w:rsid w:val="00D0006C"/>
    <w:rsid w:val="00D07D09"/>
    <w:rsid w:val="00D17E28"/>
    <w:rsid w:val="00D20F9E"/>
    <w:rsid w:val="00D22DC1"/>
    <w:rsid w:val="00D7046D"/>
    <w:rsid w:val="00D71923"/>
    <w:rsid w:val="00D72BC3"/>
    <w:rsid w:val="00D818FC"/>
    <w:rsid w:val="00D86C42"/>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F5BEF"/>
    <w:rsid w:val="00F038D1"/>
    <w:rsid w:val="00F072D2"/>
    <w:rsid w:val="00F240E5"/>
    <w:rsid w:val="00F3285F"/>
    <w:rsid w:val="00F32E51"/>
    <w:rsid w:val="00F36BBB"/>
    <w:rsid w:val="00F461EB"/>
    <w:rsid w:val="00F661EF"/>
    <w:rsid w:val="00F72D2A"/>
    <w:rsid w:val="00F74C9E"/>
    <w:rsid w:val="00F75B5A"/>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doi.org/10.1177/1747021819839668" TargetMode="External"/><Relationship Id="rId39" Type="http://schemas.openxmlformats.org/officeDocument/2006/relationships/hyperlink" Target="https://doi.org/10.2307/2531695" TargetMode="External"/><Relationship Id="rId21" Type="http://schemas.openxmlformats.org/officeDocument/2006/relationships/hyperlink" Target="https://doi.org/10.1016/j.actpsy.2020.103167" TargetMode="External"/><Relationship Id="rId34" Type="http://schemas.openxmlformats.org/officeDocument/2006/relationships/hyperlink" Target="https://doi.org/10.3389/fpsyg.2019.01469" TargetMode="External"/><Relationship Id="rId42" Type="http://schemas.openxmlformats.org/officeDocument/2006/relationships/hyperlink" Target="https://doi.org/10.1111/cdev.13352" TargetMode="External"/><Relationship Id="rId47" Type="http://schemas.openxmlformats.org/officeDocument/2006/relationships/hyperlink" Target="https://doi.org/10.1080/20445911.2019.1686393" TargetMode="External"/><Relationship Id="rId50" Type="http://schemas.openxmlformats.org/officeDocument/2006/relationships/hyperlink" Target="https://doi.org/10.1016/j.jrp.2008.08.001" TargetMode="External"/><Relationship Id="rId55" Type="http://schemas.openxmlformats.org/officeDocument/2006/relationships/hyperlink" Target="https://doi.org/10.1037/0033-2909.121.3.371"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37/xhp0000691" TargetMode="External"/><Relationship Id="rId29" Type="http://schemas.openxmlformats.org/officeDocument/2006/relationships/hyperlink" Target="https://doi.org/10.1111/bjdp.12219" TargetMode="External"/><Relationship Id="rId41" Type="http://schemas.openxmlformats.org/officeDocument/2006/relationships/hyperlink" Target="https://doi.org/10.1037/xhp0000361" TargetMode="External"/><Relationship Id="rId54" Type="http://schemas.openxmlformats.org/officeDocument/2006/relationships/hyperlink" Target="https://doi.org/10.1080/17470218.2015.1122069"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80/17470218.2016.1276609" TargetMode="External"/><Relationship Id="rId32" Type="http://schemas.openxmlformats.org/officeDocument/2006/relationships/hyperlink" Target="https://doi.org/10.1068/p7526" TargetMode="External"/><Relationship Id="rId37" Type="http://schemas.openxmlformats.org/officeDocument/2006/relationships/hyperlink" Target="https://doi.org/10.1016/S0926-6410(00)00036-7" TargetMode="External"/><Relationship Id="rId40" Type="http://schemas.openxmlformats.org/officeDocument/2006/relationships/hyperlink" Target="https://doi.org/10.1016/j.jad.2022.04.122" TargetMode="External"/><Relationship Id="rId45" Type="http://schemas.openxmlformats.org/officeDocument/2006/relationships/hyperlink" Target="https://doi.org/10.1111/bjop.12479" TargetMode="External"/><Relationship Id="rId53" Type="http://schemas.openxmlformats.org/officeDocument/2006/relationships/hyperlink" Target="https://doi.org/10.1016/j.cortex.2017.08.006" TargetMode="External"/><Relationship Id="rId58" Type="http://schemas.openxmlformats.org/officeDocument/2006/relationships/hyperlink" Target="https://doi.org/10.3389/fninf.2013.00014" TargetMode="External"/><Relationship Id="rId5" Type="http://schemas.openxmlformats.org/officeDocument/2006/relationships/webSettings" Target="webSettings.xml"/><Relationship Id="rId15" Type="http://schemas.openxmlformats.org/officeDocument/2006/relationships/hyperlink" Target="https://osf.io/mhdsn/" TargetMode="External"/><Relationship Id="rId23" Type="http://schemas.openxmlformats.org/officeDocument/2006/relationships/hyperlink" Target="https://doi.org/10.1037/0096-3445.104.3.268" TargetMode="External"/><Relationship Id="rId28" Type="http://schemas.openxmlformats.org/officeDocument/2006/relationships/hyperlink" Target="https://doi.org/10.1016/j.actpsy.2017.11.011" TargetMode="External"/><Relationship Id="rId36" Type="http://schemas.openxmlformats.org/officeDocument/2006/relationships/hyperlink" Target="https://doi.org/10.1016/S1364-6613" TargetMode="External"/><Relationship Id="rId49" Type="http://schemas.openxmlformats.org/officeDocument/2006/relationships/hyperlink" Target="https://doi.org/10.1037//0096-1523.23.2.504" TargetMode="External"/><Relationship Id="rId57" Type="http://schemas.openxmlformats.org/officeDocument/2006/relationships/hyperlink" Target="https://doi.org/10.1080/02699931.2019.1609423" TargetMode="Externa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doi.org/10.1186/s40359-021-00639-x" TargetMode="External"/><Relationship Id="rId31" Type="http://schemas.openxmlformats.org/officeDocument/2006/relationships/hyperlink" Target="https://doi.org/10.1525/collabra.301"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16/j.neuropsychologia.2013.07.025" TargetMode="External"/><Relationship Id="rId60" Type="http://schemas.openxmlformats.org/officeDocument/2006/relationships/hyperlink" Target="https://doi.org/10.1007/s00426-018-0979-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3758/s13421-019-00924-6" TargetMode="External"/><Relationship Id="rId27" Type="http://schemas.openxmlformats.org/officeDocument/2006/relationships/hyperlink" Target="https://doi.org/10.1016/j.actpsy.2018.08.009" TargetMode="External"/><Relationship Id="rId30" Type="http://schemas.openxmlformats.org/officeDocument/2006/relationships/hyperlink" Target="https://doi.org/10.3758/s13421-017-0722-3" TargetMode="External"/><Relationship Id="rId35" Type="http://schemas.openxmlformats.org/officeDocument/2006/relationships/hyperlink" Target="https://doi.org/10.31234/osf.io/ta59r" TargetMode="External"/><Relationship Id="rId43" Type="http://schemas.openxmlformats.org/officeDocument/2006/relationships/hyperlink" Target="https://doi.org/10.1002/aur.2200" TargetMode="External"/><Relationship Id="rId48" Type="http://schemas.openxmlformats.org/officeDocument/2006/relationships/hyperlink" Target="https://doi.org/10.1007/s13164-018-0430-3" TargetMode="External"/><Relationship Id="rId56" Type="http://schemas.openxmlformats.org/officeDocument/2006/relationships/hyperlink" Target="https://doi.org/10.1038/nn907" TargetMode="External"/><Relationship Id="rId8" Type="http://schemas.openxmlformats.org/officeDocument/2006/relationships/image" Target="media/image1.jpg"/><Relationship Id="rId51" Type="http://schemas.openxmlformats.org/officeDocument/2006/relationships/hyperlink" Target="https://doi.org/10.1037/a0029792"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oi.org/10.1016/j.concog.2007.04.003" TargetMode="External"/><Relationship Id="rId33" Type="http://schemas.openxmlformats.org/officeDocument/2006/relationships/hyperlink" Target="https://doi.org/10.1080/20445911.2014.996156" TargetMode="External"/><Relationship Id="rId38" Type="http://schemas.openxmlformats.org/officeDocument/2006/relationships/hyperlink" Target="https://doi.org/10.1016/j.jcm.2016.02.012" TargetMode="External"/><Relationship Id="rId46" Type="http://schemas.openxmlformats.org/officeDocument/2006/relationships/hyperlink" Target="https://doi.org/10.1037//0022-3514.35.9.677" TargetMode="External"/><Relationship Id="rId59" Type="http://schemas.openxmlformats.org/officeDocument/2006/relationships/hyperlink" Target="https://doi.org/CRAN.R-project.org/package=psy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95E99-BFF3-4C32-B3CD-395EB0CD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21</Pages>
  <Words>11535</Words>
  <Characters>65751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5</cp:revision>
  <dcterms:created xsi:type="dcterms:W3CDTF">2023-02-15T09:43:00Z</dcterms:created>
  <dcterms:modified xsi:type="dcterms:W3CDTF">2023-02-16T11:28:00Z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