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8471" w14:textId="5EEC0EC7" w:rsidR="00B179EF" w:rsidRDefault="006E1C1E" w:rsidP="006E1C1E">
      <w:pPr>
        <w:rPr>
          <w:rFonts w:ascii="CMBX12" w:hAnsi="CMBX12"/>
          <w:sz w:val="28"/>
          <w:szCs w:val="28"/>
        </w:rPr>
      </w:pPr>
      <w:r>
        <w:rPr>
          <w:rFonts w:ascii="CMBX12" w:hAnsi="CMBX12"/>
          <w:sz w:val="28"/>
          <w:szCs w:val="28"/>
        </w:rPr>
        <w:t xml:space="preserve">Notes on revision made to manuscript Paper </w:t>
      </w:r>
      <w:r w:rsidRPr="006E1C1E">
        <w:rPr>
          <w:rFonts w:ascii="CMBX12" w:hAnsi="CMBX12"/>
          <w:sz w:val="28"/>
          <w:szCs w:val="28"/>
        </w:rPr>
        <w:t xml:space="preserve"># </w:t>
      </w:r>
      <w:r w:rsidR="00B179EF" w:rsidRPr="00B179EF">
        <w:rPr>
          <w:rFonts w:ascii="CMBX12" w:hAnsi="CMBX12"/>
          <w:sz w:val="28"/>
          <w:szCs w:val="28"/>
        </w:rPr>
        <w:t>BR-Org-23-733</w:t>
      </w:r>
    </w:p>
    <w:p w14:paraId="4734E681" w14:textId="5570B343" w:rsidR="006E1C1E" w:rsidRDefault="006E1C1E" w:rsidP="006E1C1E">
      <w:pPr>
        <w:pStyle w:val="a3"/>
      </w:pPr>
      <w:r>
        <w:rPr>
          <w:rFonts w:ascii="CMR10" w:hAnsi="CMR10"/>
          <w:sz w:val="22"/>
          <w:szCs w:val="22"/>
        </w:rPr>
        <w:t xml:space="preserve">The authors would like to thank the editor and reviewers for their constructive comments and suggestions that have helped improve the quality of this manuscript. The manuscript has undergone a thorough revision according to the editor and reviewers’ comments. Please see below our responses. For the reviewers’ convenience, we have highlighted significant changes in the revised manuscript in </w:t>
      </w:r>
      <w:r>
        <w:rPr>
          <w:rFonts w:ascii="CMR10" w:hAnsi="CMR10"/>
          <w:color w:val="0000FF"/>
          <w:sz w:val="22"/>
          <w:szCs w:val="22"/>
        </w:rPr>
        <w:t>blue</w:t>
      </w:r>
      <w:r>
        <w:rPr>
          <w:rFonts w:ascii="CMR10" w:hAnsi="CMR10"/>
          <w:sz w:val="22"/>
          <w:szCs w:val="22"/>
        </w:rPr>
        <w:t xml:space="preserve">. </w:t>
      </w:r>
    </w:p>
    <w:p w14:paraId="36F5A785" w14:textId="77777777" w:rsidR="00B179EF" w:rsidRDefault="006E1C1E" w:rsidP="006E1C1E">
      <w:pPr>
        <w:pStyle w:val="a3"/>
        <w:rPr>
          <w:rFonts w:ascii="CMBX12" w:hAnsi="CMBX12"/>
          <w:sz w:val="28"/>
          <w:szCs w:val="28"/>
        </w:rPr>
      </w:pPr>
      <w:r>
        <w:rPr>
          <w:rFonts w:ascii="CMBX12" w:hAnsi="CMBX12"/>
          <w:sz w:val="28"/>
          <w:szCs w:val="28"/>
        </w:rPr>
        <w:t xml:space="preserve">Response to the </w:t>
      </w:r>
      <w:r w:rsidR="00B179EF" w:rsidRPr="00B179EF">
        <w:rPr>
          <w:rFonts w:ascii="CMBX12" w:hAnsi="CMBX12"/>
          <w:sz w:val="28"/>
          <w:szCs w:val="28"/>
        </w:rPr>
        <w:t>Action Editor</w:t>
      </w:r>
    </w:p>
    <w:p w14:paraId="0A2EDCB1" w14:textId="77548E5C" w:rsidR="006E1C1E" w:rsidRPr="00B179EF" w:rsidRDefault="00B179EF" w:rsidP="006E1C1E">
      <w:pPr>
        <w:pStyle w:val="a3"/>
        <w:rPr>
          <w:rFonts w:ascii="CMBX12" w:hAnsi="CMBX12"/>
          <w:sz w:val="28"/>
          <w:szCs w:val="28"/>
        </w:rPr>
      </w:pPr>
      <w:r>
        <w:rPr>
          <w:rFonts w:ascii="CMBX10" w:hAnsi="CMBX10" w:hint="eastAsia"/>
          <w:sz w:val="22"/>
          <w:szCs w:val="22"/>
        </w:rPr>
        <w:t>Action</w:t>
      </w:r>
      <w:r>
        <w:rPr>
          <w:rFonts w:ascii="CMBX10" w:hAnsi="CMBX10"/>
          <w:sz w:val="22"/>
          <w:szCs w:val="22"/>
        </w:rPr>
        <w:t xml:space="preserve"> </w:t>
      </w:r>
      <w:r w:rsidR="006E1C1E">
        <w:rPr>
          <w:rFonts w:ascii="CMBX10" w:hAnsi="CMBX10"/>
          <w:sz w:val="22"/>
          <w:szCs w:val="22"/>
        </w:rPr>
        <w:t xml:space="preserve">Editor Comment </w:t>
      </w:r>
      <w:r w:rsidR="006E1C1E">
        <w:rPr>
          <w:rFonts w:ascii="CMR10" w:hAnsi="CMR10"/>
          <w:sz w:val="22"/>
          <w:szCs w:val="22"/>
        </w:rPr>
        <w:t xml:space="preserve">— </w:t>
      </w:r>
    </w:p>
    <w:p w14:paraId="248756E8" w14:textId="77777777" w:rsidR="00B179EF" w:rsidRPr="00B179EF" w:rsidRDefault="00B179EF" w:rsidP="00B179EF">
      <w:pPr>
        <w:rPr>
          <w:rFonts w:ascii="CMR10" w:hAnsi="CMR10"/>
          <w:sz w:val="22"/>
          <w:szCs w:val="22"/>
        </w:rPr>
      </w:pPr>
      <w:r w:rsidRPr="00B179EF">
        <w:rPr>
          <w:rFonts w:ascii="CMR10" w:hAnsi="CMR10"/>
          <w:sz w:val="22"/>
          <w:szCs w:val="22"/>
        </w:rPr>
        <w:t>As you will see from their comments, all three reviewers viewed your manuscript generally positively and commended on the importance of this line of work. I share the reviewers' enthusiasm. At the same time, the reviewers did however also highlight a few issues that will need addressing in a careful revision. My own reading agrees with the reviewers' evaluation.</w:t>
      </w:r>
    </w:p>
    <w:p w14:paraId="70090234" w14:textId="4F17EDD6" w:rsidR="004E553A" w:rsidRPr="004E553A" w:rsidRDefault="006E1C1E" w:rsidP="004E553A">
      <w:pPr>
        <w:pStyle w:val="a3"/>
        <w:rPr>
          <w:rFonts w:ascii="CMSS10" w:hAnsi="CMSS10"/>
          <w:color w:val="0000FF"/>
          <w:sz w:val="22"/>
          <w:szCs w:val="22"/>
          <w:lang w:val="en-US"/>
        </w:rPr>
      </w:pPr>
      <w:r>
        <w:rPr>
          <w:rFonts w:ascii="CMSSBX10" w:hAnsi="CMSSBX10"/>
          <w:color w:val="0000FF"/>
          <w:sz w:val="22"/>
          <w:szCs w:val="22"/>
        </w:rPr>
        <w:t>Reply</w:t>
      </w:r>
      <w:r>
        <w:rPr>
          <w:rFonts w:ascii="CMSS10" w:hAnsi="CMSS10"/>
          <w:color w:val="0000FF"/>
          <w:sz w:val="22"/>
          <w:szCs w:val="22"/>
        </w:rPr>
        <w:t xml:space="preserve">: </w:t>
      </w:r>
      <w:r w:rsidR="004E553A">
        <w:rPr>
          <w:rFonts w:ascii="CMSS10" w:hAnsi="CMSS10"/>
          <w:color w:val="0000FF"/>
          <w:sz w:val="22"/>
          <w:szCs w:val="22"/>
          <w:lang w:val="en-US"/>
        </w:rPr>
        <w:t>We really a</w:t>
      </w:r>
      <w:r w:rsidR="004E553A" w:rsidRPr="004E553A">
        <w:rPr>
          <w:rFonts w:ascii="CMSS10" w:hAnsi="CMSS10"/>
          <w:color w:val="0000FF"/>
          <w:sz w:val="22"/>
          <w:szCs w:val="22"/>
        </w:rPr>
        <w:t>ppreciate your efforts in securing feedback from experts in the field</w:t>
      </w:r>
      <w:r w:rsidR="004E553A">
        <w:rPr>
          <w:rFonts w:ascii="CMSS10" w:hAnsi="CMSS10"/>
          <w:color w:val="0000FF"/>
          <w:sz w:val="22"/>
          <w:szCs w:val="22"/>
          <w:lang w:val="en-US"/>
        </w:rPr>
        <w:t xml:space="preserve">. </w:t>
      </w:r>
      <w:r w:rsidR="004E553A" w:rsidRPr="004E553A">
        <w:rPr>
          <w:rFonts w:ascii="CMSS10" w:hAnsi="CMSS10"/>
          <w:color w:val="0000FF"/>
          <w:sz w:val="22"/>
          <w:szCs w:val="22"/>
        </w:rPr>
        <w:t>We appreciate the positive reception from all three reviewers and their recognition of the importance of our work. We are grateful for their constructive comments, and we acknowledge the highlighted issues that require careful attention in the revision.</w:t>
      </w:r>
      <w:r w:rsidR="004E553A">
        <w:rPr>
          <w:rFonts w:ascii="CMSS10" w:hAnsi="CMSS10"/>
          <w:color w:val="0000FF"/>
          <w:sz w:val="22"/>
          <w:szCs w:val="22"/>
          <w:lang w:val="en-US"/>
        </w:rPr>
        <w:t xml:space="preserve"> </w:t>
      </w:r>
      <w:r w:rsidR="004E553A" w:rsidRPr="004E553A">
        <w:rPr>
          <w:rFonts w:ascii="CMSS10" w:hAnsi="CMSS10"/>
          <w:color w:val="0000FF"/>
          <w:sz w:val="22"/>
          <w:szCs w:val="22"/>
        </w:rPr>
        <w:t>We are committed to addressing these concerns thoroughly and look forward to submitting a revised manuscript that aligns with the reviewers' and your expectations.</w:t>
      </w:r>
    </w:p>
    <w:p w14:paraId="50C5C644" w14:textId="0C3E3D32" w:rsidR="006E1C1E" w:rsidRDefault="006E1C1E" w:rsidP="006E1C1E">
      <w:pPr>
        <w:pStyle w:val="a3"/>
        <w:rPr>
          <w:rFonts w:ascii="CMBX12" w:hAnsi="CMBX12"/>
          <w:sz w:val="28"/>
          <w:szCs w:val="28"/>
        </w:rPr>
      </w:pPr>
      <w:r>
        <w:rPr>
          <w:rFonts w:ascii="CMBX12" w:hAnsi="CMBX12"/>
          <w:sz w:val="28"/>
          <w:szCs w:val="28"/>
        </w:rPr>
        <w:t xml:space="preserve">Response to the reviewers </w:t>
      </w:r>
    </w:p>
    <w:p w14:paraId="3DF3C841" w14:textId="77777777" w:rsidR="004E553A" w:rsidRDefault="005F4D07" w:rsidP="004E553A">
      <w:pPr>
        <w:spacing w:before="100" w:beforeAutospacing="1" w:after="100" w:afterAutospacing="1"/>
        <w:rPr>
          <w:rFonts w:ascii="CMBX12" w:hAnsi="CMBX12"/>
          <w:sz w:val="28"/>
          <w:szCs w:val="28"/>
        </w:rPr>
      </w:pPr>
      <w:r w:rsidRPr="005F4D07">
        <w:rPr>
          <w:rFonts w:ascii="CMBX12" w:hAnsi="CMBX12"/>
          <w:sz w:val="28"/>
          <w:szCs w:val="28"/>
        </w:rPr>
        <w:t xml:space="preserve">Reviewer 1 </w:t>
      </w:r>
    </w:p>
    <w:p w14:paraId="13F17134" w14:textId="374A7192" w:rsidR="00B179EF" w:rsidRPr="004E553A" w:rsidRDefault="005F4D07" w:rsidP="004E553A">
      <w:pPr>
        <w:spacing w:before="100" w:beforeAutospacing="1" w:after="100" w:afterAutospacing="1"/>
      </w:pPr>
      <w:r w:rsidRPr="005F4D07">
        <w:rPr>
          <w:rFonts w:ascii="Helvetica" w:hAnsi="Helvetica"/>
          <w:color w:val="000000"/>
          <w:sz w:val="18"/>
          <w:szCs w:val="18"/>
        </w:rPr>
        <w:br/>
      </w:r>
      <w:r w:rsidR="00B1076C" w:rsidRPr="0008142B">
        <w:rPr>
          <w:rFonts w:ascii="CMBX10" w:hAnsi="CMBX10"/>
          <w:sz w:val="22"/>
          <w:szCs w:val="22"/>
        </w:rPr>
        <w:t>Reviewer Comment 1.</w:t>
      </w:r>
      <w:r w:rsidR="00B179EF">
        <w:rPr>
          <w:rFonts w:ascii="CMBX10" w:hAnsi="CMBX10"/>
          <w:sz w:val="22"/>
          <w:szCs w:val="22"/>
          <w:lang w:val="en-US"/>
        </w:rPr>
        <w:t>1</w:t>
      </w:r>
      <w:r w:rsidR="00B1076C" w:rsidRPr="0008142B">
        <w:rPr>
          <w:rFonts w:ascii="CMBX10" w:hAnsi="CMBX10"/>
          <w:sz w:val="22"/>
          <w:szCs w:val="22"/>
        </w:rPr>
        <w:t xml:space="preserve"> </w:t>
      </w:r>
      <w:r w:rsidR="00B1076C" w:rsidRPr="0008142B">
        <w:rPr>
          <w:rFonts w:ascii="CMR10" w:hAnsi="CMR10"/>
          <w:sz w:val="22"/>
          <w:szCs w:val="22"/>
        </w:rPr>
        <w:t xml:space="preserve">— </w:t>
      </w:r>
      <w:r w:rsidR="00B179EF">
        <w:rPr>
          <w:rFonts w:ascii="CMR10" w:hAnsi="CMR10"/>
          <w:sz w:val="22"/>
          <w:szCs w:val="22"/>
          <w:lang w:val="en-US"/>
        </w:rPr>
        <w:t xml:space="preserve">Paper Selection: </w:t>
      </w:r>
      <w:r w:rsidR="00B179EF" w:rsidRPr="00B179EF">
        <w:rPr>
          <w:rFonts w:ascii="CMR10" w:hAnsi="CMR10"/>
          <w:sz w:val="22"/>
          <w:szCs w:val="22"/>
        </w:rPr>
        <w:t xml:space="preserve">First, it is unclear what were the criteria for selecting the datasets that were analysed in this study. I believe that by now probably around 100 papers have been published that investigated SPE using different forms of the matching task, while authors used the data from only 9 papers. I think that there should be a better explanation of why so few datasets were used. </w:t>
      </w:r>
    </w:p>
    <w:p w14:paraId="3681792A" w14:textId="77777777" w:rsidR="004E553A" w:rsidRDefault="00686AB3" w:rsidP="004E553A">
      <w:pPr>
        <w:spacing w:before="100" w:beforeAutospacing="1" w:after="100" w:afterAutospacing="1"/>
        <w:rPr>
          <w:rFonts w:ascii="CMSS10" w:hAnsi="CMSS10"/>
          <w:color w:val="0000FF"/>
          <w:sz w:val="22"/>
          <w:szCs w:val="22"/>
        </w:rPr>
      </w:pPr>
      <w:r w:rsidRPr="005F4D07">
        <w:rPr>
          <w:rFonts w:ascii="CMSSBX10" w:hAnsi="CMSSBX10"/>
          <w:color w:val="0000FF"/>
          <w:sz w:val="22"/>
          <w:szCs w:val="22"/>
        </w:rPr>
        <w:t>Reply</w:t>
      </w:r>
      <w:r w:rsidRPr="005F4D07">
        <w:rPr>
          <w:rFonts w:ascii="CMSS10" w:hAnsi="CMSS10"/>
          <w:color w:val="0000FF"/>
          <w:sz w:val="22"/>
          <w:szCs w:val="22"/>
        </w:rPr>
        <w:t>:</w:t>
      </w:r>
      <w:r w:rsidR="004E553A">
        <w:rPr>
          <w:rFonts w:ascii="CMSS10" w:hAnsi="CMSS10"/>
          <w:color w:val="0000FF"/>
          <w:sz w:val="22"/>
          <w:szCs w:val="22"/>
          <w:lang w:val="en-US"/>
        </w:rPr>
        <w:t xml:space="preserve"> </w:t>
      </w:r>
      <w:r w:rsidR="004E553A" w:rsidRPr="004E553A">
        <w:rPr>
          <w:rFonts w:ascii="CMSS10" w:hAnsi="CMSS10"/>
          <w:color w:val="0000FF"/>
          <w:sz w:val="22"/>
          <w:szCs w:val="22"/>
        </w:rPr>
        <w:t xml:space="preserve">Thank you for your thoughtful consideration of our paper. </w:t>
      </w:r>
    </w:p>
    <w:p w14:paraId="1D30D44D" w14:textId="0E25E5BE" w:rsidR="00474B21" w:rsidRDefault="004E553A" w:rsidP="00686AB3">
      <w:pPr>
        <w:spacing w:before="100" w:beforeAutospacing="1" w:after="100" w:afterAutospacing="1"/>
        <w:rPr>
          <w:ins w:id="0" w:author="office user" w:date="2024-04-12T13:41:00Z"/>
          <w:rFonts w:ascii="CMSS10" w:hAnsi="CMSS10"/>
          <w:color w:val="0000FF"/>
          <w:sz w:val="22"/>
          <w:szCs w:val="22"/>
          <w:lang w:val="en-US"/>
        </w:rPr>
      </w:pPr>
      <w:r w:rsidRPr="004E553A">
        <w:rPr>
          <w:rFonts w:ascii="CMSS10" w:hAnsi="CMSS10"/>
          <w:color w:val="0000FF"/>
          <w:sz w:val="22"/>
          <w:szCs w:val="22"/>
        </w:rPr>
        <w:t xml:space="preserve">To provide a clearer understanding of our selection process, we have included a flowchart, </w:t>
      </w:r>
      <w:r w:rsidRPr="00600FB7">
        <w:rPr>
          <w:rFonts w:ascii="CMSS10" w:hAnsi="CMSS10"/>
          <w:color w:val="0000FF"/>
          <w:sz w:val="22"/>
          <w:szCs w:val="22"/>
          <w:lang w:val="en-US"/>
        </w:rPr>
        <w:t xml:space="preserve">following the </w:t>
      </w:r>
      <w:r>
        <w:rPr>
          <w:rFonts w:ascii="CMSS10" w:hAnsi="CMSS10"/>
          <w:color w:val="0000FF"/>
          <w:sz w:val="22"/>
          <w:szCs w:val="22"/>
          <w:lang w:val="en-US"/>
        </w:rPr>
        <w:t>PRISMA</w:t>
      </w:r>
      <w:r w:rsidRPr="00600FB7">
        <w:rPr>
          <w:rFonts w:ascii="CMSS10" w:hAnsi="CMSS10"/>
          <w:color w:val="0000FF"/>
          <w:sz w:val="22"/>
          <w:szCs w:val="22"/>
          <w:lang w:val="en-US"/>
        </w:rPr>
        <w:t xml:space="preserve"> diagram, illustrating the </w:t>
      </w:r>
      <w:r>
        <w:rPr>
          <w:rFonts w:ascii="CMSS10" w:hAnsi="CMSS10"/>
          <w:color w:val="0000FF"/>
          <w:sz w:val="22"/>
          <w:szCs w:val="22"/>
          <w:lang w:val="en-US"/>
        </w:rPr>
        <w:t>procedure</w:t>
      </w:r>
      <w:r w:rsidRPr="00600FB7">
        <w:rPr>
          <w:rFonts w:ascii="CMSS10" w:hAnsi="CMSS10"/>
          <w:color w:val="0000FF"/>
          <w:sz w:val="22"/>
          <w:szCs w:val="22"/>
          <w:lang w:val="en-US"/>
        </w:rPr>
        <w:t xml:space="preserve"> used to determine the inclusion of papers in </w:t>
      </w:r>
      <w:r>
        <w:rPr>
          <w:rFonts w:ascii="CMSS10" w:hAnsi="CMSS10"/>
          <w:color w:val="0000FF"/>
          <w:sz w:val="22"/>
          <w:szCs w:val="22"/>
          <w:lang w:val="en-US"/>
        </w:rPr>
        <w:t>the current study (</w:t>
      </w:r>
      <w:r w:rsidRPr="00600FB7">
        <w:rPr>
          <w:rFonts w:ascii="CMSS10" w:hAnsi="CMSS10"/>
          <w:color w:val="0000FF"/>
          <w:sz w:val="22"/>
          <w:szCs w:val="22"/>
          <w:lang w:val="en-US"/>
        </w:rPr>
        <w:t xml:space="preserve">in </w:t>
      </w:r>
      <w:r w:rsidR="00600FB7" w:rsidRPr="00600FB7">
        <w:rPr>
          <w:rFonts w:ascii="CMSS10" w:hAnsi="CMSS10"/>
          <w:color w:val="0000FF"/>
          <w:sz w:val="22"/>
          <w:szCs w:val="22"/>
          <w:lang w:val="en-US"/>
        </w:rPr>
        <w:t>p.</w:t>
      </w:r>
      <w:r w:rsidR="00600FB7">
        <w:rPr>
          <w:rFonts w:ascii="CMSS10" w:hAnsi="CMSS10"/>
          <w:color w:val="0000FF"/>
          <w:sz w:val="22"/>
          <w:szCs w:val="22"/>
          <w:lang w:val="en-US"/>
        </w:rPr>
        <w:t>6)</w:t>
      </w:r>
      <w:r w:rsidRPr="00663973">
        <w:rPr>
          <w:rFonts w:ascii="CMSS10" w:hAnsi="CMSS10"/>
          <w:color w:val="0000FF"/>
          <w:sz w:val="22"/>
          <w:szCs w:val="22"/>
          <w:lang w:val="en-US"/>
        </w:rPr>
        <w:t>. We hope</w:t>
      </w:r>
      <w:r w:rsidRPr="00600FB7">
        <w:rPr>
          <w:rFonts w:ascii="CMSS10" w:hAnsi="CMSS10"/>
          <w:color w:val="0000FF"/>
          <w:sz w:val="22"/>
          <w:szCs w:val="22"/>
          <w:lang w:val="en-US"/>
        </w:rPr>
        <w:t xml:space="preserve"> this additional clarification addresses your concern.</w:t>
      </w:r>
    </w:p>
    <w:p w14:paraId="77A0240B" w14:textId="506FB9CA" w:rsidR="00F50BE6" w:rsidRPr="00F50BE6" w:rsidRDefault="00456EDD" w:rsidP="00686AB3">
      <w:pPr>
        <w:spacing w:before="100" w:beforeAutospacing="1" w:after="100" w:afterAutospacing="1"/>
        <w:rPr>
          <w:ins w:id="1" w:author="Hu Chuan-Peng" w:date="2024-04-12T10:03:00Z"/>
          <w:rFonts w:ascii="CMSS10" w:hAnsi="CMSS10"/>
          <w:color w:val="0000FF"/>
          <w:sz w:val="22"/>
          <w:szCs w:val="22"/>
          <w:rPrChange w:id="2" w:author="office user" w:date="2024-04-12T15:56:00Z">
            <w:rPr>
              <w:ins w:id="3" w:author="Hu Chuan-Peng" w:date="2024-04-12T10:03:00Z"/>
              <w:rFonts w:ascii="CMSS10" w:hAnsi="CMSS10"/>
              <w:color w:val="0000FF"/>
              <w:sz w:val="22"/>
              <w:szCs w:val="22"/>
              <w:lang w:val="en-US"/>
            </w:rPr>
          </w:rPrChange>
        </w:rPr>
      </w:pPr>
      <w:ins w:id="4" w:author="office user" w:date="2024-04-12T13:41:00Z">
        <w:r w:rsidRPr="00F50BE6">
          <w:rPr>
            <w:rFonts w:ascii="CMSS10" w:hAnsi="CMSS10"/>
            <w:noProof/>
            <w:color w:val="0000FF"/>
            <w:sz w:val="22"/>
            <w:szCs w:val="22"/>
            <w:rPrChange w:id="5" w:author="office user" w:date="2024-04-12T15:56:00Z">
              <w:rPr>
                <w:rFonts w:eastAsiaTheme="minorEastAsia"/>
                <w:noProof/>
              </w:rPr>
            </w:rPrChange>
          </w:rPr>
          <w:drawing>
            <wp:inline distT="0" distB="0" distL="0" distR="0" wp14:anchorId="08C2CB7F" wp14:editId="4A6EED9C">
              <wp:extent cx="5605497" cy="4138246"/>
              <wp:effectExtent l="0" t="0" r="0" b="2540"/>
              <wp:docPr id="1784906140" name="图片 3"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6140" name="图片 3" descr="A diagram of a data flow&#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101" cy="4143860"/>
                      </a:xfrm>
                      <a:prstGeom prst="rect">
                        <a:avLst/>
                      </a:prstGeom>
                      <a:noFill/>
                      <a:ln>
                        <a:noFill/>
                      </a:ln>
                    </pic:spPr>
                  </pic:pic>
                </a:graphicData>
              </a:graphic>
            </wp:inline>
          </w:drawing>
        </w:r>
      </w:ins>
      <w:ins w:id="6" w:author="office user" w:date="2024-04-12T15:56:00Z">
        <w:r w:rsidR="00F50BE6" w:rsidRPr="00F50BE6">
          <w:rPr>
            <w:rFonts w:ascii="CMSS10" w:hAnsi="CMSS10"/>
            <w:b/>
            <w:bCs/>
            <w:color w:val="0000FF"/>
            <w:sz w:val="22"/>
            <w:szCs w:val="22"/>
            <w:rPrChange w:id="7" w:author="office user" w:date="2024-04-12T15:56:00Z">
              <w:rPr>
                <w:rFonts w:eastAsiaTheme="minorEastAsia"/>
                <w:b/>
                <w:color w:val="0000DC"/>
              </w:rPr>
            </w:rPrChange>
          </w:rPr>
          <w:t>Figure 2.</w:t>
        </w:r>
        <w:r w:rsidR="00F50BE6" w:rsidRPr="00F50BE6">
          <w:rPr>
            <w:rFonts w:ascii="CMSS10" w:hAnsi="CMSS10"/>
            <w:color w:val="0000FF"/>
            <w:sz w:val="22"/>
            <w:szCs w:val="22"/>
            <w:rPrChange w:id="8" w:author="office user" w:date="2024-04-12T15:56:00Z">
              <w:rPr>
                <w:rFonts w:eastAsiaTheme="minorEastAsia"/>
                <w:b/>
                <w:color w:val="0000DC"/>
              </w:rPr>
            </w:rPrChange>
          </w:rPr>
          <w:t xml:space="preserve"> Paper Selection Procedure (</w:t>
        </w:r>
        <w:r w:rsidR="00F50BE6" w:rsidRPr="00F50BE6">
          <w:rPr>
            <w:rFonts w:ascii="CMSS10" w:hAnsi="CMSS10"/>
            <w:color w:val="0000FF"/>
            <w:sz w:val="22"/>
            <w:szCs w:val="22"/>
            <w:rPrChange w:id="9" w:author="office user" w:date="2024-04-12T15:56:00Z">
              <w:rPr>
                <w:rFonts w:eastAsiaTheme="minorEastAsia"/>
                <w:b/>
                <w:color w:val="0000DC"/>
                <w:lang w:val="en-US"/>
              </w:rPr>
            </w:rPrChange>
          </w:rPr>
          <w:t xml:space="preserve">adapted from </w:t>
        </w:r>
        <w:r w:rsidR="00F50BE6" w:rsidRPr="00F50BE6">
          <w:rPr>
            <w:rFonts w:ascii="CMSS10" w:hAnsi="CMSS10"/>
            <w:bCs/>
            <w:color w:val="0000FF"/>
            <w:sz w:val="22"/>
            <w:szCs w:val="22"/>
            <w:rPrChange w:id="10" w:author="office user" w:date="2024-04-12T15:56:00Z">
              <w:rPr>
                <w:b/>
                <w:color w:val="0000DC"/>
                <w:sz w:val="22"/>
              </w:rPr>
            </w:rPrChange>
          </w:rPr>
          <w:t>PRISMA Flow Diagram (Page et al., 2021)).</w:t>
        </w:r>
      </w:ins>
    </w:p>
    <w:p w14:paraId="2F7E6E55" w14:textId="73E328D2" w:rsidR="00474B21" w:rsidDel="00456EDD" w:rsidRDefault="00474B21" w:rsidP="00686AB3">
      <w:pPr>
        <w:spacing w:before="100" w:beforeAutospacing="1" w:after="100" w:afterAutospacing="1"/>
        <w:rPr>
          <w:ins w:id="11" w:author="Hu Chuan-Peng" w:date="2024-04-12T10:03:00Z"/>
          <w:del w:id="12" w:author="office user" w:date="2024-04-12T13:42:00Z"/>
          <w:rFonts w:ascii="CMSS10" w:hAnsi="CMSS10"/>
          <w:color w:val="0000FF"/>
          <w:sz w:val="22"/>
          <w:szCs w:val="22"/>
          <w:lang w:val="en-US"/>
        </w:rPr>
      </w:pPr>
      <w:ins w:id="13" w:author="Hu Chuan-Peng" w:date="2024-04-12T10:03:00Z">
        <w:del w:id="14" w:author="office user" w:date="2024-04-12T13:42:00Z">
          <w:r w:rsidDel="00456EDD">
            <w:rPr>
              <w:rFonts w:ascii="CMSS10" w:hAnsi="CMSS10"/>
              <w:color w:val="0000FF"/>
              <w:sz w:val="22"/>
              <w:szCs w:val="22"/>
              <w:lang w:val="en-US"/>
            </w:rPr>
            <w:delText>[insert the flow chart here]</w:delText>
          </w:r>
        </w:del>
      </w:ins>
    </w:p>
    <w:p w14:paraId="3F975037" w14:textId="1388FCFB" w:rsidR="00456EDD" w:rsidRPr="00456EDD" w:rsidRDefault="00474B21">
      <w:pPr>
        <w:spacing w:before="100" w:beforeAutospacing="1" w:after="100" w:afterAutospacing="1"/>
        <w:rPr>
          <w:ins w:id="15" w:author="office user" w:date="2024-04-12T13:42:00Z"/>
          <w:rFonts w:ascii="CMSS10" w:hAnsi="CMSS10"/>
          <w:color w:val="0000FF"/>
          <w:sz w:val="22"/>
          <w:szCs w:val="22"/>
          <w:rPrChange w:id="16" w:author="office user" w:date="2024-04-12T13:42:00Z">
            <w:rPr>
              <w:ins w:id="17" w:author="office user" w:date="2024-04-12T13:42:00Z"/>
              <w:color w:val="0000DC"/>
            </w:rPr>
          </w:rPrChange>
        </w:rPr>
        <w:pPrChange w:id="18" w:author="office user" w:date="2024-04-12T13:42:00Z">
          <w:pPr>
            <w:ind w:firstLine="340"/>
          </w:pPr>
        </w:pPrChange>
      </w:pPr>
      <w:ins w:id="19" w:author="Hu Chuan-Peng" w:date="2024-04-12T10:03:00Z">
        <w:del w:id="20" w:author="office user" w:date="2024-04-12T13:42:00Z">
          <w:r w:rsidDel="00456EDD">
            <w:rPr>
              <w:rFonts w:ascii="CMSS10" w:hAnsi="CMSS10"/>
              <w:color w:val="0000FF"/>
              <w:sz w:val="22"/>
              <w:szCs w:val="22"/>
              <w:lang w:val="en-US"/>
            </w:rPr>
            <w:delText>[insert the inclusion criteria in p.6 here too]</w:delText>
          </w:r>
        </w:del>
      </w:ins>
      <w:ins w:id="21" w:author="office user" w:date="2024-04-12T13:42:00Z">
        <w:r w:rsidR="00456EDD" w:rsidRPr="00456EDD">
          <w:rPr>
            <w:rFonts w:ascii="CMSS10" w:hAnsi="CMSS10"/>
            <w:color w:val="0000FF"/>
            <w:sz w:val="22"/>
            <w:szCs w:val="22"/>
            <w:rPrChange w:id="22" w:author="office user" w:date="2024-04-12T13:42:00Z">
              <w:rPr/>
            </w:rPrChange>
          </w:rPr>
          <w:t xml:space="preserve">The selection of </w:t>
        </w:r>
        <w:r w:rsidR="00456EDD" w:rsidRPr="00456EDD">
          <w:rPr>
            <w:rFonts w:ascii="CMSS10" w:hAnsi="CMSS10"/>
            <w:color w:val="0000FF"/>
            <w:sz w:val="22"/>
            <w:szCs w:val="22"/>
            <w:rPrChange w:id="23" w:author="office user" w:date="2024-04-12T13:42:00Z">
              <w:rPr>
                <w:color w:val="0000DC"/>
              </w:rPr>
            </w:rPrChange>
          </w:rPr>
          <w:t>the eligible</w:t>
        </w:r>
        <w:r w:rsidR="00456EDD" w:rsidRPr="00456EDD">
          <w:rPr>
            <w:rFonts w:ascii="CMSS10" w:hAnsi="CMSS10"/>
            <w:color w:val="0000FF"/>
            <w:sz w:val="22"/>
            <w:szCs w:val="22"/>
            <w:rPrChange w:id="24" w:author="office user" w:date="2024-04-12T13:42:00Z">
              <w:rPr/>
            </w:rPrChange>
          </w:rPr>
          <w:t xml:space="preserve"> papers was based on specific criteria: </w:t>
        </w:r>
      </w:ins>
    </w:p>
    <w:p w14:paraId="2AED1E3B" w14:textId="77777777" w:rsidR="00456EDD" w:rsidRPr="00456EDD" w:rsidRDefault="00456EDD">
      <w:pPr>
        <w:pStyle w:val="af0"/>
        <w:numPr>
          <w:ilvl w:val="0"/>
          <w:numId w:val="4"/>
        </w:numPr>
        <w:spacing w:before="100" w:beforeAutospacing="1" w:after="100" w:afterAutospacing="1"/>
        <w:rPr>
          <w:ins w:id="25" w:author="office user" w:date="2024-04-12T13:42:00Z"/>
          <w:rFonts w:ascii="CMSS10" w:hAnsi="CMSS10"/>
          <w:color w:val="0000FF"/>
          <w:sz w:val="22"/>
          <w:szCs w:val="22"/>
          <w:rPrChange w:id="26" w:author="office user" w:date="2024-04-12T13:42:00Z">
            <w:rPr>
              <w:ins w:id="27" w:author="office user" w:date="2024-04-12T13:42:00Z"/>
              <w:sz w:val="36"/>
              <w:szCs w:val="36"/>
            </w:rPr>
          </w:rPrChange>
        </w:rPr>
        <w:pPrChange w:id="28" w:author="office user" w:date="2024-04-12T13:42:00Z">
          <w:pPr>
            <w:pStyle w:val="af0"/>
            <w:numPr>
              <w:numId w:val="3"/>
            </w:numPr>
            <w:spacing w:beforeLines="50" w:before="120" w:afterLines="50" w:after="120" w:line="360" w:lineRule="auto"/>
            <w:ind w:left="782" w:hanging="442"/>
          </w:pPr>
        </w:pPrChange>
      </w:pPr>
      <w:ins w:id="29" w:author="office user" w:date="2024-04-12T13:42:00Z">
        <w:r w:rsidRPr="00456EDD">
          <w:rPr>
            <w:rFonts w:ascii="CMSS10" w:hAnsi="CMSS10"/>
            <w:color w:val="0000FF"/>
            <w:sz w:val="22"/>
            <w:szCs w:val="22"/>
            <w:rPrChange w:id="30" w:author="office user" w:date="2024-04-12T13:42:00Z">
              <w:rPr/>
            </w:rPrChange>
          </w:rPr>
          <w:t xml:space="preserve">The paper must primarily utilize the SMT as their method. </w:t>
        </w:r>
      </w:ins>
    </w:p>
    <w:p w14:paraId="65AD8583" w14:textId="77777777" w:rsidR="00456EDD" w:rsidRPr="00456EDD" w:rsidRDefault="00456EDD">
      <w:pPr>
        <w:pStyle w:val="af0"/>
        <w:numPr>
          <w:ilvl w:val="0"/>
          <w:numId w:val="4"/>
        </w:numPr>
        <w:spacing w:before="100" w:beforeAutospacing="1" w:after="100" w:afterAutospacing="1"/>
        <w:rPr>
          <w:ins w:id="31" w:author="office user" w:date="2024-04-12T13:42:00Z"/>
          <w:rFonts w:ascii="CMSS10" w:hAnsi="CMSS10"/>
          <w:color w:val="0000FF"/>
          <w:sz w:val="22"/>
          <w:szCs w:val="22"/>
          <w:rPrChange w:id="32" w:author="office user" w:date="2024-04-12T13:42:00Z">
            <w:rPr>
              <w:ins w:id="33" w:author="office user" w:date="2024-04-12T13:42:00Z"/>
              <w:sz w:val="36"/>
              <w:szCs w:val="36"/>
            </w:rPr>
          </w:rPrChange>
        </w:rPr>
        <w:pPrChange w:id="34" w:author="office user" w:date="2024-04-12T13:42:00Z">
          <w:pPr>
            <w:pStyle w:val="af0"/>
            <w:numPr>
              <w:numId w:val="3"/>
            </w:numPr>
            <w:spacing w:beforeLines="50" w:before="120" w:afterLines="50" w:after="120" w:line="360" w:lineRule="auto"/>
            <w:ind w:left="782" w:hanging="442"/>
          </w:pPr>
        </w:pPrChange>
      </w:pPr>
      <w:ins w:id="35" w:author="office user" w:date="2024-04-12T13:42:00Z">
        <w:r w:rsidRPr="00456EDD">
          <w:rPr>
            <w:rFonts w:ascii="CMSS10" w:hAnsi="CMSS10"/>
            <w:color w:val="0000FF"/>
            <w:sz w:val="22"/>
            <w:szCs w:val="22"/>
            <w:rPrChange w:id="36" w:author="office user" w:date="2024-04-12T13:42:00Z">
              <w:rPr/>
            </w:rPrChange>
          </w:rPr>
          <w:t xml:space="preserve">The experimental design should not incorporate any stimuli that could potentially trigger a familiarity effect (e.g., using self-face, self-name). </w:t>
        </w:r>
      </w:ins>
    </w:p>
    <w:p w14:paraId="77034F3C" w14:textId="32E2474C" w:rsidR="00456EDD" w:rsidRPr="00456EDD" w:rsidRDefault="00456EDD">
      <w:pPr>
        <w:pStyle w:val="af0"/>
        <w:numPr>
          <w:ilvl w:val="0"/>
          <w:numId w:val="4"/>
        </w:numPr>
        <w:spacing w:before="100" w:beforeAutospacing="1" w:after="100" w:afterAutospacing="1"/>
        <w:rPr>
          <w:rFonts w:ascii="CMSS10" w:hAnsi="CMSS10"/>
          <w:color w:val="0000FF"/>
          <w:sz w:val="22"/>
          <w:szCs w:val="22"/>
          <w:rPrChange w:id="37" w:author="office user" w:date="2024-04-12T13:43:00Z">
            <w:rPr>
              <w:rFonts w:ascii="CMSS10" w:hAnsi="CMSS10"/>
              <w:color w:val="0000FF"/>
              <w:sz w:val="22"/>
              <w:szCs w:val="22"/>
              <w:lang w:val="en-US"/>
            </w:rPr>
          </w:rPrChange>
        </w:rPr>
        <w:pPrChange w:id="38" w:author="office user" w:date="2024-04-12T13:43:00Z">
          <w:pPr>
            <w:spacing w:before="100" w:beforeAutospacing="1" w:after="100" w:afterAutospacing="1"/>
          </w:pPr>
        </w:pPrChange>
      </w:pPr>
      <w:ins w:id="39" w:author="office user" w:date="2024-04-12T13:42:00Z">
        <w:r w:rsidRPr="00456EDD">
          <w:rPr>
            <w:rFonts w:ascii="CMSS10" w:hAnsi="CMSS10"/>
            <w:color w:val="0000FF"/>
            <w:sz w:val="22"/>
            <w:szCs w:val="22"/>
            <w:rPrChange w:id="40" w:author="office user" w:date="2024-04-12T13:42:00Z">
              <w:rPr/>
            </w:rPrChange>
          </w:rPr>
          <w:t xml:space="preserve">The trial-level data is either openly available or declared to be obtainable upon request, enabling us to estimate at least one reliability index. </w:t>
        </w:r>
      </w:ins>
    </w:p>
    <w:p w14:paraId="342620D8" w14:textId="77777777" w:rsidR="004E553A" w:rsidRPr="00F34FDE" w:rsidRDefault="00B179EF" w:rsidP="00693600">
      <w:pPr>
        <w:pStyle w:val="a3"/>
        <w:rPr>
          <w:rFonts w:ascii="CMR10" w:hAnsi="CMR10"/>
        </w:rPr>
      </w:pPr>
      <w:r w:rsidRPr="0008142B">
        <w:rPr>
          <w:rFonts w:ascii="CMBX10" w:hAnsi="CMBX10"/>
          <w:sz w:val="22"/>
          <w:szCs w:val="22"/>
        </w:rPr>
        <w:t>Reviewer Comment 1.</w:t>
      </w:r>
      <w:r>
        <w:rPr>
          <w:rFonts w:ascii="CMBX10" w:hAnsi="CMBX10"/>
          <w:sz w:val="22"/>
          <w:szCs w:val="22"/>
          <w:lang w:val="en-US"/>
        </w:rPr>
        <w:t>1.1</w:t>
      </w:r>
      <w:r w:rsidRPr="0008142B">
        <w:rPr>
          <w:rFonts w:ascii="CMBX10" w:hAnsi="CMBX10"/>
          <w:sz w:val="22"/>
          <w:szCs w:val="22"/>
        </w:rPr>
        <w:t xml:space="preserve"> </w:t>
      </w:r>
      <w:r w:rsidRPr="0008142B">
        <w:rPr>
          <w:rFonts w:ascii="CMR10" w:hAnsi="CMR10"/>
          <w:sz w:val="22"/>
          <w:szCs w:val="22"/>
        </w:rPr>
        <w:t xml:space="preserve">— </w:t>
      </w:r>
      <w:r w:rsidRPr="00663973">
        <w:rPr>
          <w:rFonts w:ascii="CMR10" w:hAnsi="CMR10"/>
          <w:sz w:val="22"/>
          <w:szCs w:val="22"/>
        </w:rPr>
        <w:t>It is also a bit surprising that the datasets from the original study by Sui et al. 2012 were not included.</w:t>
      </w:r>
      <w:r w:rsidRPr="00B179EF">
        <w:rPr>
          <w:rFonts w:ascii="CMR10" w:hAnsi="CMR10"/>
        </w:rPr>
        <w:t> </w:t>
      </w:r>
    </w:p>
    <w:p w14:paraId="72263842" w14:textId="5F5DA29D" w:rsidR="00F34FDE" w:rsidRPr="00F34FDE" w:rsidRDefault="004E553A" w:rsidP="00F34FDE">
      <w:pPr>
        <w:pStyle w:val="a3"/>
        <w:rPr>
          <w:rFonts w:ascii="宋体" w:eastAsia="宋体" w:hAnsi="宋体" w:cs="宋体"/>
          <w:color w:val="0000FF"/>
          <w:sz w:val="22"/>
          <w:szCs w:val="22"/>
          <w:lang w:val="en-US"/>
        </w:rPr>
      </w:pPr>
      <w:r w:rsidRPr="005F4D07">
        <w:rPr>
          <w:rFonts w:ascii="CMSSBX10" w:hAnsi="CMSSBX10"/>
          <w:color w:val="0000FF"/>
          <w:sz w:val="22"/>
          <w:szCs w:val="22"/>
        </w:rPr>
        <w:t>Reply</w:t>
      </w:r>
      <w:r w:rsidRPr="005F4D07">
        <w:rPr>
          <w:rFonts w:ascii="CMSS10" w:hAnsi="CMSS10"/>
          <w:color w:val="0000FF"/>
          <w:sz w:val="22"/>
          <w:szCs w:val="22"/>
        </w:rPr>
        <w:t>:</w:t>
      </w:r>
      <w:r w:rsidR="00DC17C8">
        <w:rPr>
          <w:rFonts w:ascii="CMSS10" w:hAnsi="CMSS10"/>
          <w:color w:val="0000FF"/>
          <w:sz w:val="22"/>
          <w:szCs w:val="22"/>
          <w:lang w:val="en-US"/>
        </w:rPr>
        <w:t xml:space="preserve"> </w:t>
      </w:r>
      <w:r w:rsidR="00F34FDE" w:rsidRPr="00F34FDE">
        <w:rPr>
          <w:rFonts w:ascii="CMSSBX10" w:hAnsi="CMSSBX10"/>
          <w:color w:val="0000FF"/>
          <w:sz w:val="22"/>
          <w:szCs w:val="22"/>
        </w:rPr>
        <w:t xml:space="preserve">Thank you for your valuable feedback and for bringing up the absence of datasets from the original study by Sui et al. 2012. </w:t>
      </w:r>
    </w:p>
    <w:p w14:paraId="7BA5399E" w14:textId="3C592502" w:rsidR="00F34FDE" w:rsidRPr="00F34FDE" w:rsidRDefault="00F34FDE" w:rsidP="00F34FDE">
      <w:pPr>
        <w:pStyle w:val="a3"/>
        <w:rPr>
          <w:rFonts w:ascii="CMSSBX10" w:hAnsi="CMSSBX10"/>
          <w:color w:val="0000FF"/>
          <w:sz w:val="22"/>
          <w:szCs w:val="22"/>
        </w:rPr>
      </w:pPr>
      <w:r w:rsidRPr="00F34FDE">
        <w:rPr>
          <w:rFonts w:ascii="CMSSBX10" w:hAnsi="CMSSBX10"/>
          <w:color w:val="0000FF"/>
          <w:sz w:val="22"/>
          <w:szCs w:val="22"/>
        </w:rPr>
        <w:t xml:space="preserve">Regarding the datasets from the mentioned study, we regret to inform you that they were not included due to </w:t>
      </w:r>
      <w:r>
        <w:rPr>
          <w:rFonts w:ascii="CMSSBX10" w:hAnsi="CMSSBX10"/>
          <w:color w:val="0000FF"/>
          <w:sz w:val="22"/>
          <w:szCs w:val="22"/>
          <w:lang w:val="en-US"/>
        </w:rPr>
        <w:t>retrieve</w:t>
      </w:r>
      <w:r w:rsidRPr="00F34FDE">
        <w:rPr>
          <w:rFonts w:ascii="CMSSBX10" w:hAnsi="CMSSBX10"/>
          <w:color w:val="0000FF"/>
          <w:sz w:val="22"/>
          <w:szCs w:val="22"/>
        </w:rPr>
        <w:t xml:space="preserve"> challenges.</w:t>
      </w:r>
      <w:r>
        <w:rPr>
          <w:rFonts w:ascii="CMSSBX10" w:hAnsi="CMSSBX10"/>
          <w:color w:val="0000FF"/>
          <w:sz w:val="22"/>
          <w:szCs w:val="22"/>
        </w:rPr>
        <w:t xml:space="preserve"> </w:t>
      </w:r>
      <w:r w:rsidR="00CF0009">
        <w:rPr>
          <w:rFonts w:ascii="CMSSBX10" w:hAnsi="CMSSBX10"/>
          <w:color w:val="0000FF"/>
          <w:sz w:val="22"/>
          <w:szCs w:val="22"/>
        </w:rPr>
        <w:t>T</w:t>
      </w:r>
      <w:r w:rsidRPr="00F34FDE">
        <w:rPr>
          <w:rFonts w:ascii="CMSSBX10" w:hAnsi="CMSSBX10"/>
          <w:color w:val="0000FF"/>
          <w:sz w:val="22"/>
          <w:szCs w:val="22"/>
        </w:rPr>
        <w:t xml:space="preserve">hese data are inaccessible as they are stored on a computer in Birmingham. </w:t>
      </w:r>
      <w:commentRangeStart w:id="41"/>
      <w:r>
        <w:rPr>
          <w:rFonts w:ascii="CMSSBX10" w:hAnsi="CMSSBX10" w:hint="eastAsia"/>
          <w:color w:val="0000FF"/>
          <w:sz w:val="22"/>
          <w:szCs w:val="22"/>
        </w:rPr>
        <w:t>D</w:t>
      </w:r>
      <w:r w:rsidRPr="00F34FDE">
        <w:rPr>
          <w:rFonts w:ascii="CMSSBX10" w:hAnsi="CMSSBX10"/>
          <w:color w:val="0000FF"/>
          <w:sz w:val="22"/>
          <w:szCs w:val="22"/>
        </w:rPr>
        <w:t>ue to the authors' transitions across multiple institutions over the past few years</w:t>
      </w:r>
      <w:commentRangeEnd w:id="41"/>
      <w:r w:rsidR="009A770B">
        <w:rPr>
          <w:rStyle w:val="aa"/>
        </w:rPr>
        <w:commentReference w:id="41"/>
      </w:r>
      <w:r w:rsidRPr="00F34FDE">
        <w:rPr>
          <w:rFonts w:ascii="CMSSBX10" w:hAnsi="CMSSBX10"/>
          <w:color w:val="0000FF"/>
          <w:sz w:val="22"/>
          <w:szCs w:val="22"/>
        </w:rPr>
        <w:t>, coupled with the passage of time, the data have become difficult to retrieve.</w:t>
      </w:r>
    </w:p>
    <w:p w14:paraId="390B91AB" w14:textId="6931EF4B" w:rsidR="00B179EF" w:rsidRPr="00F34FDE" w:rsidRDefault="00F34FDE" w:rsidP="00F34FDE">
      <w:pPr>
        <w:pStyle w:val="a3"/>
        <w:rPr>
          <w:rFonts w:ascii="CMSSBX10" w:hAnsi="CMSSBX10"/>
          <w:color w:val="0000FF"/>
          <w:sz w:val="22"/>
          <w:szCs w:val="22"/>
        </w:rPr>
      </w:pPr>
      <w:r w:rsidRPr="00F34FDE">
        <w:rPr>
          <w:rFonts w:ascii="CMSSBX10" w:hAnsi="CMSSBX10"/>
          <w:color w:val="0000FF"/>
          <w:sz w:val="22"/>
          <w:szCs w:val="22"/>
        </w:rPr>
        <w:t>We understand the importance of replicating and building upon previous research findings</w:t>
      </w:r>
      <w:r>
        <w:rPr>
          <w:rFonts w:ascii="CMSSBX10" w:hAnsi="CMSSBX10"/>
          <w:color w:val="0000FF"/>
          <w:sz w:val="22"/>
          <w:szCs w:val="22"/>
          <w:lang w:val="en-US"/>
        </w:rPr>
        <w:t>, h</w:t>
      </w:r>
      <w:r w:rsidRPr="00F34FDE">
        <w:rPr>
          <w:rFonts w:ascii="CMSSBX10" w:hAnsi="CMSSBX10"/>
          <w:color w:val="0000FF"/>
          <w:sz w:val="22"/>
          <w:szCs w:val="22"/>
        </w:rPr>
        <w:t xml:space="preserve">owever, given the circumstances, we were unable to incorporate them </w:t>
      </w:r>
      <w:r w:rsidRPr="00F34FDE">
        <w:rPr>
          <w:rFonts w:ascii="CMSSBX10" w:hAnsi="CMSSBX10" w:hint="eastAsia"/>
          <w:color w:val="0000FF"/>
          <w:sz w:val="22"/>
          <w:szCs w:val="22"/>
        </w:rPr>
        <w:t>i</w:t>
      </w:r>
      <w:r w:rsidRPr="00F34FDE">
        <w:rPr>
          <w:rFonts w:ascii="CMSSBX10" w:hAnsi="CMSSBX10"/>
          <w:color w:val="0000FF"/>
          <w:sz w:val="22"/>
          <w:szCs w:val="22"/>
        </w:rPr>
        <w:t>nto our analysis.</w:t>
      </w:r>
      <w:r w:rsidR="00CF0009">
        <w:rPr>
          <w:rFonts w:ascii="CMSSBX10" w:hAnsi="CMSSBX10"/>
          <w:color w:val="0000FF"/>
          <w:sz w:val="22"/>
          <w:szCs w:val="22"/>
        </w:rPr>
        <w:t xml:space="preserve"> We believe the data included in the current study are strong even without the data from the original study.</w:t>
      </w:r>
      <w:r>
        <w:rPr>
          <w:rFonts w:ascii="CMSSBX10" w:hAnsi="CMSSBX10"/>
          <w:color w:val="0000FF"/>
          <w:sz w:val="22"/>
          <w:szCs w:val="22"/>
        </w:rPr>
        <w:br/>
      </w:r>
      <w:r w:rsidR="00B179EF" w:rsidRPr="00B179EF">
        <w:rPr>
          <w:rFonts w:ascii="CMR10" w:hAnsi="CMR10"/>
          <w:sz w:val="22"/>
          <w:szCs w:val="22"/>
        </w:rPr>
        <w:br/>
      </w:r>
      <w:r w:rsidR="00B179EF" w:rsidRPr="00E157DB">
        <w:rPr>
          <w:rFonts w:ascii="CMBX10" w:hAnsi="CMBX10"/>
          <w:sz w:val="22"/>
          <w:szCs w:val="22"/>
        </w:rPr>
        <w:t>Reviewer Comment 1.</w:t>
      </w:r>
      <w:r w:rsidR="00B179EF" w:rsidRPr="00E157DB">
        <w:rPr>
          <w:rFonts w:ascii="CMBX10" w:hAnsi="CMBX10"/>
          <w:sz w:val="22"/>
          <w:szCs w:val="22"/>
          <w:lang w:val="en-US"/>
        </w:rPr>
        <w:t>1.2</w:t>
      </w:r>
      <w:r w:rsidR="00B179EF" w:rsidRPr="0008142B">
        <w:rPr>
          <w:rFonts w:ascii="CMBX10" w:hAnsi="CMBX10"/>
          <w:sz w:val="22"/>
          <w:szCs w:val="22"/>
        </w:rPr>
        <w:t xml:space="preserve"> </w:t>
      </w:r>
      <w:r w:rsidR="00B179EF" w:rsidRPr="0008142B">
        <w:rPr>
          <w:rFonts w:ascii="CMR10" w:hAnsi="CMR10"/>
          <w:sz w:val="22"/>
          <w:szCs w:val="22"/>
        </w:rPr>
        <w:t xml:space="preserve">— </w:t>
      </w:r>
      <w:r w:rsidR="00B179EF" w:rsidRPr="00B179EF">
        <w:rPr>
          <w:rFonts w:ascii="CMR10" w:hAnsi="CMR10"/>
          <w:sz w:val="22"/>
          <w:szCs w:val="22"/>
        </w:rPr>
        <w:t xml:space="preserve">Second, and more importantly, the selected datasets sometimes </w:t>
      </w:r>
      <w:proofErr w:type="gramStart"/>
      <w:r w:rsidR="00B179EF" w:rsidRPr="00B179EF">
        <w:rPr>
          <w:rFonts w:ascii="CMR10" w:hAnsi="CMR10"/>
          <w:sz w:val="22"/>
          <w:szCs w:val="22"/>
        </w:rPr>
        <w:t>comes</w:t>
      </w:r>
      <w:proofErr w:type="gramEnd"/>
      <w:r w:rsidR="00B179EF" w:rsidRPr="00B179EF">
        <w:rPr>
          <w:rFonts w:ascii="CMR10" w:hAnsi="CMR10"/>
          <w:sz w:val="22"/>
          <w:szCs w:val="22"/>
        </w:rPr>
        <w:t xml:space="preserve"> from procedures that quite strongly diverge from the original matching task. For example, Wozniak et al 2018 used a sequential matching task in which the authors used faces and labels but presented with a 1.5 second delay between each other. And observed a bit different pattern of results (RTs effect was driven by the association of the first stimulus in the sequence, regardless of whether it was a face or a label). I think that such deviations of procedure and their influence on the results should be discussed.</w:t>
      </w:r>
    </w:p>
    <w:p w14:paraId="6D014921" w14:textId="133DFA63" w:rsidR="008B3BAD" w:rsidRPr="008B3BAD" w:rsidRDefault="00686AB3" w:rsidP="008B3BAD">
      <w:pPr>
        <w:spacing w:before="100" w:beforeAutospacing="1" w:after="100" w:afterAutospacing="1"/>
        <w:rPr>
          <w:rFonts w:ascii="CMSS10" w:hAnsi="CMSS10"/>
          <w:color w:val="0000FF"/>
          <w:sz w:val="22"/>
          <w:szCs w:val="22"/>
        </w:rPr>
      </w:pPr>
      <w:r w:rsidRPr="005F4D07">
        <w:rPr>
          <w:rFonts w:ascii="CMSSBX10" w:hAnsi="CMSSBX10"/>
          <w:color w:val="0000FF"/>
          <w:sz w:val="22"/>
          <w:szCs w:val="22"/>
        </w:rPr>
        <w:t>Reply</w:t>
      </w:r>
      <w:r w:rsidRPr="005F4D07">
        <w:rPr>
          <w:rFonts w:ascii="CMSS10" w:hAnsi="CMSS10"/>
          <w:color w:val="0000FF"/>
          <w:sz w:val="22"/>
          <w:szCs w:val="22"/>
        </w:rPr>
        <w:t>:</w:t>
      </w:r>
      <w:r w:rsidR="00E157DB">
        <w:rPr>
          <w:rFonts w:ascii="CMSS10" w:hAnsi="CMSS10"/>
          <w:color w:val="0000FF"/>
          <w:sz w:val="22"/>
          <w:szCs w:val="22"/>
          <w:lang w:val="en-US"/>
        </w:rPr>
        <w:t xml:space="preserve"> </w:t>
      </w:r>
      <w:r w:rsidR="008B3BAD" w:rsidRPr="008B3BAD">
        <w:rPr>
          <w:rFonts w:ascii="CMSS10" w:hAnsi="CMSS10"/>
          <w:color w:val="0000FF"/>
          <w:sz w:val="22"/>
          <w:szCs w:val="22"/>
        </w:rPr>
        <w:t>Thank you for your thoughtful consideration of our study and for highlighting the potential divergence in procedures among selected datasets.</w:t>
      </w:r>
    </w:p>
    <w:p w14:paraId="47ED2970" w14:textId="042A4503" w:rsidR="008B3BAD" w:rsidRDefault="008B3BAD" w:rsidP="008B3BAD">
      <w:pPr>
        <w:spacing w:before="100" w:beforeAutospacing="1" w:after="100" w:afterAutospacing="1"/>
        <w:rPr>
          <w:ins w:id="42" w:author="office user" w:date="2024-04-12T16:03:00Z"/>
          <w:rFonts w:ascii="CMSS10" w:hAnsi="CMSS10"/>
          <w:color w:val="0000FF"/>
          <w:sz w:val="22"/>
          <w:szCs w:val="22"/>
        </w:rPr>
      </w:pPr>
      <w:r w:rsidRPr="008B3BAD">
        <w:rPr>
          <w:rFonts w:ascii="CMSS10" w:hAnsi="CMSS10"/>
          <w:color w:val="0000FF"/>
          <w:sz w:val="22"/>
          <w:szCs w:val="22"/>
        </w:rPr>
        <w:t xml:space="preserve">In our paper, we established inclusion criteria based on the stimuli's neutrality and the </w:t>
      </w:r>
      <w:r>
        <w:rPr>
          <w:rFonts w:ascii="CMSS10" w:hAnsi="CMSS10"/>
          <w:color w:val="0000FF"/>
          <w:sz w:val="22"/>
          <w:szCs w:val="22"/>
          <w:lang w:val="en-US"/>
        </w:rPr>
        <w:t>newly formation</w:t>
      </w:r>
      <w:r w:rsidRPr="008B3BAD">
        <w:rPr>
          <w:rFonts w:ascii="CMSS10" w:hAnsi="CMSS10"/>
          <w:color w:val="0000FF"/>
          <w:sz w:val="22"/>
          <w:szCs w:val="22"/>
        </w:rPr>
        <w:t xml:space="preserve"> of associations. Specifically, we focused on stimuli that did not involve </w:t>
      </w:r>
      <w:r>
        <w:rPr>
          <w:rFonts w:ascii="CMSS10" w:hAnsi="CMSS10"/>
          <w:color w:val="0000FF"/>
          <w:sz w:val="22"/>
          <w:szCs w:val="22"/>
          <w:lang w:val="en-US"/>
        </w:rPr>
        <w:t xml:space="preserve">familiarity </w:t>
      </w:r>
      <w:r w:rsidRPr="008B3BAD">
        <w:rPr>
          <w:rFonts w:ascii="CMSS10" w:hAnsi="CMSS10"/>
          <w:color w:val="0000FF"/>
          <w:sz w:val="22"/>
          <w:szCs w:val="22"/>
        </w:rPr>
        <w:t>(such as oneself or friends</w:t>
      </w:r>
      <w:r w:rsidR="00E157DB">
        <w:rPr>
          <w:rFonts w:ascii="CMSS10" w:hAnsi="CMSS10"/>
          <w:color w:val="0000FF"/>
          <w:sz w:val="22"/>
          <w:szCs w:val="22"/>
          <w:lang w:val="en-US"/>
        </w:rPr>
        <w:t>’ name or face</w:t>
      </w:r>
      <w:r w:rsidRPr="008B3BAD">
        <w:rPr>
          <w:rFonts w:ascii="CMSS10" w:hAnsi="CMSS10"/>
          <w:color w:val="0000FF"/>
          <w:sz w:val="22"/>
          <w:szCs w:val="22"/>
        </w:rPr>
        <w:t>) to ensure consistency across the datasets</w:t>
      </w:r>
      <w:r w:rsidR="00E157DB">
        <w:rPr>
          <w:rFonts w:ascii="CMSS10" w:hAnsi="CMSS10"/>
          <w:color w:val="0000FF"/>
          <w:sz w:val="22"/>
          <w:szCs w:val="22"/>
          <w:lang w:val="en-US"/>
        </w:rPr>
        <w:t xml:space="preserve">. </w:t>
      </w:r>
      <w:r w:rsidRPr="008B3BAD">
        <w:rPr>
          <w:rFonts w:ascii="CMSS10" w:hAnsi="CMSS10"/>
          <w:color w:val="0000FF"/>
          <w:sz w:val="22"/>
          <w:szCs w:val="22"/>
        </w:rPr>
        <w:t>While we acknowledge the procedural differences, such as the sequential matching task employed by Wozniak et al. 2018, we prioritized the adherence to our inclusion criteria</w:t>
      </w:r>
      <w:r w:rsidR="00E157DB">
        <w:rPr>
          <w:rFonts w:ascii="CMSS10" w:hAnsi="CMSS10"/>
          <w:color w:val="0000FF"/>
          <w:sz w:val="22"/>
          <w:szCs w:val="22"/>
          <w:lang w:val="en-US"/>
        </w:rPr>
        <w:t xml:space="preserve">. </w:t>
      </w:r>
      <w:r w:rsidRPr="008B3BAD">
        <w:rPr>
          <w:rFonts w:ascii="CMSS10" w:hAnsi="CMSS10"/>
          <w:color w:val="0000FF"/>
          <w:sz w:val="22"/>
          <w:szCs w:val="22"/>
        </w:rPr>
        <w:t>As such, deviations from the original matching task, such as the timing of stimulus presentation or the nature of stimuli used, were considered secondary to the overarching criteria of stimulus neutrality.</w:t>
      </w:r>
      <w:r w:rsidR="00CF0009">
        <w:rPr>
          <w:rFonts w:ascii="CMSS10" w:hAnsi="CMSS10"/>
          <w:color w:val="0000FF"/>
          <w:sz w:val="22"/>
          <w:szCs w:val="22"/>
        </w:rPr>
        <w:t xml:space="preserve"> In the revised manuscript, we explicitly explained why we include </w:t>
      </w:r>
      <w:r w:rsidR="00F94E22">
        <w:rPr>
          <w:rFonts w:ascii="CMSS10" w:hAnsi="CMSS10"/>
          <w:color w:val="0000FF"/>
          <w:sz w:val="22"/>
          <w:szCs w:val="22"/>
        </w:rPr>
        <w:t>this</w:t>
      </w:r>
      <w:r w:rsidR="00CF0009">
        <w:rPr>
          <w:rFonts w:ascii="CMSS10" w:hAnsi="CMSS10"/>
          <w:color w:val="0000FF"/>
          <w:sz w:val="22"/>
          <w:szCs w:val="22"/>
        </w:rPr>
        <w:t xml:space="preserve"> study. The newly added explanation is pasted as below (see also, p.</w:t>
      </w:r>
      <w:r w:rsidR="00F94E22">
        <w:rPr>
          <w:rFonts w:ascii="CMSS10" w:hAnsi="CMSS10"/>
          <w:color w:val="0000FF"/>
          <w:sz w:val="22"/>
          <w:szCs w:val="22"/>
        </w:rPr>
        <w:t>7</w:t>
      </w:r>
      <w:ins w:id="43" w:author="Hu Chuan-Peng" w:date="2024-04-12T10:07:00Z">
        <w:r w:rsidR="00CF0009">
          <w:rPr>
            <w:rFonts w:ascii="CMSS10" w:hAnsi="CMSS10"/>
            <w:color w:val="0000FF"/>
            <w:sz w:val="22"/>
            <w:szCs w:val="22"/>
          </w:rPr>
          <w:t>):</w:t>
        </w:r>
      </w:ins>
    </w:p>
    <w:p w14:paraId="56F822E6" w14:textId="2594F756" w:rsidR="00F94E22" w:rsidRDefault="00F94E22" w:rsidP="008B3BAD">
      <w:pPr>
        <w:spacing w:before="100" w:beforeAutospacing="1" w:after="100" w:afterAutospacing="1"/>
        <w:rPr>
          <w:ins w:id="44" w:author="Hu Chuan-Peng" w:date="2024-04-12T10:07:00Z"/>
          <w:rFonts w:ascii="CMSS10" w:hAnsi="CMSS10"/>
          <w:color w:val="0000FF"/>
          <w:sz w:val="22"/>
          <w:szCs w:val="22"/>
        </w:rPr>
      </w:pPr>
      <w:ins w:id="45" w:author="office user" w:date="2024-04-12T16:03:00Z">
        <w:r>
          <w:rPr>
            <w:rFonts w:ascii="CMSS10" w:hAnsi="CMSS10"/>
            <w:color w:val="0000FF"/>
            <w:sz w:val="22"/>
            <w:szCs w:val="22"/>
          </w:rPr>
          <w:t>“</w:t>
        </w:r>
        <w:r w:rsidRPr="00F94E22">
          <w:rPr>
            <w:rFonts w:ascii="CMSS10" w:hAnsi="CMSS10"/>
            <w:color w:val="0000FF"/>
            <w:sz w:val="22"/>
            <w:szCs w:val="22"/>
            <w:rPrChange w:id="46" w:author="office user" w:date="2024-04-12T16:03:00Z">
              <w:rPr/>
            </w:rPrChange>
          </w:rPr>
          <w:t xml:space="preserve">For our analysis, we focused exclusively on datasets that adhered to the design of SMT without incorporating any stimuli that could potentially trigger a familiarity effect </w:t>
        </w:r>
        <w:r w:rsidRPr="00F94E22">
          <w:rPr>
            <w:rFonts w:ascii="CMSS10" w:hAnsi="CMSS10"/>
            <w:color w:val="0000FF"/>
            <w:sz w:val="22"/>
            <w:szCs w:val="22"/>
            <w:rPrChange w:id="47" w:author="office user" w:date="2024-04-12T16:03:00Z">
              <w:rPr>
                <w:color w:val="080ABF"/>
              </w:rPr>
            </w:rPrChange>
          </w:rPr>
          <w:t>(e.g., oneself or friends’ name or face). Procedural differences from the original matching task (e.g., the timing of stimulus presentation; the nature of stimuli used), were considered secondary to the overarching criteria of stimulus neutrality.”</w:t>
        </w:r>
      </w:ins>
    </w:p>
    <w:p w14:paraId="1F576550" w14:textId="30D47681" w:rsidR="00CF0009" w:rsidRPr="00E157DB" w:rsidDel="00F94E22" w:rsidRDefault="00CF0009" w:rsidP="008B3BAD">
      <w:pPr>
        <w:spacing w:before="100" w:beforeAutospacing="1" w:after="100" w:afterAutospacing="1"/>
        <w:rPr>
          <w:del w:id="48" w:author="office user" w:date="2024-04-12T16:03:00Z"/>
          <w:rFonts w:ascii="CMSS10" w:hAnsi="CMSS10"/>
          <w:color w:val="0000FF"/>
          <w:sz w:val="22"/>
          <w:szCs w:val="22"/>
          <w:lang w:val="en-US"/>
        </w:rPr>
      </w:pPr>
      <w:ins w:id="49" w:author="Hu Chuan-Peng" w:date="2024-04-12T10:07:00Z">
        <w:del w:id="50" w:author="office user" w:date="2024-04-12T16:03:00Z">
          <w:r w:rsidDel="00F94E22">
            <w:rPr>
              <w:rFonts w:ascii="CMSS10" w:hAnsi="CMSS10"/>
              <w:color w:val="0000FF"/>
              <w:sz w:val="22"/>
              <w:szCs w:val="22"/>
            </w:rPr>
            <w:delText>[insert the explanation]</w:delText>
          </w:r>
        </w:del>
      </w:ins>
    </w:p>
    <w:p w14:paraId="23BB6B9D" w14:textId="79531EC8" w:rsidR="00E157DB" w:rsidDel="00F94E22" w:rsidRDefault="008B3BAD" w:rsidP="00E157DB">
      <w:pPr>
        <w:spacing w:before="100" w:beforeAutospacing="1" w:after="100" w:afterAutospacing="1"/>
        <w:rPr>
          <w:del w:id="51" w:author="office user" w:date="2024-04-12T16:03:00Z"/>
          <w:rFonts w:ascii="CMSS10" w:hAnsi="CMSS10"/>
          <w:color w:val="0000FF"/>
          <w:sz w:val="22"/>
          <w:szCs w:val="22"/>
        </w:rPr>
      </w:pPr>
      <w:del w:id="52" w:author="office user" w:date="2024-04-12T16:03:00Z">
        <w:r w:rsidRPr="008B3BAD" w:rsidDel="00F94E22">
          <w:rPr>
            <w:rFonts w:ascii="CMSS10" w:hAnsi="CMSS10"/>
            <w:color w:val="0000FF"/>
            <w:sz w:val="22"/>
            <w:szCs w:val="22"/>
          </w:rPr>
          <w:delText>Thank you once again for your insightful comments, which have contributed to the refinement of our research.</w:delText>
        </w:r>
      </w:del>
    </w:p>
    <w:p w14:paraId="67903AFB" w14:textId="192E63E8" w:rsidR="00B179EF" w:rsidRPr="00E157DB" w:rsidRDefault="00B179EF" w:rsidP="00E157DB">
      <w:pPr>
        <w:spacing w:before="100" w:beforeAutospacing="1" w:after="100" w:afterAutospacing="1"/>
        <w:rPr>
          <w:rFonts w:ascii="CMSS10" w:hAnsi="CMSS10"/>
          <w:color w:val="0000FF"/>
          <w:sz w:val="22"/>
          <w:szCs w:val="22"/>
        </w:rPr>
      </w:pPr>
      <w:r w:rsidRPr="00CA7E6C">
        <w:rPr>
          <w:rFonts w:ascii="CMBX10" w:hAnsi="CMBX10"/>
          <w:sz w:val="22"/>
          <w:szCs w:val="22"/>
        </w:rPr>
        <w:t>Reviewer Comment 1.2</w:t>
      </w:r>
      <w:r w:rsidRPr="0008142B">
        <w:rPr>
          <w:rFonts w:ascii="CMR10" w:hAnsi="CMR10"/>
          <w:sz w:val="22"/>
          <w:szCs w:val="22"/>
        </w:rPr>
        <w:t>—</w:t>
      </w:r>
      <w:r w:rsidRPr="006549F1">
        <w:rPr>
          <w:rFonts w:ascii="CMR10" w:hAnsi="CMR10"/>
          <w:sz w:val="22"/>
          <w:szCs w:val="22"/>
        </w:rPr>
        <w:t xml:space="preserve"> Discussion: </w:t>
      </w:r>
      <w:r w:rsidRPr="00B179EF">
        <w:rPr>
          <w:rFonts w:ascii="CMR10" w:hAnsi="CMR10"/>
          <w:sz w:val="22"/>
          <w:szCs w:val="22"/>
        </w:rPr>
        <w:t xml:space="preserve">Several studies have already used SPE and tried to </w:t>
      </w:r>
      <w:proofErr w:type="gramStart"/>
      <w:r w:rsidRPr="00B179EF">
        <w:rPr>
          <w:rFonts w:ascii="CMR10" w:hAnsi="CMR10"/>
          <w:sz w:val="22"/>
          <w:szCs w:val="22"/>
        </w:rPr>
        <w:t>correlated</w:t>
      </w:r>
      <w:proofErr w:type="gramEnd"/>
      <w:r w:rsidRPr="00B179EF">
        <w:rPr>
          <w:rFonts w:ascii="CMR10" w:hAnsi="CMR10"/>
          <w:sz w:val="22"/>
          <w:szCs w:val="22"/>
        </w:rPr>
        <w:t xml:space="preserve"> it with measures reflecting individual differences. I think that such studies should be discussed, as well as whether the results obtained in this study can contribute to our understanding of these previous studies. For example: Hobbs, Sui, Kessler, Munafo, Button, 2021 for SPE and depression, Williams, Nicholson, Grainger, 2018 and Moseley, Liu, Gregory-Smith, Baron-Cohen, Sui, 2021 for autism</w:t>
      </w:r>
      <w:r>
        <w:rPr>
          <w:rFonts w:ascii="CMR10" w:hAnsi="CMR10"/>
          <w:sz w:val="22"/>
          <w:szCs w:val="22"/>
          <w:lang w:val="en-US"/>
        </w:rPr>
        <w:t>.</w:t>
      </w:r>
    </w:p>
    <w:p w14:paraId="01C60303" w14:textId="77777777" w:rsidR="00CA7E6C" w:rsidRDefault="00686AB3" w:rsidP="00686AB3">
      <w:pPr>
        <w:spacing w:before="100" w:beforeAutospacing="1" w:after="100" w:afterAutospacing="1"/>
        <w:rPr>
          <w:rFonts w:ascii="CMSS10" w:hAnsi="CMSS10"/>
          <w:color w:val="0000FF"/>
          <w:sz w:val="22"/>
          <w:szCs w:val="22"/>
          <w:lang w:val="en-US"/>
        </w:rPr>
      </w:pPr>
      <w:r w:rsidRPr="005F4D07">
        <w:rPr>
          <w:rFonts w:ascii="CMSSBX10" w:hAnsi="CMSSBX10"/>
          <w:color w:val="0000FF"/>
          <w:sz w:val="22"/>
          <w:szCs w:val="22"/>
        </w:rPr>
        <w:t>Reply</w:t>
      </w:r>
      <w:r w:rsidRPr="005F4D07">
        <w:rPr>
          <w:rFonts w:ascii="CMSS10" w:hAnsi="CMSS10"/>
          <w:color w:val="0000FF"/>
          <w:sz w:val="22"/>
          <w:szCs w:val="22"/>
        </w:rPr>
        <w:t>:</w:t>
      </w:r>
      <w:r w:rsidR="00DC17C8">
        <w:rPr>
          <w:rFonts w:ascii="CMSS10" w:hAnsi="CMSS10"/>
          <w:color w:val="0000FF"/>
          <w:sz w:val="22"/>
          <w:szCs w:val="22"/>
        </w:rPr>
        <w:t xml:space="preserve"> </w:t>
      </w:r>
      <w:r w:rsidR="00CA7E6C" w:rsidRPr="008B3BAD">
        <w:rPr>
          <w:rFonts w:ascii="CMSS10" w:hAnsi="CMSS10"/>
          <w:color w:val="0000FF"/>
          <w:sz w:val="22"/>
          <w:szCs w:val="22"/>
        </w:rPr>
        <w:t>Thank you for your thoughtful consideratio</w:t>
      </w:r>
      <w:r w:rsidR="00CA7E6C">
        <w:rPr>
          <w:rFonts w:ascii="CMSS10" w:hAnsi="CMSS10" w:hint="eastAsia"/>
          <w:color w:val="0000FF"/>
          <w:sz w:val="22"/>
          <w:szCs w:val="22"/>
        </w:rPr>
        <w:t>n</w:t>
      </w:r>
      <w:r w:rsidR="00CA7E6C">
        <w:rPr>
          <w:rFonts w:ascii="CMSS10" w:hAnsi="CMSS10"/>
          <w:color w:val="0000FF"/>
          <w:sz w:val="22"/>
          <w:szCs w:val="22"/>
          <w:lang w:val="en-US"/>
        </w:rPr>
        <w:t>.</w:t>
      </w:r>
    </w:p>
    <w:p w14:paraId="7DBAACDC" w14:textId="31A6B7C4" w:rsidR="00CA7E6C" w:rsidRDefault="00CA7E6C" w:rsidP="00CA7E6C">
      <w:pPr>
        <w:spacing w:before="100" w:beforeAutospacing="1" w:after="100" w:afterAutospacing="1"/>
        <w:rPr>
          <w:ins w:id="53" w:author="office user" w:date="2024-04-12T15:57:00Z"/>
          <w:rFonts w:ascii="CMSS10" w:hAnsi="CMSS10"/>
          <w:color w:val="0000FF"/>
          <w:sz w:val="22"/>
          <w:szCs w:val="22"/>
        </w:rPr>
      </w:pPr>
      <w:r w:rsidRPr="00CA7E6C">
        <w:rPr>
          <w:rFonts w:ascii="CMSS10" w:hAnsi="CMSS10"/>
          <w:color w:val="0000FF"/>
          <w:sz w:val="22"/>
          <w:szCs w:val="22"/>
        </w:rPr>
        <w:t>We have incorporated discussions of these studies in both the introduction and the discussion sections of our manuscript</w:t>
      </w:r>
      <w:r w:rsidRPr="00600FB7">
        <w:rPr>
          <w:rFonts w:ascii="CMSS10" w:hAnsi="CMSS10"/>
          <w:color w:val="0000FF"/>
          <w:sz w:val="22"/>
          <w:szCs w:val="22"/>
        </w:rPr>
        <w:t xml:space="preserve"> (</w:t>
      </w:r>
      <w:r w:rsidR="00600FB7" w:rsidRPr="00600FB7">
        <w:rPr>
          <w:rFonts w:ascii="CMSS10" w:hAnsi="CMSS10" w:hint="eastAsia"/>
          <w:color w:val="0000FF"/>
          <w:sz w:val="22"/>
          <w:szCs w:val="22"/>
        </w:rPr>
        <w:t>in</w:t>
      </w:r>
      <w:r w:rsidR="00600FB7" w:rsidRPr="00600FB7">
        <w:rPr>
          <w:rFonts w:ascii="CMSS10" w:hAnsi="CMSS10"/>
          <w:color w:val="0000FF"/>
          <w:sz w:val="22"/>
          <w:szCs w:val="22"/>
        </w:rPr>
        <w:t xml:space="preserve"> p.21</w:t>
      </w:r>
      <w:r w:rsidRPr="00600FB7">
        <w:rPr>
          <w:rFonts w:ascii="CMSS10" w:hAnsi="CMSS10" w:hint="eastAsia"/>
          <w:color w:val="0000FF"/>
          <w:sz w:val="22"/>
          <w:szCs w:val="22"/>
        </w:rPr>
        <w:t>)</w:t>
      </w:r>
      <w:r w:rsidRPr="00CA7E6C">
        <w:rPr>
          <w:rFonts w:ascii="CMSS10" w:hAnsi="CMSS10"/>
          <w:color w:val="0000FF"/>
          <w:sz w:val="22"/>
          <w:szCs w:val="22"/>
        </w:rPr>
        <w:t xml:space="preserve">. </w:t>
      </w:r>
      <w:r w:rsidRPr="00600FB7">
        <w:rPr>
          <w:rFonts w:ascii="CMSS10" w:hAnsi="CMSS10"/>
          <w:color w:val="0000FF"/>
          <w:sz w:val="22"/>
          <w:szCs w:val="22"/>
        </w:rPr>
        <w:t>A</w:t>
      </w:r>
      <w:r w:rsidRPr="00CA7E6C">
        <w:rPr>
          <w:rFonts w:ascii="CMSS10" w:hAnsi="CMSS10"/>
          <w:color w:val="0000FF"/>
          <w:sz w:val="22"/>
          <w:szCs w:val="22"/>
        </w:rPr>
        <w:t xml:space="preserve">t the group level, the interpretations remain largely consistent. However, when extrapolating to individual-level analyses, caution may be warranted. Nonetheless, reaction time (RT) measures remain robust, particularly in </w:t>
      </w:r>
      <w:r>
        <w:rPr>
          <w:rFonts w:ascii="CMSS10" w:hAnsi="CMSS10"/>
          <w:color w:val="0000FF"/>
          <w:sz w:val="22"/>
          <w:szCs w:val="22"/>
          <w:lang w:val="en-US"/>
        </w:rPr>
        <w:t xml:space="preserve">existing </w:t>
      </w:r>
      <w:r w:rsidRPr="00CA7E6C">
        <w:rPr>
          <w:rFonts w:ascii="CMSS10" w:hAnsi="CMSS10"/>
          <w:color w:val="0000FF"/>
          <w:sz w:val="22"/>
          <w:szCs w:val="22"/>
        </w:rPr>
        <w:t xml:space="preserve">studies focusing on individual-level </w:t>
      </w:r>
      <w:r>
        <w:rPr>
          <w:rFonts w:ascii="CMSS10" w:hAnsi="CMSS10"/>
          <w:color w:val="0000FF"/>
          <w:sz w:val="22"/>
          <w:szCs w:val="22"/>
          <w:lang w:val="en-US"/>
        </w:rPr>
        <w:t>differences</w:t>
      </w:r>
      <w:r w:rsidRPr="00CA7E6C">
        <w:rPr>
          <w:rFonts w:ascii="CMSS10" w:hAnsi="CMSS10"/>
          <w:color w:val="0000FF"/>
          <w:sz w:val="22"/>
          <w:szCs w:val="22"/>
        </w:rPr>
        <w:t>, where reliability results are generally satisfactory.</w:t>
      </w:r>
    </w:p>
    <w:p w14:paraId="6526C9B0" w14:textId="06562930" w:rsidR="00F94E22" w:rsidDel="00F94E22" w:rsidRDefault="00F94E22" w:rsidP="00CA7E6C">
      <w:pPr>
        <w:spacing w:before="100" w:beforeAutospacing="1" w:after="100" w:afterAutospacing="1"/>
        <w:rPr>
          <w:ins w:id="54" w:author="Hu Chuan-Peng" w:date="2024-04-12T10:08:00Z"/>
          <w:del w:id="55" w:author="office user" w:date="2024-04-12T15:57:00Z"/>
          <w:rFonts w:ascii="CMSS10" w:hAnsi="CMSS10"/>
          <w:color w:val="0000FF"/>
          <w:sz w:val="22"/>
          <w:szCs w:val="22"/>
        </w:rPr>
      </w:pPr>
      <w:ins w:id="56" w:author="office user" w:date="2024-04-12T15:57:00Z">
        <w:r>
          <w:rPr>
            <w:rFonts w:ascii="CMSS10" w:hAnsi="CMSS10"/>
            <w:color w:val="0000FF"/>
            <w:sz w:val="22"/>
            <w:szCs w:val="22"/>
          </w:rPr>
          <w:t>“</w:t>
        </w:r>
        <w:r w:rsidRPr="00F94E22">
          <w:rPr>
            <w:rFonts w:ascii="CMSS10" w:hAnsi="CMSS10"/>
            <w:color w:val="0000FF"/>
            <w:sz w:val="22"/>
            <w:szCs w:val="22"/>
            <w:rPrChange w:id="57" w:author="office user" w:date="2024-04-12T15:57:00Z">
              <w:rPr>
                <w:color w:val="000000" w:themeColor="text1"/>
              </w:rPr>
            </w:rPrChange>
          </w:rPr>
          <w:t xml:space="preserve">More specifically, </w:t>
        </w:r>
        <w:r w:rsidRPr="00F94E22">
          <w:rPr>
            <w:rFonts w:ascii="CMSS10" w:hAnsi="CMSS10"/>
            <w:color w:val="0000FF"/>
            <w:sz w:val="22"/>
            <w:szCs w:val="22"/>
            <w:rPrChange w:id="58" w:author="office user" w:date="2024-04-12T15:57:00Z">
              <w:rPr>
                <w:color w:val="0000DC"/>
              </w:rPr>
            </w:rPrChange>
          </w:rPr>
          <w:t xml:space="preserve">our study's findings can contribute to our understanding of previous studies that utilized the SMT to measure individual differences. </w:t>
        </w:r>
        <w:r w:rsidRPr="00F94E22">
          <w:rPr>
            <w:rFonts w:ascii="CMSS10" w:hAnsi="CMSS10"/>
            <w:color w:val="0000FF"/>
            <w:sz w:val="22"/>
            <w:szCs w:val="22"/>
            <w:rPrChange w:id="59" w:author="office user" w:date="2024-04-12T15:57:00Z">
              <w:rPr>
                <w:color w:val="000000" w:themeColor="text1"/>
              </w:rPr>
            </w:rPrChange>
          </w:rPr>
          <w:t xml:space="preserve">The relatively low reliability of all the SPE measures calls for attention when researchers are interested in measuring individual differences, such as in clinical settings or searching an association with data from questionnaires (Karvelis et al., 2023). </w:t>
        </w:r>
        <w:r w:rsidRPr="00F94E22">
          <w:rPr>
            <w:rFonts w:ascii="CMSS10" w:hAnsi="CMSS10"/>
            <w:color w:val="0000FF"/>
            <w:sz w:val="22"/>
            <w:szCs w:val="22"/>
            <w:rPrChange w:id="60" w:author="office user" w:date="2024-04-12T15:57:00Z">
              <w:rPr>
                <w:color w:val="0000DC"/>
              </w:rPr>
            </w:rPrChange>
          </w:rPr>
          <w:t>Future research needs to exercise greater caution, such as following the standard practice of calculation and reporting of reliability in their results (Parsons et al., 2019). However, we found that the reliability results of existing studies focusing on individual-level aspects of SPE are generally satisfactory, reaching an acceptable level (e.g., Zhang et al., 2023; Liu et al., 2022).”</w:t>
        </w:r>
      </w:ins>
    </w:p>
    <w:p w14:paraId="5BFDDFBF" w14:textId="77777777" w:rsidR="00DC76E5" w:rsidRDefault="00DC76E5" w:rsidP="00CA7E6C">
      <w:pPr>
        <w:spacing w:before="100" w:beforeAutospacing="1" w:after="100" w:afterAutospacing="1"/>
        <w:rPr>
          <w:ins w:id="61" w:author="Hu Chuan-Peng" w:date="2024-04-12T10:08:00Z"/>
          <w:rFonts w:ascii="CMSS10" w:hAnsi="CMSS10"/>
          <w:color w:val="0000FF"/>
          <w:sz w:val="22"/>
          <w:szCs w:val="22"/>
        </w:rPr>
      </w:pPr>
    </w:p>
    <w:p w14:paraId="2B0503E1" w14:textId="7B01D1E2" w:rsidR="00DC76E5" w:rsidRPr="00DC76E5" w:rsidDel="00F94E22" w:rsidRDefault="00DC76E5" w:rsidP="00CA7E6C">
      <w:pPr>
        <w:spacing w:before="100" w:beforeAutospacing="1" w:after="100" w:afterAutospacing="1"/>
        <w:rPr>
          <w:del w:id="62" w:author="office user" w:date="2024-04-12T15:57:00Z"/>
          <w:rFonts w:ascii="CMSS10" w:hAnsi="CMSS10"/>
          <w:color w:val="0000FF"/>
          <w:sz w:val="22"/>
          <w:szCs w:val="22"/>
          <w:lang w:val="en-US"/>
          <w:rPrChange w:id="63" w:author="Hu Chuan-Peng" w:date="2024-04-12T10:08:00Z">
            <w:rPr>
              <w:del w:id="64" w:author="office user" w:date="2024-04-12T15:57:00Z"/>
              <w:rFonts w:ascii="CMSS10" w:hAnsi="CMSS10"/>
              <w:color w:val="0000FF"/>
              <w:sz w:val="22"/>
              <w:szCs w:val="22"/>
            </w:rPr>
          </w:rPrChange>
        </w:rPr>
      </w:pPr>
      <w:ins w:id="65" w:author="Hu Chuan-Peng" w:date="2024-04-12T10:08:00Z">
        <w:del w:id="66" w:author="office user" w:date="2024-04-12T15:57:00Z">
          <w:r w:rsidDel="00F94E22">
            <w:rPr>
              <w:rFonts w:ascii="CMSS10" w:hAnsi="CMSS10"/>
              <w:color w:val="0000FF"/>
              <w:sz w:val="22"/>
              <w:szCs w:val="22"/>
            </w:rPr>
            <w:delText>[insert the explanation]</w:delText>
          </w:r>
        </w:del>
      </w:ins>
    </w:p>
    <w:p w14:paraId="42DD2625" w14:textId="7EF45054" w:rsidR="00B179EF" w:rsidRPr="00CA7E6C" w:rsidRDefault="00B179EF" w:rsidP="00CA7E6C">
      <w:pPr>
        <w:spacing w:before="100" w:beforeAutospacing="1" w:after="100" w:afterAutospacing="1"/>
        <w:rPr>
          <w:rFonts w:ascii="CMSS10" w:hAnsi="CMSS10"/>
          <w:color w:val="0000FF"/>
          <w:sz w:val="22"/>
          <w:szCs w:val="22"/>
        </w:rPr>
      </w:pPr>
      <w:r w:rsidRPr="0031326A">
        <w:rPr>
          <w:rFonts w:ascii="CMBX10" w:hAnsi="CMBX10"/>
          <w:sz w:val="22"/>
          <w:szCs w:val="22"/>
        </w:rPr>
        <w:t>Reviewer Comment 1.</w:t>
      </w:r>
      <w:r w:rsidRPr="0031326A">
        <w:rPr>
          <w:rFonts w:ascii="CMBX10" w:hAnsi="CMBX10"/>
          <w:sz w:val="22"/>
          <w:szCs w:val="22"/>
          <w:lang w:val="en-US"/>
        </w:rPr>
        <w:t>3</w:t>
      </w:r>
      <w:r w:rsidRPr="0008142B">
        <w:rPr>
          <w:rFonts w:ascii="CMR10" w:hAnsi="CMR10"/>
          <w:sz w:val="22"/>
          <w:szCs w:val="22"/>
        </w:rPr>
        <w:t>—</w:t>
      </w:r>
      <w:r>
        <w:rPr>
          <w:rFonts w:ascii="CMR10" w:hAnsi="CMR10"/>
          <w:sz w:val="22"/>
          <w:szCs w:val="22"/>
          <w:lang w:val="en-US"/>
        </w:rPr>
        <w:t xml:space="preserve"> Introduction: </w:t>
      </w:r>
      <w:r w:rsidRPr="00B179EF">
        <w:rPr>
          <w:rFonts w:ascii="CMR10" w:hAnsi="CMR10"/>
          <w:sz w:val="22"/>
          <w:szCs w:val="22"/>
        </w:rPr>
        <w:t xml:space="preserve">The article starts with introducing SPE in reference to the “cocktail party effect”. However, this is a very different type of self-bias than the one typically observed in the matching task. This is especially important, because some recent studies found that different types of self-biases appear to be quite independent of each other, see </w:t>
      </w:r>
      <w:proofErr w:type="spellStart"/>
      <w:r w:rsidRPr="00B179EF">
        <w:rPr>
          <w:rFonts w:ascii="CMR10" w:hAnsi="CMR10"/>
          <w:sz w:val="22"/>
          <w:szCs w:val="22"/>
        </w:rPr>
        <w:t>e.g</w:t>
      </w:r>
      <w:proofErr w:type="spellEnd"/>
      <w:r w:rsidRPr="00B179EF">
        <w:rPr>
          <w:rFonts w:ascii="CMR10" w:hAnsi="CMR10"/>
          <w:sz w:val="22"/>
          <w:szCs w:val="22"/>
        </w:rPr>
        <w:t xml:space="preserve">: </w:t>
      </w:r>
      <w:proofErr w:type="spellStart"/>
      <w:r w:rsidRPr="00B179EF">
        <w:rPr>
          <w:rFonts w:ascii="CMR10" w:hAnsi="CMR10"/>
          <w:sz w:val="22"/>
          <w:szCs w:val="22"/>
        </w:rPr>
        <w:t>Nijhof</w:t>
      </w:r>
      <w:proofErr w:type="spellEnd"/>
      <w:r w:rsidRPr="00B179EF">
        <w:rPr>
          <w:rFonts w:ascii="CMR10" w:hAnsi="CMR10"/>
          <w:sz w:val="22"/>
          <w:szCs w:val="22"/>
        </w:rPr>
        <w:t xml:space="preserve"> et al 2020 “No evidence for a common self-bias across cognitive domains”</w:t>
      </w:r>
      <w:r>
        <w:rPr>
          <w:rFonts w:ascii="CMR10" w:hAnsi="CMR10"/>
          <w:sz w:val="22"/>
          <w:szCs w:val="22"/>
          <w:lang w:val="en-US"/>
        </w:rPr>
        <w:t>.</w:t>
      </w:r>
    </w:p>
    <w:p w14:paraId="351715E1" w14:textId="0A6D5F15" w:rsidR="00381432" w:rsidRPr="00381432" w:rsidRDefault="00686AB3" w:rsidP="00381432">
      <w:pPr>
        <w:spacing w:before="100" w:beforeAutospacing="1" w:after="100" w:afterAutospacing="1"/>
        <w:rPr>
          <w:rFonts w:ascii="CMSS10" w:hAnsi="CMSS10"/>
          <w:color w:val="0000FF"/>
          <w:sz w:val="22"/>
          <w:szCs w:val="22"/>
        </w:rPr>
      </w:pPr>
      <w:r w:rsidRPr="005F4D07">
        <w:rPr>
          <w:rFonts w:ascii="CMSSBX10" w:hAnsi="CMSSBX10"/>
          <w:color w:val="0000FF"/>
          <w:sz w:val="22"/>
          <w:szCs w:val="22"/>
        </w:rPr>
        <w:t>Reply</w:t>
      </w:r>
      <w:r w:rsidRPr="005F4D07">
        <w:rPr>
          <w:rFonts w:ascii="CMSS10" w:hAnsi="CMSS10"/>
          <w:color w:val="0000FF"/>
          <w:sz w:val="22"/>
          <w:szCs w:val="22"/>
        </w:rPr>
        <w:t>:</w:t>
      </w:r>
      <w:r w:rsidR="000A2C64">
        <w:rPr>
          <w:rFonts w:ascii="CMSS10" w:hAnsi="CMSS10"/>
          <w:color w:val="0000FF"/>
          <w:sz w:val="22"/>
          <w:szCs w:val="22"/>
        </w:rPr>
        <w:t xml:space="preserve"> </w:t>
      </w:r>
      <w:r w:rsidR="00381432" w:rsidRPr="00381432">
        <w:rPr>
          <w:rFonts w:ascii="CMSS10" w:hAnsi="CMSS10"/>
          <w:color w:val="0000FF"/>
          <w:sz w:val="22"/>
          <w:szCs w:val="22"/>
        </w:rPr>
        <w:t>Thank you for your valuable feedback regarding the introduction of our article and the distinction between self-bias observed in our study and other types of self-bias.</w:t>
      </w:r>
    </w:p>
    <w:p w14:paraId="27336369" w14:textId="0E9DA01F" w:rsidR="00DC76E5" w:rsidRDefault="00DC76E5" w:rsidP="00686AB3">
      <w:pPr>
        <w:spacing w:before="100" w:beforeAutospacing="1" w:after="100" w:afterAutospacing="1"/>
        <w:rPr>
          <w:ins w:id="67" w:author="Hu Chuan-Peng" w:date="2024-04-12T10:08:00Z"/>
          <w:rFonts w:ascii="CMSS10" w:hAnsi="CMSS10"/>
          <w:color w:val="0000FF"/>
          <w:sz w:val="22"/>
          <w:szCs w:val="22"/>
          <w:lang w:val="en-US"/>
        </w:rPr>
      </w:pPr>
      <w:r>
        <w:rPr>
          <w:rFonts w:ascii="CMSS10" w:hAnsi="CMSS10"/>
          <w:color w:val="0000FF"/>
          <w:sz w:val="22"/>
          <w:szCs w:val="22"/>
        </w:rPr>
        <w:t>W</w:t>
      </w:r>
      <w:r w:rsidR="00381432" w:rsidRPr="00381432">
        <w:rPr>
          <w:rFonts w:ascii="CMSS10" w:hAnsi="CMSS10"/>
          <w:color w:val="0000FF"/>
          <w:sz w:val="22"/>
          <w:szCs w:val="22"/>
        </w:rPr>
        <w:t xml:space="preserve">e </w:t>
      </w:r>
      <w:r>
        <w:rPr>
          <w:rFonts w:ascii="CMSS10" w:hAnsi="CMSS10"/>
          <w:color w:val="0000FF"/>
          <w:sz w:val="22"/>
          <w:szCs w:val="22"/>
        </w:rPr>
        <w:t xml:space="preserve">now </w:t>
      </w:r>
      <w:r w:rsidR="00381432" w:rsidRPr="00381432">
        <w:rPr>
          <w:rFonts w:ascii="CMSS10" w:hAnsi="CMSS10"/>
          <w:color w:val="0000FF"/>
          <w:sz w:val="22"/>
          <w:szCs w:val="22"/>
        </w:rPr>
        <w:t>remove</w:t>
      </w:r>
      <w:r w:rsidR="00381432">
        <w:rPr>
          <w:rFonts w:ascii="CMSS10" w:hAnsi="CMSS10"/>
          <w:color w:val="0000FF"/>
          <w:sz w:val="22"/>
          <w:szCs w:val="22"/>
          <w:lang w:val="en-US"/>
        </w:rPr>
        <w:t>d</w:t>
      </w:r>
      <w:r w:rsidR="00381432" w:rsidRPr="00381432">
        <w:rPr>
          <w:rFonts w:ascii="CMSS10" w:hAnsi="CMSS10"/>
          <w:color w:val="0000FF"/>
          <w:sz w:val="22"/>
          <w:szCs w:val="22"/>
        </w:rPr>
        <w:t xml:space="preserve"> the reference to the "cocktail party effect" from the introduction. Additionally, we address</w:t>
      </w:r>
      <w:r w:rsidR="00381432">
        <w:rPr>
          <w:rFonts w:ascii="CMSS10" w:hAnsi="CMSS10"/>
          <w:color w:val="0000FF"/>
          <w:sz w:val="22"/>
          <w:szCs w:val="22"/>
          <w:lang w:val="en-US"/>
        </w:rPr>
        <w:t>ed</w:t>
      </w:r>
      <w:r w:rsidR="00381432" w:rsidRPr="00381432">
        <w:rPr>
          <w:rFonts w:ascii="CMSS10" w:hAnsi="CMSS10"/>
          <w:color w:val="0000FF"/>
          <w:sz w:val="22"/>
          <w:szCs w:val="22"/>
        </w:rPr>
        <w:t xml:space="preserve"> the distinction between our self-bias measurement and other cognitive domains in the </w:t>
      </w:r>
      <w:r w:rsidR="00BA677F">
        <w:rPr>
          <w:rFonts w:ascii="CMSS10" w:hAnsi="CMSS10"/>
          <w:color w:val="0000FF"/>
          <w:sz w:val="22"/>
          <w:szCs w:val="22"/>
          <w:lang w:val="en-US"/>
        </w:rPr>
        <w:t>limitation</w:t>
      </w:r>
      <w:r w:rsidR="00381432" w:rsidRPr="00381432">
        <w:rPr>
          <w:rFonts w:ascii="CMSS10" w:hAnsi="CMSS10"/>
          <w:color w:val="0000FF"/>
          <w:sz w:val="22"/>
          <w:szCs w:val="22"/>
        </w:rPr>
        <w:t xml:space="preserve"> section</w:t>
      </w:r>
      <w:r w:rsidR="00381432">
        <w:rPr>
          <w:rFonts w:ascii="CMSS10" w:hAnsi="CMSS10"/>
          <w:color w:val="0000FF"/>
          <w:sz w:val="22"/>
          <w:szCs w:val="22"/>
          <w:lang w:val="en-US"/>
        </w:rPr>
        <w:t xml:space="preserve"> (in </w:t>
      </w:r>
      <w:r w:rsidR="00600FB7">
        <w:rPr>
          <w:rFonts w:ascii="CMSS10" w:hAnsi="CMSS10"/>
          <w:color w:val="0000FF"/>
          <w:sz w:val="22"/>
          <w:szCs w:val="22"/>
          <w:lang w:val="en-US"/>
        </w:rPr>
        <w:t>p.22</w:t>
      </w:r>
      <w:r w:rsidR="00381432">
        <w:rPr>
          <w:rFonts w:ascii="CMSS10" w:hAnsi="CMSS10"/>
          <w:color w:val="0000FF"/>
          <w:sz w:val="22"/>
          <w:szCs w:val="22"/>
          <w:lang w:val="en-US"/>
        </w:rPr>
        <w:t xml:space="preserve">). </w:t>
      </w:r>
    </w:p>
    <w:p w14:paraId="4756C0CC" w14:textId="2C55B678" w:rsidR="00B179EF" w:rsidRPr="00BA677F" w:rsidRDefault="00DC76E5" w:rsidP="00686AB3">
      <w:pPr>
        <w:spacing w:before="100" w:beforeAutospacing="1" w:after="100" w:afterAutospacing="1"/>
        <w:rPr>
          <w:rFonts w:ascii="CMSS10" w:hAnsi="CMSS10"/>
          <w:color w:val="0000FF"/>
          <w:sz w:val="22"/>
          <w:szCs w:val="22"/>
        </w:rPr>
      </w:pPr>
      <w:ins w:id="68" w:author="Hu Chuan-Peng" w:date="2024-04-12T10:08:00Z">
        <w:del w:id="69" w:author="office user" w:date="2024-04-12T13:44:00Z">
          <w:r w:rsidRPr="00456EDD" w:rsidDel="00456EDD">
            <w:rPr>
              <w:rFonts w:ascii="CMSS10" w:hAnsi="CMSS10"/>
              <w:i/>
              <w:iCs/>
              <w:color w:val="0000FF"/>
              <w:sz w:val="22"/>
              <w:szCs w:val="22"/>
              <w:lang w:val="en-US"/>
              <w:rPrChange w:id="70" w:author="office user" w:date="2024-04-12T13:44:00Z">
                <w:rPr>
                  <w:rFonts w:ascii="CMSS10" w:hAnsi="CMSS10"/>
                  <w:color w:val="0000FF"/>
                  <w:sz w:val="22"/>
                  <w:szCs w:val="22"/>
                  <w:lang w:val="en-US"/>
                </w:rPr>
              </w:rPrChange>
            </w:rPr>
            <w:delText>[insert the content</w:delText>
          </w:r>
        </w:del>
      </w:ins>
      <w:ins w:id="71" w:author="Hu Chuan-Peng" w:date="2024-04-12T10:09:00Z">
        <w:del w:id="72" w:author="office user" w:date="2024-04-12T13:44:00Z">
          <w:r w:rsidRPr="00456EDD" w:rsidDel="00456EDD">
            <w:rPr>
              <w:rFonts w:ascii="CMSS10" w:hAnsi="CMSS10"/>
              <w:i/>
              <w:iCs/>
              <w:color w:val="0000FF"/>
              <w:sz w:val="22"/>
              <w:szCs w:val="22"/>
              <w:lang w:val="en-US"/>
              <w:rPrChange w:id="73" w:author="office user" w:date="2024-04-12T13:44:00Z">
                <w:rPr>
                  <w:rFonts w:ascii="CMSS10" w:hAnsi="CMSS10"/>
                  <w:color w:val="0000FF"/>
                  <w:sz w:val="22"/>
                  <w:szCs w:val="22"/>
                  <w:lang w:val="en-US"/>
                </w:rPr>
              </w:rPrChange>
            </w:rPr>
            <w:delText xml:space="preserve"> in p.22</w:delText>
          </w:r>
        </w:del>
      </w:ins>
      <w:ins w:id="74" w:author="Hu Chuan-Peng" w:date="2024-04-12T10:08:00Z">
        <w:del w:id="75" w:author="office user" w:date="2024-04-12T13:44:00Z">
          <w:r w:rsidRPr="00456EDD" w:rsidDel="00456EDD">
            <w:rPr>
              <w:rFonts w:ascii="CMSS10" w:hAnsi="CMSS10"/>
              <w:i/>
              <w:iCs/>
              <w:color w:val="0000FF"/>
              <w:sz w:val="22"/>
              <w:szCs w:val="22"/>
              <w:lang w:val="en-US"/>
              <w:rPrChange w:id="76" w:author="office user" w:date="2024-04-12T13:44:00Z">
                <w:rPr>
                  <w:rFonts w:ascii="CMSS10" w:hAnsi="CMSS10"/>
                  <w:color w:val="0000FF"/>
                  <w:sz w:val="22"/>
                  <w:szCs w:val="22"/>
                  <w:lang w:val="en-US"/>
                </w:rPr>
              </w:rPrChange>
            </w:rPr>
            <w:delText>]</w:delText>
          </w:r>
        </w:del>
      </w:ins>
      <w:ins w:id="77" w:author="office user" w:date="2024-04-12T13:44:00Z">
        <w:r w:rsidR="00456EDD" w:rsidRPr="00456EDD">
          <w:rPr>
            <w:rFonts w:ascii="CMSS10" w:hAnsi="CMSS10" w:hint="eastAsia"/>
            <w:i/>
            <w:iCs/>
            <w:color w:val="0000FF"/>
            <w:sz w:val="22"/>
            <w:szCs w:val="22"/>
            <w:lang w:val="en-US"/>
            <w:rPrChange w:id="78" w:author="office user" w:date="2024-04-12T13:44:00Z">
              <w:rPr>
                <w:rFonts w:ascii="CMSS10" w:hAnsi="CMSS10" w:hint="eastAsia"/>
                <w:color w:val="0000FF"/>
                <w:sz w:val="22"/>
                <w:szCs w:val="22"/>
                <w:lang w:val="en-US"/>
              </w:rPr>
            </w:rPrChange>
          </w:rPr>
          <w:t>“</w:t>
        </w:r>
        <w:r w:rsidR="00456EDD" w:rsidRPr="00456EDD">
          <w:rPr>
            <w:rFonts w:ascii="CMSS10" w:hAnsi="CMSS10"/>
            <w:i/>
            <w:iCs/>
            <w:color w:val="0000FF"/>
            <w:sz w:val="22"/>
            <w:szCs w:val="22"/>
            <w:lang w:val="en-US"/>
            <w:rPrChange w:id="79" w:author="office user" w:date="2024-04-12T13:44:00Z">
              <w:rPr>
                <w:color w:val="0000FF"/>
              </w:rPr>
            </w:rPrChange>
          </w:rPr>
          <w:t>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00456EDD" w:rsidRPr="00456EDD">
          <w:rPr>
            <w:rFonts w:ascii="CMSS10" w:hAnsi="CMSS10"/>
            <w:i/>
            <w:iCs/>
            <w:color w:val="0000FF"/>
            <w:sz w:val="22"/>
            <w:szCs w:val="22"/>
            <w:lang w:val="en-US"/>
            <w:rPrChange w:id="80" w:author="office user" w:date="2024-04-12T13:44:00Z">
              <w:rPr>
                <w:color w:val="0000FF"/>
              </w:rPr>
            </w:rPrChange>
          </w:rPr>
          <w:t>Nijhof</w:t>
        </w:r>
        <w:proofErr w:type="spellEnd"/>
        <w:r w:rsidR="00456EDD" w:rsidRPr="00456EDD">
          <w:rPr>
            <w:rFonts w:ascii="CMSS10" w:hAnsi="CMSS10"/>
            <w:i/>
            <w:iCs/>
            <w:color w:val="0000FF"/>
            <w:sz w:val="22"/>
            <w:szCs w:val="22"/>
            <w:lang w:val="en-US"/>
            <w:rPrChange w:id="81" w:author="office user" w:date="2024-04-12T13:44:00Z">
              <w:rPr>
                <w:color w:val="0000FF"/>
              </w:rPr>
            </w:rPrChange>
          </w:rPr>
          <w:t xml:space="preserve"> et al., 2020). ”</w:t>
        </w:r>
      </w:ins>
      <w:r w:rsidR="00B179EF">
        <w:rPr>
          <w:rFonts w:ascii="Aptos" w:hAnsi="Aptos" w:hint="eastAsia"/>
          <w:color w:val="212121"/>
          <w:sz w:val="22"/>
          <w:szCs w:val="22"/>
        </w:rPr>
        <w:br/>
      </w:r>
      <w:r w:rsidR="00B179EF">
        <w:rPr>
          <w:rFonts w:ascii="Aptos" w:hAnsi="Aptos"/>
          <w:color w:val="212121"/>
          <w:sz w:val="22"/>
          <w:szCs w:val="22"/>
        </w:rPr>
        <w:br/>
      </w:r>
      <w:r w:rsidR="00B179EF" w:rsidRPr="0008142B">
        <w:rPr>
          <w:rFonts w:ascii="CMBX10" w:hAnsi="CMBX10"/>
          <w:sz w:val="22"/>
          <w:szCs w:val="22"/>
        </w:rPr>
        <w:t>Reviewer Comment 1.</w:t>
      </w:r>
      <w:r w:rsidR="00B179EF">
        <w:rPr>
          <w:rFonts w:ascii="CMBX10" w:hAnsi="CMBX10"/>
          <w:sz w:val="22"/>
          <w:szCs w:val="22"/>
          <w:lang w:val="en-US"/>
        </w:rPr>
        <w:t xml:space="preserve">4 </w:t>
      </w:r>
      <w:r w:rsidR="00B179EF" w:rsidRPr="0008142B">
        <w:rPr>
          <w:rFonts w:ascii="CMR10" w:hAnsi="CMR10"/>
          <w:sz w:val="22"/>
          <w:szCs w:val="22"/>
        </w:rPr>
        <w:t>—</w:t>
      </w:r>
      <w:r w:rsidR="00B179EF">
        <w:rPr>
          <w:rFonts w:ascii="CMR10" w:hAnsi="CMR10"/>
          <w:sz w:val="22"/>
          <w:szCs w:val="22"/>
          <w:lang w:val="en-US"/>
        </w:rPr>
        <w:t xml:space="preserve">Other Issues: </w:t>
      </w:r>
      <w:r w:rsidR="00B179EF" w:rsidRPr="00B179EF">
        <w:rPr>
          <w:rFonts w:ascii="CMR10" w:hAnsi="CMR10"/>
          <w:sz w:val="22"/>
          <w:szCs w:val="22"/>
          <w:lang w:val="en-US"/>
        </w:rPr>
        <w:t>The paper uses the term Self Perceptual Matching Task (SPMT). It is not a commonly used term to describe this task, and several authors argued that the matching task introduced by Sui et al 2012 is not a perceptual task, so it shouldn’t be described as a perceptual matching task. If the authors want to introduce a new term to the literature then probably it will be better to choose a less contentious term, perhaps just the Self Matching Task?</w:t>
      </w:r>
    </w:p>
    <w:p w14:paraId="3B8B3ED0" w14:textId="142D13E1" w:rsidR="008E5952" w:rsidRPr="008E5952" w:rsidRDefault="00686AB3" w:rsidP="008E5952">
      <w:pPr>
        <w:spacing w:before="100" w:beforeAutospacing="1" w:after="100" w:afterAutospacing="1"/>
        <w:rPr>
          <w:rFonts w:ascii="宋体" w:eastAsia="宋体" w:hAnsi="宋体" w:cs="宋体"/>
          <w:color w:val="0000FF"/>
          <w:sz w:val="22"/>
          <w:szCs w:val="22"/>
        </w:rPr>
      </w:pPr>
      <w:r w:rsidRPr="005F4D07">
        <w:rPr>
          <w:rFonts w:ascii="CMSSBX10" w:hAnsi="CMSSBX10"/>
          <w:color w:val="0000FF"/>
          <w:sz w:val="22"/>
          <w:szCs w:val="22"/>
        </w:rPr>
        <w:t>Reply</w:t>
      </w:r>
      <w:r w:rsidRPr="005F4D07">
        <w:rPr>
          <w:rFonts w:ascii="CMSS10" w:hAnsi="CMSS10"/>
          <w:color w:val="0000FF"/>
          <w:sz w:val="22"/>
          <w:szCs w:val="22"/>
        </w:rPr>
        <w:t>:</w:t>
      </w:r>
      <w:ins w:id="82" w:author="Hu Chuan-Peng" w:date="2024-04-12T10:09:00Z">
        <w:r w:rsidR="00910781">
          <w:rPr>
            <w:rFonts w:ascii="CMSS10" w:hAnsi="CMSS10"/>
            <w:color w:val="0000FF"/>
            <w:sz w:val="22"/>
            <w:szCs w:val="22"/>
          </w:rPr>
          <w:t xml:space="preserve"> </w:t>
        </w:r>
      </w:ins>
      <w:r w:rsidR="008E5952" w:rsidRPr="008E5952">
        <w:rPr>
          <w:rFonts w:ascii="CMSSBX10" w:hAnsi="CMSSBX10"/>
          <w:color w:val="0000FF"/>
          <w:sz w:val="22"/>
          <w:szCs w:val="22"/>
        </w:rPr>
        <w:t>Thank you for your insightful comment regarding the terminology used in our paper.</w:t>
      </w:r>
    </w:p>
    <w:p w14:paraId="2438F334" w14:textId="41E2E0AC" w:rsidR="008E5952" w:rsidRPr="008E5952" w:rsidRDefault="008E5952" w:rsidP="00686AB3">
      <w:pPr>
        <w:spacing w:before="100" w:beforeAutospacing="1" w:after="100" w:afterAutospacing="1"/>
        <w:rPr>
          <w:rFonts w:ascii="CMSSBX10" w:hAnsi="CMSSBX10"/>
          <w:color w:val="0000FF"/>
          <w:sz w:val="22"/>
          <w:szCs w:val="22"/>
        </w:rPr>
      </w:pPr>
      <w:r w:rsidRPr="008E5952">
        <w:rPr>
          <w:rFonts w:ascii="CMSSBX10" w:hAnsi="CMSSBX10"/>
          <w:color w:val="0000FF"/>
          <w:sz w:val="22"/>
          <w:szCs w:val="22"/>
        </w:rPr>
        <w:t>In response to your suggestion, we have modified the term "</w:t>
      </w:r>
      <w:proofErr w:type="spellStart"/>
      <w:r w:rsidRPr="008E5952">
        <w:rPr>
          <w:rFonts w:ascii="CMSSBX10" w:hAnsi="CMSSBX10"/>
          <w:color w:val="0000FF"/>
          <w:sz w:val="22"/>
          <w:szCs w:val="22"/>
        </w:rPr>
        <w:t>Self Perceptual</w:t>
      </w:r>
      <w:proofErr w:type="spellEnd"/>
      <w:r w:rsidRPr="008E5952">
        <w:rPr>
          <w:rFonts w:ascii="CMSSBX10" w:hAnsi="CMSSBX10"/>
          <w:color w:val="0000FF"/>
          <w:sz w:val="22"/>
          <w:szCs w:val="22"/>
        </w:rPr>
        <w:t xml:space="preserve"> Matching Task (SPMT)" to "</w:t>
      </w:r>
      <w:proofErr w:type="spellStart"/>
      <w:r w:rsidRPr="008E5952">
        <w:rPr>
          <w:rFonts w:ascii="CMSSBX10" w:hAnsi="CMSSBX10"/>
          <w:color w:val="0000FF"/>
          <w:sz w:val="22"/>
          <w:szCs w:val="22"/>
        </w:rPr>
        <w:t>Self Matching</w:t>
      </w:r>
      <w:proofErr w:type="spellEnd"/>
      <w:r w:rsidRPr="008E5952">
        <w:rPr>
          <w:rFonts w:ascii="CMSSBX10" w:hAnsi="CMSSBX10"/>
          <w:color w:val="0000FF"/>
          <w:sz w:val="22"/>
          <w:szCs w:val="22"/>
        </w:rPr>
        <w:t xml:space="preserve"> Task (SMT)." We agree that the term "perceptual" may not accurately capture the nature of the task introduced by Sui et al. 2012, and we appreciate your clarification on this matter.</w:t>
      </w:r>
    </w:p>
    <w:p w14:paraId="79CCE68B" w14:textId="77777777" w:rsidR="00B179EF" w:rsidRDefault="00B179EF" w:rsidP="00693600">
      <w:pPr>
        <w:pStyle w:val="a3"/>
        <w:rPr>
          <w:rFonts w:ascii="CMR10" w:hAnsi="CMR10"/>
          <w:sz w:val="22"/>
          <w:szCs w:val="22"/>
          <w:lang w:val="en-US"/>
        </w:rPr>
      </w:pPr>
      <w:r w:rsidRPr="002D2949">
        <w:rPr>
          <w:rFonts w:ascii="CMBX10" w:hAnsi="CMBX10"/>
          <w:sz w:val="22"/>
          <w:szCs w:val="22"/>
        </w:rPr>
        <w:t>Reviewer Comment 1.</w:t>
      </w:r>
      <w:r w:rsidRPr="002D2949">
        <w:rPr>
          <w:rFonts w:ascii="CMBX10" w:hAnsi="CMBX10"/>
          <w:sz w:val="22"/>
          <w:szCs w:val="22"/>
          <w:lang w:val="en-US"/>
        </w:rPr>
        <w:t>4.1</w:t>
      </w:r>
      <w:r>
        <w:rPr>
          <w:rFonts w:ascii="CMBX10" w:hAnsi="CMBX10"/>
          <w:sz w:val="22"/>
          <w:szCs w:val="22"/>
          <w:lang w:val="en-US"/>
        </w:rPr>
        <w:t xml:space="preserve"> </w:t>
      </w:r>
      <w:r w:rsidRPr="0008142B">
        <w:rPr>
          <w:rFonts w:ascii="CMR10" w:hAnsi="CMR10"/>
          <w:sz w:val="22"/>
          <w:szCs w:val="22"/>
        </w:rPr>
        <w:t>—</w:t>
      </w:r>
      <w:r>
        <w:rPr>
          <w:rFonts w:ascii="CMR10" w:hAnsi="CMR10"/>
          <w:sz w:val="22"/>
          <w:szCs w:val="22"/>
          <w:lang w:val="en-US"/>
        </w:rPr>
        <w:t xml:space="preserve"> </w:t>
      </w:r>
      <w:r w:rsidRPr="00B179EF">
        <w:rPr>
          <w:rFonts w:ascii="CMR10" w:hAnsi="CMR10"/>
          <w:sz w:val="22"/>
          <w:szCs w:val="22"/>
          <w:lang w:val="en-US"/>
        </w:rPr>
        <w:t xml:space="preserve">Familiarity: the authors excluded datasets from experiments that involved presenting participant’s names. However, the label “You” is also highly familiar (it’s perhaps one of the </w:t>
      </w:r>
      <w:proofErr w:type="gramStart"/>
      <w:r w:rsidRPr="00B179EF">
        <w:rPr>
          <w:rFonts w:ascii="CMR10" w:hAnsi="CMR10"/>
          <w:sz w:val="22"/>
          <w:szCs w:val="22"/>
          <w:lang w:val="en-US"/>
        </w:rPr>
        <w:t>most commonly used</w:t>
      </w:r>
      <w:proofErr w:type="gramEnd"/>
      <w:r w:rsidRPr="00B179EF">
        <w:rPr>
          <w:rFonts w:ascii="CMR10" w:hAnsi="CMR10"/>
          <w:sz w:val="22"/>
          <w:szCs w:val="22"/>
          <w:lang w:val="en-US"/>
        </w:rPr>
        <w:t xml:space="preserve"> words in most languages). I think that the authors should explain why they think that it should be less problematic than participants’ names</w:t>
      </w:r>
      <w:r>
        <w:rPr>
          <w:rFonts w:ascii="CMR10" w:hAnsi="CMR10"/>
          <w:sz w:val="22"/>
          <w:szCs w:val="22"/>
          <w:lang w:val="en-US"/>
        </w:rPr>
        <w:t>.</w:t>
      </w:r>
    </w:p>
    <w:p w14:paraId="3477E2F7" w14:textId="77777777" w:rsidR="00E157DB" w:rsidRDefault="00686AB3" w:rsidP="00E157DB">
      <w:pPr>
        <w:spacing w:before="100" w:beforeAutospacing="1" w:after="100" w:afterAutospacing="1"/>
        <w:rPr>
          <w:rFonts w:ascii="宋体" w:eastAsia="宋体" w:hAnsi="宋体" w:cs="宋体"/>
          <w:color w:val="0000FF"/>
          <w:sz w:val="22"/>
          <w:szCs w:val="22"/>
          <w:lang w:val="en-US"/>
        </w:rPr>
      </w:pPr>
      <w:r w:rsidRPr="005F4D07">
        <w:rPr>
          <w:rFonts w:ascii="CMSSBX10" w:hAnsi="CMSSBX10"/>
          <w:color w:val="0000FF"/>
          <w:sz w:val="22"/>
          <w:szCs w:val="22"/>
        </w:rPr>
        <w:t>Reply</w:t>
      </w:r>
      <w:r w:rsidRPr="005F4D07">
        <w:rPr>
          <w:rFonts w:ascii="CMSS10" w:hAnsi="CMSS10"/>
          <w:color w:val="0000FF"/>
          <w:sz w:val="22"/>
          <w:szCs w:val="22"/>
        </w:rPr>
        <w:t>:</w:t>
      </w:r>
      <w:r w:rsidR="000A2C64">
        <w:rPr>
          <w:rFonts w:ascii="CMSS10" w:hAnsi="CMSS10"/>
          <w:color w:val="0000FF"/>
          <w:sz w:val="22"/>
          <w:szCs w:val="22"/>
        </w:rPr>
        <w:t xml:space="preserve"> </w:t>
      </w:r>
      <w:r w:rsidR="00E157DB" w:rsidRPr="00E157DB">
        <w:rPr>
          <w:rFonts w:ascii="CMSS10" w:hAnsi="CMSS10"/>
          <w:color w:val="0000FF"/>
          <w:sz w:val="22"/>
          <w:szCs w:val="22"/>
        </w:rPr>
        <w:t>Thank you for your insightful comment regarding familiarity and its potential impact on our study</w:t>
      </w:r>
      <w:r w:rsidR="00E157DB">
        <w:rPr>
          <w:rFonts w:ascii="宋体" w:eastAsia="宋体" w:hAnsi="宋体" w:cs="宋体"/>
          <w:color w:val="0000FF"/>
          <w:sz w:val="22"/>
          <w:szCs w:val="22"/>
          <w:lang w:val="en-US"/>
        </w:rPr>
        <w:t>.</w:t>
      </w:r>
    </w:p>
    <w:p w14:paraId="52410910" w14:textId="0A104DC7" w:rsidR="00E157DB" w:rsidRPr="00E157DB" w:rsidRDefault="00E157DB" w:rsidP="00E157DB">
      <w:pPr>
        <w:spacing w:before="100" w:beforeAutospacing="1" w:after="100" w:afterAutospacing="1"/>
        <w:rPr>
          <w:rFonts w:ascii="宋体" w:eastAsia="宋体" w:hAnsi="宋体" w:cs="宋体"/>
          <w:color w:val="0000FF"/>
          <w:sz w:val="22"/>
          <w:szCs w:val="22"/>
          <w:lang w:val="en-US"/>
        </w:rPr>
      </w:pPr>
      <w:r w:rsidRPr="00E157DB">
        <w:rPr>
          <w:rFonts w:ascii="CMSS10" w:hAnsi="CMSS10"/>
          <w:color w:val="0000FF"/>
          <w:sz w:val="22"/>
          <w:szCs w:val="22"/>
        </w:rPr>
        <w:t xml:space="preserve">In our study, we followed the approach established by Sui et al., 2012, which </w:t>
      </w:r>
      <w:r w:rsidR="00661492">
        <w:rPr>
          <w:rFonts w:ascii="CMSS10" w:hAnsi="CMSS10"/>
          <w:color w:val="0000FF"/>
          <w:sz w:val="22"/>
          <w:szCs w:val="22"/>
        </w:rPr>
        <w:t>minimized</w:t>
      </w:r>
      <w:r w:rsidR="00661492" w:rsidRPr="00E157DB">
        <w:rPr>
          <w:rFonts w:ascii="CMSS10" w:hAnsi="CMSS10"/>
          <w:color w:val="0000FF"/>
          <w:sz w:val="22"/>
          <w:szCs w:val="22"/>
        </w:rPr>
        <w:t xml:space="preserve"> </w:t>
      </w:r>
      <w:r w:rsidRPr="00E157DB">
        <w:rPr>
          <w:rFonts w:ascii="CMSS10" w:hAnsi="CMSS10"/>
          <w:color w:val="0000FF"/>
          <w:sz w:val="22"/>
          <w:szCs w:val="22"/>
        </w:rPr>
        <w:t xml:space="preserve">the potential effects of familiarity </w:t>
      </w:r>
      <w:r w:rsidR="00661492">
        <w:rPr>
          <w:rFonts w:ascii="CMSS10" w:hAnsi="CMSS10"/>
          <w:color w:val="0000FF"/>
          <w:sz w:val="22"/>
          <w:szCs w:val="22"/>
        </w:rPr>
        <w:t xml:space="preserve">by </w:t>
      </w:r>
      <w:del w:id="83" w:author="Mengzhen Hu" w:date="2024-04-12T16:20:00Z">
        <w:r w:rsidR="00661492" w:rsidDel="00340B8D">
          <w:rPr>
            <w:rFonts w:ascii="CMSS10" w:hAnsi="CMSS10"/>
            <w:color w:val="0000FF"/>
            <w:sz w:val="22"/>
            <w:szCs w:val="22"/>
          </w:rPr>
          <w:delText>aksing</w:delText>
        </w:r>
      </w:del>
      <w:ins w:id="84" w:author="Mengzhen Hu" w:date="2024-04-12T16:20:00Z">
        <w:r w:rsidR="00340B8D">
          <w:rPr>
            <w:rFonts w:ascii="CMSS10" w:hAnsi="CMSS10"/>
            <w:color w:val="0000FF"/>
            <w:sz w:val="22"/>
            <w:szCs w:val="22"/>
          </w:rPr>
          <w:t>asking</w:t>
        </w:r>
      </w:ins>
      <w:r w:rsidR="00661492">
        <w:rPr>
          <w:rFonts w:ascii="CMSS10" w:hAnsi="CMSS10"/>
          <w:color w:val="0000FF"/>
          <w:sz w:val="22"/>
          <w:szCs w:val="22"/>
        </w:rPr>
        <w:t xml:space="preserve"> participant to acquire new self-relevance through learning. Also, Sui et al. (2012) conducted a series of control experiments that showed the effect of </w:t>
      </w:r>
      <w:r w:rsidRPr="00E157DB">
        <w:rPr>
          <w:rFonts w:ascii="CMSS10" w:hAnsi="CMSS10"/>
          <w:color w:val="0000FF"/>
          <w:sz w:val="22"/>
          <w:szCs w:val="22"/>
        </w:rPr>
        <w:t>familiarity</w:t>
      </w:r>
      <w:r w:rsidR="00661492">
        <w:rPr>
          <w:rFonts w:ascii="CMSS10" w:hAnsi="CMSS10"/>
          <w:color w:val="0000FF"/>
          <w:sz w:val="22"/>
          <w:szCs w:val="22"/>
        </w:rPr>
        <w:t xml:space="preserve"> of labels </w:t>
      </w:r>
      <w:r w:rsidRPr="00E157DB">
        <w:rPr>
          <w:rFonts w:ascii="CMSS10" w:hAnsi="CMSS10"/>
          <w:color w:val="0000FF"/>
          <w:sz w:val="22"/>
          <w:szCs w:val="22"/>
        </w:rPr>
        <w:t>in this paradigm</w:t>
      </w:r>
      <w:r w:rsidR="00661492">
        <w:rPr>
          <w:rFonts w:ascii="CMSS10" w:hAnsi="CMSS10"/>
          <w:color w:val="0000FF"/>
          <w:sz w:val="22"/>
          <w:szCs w:val="22"/>
        </w:rPr>
        <w:t xml:space="preserve"> was</w:t>
      </w:r>
      <w:r w:rsidRPr="00E157DB">
        <w:rPr>
          <w:rFonts w:ascii="CMSS10" w:hAnsi="CMSS10"/>
          <w:color w:val="0000FF"/>
          <w:sz w:val="22"/>
          <w:szCs w:val="22"/>
        </w:rPr>
        <w:t xml:space="preserve"> </w:t>
      </w:r>
      <w:r w:rsidR="00661492">
        <w:rPr>
          <w:rFonts w:ascii="CMSS10" w:hAnsi="CMSS10"/>
          <w:color w:val="0000FF"/>
          <w:sz w:val="22"/>
          <w:szCs w:val="22"/>
        </w:rPr>
        <w:t>negligible</w:t>
      </w:r>
      <w:r w:rsidRPr="00E157DB">
        <w:rPr>
          <w:rFonts w:ascii="CMSS10" w:hAnsi="CMSS10"/>
          <w:color w:val="0000FF"/>
          <w:sz w:val="22"/>
          <w:szCs w:val="22"/>
        </w:rPr>
        <w:t xml:space="preserve">. </w:t>
      </w:r>
    </w:p>
    <w:p w14:paraId="2D30000A" w14:textId="59FF01B7" w:rsidR="00661492" w:rsidRPr="00456EDD" w:rsidRDefault="00E157DB" w:rsidP="00E157DB">
      <w:pPr>
        <w:spacing w:before="100" w:beforeAutospacing="1" w:after="100" w:afterAutospacing="1"/>
        <w:rPr>
          <w:rFonts w:ascii="CMSS10" w:hAnsi="CMSS10"/>
          <w:color w:val="0000FF"/>
          <w:sz w:val="22"/>
          <w:szCs w:val="22"/>
        </w:rPr>
      </w:pPr>
      <w:r w:rsidRPr="00E157DB">
        <w:rPr>
          <w:rFonts w:ascii="CMSS10" w:hAnsi="CMSS10"/>
          <w:color w:val="0000FF"/>
          <w:sz w:val="22"/>
          <w:szCs w:val="22"/>
        </w:rPr>
        <w:t xml:space="preserve">It's worth noting that while the label "You" may indeed be considered familiar, it differs from participants' names in that it represents a generic identifier rather than a personalized stimulus. Participants' names inherently carry personal associations and semantic meanings unique to </w:t>
      </w:r>
      <w:proofErr w:type="gramStart"/>
      <w:r w:rsidRPr="00E157DB">
        <w:rPr>
          <w:rFonts w:ascii="CMSS10" w:hAnsi="CMSS10"/>
          <w:color w:val="0000FF"/>
          <w:sz w:val="22"/>
          <w:szCs w:val="22"/>
        </w:rPr>
        <w:t>each individual</w:t>
      </w:r>
      <w:proofErr w:type="gramEnd"/>
      <w:r w:rsidRPr="00E157DB">
        <w:rPr>
          <w:rFonts w:ascii="CMSS10" w:hAnsi="CMSS10"/>
          <w:color w:val="0000FF"/>
          <w:sz w:val="22"/>
          <w:szCs w:val="22"/>
        </w:rPr>
        <w:t>, potentially introducing confounding variables that could impact the experimental results.</w:t>
      </w:r>
      <w:r>
        <w:rPr>
          <w:rFonts w:ascii="CMSS10" w:hAnsi="CMSS10"/>
          <w:color w:val="0000FF"/>
          <w:sz w:val="22"/>
          <w:szCs w:val="22"/>
          <w:lang w:val="en-US"/>
        </w:rPr>
        <w:t xml:space="preserve"> </w:t>
      </w:r>
    </w:p>
    <w:p w14:paraId="3D0893C8" w14:textId="1048F43B" w:rsidR="00B179EF" w:rsidRPr="00E157DB" w:rsidRDefault="00B179EF" w:rsidP="00E157DB">
      <w:pPr>
        <w:spacing w:before="100" w:beforeAutospacing="1" w:after="100" w:afterAutospacing="1"/>
        <w:rPr>
          <w:rFonts w:ascii="宋体" w:eastAsia="宋体" w:hAnsi="宋体" w:cs="宋体"/>
          <w:color w:val="0000FF"/>
          <w:sz w:val="22"/>
          <w:szCs w:val="22"/>
        </w:rPr>
      </w:pPr>
      <w:r w:rsidRPr="0008142B">
        <w:rPr>
          <w:rFonts w:ascii="CMBX10" w:hAnsi="CMBX10"/>
          <w:sz w:val="22"/>
          <w:szCs w:val="22"/>
        </w:rPr>
        <w:t>Reviewer Comment 1.</w:t>
      </w:r>
      <w:r w:rsidRPr="00F34FDE">
        <w:rPr>
          <w:rFonts w:ascii="CMBX10" w:hAnsi="CMBX10"/>
          <w:sz w:val="22"/>
          <w:szCs w:val="22"/>
        </w:rPr>
        <w:t xml:space="preserve">4.2 </w:t>
      </w:r>
      <w:r w:rsidRPr="0008142B">
        <w:rPr>
          <w:rFonts w:ascii="CMR10" w:hAnsi="CMR10"/>
          <w:sz w:val="22"/>
          <w:szCs w:val="22"/>
        </w:rPr>
        <w:t>—</w:t>
      </w:r>
      <w:r w:rsidRPr="00F34FDE">
        <w:rPr>
          <w:rFonts w:ascii="CMR10" w:hAnsi="CMR10"/>
          <w:sz w:val="22"/>
          <w:szCs w:val="22"/>
        </w:rPr>
        <w:t xml:space="preserve"> Mismatching trials can be calculated either in reference to the neutral stimulus (e.g. a geometrical shape) or a label. </w:t>
      </w:r>
      <w:r w:rsidRPr="00B179EF">
        <w:rPr>
          <w:rFonts w:ascii="CMR10" w:hAnsi="CMR10"/>
          <w:sz w:val="22"/>
          <w:szCs w:val="22"/>
          <w:lang w:val="en-US"/>
        </w:rPr>
        <w:t xml:space="preserve">For example, self-mismatching trials can be either trials involving a self-associated shape together with mismatching labels, or a self-referring label together with mismatching shapes. Please clarify which method of calculating the mismatching trials was used </w:t>
      </w:r>
      <w:r w:rsidR="004E553A" w:rsidRPr="00B179EF">
        <w:rPr>
          <w:rFonts w:ascii="CMR10" w:hAnsi="CMR10"/>
          <w:sz w:val="22"/>
          <w:szCs w:val="22"/>
          <w:lang w:val="en-US"/>
        </w:rPr>
        <w:t>here.</w:t>
      </w:r>
    </w:p>
    <w:p w14:paraId="2A1F39F7" w14:textId="6A9F131A" w:rsidR="007241CF" w:rsidRPr="004C5826" w:rsidRDefault="00686AB3" w:rsidP="00686AB3">
      <w:pPr>
        <w:spacing w:before="100" w:beforeAutospacing="1" w:after="100" w:afterAutospacing="1"/>
        <w:rPr>
          <w:rFonts w:ascii="CMSSBX10" w:hAnsi="CMSSBX10"/>
          <w:color w:val="0000FF"/>
          <w:sz w:val="22"/>
          <w:szCs w:val="22"/>
        </w:rPr>
      </w:pPr>
      <w:r w:rsidRPr="005F4D07">
        <w:rPr>
          <w:rFonts w:ascii="CMSSBX10" w:hAnsi="CMSSBX10"/>
          <w:color w:val="0000FF"/>
          <w:sz w:val="22"/>
          <w:szCs w:val="22"/>
        </w:rPr>
        <w:t>Reply</w:t>
      </w:r>
      <w:r w:rsidRPr="005F4D07">
        <w:rPr>
          <w:rFonts w:ascii="CMSS10" w:hAnsi="CMSS10"/>
          <w:color w:val="0000FF"/>
          <w:sz w:val="22"/>
          <w:szCs w:val="22"/>
        </w:rPr>
        <w:t>:</w:t>
      </w:r>
      <w:r w:rsidR="000A76E2">
        <w:rPr>
          <w:rFonts w:ascii="CMSS10" w:hAnsi="CMSS10"/>
          <w:color w:val="0000FF"/>
          <w:sz w:val="22"/>
          <w:szCs w:val="22"/>
        </w:rPr>
        <w:t xml:space="preserve"> </w:t>
      </w:r>
      <w:r w:rsidR="007241CF" w:rsidRPr="007241CF">
        <w:rPr>
          <w:rFonts w:ascii="CMSSBX10" w:hAnsi="CMSSBX10"/>
          <w:color w:val="0000FF"/>
          <w:sz w:val="22"/>
          <w:szCs w:val="22"/>
        </w:rPr>
        <w:t xml:space="preserve">Thank you for your insightful question. In our study, we specifically focused on matching trials, consistent with the approach in the original paper by Sui et al. (2012) and subsequent studies that highlighted </w:t>
      </w:r>
      <w:r w:rsidR="00760160">
        <w:rPr>
          <w:rFonts w:ascii="CMSSBX10" w:hAnsi="CMSSBX10"/>
          <w:color w:val="0000FF"/>
          <w:sz w:val="22"/>
          <w:szCs w:val="22"/>
        </w:rPr>
        <w:t>“</w:t>
      </w:r>
      <w:r w:rsidR="007241CF" w:rsidRPr="00663973">
        <w:rPr>
          <w:rFonts w:ascii="CMSSBX10" w:hAnsi="CMSSBX10"/>
          <w:i/>
          <w:iCs/>
          <w:color w:val="0000FF"/>
          <w:sz w:val="22"/>
          <w:szCs w:val="22"/>
        </w:rPr>
        <w:t xml:space="preserve">the </w:t>
      </w:r>
      <w:r w:rsidR="004C5826" w:rsidRPr="00663973">
        <w:rPr>
          <w:rFonts w:ascii="CMSSBX10" w:hAnsi="CMSSBX10"/>
          <w:i/>
          <w:iCs/>
          <w:color w:val="0000FF"/>
          <w:sz w:val="22"/>
          <w:szCs w:val="22"/>
        </w:rPr>
        <w:t>self-prioritization has been most robustly characterized by differences between the self and others in matching conditions</w:t>
      </w:r>
      <w:r w:rsidR="00760160">
        <w:rPr>
          <w:rFonts w:ascii="CMSSBX10" w:hAnsi="CMSSBX10"/>
          <w:color w:val="0000FF"/>
          <w:sz w:val="22"/>
          <w:szCs w:val="22"/>
        </w:rPr>
        <w:t>”</w:t>
      </w:r>
      <w:r w:rsidR="007241CF" w:rsidRPr="004C5826">
        <w:rPr>
          <w:rFonts w:ascii="CMSSBX10" w:hAnsi="CMSSBX10"/>
          <w:color w:val="0000FF"/>
          <w:sz w:val="22"/>
          <w:szCs w:val="22"/>
        </w:rPr>
        <w:t xml:space="preserve">. </w:t>
      </w:r>
      <w:r w:rsidR="007241CF" w:rsidRPr="007241CF">
        <w:rPr>
          <w:rFonts w:ascii="CMSSBX10" w:hAnsi="CMSSBX10"/>
          <w:color w:val="0000FF"/>
          <w:sz w:val="22"/>
          <w:szCs w:val="22"/>
        </w:rPr>
        <w:t xml:space="preserve">Therefore, we </w:t>
      </w:r>
      <w:r w:rsidR="004C5826">
        <w:rPr>
          <w:rFonts w:ascii="CMSSBX10" w:hAnsi="CMSSBX10" w:hint="eastAsia"/>
          <w:color w:val="0000FF"/>
          <w:sz w:val="22"/>
          <w:szCs w:val="22"/>
        </w:rPr>
        <w:t>only</w:t>
      </w:r>
      <w:r w:rsidR="004C5826">
        <w:rPr>
          <w:rFonts w:ascii="CMSSBX10" w:hAnsi="CMSSBX10"/>
          <w:color w:val="0000FF"/>
          <w:sz w:val="22"/>
          <w:szCs w:val="22"/>
        </w:rPr>
        <w:t xml:space="preserve"> </w:t>
      </w:r>
      <w:r w:rsidR="004C5826">
        <w:rPr>
          <w:rFonts w:ascii="CMSSBX10" w:hAnsi="CMSSBX10" w:hint="eastAsia"/>
          <w:color w:val="0000FF"/>
          <w:sz w:val="22"/>
          <w:szCs w:val="22"/>
        </w:rPr>
        <w:t>focus</w:t>
      </w:r>
      <w:r w:rsidR="004C5826">
        <w:rPr>
          <w:rFonts w:ascii="CMSSBX10" w:hAnsi="CMSSBX10"/>
          <w:color w:val="0000FF"/>
          <w:sz w:val="22"/>
          <w:szCs w:val="22"/>
        </w:rPr>
        <w:t xml:space="preserve"> </w:t>
      </w:r>
      <w:r w:rsidR="004C5826" w:rsidRPr="004C5826">
        <w:rPr>
          <w:rFonts w:ascii="CMSSBX10" w:hAnsi="CMSSBX10"/>
          <w:color w:val="0000FF"/>
          <w:sz w:val="22"/>
          <w:szCs w:val="22"/>
        </w:rPr>
        <w:t xml:space="preserve">on matching </w:t>
      </w:r>
      <w:r w:rsidR="007241CF" w:rsidRPr="007241CF">
        <w:rPr>
          <w:rFonts w:ascii="CMSSBX10" w:hAnsi="CMSSBX10"/>
          <w:color w:val="0000FF"/>
          <w:sz w:val="22"/>
          <w:szCs w:val="22"/>
        </w:rPr>
        <w:t>trials in our analysis.</w:t>
      </w:r>
    </w:p>
    <w:p w14:paraId="43719F59" w14:textId="1214A4F2" w:rsidR="00B179EF" w:rsidRPr="00B179EF" w:rsidRDefault="00B179EF" w:rsidP="00693600">
      <w:pPr>
        <w:pStyle w:val="a3"/>
        <w:rPr>
          <w:rFonts w:ascii="CMR10" w:hAnsi="CMR10"/>
          <w:sz w:val="22"/>
          <w:szCs w:val="22"/>
          <w:lang w:val="en-US"/>
        </w:rPr>
      </w:pPr>
      <w:r w:rsidRPr="00B179EF">
        <w:rPr>
          <w:rFonts w:ascii="CMR10" w:hAnsi="CMR10"/>
          <w:sz w:val="22"/>
          <w:szCs w:val="22"/>
          <w:lang w:val="en-US"/>
        </w:rPr>
        <w:br/>
      </w:r>
      <w:r w:rsidRPr="0008142B">
        <w:rPr>
          <w:rFonts w:ascii="CMBX10" w:hAnsi="CMBX10"/>
          <w:sz w:val="22"/>
          <w:szCs w:val="22"/>
        </w:rPr>
        <w:t>Reviewer Comment 1.</w:t>
      </w:r>
      <w:r>
        <w:rPr>
          <w:rFonts w:ascii="CMBX10" w:hAnsi="CMBX10"/>
          <w:sz w:val="22"/>
          <w:szCs w:val="22"/>
          <w:lang w:val="en-US"/>
        </w:rPr>
        <w:t xml:space="preserve">4.3 </w:t>
      </w:r>
      <w:r w:rsidRPr="0008142B">
        <w:rPr>
          <w:rFonts w:ascii="CMR10" w:hAnsi="CMR10"/>
          <w:sz w:val="22"/>
          <w:szCs w:val="22"/>
        </w:rPr>
        <w:t>—</w:t>
      </w:r>
      <w:r>
        <w:rPr>
          <w:rFonts w:ascii="CMR10" w:hAnsi="CMR10"/>
          <w:sz w:val="22"/>
          <w:szCs w:val="22"/>
          <w:lang w:val="en-US"/>
        </w:rPr>
        <w:t xml:space="preserve"> </w:t>
      </w:r>
      <w:r w:rsidRPr="00B179EF">
        <w:rPr>
          <w:rFonts w:ascii="CMR10" w:hAnsi="CMR10"/>
          <w:sz w:val="22"/>
          <w:szCs w:val="22"/>
          <w:lang w:val="en-US"/>
        </w:rPr>
        <w:t>My experience with the SPE is that while at the group level the effect reliably emerges, I also often have participants that do not show it at all, or even have RTs that are faster for a control category than the self. This makes me wonder if split-half reliability might not be related to the magnitude of the SPE. Perhaps the authors could check whether they correlate and potentially add this information in the supplementary materials</w:t>
      </w:r>
      <w:r>
        <w:rPr>
          <w:rFonts w:ascii="CMR10" w:hAnsi="CMR10"/>
          <w:sz w:val="22"/>
          <w:szCs w:val="22"/>
          <w:lang w:val="en-US"/>
        </w:rPr>
        <w:t>.</w:t>
      </w:r>
    </w:p>
    <w:p w14:paraId="6A334276" w14:textId="35116515" w:rsidR="001B5C01" w:rsidRDefault="00686AB3" w:rsidP="00686AB3">
      <w:pPr>
        <w:spacing w:before="100" w:beforeAutospacing="1" w:after="100" w:afterAutospacing="1"/>
        <w:rPr>
          <w:ins w:id="85" w:author="office user" w:date="2024-04-12T13:47:00Z"/>
          <w:rFonts w:ascii="CMSSBX10" w:hAnsi="CMSSBX10"/>
          <w:color w:val="0000FF"/>
          <w:sz w:val="22"/>
          <w:szCs w:val="22"/>
        </w:rPr>
      </w:pPr>
      <w:r w:rsidRPr="005F4D07">
        <w:rPr>
          <w:rFonts w:ascii="CMSSBX10" w:hAnsi="CMSSBX10"/>
          <w:color w:val="0000FF"/>
          <w:sz w:val="22"/>
          <w:szCs w:val="22"/>
        </w:rPr>
        <w:t>Reply</w:t>
      </w:r>
      <w:r w:rsidRPr="001B5C01">
        <w:rPr>
          <w:rFonts w:ascii="CMSSBX10" w:hAnsi="CMSSBX10"/>
          <w:color w:val="0000FF"/>
          <w:sz w:val="22"/>
          <w:szCs w:val="22"/>
        </w:rPr>
        <w:t>:</w:t>
      </w:r>
      <w:r w:rsidR="000A76E2" w:rsidRPr="001B5C01">
        <w:rPr>
          <w:rFonts w:ascii="CMSSBX10" w:hAnsi="CMSSBX10"/>
          <w:color w:val="0000FF"/>
          <w:sz w:val="22"/>
          <w:szCs w:val="22"/>
        </w:rPr>
        <w:t xml:space="preserve"> </w:t>
      </w:r>
      <w:r w:rsidR="001B5C01" w:rsidRPr="001B5C01">
        <w:rPr>
          <w:rFonts w:ascii="CMSSBX10" w:hAnsi="CMSSBX10"/>
          <w:color w:val="0000FF"/>
          <w:sz w:val="22"/>
          <w:szCs w:val="22"/>
        </w:rPr>
        <w:t xml:space="preserve">Thank you for highlighting the potential correlation between split-half reliability and the </w:t>
      </w:r>
      <w:r w:rsidR="001B5C01">
        <w:rPr>
          <w:rFonts w:ascii="CMSSBX10" w:hAnsi="CMSSBX10" w:hint="eastAsia"/>
          <w:color w:val="0000FF"/>
          <w:sz w:val="22"/>
          <w:szCs w:val="22"/>
        </w:rPr>
        <w:t>magnitude</w:t>
      </w:r>
      <w:r w:rsidR="001B5C01">
        <w:rPr>
          <w:rFonts w:ascii="CMSSBX10" w:hAnsi="CMSSBX10"/>
          <w:color w:val="0000FF"/>
          <w:sz w:val="22"/>
          <w:szCs w:val="22"/>
        </w:rPr>
        <w:t xml:space="preserve"> </w:t>
      </w:r>
      <w:r w:rsidR="001B5C01">
        <w:rPr>
          <w:rFonts w:ascii="CMSSBX10" w:hAnsi="CMSSBX10" w:hint="eastAsia"/>
          <w:color w:val="0000FF"/>
          <w:sz w:val="22"/>
          <w:szCs w:val="22"/>
        </w:rPr>
        <w:t>of</w:t>
      </w:r>
      <w:r w:rsidR="001B5C01">
        <w:rPr>
          <w:rFonts w:ascii="CMSSBX10" w:hAnsi="CMSSBX10"/>
          <w:color w:val="0000FF"/>
          <w:sz w:val="22"/>
          <w:szCs w:val="22"/>
        </w:rPr>
        <w:t xml:space="preserve"> </w:t>
      </w:r>
      <w:r w:rsidR="001B5C01" w:rsidRPr="001B5C01">
        <w:rPr>
          <w:rFonts w:ascii="CMSSBX10" w:hAnsi="CMSSBX10"/>
          <w:color w:val="0000FF"/>
          <w:sz w:val="22"/>
          <w:szCs w:val="22"/>
        </w:rPr>
        <w:t xml:space="preserve">SPE. </w:t>
      </w:r>
      <w:proofErr w:type="gramStart"/>
      <w:r w:rsidR="00600FB7">
        <w:rPr>
          <w:rFonts w:ascii="CMSSBX10" w:hAnsi="CMSSBX10"/>
          <w:color w:val="0000FF"/>
          <w:sz w:val="22"/>
          <w:szCs w:val="22"/>
        </w:rPr>
        <w:t>Actually</w:t>
      </w:r>
      <w:r w:rsidR="00600FB7">
        <w:rPr>
          <w:rFonts w:ascii="宋体" w:eastAsia="宋体" w:hAnsi="宋体" w:cs="宋体"/>
          <w:color w:val="0000FF"/>
          <w:sz w:val="22"/>
          <w:szCs w:val="22"/>
          <w:lang w:val="en-US"/>
        </w:rPr>
        <w:t>,</w:t>
      </w:r>
      <w:r w:rsidR="00600FB7" w:rsidRPr="001B5C01">
        <w:rPr>
          <w:rFonts w:ascii="CMSSBX10" w:hAnsi="CMSSBX10"/>
          <w:color w:val="0000FF"/>
          <w:sz w:val="22"/>
          <w:szCs w:val="22"/>
        </w:rPr>
        <w:t xml:space="preserve"> </w:t>
      </w:r>
      <w:r w:rsidR="00600FB7">
        <w:rPr>
          <w:rFonts w:ascii="CMSSBX10" w:hAnsi="CMSSBX10"/>
          <w:color w:val="0000FF"/>
          <w:sz w:val="22"/>
          <w:szCs w:val="22"/>
        </w:rPr>
        <w:t>w</w:t>
      </w:r>
      <w:r w:rsidR="00600FB7" w:rsidRPr="001B5C01">
        <w:rPr>
          <w:rFonts w:ascii="CMSSBX10" w:hAnsi="CMSSBX10"/>
          <w:color w:val="0000FF"/>
          <w:sz w:val="22"/>
          <w:szCs w:val="22"/>
        </w:rPr>
        <w:t>e’ve</w:t>
      </w:r>
      <w:proofErr w:type="gramEnd"/>
      <w:r w:rsidR="001B5C01" w:rsidRPr="001B5C01">
        <w:rPr>
          <w:rFonts w:ascii="CMSSBX10" w:hAnsi="CMSSBX10"/>
          <w:color w:val="0000FF"/>
          <w:sz w:val="22"/>
          <w:szCs w:val="22"/>
        </w:rPr>
        <w:t xml:space="preserve"> </w:t>
      </w:r>
      <w:r w:rsidR="001B5C01">
        <w:rPr>
          <w:rFonts w:ascii="CMSSBX10" w:hAnsi="CMSSBX10"/>
          <w:color w:val="0000FF"/>
          <w:sz w:val="22"/>
          <w:szCs w:val="22"/>
          <w:lang w:val="en-US"/>
        </w:rPr>
        <w:t>conducted</w:t>
      </w:r>
      <w:r w:rsidR="001B5C01" w:rsidRPr="001B5C01">
        <w:rPr>
          <w:rFonts w:ascii="CMSSBX10" w:hAnsi="CMSSBX10"/>
          <w:color w:val="0000FF"/>
          <w:sz w:val="22"/>
          <w:szCs w:val="22"/>
        </w:rPr>
        <w:t xml:space="preserve"> this analysis and incorporated the results in the supplementary materials</w:t>
      </w:r>
      <w:r w:rsidR="00760160">
        <w:rPr>
          <w:rFonts w:ascii="CMSSBX10" w:hAnsi="CMSSBX10"/>
          <w:color w:val="0000FF"/>
          <w:sz w:val="22"/>
          <w:szCs w:val="22"/>
        </w:rPr>
        <w:t xml:space="preserve"> </w:t>
      </w:r>
      <w:r w:rsidR="00760160" w:rsidRPr="00760160">
        <w:rPr>
          <w:rFonts w:ascii="CMSSBX10" w:hAnsi="CMSSBX10"/>
          <w:color w:val="0000FF"/>
          <w:sz w:val="22"/>
          <w:szCs w:val="22"/>
        </w:rPr>
        <w:t>(</w:t>
      </w:r>
      <w:r w:rsidR="00661492">
        <w:rPr>
          <w:rFonts w:ascii="CMSSBX10" w:hAnsi="CMSSBX10"/>
          <w:color w:val="0000FF"/>
          <w:sz w:val="22"/>
          <w:szCs w:val="22"/>
        </w:rPr>
        <w:t xml:space="preserve">page </w:t>
      </w:r>
      <w:del w:id="86" w:author="office user" w:date="2024-04-12T13:47:00Z">
        <w:r w:rsidR="00661492" w:rsidDel="00456EDD">
          <w:rPr>
            <w:rFonts w:ascii="CMSSBX10" w:hAnsi="CMSSBX10"/>
            <w:color w:val="0000FF"/>
            <w:sz w:val="22"/>
            <w:szCs w:val="22"/>
          </w:rPr>
          <w:delText>XXX</w:delText>
        </w:r>
      </w:del>
      <w:ins w:id="87" w:author="office user" w:date="2024-04-12T13:47:00Z">
        <w:r w:rsidR="00456EDD">
          <w:rPr>
            <w:rFonts w:ascii="CMSSBX10" w:hAnsi="CMSSBX10"/>
            <w:color w:val="0000FF"/>
            <w:sz w:val="22"/>
            <w:szCs w:val="22"/>
          </w:rPr>
          <w:t>10</w:t>
        </w:r>
      </w:ins>
      <w:ins w:id="88" w:author="Hu Chuan-Peng" w:date="2024-04-12T10:14:00Z">
        <w:r w:rsidR="00661492">
          <w:rPr>
            <w:rFonts w:ascii="CMSSBX10" w:hAnsi="CMSSBX10"/>
            <w:color w:val="0000FF"/>
            <w:sz w:val="22"/>
            <w:szCs w:val="22"/>
          </w:rPr>
          <w:t xml:space="preserve">, </w:t>
        </w:r>
      </w:ins>
      <w:r w:rsidR="00600FB7">
        <w:rPr>
          <w:rFonts w:ascii="CMSSBX10" w:hAnsi="CMSSBX10"/>
          <w:color w:val="0000FF"/>
          <w:sz w:val="22"/>
          <w:szCs w:val="22"/>
        </w:rPr>
        <w:t xml:space="preserve">in </w:t>
      </w:r>
      <w:r w:rsidR="00760160" w:rsidRPr="00600FB7">
        <w:rPr>
          <w:rFonts w:ascii="CMSSBX10" w:hAnsi="CMSSBX10"/>
          <w:color w:val="0000FF"/>
          <w:sz w:val="22"/>
          <w:szCs w:val="22"/>
        </w:rPr>
        <w:t>section</w:t>
      </w:r>
      <w:r w:rsidR="00600FB7" w:rsidRPr="00600FB7">
        <w:rPr>
          <w:rFonts w:ascii="CMSSBX10" w:hAnsi="CMSSBX10"/>
          <w:color w:val="0000FF"/>
          <w:sz w:val="22"/>
          <w:szCs w:val="22"/>
        </w:rPr>
        <w:t xml:space="preserve"> Exploratory Analysis</w:t>
      </w:r>
      <w:r w:rsidR="00760160" w:rsidRPr="00760160">
        <w:rPr>
          <w:rFonts w:ascii="CMSSBX10" w:hAnsi="CMSSBX10"/>
          <w:color w:val="0000FF"/>
          <w:sz w:val="22"/>
          <w:szCs w:val="22"/>
        </w:rPr>
        <w:t>)</w:t>
      </w:r>
      <w:r w:rsidR="001B5C01" w:rsidRPr="001B5C01">
        <w:rPr>
          <w:rFonts w:ascii="CMSSBX10" w:hAnsi="CMSSBX10"/>
          <w:color w:val="0000FF"/>
          <w:sz w:val="22"/>
          <w:szCs w:val="22"/>
        </w:rPr>
        <w:t xml:space="preserve">. As </w:t>
      </w:r>
      <w:r w:rsidR="00760160" w:rsidRPr="00600FB7">
        <w:rPr>
          <w:rFonts w:ascii="CMSSBX10" w:hAnsi="CMSSBX10"/>
          <w:color w:val="0000FF"/>
          <w:sz w:val="22"/>
          <w:szCs w:val="22"/>
        </w:rPr>
        <w:t>you</w:t>
      </w:r>
      <w:r w:rsidR="00760160">
        <w:rPr>
          <w:rFonts w:ascii="CMSSBX10" w:hAnsi="CMSSBX10"/>
          <w:color w:val="0000FF"/>
          <w:sz w:val="22"/>
          <w:szCs w:val="22"/>
          <w:lang w:val="en-US"/>
        </w:rPr>
        <w:t xml:space="preserve"> </w:t>
      </w:r>
      <w:r w:rsidR="001B5C01" w:rsidRPr="001B5C01">
        <w:rPr>
          <w:rFonts w:ascii="CMSSBX10" w:hAnsi="CMSSBX10"/>
          <w:color w:val="0000FF"/>
          <w:sz w:val="22"/>
          <w:szCs w:val="22"/>
        </w:rPr>
        <w:t xml:space="preserve">anticipated, the correlation coefficient is very weak, suggesting no significant correlation between </w:t>
      </w:r>
      <w:r w:rsidR="00663973" w:rsidRPr="001B5C01">
        <w:rPr>
          <w:rFonts w:ascii="CMSSBX10" w:hAnsi="CMSSBX10"/>
          <w:color w:val="0000FF"/>
          <w:sz w:val="22"/>
          <w:szCs w:val="22"/>
        </w:rPr>
        <w:t xml:space="preserve">split-half reliability and the </w:t>
      </w:r>
      <w:r w:rsidR="00663973">
        <w:rPr>
          <w:rFonts w:ascii="CMSSBX10" w:hAnsi="CMSSBX10" w:hint="eastAsia"/>
          <w:color w:val="0000FF"/>
          <w:sz w:val="22"/>
          <w:szCs w:val="22"/>
        </w:rPr>
        <w:t>magnitude</w:t>
      </w:r>
      <w:r w:rsidR="00663973">
        <w:rPr>
          <w:rFonts w:ascii="CMSSBX10" w:hAnsi="CMSSBX10"/>
          <w:color w:val="0000FF"/>
          <w:sz w:val="22"/>
          <w:szCs w:val="22"/>
        </w:rPr>
        <w:t xml:space="preserve"> </w:t>
      </w:r>
      <w:r w:rsidR="00663973">
        <w:rPr>
          <w:rFonts w:ascii="CMSSBX10" w:hAnsi="CMSSBX10" w:hint="eastAsia"/>
          <w:color w:val="0000FF"/>
          <w:sz w:val="22"/>
          <w:szCs w:val="22"/>
        </w:rPr>
        <w:t>of</w:t>
      </w:r>
      <w:r w:rsidR="00663973">
        <w:rPr>
          <w:rFonts w:ascii="CMSSBX10" w:hAnsi="CMSSBX10"/>
          <w:color w:val="0000FF"/>
          <w:sz w:val="22"/>
          <w:szCs w:val="22"/>
        </w:rPr>
        <w:t xml:space="preserve"> </w:t>
      </w:r>
      <w:r w:rsidR="00663973" w:rsidRPr="001B5C01">
        <w:rPr>
          <w:rFonts w:ascii="CMSSBX10" w:hAnsi="CMSSBX10"/>
          <w:color w:val="0000FF"/>
          <w:sz w:val="22"/>
          <w:szCs w:val="22"/>
        </w:rPr>
        <w:t>SPE</w:t>
      </w:r>
      <w:r w:rsidR="001B5C01" w:rsidRPr="001B5C01">
        <w:rPr>
          <w:rFonts w:ascii="CMSSBX10" w:hAnsi="CMSSBX10"/>
          <w:color w:val="0000FF"/>
          <w:sz w:val="22"/>
          <w:szCs w:val="22"/>
        </w:rPr>
        <w:t>.</w:t>
      </w:r>
    </w:p>
    <w:p w14:paraId="47AF0093" w14:textId="7B85F73A" w:rsidR="00456EDD" w:rsidRPr="00EC0AEB" w:rsidRDefault="00456EDD">
      <w:pPr>
        <w:spacing w:before="100" w:beforeAutospacing="1" w:after="100" w:afterAutospacing="1"/>
        <w:rPr>
          <w:ins w:id="89" w:author="office user" w:date="2024-04-12T13:47:00Z"/>
          <w:rFonts w:ascii="CMSSBX10" w:hAnsi="CMSSBX10"/>
          <w:i/>
          <w:iCs/>
          <w:color w:val="0000FF"/>
          <w:sz w:val="22"/>
          <w:szCs w:val="22"/>
          <w:rPrChange w:id="90" w:author="office user" w:date="2024-04-12T14:02:00Z">
            <w:rPr>
              <w:ins w:id="91" w:author="office user" w:date="2024-04-12T13:47:00Z"/>
            </w:rPr>
          </w:rPrChange>
        </w:rPr>
        <w:pPrChange w:id="92" w:author="office user" w:date="2024-04-12T13:47:00Z">
          <w:pPr/>
        </w:pPrChange>
      </w:pPr>
      <w:ins w:id="93" w:author="office user" w:date="2024-04-12T13:47:00Z">
        <w:r w:rsidRPr="00EC0AEB">
          <w:rPr>
            <w:rFonts w:ascii="CMSSBX10" w:hAnsi="CMSSBX10" w:hint="eastAsia"/>
            <w:i/>
            <w:iCs/>
            <w:color w:val="0000FF"/>
            <w:sz w:val="22"/>
            <w:szCs w:val="22"/>
            <w:rPrChange w:id="94" w:author="office user" w:date="2024-04-12T14:02:00Z">
              <w:rPr>
                <w:rFonts w:ascii="CMSSBX10" w:hAnsi="CMSSBX10" w:hint="eastAsia"/>
                <w:color w:val="0000FF"/>
                <w:sz w:val="22"/>
                <w:szCs w:val="22"/>
              </w:rPr>
            </w:rPrChange>
          </w:rPr>
          <w:t>“</w:t>
        </w:r>
        <w:r w:rsidRPr="00EC0AEB">
          <w:rPr>
            <w:rFonts w:ascii="CMSSBX10" w:hAnsi="CMSSBX10"/>
            <w:i/>
            <w:iCs/>
            <w:color w:val="0000FF"/>
            <w:sz w:val="22"/>
            <w:szCs w:val="22"/>
            <w:rPrChange w:id="95" w:author="office user" w:date="2024-04-12T14:02:00Z">
              <w:rPr/>
            </w:rPrChange>
          </w:rPr>
          <w:t>We also explored the correlation between split-half reliability and effect size (Hedges’ g), as shown in Fig. S8. Our exploratory analysis did not find a significant correlation among them. This result pattern was somehow consistent with the reliability paradox (Hedge et al., 2018; Logie et al., 1996), which suggested that robust experimental effects are not always associated with robust individual difference correlations.</w:t>
        </w:r>
      </w:ins>
    </w:p>
    <w:p w14:paraId="13A82D42" w14:textId="10DD9AF8" w:rsidR="00456EDD" w:rsidRPr="00456EDD" w:rsidRDefault="00456EDD">
      <w:pPr>
        <w:rPr>
          <w:ins w:id="96" w:author="Hu Chuan-Peng" w:date="2024-04-12T10:14:00Z"/>
          <w:rPrChange w:id="97" w:author="office user" w:date="2024-04-12T13:47:00Z">
            <w:rPr>
              <w:ins w:id="98" w:author="Hu Chuan-Peng" w:date="2024-04-12T10:14:00Z"/>
              <w:rFonts w:ascii="CMSSBX10" w:hAnsi="CMSSBX10"/>
              <w:color w:val="0000FF"/>
              <w:sz w:val="22"/>
              <w:szCs w:val="22"/>
            </w:rPr>
          </w:rPrChange>
        </w:rPr>
        <w:pPrChange w:id="99" w:author="office user" w:date="2024-04-12T13:47:00Z">
          <w:pPr>
            <w:spacing w:before="100" w:beforeAutospacing="1" w:after="100" w:afterAutospacing="1"/>
          </w:pPr>
        </w:pPrChange>
      </w:pPr>
      <w:ins w:id="100" w:author="office user" w:date="2024-04-12T13:47:00Z">
        <w:r>
          <w:rPr>
            <w:noProof/>
          </w:rPr>
          <w:drawing>
            <wp:inline distT="0" distB="0" distL="0" distR="0" wp14:anchorId="208EC60E" wp14:editId="0D8CB9D8">
              <wp:extent cx="5727700" cy="4582160"/>
              <wp:effectExtent l="0" t="0" r="0" b="2540"/>
              <wp:docPr id="1557116808"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16808" name="图片 7"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582160"/>
                      </a:xfrm>
                      <a:prstGeom prst="rect">
                        <a:avLst/>
                      </a:prstGeom>
                      <a:noFill/>
                      <a:ln>
                        <a:noFill/>
                      </a:ln>
                    </pic:spPr>
                  </pic:pic>
                </a:graphicData>
              </a:graphic>
            </wp:inline>
          </w:drawing>
        </w:r>
      </w:ins>
    </w:p>
    <w:p w14:paraId="6AE4B140" w14:textId="343BFA0D" w:rsidR="00456EDD" w:rsidRPr="00EC0AEB" w:rsidRDefault="00456EDD">
      <w:pPr>
        <w:spacing w:before="100" w:beforeAutospacing="1" w:after="100" w:afterAutospacing="1"/>
        <w:rPr>
          <w:ins w:id="101" w:author="office user" w:date="2024-04-12T13:48:00Z"/>
          <w:rFonts w:ascii="CMSSBX10" w:hAnsi="CMSSBX10"/>
          <w:i/>
          <w:iCs/>
          <w:color w:val="0000FF"/>
          <w:sz w:val="22"/>
          <w:szCs w:val="22"/>
          <w:rPrChange w:id="102" w:author="office user" w:date="2024-04-12T14:02:00Z">
            <w:rPr>
              <w:ins w:id="103" w:author="office user" w:date="2024-04-12T13:48:00Z"/>
              <w:rFonts w:eastAsiaTheme="minorEastAsia"/>
              <w:sz w:val="21"/>
              <w:szCs w:val="21"/>
            </w:rPr>
          </w:rPrChange>
        </w:rPr>
        <w:pPrChange w:id="104" w:author="office user" w:date="2024-04-12T13:48:00Z">
          <w:pPr>
            <w:pStyle w:val="Fig"/>
            <w:spacing w:after="240"/>
          </w:pPr>
        </w:pPrChange>
      </w:pPr>
      <w:ins w:id="105" w:author="office user" w:date="2024-04-12T13:48:00Z">
        <w:r w:rsidRPr="00EC0AEB">
          <w:rPr>
            <w:rFonts w:ascii="CMSSBX10" w:hAnsi="CMSSBX10"/>
            <w:b/>
            <w:bCs/>
            <w:i/>
            <w:iCs/>
            <w:color w:val="0000FF"/>
            <w:sz w:val="22"/>
            <w:szCs w:val="22"/>
            <w:rPrChange w:id="106" w:author="office user" w:date="2024-04-12T14:02:00Z">
              <w:rPr>
                <w:b/>
              </w:rPr>
            </w:rPrChange>
          </w:rPr>
          <w:t>Fig. S8</w:t>
        </w:r>
        <w:r w:rsidRPr="00EC0AEB">
          <w:rPr>
            <w:rFonts w:ascii="CMSSBX10" w:hAnsi="CMSSBX10"/>
            <w:i/>
            <w:iCs/>
            <w:color w:val="0000FF"/>
            <w:sz w:val="22"/>
            <w:szCs w:val="22"/>
            <w:rPrChange w:id="107" w:author="office user" w:date="2024-04-12T14:02:00Z">
              <w:rPr>
                <w:sz w:val="21"/>
                <w:szCs w:val="21"/>
              </w:rPr>
            </w:rPrChange>
          </w:rPr>
          <w:t xml:space="preserve"> </w:t>
        </w:r>
        <w:r w:rsidRPr="00EC0AEB">
          <w:rPr>
            <w:rFonts w:ascii="CMSSBX10" w:hAnsi="CMSSBX10"/>
            <w:i/>
            <w:iCs/>
            <w:color w:val="0000FF"/>
            <w:sz w:val="22"/>
            <w:szCs w:val="22"/>
            <w:rPrChange w:id="108" w:author="office user" w:date="2024-04-12T14:02:00Z">
              <w:rPr>
                <w:b/>
              </w:rPr>
            </w:rPrChange>
          </w:rPr>
          <w:t>Regression Analysis Between Permutated SHR and Effect Size (Hedges’ g) Using Different SPE Measures.</w:t>
        </w:r>
        <w:r w:rsidRPr="00EC0AEB">
          <w:rPr>
            <w:rFonts w:ascii="CMSSBX10" w:hAnsi="CMSSBX10"/>
            <w:i/>
            <w:iCs/>
            <w:color w:val="0000FF"/>
            <w:sz w:val="22"/>
            <w:szCs w:val="22"/>
            <w:rPrChange w:id="109" w:author="office user" w:date="2024-04-12T14:02:00Z">
              <w:rPr>
                <w:sz w:val="21"/>
                <w:szCs w:val="21"/>
              </w:rPr>
            </w:rPrChange>
          </w:rPr>
          <w:t xml:space="preserve"> </w:t>
        </w:r>
        <w:r w:rsidRPr="00EC0AEB">
          <w:rPr>
            <w:rFonts w:ascii="CMSSBX10" w:hAnsi="CMSSBX10"/>
            <w:i/>
            <w:iCs/>
            <w:color w:val="0000FF"/>
            <w:sz w:val="22"/>
            <w:szCs w:val="22"/>
            <w:rPrChange w:id="110" w:author="office user" w:date="2024-04-12T14:02:00Z">
              <w:rPr>
                <w:i/>
                <w:iCs/>
              </w:rPr>
            </w:rPrChange>
          </w:rPr>
          <w:t>Note</w:t>
        </w:r>
        <w:r w:rsidRPr="00EC0AEB">
          <w:rPr>
            <w:rFonts w:ascii="CMSSBX10" w:hAnsi="CMSSBX10"/>
            <w:i/>
            <w:iCs/>
            <w:color w:val="0000FF"/>
            <w:sz w:val="22"/>
            <w:szCs w:val="22"/>
            <w:rPrChange w:id="111" w:author="office user" w:date="2024-04-12T14:02:00Z">
              <w:rPr/>
            </w:rPrChange>
          </w:rPr>
          <w:t xml:space="preserve">: The vertical axis represents permutated split-half reliability, and the horizontal axis represents the effect size (Hedges’ </w:t>
        </w:r>
        <w:r w:rsidRPr="00EC0AEB">
          <w:rPr>
            <w:rFonts w:ascii="CMSSBX10" w:hAnsi="CMSSBX10"/>
            <w:i/>
            <w:iCs/>
            <w:color w:val="0000FF"/>
            <w:sz w:val="22"/>
            <w:szCs w:val="22"/>
            <w:rPrChange w:id="112" w:author="office user" w:date="2024-04-12T14:02:00Z">
              <w:rPr>
                <w:i/>
                <w:iCs/>
              </w:rPr>
            </w:rPrChange>
          </w:rPr>
          <w:t>g</w:t>
        </w:r>
        <w:r w:rsidRPr="00EC0AEB">
          <w:rPr>
            <w:rFonts w:ascii="CMSSBX10" w:hAnsi="CMSSBX10"/>
            <w:i/>
            <w:iCs/>
            <w:color w:val="0000FF"/>
            <w:sz w:val="22"/>
            <w:szCs w:val="22"/>
            <w:rPrChange w:id="113" w:author="office user" w:date="2024-04-12T14:02:00Z">
              <w:rPr/>
            </w:rPrChange>
          </w:rPr>
          <w:t>). Each facet represents one SPE measures</w:t>
        </w:r>
        <w:r w:rsidRPr="00EC0AEB">
          <w:rPr>
            <w:rFonts w:ascii="CMSSBX10" w:hAnsi="CMSSBX10"/>
            <w:i/>
            <w:iCs/>
            <w:color w:val="0000FF"/>
            <w:sz w:val="22"/>
            <w:szCs w:val="22"/>
            <w:rPrChange w:id="114" w:author="office user" w:date="2024-04-12T14:02:00Z">
              <w:rPr>
                <w:sz w:val="21"/>
                <w:szCs w:val="21"/>
              </w:rPr>
            </w:rPrChange>
          </w:rPr>
          <w:t>.</w:t>
        </w:r>
        <w:r w:rsidRPr="00EC0AEB">
          <w:rPr>
            <w:rFonts w:ascii="CMSSBX10" w:hAnsi="CMSSBX10" w:hint="eastAsia"/>
            <w:i/>
            <w:iCs/>
            <w:color w:val="0000FF"/>
            <w:sz w:val="22"/>
            <w:szCs w:val="22"/>
            <w:rPrChange w:id="115" w:author="office user" w:date="2024-04-12T14:02:00Z">
              <w:rPr>
                <w:rFonts w:ascii="CMSSBX10" w:hAnsi="CMSSBX10" w:hint="eastAsia"/>
                <w:color w:val="0000FF"/>
                <w:sz w:val="22"/>
                <w:szCs w:val="22"/>
              </w:rPr>
            </w:rPrChange>
          </w:rPr>
          <w:t>”</w:t>
        </w:r>
      </w:ins>
    </w:p>
    <w:p w14:paraId="0F4E74E8" w14:textId="73965FC3" w:rsidR="00661492" w:rsidRPr="00760160" w:rsidDel="00456EDD" w:rsidRDefault="00661492" w:rsidP="00686AB3">
      <w:pPr>
        <w:spacing w:before="100" w:beforeAutospacing="1" w:after="100" w:afterAutospacing="1"/>
        <w:rPr>
          <w:del w:id="116" w:author="office user" w:date="2024-04-12T13:48:00Z"/>
          <w:rFonts w:ascii="CMSSBX10" w:hAnsi="CMSSBX10"/>
          <w:color w:val="0000FF"/>
          <w:sz w:val="22"/>
          <w:szCs w:val="22"/>
          <w:lang w:val="en-US"/>
        </w:rPr>
      </w:pPr>
      <w:ins w:id="117" w:author="Hu Chuan-Peng" w:date="2024-04-12T10:14:00Z">
        <w:del w:id="118" w:author="office user" w:date="2024-04-12T13:48:00Z">
          <w:r w:rsidDel="00456EDD">
            <w:rPr>
              <w:rFonts w:ascii="CMSSBX10" w:hAnsi="CMSSBX10"/>
              <w:color w:val="0000FF"/>
              <w:sz w:val="22"/>
              <w:szCs w:val="22"/>
            </w:rPr>
            <w:delText>[insert the results of exploratory analysis]</w:delText>
          </w:r>
        </w:del>
      </w:ins>
    </w:p>
    <w:p w14:paraId="0265AFEC" w14:textId="77777777" w:rsidR="005F4D07" w:rsidRPr="005F4D07" w:rsidRDefault="005F4D07" w:rsidP="005F4D07">
      <w:pPr>
        <w:pBdr>
          <w:bottom w:val="single" w:sz="6" w:space="1" w:color="auto"/>
        </w:pBdr>
        <w:spacing w:before="100" w:beforeAutospacing="1" w:after="100" w:afterAutospacing="1"/>
        <w:rPr>
          <w:rFonts w:ascii="CMBX10" w:hAnsi="CMBX10"/>
          <w:sz w:val="22"/>
          <w:szCs w:val="22"/>
        </w:rPr>
      </w:pPr>
    </w:p>
    <w:p w14:paraId="28C53646" w14:textId="77777777" w:rsidR="00EA750B" w:rsidRDefault="00EA750B" w:rsidP="00EA750B">
      <w:pPr>
        <w:pStyle w:val="a3"/>
        <w:rPr>
          <w:rFonts w:ascii="CMBX12" w:hAnsi="CMBX12"/>
          <w:sz w:val="28"/>
          <w:szCs w:val="28"/>
        </w:rPr>
      </w:pPr>
      <w:r>
        <w:rPr>
          <w:rFonts w:ascii="CMBX12" w:hAnsi="CMBX12"/>
          <w:sz w:val="28"/>
          <w:szCs w:val="28"/>
        </w:rPr>
        <w:t xml:space="preserve">Reviewer 2 </w:t>
      </w:r>
    </w:p>
    <w:p w14:paraId="3FB7BD3F" w14:textId="77777777" w:rsidR="00686AB3" w:rsidRDefault="00686AB3" w:rsidP="00EA750B">
      <w:pPr>
        <w:pStyle w:val="a3"/>
        <w:rPr>
          <w:rFonts w:ascii="CMR10" w:hAnsi="CMR10"/>
          <w:sz w:val="22"/>
          <w:szCs w:val="22"/>
          <w:lang w:val="en-US"/>
        </w:rPr>
      </w:pPr>
      <w:r w:rsidRPr="00B179EF">
        <w:rPr>
          <w:rFonts w:ascii="CMR10" w:hAnsi="CMR10"/>
          <w:sz w:val="22"/>
          <w:szCs w:val="22"/>
          <w:lang w:val="en-US"/>
        </w:rPr>
        <w:br/>
      </w:r>
      <w:r w:rsidRPr="00686AB3">
        <w:rPr>
          <w:rFonts w:ascii="CMR10" w:hAnsi="CMR10"/>
          <w:sz w:val="22"/>
          <w:szCs w:val="22"/>
          <w:lang w:val="en-US"/>
        </w:rPr>
        <w:t>Reviewer Comment 2.1—</w:t>
      </w:r>
      <w:r>
        <w:rPr>
          <w:rFonts w:ascii="CMR10" w:hAnsi="CMR10"/>
          <w:sz w:val="22"/>
          <w:szCs w:val="22"/>
          <w:lang w:val="en-US"/>
        </w:rPr>
        <w:t xml:space="preserve"> </w:t>
      </w:r>
      <w:r w:rsidRPr="00686AB3">
        <w:rPr>
          <w:rFonts w:ascii="CMR10" w:hAnsi="CMR10"/>
          <w:sz w:val="22"/>
          <w:szCs w:val="22"/>
          <w:lang w:val="en-US"/>
        </w:rPr>
        <w:t xml:space="preserve">On pages 11 and 12, it is noted that reliabilities are weighted </w:t>
      </w:r>
      <w:proofErr w:type="gramStart"/>
      <w:r w:rsidRPr="00686AB3">
        <w:rPr>
          <w:rFonts w:ascii="CMR10" w:hAnsi="CMR10"/>
          <w:sz w:val="22"/>
          <w:szCs w:val="22"/>
          <w:lang w:val="en-US"/>
        </w:rPr>
        <w:t>on the basis of</w:t>
      </w:r>
      <w:proofErr w:type="gramEnd"/>
      <w:r w:rsidRPr="00686AB3">
        <w:rPr>
          <w:rFonts w:ascii="CMR10" w:hAnsi="CMR10"/>
          <w:sz w:val="22"/>
          <w:szCs w:val="22"/>
          <w:lang w:val="en-US"/>
        </w:rPr>
        <w:t xml:space="preserve"> the number of trials involved in each reliability value. This is bad practice and will artificially inflate the resulting reliability estimate, because reliabilities from larger numbers of trials per participant are naturally larger, and weighting on this basis will thus put more weight on higher reliabilities. This, in turn, will lead to overly confident conclusions that are not warranted. The authors should instead consider weighting reliability by the number of participants involved in the reliability value. The more participants, the more accurate the resulting reliability value is. Weighting should ideally occur </w:t>
      </w:r>
      <w:proofErr w:type="gramStart"/>
      <w:r w:rsidRPr="00686AB3">
        <w:rPr>
          <w:rFonts w:ascii="CMR10" w:hAnsi="CMR10"/>
          <w:sz w:val="22"/>
          <w:szCs w:val="22"/>
          <w:lang w:val="en-US"/>
        </w:rPr>
        <w:t>on the basis of</w:t>
      </w:r>
      <w:proofErr w:type="gramEnd"/>
      <w:r w:rsidRPr="00686AB3">
        <w:rPr>
          <w:rFonts w:ascii="CMR10" w:hAnsi="CMR10"/>
          <w:sz w:val="22"/>
          <w:szCs w:val="22"/>
          <w:lang w:val="en-US"/>
        </w:rPr>
        <w:t xml:space="preserve"> such indicators of accuracy.</w:t>
      </w:r>
    </w:p>
    <w:p w14:paraId="6D54852B" w14:textId="77777777" w:rsidR="00760160" w:rsidRDefault="00345A44" w:rsidP="00EA750B">
      <w:pPr>
        <w:pStyle w:val="a3"/>
        <w:rPr>
          <w:rFonts w:ascii="CMSSBX10" w:hAnsi="CMSSBX10"/>
          <w:color w:val="0000FF"/>
          <w:sz w:val="22"/>
          <w:szCs w:val="22"/>
        </w:rPr>
      </w:pPr>
      <w:r>
        <w:rPr>
          <w:rFonts w:ascii="CMSSBX10" w:hAnsi="CMSSBX10"/>
          <w:color w:val="0000FF"/>
          <w:sz w:val="22"/>
          <w:szCs w:val="22"/>
        </w:rPr>
        <w:t>Reply</w:t>
      </w:r>
      <w:r w:rsidRPr="00C9332E">
        <w:rPr>
          <w:rFonts w:ascii="CMSSBX10" w:hAnsi="CMSSBX10"/>
          <w:color w:val="0000FF"/>
          <w:sz w:val="22"/>
          <w:szCs w:val="22"/>
        </w:rPr>
        <w:t xml:space="preserve">: </w:t>
      </w:r>
      <w:r w:rsidR="00C9332E" w:rsidRPr="00C9332E">
        <w:rPr>
          <w:rFonts w:ascii="CMSSBX10" w:hAnsi="CMSSBX10"/>
          <w:color w:val="0000FF"/>
          <w:sz w:val="22"/>
          <w:szCs w:val="22"/>
        </w:rPr>
        <w:t xml:space="preserve">Thank you for your valuable input. </w:t>
      </w:r>
    </w:p>
    <w:p w14:paraId="39218EA6" w14:textId="2BB22C26" w:rsidR="00345A44" w:rsidDel="00F87A5B" w:rsidRDefault="00C9332E" w:rsidP="00EA750B">
      <w:pPr>
        <w:pStyle w:val="a3"/>
        <w:rPr>
          <w:del w:id="119" w:author="office user" w:date="2024-04-12T13:54:00Z"/>
          <w:rFonts w:ascii="CMSSBX10" w:hAnsi="CMSSBX10"/>
          <w:color w:val="0000FF"/>
          <w:sz w:val="22"/>
          <w:szCs w:val="22"/>
        </w:rPr>
      </w:pPr>
      <w:r w:rsidRPr="00C9332E">
        <w:rPr>
          <w:rFonts w:ascii="CMSSBX10" w:hAnsi="CMSSBX10"/>
          <w:color w:val="0000FF"/>
          <w:sz w:val="22"/>
          <w:szCs w:val="22"/>
        </w:rPr>
        <w:t xml:space="preserve">We acknowledge the concern regarding the weighting of reliabilities based on the number of trials. In response, we have re-evaluated our approach and have opted to use </w:t>
      </w:r>
      <w:commentRangeStart w:id="120"/>
      <w:r w:rsidRPr="00C9332E">
        <w:rPr>
          <w:rFonts w:ascii="CMSSBX10" w:hAnsi="CMSSBX10"/>
          <w:color w:val="0000FF"/>
          <w:sz w:val="22"/>
          <w:szCs w:val="22"/>
        </w:rPr>
        <w:t>participant numbers</w:t>
      </w:r>
      <w:commentRangeEnd w:id="120"/>
      <w:r w:rsidR="00CE42CC">
        <w:rPr>
          <w:rStyle w:val="aa"/>
        </w:rPr>
        <w:commentReference w:id="120"/>
      </w:r>
      <w:r w:rsidRPr="00C9332E">
        <w:rPr>
          <w:rFonts w:ascii="CMSSBX10" w:hAnsi="CMSSBX10"/>
          <w:color w:val="0000FF"/>
          <w:sz w:val="22"/>
          <w:szCs w:val="22"/>
        </w:rPr>
        <w:t xml:space="preserve"> for weighting instead</w:t>
      </w:r>
      <w:r w:rsidR="00760160">
        <w:rPr>
          <w:rFonts w:ascii="CMSSBX10" w:hAnsi="CMSSBX10"/>
          <w:color w:val="0000FF"/>
          <w:sz w:val="22"/>
          <w:szCs w:val="22"/>
          <w:lang w:val="en-US"/>
        </w:rPr>
        <w:t>.</w:t>
      </w:r>
      <w:r w:rsidRPr="00C9332E">
        <w:rPr>
          <w:rFonts w:ascii="CMSSBX10" w:hAnsi="CMSSBX10"/>
          <w:color w:val="0000FF"/>
          <w:sz w:val="22"/>
          <w:szCs w:val="22"/>
        </w:rPr>
        <w:t xml:space="preserve"> </w:t>
      </w:r>
      <w:r w:rsidR="00760160">
        <w:rPr>
          <w:rFonts w:ascii="CMSSBX10" w:hAnsi="CMSSBX10"/>
          <w:color w:val="0000FF"/>
          <w:sz w:val="22"/>
          <w:szCs w:val="22"/>
          <w:lang w:val="en-US"/>
        </w:rPr>
        <w:t>T</w:t>
      </w:r>
      <w:r w:rsidRPr="00C9332E">
        <w:rPr>
          <w:rFonts w:ascii="CMSSBX10" w:hAnsi="CMSSBX10"/>
          <w:color w:val="0000FF"/>
          <w:sz w:val="22"/>
          <w:szCs w:val="22"/>
        </w:rPr>
        <w:t xml:space="preserve">his modification did not impact the </w:t>
      </w:r>
      <w:r w:rsidR="004E553A">
        <w:rPr>
          <w:rFonts w:ascii="CMSSBX10" w:hAnsi="CMSSBX10" w:hint="eastAsia"/>
          <w:color w:val="0000FF"/>
          <w:sz w:val="22"/>
          <w:szCs w:val="22"/>
        </w:rPr>
        <w:t>overall</w:t>
      </w:r>
      <w:r w:rsidR="004E553A">
        <w:rPr>
          <w:rFonts w:ascii="CMSSBX10" w:hAnsi="CMSSBX10"/>
          <w:color w:val="0000FF"/>
          <w:sz w:val="22"/>
          <w:szCs w:val="22"/>
        </w:rPr>
        <w:t xml:space="preserve"> </w:t>
      </w:r>
      <w:r w:rsidRPr="00C9332E">
        <w:rPr>
          <w:rFonts w:ascii="CMSSBX10" w:hAnsi="CMSSBX10"/>
          <w:color w:val="0000FF"/>
          <w:sz w:val="22"/>
          <w:szCs w:val="22"/>
        </w:rPr>
        <w:t>interpretation of the results. We have updated the relevant sections in the manuscri</w:t>
      </w:r>
      <w:r w:rsidRPr="00C9332E">
        <w:rPr>
          <w:rFonts w:ascii="CMSSBX10" w:hAnsi="CMSSBX10" w:hint="eastAsia"/>
          <w:color w:val="0000FF"/>
          <w:sz w:val="22"/>
          <w:szCs w:val="22"/>
        </w:rPr>
        <w:t>p</w:t>
      </w:r>
      <w:r w:rsidRPr="00C9332E">
        <w:rPr>
          <w:rFonts w:ascii="CMSSBX10" w:hAnsi="CMSSBX10"/>
          <w:color w:val="0000FF"/>
          <w:sz w:val="22"/>
          <w:szCs w:val="22"/>
        </w:rPr>
        <w:t>t accordingly.</w:t>
      </w:r>
    </w:p>
    <w:p w14:paraId="2005CC91" w14:textId="77777777" w:rsidR="00F87A5B" w:rsidRDefault="00F87A5B" w:rsidP="00EA750B">
      <w:pPr>
        <w:pStyle w:val="a3"/>
        <w:rPr>
          <w:ins w:id="121" w:author="office user" w:date="2024-04-12T13:55:00Z"/>
          <w:rFonts w:ascii="CMSSBX10" w:hAnsi="CMSSBX10"/>
          <w:color w:val="0000FF"/>
          <w:sz w:val="22"/>
          <w:szCs w:val="22"/>
        </w:rPr>
      </w:pPr>
    </w:p>
    <w:p w14:paraId="215CAACC" w14:textId="0C15E098" w:rsidR="00661492" w:rsidRDefault="00F87A5B" w:rsidP="00EA750B">
      <w:pPr>
        <w:pStyle w:val="a3"/>
        <w:rPr>
          <w:ins w:id="122" w:author="office user" w:date="2024-04-12T13:55:00Z"/>
          <w:rFonts w:ascii="CMSSBX10" w:hAnsi="CMSSBX10"/>
          <w:color w:val="0000FF"/>
          <w:sz w:val="22"/>
          <w:szCs w:val="22"/>
        </w:rPr>
      </w:pPr>
      <w:ins w:id="123" w:author="office user" w:date="2024-04-12T13:55:00Z">
        <w:r>
          <w:rPr>
            <w:rFonts w:ascii="CMSSBX10" w:hAnsi="CMSSBX10"/>
            <w:color w:val="0000FF"/>
            <w:sz w:val="22"/>
            <w:szCs w:val="22"/>
          </w:rPr>
          <w:t>New results:</w:t>
        </w:r>
      </w:ins>
    </w:p>
    <w:p w14:paraId="25B40271" w14:textId="343E41F1" w:rsidR="00F87A5B" w:rsidRDefault="00F87A5B">
      <w:pPr>
        <w:pStyle w:val="a3"/>
        <w:jc w:val="center"/>
        <w:rPr>
          <w:ins w:id="124" w:author="office user" w:date="2024-04-12T13:55:00Z"/>
          <w:rFonts w:ascii="CMSSBX10" w:hAnsi="CMSSBX10"/>
          <w:color w:val="0000FF"/>
          <w:sz w:val="22"/>
          <w:szCs w:val="22"/>
        </w:rPr>
        <w:pPrChange w:id="125" w:author="office user" w:date="2024-04-12T13:55:00Z">
          <w:pPr>
            <w:pStyle w:val="a3"/>
          </w:pPr>
        </w:pPrChange>
      </w:pPr>
      <w:ins w:id="126" w:author="office user" w:date="2024-04-12T13:55:00Z">
        <w:r>
          <w:rPr>
            <w:noProof/>
          </w:rPr>
          <w:drawing>
            <wp:inline distT="0" distB="0" distL="0" distR="0" wp14:anchorId="53748C99" wp14:editId="22B50F4E">
              <wp:extent cx="3434715" cy="2798618"/>
              <wp:effectExtent l="0" t="0" r="0" b="0"/>
              <wp:docPr id="1677777451" name="图片 3"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77451" name="图片 3" descr="图示&#10;&#10;中度可信度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 b="49069"/>
                      <a:stretch/>
                    </pic:blipFill>
                    <pic:spPr bwMode="auto">
                      <a:xfrm>
                        <a:off x="0" y="0"/>
                        <a:ext cx="3443443" cy="2805730"/>
                      </a:xfrm>
                      <a:prstGeom prst="rect">
                        <a:avLst/>
                      </a:prstGeom>
                      <a:noFill/>
                      <a:ln>
                        <a:noFill/>
                      </a:ln>
                      <a:extLst>
                        <a:ext uri="{53640926-AAD7-44D8-BBD7-CCE9431645EC}">
                          <a14:shadowObscured xmlns:a14="http://schemas.microsoft.com/office/drawing/2010/main"/>
                        </a:ext>
                      </a:extLst>
                    </pic:spPr>
                  </pic:pic>
                </a:graphicData>
              </a:graphic>
            </wp:inline>
          </w:drawing>
        </w:r>
      </w:ins>
    </w:p>
    <w:p w14:paraId="4DF2441D" w14:textId="1F280444" w:rsidR="00F87A5B" w:rsidRPr="00EC0AEB" w:rsidRDefault="00F87A5B" w:rsidP="00EA750B">
      <w:pPr>
        <w:pStyle w:val="a3"/>
        <w:rPr>
          <w:ins w:id="127" w:author="office user" w:date="2024-04-12T13:59:00Z"/>
          <w:rFonts w:ascii="CMSSBX10" w:hAnsi="CMSSBX10"/>
          <w:i/>
          <w:iCs/>
          <w:color w:val="0000FF"/>
          <w:sz w:val="22"/>
          <w:szCs w:val="22"/>
          <w:rPrChange w:id="128" w:author="office user" w:date="2024-04-12T14:02:00Z">
            <w:rPr>
              <w:ins w:id="129" w:author="office user" w:date="2024-04-12T13:59:00Z"/>
              <w:rFonts w:ascii="CMSSBX10" w:hAnsi="CMSSBX10"/>
              <w:color w:val="0000FF"/>
              <w:sz w:val="22"/>
              <w:szCs w:val="22"/>
            </w:rPr>
          </w:rPrChange>
        </w:rPr>
      </w:pPr>
      <w:ins w:id="130" w:author="office user" w:date="2024-04-12T13:58:00Z">
        <w:r w:rsidRPr="00EC0AEB">
          <w:rPr>
            <w:rFonts w:ascii="CMSSBX10" w:hAnsi="CMSSBX10"/>
            <w:i/>
            <w:iCs/>
            <w:color w:val="0000FF"/>
            <w:sz w:val="22"/>
            <w:szCs w:val="22"/>
            <w:rPrChange w:id="131" w:author="office user" w:date="2024-04-12T14:02:00Z">
              <w:rPr/>
            </w:rPrChange>
          </w:rPr>
          <w:t xml:space="preserve">We found that, among all SPE measures, the four with highest split-half reliabilities were as follows: </w:t>
        </w:r>
        <w:r w:rsidRPr="00EC0AEB">
          <w:rPr>
            <w:rFonts w:ascii="CMSSBX10" w:hAnsi="CMSSBX10"/>
            <w:i/>
            <w:iCs/>
            <w:color w:val="0000FF"/>
            <w:sz w:val="22"/>
            <w:szCs w:val="22"/>
            <w:rPrChange w:id="132" w:author="office user" w:date="2024-04-12T14:02:00Z">
              <w:rPr>
                <w:color w:val="080ABF"/>
              </w:rPr>
            </w:rPrChange>
          </w:rPr>
          <w:t>RT with “Close other” as baseline (</w:t>
        </w:r>
        <w:r w:rsidRPr="00EC0AEB">
          <w:rPr>
            <w:rFonts w:ascii="CMSSBX10" w:hAnsi="CMSSBX10"/>
            <w:i/>
            <w:iCs/>
            <w:color w:val="0000FF"/>
            <w:sz w:val="22"/>
            <w:szCs w:val="22"/>
            <w:rPrChange w:id="133" w:author="office user" w:date="2024-04-12T14:02:00Z">
              <w:rPr>
                <w:i/>
                <w:iCs/>
                <w:color w:val="080ABF"/>
              </w:rPr>
            </w:rPrChange>
          </w:rPr>
          <w:t>r</w:t>
        </w:r>
        <w:r w:rsidRPr="00EC0AEB">
          <w:rPr>
            <w:rFonts w:ascii="CMSSBX10" w:hAnsi="CMSSBX10"/>
            <w:i/>
            <w:iCs/>
            <w:color w:val="0000FF"/>
            <w:sz w:val="22"/>
            <w:szCs w:val="22"/>
            <w:rPrChange w:id="134" w:author="office user" w:date="2024-04-12T14:02:00Z">
              <w:rPr>
                <w:color w:val="080ABF"/>
              </w:rPr>
            </w:rPrChange>
          </w:rPr>
          <w:t xml:space="preserve"> = .</w:t>
        </w:r>
        <w:r w:rsidRPr="00EC0AEB">
          <w:rPr>
            <w:rFonts w:ascii="CMSSBX10" w:hAnsi="CMSSBX10"/>
            <w:i/>
            <w:iCs/>
            <w:color w:val="0000FF"/>
            <w:sz w:val="22"/>
            <w:szCs w:val="22"/>
            <w:rPrChange w:id="135" w:author="office user" w:date="2024-04-12T14:02:00Z">
              <w:rPr>
                <w:rFonts w:eastAsiaTheme="minorEastAsia"/>
                <w:color w:val="080ABF"/>
              </w:rPr>
            </w:rPrChange>
          </w:rPr>
          <w:t>55,</w:t>
        </w:r>
        <w:r w:rsidRPr="00EC0AEB">
          <w:rPr>
            <w:rFonts w:ascii="CMSSBX10" w:hAnsi="CMSSBX10"/>
            <w:i/>
            <w:iCs/>
            <w:color w:val="0000FF"/>
            <w:sz w:val="22"/>
            <w:szCs w:val="22"/>
            <w:rPrChange w:id="136" w:author="office user" w:date="2024-04-12T14:02:00Z">
              <w:rPr>
                <w:color w:val="080ABF"/>
              </w:rPr>
            </w:rPrChange>
          </w:rPr>
          <w:t xml:space="preserve"> 95%CI [.</w:t>
        </w:r>
        <w:r w:rsidRPr="00EC0AEB">
          <w:rPr>
            <w:rFonts w:ascii="CMSSBX10" w:hAnsi="CMSSBX10"/>
            <w:i/>
            <w:iCs/>
            <w:color w:val="0000FF"/>
            <w:sz w:val="22"/>
            <w:szCs w:val="22"/>
            <w:rPrChange w:id="137" w:author="office user" w:date="2024-04-12T14:02:00Z">
              <w:rPr>
                <w:rFonts w:eastAsiaTheme="minorEastAsia"/>
                <w:color w:val="080ABF"/>
              </w:rPr>
            </w:rPrChange>
          </w:rPr>
          <w:t>39</w:t>
        </w:r>
        <w:r w:rsidRPr="00EC0AEB">
          <w:rPr>
            <w:rFonts w:ascii="CMSSBX10" w:hAnsi="CMSSBX10"/>
            <w:i/>
            <w:iCs/>
            <w:color w:val="0000FF"/>
            <w:sz w:val="22"/>
            <w:szCs w:val="22"/>
            <w:rPrChange w:id="138" w:author="office user" w:date="2024-04-12T14:02:00Z">
              <w:rPr>
                <w:color w:val="080ABF"/>
              </w:rPr>
            </w:rPrChange>
          </w:rPr>
          <w:t>, .6</w:t>
        </w:r>
        <w:r w:rsidRPr="00EC0AEB">
          <w:rPr>
            <w:rFonts w:ascii="CMSSBX10" w:hAnsi="CMSSBX10"/>
            <w:i/>
            <w:iCs/>
            <w:color w:val="0000FF"/>
            <w:sz w:val="22"/>
            <w:szCs w:val="22"/>
            <w:rPrChange w:id="139" w:author="office user" w:date="2024-04-12T14:02:00Z">
              <w:rPr>
                <w:rFonts w:eastAsiaTheme="minorEastAsia"/>
                <w:color w:val="080ABF"/>
              </w:rPr>
            </w:rPrChange>
          </w:rPr>
          <w:t>9</w:t>
        </w:r>
        <w:r w:rsidRPr="00EC0AEB">
          <w:rPr>
            <w:rFonts w:ascii="CMSSBX10" w:hAnsi="CMSSBX10"/>
            <w:i/>
            <w:iCs/>
            <w:color w:val="0000FF"/>
            <w:sz w:val="22"/>
            <w:szCs w:val="22"/>
            <w:rPrChange w:id="140" w:author="office user" w:date="2024-04-12T14:02:00Z">
              <w:rPr>
                <w:color w:val="080ABF"/>
              </w:rPr>
            </w:rPrChange>
          </w:rPr>
          <w:t xml:space="preserve">]); </w:t>
        </w:r>
        <w:r w:rsidRPr="00EC0AEB">
          <w:rPr>
            <w:rFonts w:ascii="CMSSBX10" w:hAnsi="CMSSBX10"/>
            <w:i/>
            <w:iCs/>
            <w:color w:val="0000FF"/>
            <w:sz w:val="22"/>
            <w:szCs w:val="22"/>
            <w:rPrChange w:id="141" w:author="office user" w:date="2024-04-12T14:02:00Z">
              <w:rPr>
                <w:i/>
                <w:iCs/>
                <w:color w:val="080ABF"/>
              </w:rPr>
            </w:rPrChange>
          </w:rPr>
          <w:t>η</w:t>
        </w:r>
        <w:r w:rsidRPr="00EC0AEB">
          <w:rPr>
            <w:rFonts w:ascii="CMSSBX10" w:hAnsi="CMSSBX10"/>
            <w:i/>
            <w:iCs/>
            <w:color w:val="0000FF"/>
            <w:sz w:val="22"/>
            <w:szCs w:val="22"/>
            <w:rPrChange w:id="142" w:author="office user" w:date="2024-04-12T14:02:00Z">
              <w:rPr>
                <w:color w:val="080ABF"/>
              </w:rPr>
            </w:rPrChange>
          </w:rPr>
          <w:t xml:space="preserve"> with “Close other” as baseline (</w:t>
        </w:r>
        <w:r w:rsidRPr="00EC0AEB">
          <w:rPr>
            <w:rFonts w:ascii="CMSSBX10" w:hAnsi="CMSSBX10"/>
            <w:i/>
            <w:iCs/>
            <w:color w:val="0000FF"/>
            <w:sz w:val="22"/>
            <w:szCs w:val="22"/>
            <w:rPrChange w:id="143" w:author="office user" w:date="2024-04-12T14:02:00Z">
              <w:rPr>
                <w:i/>
                <w:iCs/>
                <w:color w:val="080ABF"/>
              </w:rPr>
            </w:rPrChange>
          </w:rPr>
          <w:t>r</w:t>
        </w:r>
        <w:r w:rsidRPr="00EC0AEB">
          <w:rPr>
            <w:rFonts w:ascii="CMSSBX10" w:hAnsi="CMSSBX10"/>
            <w:i/>
            <w:iCs/>
            <w:color w:val="0000FF"/>
            <w:sz w:val="22"/>
            <w:szCs w:val="22"/>
            <w:rPrChange w:id="144" w:author="office user" w:date="2024-04-12T14:02:00Z">
              <w:rPr>
                <w:color w:val="080ABF"/>
              </w:rPr>
            </w:rPrChange>
          </w:rPr>
          <w:t xml:space="preserve"> = .</w:t>
        </w:r>
        <w:r w:rsidRPr="00EC0AEB">
          <w:rPr>
            <w:rFonts w:ascii="CMSSBX10" w:hAnsi="CMSSBX10"/>
            <w:i/>
            <w:iCs/>
            <w:color w:val="0000FF"/>
            <w:sz w:val="22"/>
            <w:szCs w:val="22"/>
            <w:rPrChange w:id="145" w:author="office user" w:date="2024-04-12T14:02:00Z">
              <w:rPr>
                <w:rFonts w:eastAsiaTheme="minorEastAsia"/>
                <w:color w:val="080ABF"/>
              </w:rPr>
            </w:rPrChange>
          </w:rPr>
          <w:t>55</w:t>
        </w:r>
        <w:r w:rsidRPr="00EC0AEB">
          <w:rPr>
            <w:rFonts w:ascii="CMSSBX10" w:hAnsi="CMSSBX10"/>
            <w:i/>
            <w:iCs/>
            <w:color w:val="0000FF"/>
            <w:sz w:val="22"/>
            <w:szCs w:val="22"/>
            <w:rPrChange w:id="146" w:author="office user" w:date="2024-04-12T14:02:00Z">
              <w:rPr>
                <w:color w:val="080ABF"/>
              </w:rPr>
            </w:rPrChange>
          </w:rPr>
          <w:t>, 95% CI [.</w:t>
        </w:r>
        <w:r w:rsidRPr="00EC0AEB">
          <w:rPr>
            <w:rFonts w:ascii="CMSSBX10" w:hAnsi="CMSSBX10"/>
            <w:i/>
            <w:iCs/>
            <w:color w:val="0000FF"/>
            <w:sz w:val="22"/>
            <w:szCs w:val="22"/>
            <w:rPrChange w:id="147" w:author="office user" w:date="2024-04-12T14:02:00Z">
              <w:rPr>
                <w:rFonts w:eastAsiaTheme="minorEastAsia"/>
                <w:color w:val="080ABF"/>
              </w:rPr>
            </w:rPrChange>
          </w:rPr>
          <w:t>32</w:t>
        </w:r>
        <w:r w:rsidRPr="00EC0AEB">
          <w:rPr>
            <w:rFonts w:ascii="CMSSBX10" w:hAnsi="CMSSBX10"/>
            <w:i/>
            <w:iCs/>
            <w:color w:val="0000FF"/>
            <w:sz w:val="22"/>
            <w:szCs w:val="22"/>
            <w:rPrChange w:id="148" w:author="office user" w:date="2024-04-12T14:02:00Z">
              <w:rPr>
                <w:color w:val="080ABF"/>
              </w:rPr>
            </w:rPrChange>
          </w:rPr>
          <w:t>, .</w:t>
        </w:r>
        <w:r w:rsidRPr="00EC0AEB">
          <w:rPr>
            <w:rFonts w:ascii="CMSSBX10" w:hAnsi="CMSSBX10"/>
            <w:i/>
            <w:iCs/>
            <w:color w:val="0000FF"/>
            <w:sz w:val="22"/>
            <w:szCs w:val="22"/>
            <w:rPrChange w:id="149" w:author="office user" w:date="2024-04-12T14:02:00Z">
              <w:rPr>
                <w:rFonts w:eastAsiaTheme="minorEastAsia"/>
                <w:color w:val="080ABF"/>
              </w:rPr>
            </w:rPrChange>
          </w:rPr>
          <w:t>72</w:t>
        </w:r>
        <w:r w:rsidRPr="00EC0AEB">
          <w:rPr>
            <w:rFonts w:ascii="CMSSBX10" w:hAnsi="CMSSBX10"/>
            <w:i/>
            <w:iCs/>
            <w:color w:val="0000FF"/>
            <w:sz w:val="22"/>
            <w:szCs w:val="22"/>
            <w:rPrChange w:id="150" w:author="office user" w:date="2024-04-12T14:02:00Z">
              <w:rPr>
                <w:color w:val="080ABF"/>
              </w:rPr>
            </w:rPrChange>
          </w:rPr>
          <w:t>]); Efficiency (</w:t>
        </w:r>
        <w:r w:rsidRPr="00EC0AEB">
          <w:rPr>
            <w:rFonts w:ascii="CMSSBX10" w:hAnsi="CMSSBX10"/>
            <w:i/>
            <w:iCs/>
            <w:color w:val="0000FF"/>
            <w:sz w:val="22"/>
            <w:szCs w:val="22"/>
            <w:rPrChange w:id="151" w:author="office user" w:date="2024-04-12T14:02:00Z">
              <w:rPr>
                <w:i/>
                <w:iCs/>
                <w:color w:val="080ABF"/>
              </w:rPr>
            </w:rPrChange>
          </w:rPr>
          <w:t>η</w:t>
        </w:r>
        <w:r w:rsidRPr="00EC0AEB">
          <w:rPr>
            <w:rFonts w:ascii="CMSSBX10" w:hAnsi="CMSSBX10"/>
            <w:i/>
            <w:iCs/>
            <w:color w:val="0000FF"/>
            <w:sz w:val="22"/>
            <w:szCs w:val="22"/>
            <w:rPrChange w:id="152" w:author="office user" w:date="2024-04-12T14:02:00Z">
              <w:rPr>
                <w:color w:val="080ABF"/>
              </w:rPr>
            </w:rPrChange>
          </w:rPr>
          <w:t>) with “Stranger” as baseline (</w:t>
        </w:r>
        <w:r w:rsidRPr="00EC0AEB">
          <w:rPr>
            <w:rFonts w:ascii="CMSSBX10" w:hAnsi="CMSSBX10"/>
            <w:i/>
            <w:iCs/>
            <w:color w:val="0000FF"/>
            <w:sz w:val="22"/>
            <w:szCs w:val="22"/>
            <w:rPrChange w:id="153" w:author="office user" w:date="2024-04-12T14:02:00Z">
              <w:rPr>
                <w:i/>
                <w:iCs/>
                <w:color w:val="080ABF"/>
              </w:rPr>
            </w:rPrChange>
          </w:rPr>
          <w:t>r</w:t>
        </w:r>
        <w:r w:rsidRPr="00EC0AEB">
          <w:rPr>
            <w:rFonts w:ascii="CMSSBX10" w:hAnsi="CMSSBX10"/>
            <w:i/>
            <w:iCs/>
            <w:color w:val="0000FF"/>
            <w:sz w:val="22"/>
            <w:szCs w:val="22"/>
            <w:rPrChange w:id="154" w:author="office user" w:date="2024-04-12T14:02:00Z">
              <w:rPr>
                <w:color w:val="080ABF"/>
              </w:rPr>
            </w:rPrChange>
          </w:rPr>
          <w:t xml:space="preserve"> = .</w:t>
        </w:r>
        <w:r w:rsidRPr="00EC0AEB">
          <w:rPr>
            <w:rFonts w:ascii="CMSSBX10" w:hAnsi="CMSSBX10"/>
            <w:i/>
            <w:iCs/>
            <w:color w:val="0000FF"/>
            <w:sz w:val="22"/>
            <w:szCs w:val="22"/>
            <w:rPrChange w:id="155" w:author="office user" w:date="2024-04-12T14:02:00Z">
              <w:rPr>
                <w:rFonts w:eastAsiaTheme="minorEastAsia"/>
                <w:color w:val="080ABF"/>
              </w:rPr>
            </w:rPrChange>
          </w:rPr>
          <w:t>51</w:t>
        </w:r>
        <w:r w:rsidRPr="00EC0AEB">
          <w:rPr>
            <w:rFonts w:ascii="CMSSBX10" w:hAnsi="CMSSBX10"/>
            <w:i/>
            <w:iCs/>
            <w:color w:val="0000FF"/>
            <w:sz w:val="22"/>
            <w:szCs w:val="22"/>
            <w:rPrChange w:id="156" w:author="office user" w:date="2024-04-12T14:02:00Z">
              <w:rPr>
                <w:color w:val="080ABF"/>
              </w:rPr>
            </w:rPrChange>
          </w:rPr>
          <w:t>, 95%CI [.</w:t>
        </w:r>
        <w:r w:rsidRPr="00EC0AEB">
          <w:rPr>
            <w:rFonts w:ascii="CMSSBX10" w:hAnsi="CMSSBX10"/>
            <w:i/>
            <w:iCs/>
            <w:color w:val="0000FF"/>
            <w:sz w:val="22"/>
            <w:szCs w:val="22"/>
            <w:rPrChange w:id="157" w:author="office user" w:date="2024-04-12T14:02:00Z">
              <w:rPr>
                <w:rFonts w:eastAsiaTheme="minorEastAsia"/>
                <w:color w:val="080ABF"/>
              </w:rPr>
            </w:rPrChange>
          </w:rPr>
          <w:t>30</w:t>
        </w:r>
        <w:r w:rsidRPr="00EC0AEB">
          <w:rPr>
            <w:rFonts w:ascii="CMSSBX10" w:hAnsi="CMSSBX10"/>
            <w:i/>
            <w:iCs/>
            <w:color w:val="0000FF"/>
            <w:sz w:val="22"/>
            <w:szCs w:val="22"/>
            <w:rPrChange w:id="158" w:author="office user" w:date="2024-04-12T14:02:00Z">
              <w:rPr>
                <w:color w:val="080ABF"/>
              </w:rPr>
            </w:rPrChange>
          </w:rPr>
          <w:t>, .6</w:t>
        </w:r>
        <w:r w:rsidRPr="00EC0AEB">
          <w:rPr>
            <w:rFonts w:ascii="CMSSBX10" w:hAnsi="CMSSBX10"/>
            <w:i/>
            <w:iCs/>
            <w:color w:val="0000FF"/>
            <w:sz w:val="22"/>
            <w:szCs w:val="22"/>
            <w:rPrChange w:id="159" w:author="office user" w:date="2024-04-12T14:02:00Z">
              <w:rPr>
                <w:rFonts w:eastAsiaTheme="minorEastAsia"/>
                <w:color w:val="080ABF"/>
              </w:rPr>
            </w:rPrChange>
          </w:rPr>
          <w:t>7</w:t>
        </w:r>
        <w:r w:rsidRPr="00EC0AEB">
          <w:rPr>
            <w:rFonts w:ascii="CMSSBX10" w:hAnsi="CMSSBX10"/>
            <w:i/>
            <w:iCs/>
            <w:color w:val="0000FF"/>
            <w:sz w:val="22"/>
            <w:szCs w:val="22"/>
            <w:rPrChange w:id="160" w:author="office user" w:date="2024-04-12T14:02:00Z">
              <w:rPr>
                <w:color w:val="080ABF"/>
              </w:rPr>
            </w:rPrChange>
          </w:rPr>
          <w:t>]); Reaction Time (RT) with “Stranger” as baseline (</w:t>
        </w:r>
        <w:r w:rsidRPr="00EC0AEB">
          <w:rPr>
            <w:rFonts w:ascii="CMSSBX10" w:hAnsi="CMSSBX10"/>
            <w:i/>
            <w:iCs/>
            <w:color w:val="0000FF"/>
            <w:sz w:val="22"/>
            <w:szCs w:val="22"/>
            <w:rPrChange w:id="161" w:author="office user" w:date="2024-04-12T14:02:00Z">
              <w:rPr>
                <w:i/>
                <w:iCs/>
                <w:color w:val="080ABF"/>
              </w:rPr>
            </w:rPrChange>
          </w:rPr>
          <w:t>r</w:t>
        </w:r>
        <w:r w:rsidRPr="00EC0AEB">
          <w:rPr>
            <w:rFonts w:ascii="CMSSBX10" w:hAnsi="CMSSBX10"/>
            <w:i/>
            <w:iCs/>
            <w:color w:val="0000FF"/>
            <w:sz w:val="22"/>
            <w:szCs w:val="22"/>
            <w:rPrChange w:id="162" w:author="office user" w:date="2024-04-12T14:02:00Z">
              <w:rPr>
                <w:color w:val="080ABF"/>
              </w:rPr>
            </w:rPrChange>
          </w:rPr>
          <w:t xml:space="preserve"> = .</w:t>
        </w:r>
        <w:r w:rsidRPr="00EC0AEB">
          <w:rPr>
            <w:rFonts w:ascii="CMSSBX10" w:hAnsi="CMSSBX10"/>
            <w:i/>
            <w:iCs/>
            <w:color w:val="0000FF"/>
            <w:sz w:val="22"/>
            <w:szCs w:val="22"/>
            <w:rPrChange w:id="163" w:author="office user" w:date="2024-04-12T14:02:00Z">
              <w:rPr>
                <w:rFonts w:eastAsiaTheme="minorEastAsia"/>
                <w:color w:val="080ABF"/>
              </w:rPr>
            </w:rPrChange>
          </w:rPr>
          <w:t>48</w:t>
        </w:r>
        <w:r w:rsidRPr="00EC0AEB">
          <w:rPr>
            <w:rFonts w:ascii="CMSSBX10" w:hAnsi="CMSSBX10"/>
            <w:i/>
            <w:iCs/>
            <w:color w:val="0000FF"/>
            <w:sz w:val="22"/>
            <w:szCs w:val="22"/>
            <w:rPrChange w:id="164" w:author="office user" w:date="2024-04-12T14:02:00Z">
              <w:rPr>
                <w:color w:val="080ABF"/>
              </w:rPr>
            </w:rPrChange>
          </w:rPr>
          <w:t>, 95%CI [.</w:t>
        </w:r>
        <w:r w:rsidRPr="00EC0AEB">
          <w:rPr>
            <w:rFonts w:ascii="CMSSBX10" w:hAnsi="CMSSBX10"/>
            <w:i/>
            <w:iCs/>
            <w:color w:val="0000FF"/>
            <w:sz w:val="22"/>
            <w:szCs w:val="22"/>
            <w:rPrChange w:id="165" w:author="office user" w:date="2024-04-12T14:02:00Z">
              <w:rPr>
                <w:rFonts w:eastAsiaTheme="minorEastAsia"/>
                <w:color w:val="080ABF"/>
              </w:rPr>
            </w:rPrChange>
          </w:rPr>
          <w:t>36</w:t>
        </w:r>
        <w:r w:rsidRPr="00EC0AEB">
          <w:rPr>
            <w:rFonts w:ascii="CMSSBX10" w:hAnsi="CMSSBX10"/>
            <w:i/>
            <w:iCs/>
            <w:color w:val="0000FF"/>
            <w:sz w:val="22"/>
            <w:szCs w:val="22"/>
            <w:rPrChange w:id="166" w:author="office user" w:date="2024-04-12T14:02:00Z">
              <w:rPr>
                <w:color w:val="080ABF"/>
              </w:rPr>
            </w:rPrChange>
          </w:rPr>
          <w:t>, .</w:t>
        </w:r>
        <w:r w:rsidRPr="00EC0AEB">
          <w:rPr>
            <w:rFonts w:ascii="CMSSBX10" w:hAnsi="CMSSBX10"/>
            <w:i/>
            <w:iCs/>
            <w:color w:val="0000FF"/>
            <w:sz w:val="22"/>
            <w:szCs w:val="22"/>
            <w:rPrChange w:id="167" w:author="office user" w:date="2024-04-12T14:02:00Z">
              <w:rPr>
                <w:rFonts w:eastAsiaTheme="minorEastAsia"/>
                <w:color w:val="080ABF"/>
              </w:rPr>
            </w:rPrChange>
          </w:rPr>
          <w:t>60</w:t>
        </w:r>
        <w:r w:rsidRPr="00EC0AEB">
          <w:rPr>
            <w:rFonts w:ascii="CMSSBX10" w:hAnsi="CMSSBX10"/>
            <w:i/>
            <w:iCs/>
            <w:color w:val="0000FF"/>
            <w:sz w:val="22"/>
            <w:szCs w:val="22"/>
            <w:rPrChange w:id="168" w:author="office user" w:date="2024-04-12T14:02:00Z">
              <w:rPr>
                <w:color w:val="080ABF"/>
              </w:rPr>
            </w:rPrChange>
          </w:rPr>
          <w:t>]).</w:t>
        </w:r>
      </w:ins>
      <w:ins w:id="169" w:author="office user" w:date="2024-04-12T14:01:00Z">
        <w:r w:rsidR="00FC0893" w:rsidRPr="00EC0AEB">
          <w:rPr>
            <w:rFonts w:ascii="CMSSBX10" w:hAnsi="CMSSBX10" w:hint="eastAsia"/>
            <w:i/>
            <w:iCs/>
            <w:color w:val="0000FF"/>
            <w:sz w:val="22"/>
            <w:szCs w:val="22"/>
            <w:rPrChange w:id="170" w:author="office user" w:date="2024-04-12T14:02:00Z">
              <w:rPr>
                <w:rFonts w:ascii="CMSSBX10" w:hAnsi="CMSSBX10" w:hint="eastAsia"/>
                <w:color w:val="0000FF"/>
                <w:sz w:val="22"/>
                <w:szCs w:val="22"/>
              </w:rPr>
            </w:rPrChange>
          </w:rPr>
          <w:t>”</w:t>
        </w:r>
      </w:ins>
    </w:p>
    <w:p w14:paraId="77A81D60" w14:textId="1513F923" w:rsidR="00F87A5B" w:rsidRDefault="00F87A5B" w:rsidP="00EA750B">
      <w:pPr>
        <w:pStyle w:val="a3"/>
        <w:rPr>
          <w:ins w:id="171" w:author="office user" w:date="2024-04-12T14:01:00Z"/>
          <w:rFonts w:ascii="CMSSBX10" w:hAnsi="CMSSBX10"/>
          <w:color w:val="0000FF"/>
          <w:sz w:val="22"/>
          <w:szCs w:val="22"/>
        </w:rPr>
      </w:pPr>
      <w:ins w:id="172" w:author="office user" w:date="2024-04-12T13:59:00Z">
        <w:r>
          <w:rPr>
            <w:rFonts w:ascii="CMSSBX10" w:hAnsi="CMSSBX10"/>
            <w:color w:val="0000FF"/>
            <w:sz w:val="22"/>
            <w:szCs w:val="22"/>
          </w:rPr>
          <w:t>Previous results:</w:t>
        </w:r>
      </w:ins>
    </w:p>
    <w:p w14:paraId="19263655" w14:textId="44C359DF" w:rsidR="00FC0893" w:rsidRDefault="00FC0893">
      <w:pPr>
        <w:pStyle w:val="a3"/>
        <w:jc w:val="center"/>
        <w:rPr>
          <w:ins w:id="173" w:author="office user" w:date="2024-04-12T13:59:00Z"/>
          <w:rFonts w:ascii="CMSSBX10" w:hAnsi="CMSSBX10"/>
          <w:color w:val="0000FF"/>
          <w:sz w:val="22"/>
          <w:szCs w:val="22"/>
        </w:rPr>
        <w:pPrChange w:id="174" w:author="office user" w:date="2024-04-12T14:01:00Z">
          <w:pPr>
            <w:pStyle w:val="a3"/>
          </w:pPr>
        </w:pPrChange>
      </w:pPr>
      <w:ins w:id="175" w:author="office user" w:date="2024-04-12T14:01:00Z">
        <w:r>
          <w:rPr>
            <w:rFonts w:ascii="CMSSBX10" w:hAnsi="CMSSBX10"/>
            <w:noProof/>
            <w:color w:val="0000FF"/>
            <w:sz w:val="22"/>
            <w:szCs w:val="22"/>
          </w:rPr>
          <w:drawing>
            <wp:inline distT="0" distB="0" distL="0" distR="0" wp14:anchorId="155BA565" wp14:editId="60C1B933">
              <wp:extent cx="4895273" cy="3610671"/>
              <wp:effectExtent l="0" t="0" r="0" b="0"/>
              <wp:docPr id="1572306338" name="Picture 1" descr="A graph of a number of different type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06338" name="Picture 1" descr="A graph of a number of different types of 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8257" cy="3612872"/>
                      </a:xfrm>
                      <a:prstGeom prst="rect">
                        <a:avLst/>
                      </a:prstGeom>
                    </pic:spPr>
                  </pic:pic>
                </a:graphicData>
              </a:graphic>
            </wp:inline>
          </w:drawing>
        </w:r>
      </w:ins>
    </w:p>
    <w:p w14:paraId="6D01FDF8" w14:textId="16E3CC52" w:rsidR="00FC0893" w:rsidRPr="00EC0AEB" w:rsidRDefault="00FC0893">
      <w:pPr>
        <w:pStyle w:val="a3"/>
        <w:rPr>
          <w:ins w:id="176" w:author="office user" w:date="2024-04-12T14:00:00Z"/>
          <w:rFonts w:ascii="CMSSBX10" w:hAnsi="CMSSBX10"/>
          <w:i/>
          <w:iCs/>
          <w:color w:val="0000FF"/>
          <w:sz w:val="22"/>
          <w:szCs w:val="22"/>
          <w:rPrChange w:id="177" w:author="office user" w:date="2024-04-12T14:02:00Z">
            <w:rPr>
              <w:ins w:id="178" w:author="office user" w:date="2024-04-12T14:00:00Z"/>
            </w:rPr>
          </w:rPrChange>
        </w:rPr>
        <w:pPrChange w:id="179" w:author="office user" w:date="2024-04-12T14:00:00Z">
          <w:pPr>
            <w:pStyle w:val="a3"/>
            <w:numPr>
              <w:numId w:val="5"/>
            </w:numPr>
            <w:tabs>
              <w:tab w:val="num" w:pos="720"/>
            </w:tabs>
            <w:ind w:left="720" w:hanging="360"/>
          </w:pPr>
        </w:pPrChange>
      </w:pPr>
      <w:ins w:id="180" w:author="office user" w:date="2024-04-12T14:00:00Z">
        <w:r w:rsidRPr="00EC0AEB">
          <w:rPr>
            <w:rFonts w:ascii="CMSSBX10" w:hAnsi="CMSSBX10"/>
            <w:i/>
            <w:iCs/>
            <w:color w:val="0000FF"/>
            <w:sz w:val="22"/>
            <w:szCs w:val="22"/>
            <w:rPrChange w:id="181" w:author="office user" w:date="2024-04-12T14:02:00Z">
              <w:rPr>
                <w:rFonts w:ascii="CMSSBX10" w:hAnsi="CMSSBX10"/>
                <w:color w:val="0000FF"/>
                <w:sz w:val="22"/>
                <w:szCs w:val="22"/>
              </w:rPr>
            </w:rPrChange>
          </w:rPr>
          <w:t>"</w:t>
        </w:r>
        <w:r w:rsidRPr="00EC0AEB">
          <w:rPr>
            <w:rFonts w:ascii="CMSSBX10" w:hAnsi="CMSSBX10"/>
            <w:i/>
            <w:iCs/>
            <w:color w:val="0000FF"/>
            <w:sz w:val="22"/>
            <w:szCs w:val="22"/>
            <w:rPrChange w:id="182" w:author="office user" w:date="2024-04-12T14:02:00Z">
              <w:rPr>
                <w:rFonts w:ascii="CMR10" w:hAnsi="CMR10"/>
                <w:sz w:val="20"/>
                <w:szCs w:val="20"/>
              </w:rPr>
            </w:rPrChange>
          </w:rPr>
          <w:t xml:space="preserve">We found that, among all SPE measures, the four with highest split-half reliabilities were as follows: Reaction Time (RT) with </w:t>
        </w:r>
        <w:r w:rsidRPr="00EC0AEB">
          <w:rPr>
            <w:rFonts w:ascii="CMSSBX10" w:hAnsi="CMSSBX10" w:hint="eastAsia"/>
            <w:i/>
            <w:iCs/>
            <w:color w:val="0000FF"/>
            <w:sz w:val="22"/>
            <w:szCs w:val="22"/>
            <w:rPrChange w:id="183" w:author="office user" w:date="2024-04-12T14:02:00Z">
              <w:rPr>
                <w:rFonts w:ascii="CMR10" w:hAnsi="CMR10" w:hint="eastAsia"/>
                <w:sz w:val="20"/>
                <w:szCs w:val="20"/>
              </w:rPr>
            </w:rPrChange>
          </w:rPr>
          <w:t>“</w:t>
        </w:r>
        <w:r w:rsidRPr="00EC0AEB">
          <w:rPr>
            <w:rFonts w:ascii="CMSSBX10" w:hAnsi="CMSSBX10"/>
            <w:i/>
            <w:iCs/>
            <w:color w:val="0000FF"/>
            <w:sz w:val="22"/>
            <w:szCs w:val="22"/>
            <w:rPrChange w:id="184" w:author="office user" w:date="2024-04-12T14:02:00Z">
              <w:rPr>
                <w:rFonts w:ascii="CMR10" w:hAnsi="CMR10"/>
                <w:sz w:val="20"/>
                <w:szCs w:val="20"/>
              </w:rPr>
            </w:rPrChange>
          </w:rPr>
          <w:t>Stranger</w:t>
        </w:r>
        <w:r w:rsidRPr="00EC0AEB">
          <w:rPr>
            <w:rFonts w:ascii="CMSSBX10" w:hAnsi="CMSSBX10" w:hint="eastAsia"/>
            <w:i/>
            <w:iCs/>
            <w:color w:val="0000FF"/>
            <w:sz w:val="22"/>
            <w:szCs w:val="22"/>
            <w:rPrChange w:id="185" w:author="office user" w:date="2024-04-12T14:02:00Z">
              <w:rPr>
                <w:rFonts w:ascii="CMR10" w:hAnsi="CMR10" w:hint="eastAsia"/>
                <w:sz w:val="20"/>
                <w:szCs w:val="20"/>
              </w:rPr>
            </w:rPrChange>
          </w:rPr>
          <w:t>”</w:t>
        </w:r>
        <w:r w:rsidRPr="00EC0AEB">
          <w:rPr>
            <w:rFonts w:ascii="CMSSBX10" w:hAnsi="CMSSBX10"/>
            <w:i/>
            <w:iCs/>
            <w:color w:val="0000FF"/>
            <w:sz w:val="22"/>
            <w:szCs w:val="22"/>
            <w:rPrChange w:id="186" w:author="office user" w:date="2024-04-12T14:02:00Z">
              <w:rPr>
                <w:rFonts w:ascii="CMR10" w:hAnsi="CMR10"/>
                <w:sz w:val="20"/>
                <w:szCs w:val="20"/>
              </w:rPr>
            </w:rPrChange>
          </w:rPr>
          <w:t xml:space="preserve"> as baseline (</w:t>
        </w:r>
        <w:r w:rsidRPr="00EC0AEB">
          <w:rPr>
            <w:rFonts w:ascii="CMSSBX10" w:hAnsi="CMSSBX10"/>
            <w:i/>
            <w:iCs/>
            <w:color w:val="0000FF"/>
            <w:sz w:val="22"/>
            <w:szCs w:val="22"/>
            <w:rPrChange w:id="187" w:author="office user" w:date="2024-04-12T14:02:00Z">
              <w:rPr>
                <w:rFonts w:ascii="CMMI10" w:hAnsi="CMMI10"/>
                <w:sz w:val="20"/>
                <w:szCs w:val="20"/>
              </w:rPr>
            </w:rPrChange>
          </w:rPr>
          <w:t xml:space="preserve">r </w:t>
        </w:r>
        <w:r w:rsidRPr="00EC0AEB">
          <w:rPr>
            <w:rFonts w:ascii="CMSSBX10" w:hAnsi="CMSSBX10"/>
            <w:i/>
            <w:iCs/>
            <w:color w:val="0000FF"/>
            <w:sz w:val="22"/>
            <w:szCs w:val="22"/>
            <w:rPrChange w:id="188" w:author="office user" w:date="2024-04-12T14:02:00Z">
              <w:rPr>
                <w:rFonts w:ascii="CMR10" w:hAnsi="CMR10"/>
                <w:sz w:val="20"/>
                <w:szCs w:val="20"/>
              </w:rPr>
            </w:rPrChange>
          </w:rPr>
          <w:t>=</w:t>
        </w:r>
        <w:r w:rsidRPr="00EC0AEB">
          <w:rPr>
            <w:rFonts w:ascii="CMSSBX10" w:hAnsi="CMSSBX10"/>
            <w:i/>
            <w:iCs/>
            <w:color w:val="0000FF"/>
            <w:sz w:val="22"/>
            <w:szCs w:val="22"/>
            <w:rPrChange w:id="189" w:author="office user" w:date="2024-04-12T14:02:00Z">
              <w:rPr>
                <w:rFonts w:ascii="CMSSBX10" w:hAnsi="CMSSBX10"/>
                <w:color w:val="0000FF"/>
                <w:sz w:val="22"/>
                <w:szCs w:val="22"/>
              </w:rPr>
            </w:rPrChange>
          </w:rPr>
          <w:t xml:space="preserve"> </w:t>
        </w:r>
        <w:r w:rsidRPr="00EC0AEB">
          <w:rPr>
            <w:rFonts w:ascii="CMSSBX10" w:hAnsi="CMSSBX10"/>
            <w:i/>
            <w:iCs/>
            <w:color w:val="0000FF"/>
            <w:sz w:val="22"/>
            <w:szCs w:val="22"/>
            <w:rPrChange w:id="190" w:author="office user" w:date="2024-04-12T14:02:00Z">
              <w:rPr>
                <w:rFonts w:ascii="CMMI10" w:hAnsi="CMMI10"/>
                <w:sz w:val="20"/>
                <w:szCs w:val="20"/>
              </w:rPr>
            </w:rPrChange>
          </w:rPr>
          <w:t>.</w:t>
        </w:r>
        <w:r w:rsidRPr="00EC0AEB">
          <w:rPr>
            <w:rFonts w:ascii="CMSSBX10" w:hAnsi="CMSSBX10"/>
            <w:i/>
            <w:iCs/>
            <w:color w:val="0000FF"/>
            <w:sz w:val="22"/>
            <w:szCs w:val="22"/>
            <w:rPrChange w:id="191" w:author="office user" w:date="2024-04-12T14:02:00Z">
              <w:rPr>
                <w:rFonts w:ascii="CMR10" w:hAnsi="CMR10"/>
                <w:sz w:val="20"/>
                <w:szCs w:val="20"/>
              </w:rPr>
            </w:rPrChange>
          </w:rPr>
          <w:t>65</w:t>
        </w:r>
        <w:r w:rsidRPr="00EC0AEB">
          <w:rPr>
            <w:rFonts w:ascii="CMSSBX10" w:hAnsi="CMSSBX10"/>
            <w:i/>
            <w:iCs/>
            <w:color w:val="0000FF"/>
            <w:sz w:val="22"/>
            <w:szCs w:val="22"/>
            <w:rPrChange w:id="192" w:author="office user" w:date="2024-04-12T14:02:00Z">
              <w:rPr>
                <w:rFonts w:ascii="CMMI10" w:hAnsi="CMMI10"/>
                <w:sz w:val="20"/>
                <w:szCs w:val="20"/>
              </w:rPr>
            </w:rPrChange>
          </w:rPr>
          <w:t xml:space="preserve">, SE </w:t>
        </w:r>
        <w:r w:rsidRPr="00EC0AEB">
          <w:rPr>
            <w:rFonts w:ascii="CMSSBX10" w:hAnsi="CMSSBX10"/>
            <w:i/>
            <w:iCs/>
            <w:color w:val="0000FF"/>
            <w:sz w:val="22"/>
            <w:szCs w:val="22"/>
            <w:rPrChange w:id="193" w:author="office user" w:date="2024-04-12T14:02:00Z">
              <w:rPr>
                <w:rFonts w:ascii="CMR10" w:hAnsi="CMR10"/>
                <w:sz w:val="20"/>
                <w:szCs w:val="20"/>
              </w:rPr>
            </w:rPrChange>
          </w:rPr>
          <w:t xml:space="preserve">= </w:t>
        </w:r>
        <w:r w:rsidRPr="00EC0AEB">
          <w:rPr>
            <w:rFonts w:ascii="CMSSBX10" w:hAnsi="CMSSBX10"/>
            <w:i/>
            <w:iCs/>
            <w:color w:val="0000FF"/>
            <w:sz w:val="22"/>
            <w:szCs w:val="22"/>
            <w:rPrChange w:id="194" w:author="office user" w:date="2024-04-12T14:02:00Z">
              <w:rPr>
                <w:rFonts w:ascii="CMMI10" w:hAnsi="CMMI10"/>
                <w:sz w:val="20"/>
                <w:szCs w:val="20"/>
              </w:rPr>
            </w:rPrChange>
          </w:rPr>
          <w:t>.</w:t>
        </w:r>
        <w:r w:rsidRPr="00EC0AEB">
          <w:rPr>
            <w:rFonts w:ascii="CMSSBX10" w:hAnsi="CMSSBX10"/>
            <w:i/>
            <w:iCs/>
            <w:color w:val="0000FF"/>
            <w:sz w:val="22"/>
            <w:szCs w:val="22"/>
            <w:rPrChange w:id="195" w:author="office user" w:date="2024-04-12T14:02:00Z">
              <w:rPr>
                <w:rFonts w:ascii="CMR10" w:hAnsi="CMR10"/>
                <w:sz w:val="20"/>
                <w:szCs w:val="20"/>
              </w:rPr>
            </w:rPrChange>
          </w:rPr>
          <w:t>02</w:t>
        </w:r>
        <w:r w:rsidRPr="00EC0AEB">
          <w:rPr>
            <w:rFonts w:ascii="CMSSBX10" w:hAnsi="CMSSBX10"/>
            <w:i/>
            <w:iCs/>
            <w:color w:val="0000FF"/>
            <w:sz w:val="22"/>
            <w:szCs w:val="22"/>
            <w:rPrChange w:id="196" w:author="office user" w:date="2024-04-12T14:02:00Z">
              <w:rPr>
                <w:rFonts w:ascii="CMMI10" w:hAnsi="CMMI10"/>
                <w:sz w:val="20"/>
                <w:szCs w:val="20"/>
              </w:rPr>
            </w:rPrChange>
          </w:rPr>
          <w:t>, p &lt; .</w:t>
        </w:r>
        <w:r w:rsidRPr="00EC0AEB">
          <w:rPr>
            <w:rFonts w:ascii="CMSSBX10" w:hAnsi="CMSSBX10"/>
            <w:i/>
            <w:iCs/>
            <w:color w:val="0000FF"/>
            <w:sz w:val="22"/>
            <w:szCs w:val="22"/>
            <w:rPrChange w:id="197" w:author="office user" w:date="2024-04-12T14:02:00Z">
              <w:rPr>
                <w:rFonts w:ascii="CMR10" w:hAnsi="CMR10"/>
                <w:sz w:val="20"/>
                <w:szCs w:val="20"/>
              </w:rPr>
            </w:rPrChange>
          </w:rPr>
          <w:t>001</w:t>
        </w:r>
        <w:r w:rsidRPr="00EC0AEB">
          <w:rPr>
            <w:rFonts w:ascii="CMSSBX10" w:hAnsi="CMSSBX10"/>
            <w:i/>
            <w:iCs/>
            <w:color w:val="0000FF"/>
            <w:sz w:val="22"/>
            <w:szCs w:val="22"/>
            <w:rPrChange w:id="198" w:author="office user" w:date="2024-04-12T14:02:00Z">
              <w:rPr>
                <w:rFonts w:ascii="CMMI10" w:hAnsi="CMMI10"/>
                <w:sz w:val="20"/>
                <w:szCs w:val="20"/>
              </w:rPr>
            </w:rPrChange>
          </w:rPr>
          <w:t xml:space="preserve">, </w:t>
        </w:r>
        <w:r w:rsidRPr="00EC0AEB">
          <w:rPr>
            <w:rFonts w:ascii="CMSSBX10" w:hAnsi="CMSSBX10"/>
            <w:i/>
            <w:iCs/>
            <w:color w:val="0000FF"/>
            <w:sz w:val="22"/>
            <w:szCs w:val="22"/>
            <w:rPrChange w:id="199" w:author="office user" w:date="2024-04-12T14:02:00Z">
              <w:rPr>
                <w:rFonts w:ascii="CMR10" w:hAnsi="CMR10"/>
                <w:sz w:val="20"/>
                <w:szCs w:val="20"/>
              </w:rPr>
            </w:rPrChange>
          </w:rPr>
          <w:t>95%CI [.61, .70]); Efficiency (</w:t>
        </w:r>
        <w:r w:rsidRPr="00EC0AEB">
          <w:rPr>
            <w:rFonts w:ascii="CMSSBX10" w:hAnsi="CMSSBX10" w:hint="eastAsia"/>
            <w:i/>
            <w:iCs/>
            <w:color w:val="0000FF"/>
            <w:sz w:val="22"/>
            <w:szCs w:val="22"/>
            <w:rPrChange w:id="200" w:author="office user" w:date="2024-04-12T14:02:00Z">
              <w:rPr>
                <w:rFonts w:ascii="CMMI10" w:hAnsi="CMMI10" w:hint="eastAsia"/>
                <w:sz w:val="20"/>
                <w:szCs w:val="20"/>
              </w:rPr>
            </w:rPrChange>
          </w:rPr>
          <w:t>η</w:t>
        </w:r>
        <w:r w:rsidRPr="00EC0AEB">
          <w:rPr>
            <w:rFonts w:ascii="CMSSBX10" w:hAnsi="CMSSBX10"/>
            <w:i/>
            <w:iCs/>
            <w:color w:val="0000FF"/>
            <w:sz w:val="22"/>
            <w:szCs w:val="22"/>
            <w:rPrChange w:id="201" w:author="office user" w:date="2024-04-12T14:02:00Z">
              <w:rPr>
                <w:rFonts w:ascii="CMR10" w:hAnsi="CMR10"/>
                <w:sz w:val="20"/>
                <w:szCs w:val="20"/>
              </w:rPr>
            </w:rPrChange>
          </w:rPr>
          <w:t xml:space="preserve">) with </w:t>
        </w:r>
        <w:r w:rsidRPr="00EC0AEB">
          <w:rPr>
            <w:rFonts w:ascii="CMSSBX10" w:hAnsi="CMSSBX10" w:hint="eastAsia"/>
            <w:i/>
            <w:iCs/>
            <w:color w:val="0000FF"/>
            <w:sz w:val="22"/>
            <w:szCs w:val="22"/>
            <w:rPrChange w:id="202" w:author="office user" w:date="2024-04-12T14:02:00Z">
              <w:rPr>
                <w:rFonts w:ascii="CMR10" w:hAnsi="CMR10" w:hint="eastAsia"/>
                <w:sz w:val="20"/>
                <w:szCs w:val="20"/>
              </w:rPr>
            </w:rPrChange>
          </w:rPr>
          <w:t>“</w:t>
        </w:r>
        <w:r w:rsidRPr="00EC0AEB">
          <w:rPr>
            <w:rFonts w:ascii="CMSSBX10" w:hAnsi="CMSSBX10"/>
            <w:i/>
            <w:iCs/>
            <w:color w:val="0000FF"/>
            <w:sz w:val="22"/>
            <w:szCs w:val="22"/>
            <w:rPrChange w:id="203" w:author="office user" w:date="2024-04-12T14:02:00Z">
              <w:rPr>
                <w:rFonts w:ascii="CMR10" w:hAnsi="CMR10"/>
                <w:sz w:val="20"/>
                <w:szCs w:val="20"/>
              </w:rPr>
            </w:rPrChange>
          </w:rPr>
          <w:t>Stranger</w:t>
        </w:r>
        <w:r w:rsidRPr="00EC0AEB">
          <w:rPr>
            <w:rFonts w:ascii="CMSSBX10" w:hAnsi="CMSSBX10" w:hint="eastAsia"/>
            <w:i/>
            <w:iCs/>
            <w:color w:val="0000FF"/>
            <w:sz w:val="22"/>
            <w:szCs w:val="22"/>
            <w:rPrChange w:id="204" w:author="office user" w:date="2024-04-12T14:02:00Z">
              <w:rPr>
                <w:rFonts w:ascii="CMR10" w:hAnsi="CMR10" w:hint="eastAsia"/>
                <w:sz w:val="20"/>
                <w:szCs w:val="20"/>
              </w:rPr>
            </w:rPrChange>
          </w:rPr>
          <w:t>”</w:t>
        </w:r>
        <w:r w:rsidRPr="00EC0AEB">
          <w:rPr>
            <w:rFonts w:ascii="CMSSBX10" w:hAnsi="CMSSBX10"/>
            <w:i/>
            <w:iCs/>
            <w:color w:val="0000FF"/>
            <w:sz w:val="22"/>
            <w:szCs w:val="22"/>
            <w:rPrChange w:id="205" w:author="office user" w:date="2024-04-12T14:02:00Z">
              <w:rPr>
                <w:rFonts w:ascii="CMR10" w:hAnsi="CMR10"/>
                <w:sz w:val="20"/>
                <w:szCs w:val="20"/>
              </w:rPr>
            </w:rPrChange>
          </w:rPr>
          <w:t xml:space="preserve"> as baseline</w:t>
        </w:r>
        <w:r w:rsidRPr="00EC0AEB">
          <w:rPr>
            <w:rFonts w:ascii="CMSSBX10" w:hAnsi="CMSSBX10"/>
            <w:i/>
            <w:iCs/>
            <w:color w:val="0000FF"/>
            <w:sz w:val="22"/>
            <w:szCs w:val="22"/>
            <w:rPrChange w:id="206" w:author="office user" w:date="2024-04-12T14:02:00Z">
              <w:rPr>
                <w:rFonts w:ascii="CMSSBX10" w:hAnsi="CMSSBX10"/>
                <w:color w:val="0000FF"/>
                <w:sz w:val="22"/>
                <w:szCs w:val="22"/>
              </w:rPr>
            </w:rPrChange>
          </w:rPr>
          <w:t xml:space="preserve"> </w:t>
        </w:r>
        <w:r w:rsidRPr="00EC0AEB">
          <w:rPr>
            <w:rFonts w:ascii="CMSSBX10" w:hAnsi="CMSSBX10"/>
            <w:i/>
            <w:iCs/>
            <w:color w:val="0000FF"/>
            <w:sz w:val="22"/>
            <w:szCs w:val="22"/>
            <w:rPrChange w:id="207" w:author="office user" w:date="2024-04-12T14:02:00Z">
              <w:rPr>
                <w:rFonts w:ascii="CMR10" w:hAnsi="CMR10"/>
                <w:sz w:val="20"/>
                <w:szCs w:val="20"/>
              </w:rPr>
            </w:rPrChange>
          </w:rPr>
          <w:t>(</w:t>
        </w:r>
        <w:r w:rsidRPr="00EC0AEB">
          <w:rPr>
            <w:rFonts w:ascii="CMSSBX10" w:hAnsi="CMSSBX10"/>
            <w:i/>
            <w:iCs/>
            <w:color w:val="0000FF"/>
            <w:sz w:val="22"/>
            <w:szCs w:val="22"/>
            <w:rPrChange w:id="208" w:author="office user" w:date="2024-04-12T14:02:00Z">
              <w:rPr>
                <w:rFonts w:ascii="CMMI10" w:hAnsi="CMMI10"/>
                <w:sz w:val="20"/>
                <w:szCs w:val="20"/>
              </w:rPr>
            </w:rPrChange>
          </w:rPr>
          <w:t xml:space="preserve">r </w:t>
        </w:r>
        <w:r w:rsidRPr="00EC0AEB">
          <w:rPr>
            <w:rFonts w:ascii="CMSSBX10" w:hAnsi="CMSSBX10"/>
            <w:i/>
            <w:iCs/>
            <w:color w:val="0000FF"/>
            <w:sz w:val="22"/>
            <w:szCs w:val="22"/>
            <w:rPrChange w:id="209" w:author="office user" w:date="2024-04-12T14:02:00Z">
              <w:rPr>
                <w:rFonts w:ascii="CMR10" w:hAnsi="CMR10"/>
                <w:sz w:val="20"/>
                <w:szCs w:val="20"/>
              </w:rPr>
            </w:rPrChange>
          </w:rPr>
          <w:t xml:space="preserve">= </w:t>
        </w:r>
        <w:r w:rsidRPr="00EC0AEB">
          <w:rPr>
            <w:rFonts w:ascii="CMSSBX10" w:hAnsi="CMSSBX10"/>
            <w:i/>
            <w:iCs/>
            <w:color w:val="0000FF"/>
            <w:sz w:val="22"/>
            <w:szCs w:val="22"/>
            <w:rPrChange w:id="210" w:author="office user" w:date="2024-04-12T14:02:00Z">
              <w:rPr>
                <w:rFonts w:ascii="CMMI10" w:hAnsi="CMMI10"/>
                <w:sz w:val="20"/>
                <w:szCs w:val="20"/>
              </w:rPr>
            </w:rPrChange>
          </w:rPr>
          <w:t>.</w:t>
        </w:r>
        <w:r w:rsidRPr="00EC0AEB">
          <w:rPr>
            <w:rFonts w:ascii="CMSSBX10" w:hAnsi="CMSSBX10"/>
            <w:i/>
            <w:iCs/>
            <w:color w:val="0000FF"/>
            <w:sz w:val="22"/>
            <w:szCs w:val="22"/>
            <w:rPrChange w:id="211" w:author="office user" w:date="2024-04-12T14:02:00Z">
              <w:rPr>
                <w:rFonts w:ascii="CMR10" w:hAnsi="CMR10"/>
                <w:sz w:val="20"/>
                <w:szCs w:val="20"/>
              </w:rPr>
            </w:rPrChange>
          </w:rPr>
          <w:t>64</w:t>
        </w:r>
        <w:r w:rsidRPr="00EC0AEB">
          <w:rPr>
            <w:rFonts w:ascii="CMSSBX10" w:hAnsi="CMSSBX10"/>
            <w:i/>
            <w:iCs/>
            <w:color w:val="0000FF"/>
            <w:sz w:val="22"/>
            <w:szCs w:val="22"/>
            <w:rPrChange w:id="212" w:author="office user" w:date="2024-04-12T14:02:00Z">
              <w:rPr>
                <w:rFonts w:ascii="CMMI10" w:hAnsi="CMMI10"/>
                <w:sz w:val="20"/>
                <w:szCs w:val="20"/>
              </w:rPr>
            </w:rPrChange>
          </w:rPr>
          <w:t xml:space="preserve">, SE </w:t>
        </w:r>
        <w:r w:rsidRPr="00EC0AEB">
          <w:rPr>
            <w:rFonts w:ascii="CMSSBX10" w:hAnsi="CMSSBX10"/>
            <w:i/>
            <w:iCs/>
            <w:color w:val="0000FF"/>
            <w:sz w:val="22"/>
            <w:szCs w:val="22"/>
            <w:rPrChange w:id="213" w:author="office user" w:date="2024-04-12T14:02:00Z">
              <w:rPr>
                <w:rFonts w:ascii="CMR10" w:hAnsi="CMR10"/>
                <w:sz w:val="20"/>
                <w:szCs w:val="20"/>
              </w:rPr>
            </w:rPrChange>
          </w:rPr>
          <w:t xml:space="preserve">= </w:t>
        </w:r>
        <w:r w:rsidRPr="00EC0AEB">
          <w:rPr>
            <w:rFonts w:ascii="CMSSBX10" w:hAnsi="CMSSBX10"/>
            <w:i/>
            <w:iCs/>
            <w:color w:val="0000FF"/>
            <w:sz w:val="22"/>
            <w:szCs w:val="22"/>
            <w:rPrChange w:id="214" w:author="office user" w:date="2024-04-12T14:02:00Z">
              <w:rPr>
                <w:rFonts w:ascii="CMMI10" w:hAnsi="CMMI10"/>
                <w:sz w:val="20"/>
                <w:szCs w:val="20"/>
              </w:rPr>
            </w:rPrChange>
          </w:rPr>
          <w:t>.</w:t>
        </w:r>
        <w:r w:rsidRPr="00EC0AEB">
          <w:rPr>
            <w:rFonts w:ascii="CMSSBX10" w:hAnsi="CMSSBX10"/>
            <w:i/>
            <w:iCs/>
            <w:color w:val="0000FF"/>
            <w:sz w:val="22"/>
            <w:szCs w:val="22"/>
            <w:rPrChange w:id="215" w:author="office user" w:date="2024-04-12T14:02:00Z">
              <w:rPr>
                <w:rFonts w:ascii="CMR10" w:hAnsi="CMR10"/>
                <w:sz w:val="20"/>
                <w:szCs w:val="20"/>
              </w:rPr>
            </w:rPrChange>
          </w:rPr>
          <w:t>03</w:t>
        </w:r>
        <w:r w:rsidRPr="00EC0AEB">
          <w:rPr>
            <w:rFonts w:ascii="CMSSBX10" w:hAnsi="CMSSBX10"/>
            <w:i/>
            <w:iCs/>
            <w:color w:val="0000FF"/>
            <w:sz w:val="22"/>
            <w:szCs w:val="22"/>
            <w:rPrChange w:id="216" w:author="office user" w:date="2024-04-12T14:02:00Z">
              <w:rPr>
                <w:rFonts w:ascii="CMMI10" w:hAnsi="CMMI10"/>
                <w:sz w:val="20"/>
                <w:szCs w:val="20"/>
              </w:rPr>
            </w:rPrChange>
          </w:rPr>
          <w:t xml:space="preserve">, </w:t>
        </w:r>
        <w:r w:rsidRPr="00EC0AEB">
          <w:rPr>
            <w:rFonts w:ascii="CMSSBX10" w:hAnsi="CMSSBX10"/>
            <w:i/>
            <w:iCs/>
            <w:color w:val="0000FF"/>
            <w:sz w:val="22"/>
            <w:szCs w:val="22"/>
            <w:rPrChange w:id="217" w:author="office user" w:date="2024-04-12T14:02:00Z">
              <w:rPr>
                <w:rFonts w:ascii="CMR10" w:hAnsi="CMR10"/>
                <w:sz w:val="20"/>
                <w:szCs w:val="20"/>
              </w:rPr>
            </w:rPrChange>
          </w:rPr>
          <w:t xml:space="preserve">95%CI [.59, .69]); RT with </w:t>
        </w:r>
        <w:r w:rsidRPr="00EC0AEB">
          <w:rPr>
            <w:rFonts w:ascii="CMSSBX10" w:hAnsi="CMSSBX10" w:hint="eastAsia"/>
            <w:i/>
            <w:iCs/>
            <w:color w:val="0000FF"/>
            <w:sz w:val="22"/>
            <w:szCs w:val="22"/>
            <w:rPrChange w:id="218" w:author="office user" w:date="2024-04-12T14:02:00Z">
              <w:rPr>
                <w:rFonts w:ascii="CMR10" w:hAnsi="CMR10" w:hint="eastAsia"/>
                <w:sz w:val="20"/>
                <w:szCs w:val="20"/>
              </w:rPr>
            </w:rPrChange>
          </w:rPr>
          <w:t>“</w:t>
        </w:r>
        <w:r w:rsidRPr="00EC0AEB">
          <w:rPr>
            <w:rFonts w:ascii="CMSSBX10" w:hAnsi="CMSSBX10"/>
            <w:i/>
            <w:iCs/>
            <w:color w:val="0000FF"/>
            <w:sz w:val="22"/>
            <w:szCs w:val="22"/>
            <w:rPrChange w:id="219" w:author="office user" w:date="2024-04-12T14:02:00Z">
              <w:rPr>
                <w:rFonts w:ascii="CMR10" w:hAnsi="CMR10"/>
                <w:sz w:val="20"/>
                <w:szCs w:val="20"/>
              </w:rPr>
            </w:rPrChange>
          </w:rPr>
          <w:t>Close other</w:t>
        </w:r>
        <w:r w:rsidRPr="00EC0AEB">
          <w:rPr>
            <w:rFonts w:ascii="CMSSBX10" w:hAnsi="CMSSBX10" w:hint="eastAsia"/>
            <w:i/>
            <w:iCs/>
            <w:color w:val="0000FF"/>
            <w:sz w:val="22"/>
            <w:szCs w:val="22"/>
            <w:rPrChange w:id="220" w:author="office user" w:date="2024-04-12T14:02:00Z">
              <w:rPr>
                <w:rFonts w:ascii="CMR10" w:hAnsi="CMR10" w:hint="eastAsia"/>
                <w:sz w:val="20"/>
                <w:szCs w:val="20"/>
              </w:rPr>
            </w:rPrChange>
          </w:rPr>
          <w:t>”</w:t>
        </w:r>
        <w:r w:rsidRPr="00EC0AEB">
          <w:rPr>
            <w:rFonts w:ascii="CMSSBX10" w:hAnsi="CMSSBX10"/>
            <w:i/>
            <w:iCs/>
            <w:color w:val="0000FF"/>
            <w:sz w:val="22"/>
            <w:szCs w:val="22"/>
            <w:rPrChange w:id="221" w:author="office user" w:date="2024-04-12T14:02:00Z">
              <w:rPr>
                <w:rFonts w:ascii="CMR10" w:hAnsi="CMR10"/>
                <w:sz w:val="20"/>
                <w:szCs w:val="20"/>
              </w:rPr>
            </w:rPrChange>
          </w:rPr>
          <w:t xml:space="preserve"> as baseline (</w:t>
        </w:r>
        <w:r w:rsidRPr="00EC0AEB">
          <w:rPr>
            <w:rFonts w:ascii="CMSSBX10" w:hAnsi="CMSSBX10"/>
            <w:i/>
            <w:iCs/>
            <w:color w:val="0000FF"/>
            <w:sz w:val="22"/>
            <w:szCs w:val="22"/>
            <w:rPrChange w:id="222" w:author="office user" w:date="2024-04-12T14:02:00Z">
              <w:rPr>
                <w:rFonts w:ascii="CMMI10" w:hAnsi="CMMI10"/>
                <w:sz w:val="20"/>
                <w:szCs w:val="20"/>
              </w:rPr>
            </w:rPrChange>
          </w:rPr>
          <w:t xml:space="preserve">r </w:t>
        </w:r>
        <w:r w:rsidRPr="00EC0AEB">
          <w:rPr>
            <w:rFonts w:ascii="CMSSBX10" w:hAnsi="CMSSBX10"/>
            <w:i/>
            <w:iCs/>
            <w:color w:val="0000FF"/>
            <w:sz w:val="22"/>
            <w:szCs w:val="22"/>
            <w:rPrChange w:id="223" w:author="office user" w:date="2024-04-12T14:02:00Z">
              <w:rPr>
                <w:rFonts w:ascii="CMR10" w:hAnsi="CMR10"/>
                <w:sz w:val="20"/>
                <w:szCs w:val="20"/>
              </w:rPr>
            </w:rPrChange>
          </w:rPr>
          <w:t xml:space="preserve">= </w:t>
        </w:r>
        <w:r w:rsidRPr="00EC0AEB">
          <w:rPr>
            <w:rFonts w:ascii="CMSSBX10" w:hAnsi="CMSSBX10"/>
            <w:i/>
            <w:iCs/>
            <w:color w:val="0000FF"/>
            <w:sz w:val="22"/>
            <w:szCs w:val="22"/>
            <w:rPrChange w:id="224" w:author="office user" w:date="2024-04-12T14:02:00Z">
              <w:rPr>
                <w:rFonts w:ascii="CMMI10" w:hAnsi="CMMI10"/>
                <w:sz w:val="20"/>
                <w:szCs w:val="20"/>
              </w:rPr>
            </w:rPrChange>
          </w:rPr>
          <w:t>.</w:t>
        </w:r>
        <w:r w:rsidRPr="00EC0AEB">
          <w:rPr>
            <w:rFonts w:ascii="CMSSBX10" w:hAnsi="CMSSBX10"/>
            <w:i/>
            <w:iCs/>
            <w:color w:val="0000FF"/>
            <w:sz w:val="22"/>
            <w:szCs w:val="22"/>
            <w:rPrChange w:id="225" w:author="office user" w:date="2024-04-12T14:02:00Z">
              <w:rPr>
                <w:rFonts w:ascii="CMR10" w:hAnsi="CMR10"/>
                <w:sz w:val="20"/>
                <w:szCs w:val="20"/>
              </w:rPr>
            </w:rPrChange>
          </w:rPr>
          <w:t>58</w:t>
        </w:r>
        <w:r w:rsidRPr="00EC0AEB">
          <w:rPr>
            <w:rFonts w:ascii="CMSSBX10" w:hAnsi="CMSSBX10"/>
            <w:i/>
            <w:iCs/>
            <w:color w:val="0000FF"/>
            <w:sz w:val="22"/>
            <w:szCs w:val="22"/>
            <w:rPrChange w:id="226" w:author="office user" w:date="2024-04-12T14:02:00Z">
              <w:rPr>
                <w:rFonts w:ascii="CMMI10" w:hAnsi="CMMI10"/>
                <w:sz w:val="20"/>
                <w:szCs w:val="20"/>
              </w:rPr>
            </w:rPrChange>
          </w:rPr>
          <w:t xml:space="preserve">, SE </w:t>
        </w:r>
        <w:r w:rsidRPr="00EC0AEB">
          <w:rPr>
            <w:rFonts w:ascii="CMSSBX10" w:hAnsi="CMSSBX10"/>
            <w:i/>
            <w:iCs/>
            <w:color w:val="0000FF"/>
            <w:sz w:val="22"/>
            <w:szCs w:val="22"/>
            <w:rPrChange w:id="227" w:author="office user" w:date="2024-04-12T14:02:00Z">
              <w:rPr>
                <w:rFonts w:ascii="CMR10" w:hAnsi="CMR10"/>
                <w:sz w:val="20"/>
                <w:szCs w:val="20"/>
              </w:rPr>
            </w:rPrChange>
          </w:rPr>
          <w:t>=</w:t>
        </w:r>
        <w:r w:rsidRPr="00EC0AEB">
          <w:rPr>
            <w:rFonts w:ascii="CMSSBX10" w:hAnsi="CMSSBX10"/>
            <w:i/>
            <w:iCs/>
            <w:color w:val="0000FF"/>
            <w:sz w:val="22"/>
            <w:szCs w:val="22"/>
            <w:rPrChange w:id="228" w:author="office user" w:date="2024-04-12T14:02:00Z">
              <w:rPr>
                <w:rFonts w:ascii="CMSSBX10" w:hAnsi="CMSSBX10"/>
                <w:color w:val="0000FF"/>
                <w:sz w:val="22"/>
                <w:szCs w:val="22"/>
              </w:rPr>
            </w:rPrChange>
          </w:rPr>
          <w:t xml:space="preserve"> </w:t>
        </w:r>
        <w:r w:rsidRPr="00EC0AEB">
          <w:rPr>
            <w:rFonts w:ascii="CMSSBX10" w:hAnsi="CMSSBX10"/>
            <w:i/>
            <w:iCs/>
            <w:color w:val="0000FF"/>
            <w:sz w:val="22"/>
            <w:szCs w:val="22"/>
            <w:rPrChange w:id="229" w:author="office user" w:date="2024-04-12T14:02:00Z">
              <w:rPr>
                <w:rFonts w:ascii="CMMI10" w:hAnsi="CMMI10"/>
                <w:sz w:val="20"/>
                <w:szCs w:val="20"/>
              </w:rPr>
            </w:rPrChange>
          </w:rPr>
          <w:t>.</w:t>
        </w:r>
        <w:r w:rsidRPr="00EC0AEB">
          <w:rPr>
            <w:rFonts w:ascii="CMSSBX10" w:hAnsi="CMSSBX10"/>
            <w:i/>
            <w:iCs/>
            <w:color w:val="0000FF"/>
            <w:sz w:val="22"/>
            <w:szCs w:val="22"/>
            <w:rPrChange w:id="230" w:author="office user" w:date="2024-04-12T14:02:00Z">
              <w:rPr>
                <w:rFonts w:ascii="CMR10" w:hAnsi="CMR10"/>
                <w:sz w:val="20"/>
                <w:szCs w:val="20"/>
              </w:rPr>
            </w:rPrChange>
          </w:rPr>
          <w:t>02</w:t>
        </w:r>
        <w:r w:rsidRPr="00EC0AEB">
          <w:rPr>
            <w:rFonts w:ascii="CMSSBX10" w:hAnsi="CMSSBX10"/>
            <w:i/>
            <w:iCs/>
            <w:color w:val="0000FF"/>
            <w:sz w:val="22"/>
            <w:szCs w:val="22"/>
            <w:rPrChange w:id="231" w:author="office user" w:date="2024-04-12T14:02:00Z">
              <w:rPr>
                <w:rFonts w:ascii="CMMI10" w:hAnsi="CMMI10"/>
                <w:sz w:val="20"/>
                <w:szCs w:val="20"/>
              </w:rPr>
            </w:rPrChange>
          </w:rPr>
          <w:t xml:space="preserve">, </w:t>
        </w:r>
        <w:r w:rsidRPr="00EC0AEB">
          <w:rPr>
            <w:rFonts w:ascii="CMSSBX10" w:hAnsi="CMSSBX10"/>
            <w:i/>
            <w:iCs/>
            <w:color w:val="0000FF"/>
            <w:sz w:val="22"/>
            <w:szCs w:val="22"/>
            <w:rPrChange w:id="232" w:author="office user" w:date="2024-04-12T14:02:00Z">
              <w:rPr>
                <w:rFonts w:ascii="CMR10" w:hAnsi="CMR10"/>
                <w:sz w:val="20"/>
                <w:szCs w:val="20"/>
              </w:rPr>
            </w:rPrChange>
          </w:rPr>
          <w:t xml:space="preserve">95%CI [.54, .63]); </w:t>
        </w:r>
        <w:r w:rsidRPr="00EC0AEB">
          <w:rPr>
            <w:rFonts w:ascii="CMSSBX10" w:hAnsi="CMSSBX10" w:hint="eastAsia"/>
            <w:i/>
            <w:iCs/>
            <w:color w:val="0000FF"/>
            <w:sz w:val="22"/>
            <w:szCs w:val="22"/>
            <w:rPrChange w:id="233" w:author="office user" w:date="2024-04-12T14:02:00Z">
              <w:rPr>
                <w:rFonts w:ascii="CMMI10" w:hAnsi="CMMI10" w:hint="eastAsia"/>
                <w:sz w:val="20"/>
                <w:szCs w:val="20"/>
              </w:rPr>
            </w:rPrChange>
          </w:rPr>
          <w:t>η</w:t>
        </w:r>
        <w:r w:rsidRPr="00EC0AEB">
          <w:rPr>
            <w:rFonts w:ascii="CMSSBX10" w:hAnsi="CMSSBX10"/>
            <w:i/>
            <w:iCs/>
            <w:color w:val="0000FF"/>
            <w:sz w:val="22"/>
            <w:szCs w:val="22"/>
            <w:rPrChange w:id="234" w:author="office user" w:date="2024-04-12T14:02:00Z">
              <w:rPr>
                <w:rFonts w:ascii="CMMI10" w:hAnsi="CMMI10"/>
                <w:sz w:val="20"/>
                <w:szCs w:val="20"/>
              </w:rPr>
            </w:rPrChange>
          </w:rPr>
          <w:t xml:space="preserve"> </w:t>
        </w:r>
        <w:r w:rsidRPr="00EC0AEB">
          <w:rPr>
            <w:rFonts w:ascii="CMSSBX10" w:hAnsi="CMSSBX10"/>
            <w:i/>
            <w:iCs/>
            <w:color w:val="0000FF"/>
            <w:sz w:val="22"/>
            <w:szCs w:val="22"/>
            <w:rPrChange w:id="235" w:author="office user" w:date="2024-04-12T14:02:00Z">
              <w:rPr>
                <w:rFonts w:ascii="CMR10" w:hAnsi="CMR10"/>
                <w:sz w:val="20"/>
                <w:szCs w:val="20"/>
              </w:rPr>
            </w:rPrChange>
          </w:rPr>
          <w:t xml:space="preserve">with </w:t>
        </w:r>
        <w:r w:rsidRPr="00EC0AEB">
          <w:rPr>
            <w:rFonts w:ascii="CMSSBX10" w:hAnsi="CMSSBX10" w:hint="eastAsia"/>
            <w:i/>
            <w:iCs/>
            <w:color w:val="0000FF"/>
            <w:sz w:val="22"/>
            <w:szCs w:val="22"/>
            <w:rPrChange w:id="236" w:author="office user" w:date="2024-04-12T14:02:00Z">
              <w:rPr>
                <w:rFonts w:ascii="CMR10" w:hAnsi="CMR10" w:hint="eastAsia"/>
                <w:sz w:val="20"/>
                <w:szCs w:val="20"/>
              </w:rPr>
            </w:rPrChange>
          </w:rPr>
          <w:t>“</w:t>
        </w:r>
        <w:r w:rsidRPr="00EC0AEB">
          <w:rPr>
            <w:rFonts w:ascii="CMSSBX10" w:hAnsi="CMSSBX10"/>
            <w:i/>
            <w:iCs/>
            <w:color w:val="0000FF"/>
            <w:sz w:val="22"/>
            <w:szCs w:val="22"/>
            <w:rPrChange w:id="237" w:author="office user" w:date="2024-04-12T14:02:00Z">
              <w:rPr>
                <w:rFonts w:ascii="CMR10" w:hAnsi="CMR10"/>
                <w:sz w:val="20"/>
                <w:szCs w:val="20"/>
              </w:rPr>
            </w:rPrChange>
          </w:rPr>
          <w:t>Close other</w:t>
        </w:r>
        <w:r w:rsidRPr="00EC0AEB">
          <w:rPr>
            <w:rFonts w:ascii="CMSSBX10" w:hAnsi="CMSSBX10" w:hint="eastAsia"/>
            <w:i/>
            <w:iCs/>
            <w:color w:val="0000FF"/>
            <w:sz w:val="22"/>
            <w:szCs w:val="22"/>
            <w:rPrChange w:id="238" w:author="office user" w:date="2024-04-12T14:02:00Z">
              <w:rPr>
                <w:rFonts w:ascii="CMR10" w:hAnsi="CMR10" w:hint="eastAsia"/>
                <w:sz w:val="20"/>
                <w:szCs w:val="20"/>
              </w:rPr>
            </w:rPrChange>
          </w:rPr>
          <w:t>”</w:t>
        </w:r>
        <w:r w:rsidRPr="00EC0AEB">
          <w:rPr>
            <w:rFonts w:ascii="CMSSBX10" w:hAnsi="CMSSBX10"/>
            <w:i/>
            <w:iCs/>
            <w:color w:val="0000FF"/>
            <w:sz w:val="22"/>
            <w:szCs w:val="22"/>
            <w:rPrChange w:id="239" w:author="office user" w:date="2024-04-12T14:02:00Z">
              <w:rPr>
                <w:rFonts w:ascii="CMR10" w:hAnsi="CMR10"/>
                <w:sz w:val="20"/>
                <w:szCs w:val="20"/>
              </w:rPr>
            </w:rPrChange>
          </w:rPr>
          <w:t xml:space="preserve"> as baseline (</w:t>
        </w:r>
        <w:r w:rsidRPr="00EC0AEB">
          <w:rPr>
            <w:rFonts w:ascii="CMSSBX10" w:hAnsi="CMSSBX10"/>
            <w:i/>
            <w:iCs/>
            <w:color w:val="0000FF"/>
            <w:sz w:val="22"/>
            <w:szCs w:val="22"/>
            <w:rPrChange w:id="240" w:author="office user" w:date="2024-04-12T14:02:00Z">
              <w:rPr>
                <w:rFonts w:ascii="CMMI10" w:hAnsi="CMMI10"/>
                <w:sz w:val="20"/>
                <w:szCs w:val="20"/>
              </w:rPr>
            </w:rPrChange>
          </w:rPr>
          <w:t xml:space="preserve">r </w:t>
        </w:r>
        <w:r w:rsidRPr="00EC0AEB">
          <w:rPr>
            <w:rFonts w:ascii="CMSSBX10" w:hAnsi="CMSSBX10"/>
            <w:i/>
            <w:iCs/>
            <w:color w:val="0000FF"/>
            <w:sz w:val="22"/>
            <w:szCs w:val="22"/>
            <w:rPrChange w:id="241" w:author="office user" w:date="2024-04-12T14:02:00Z">
              <w:rPr>
                <w:rFonts w:ascii="CMR10" w:hAnsi="CMR10"/>
                <w:sz w:val="20"/>
                <w:szCs w:val="20"/>
              </w:rPr>
            </w:rPrChange>
          </w:rPr>
          <w:t xml:space="preserve">= </w:t>
        </w:r>
        <w:r w:rsidRPr="00EC0AEB">
          <w:rPr>
            <w:rFonts w:ascii="CMSSBX10" w:hAnsi="CMSSBX10"/>
            <w:i/>
            <w:iCs/>
            <w:color w:val="0000FF"/>
            <w:sz w:val="22"/>
            <w:szCs w:val="22"/>
            <w:rPrChange w:id="242" w:author="office user" w:date="2024-04-12T14:02:00Z">
              <w:rPr>
                <w:rFonts w:ascii="CMMI10" w:hAnsi="CMMI10"/>
                <w:sz w:val="20"/>
                <w:szCs w:val="20"/>
              </w:rPr>
            </w:rPrChange>
          </w:rPr>
          <w:t>.</w:t>
        </w:r>
        <w:r w:rsidRPr="00EC0AEB">
          <w:rPr>
            <w:rFonts w:ascii="CMSSBX10" w:hAnsi="CMSSBX10"/>
            <w:i/>
            <w:iCs/>
            <w:color w:val="0000FF"/>
            <w:sz w:val="22"/>
            <w:szCs w:val="22"/>
            <w:rPrChange w:id="243" w:author="office user" w:date="2024-04-12T14:02:00Z">
              <w:rPr>
                <w:rFonts w:ascii="CMR10" w:hAnsi="CMR10"/>
                <w:sz w:val="20"/>
                <w:szCs w:val="20"/>
              </w:rPr>
            </w:rPrChange>
          </w:rPr>
          <w:t>57</w:t>
        </w:r>
        <w:r w:rsidRPr="00EC0AEB">
          <w:rPr>
            <w:rFonts w:ascii="CMSSBX10" w:hAnsi="CMSSBX10"/>
            <w:i/>
            <w:iCs/>
            <w:color w:val="0000FF"/>
            <w:sz w:val="22"/>
            <w:szCs w:val="22"/>
            <w:rPrChange w:id="244" w:author="office user" w:date="2024-04-12T14:02:00Z">
              <w:rPr>
                <w:rFonts w:ascii="CMMI10" w:hAnsi="CMMI10"/>
                <w:sz w:val="20"/>
                <w:szCs w:val="20"/>
              </w:rPr>
            </w:rPrChange>
          </w:rPr>
          <w:t xml:space="preserve">, SE </w:t>
        </w:r>
        <w:r w:rsidRPr="00EC0AEB">
          <w:rPr>
            <w:rFonts w:ascii="CMSSBX10" w:hAnsi="CMSSBX10"/>
            <w:i/>
            <w:iCs/>
            <w:color w:val="0000FF"/>
            <w:sz w:val="22"/>
            <w:szCs w:val="22"/>
            <w:rPrChange w:id="245" w:author="office user" w:date="2024-04-12T14:02:00Z">
              <w:rPr>
                <w:rFonts w:ascii="CMR10" w:hAnsi="CMR10"/>
                <w:sz w:val="20"/>
                <w:szCs w:val="20"/>
              </w:rPr>
            </w:rPrChange>
          </w:rPr>
          <w:t xml:space="preserve">= </w:t>
        </w:r>
        <w:r w:rsidRPr="00EC0AEB">
          <w:rPr>
            <w:rFonts w:ascii="CMSSBX10" w:hAnsi="CMSSBX10"/>
            <w:i/>
            <w:iCs/>
            <w:color w:val="0000FF"/>
            <w:sz w:val="22"/>
            <w:szCs w:val="22"/>
            <w:rPrChange w:id="246" w:author="office user" w:date="2024-04-12T14:02:00Z">
              <w:rPr>
                <w:rFonts w:ascii="CMMI10" w:hAnsi="CMMI10"/>
                <w:sz w:val="20"/>
                <w:szCs w:val="20"/>
              </w:rPr>
            </w:rPrChange>
          </w:rPr>
          <w:t>.</w:t>
        </w:r>
        <w:r w:rsidRPr="00EC0AEB">
          <w:rPr>
            <w:rFonts w:ascii="CMSSBX10" w:hAnsi="CMSSBX10"/>
            <w:i/>
            <w:iCs/>
            <w:color w:val="0000FF"/>
            <w:sz w:val="22"/>
            <w:szCs w:val="22"/>
            <w:rPrChange w:id="247" w:author="office user" w:date="2024-04-12T14:02:00Z">
              <w:rPr>
                <w:rFonts w:ascii="CMR10" w:hAnsi="CMR10"/>
                <w:sz w:val="20"/>
                <w:szCs w:val="20"/>
              </w:rPr>
            </w:rPrChange>
          </w:rPr>
          <w:t>02</w:t>
        </w:r>
        <w:r w:rsidRPr="00EC0AEB">
          <w:rPr>
            <w:rFonts w:ascii="CMSSBX10" w:hAnsi="CMSSBX10"/>
            <w:i/>
            <w:iCs/>
            <w:color w:val="0000FF"/>
            <w:sz w:val="22"/>
            <w:szCs w:val="22"/>
            <w:rPrChange w:id="248" w:author="office user" w:date="2024-04-12T14:02:00Z">
              <w:rPr>
                <w:rFonts w:ascii="CMMI10" w:hAnsi="CMMI10"/>
                <w:sz w:val="20"/>
                <w:szCs w:val="20"/>
              </w:rPr>
            </w:rPrChange>
          </w:rPr>
          <w:t xml:space="preserve">, </w:t>
        </w:r>
        <w:r w:rsidRPr="00EC0AEB">
          <w:rPr>
            <w:rFonts w:ascii="CMSSBX10" w:hAnsi="CMSSBX10"/>
            <w:i/>
            <w:iCs/>
            <w:color w:val="0000FF"/>
            <w:sz w:val="22"/>
            <w:szCs w:val="22"/>
            <w:rPrChange w:id="249" w:author="office user" w:date="2024-04-12T14:02:00Z">
              <w:rPr>
                <w:rFonts w:ascii="CMR10" w:hAnsi="CMR10"/>
                <w:sz w:val="20"/>
                <w:szCs w:val="20"/>
              </w:rPr>
            </w:rPrChange>
          </w:rPr>
          <w:t>95% CI [.52,</w:t>
        </w:r>
        <w:r w:rsidRPr="00EC0AEB">
          <w:rPr>
            <w:rFonts w:ascii="CMSSBX10" w:hAnsi="CMSSBX10"/>
            <w:i/>
            <w:iCs/>
            <w:color w:val="0000FF"/>
            <w:sz w:val="22"/>
            <w:szCs w:val="22"/>
            <w:rPrChange w:id="250" w:author="office user" w:date="2024-04-12T14:02:00Z">
              <w:rPr>
                <w:rFonts w:ascii="CMSSBX10" w:hAnsi="CMSSBX10"/>
                <w:color w:val="0000FF"/>
                <w:sz w:val="22"/>
                <w:szCs w:val="22"/>
              </w:rPr>
            </w:rPrChange>
          </w:rPr>
          <w:t xml:space="preserve"> </w:t>
        </w:r>
        <w:r w:rsidRPr="00EC0AEB">
          <w:rPr>
            <w:rFonts w:ascii="CMSSBX10" w:hAnsi="CMSSBX10"/>
            <w:i/>
            <w:iCs/>
            <w:color w:val="0000FF"/>
            <w:sz w:val="22"/>
            <w:szCs w:val="22"/>
            <w:rPrChange w:id="251" w:author="office user" w:date="2024-04-12T14:02:00Z">
              <w:rPr>
                <w:rFonts w:ascii="CMR10" w:hAnsi="CMR10"/>
                <w:sz w:val="20"/>
                <w:szCs w:val="20"/>
              </w:rPr>
            </w:rPrChange>
          </w:rPr>
          <w:t>. 62]).</w:t>
        </w:r>
        <w:r w:rsidRPr="00EC0AEB">
          <w:rPr>
            <w:rFonts w:ascii="CMSSBX10" w:hAnsi="CMSSBX10" w:hint="eastAsia"/>
            <w:i/>
            <w:iCs/>
            <w:color w:val="0000FF"/>
            <w:sz w:val="22"/>
            <w:szCs w:val="22"/>
            <w:rPrChange w:id="252" w:author="office user" w:date="2024-04-12T14:02:00Z">
              <w:rPr>
                <w:rFonts w:ascii="CMSSBX10" w:hAnsi="CMSSBX10" w:hint="eastAsia"/>
                <w:color w:val="0000FF"/>
                <w:sz w:val="22"/>
                <w:szCs w:val="22"/>
              </w:rPr>
            </w:rPrChange>
          </w:rPr>
          <w:t>”</w:t>
        </w:r>
      </w:ins>
    </w:p>
    <w:p w14:paraId="631C2FC0" w14:textId="77777777" w:rsidR="00F87A5B" w:rsidDel="00EC0AEB" w:rsidRDefault="00F87A5B" w:rsidP="00EA750B">
      <w:pPr>
        <w:pStyle w:val="a3"/>
        <w:rPr>
          <w:ins w:id="253" w:author="Hu Chuan-Peng" w:date="2024-04-12T10:15:00Z"/>
          <w:del w:id="254" w:author="office user" w:date="2024-04-12T14:03:00Z"/>
          <w:rFonts w:ascii="CMSSBX10" w:hAnsi="CMSSBX10"/>
          <w:color w:val="0000FF"/>
          <w:sz w:val="22"/>
          <w:szCs w:val="22"/>
        </w:rPr>
      </w:pPr>
    </w:p>
    <w:p w14:paraId="25255CF2" w14:textId="788C2EF6" w:rsidR="00661492" w:rsidRPr="00C9332E" w:rsidDel="00EC0AEB" w:rsidRDefault="00661492" w:rsidP="00EA750B">
      <w:pPr>
        <w:pStyle w:val="a3"/>
        <w:rPr>
          <w:del w:id="255" w:author="office user" w:date="2024-04-12T14:03:00Z"/>
          <w:rFonts w:ascii="CMSSBX10" w:hAnsi="CMSSBX10"/>
          <w:color w:val="0000FF"/>
          <w:sz w:val="22"/>
          <w:szCs w:val="22"/>
        </w:rPr>
      </w:pPr>
      <w:ins w:id="256" w:author="Hu Chuan-Peng" w:date="2024-04-12T10:15:00Z">
        <w:del w:id="257" w:author="office user" w:date="2024-04-12T14:03:00Z">
          <w:r w:rsidDel="00EC0AEB">
            <w:rPr>
              <w:rFonts w:ascii="CMSSBX10" w:hAnsi="CMSSBX10"/>
              <w:color w:val="0000FF"/>
              <w:sz w:val="22"/>
              <w:szCs w:val="22"/>
            </w:rPr>
            <w:delText>[insert both old and new results to show that our conclusion holds as in previous version]</w:delText>
          </w:r>
        </w:del>
      </w:ins>
    </w:p>
    <w:p w14:paraId="56BA27C4" w14:textId="77777777" w:rsidR="00686AB3" w:rsidRDefault="00686AB3" w:rsidP="00EA750B">
      <w:pPr>
        <w:pStyle w:val="a3"/>
        <w:rPr>
          <w:rFonts w:ascii="CMR10" w:hAnsi="CMR10"/>
          <w:lang w:val="en-US"/>
        </w:rPr>
      </w:pPr>
      <w:r w:rsidRPr="00686AB3">
        <w:rPr>
          <w:rFonts w:ascii="CMR10" w:hAnsi="CMR10"/>
          <w:sz w:val="22"/>
          <w:szCs w:val="22"/>
          <w:lang w:val="en-US"/>
        </w:rPr>
        <w:t>Reviewer Comment 2.</w:t>
      </w:r>
      <w:r>
        <w:rPr>
          <w:rFonts w:ascii="CMR10" w:hAnsi="CMR10"/>
          <w:sz w:val="22"/>
          <w:szCs w:val="22"/>
          <w:lang w:val="en-US"/>
        </w:rPr>
        <w:t>2</w:t>
      </w:r>
      <w:r w:rsidRPr="00686AB3">
        <w:rPr>
          <w:rFonts w:ascii="CMR10" w:hAnsi="CMR10"/>
          <w:sz w:val="22"/>
          <w:szCs w:val="22"/>
          <w:lang w:val="en-US"/>
        </w:rPr>
        <w:t>—</w:t>
      </w:r>
      <w:r>
        <w:rPr>
          <w:rFonts w:ascii="Aptos" w:hAnsi="Aptos"/>
          <w:color w:val="212121"/>
          <w:sz w:val="22"/>
          <w:szCs w:val="22"/>
          <w:lang w:val="en-US"/>
        </w:rPr>
        <w:t xml:space="preserve"> </w:t>
      </w:r>
      <w:r w:rsidRPr="00686AB3">
        <w:rPr>
          <w:rFonts w:ascii="CMR10" w:hAnsi="CMR10"/>
          <w:sz w:val="22"/>
          <w:szCs w:val="22"/>
          <w:lang w:val="en-US"/>
        </w:rPr>
        <w:t xml:space="preserve">On page 11, the authors state that: “we used four approaches for splitting the trial-level data: first-second, odd-even, permutated, and Monte Carlo (Kahveci et al., 2022; Pronk et al., 2022). The first-second approach split trials into the first half and the second half. The odd-even approach split the trials into sequences based on their odd or even numbers. The permutation approach shuffled the trial order and randomly assigned trials to two halves. The Monte Carlo approach was </w:t>
      </w:r>
      <w:proofErr w:type="gramStart"/>
      <w:r w:rsidRPr="00686AB3">
        <w:rPr>
          <w:rFonts w:ascii="CMR10" w:hAnsi="CMR10"/>
          <w:sz w:val="22"/>
          <w:szCs w:val="22"/>
          <w:lang w:val="en-US"/>
        </w:rPr>
        <w:t>similar to</w:t>
      </w:r>
      <w:proofErr w:type="gramEnd"/>
      <w:r w:rsidRPr="00686AB3">
        <w:rPr>
          <w:rFonts w:ascii="CMR10" w:hAnsi="CMR10"/>
          <w:sz w:val="22"/>
          <w:szCs w:val="22"/>
          <w:lang w:val="en-US"/>
        </w:rPr>
        <w:t xml:space="preserve"> the permutation approach but iterated the process multiple times (usually thousands of times) to calculate the average and 95% confidence intervals of the split-half reliability.” These are not the names used by the authors of these texts for the metrics as they were described.</w:t>
      </w:r>
      <w:r w:rsidRPr="00686AB3">
        <w:rPr>
          <w:rFonts w:ascii="CMR10" w:hAnsi="CMR10"/>
          <w:lang w:val="en-US"/>
        </w:rPr>
        <w:t> </w:t>
      </w:r>
    </w:p>
    <w:p w14:paraId="0B287F8E" w14:textId="77777777" w:rsidR="00760160" w:rsidRDefault="00345A44" w:rsidP="00EA750B">
      <w:pPr>
        <w:pStyle w:val="a3"/>
        <w:rPr>
          <w:rFonts w:ascii="CMSSBX10" w:hAnsi="CMSSBX10"/>
          <w:color w:val="0000FF"/>
          <w:sz w:val="22"/>
          <w:szCs w:val="22"/>
        </w:rPr>
      </w:pPr>
      <w:r>
        <w:rPr>
          <w:rFonts w:ascii="CMSSBX10" w:hAnsi="CMSSBX10"/>
          <w:color w:val="0000FF"/>
          <w:sz w:val="22"/>
          <w:szCs w:val="22"/>
        </w:rPr>
        <w:t>Reply</w:t>
      </w:r>
      <w:r w:rsidRPr="00077534">
        <w:rPr>
          <w:rFonts w:ascii="CMSSBX10" w:hAnsi="CMSSBX10"/>
          <w:color w:val="0000FF"/>
          <w:sz w:val="22"/>
          <w:szCs w:val="22"/>
        </w:rPr>
        <w:t xml:space="preserve">: </w:t>
      </w:r>
      <w:r w:rsidR="00504777">
        <w:rPr>
          <w:rFonts w:ascii="CMSSBX10" w:hAnsi="CMSSBX10"/>
          <w:color w:val="0000FF"/>
          <w:sz w:val="22"/>
          <w:szCs w:val="22"/>
          <w:lang w:val="en-US"/>
        </w:rPr>
        <w:t xml:space="preserve"> </w:t>
      </w:r>
      <w:r w:rsidR="00504777" w:rsidRPr="00504777">
        <w:rPr>
          <w:rFonts w:ascii="CMSSBX10" w:hAnsi="CMSSBX10"/>
          <w:color w:val="0000FF"/>
          <w:sz w:val="22"/>
          <w:szCs w:val="22"/>
        </w:rPr>
        <w:t xml:space="preserve">We sincerely appreciate the thorough examination of our manuscript and value your insightful observations. </w:t>
      </w:r>
    </w:p>
    <w:p w14:paraId="1AB42DE3" w14:textId="5C2067E3" w:rsidR="00504777" w:rsidRDefault="00504777" w:rsidP="00EA750B">
      <w:pPr>
        <w:pStyle w:val="a3"/>
        <w:rPr>
          <w:rFonts w:ascii="CMSSBX10" w:hAnsi="CMSSBX10"/>
          <w:color w:val="0000FF"/>
          <w:sz w:val="22"/>
          <w:szCs w:val="22"/>
        </w:rPr>
      </w:pPr>
      <w:r w:rsidRPr="00504777">
        <w:rPr>
          <w:rFonts w:ascii="CMSSBX10" w:hAnsi="CMSSBX10"/>
          <w:color w:val="0000FF"/>
          <w:sz w:val="22"/>
          <w:szCs w:val="22"/>
        </w:rPr>
        <w:t xml:space="preserve">Following the submission of both our manuscript and preprint version to PsyArXiv, </w:t>
      </w:r>
      <w:commentRangeStart w:id="258"/>
      <w:commentRangeStart w:id="259"/>
      <w:r w:rsidRPr="00504777">
        <w:rPr>
          <w:rFonts w:ascii="CMSSBX10" w:hAnsi="CMSSBX10"/>
          <w:color w:val="0000FF"/>
          <w:sz w:val="22"/>
          <w:szCs w:val="22"/>
        </w:rPr>
        <w:t xml:space="preserve">we </w:t>
      </w:r>
      <w:ins w:id="260" w:author="office user" w:date="2024-04-12T14:35:00Z">
        <w:r w:rsidR="00286A05">
          <w:rPr>
            <w:rFonts w:ascii="CMSSBX10" w:hAnsi="CMSSBX10" w:hint="eastAsia"/>
            <w:color w:val="0000FF"/>
            <w:sz w:val="22"/>
            <w:szCs w:val="22"/>
          </w:rPr>
          <w:t>received</w:t>
        </w:r>
        <w:r w:rsidR="00286A05">
          <w:rPr>
            <w:rFonts w:ascii="CMSSBX10" w:hAnsi="CMSSBX10"/>
            <w:color w:val="0000FF"/>
            <w:sz w:val="22"/>
            <w:szCs w:val="22"/>
          </w:rPr>
          <w:t xml:space="preserve"> </w:t>
        </w:r>
      </w:ins>
      <w:ins w:id="261" w:author="office user" w:date="2024-04-12T15:29:00Z">
        <w:r w:rsidR="00C44195">
          <w:rPr>
            <w:rFonts w:ascii="CMSSBX10" w:hAnsi="CMSSBX10"/>
            <w:color w:val="0000FF"/>
            <w:sz w:val="22"/>
            <w:szCs w:val="22"/>
          </w:rPr>
          <w:t>feedback</w:t>
        </w:r>
      </w:ins>
      <w:ins w:id="262" w:author="office user" w:date="2024-04-12T14:36:00Z">
        <w:r w:rsidR="00286A05">
          <w:rPr>
            <w:rFonts w:ascii="CMSSBX10" w:hAnsi="CMSSBX10"/>
            <w:color w:val="0000FF"/>
            <w:sz w:val="22"/>
            <w:szCs w:val="22"/>
          </w:rPr>
          <w:t xml:space="preserve"> </w:t>
        </w:r>
        <w:r w:rsidR="00286A05">
          <w:rPr>
            <w:rFonts w:ascii="CMSSBX10" w:hAnsi="CMSSBX10" w:hint="eastAsia"/>
            <w:color w:val="0000FF"/>
            <w:sz w:val="22"/>
            <w:szCs w:val="22"/>
          </w:rPr>
          <w:t>from</w:t>
        </w:r>
        <w:r w:rsidR="00286A05">
          <w:rPr>
            <w:rFonts w:ascii="CMSSBX10" w:hAnsi="CMSSBX10"/>
            <w:color w:val="0000FF"/>
            <w:sz w:val="22"/>
            <w:szCs w:val="22"/>
          </w:rPr>
          <w:t xml:space="preserve"> </w:t>
        </w:r>
      </w:ins>
      <w:ins w:id="263" w:author="office user" w:date="2024-04-12T15:30:00Z">
        <w:r w:rsidR="00C44195">
          <w:rPr>
            <w:rFonts w:ascii="CMSSBX10" w:hAnsi="CMSSBX10" w:hint="eastAsia"/>
            <w:color w:val="0000FF"/>
            <w:sz w:val="22"/>
            <w:szCs w:val="22"/>
          </w:rPr>
          <w:t>scholars</w:t>
        </w:r>
        <w:r w:rsidR="00C44195">
          <w:rPr>
            <w:rFonts w:ascii="CMSSBX10" w:hAnsi="CMSSBX10"/>
            <w:color w:val="0000FF"/>
            <w:sz w:val="22"/>
            <w:szCs w:val="22"/>
          </w:rPr>
          <w:t xml:space="preserve"> </w:t>
        </w:r>
      </w:ins>
      <w:ins w:id="264" w:author="office user" w:date="2024-04-12T14:36:00Z">
        <w:r w:rsidR="00286A05">
          <w:rPr>
            <w:rFonts w:ascii="CMSSBX10" w:hAnsi="CMSSBX10" w:hint="eastAsia"/>
            <w:color w:val="0000FF"/>
            <w:sz w:val="22"/>
            <w:szCs w:val="22"/>
          </w:rPr>
          <w:t>that</w:t>
        </w:r>
        <w:r w:rsidR="00286A05">
          <w:rPr>
            <w:rFonts w:ascii="CMSSBX10" w:hAnsi="CMSSBX10"/>
            <w:color w:val="0000FF"/>
            <w:sz w:val="22"/>
            <w:szCs w:val="22"/>
          </w:rPr>
          <w:t xml:space="preserve"> </w:t>
        </w:r>
        <w:r w:rsidR="00286A05">
          <w:rPr>
            <w:rFonts w:ascii="CMSSBX10" w:hAnsi="CMSSBX10" w:hint="eastAsia"/>
            <w:color w:val="0000FF"/>
            <w:sz w:val="22"/>
            <w:szCs w:val="22"/>
          </w:rPr>
          <w:t>pointed</w:t>
        </w:r>
        <w:r w:rsidR="00286A05">
          <w:rPr>
            <w:rFonts w:ascii="CMSSBX10" w:hAnsi="CMSSBX10"/>
            <w:color w:val="0000FF"/>
            <w:sz w:val="22"/>
            <w:szCs w:val="22"/>
          </w:rPr>
          <w:t xml:space="preserve"> </w:t>
        </w:r>
        <w:r w:rsidR="00286A05">
          <w:rPr>
            <w:rFonts w:ascii="CMSSBX10" w:hAnsi="CMSSBX10" w:hint="eastAsia"/>
            <w:color w:val="0000FF"/>
            <w:sz w:val="22"/>
            <w:szCs w:val="22"/>
          </w:rPr>
          <w:t>out</w:t>
        </w:r>
        <w:r w:rsidR="00286A05">
          <w:rPr>
            <w:rFonts w:ascii="CMSSBX10" w:hAnsi="CMSSBX10"/>
            <w:color w:val="0000FF"/>
            <w:sz w:val="22"/>
            <w:szCs w:val="22"/>
          </w:rPr>
          <w:t xml:space="preserve"> </w:t>
        </w:r>
      </w:ins>
      <w:del w:id="265" w:author="office user" w:date="2024-04-12T14:36:00Z">
        <w:r w:rsidRPr="00504777" w:rsidDel="00286A05">
          <w:rPr>
            <w:rFonts w:ascii="CMSSBX10" w:hAnsi="CMSSBX10"/>
            <w:color w:val="0000FF"/>
            <w:sz w:val="22"/>
            <w:szCs w:val="22"/>
          </w:rPr>
          <w:delText xml:space="preserve">identified </w:delText>
        </w:r>
      </w:del>
      <w:r w:rsidRPr="00504777">
        <w:rPr>
          <w:rFonts w:ascii="CMSSBX10" w:hAnsi="CMSSBX10"/>
          <w:color w:val="0000FF"/>
          <w:sz w:val="22"/>
          <w:szCs w:val="22"/>
        </w:rPr>
        <w:t xml:space="preserve">an oversight </w:t>
      </w:r>
      <w:commentRangeEnd w:id="258"/>
      <w:r w:rsidR="00661492">
        <w:rPr>
          <w:rStyle w:val="aa"/>
        </w:rPr>
        <w:commentReference w:id="258"/>
      </w:r>
      <w:commentRangeEnd w:id="259"/>
      <w:r w:rsidR="00C44195">
        <w:rPr>
          <w:rStyle w:val="aa"/>
        </w:rPr>
        <w:commentReference w:id="259"/>
      </w:r>
      <w:r w:rsidRPr="00504777">
        <w:rPr>
          <w:rFonts w:ascii="CMSSBX10" w:hAnsi="CMSSBX10"/>
          <w:color w:val="0000FF"/>
          <w:sz w:val="22"/>
          <w:szCs w:val="22"/>
        </w:rPr>
        <w:t xml:space="preserve">in the </w:t>
      </w:r>
      <w:del w:id="266" w:author="office user" w:date="2024-04-12T14:28:00Z">
        <w:r w:rsidRPr="00504777" w:rsidDel="00850ABC">
          <w:rPr>
            <w:rFonts w:ascii="CMSSBX10" w:hAnsi="CMSSBX10"/>
            <w:color w:val="0000FF"/>
            <w:sz w:val="22"/>
            <w:szCs w:val="22"/>
          </w:rPr>
          <w:delText>labeling</w:delText>
        </w:r>
      </w:del>
      <w:ins w:id="267" w:author="office user" w:date="2024-04-12T14:28:00Z">
        <w:r w:rsidR="00850ABC" w:rsidRPr="00504777">
          <w:rPr>
            <w:rFonts w:ascii="CMSSBX10" w:hAnsi="CMSSBX10"/>
            <w:color w:val="0000FF"/>
            <w:sz w:val="22"/>
            <w:szCs w:val="22"/>
          </w:rPr>
          <w:t>labelling</w:t>
        </w:r>
      </w:ins>
      <w:r w:rsidRPr="00504777">
        <w:rPr>
          <w:rFonts w:ascii="CMSSBX10" w:hAnsi="CMSSBX10"/>
          <w:color w:val="0000FF"/>
          <w:sz w:val="22"/>
          <w:szCs w:val="22"/>
        </w:rPr>
        <w:t xml:space="preserve"> of errors related to our descriptions of permuted and Monte Carlo split-half reliability</w:t>
      </w:r>
      <w:r>
        <w:rPr>
          <w:rFonts w:ascii="CMSSBX10" w:hAnsi="CMSSBX10"/>
          <w:color w:val="0000FF"/>
          <w:sz w:val="22"/>
          <w:szCs w:val="22"/>
          <w:lang w:val="en-US"/>
        </w:rPr>
        <w:t xml:space="preserve">. </w:t>
      </w:r>
      <w:r w:rsidRPr="00504777">
        <w:rPr>
          <w:rFonts w:ascii="CMSSBX10" w:hAnsi="CMSSBX10"/>
          <w:color w:val="0000FF"/>
          <w:sz w:val="22"/>
          <w:szCs w:val="22"/>
        </w:rPr>
        <w:t>Upon further investigation, we discovered that the Monte Carlo split-half method may lead to inflated reliability, attributable to its resampling with replacement from the dataset, potentially causing misinterpretation. Consequently, we have made the decision to exclude this method from our analysis. We have updated the preprint to rectify the terminology and implemented corresponding changes throughout the manuscript and supplementary materials, including deviations from the pre-registration plan, to enhance clarity and accuracy.</w:t>
      </w:r>
    </w:p>
    <w:p w14:paraId="047BB1DE" w14:textId="6BDAAFF6" w:rsidR="00077534" w:rsidRPr="00077534" w:rsidRDefault="00B7016F" w:rsidP="00EA750B">
      <w:pPr>
        <w:pStyle w:val="a3"/>
        <w:rPr>
          <w:rFonts w:ascii="CMSSBX10" w:hAnsi="CMSSBX10"/>
          <w:color w:val="0000FF"/>
          <w:sz w:val="22"/>
          <w:szCs w:val="22"/>
          <w:lang w:val="en-US"/>
        </w:rPr>
      </w:pPr>
      <w:r w:rsidRPr="00600FB7">
        <w:rPr>
          <w:rFonts w:ascii="CMSSBX10" w:hAnsi="CMSSBX10"/>
          <w:color w:val="0000FF"/>
          <w:sz w:val="22"/>
          <w:szCs w:val="22"/>
          <w:lang w:val="en-US"/>
        </w:rPr>
        <w:t>p.</w:t>
      </w:r>
      <w:r w:rsidR="00600FB7" w:rsidRPr="00600FB7">
        <w:rPr>
          <w:rFonts w:ascii="CMSSBX10" w:hAnsi="CMSSBX10"/>
          <w:color w:val="0000FF"/>
          <w:sz w:val="22"/>
          <w:szCs w:val="22"/>
          <w:lang w:val="en-US"/>
        </w:rPr>
        <w:t>13</w:t>
      </w:r>
      <w:r w:rsidR="00077534" w:rsidRPr="00600FB7">
        <w:rPr>
          <w:rFonts w:ascii="CMSSBX10" w:hAnsi="CMSSBX10"/>
          <w:color w:val="0000FF"/>
          <w:sz w:val="22"/>
          <w:szCs w:val="22"/>
          <w:lang w:val="en-US"/>
        </w:rPr>
        <w:t xml:space="preserve"> in Analysis</w:t>
      </w:r>
      <w:r w:rsidR="00077534">
        <w:rPr>
          <w:rFonts w:ascii="CMSSBX10" w:hAnsi="CMSSBX10"/>
          <w:color w:val="0000FF"/>
          <w:sz w:val="22"/>
          <w:szCs w:val="22"/>
          <w:lang w:val="en-US"/>
        </w:rPr>
        <w:t>:</w:t>
      </w:r>
      <w:r w:rsidR="00504777">
        <w:rPr>
          <w:rFonts w:ascii="CMSSBX10" w:hAnsi="CMSSBX10"/>
          <w:color w:val="0000FF"/>
          <w:sz w:val="22"/>
          <w:szCs w:val="22"/>
          <w:lang w:val="en-US"/>
        </w:rPr>
        <w:t>”</w:t>
      </w:r>
      <w:r w:rsidR="00504777" w:rsidRPr="00600FB7">
        <w:rPr>
          <w:rFonts w:ascii="CMSSBX10" w:hAnsi="CMSSBX10"/>
          <w:color w:val="0000FF"/>
          <w:sz w:val="22"/>
          <w:szCs w:val="22"/>
          <w:lang w:val="en-US"/>
        </w:rPr>
        <w:t xml:space="preserve"> </w:t>
      </w:r>
      <w:r w:rsidR="00504777">
        <w:rPr>
          <w:rFonts w:ascii="CMSSBX10" w:hAnsi="CMSSBX10"/>
          <w:color w:val="0000FF"/>
          <w:sz w:val="22"/>
          <w:szCs w:val="22"/>
          <w:lang w:val="en-US"/>
        </w:rPr>
        <w:t xml:space="preserve">… </w:t>
      </w:r>
      <w:r w:rsidR="00504777" w:rsidRPr="00504777">
        <w:rPr>
          <w:rFonts w:ascii="CMSSBX10" w:hAnsi="CMSSBX10"/>
          <w:color w:val="0000FF"/>
          <w:sz w:val="22"/>
          <w:szCs w:val="22"/>
          <w:lang w:val="en-US"/>
        </w:rPr>
        <w:t xml:space="preserve">To ensure methodological rigorousness, we used </w:t>
      </w:r>
      <w:r w:rsidR="00504777" w:rsidRPr="000D183D">
        <w:rPr>
          <w:rFonts w:ascii="CMSSBX10" w:hAnsi="CMSSBX10"/>
          <w:i/>
          <w:iCs/>
          <w:color w:val="0000FF"/>
          <w:sz w:val="22"/>
          <w:szCs w:val="22"/>
          <w:lang w:val="en-US"/>
        </w:rPr>
        <w:t>three approaches</w:t>
      </w:r>
      <w:r w:rsidR="00504777" w:rsidRPr="00504777">
        <w:rPr>
          <w:rFonts w:ascii="CMSSBX10" w:hAnsi="CMSSBX10"/>
          <w:color w:val="0000FF"/>
          <w:sz w:val="22"/>
          <w:szCs w:val="22"/>
          <w:lang w:val="en-US"/>
        </w:rPr>
        <w:t xml:space="preserve"> for splitting the trial-level data: first-second, odd-even and permutated</w:t>
      </w:r>
      <w:r w:rsidR="00504777">
        <w:rPr>
          <w:rFonts w:ascii="CMSSBX10" w:hAnsi="CMSSBX10"/>
          <w:color w:val="0000FF"/>
          <w:sz w:val="22"/>
          <w:szCs w:val="22"/>
          <w:lang w:val="en-US"/>
        </w:rPr>
        <w:t xml:space="preserve">… </w:t>
      </w:r>
      <w:r w:rsidR="00504777" w:rsidRPr="000D183D">
        <w:rPr>
          <w:rFonts w:ascii="CMSSBX10" w:hAnsi="CMSSBX10"/>
          <w:i/>
          <w:iCs/>
          <w:color w:val="0000FF"/>
          <w:sz w:val="22"/>
          <w:szCs w:val="22"/>
          <w:lang w:val="en-US"/>
        </w:rPr>
        <w:t>The permutated approach shuffled the trial order and randomly assigned trials to two halves, iterating the process multiple times (usually thousands of times) to calculate the average and 95\% confidence intervals of the split-half reliability.</w:t>
      </w:r>
      <w:r w:rsidR="00504777">
        <w:rPr>
          <w:rFonts w:ascii="CMSSBX10" w:hAnsi="CMSSBX10"/>
          <w:color w:val="0000FF"/>
          <w:sz w:val="22"/>
          <w:szCs w:val="22"/>
          <w:lang w:val="en-US"/>
        </w:rPr>
        <w:t>”</w:t>
      </w:r>
    </w:p>
    <w:p w14:paraId="2E3E90EE" w14:textId="35450B42" w:rsidR="00077534" w:rsidRDefault="00B7016F" w:rsidP="00EA750B">
      <w:pPr>
        <w:pStyle w:val="a3"/>
        <w:rPr>
          <w:rFonts w:ascii="CMSSBX10" w:hAnsi="CMSSBX10"/>
          <w:color w:val="0000FF"/>
          <w:sz w:val="22"/>
          <w:szCs w:val="22"/>
        </w:rPr>
      </w:pPr>
      <w:r w:rsidRPr="00600FB7">
        <w:rPr>
          <w:rFonts w:ascii="CMSSBX10" w:hAnsi="CMSSBX10"/>
          <w:color w:val="0000FF"/>
          <w:sz w:val="22"/>
          <w:szCs w:val="22"/>
        </w:rPr>
        <w:t>p.</w:t>
      </w:r>
      <w:r w:rsidR="00600FB7" w:rsidRPr="00600FB7">
        <w:rPr>
          <w:rFonts w:ascii="CMSSBX10" w:hAnsi="CMSSBX10"/>
          <w:color w:val="0000FF"/>
          <w:sz w:val="22"/>
          <w:szCs w:val="22"/>
        </w:rPr>
        <w:t>15</w:t>
      </w:r>
      <w:r w:rsidR="00077534" w:rsidRPr="00600FB7">
        <w:rPr>
          <w:rFonts w:ascii="CMSSBX10" w:hAnsi="CMSSBX10"/>
          <w:color w:val="0000FF"/>
          <w:sz w:val="22"/>
          <w:szCs w:val="22"/>
        </w:rPr>
        <w:t xml:space="preserve"> in </w:t>
      </w:r>
      <w:r w:rsidR="00600FB7" w:rsidRPr="00600FB7">
        <w:rPr>
          <w:rFonts w:ascii="CMSSBX10" w:hAnsi="CMSSBX10"/>
          <w:color w:val="0000FF"/>
          <w:sz w:val="22"/>
          <w:szCs w:val="22"/>
        </w:rPr>
        <w:t>Deviation from Preregistration</w:t>
      </w:r>
      <w:r w:rsidR="00077534" w:rsidRPr="00600FB7">
        <w:rPr>
          <w:rFonts w:ascii="CMSSBX10" w:hAnsi="CMSSBX10"/>
          <w:color w:val="0000FF"/>
          <w:sz w:val="22"/>
          <w:szCs w:val="22"/>
        </w:rPr>
        <w:t xml:space="preserve">: </w:t>
      </w:r>
      <w:r w:rsidR="00077534">
        <w:rPr>
          <w:rFonts w:ascii="CMSSBX10" w:hAnsi="CMSSBX10"/>
          <w:color w:val="0000FF"/>
          <w:sz w:val="22"/>
          <w:szCs w:val="22"/>
        </w:rPr>
        <w:t>“</w:t>
      </w:r>
      <w:r w:rsidR="00077534" w:rsidRPr="00600FB7">
        <w:rPr>
          <w:rFonts w:ascii="CMSSBX10" w:hAnsi="CMSSBX10"/>
          <w:color w:val="0000FF"/>
          <w:sz w:val="22"/>
          <w:szCs w:val="22"/>
        </w:rPr>
        <w:t>Finally, we</w:t>
      </w:r>
      <w:r w:rsidR="00077534" w:rsidRPr="000D183D">
        <w:rPr>
          <w:rFonts w:ascii="CMSSBX10" w:hAnsi="CMSSBX10"/>
          <w:i/>
          <w:iCs/>
          <w:color w:val="0000FF"/>
          <w:sz w:val="22"/>
          <w:szCs w:val="22"/>
        </w:rPr>
        <w:t xml:space="preserve"> had incorrectly </w:t>
      </w:r>
      <w:r w:rsidR="00600FB7" w:rsidRPr="000D183D">
        <w:rPr>
          <w:rFonts w:ascii="CMSSBX10" w:hAnsi="CMSSBX10"/>
          <w:i/>
          <w:iCs/>
          <w:color w:val="0000FF"/>
          <w:sz w:val="22"/>
          <w:szCs w:val="22"/>
        </w:rPr>
        <w:t>labelled</w:t>
      </w:r>
      <w:r w:rsidR="00077534" w:rsidRPr="000D183D">
        <w:rPr>
          <w:rFonts w:ascii="CMSSBX10" w:hAnsi="CMSSBX10"/>
          <w:i/>
          <w:iCs/>
          <w:color w:val="0000FF"/>
          <w:sz w:val="22"/>
          <w:szCs w:val="22"/>
        </w:rPr>
        <w:t xml:space="preserve"> the permutation method as Monte-Carlo in the first version of preprint. Thus, we corrected the misuse of phrase in the updated version. Additionally, upon a thorough examination of the Monte-Carlo approach, we identified that its utilization </w:t>
      </w:r>
      <w:del w:id="268" w:author="office user" w:date="2024-04-12T14:37:00Z">
        <w:r w:rsidR="00077534" w:rsidRPr="000D183D" w:rsidDel="00FA4E80">
          <w:rPr>
            <w:rFonts w:ascii="CMSSBX10" w:hAnsi="CMSSBX10"/>
            <w:i/>
            <w:iCs/>
            <w:color w:val="0000FF"/>
            <w:sz w:val="22"/>
            <w:szCs w:val="22"/>
          </w:rPr>
          <w:delText>could  inflate</w:delText>
        </w:r>
      </w:del>
      <w:ins w:id="269" w:author="office user" w:date="2024-04-12T14:37:00Z">
        <w:r w:rsidR="00FA4E80" w:rsidRPr="000D183D">
          <w:rPr>
            <w:rFonts w:ascii="CMSSBX10" w:hAnsi="CMSSBX10"/>
            <w:i/>
            <w:iCs/>
            <w:color w:val="0000FF"/>
            <w:sz w:val="22"/>
            <w:szCs w:val="22"/>
          </w:rPr>
          <w:t>could inflate</w:t>
        </w:r>
      </w:ins>
      <w:r w:rsidR="00077534" w:rsidRPr="000D183D">
        <w:rPr>
          <w:rFonts w:ascii="CMSSBX10" w:hAnsi="CMSSBX10"/>
          <w:i/>
          <w:iCs/>
          <w:color w:val="0000FF"/>
          <w:sz w:val="22"/>
          <w:szCs w:val="22"/>
        </w:rPr>
        <w:t xml:space="preserve"> reliability due to its psychometric properties</w:t>
      </w:r>
      <w:r w:rsidR="00077534" w:rsidRPr="000D183D">
        <w:rPr>
          <w:rFonts w:ascii="CMSSBX10" w:hAnsi="CMSSBX10"/>
          <w:i/>
          <w:iCs/>
          <w:color w:val="0000FF"/>
          <w:sz w:val="22"/>
          <w:szCs w:val="22"/>
          <w:lang w:val="en-US"/>
        </w:rPr>
        <w:t xml:space="preserve"> (Kahveci et al., 2022)</w:t>
      </w:r>
      <w:r w:rsidR="00077534" w:rsidRPr="000D183D">
        <w:rPr>
          <w:rFonts w:ascii="CMSSBX10" w:hAnsi="CMSSBX10"/>
          <w:i/>
          <w:iCs/>
          <w:color w:val="0000FF"/>
          <w:sz w:val="22"/>
          <w:szCs w:val="22"/>
        </w:rPr>
        <w:t>. Consequently, we did not include this method in our analysis.</w:t>
      </w:r>
      <w:r w:rsidR="00077534">
        <w:rPr>
          <w:rFonts w:ascii="CMSSBX10" w:hAnsi="CMSSBX10"/>
          <w:color w:val="0000FF"/>
          <w:sz w:val="22"/>
          <w:szCs w:val="22"/>
        </w:rPr>
        <w:t>”</w:t>
      </w:r>
    </w:p>
    <w:p w14:paraId="73A16D77" w14:textId="54543C6A" w:rsidR="00504777" w:rsidRDefault="00504777" w:rsidP="00EA750B">
      <w:pPr>
        <w:pStyle w:val="a3"/>
        <w:rPr>
          <w:rFonts w:ascii="CMSSBX10" w:hAnsi="CMSSBX10"/>
          <w:color w:val="0000FF"/>
          <w:sz w:val="22"/>
          <w:szCs w:val="22"/>
        </w:rPr>
      </w:pPr>
      <w:r w:rsidRPr="00504777">
        <w:rPr>
          <w:rFonts w:ascii="CMSSBX10" w:hAnsi="CMSSBX10"/>
          <w:color w:val="0000FF"/>
          <w:sz w:val="22"/>
          <w:szCs w:val="22"/>
        </w:rPr>
        <w:t>We sincerely apologize for any confusion that may have arisen and express our gratitude for your invaluable feedback.</w:t>
      </w:r>
    </w:p>
    <w:p w14:paraId="3E7C1A3D" w14:textId="77777777" w:rsidR="00686AB3" w:rsidRDefault="00686AB3" w:rsidP="00EA750B">
      <w:pPr>
        <w:pStyle w:val="a3"/>
        <w:rPr>
          <w:rStyle w:val="apple-converted-space"/>
          <w:rFonts w:ascii="Aptos" w:hAnsi="Aptos"/>
          <w:color w:val="212121"/>
          <w:sz w:val="22"/>
          <w:szCs w:val="22"/>
        </w:rPr>
      </w:pPr>
      <w:r w:rsidRPr="001B5C01">
        <w:rPr>
          <w:rFonts w:ascii="CMR10" w:hAnsi="CMR10"/>
          <w:sz w:val="22"/>
          <w:szCs w:val="22"/>
        </w:rPr>
        <w:t xml:space="preserve">Reviewer Comment 2.3— While I believe the information provided by this manuscript is already a good contribution to the field, I do believe that there is more potential to this study that has gone untapped so far. </w:t>
      </w:r>
      <w:r w:rsidRPr="00686AB3">
        <w:rPr>
          <w:rFonts w:ascii="CMR10" w:hAnsi="CMR10"/>
          <w:sz w:val="22"/>
          <w:szCs w:val="22"/>
          <w:lang w:val="en-US"/>
        </w:rPr>
        <w:t xml:space="preserve">Specifically, it would be helpful for researchers to know at which trial counts their SPMT is sufficiently reliable. I recommend using the </w:t>
      </w:r>
      <w:r w:rsidRPr="008D41EC">
        <w:rPr>
          <w:rFonts w:ascii="CMR10" w:hAnsi="CMR10"/>
          <w:sz w:val="22"/>
          <w:szCs w:val="22"/>
          <w:lang w:val="en-US"/>
        </w:rPr>
        <w:t>Spearman-Brown prediction formula to artificially shrink or enlarge the trial counts for the studies examined and see at which count the reliability becomes sufficient.</w:t>
      </w:r>
      <w:r>
        <w:rPr>
          <w:rStyle w:val="apple-converted-space"/>
          <w:rFonts w:ascii="Aptos" w:hAnsi="Aptos"/>
          <w:color w:val="212121"/>
          <w:sz w:val="22"/>
          <w:szCs w:val="22"/>
        </w:rPr>
        <w:t> </w:t>
      </w:r>
    </w:p>
    <w:p w14:paraId="26E59AD6" w14:textId="6E46DA66" w:rsidR="003978DB" w:rsidRPr="003978DB" w:rsidRDefault="00345A44" w:rsidP="003978DB">
      <w:pPr>
        <w:pStyle w:val="a3"/>
        <w:rPr>
          <w:rFonts w:ascii="CMSS10" w:hAnsi="CMSS10"/>
          <w:color w:val="0000FF"/>
          <w:sz w:val="22"/>
          <w:szCs w:val="22"/>
        </w:rPr>
      </w:pPr>
      <w:r>
        <w:rPr>
          <w:rFonts w:ascii="CMSSBX10" w:hAnsi="CMSSBX10"/>
          <w:color w:val="0000FF"/>
          <w:sz w:val="22"/>
          <w:szCs w:val="22"/>
        </w:rPr>
        <w:t>Reply</w:t>
      </w:r>
      <w:r>
        <w:rPr>
          <w:rFonts w:ascii="CMSS10" w:hAnsi="CMSS10"/>
          <w:color w:val="0000FF"/>
          <w:sz w:val="22"/>
          <w:szCs w:val="22"/>
        </w:rPr>
        <w:t xml:space="preserve">: </w:t>
      </w:r>
      <w:r w:rsidR="003978DB" w:rsidRPr="003978DB">
        <w:rPr>
          <w:rFonts w:ascii="CMSSBX10" w:hAnsi="CMSSBX10"/>
          <w:color w:val="0000FF"/>
          <w:sz w:val="22"/>
          <w:szCs w:val="22"/>
        </w:rPr>
        <w:t>Thank you for your constructive feedback and suggestions for further exploration of our study.</w:t>
      </w:r>
    </w:p>
    <w:p w14:paraId="0B33FC66" w14:textId="6B4D6433" w:rsidR="00707C8D" w:rsidRDefault="003978DB" w:rsidP="00EA750B">
      <w:pPr>
        <w:pStyle w:val="a3"/>
        <w:rPr>
          <w:ins w:id="270" w:author="Hu Chuan-Peng" w:date="2024-04-12T10:17:00Z"/>
          <w:rFonts w:ascii="CMSSBX10" w:hAnsi="CMSSBX10"/>
          <w:color w:val="0000FF"/>
          <w:sz w:val="22"/>
          <w:szCs w:val="22"/>
        </w:rPr>
      </w:pPr>
      <w:r w:rsidRPr="003978DB">
        <w:rPr>
          <w:rFonts w:ascii="CMSSBX10" w:hAnsi="CMSSBX10"/>
          <w:color w:val="0000FF"/>
          <w:sz w:val="22"/>
          <w:szCs w:val="22"/>
        </w:rPr>
        <w:t xml:space="preserve">We have taken note of your recommendation regarding the use of the Spearman-Brown prediction formula to determine the trial counts at which the </w:t>
      </w:r>
      <w:r>
        <w:rPr>
          <w:rFonts w:ascii="CMSSBX10" w:hAnsi="CMSSBX10"/>
          <w:color w:val="0000FF"/>
          <w:sz w:val="22"/>
          <w:szCs w:val="22"/>
          <w:lang w:val="en-US"/>
        </w:rPr>
        <w:t xml:space="preserve">SMT </w:t>
      </w:r>
      <w:r w:rsidRPr="003978DB">
        <w:rPr>
          <w:rFonts w:ascii="CMSSBX10" w:hAnsi="CMSSBX10"/>
          <w:color w:val="0000FF"/>
          <w:sz w:val="22"/>
          <w:szCs w:val="22"/>
        </w:rPr>
        <w:t>achieves sufficient reliability</w:t>
      </w:r>
      <w:r>
        <w:rPr>
          <w:rFonts w:ascii="CMSSBX10" w:hAnsi="CMSSBX10"/>
          <w:color w:val="0000FF"/>
          <w:sz w:val="22"/>
          <w:szCs w:val="22"/>
          <w:lang w:val="en-US"/>
        </w:rPr>
        <w:t xml:space="preserve">. </w:t>
      </w:r>
      <w:r w:rsidRPr="003978DB">
        <w:rPr>
          <w:rFonts w:ascii="CMSSBX10" w:hAnsi="CMSSBX10"/>
          <w:color w:val="0000FF"/>
          <w:sz w:val="22"/>
          <w:szCs w:val="22"/>
        </w:rPr>
        <w:t xml:space="preserve">We have included the results of this analysis in the exploratory </w:t>
      </w:r>
      <w:r w:rsidR="00600FB7">
        <w:rPr>
          <w:rFonts w:ascii="CMSSBX10" w:hAnsi="CMSSBX10"/>
          <w:color w:val="0000FF"/>
          <w:sz w:val="22"/>
          <w:szCs w:val="22"/>
        </w:rPr>
        <w:t xml:space="preserve">analysis </w:t>
      </w:r>
      <w:r w:rsidRPr="003978DB">
        <w:rPr>
          <w:rFonts w:ascii="CMSSBX10" w:hAnsi="CMSSBX10"/>
          <w:color w:val="0000FF"/>
          <w:sz w:val="22"/>
          <w:szCs w:val="22"/>
        </w:rPr>
        <w:t>section of our manuscript. However, it's important to emphasize that these findings are based on our current dataset and should be interpreted with caution. Further validation and verification of this relationship would be essential and will require new data collection efforts in future research.</w:t>
      </w:r>
    </w:p>
    <w:p w14:paraId="4E106EC9" w14:textId="4AC9FF96" w:rsidR="00AD4888" w:rsidRPr="00AD4888" w:rsidRDefault="00AD4888">
      <w:pPr>
        <w:pStyle w:val="a3"/>
        <w:rPr>
          <w:ins w:id="271" w:author="office user" w:date="2024-04-12T13:49:00Z"/>
          <w:rFonts w:ascii="CMSSBX10" w:hAnsi="CMSSBX10"/>
          <w:color w:val="0000FF"/>
          <w:sz w:val="22"/>
          <w:szCs w:val="22"/>
          <w:rPrChange w:id="272" w:author="office user" w:date="2024-04-12T13:49:00Z">
            <w:rPr>
              <w:ins w:id="273" w:author="office user" w:date="2024-04-12T13:49:00Z"/>
              <w:color w:val="0000FF"/>
            </w:rPr>
          </w:rPrChange>
        </w:rPr>
        <w:pPrChange w:id="274" w:author="office user" w:date="2024-04-12T13:49:00Z">
          <w:pPr/>
        </w:pPrChange>
      </w:pPr>
      <w:ins w:id="275" w:author="office user" w:date="2024-04-12T13:49:00Z">
        <w:r w:rsidRPr="00AD4888">
          <w:rPr>
            <w:rFonts w:ascii="CMSSBX10" w:hAnsi="CMSSBX10"/>
            <w:color w:val="0000FF"/>
            <w:sz w:val="22"/>
            <w:szCs w:val="22"/>
            <w:rPrChange w:id="276" w:author="office user" w:date="2024-04-12T13:49:00Z">
              <w:rPr>
                <w:color w:val="0000FF"/>
              </w:rPr>
            </w:rPrChange>
          </w:rPr>
          <w:t>“</w:t>
        </w:r>
        <w:proofErr w:type="gramStart"/>
        <w:r w:rsidRPr="00AD4888">
          <w:rPr>
            <w:rFonts w:ascii="CMSSBX10" w:hAnsi="CMSSBX10"/>
            <w:color w:val="0000FF"/>
            <w:sz w:val="22"/>
            <w:szCs w:val="22"/>
            <w:rPrChange w:id="277" w:author="office user" w:date="2024-04-12T13:49:00Z">
              <w:rPr>
                <w:color w:val="0000FF"/>
              </w:rPr>
            </w:rPrChange>
          </w:rPr>
          <w:t>we</w:t>
        </w:r>
        <w:proofErr w:type="gramEnd"/>
        <w:r w:rsidRPr="00AD4888">
          <w:rPr>
            <w:rFonts w:ascii="CMSSBX10" w:hAnsi="CMSSBX10"/>
            <w:color w:val="0000FF"/>
            <w:sz w:val="22"/>
            <w:szCs w:val="22"/>
            <w:rPrChange w:id="278" w:author="office user" w:date="2024-04-12T13:49:00Z">
              <w:rPr>
                <w:color w:val="0000FF"/>
              </w:rPr>
            </w:rPrChange>
          </w:rPr>
          <w:t xml:space="preserve"> adopted the Spearman-Brown prediction formula based on our current data to predict the trial counts at which the SMT achieves sufficient reliability (see Fig. S10). The results indicate that the SMT paradigm requires approximately </w:t>
        </w:r>
        <w:r w:rsidRPr="00AD4888">
          <w:rPr>
            <w:rFonts w:ascii="CMSSBX10" w:hAnsi="CMSSBX10"/>
            <w:color w:val="0000FF"/>
            <w:sz w:val="22"/>
            <w:szCs w:val="22"/>
            <w:rPrChange w:id="279" w:author="office user" w:date="2024-04-12T13:49:00Z">
              <w:rPr>
                <w:rFonts w:eastAsiaTheme="minorEastAsia"/>
                <w:color w:val="0000FF"/>
              </w:rPr>
            </w:rPrChange>
          </w:rPr>
          <w:t>1</w:t>
        </w:r>
        <w:r w:rsidRPr="00AD4888">
          <w:rPr>
            <w:rFonts w:ascii="CMSSBX10" w:hAnsi="CMSSBX10"/>
            <w:color w:val="0000FF"/>
            <w:sz w:val="22"/>
            <w:szCs w:val="22"/>
            <w:rPrChange w:id="280" w:author="office user" w:date="2024-04-12T13:49:00Z">
              <w:rPr>
                <w:color w:val="0000FF"/>
              </w:rPr>
            </w:rPrChange>
          </w:rPr>
          <w:t xml:space="preserve">80 trials to achieve a permutated split-half reliability of 0.8 for the SPE measure of RT under the “Stranger’ and under the “Close’ condition. Furthermore, achieving a permutated SHR of 0.8 of the parameter </w:t>
        </w:r>
        <w:r w:rsidRPr="00AD4888">
          <w:rPr>
            <w:rFonts w:ascii="CMSSBX10" w:hAnsi="CMSSBX10"/>
            <w:color w:val="0000FF"/>
            <w:sz w:val="22"/>
            <w:szCs w:val="22"/>
            <w:rPrChange w:id="281" w:author="office user" w:date="2024-04-12T13:49:00Z">
              <w:rPr>
                <w:i/>
                <w:iCs/>
                <w:color w:val="0000FF"/>
              </w:rPr>
            </w:rPrChange>
          </w:rPr>
          <w:t>v</w:t>
        </w:r>
        <w:r w:rsidRPr="00AD4888">
          <w:rPr>
            <w:rFonts w:ascii="CMSSBX10" w:hAnsi="CMSSBX10"/>
            <w:color w:val="0000FF"/>
            <w:sz w:val="22"/>
            <w:szCs w:val="22"/>
            <w:rPrChange w:id="282" w:author="office user" w:date="2024-04-12T13:49:00Z">
              <w:rPr>
                <w:color w:val="0000FF"/>
              </w:rPr>
            </w:rPrChange>
          </w:rPr>
          <w:t xml:space="preserve"> may require more than </w:t>
        </w:r>
        <w:r w:rsidRPr="00AD4888">
          <w:rPr>
            <w:rFonts w:ascii="CMSSBX10" w:hAnsi="CMSSBX10"/>
            <w:color w:val="0000FF"/>
            <w:sz w:val="22"/>
            <w:szCs w:val="22"/>
            <w:rPrChange w:id="283" w:author="office user" w:date="2024-04-12T13:49:00Z">
              <w:rPr>
                <w:rFonts w:eastAsiaTheme="minorEastAsia"/>
                <w:color w:val="0000FF"/>
              </w:rPr>
            </w:rPrChange>
          </w:rPr>
          <w:t>300</w:t>
        </w:r>
        <w:r w:rsidRPr="00AD4888">
          <w:rPr>
            <w:rFonts w:ascii="CMSSBX10" w:hAnsi="CMSSBX10"/>
            <w:color w:val="0000FF"/>
            <w:sz w:val="22"/>
            <w:szCs w:val="22"/>
            <w:rPrChange w:id="284" w:author="office user" w:date="2024-04-12T13:49:00Z">
              <w:rPr>
                <w:color w:val="0000FF"/>
              </w:rPr>
            </w:rPrChange>
          </w:rPr>
          <w:t xml:space="preserve"> trials. Due to the reliability of parameter </w:t>
        </w:r>
        <w:r w:rsidRPr="00AD4888">
          <w:rPr>
            <w:rFonts w:ascii="CMSSBX10" w:hAnsi="CMSSBX10"/>
            <w:color w:val="0000FF"/>
            <w:sz w:val="22"/>
            <w:szCs w:val="22"/>
            <w:rPrChange w:id="285" w:author="office user" w:date="2024-04-12T13:49:00Z">
              <w:rPr>
                <w:i/>
                <w:iCs/>
                <w:color w:val="0000FF"/>
              </w:rPr>
            </w:rPrChange>
          </w:rPr>
          <w:t>z</w:t>
        </w:r>
        <w:r w:rsidRPr="00AD4888">
          <w:rPr>
            <w:rFonts w:ascii="CMSSBX10" w:hAnsi="CMSSBX10"/>
            <w:color w:val="0000FF"/>
            <w:sz w:val="22"/>
            <w:szCs w:val="22"/>
            <w:rPrChange w:id="286" w:author="office user" w:date="2024-04-12T13:49:00Z">
              <w:rPr>
                <w:color w:val="0000FF"/>
              </w:rPr>
            </w:rPrChange>
          </w:rPr>
          <w:t xml:space="preserve"> being close to zero, it is impossible to achieve a reliability of 0.8 within a limited number of trials.</w:t>
        </w:r>
      </w:ins>
    </w:p>
    <w:p w14:paraId="2A571FD5" w14:textId="3D59617E" w:rsidR="00AD4888" w:rsidRPr="00AD4888" w:rsidRDefault="00AD4888">
      <w:pPr>
        <w:pStyle w:val="a3"/>
        <w:rPr>
          <w:ins w:id="287" w:author="office user" w:date="2024-04-12T13:49:00Z"/>
          <w:rFonts w:ascii="CMSSBX10" w:hAnsi="CMSSBX10"/>
          <w:color w:val="0000FF"/>
          <w:sz w:val="22"/>
          <w:szCs w:val="22"/>
          <w:rPrChange w:id="288" w:author="office user" w:date="2024-04-12T13:49:00Z">
            <w:rPr>
              <w:ins w:id="289" w:author="office user" w:date="2024-04-12T13:49:00Z"/>
              <w:rFonts w:eastAsiaTheme="minorEastAsia"/>
              <w:color w:val="0000FF"/>
            </w:rPr>
          </w:rPrChange>
        </w:rPr>
        <w:pPrChange w:id="290" w:author="office user" w:date="2024-04-12T13:49:00Z">
          <w:pPr/>
        </w:pPrChange>
      </w:pPr>
      <w:ins w:id="291" w:author="office user" w:date="2024-04-12T13:49:00Z">
        <w:r w:rsidRPr="00AD4888">
          <w:rPr>
            <w:rFonts w:ascii="CMSSBX10" w:hAnsi="CMSSBX10"/>
            <w:noProof/>
            <w:color w:val="0000FF"/>
            <w:sz w:val="22"/>
            <w:szCs w:val="22"/>
            <w:rPrChange w:id="292" w:author="office user" w:date="2024-04-12T13:49:00Z">
              <w:rPr>
                <w:noProof/>
              </w:rPr>
            </w:rPrChange>
          </w:rPr>
          <w:drawing>
            <wp:inline distT="0" distB="0" distL="0" distR="0" wp14:anchorId="28FDE881" wp14:editId="5F9FB918">
              <wp:extent cx="5727700" cy="4582160"/>
              <wp:effectExtent l="0" t="0" r="0" b="2540"/>
              <wp:docPr id="1193283636"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83636" name="图片 2" descr="图片包含 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4582160"/>
                      </a:xfrm>
                      <a:prstGeom prst="rect">
                        <a:avLst/>
                      </a:prstGeom>
                      <a:noFill/>
                      <a:ln>
                        <a:noFill/>
                      </a:ln>
                    </pic:spPr>
                  </pic:pic>
                </a:graphicData>
              </a:graphic>
            </wp:inline>
          </w:drawing>
        </w:r>
      </w:ins>
    </w:p>
    <w:p w14:paraId="7F0540FB" w14:textId="33344FFC" w:rsidR="00FA2CDD" w:rsidDel="00AD4888" w:rsidRDefault="00AD4888" w:rsidP="00EA750B">
      <w:pPr>
        <w:pStyle w:val="a3"/>
        <w:rPr>
          <w:del w:id="293" w:author="office user" w:date="2024-04-12T13:49:00Z"/>
          <w:rFonts w:ascii="CMSSBX10" w:hAnsi="CMSSBX10"/>
          <w:color w:val="0000FF"/>
          <w:sz w:val="22"/>
          <w:szCs w:val="22"/>
        </w:rPr>
      </w:pPr>
      <w:ins w:id="294" w:author="office user" w:date="2024-04-12T13:49:00Z">
        <w:r w:rsidRPr="00AD4888">
          <w:rPr>
            <w:rFonts w:ascii="CMSSBX10" w:hAnsi="CMSSBX10"/>
            <w:b/>
            <w:bCs/>
            <w:color w:val="0000FF"/>
            <w:sz w:val="22"/>
            <w:szCs w:val="22"/>
            <w:rPrChange w:id="295" w:author="office user" w:date="2024-04-12T13:49:00Z">
              <w:rPr>
                <w:rFonts w:eastAsiaTheme="minorEastAsia"/>
                <w:b/>
                <w:bCs/>
                <w:color w:val="0000FF"/>
              </w:rPr>
            </w:rPrChange>
          </w:rPr>
          <w:t>Fig. S10</w:t>
        </w:r>
        <w:r w:rsidRPr="00AD4888">
          <w:rPr>
            <w:rFonts w:ascii="CMSSBX10" w:hAnsi="CMSSBX10"/>
            <w:color w:val="0000FF"/>
            <w:sz w:val="22"/>
            <w:szCs w:val="22"/>
            <w:rPrChange w:id="296" w:author="office user" w:date="2024-04-12T13:49:00Z">
              <w:rPr>
                <w:rFonts w:eastAsiaTheme="minorEastAsia"/>
                <w:b/>
                <w:bCs/>
                <w:color w:val="0000FF"/>
              </w:rPr>
            </w:rPrChange>
          </w:rPr>
          <w:t xml:space="preserve"> Expected Trial Numbers Using Different SPE Measures. </w:t>
        </w:r>
        <w:r w:rsidRPr="00AD4888">
          <w:rPr>
            <w:rFonts w:ascii="CMSSBX10" w:hAnsi="CMSSBX10"/>
            <w:color w:val="0000FF"/>
            <w:sz w:val="22"/>
            <w:szCs w:val="22"/>
            <w:rPrChange w:id="297" w:author="office user" w:date="2024-04-12T13:49:00Z">
              <w:rPr>
                <w:rFonts w:eastAsiaTheme="minorEastAsia"/>
                <w:i/>
                <w:iCs/>
                <w:color w:val="0000FF"/>
              </w:rPr>
            </w:rPrChange>
          </w:rPr>
          <w:t>Note</w:t>
        </w:r>
        <w:r w:rsidRPr="00AD4888">
          <w:rPr>
            <w:rFonts w:ascii="CMSSBX10" w:hAnsi="CMSSBX10"/>
            <w:color w:val="0000FF"/>
            <w:sz w:val="22"/>
            <w:szCs w:val="22"/>
            <w:rPrChange w:id="298" w:author="office user" w:date="2024-04-12T13:49:00Z">
              <w:rPr>
                <w:rFonts w:eastAsiaTheme="minorEastAsia"/>
                <w:color w:val="0000FF"/>
              </w:rPr>
            </w:rPrChange>
          </w:rPr>
          <w:t>: The vertical axis represents the expected trial numbers calculated based on spearman-brown function, and the horizontal axis represents the expected split-half reliability. Each facet represents one SPE measures.</w:t>
        </w:r>
        <w:r>
          <w:rPr>
            <w:rFonts w:ascii="CMSSBX10" w:hAnsi="CMSSBX10"/>
            <w:color w:val="0000FF"/>
            <w:sz w:val="22"/>
            <w:szCs w:val="22"/>
          </w:rPr>
          <w:t>”</w:t>
        </w:r>
      </w:ins>
      <w:ins w:id="299" w:author="Hu Chuan-Peng" w:date="2024-04-12T10:17:00Z">
        <w:del w:id="300" w:author="office user" w:date="2024-04-12T13:49:00Z">
          <w:r w:rsidR="00FA2CDD" w:rsidDel="00AD4888">
            <w:rPr>
              <w:rFonts w:ascii="CMSSBX10" w:hAnsi="CMSSBX10"/>
              <w:color w:val="0000FF"/>
              <w:sz w:val="22"/>
              <w:szCs w:val="22"/>
              <w:lang w:val="en-US"/>
            </w:rPr>
            <w:delText xml:space="preserve">(insert results </w:delText>
          </w:r>
          <w:r w:rsidR="00FA2CDD" w:rsidRPr="003978DB" w:rsidDel="00AD4888">
            <w:rPr>
              <w:rFonts w:ascii="CMSSBX10" w:hAnsi="CMSSBX10"/>
              <w:color w:val="0000FF"/>
              <w:sz w:val="22"/>
              <w:szCs w:val="22"/>
            </w:rPr>
            <w:delText xml:space="preserve">in the exploratory </w:delText>
          </w:r>
          <w:r w:rsidR="00FA2CDD" w:rsidDel="00AD4888">
            <w:rPr>
              <w:rFonts w:ascii="CMSSBX10" w:hAnsi="CMSSBX10"/>
              <w:color w:val="0000FF"/>
              <w:sz w:val="22"/>
              <w:szCs w:val="22"/>
            </w:rPr>
            <w:delText xml:space="preserve">analysis </w:delText>
          </w:r>
          <w:r w:rsidR="00FA2CDD" w:rsidRPr="003978DB" w:rsidDel="00AD4888">
            <w:rPr>
              <w:rFonts w:ascii="CMSSBX10" w:hAnsi="CMSSBX10"/>
              <w:color w:val="0000FF"/>
              <w:sz w:val="22"/>
              <w:szCs w:val="22"/>
            </w:rPr>
            <w:delText xml:space="preserve">section </w:delText>
          </w:r>
          <w:r w:rsidR="00FA2CDD" w:rsidDel="00AD4888">
            <w:rPr>
              <w:rFonts w:ascii="CMSSBX10" w:hAnsi="CMSSBX10"/>
              <w:color w:val="0000FF"/>
              <w:sz w:val="22"/>
              <w:szCs w:val="22"/>
              <w:lang w:val="en-US"/>
            </w:rPr>
            <w:delText xml:space="preserve">) </w:delText>
          </w:r>
        </w:del>
      </w:ins>
    </w:p>
    <w:p w14:paraId="731A82B9" w14:textId="77777777" w:rsidR="00AD4888" w:rsidRPr="00AD4888" w:rsidRDefault="00AD4888" w:rsidP="00EA750B">
      <w:pPr>
        <w:pStyle w:val="a3"/>
        <w:rPr>
          <w:ins w:id="301" w:author="office user" w:date="2024-04-12T13:49:00Z"/>
          <w:rFonts w:ascii="CMSSBX10" w:hAnsi="CMSSBX10"/>
          <w:color w:val="0000FF"/>
          <w:sz w:val="22"/>
          <w:szCs w:val="22"/>
        </w:rPr>
      </w:pPr>
    </w:p>
    <w:p w14:paraId="0D835A59" w14:textId="24A5E44C" w:rsidR="00686AB3" w:rsidRPr="003978DB" w:rsidRDefault="00686AB3" w:rsidP="00EA750B">
      <w:pPr>
        <w:pStyle w:val="a3"/>
        <w:rPr>
          <w:rFonts w:ascii="CMSSBX10" w:hAnsi="CMSSBX10"/>
          <w:color w:val="0000FF"/>
          <w:sz w:val="22"/>
          <w:szCs w:val="22"/>
        </w:rPr>
      </w:pPr>
      <w:r w:rsidRPr="00F34FDE">
        <w:rPr>
          <w:rFonts w:ascii="CMR10" w:hAnsi="CMR10"/>
          <w:sz w:val="22"/>
          <w:szCs w:val="22"/>
        </w:rPr>
        <w:br/>
      </w:r>
      <w:r w:rsidRPr="00686AB3">
        <w:rPr>
          <w:rFonts w:ascii="CMR10" w:hAnsi="CMR10"/>
          <w:sz w:val="22"/>
          <w:szCs w:val="22"/>
          <w:lang w:val="en-US"/>
        </w:rPr>
        <w:t>Reviewer Comment 2.</w:t>
      </w:r>
      <w:r>
        <w:rPr>
          <w:rFonts w:ascii="CMR10" w:hAnsi="CMR10"/>
          <w:sz w:val="22"/>
          <w:szCs w:val="22"/>
          <w:lang w:val="en-US"/>
        </w:rPr>
        <w:t>4</w:t>
      </w:r>
      <w:r w:rsidRPr="00686AB3">
        <w:rPr>
          <w:rFonts w:ascii="CMR10" w:hAnsi="CMR10"/>
          <w:sz w:val="22"/>
          <w:szCs w:val="22"/>
          <w:lang w:val="en-US"/>
        </w:rPr>
        <w:t xml:space="preserve">— Furthermore, it would be useful if there was an explanation for which factors may have caused the differing effect sizes, e.g. for RT in Figure 3. If this information is provided, it will aid other authors in their future study design. Of course, if the authors </w:t>
      </w:r>
      <w:proofErr w:type="gramStart"/>
      <w:r w:rsidRPr="00686AB3">
        <w:rPr>
          <w:rFonts w:ascii="CMR10" w:hAnsi="CMR10"/>
          <w:sz w:val="22"/>
          <w:szCs w:val="22"/>
          <w:lang w:val="en-US"/>
        </w:rPr>
        <w:t>looked into</w:t>
      </w:r>
      <w:proofErr w:type="gramEnd"/>
      <w:r w:rsidRPr="00686AB3">
        <w:rPr>
          <w:rFonts w:ascii="CMR10" w:hAnsi="CMR10"/>
          <w:sz w:val="22"/>
          <w:szCs w:val="22"/>
          <w:lang w:val="en-US"/>
        </w:rPr>
        <w:t xml:space="preserve"> this and were unable to find any explanatory variables, this can be omitted.</w:t>
      </w:r>
    </w:p>
    <w:p w14:paraId="25A744AF" w14:textId="77777777" w:rsidR="008E5952" w:rsidRDefault="00345A44" w:rsidP="002C3427">
      <w:pPr>
        <w:pStyle w:val="a3"/>
        <w:rPr>
          <w:rFonts w:ascii="CMSSBX10" w:hAnsi="CMSSBX10"/>
          <w:color w:val="0000FF"/>
          <w:sz w:val="22"/>
          <w:szCs w:val="22"/>
        </w:rPr>
      </w:pPr>
      <w:r>
        <w:rPr>
          <w:rFonts w:ascii="CMSSBX10" w:hAnsi="CMSSBX10"/>
          <w:color w:val="0000FF"/>
          <w:sz w:val="22"/>
          <w:szCs w:val="22"/>
        </w:rPr>
        <w:t>Reply</w:t>
      </w:r>
      <w:r w:rsidRPr="002C3427">
        <w:rPr>
          <w:rFonts w:ascii="CMSSBX10" w:hAnsi="CMSSBX10"/>
          <w:color w:val="0000FF"/>
          <w:sz w:val="22"/>
          <w:szCs w:val="22"/>
        </w:rPr>
        <w:t>:</w:t>
      </w:r>
      <w:r w:rsidR="002C3427" w:rsidRPr="008E5952">
        <w:rPr>
          <w:rFonts w:ascii="CMSSBX10" w:hAnsi="CMSSBX10"/>
          <w:color w:val="0000FF"/>
          <w:sz w:val="22"/>
          <w:szCs w:val="22"/>
        </w:rPr>
        <w:t xml:space="preserve"> </w:t>
      </w:r>
      <w:r w:rsidR="002C3427" w:rsidRPr="002C3427">
        <w:rPr>
          <w:rFonts w:ascii="CMSSBX10" w:hAnsi="CMSSBX10"/>
          <w:color w:val="0000FF"/>
          <w:sz w:val="22"/>
          <w:szCs w:val="22"/>
        </w:rPr>
        <w:t xml:space="preserve">Thank you for your insightful comment. </w:t>
      </w:r>
    </w:p>
    <w:p w14:paraId="0A2055B6" w14:textId="322A4D12" w:rsidR="008E5952" w:rsidRPr="008E5952" w:rsidRDefault="008E5952" w:rsidP="008E5952">
      <w:pPr>
        <w:pStyle w:val="a3"/>
        <w:rPr>
          <w:rFonts w:ascii="CMSSBX10" w:hAnsi="CMSSBX10"/>
          <w:color w:val="0000FF"/>
          <w:sz w:val="22"/>
          <w:szCs w:val="22"/>
        </w:rPr>
      </w:pPr>
      <w:r w:rsidRPr="008E5952">
        <w:rPr>
          <w:rFonts w:ascii="CMSSBX10" w:hAnsi="CMSSBX10"/>
          <w:color w:val="0000FF"/>
          <w:sz w:val="22"/>
          <w:szCs w:val="22"/>
        </w:rPr>
        <w:t xml:space="preserve">We conducted the analysis of effect sizes primarily to examine the stability of </w:t>
      </w:r>
      <w:r>
        <w:rPr>
          <w:rFonts w:ascii="CMSSBX10" w:hAnsi="CMSSBX10" w:hint="eastAsia"/>
          <w:color w:val="0000FF"/>
          <w:sz w:val="22"/>
          <w:szCs w:val="22"/>
        </w:rPr>
        <w:t>SPE</w:t>
      </w:r>
      <w:r w:rsidRPr="008E5952">
        <w:rPr>
          <w:rFonts w:ascii="CMSSBX10" w:hAnsi="CMSSBX10"/>
          <w:color w:val="0000FF"/>
          <w:sz w:val="22"/>
          <w:szCs w:val="22"/>
        </w:rPr>
        <w:t xml:space="preserve"> </w:t>
      </w:r>
      <w:r>
        <w:rPr>
          <w:rFonts w:ascii="CMSSBX10" w:hAnsi="CMSSBX10" w:hint="eastAsia"/>
          <w:color w:val="0000FF"/>
          <w:sz w:val="22"/>
          <w:szCs w:val="22"/>
        </w:rPr>
        <w:t>at</w:t>
      </w:r>
      <w:r>
        <w:rPr>
          <w:rFonts w:ascii="CMSSBX10" w:hAnsi="CMSSBX10"/>
          <w:color w:val="0000FF"/>
          <w:sz w:val="22"/>
          <w:szCs w:val="22"/>
        </w:rPr>
        <w:t xml:space="preserve"> </w:t>
      </w:r>
      <w:r w:rsidRPr="008E5952">
        <w:rPr>
          <w:rFonts w:ascii="CMSSBX10" w:hAnsi="CMSSBX10"/>
          <w:color w:val="0000FF"/>
          <w:sz w:val="22"/>
          <w:szCs w:val="22"/>
        </w:rPr>
        <w:t>group</w:t>
      </w:r>
      <w:r>
        <w:rPr>
          <w:rFonts w:ascii="CMSSBX10" w:hAnsi="CMSSBX10"/>
          <w:color w:val="0000FF"/>
          <w:sz w:val="22"/>
          <w:szCs w:val="22"/>
        </w:rPr>
        <w:t xml:space="preserve"> </w:t>
      </w:r>
      <w:r>
        <w:rPr>
          <w:rFonts w:ascii="CMSSBX10" w:hAnsi="CMSSBX10" w:hint="eastAsia"/>
          <w:color w:val="0000FF"/>
          <w:sz w:val="22"/>
          <w:szCs w:val="22"/>
        </w:rPr>
        <w:t>level</w:t>
      </w:r>
      <w:r w:rsidRPr="008E5952">
        <w:rPr>
          <w:rFonts w:ascii="CMSSBX10" w:hAnsi="CMSSBX10"/>
          <w:color w:val="0000FF"/>
          <w:sz w:val="22"/>
          <w:szCs w:val="22"/>
        </w:rPr>
        <w:t>. While we acknowledge the importance of exploring potential explanatory variables, such as moderators</w:t>
      </w:r>
      <w:r>
        <w:rPr>
          <w:rFonts w:ascii="CMSSBX10" w:hAnsi="CMSSBX10"/>
          <w:color w:val="0000FF"/>
          <w:sz w:val="22"/>
          <w:szCs w:val="22"/>
        </w:rPr>
        <w:t xml:space="preserve"> </w:t>
      </w:r>
      <w:r w:rsidRPr="008E5952">
        <w:rPr>
          <w:rFonts w:ascii="CMSSBX10" w:hAnsi="CMSSBX10"/>
          <w:color w:val="0000FF"/>
          <w:sz w:val="22"/>
          <w:szCs w:val="22"/>
        </w:rPr>
        <w:t>for the observed differences in effect sizes, it is essential to note that delving into moderator analysis would constitute a separate study. Such investigation</w:t>
      </w:r>
      <w:r>
        <w:rPr>
          <w:rFonts w:ascii="CMSSBX10" w:hAnsi="CMSSBX10" w:hint="eastAsia"/>
          <w:color w:val="0000FF"/>
          <w:sz w:val="22"/>
          <w:szCs w:val="22"/>
        </w:rPr>
        <w:t>s</w:t>
      </w:r>
      <w:r w:rsidRPr="008E5952">
        <w:rPr>
          <w:rFonts w:ascii="CMSSBX10" w:hAnsi="CMSSBX10"/>
          <w:color w:val="0000FF"/>
          <w:sz w:val="22"/>
          <w:szCs w:val="22"/>
        </w:rPr>
        <w:t xml:space="preserve"> would resemble a subgroup analysis </w:t>
      </w:r>
      <w:r>
        <w:rPr>
          <w:rFonts w:ascii="CMSSBX10" w:hAnsi="CMSSBX10" w:hint="eastAsia"/>
          <w:color w:val="0000FF"/>
          <w:sz w:val="22"/>
          <w:szCs w:val="22"/>
        </w:rPr>
        <w:t>in</w:t>
      </w:r>
      <w:r>
        <w:rPr>
          <w:rFonts w:ascii="CMSSBX10" w:hAnsi="CMSSBX10"/>
          <w:color w:val="0000FF"/>
          <w:sz w:val="22"/>
          <w:szCs w:val="22"/>
        </w:rPr>
        <w:t xml:space="preserve"> </w:t>
      </w:r>
      <w:r>
        <w:rPr>
          <w:rFonts w:ascii="CMSSBX10" w:hAnsi="CMSSBX10" w:hint="eastAsia"/>
          <w:color w:val="0000FF"/>
          <w:sz w:val="22"/>
          <w:szCs w:val="22"/>
        </w:rPr>
        <w:t>a</w:t>
      </w:r>
      <w:r>
        <w:rPr>
          <w:rFonts w:ascii="CMSSBX10" w:hAnsi="CMSSBX10"/>
          <w:color w:val="0000FF"/>
          <w:sz w:val="22"/>
          <w:szCs w:val="22"/>
        </w:rPr>
        <w:t xml:space="preserve"> </w:t>
      </w:r>
      <w:r>
        <w:rPr>
          <w:rFonts w:ascii="CMSSBX10" w:hAnsi="CMSSBX10"/>
          <w:color w:val="0000FF"/>
          <w:sz w:val="22"/>
          <w:szCs w:val="22"/>
          <w:lang w:val="en-US"/>
        </w:rPr>
        <w:t>meta-</w:t>
      </w:r>
      <w:del w:id="302" w:author="office user" w:date="2024-04-12T14:37:00Z">
        <w:r w:rsidDel="00FA4E80">
          <w:rPr>
            <w:rFonts w:ascii="CMSSBX10" w:hAnsi="CMSSBX10"/>
            <w:color w:val="0000FF"/>
            <w:sz w:val="22"/>
            <w:szCs w:val="22"/>
            <w:lang w:val="en-US"/>
          </w:rPr>
          <w:delText xml:space="preserve">analysis, </w:delText>
        </w:r>
        <w:r w:rsidRPr="008E5952" w:rsidDel="00FA4E80">
          <w:rPr>
            <w:rFonts w:ascii="CMSSBX10" w:hAnsi="CMSSBX10"/>
            <w:color w:val="0000FF"/>
            <w:sz w:val="22"/>
            <w:szCs w:val="22"/>
          </w:rPr>
          <w:delText>and</w:delText>
        </w:r>
      </w:del>
      <w:ins w:id="303" w:author="office user" w:date="2024-04-12T14:37:00Z">
        <w:r w:rsidR="00FA4E80">
          <w:rPr>
            <w:rFonts w:ascii="CMSSBX10" w:hAnsi="CMSSBX10"/>
            <w:color w:val="0000FF"/>
            <w:sz w:val="22"/>
            <w:szCs w:val="22"/>
            <w:lang w:val="en-US"/>
          </w:rPr>
          <w:t>analysis and</w:t>
        </w:r>
      </w:ins>
      <w:r w:rsidRPr="008E5952">
        <w:rPr>
          <w:rFonts w:ascii="CMSSBX10" w:hAnsi="CMSSBX10"/>
          <w:color w:val="0000FF"/>
          <w:sz w:val="22"/>
          <w:szCs w:val="22"/>
        </w:rPr>
        <w:t xml:space="preserve"> would be beyond the scope of the current study.</w:t>
      </w:r>
    </w:p>
    <w:p w14:paraId="177CDD98" w14:textId="0883BED9" w:rsidR="002C3427" w:rsidRDefault="008E5952" w:rsidP="002C3427">
      <w:pPr>
        <w:pStyle w:val="a3"/>
        <w:rPr>
          <w:rFonts w:ascii="CMSSBX10" w:hAnsi="CMSSBX10"/>
          <w:color w:val="0000FF"/>
          <w:sz w:val="22"/>
          <w:szCs w:val="22"/>
        </w:rPr>
      </w:pPr>
      <w:r w:rsidRPr="008E5952">
        <w:rPr>
          <w:rFonts w:ascii="CMSSBX10" w:hAnsi="CMSSBX10"/>
          <w:color w:val="0000FF"/>
          <w:sz w:val="22"/>
          <w:szCs w:val="22"/>
        </w:rPr>
        <w:t xml:space="preserve">Therefore, we did not include </w:t>
      </w:r>
      <w:r w:rsidRPr="00B60A0C">
        <w:rPr>
          <w:rFonts w:ascii="CMSSBX10" w:hAnsi="CMSSBX10"/>
          <w:color w:val="0000FF"/>
          <w:sz w:val="22"/>
          <w:szCs w:val="22"/>
        </w:rPr>
        <w:t>the</w:t>
      </w:r>
      <w:r w:rsidRPr="008E5952">
        <w:rPr>
          <w:rFonts w:ascii="CMSSBX10" w:hAnsi="CMSSBX10"/>
          <w:color w:val="0000FF"/>
          <w:sz w:val="22"/>
          <w:szCs w:val="22"/>
        </w:rPr>
        <w:t xml:space="preserve"> exploration of moderators</w:t>
      </w:r>
      <w:r>
        <w:rPr>
          <w:rFonts w:ascii="CMSSBX10" w:hAnsi="CMSSBX10"/>
          <w:color w:val="0000FF"/>
          <w:sz w:val="22"/>
          <w:szCs w:val="22"/>
        </w:rPr>
        <w:t xml:space="preserve"> </w:t>
      </w:r>
      <w:r w:rsidRPr="008E5952">
        <w:rPr>
          <w:rFonts w:ascii="CMSSBX10" w:hAnsi="CMSSBX10"/>
          <w:color w:val="0000FF"/>
          <w:sz w:val="22"/>
          <w:szCs w:val="22"/>
        </w:rPr>
        <w:t>for differing effect sizes in our paper.</w:t>
      </w:r>
      <w:r w:rsidRPr="00B60A0C">
        <w:rPr>
          <w:rFonts w:ascii="CMSSBX10" w:hAnsi="CMSSBX10"/>
          <w:color w:val="0000FF"/>
          <w:sz w:val="22"/>
          <w:szCs w:val="22"/>
        </w:rPr>
        <w:t xml:space="preserve"> However, </w:t>
      </w:r>
      <w:r w:rsidRPr="002C3427">
        <w:rPr>
          <w:rFonts w:ascii="CMSSBX10" w:hAnsi="CMSSBX10"/>
          <w:color w:val="0000FF"/>
          <w:sz w:val="22"/>
          <w:szCs w:val="22"/>
        </w:rPr>
        <w:t>the</w:t>
      </w:r>
      <w:r w:rsidR="002C3427" w:rsidRPr="002C3427">
        <w:rPr>
          <w:rFonts w:ascii="CMSSBX10" w:hAnsi="CMSSBX10"/>
          <w:color w:val="0000FF"/>
          <w:sz w:val="22"/>
          <w:szCs w:val="22"/>
        </w:rPr>
        <w:t xml:space="preserve"> difference contrast </w:t>
      </w:r>
      <w:r w:rsidRPr="00B60A0C">
        <w:rPr>
          <w:rFonts w:ascii="CMSSBX10" w:hAnsi="CMSSBX10"/>
          <w:color w:val="0000FF"/>
          <w:sz w:val="22"/>
          <w:szCs w:val="22"/>
        </w:rPr>
        <w:t>is</w:t>
      </w:r>
      <w:r w:rsidR="002C3427" w:rsidRPr="002C3427">
        <w:rPr>
          <w:rFonts w:ascii="CMSSBX10" w:hAnsi="CMSSBX10"/>
          <w:color w:val="0000FF"/>
          <w:sz w:val="22"/>
          <w:szCs w:val="22"/>
        </w:rPr>
        <w:t xml:space="preserve"> indeed under consideration in our ongoing meta-analysis</w:t>
      </w:r>
      <w:r w:rsidRPr="002C3427">
        <w:rPr>
          <w:rFonts w:ascii="CMSSBX10" w:hAnsi="CMSSBX10"/>
          <w:color w:val="0000FF"/>
          <w:sz w:val="22"/>
          <w:szCs w:val="22"/>
        </w:rPr>
        <w:t>. We</w:t>
      </w:r>
      <w:r w:rsidR="002C3427" w:rsidRPr="002C3427">
        <w:rPr>
          <w:rFonts w:ascii="CMSSBX10" w:hAnsi="CMSSBX10"/>
          <w:color w:val="0000FF"/>
          <w:sz w:val="22"/>
          <w:szCs w:val="22"/>
        </w:rPr>
        <w:t xml:space="preserve"> appreciate your thoughtful feedback.</w:t>
      </w:r>
    </w:p>
    <w:p w14:paraId="7BBEF987" w14:textId="77777777" w:rsidR="00686AB3" w:rsidRPr="00663973" w:rsidRDefault="00686AB3" w:rsidP="00EA750B">
      <w:pPr>
        <w:pStyle w:val="a3"/>
        <w:rPr>
          <w:rFonts w:ascii="CMR10" w:hAnsi="CMR10"/>
          <w:sz w:val="22"/>
          <w:szCs w:val="22"/>
        </w:rPr>
      </w:pPr>
      <w:r w:rsidRPr="00663973">
        <w:rPr>
          <w:rFonts w:ascii="CMR10" w:hAnsi="CMR10"/>
          <w:sz w:val="22"/>
          <w:szCs w:val="22"/>
        </w:rPr>
        <w:t xml:space="preserve">Reviewer Comment 2.5— </w:t>
      </w:r>
      <w:r w:rsidRPr="00663973">
        <w:rPr>
          <w:rFonts w:ascii="CMR10" w:hAnsi="CMR10" w:hint="eastAsia"/>
          <w:sz w:val="22"/>
          <w:szCs w:val="22"/>
        </w:rPr>
        <w:t>Minor</w:t>
      </w:r>
      <w:r w:rsidRPr="00663973">
        <w:rPr>
          <w:rFonts w:ascii="CMR10" w:hAnsi="CMR10"/>
          <w:sz w:val="22"/>
          <w:szCs w:val="22"/>
        </w:rPr>
        <w:t xml:space="preserve"> </w:t>
      </w:r>
      <w:r w:rsidRPr="00663973">
        <w:rPr>
          <w:rFonts w:ascii="CMR10" w:hAnsi="CMR10" w:hint="eastAsia"/>
          <w:sz w:val="22"/>
          <w:szCs w:val="22"/>
        </w:rPr>
        <w:t>Comments</w:t>
      </w:r>
    </w:p>
    <w:p w14:paraId="467F002C" w14:textId="77777777" w:rsidR="00345A44" w:rsidRDefault="00686AB3" w:rsidP="00345A44">
      <w:pPr>
        <w:pStyle w:val="a3"/>
        <w:rPr>
          <w:rFonts w:ascii="CMR10" w:hAnsi="CMR10"/>
          <w:sz w:val="22"/>
          <w:szCs w:val="22"/>
          <w:lang w:val="en-US"/>
        </w:rPr>
      </w:pPr>
      <w:r w:rsidRPr="00663973">
        <w:rPr>
          <w:rFonts w:ascii="CMR10" w:hAnsi="CMR10"/>
          <w:sz w:val="22"/>
          <w:szCs w:val="22"/>
        </w:rPr>
        <w:t>Reviewer Comment 2.</w:t>
      </w:r>
      <w:r w:rsidRPr="00663973">
        <w:rPr>
          <w:rFonts w:ascii="CMR10" w:hAnsi="CMR10" w:hint="eastAsia"/>
          <w:sz w:val="22"/>
          <w:szCs w:val="22"/>
        </w:rPr>
        <w:t>5</w:t>
      </w:r>
      <w:r w:rsidRPr="00663973">
        <w:rPr>
          <w:rFonts w:ascii="CMR10" w:hAnsi="CMR10"/>
          <w:sz w:val="22"/>
          <w:szCs w:val="22"/>
        </w:rPr>
        <w:t xml:space="preserve">.1— It is unclear to me why the authors justify the use of Hedges’ g and why they include the formula for ICC2 in the manuscript. </w:t>
      </w:r>
      <w:r w:rsidRPr="00686AB3">
        <w:rPr>
          <w:rFonts w:ascii="CMR10" w:hAnsi="CMR10"/>
          <w:sz w:val="22"/>
          <w:szCs w:val="22"/>
          <w:lang w:val="en-US"/>
        </w:rPr>
        <w:t>These are both well known within the community.</w:t>
      </w:r>
    </w:p>
    <w:p w14:paraId="4272363C" w14:textId="23D41429" w:rsidR="00C9332E" w:rsidDel="004C29B3" w:rsidRDefault="00345A44" w:rsidP="00EA750B">
      <w:pPr>
        <w:pStyle w:val="a3"/>
        <w:rPr>
          <w:del w:id="304" w:author="office user" w:date="2024-04-12T13:54:00Z"/>
          <w:rFonts w:ascii="CMSSBX10" w:hAnsi="CMSSBX10"/>
          <w:color w:val="0000FF"/>
          <w:sz w:val="22"/>
          <w:szCs w:val="22"/>
        </w:rPr>
      </w:pPr>
      <w:r>
        <w:rPr>
          <w:rFonts w:ascii="CMSSBX10" w:hAnsi="CMSSBX10"/>
          <w:color w:val="0000FF"/>
          <w:sz w:val="22"/>
          <w:szCs w:val="22"/>
        </w:rPr>
        <w:t>Reply</w:t>
      </w:r>
      <w:r>
        <w:rPr>
          <w:rFonts w:ascii="CMSS10" w:hAnsi="CMSS10"/>
          <w:color w:val="0000FF"/>
          <w:sz w:val="22"/>
          <w:szCs w:val="22"/>
        </w:rPr>
        <w:t xml:space="preserve">: </w:t>
      </w:r>
      <w:r w:rsidR="00C9332E" w:rsidRPr="00C9332E">
        <w:rPr>
          <w:rFonts w:ascii="CMSSBX10" w:hAnsi="CMSSBX10"/>
          <w:color w:val="0000FF"/>
          <w:sz w:val="22"/>
          <w:szCs w:val="22"/>
        </w:rPr>
        <w:t>Thank you for your feedback.</w:t>
      </w:r>
      <w:r w:rsidR="00C9332E">
        <w:rPr>
          <w:rFonts w:ascii="CMSSBX10" w:hAnsi="CMSSBX10"/>
          <w:color w:val="0000FF"/>
          <w:sz w:val="22"/>
          <w:szCs w:val="22"/>
          <w:lang w:val="en-US"/>
        </w:rPr>
        <w:t xml:space="preserve"> </w:t>
      </w:r>
      <w:r w:rsidR="00C9332E" w:rsidRPr="00C9332E">
        <w:rPr>
          <w:rFonts w:ascii="CMSSBX10" w:hAnsi="CMSSBX10"/>
          <w:color w:val="0000FF"/>
          <w:sz w:val="22"/>
          <w:szCs w:val="22"/>
        </w:rPr>
        <w:t xml:space="preserve">We acknowledge the familiarity of Hedges' </w:t>
      </w:r>
      <w:r w:rsidR="00C9332E" w:rsidRPr="00C9332E">
        <w:rPr>
          <w:rFonts w:ascii="CMSSBX10" w:hAnsi="CMSSBX10"/>
          <w:i/>
          <w:iCs/>
          <w:color w:val="0000FF"/>
          <w:sz w:val="22"/>
          <w:szCs w:val="22"/>
        </w:rPr>
        <w:t>g</w:t>
      </w:r>
      <w:r w:rsidR="00C9332E" w:rsidRPr="00C9332E">
        <w:rPr>
          <w:rFonts w:ascii="CMSSBX10" w:hAnsi="CMSSBX10"/>
          <w:color w:val="0000FF"/>
          <w:sz w:val="22"/>
          <w:szCs w:val="22"/>
        </w:rPr>
        <w:t xml:space="preserve"> and the ICC2 formula within the research community. </w:t>
      </w:r>
      <w:ins w:id="305" w:author="office user" w:date="2024-04-12T13:54:00Z">
        <w:r w:rsidR="004C29B3">
          <w:rPr>
            <w:rFonts w:ascii="CMSSBX10" w:hAnsi="CMSSBX10"/>
            <w:color w:val="0000FF"/>
            <w:sz w:val="22"/>
            <w:szCs w:val="22"/>
          </w:rPr>
          <w:t>However, w</w:t>
        </w:r>
      </w:ins>
      <w:del w:id="306" w:author="office user" w:date="2024-04-12T13:54:00Z">
        <w:r w:rsidR="00C9332E" w:rsidRPr="00C9332E" w:rsidDel="004C29B3">
          <w:rPr>
            <w:rFonts w:ascii="CMSSBX10" w:hAnsi="CMSSBX10"/>
            <w:color w:val="0000FF"/>
            <w:sz w:val="22"/>
            <w:szCs w:val="22"/>
          </w:rPr>
          <w:delText>W</w:delText>
        </w:r>
      </w:del>
      <w:r w:rsidR="00C9332E" w:rsidRPr="00C9332E">
        <w:rPr>
          <w:rFonts w:ascii="CMSSBX10" w:hAnsi="CMSSBX10"/>
          <w:color w:val="0000FF"/>
          <w:sz w:val="22"/>
          <w:szCs w:val="22"/>
        </w:rPr>
        <w:t>e included these details for transparency and to ensure clarity for readers unfamiliar with these measures.</w:t>
      </w:r>
    </w:p>
    <w:p w14:paraId="15C5FC98" w14:textId="77777777" w:rsidR="004C29B3" w:rsidRDefault="004C29B3" w:rsidP="00EA750B">
      <w:pPr>
        <w:pStyle w:val="a3"/>
        <w:rPr>
          <w:ins w:id="307" w:author="office user" w:date="2024-04-12T13:54:00Z"/>
          <w:rFonts w:ascii="CMSSBX10" w:hAnsi="CMSSBX10"/>
          <w:color w:val="0000FF"/>
          <w:sz w:val="22"/>
          <w:szCs w:val="22"/>
        </w:rPr>
      </w:pPr>
    </w:p>
    <w:p w14:paraId="033CE215" w14:textId="77777777" w:rsidR="00FA2CDD" w:rsidDel="004C29B3" w:rsidRDefault="00FA2CDD" w:rsidP="00EA750B">
      <w:pPr>
        <w:pStyle w:val="a3"/>
        <w:rPr>
          <w:ins w:id="308" w:author="Hu Chuan-Peng" w:date="2024-04-12T10:18:00Z"/>
          <w:del w:id="309" w:author="office user" w:date="2024-04-12T13:54:00Z"/>
          <w:rFonts w:ascii="CMSSBX10" w:hAnsi="CMSSBX10"/>
          <w:color w:val="0000FF"/>
          <w:sz w:val="22"/>
          <w:szCs w:val="22"/>
        </w:rPr>
      </w:pPr>
    </w:p>
    <w:p w14:paraId="62C1E63C" w14:textId="5C20E2DF" w:rsidR="00FA2CDD" w:rsidRPr="007241CF" w:rsidDel="004C29B3" w:rsidRDefault="00FA2CDD" w:rsidP="00EA750B">
      <w:pPr>
        <w:pStyle w:val="a3"/>
        <w:rPr>
          <w:del w:id="310" w:author="office user" w:date="2024-04-12T13:54:00Z"/>
          <w:rFonts w:ascii="CMSS10" w:hAnsi="CMSS10"/>
          <w:color w:val="0000FF"/>
          <w:sz w:val="22"/>
          <w:szCs w:val="22"/>
        </w:rPr>
      </w:pPr>
      <w:ins w:id="311" w:author="Hu Chuan-Peng" w:date="2024-04-12T10:18:00Z">
        <w:del w:id="312" w:author="office user" w:date="2024-04-12T13:54:00Z">
          <w:r w:rsidDel="004C29B3">
            <w:rPr>
              <w:rFonts w:ascii="CMSSBX10" w:hAnsi="CMSSBX10"/>
              <w:color w:val="0000FF"/>
              <w:sz w:val="22"/>
              <w:szCs w:val="22"/>
            </w:rPr>
            <w:delText>[insert</w:delText>
          </w:r>
        </w:del>
      </w:ins>
      <w:ins w:id="313" w:author="Hu Chuan-Peng" w:date="2024-04-12T10:19:00Z">
        <w:del w:id="314" w:author="office user" w:date="2024-04-12T13:54:00Z">
          <w:r w:rsidDel="004C29B3">
            <w:rPr>
              <w:rFonts w:ascii="CMSSBX10" w:hAnsi="CMSSBX10"/>
              <w:color w:val="0000FF"/>
              <w:sz w:val="22"/>
              <w:szCs w:val="22"/>
            </w:rPr>
            <w:delText xml:space="preserve"> the newly added details</w:delText>
          </w:r>
        </w:del>
      </w:ins>
      <w:ins w:id="315" w:author="Hu Chuan-Peng" w:date="2024-04-12T10:18:00Z">
        <w:del w:id="316" w:author="office user" w:date="2024-04-12T13:54:00Z">
          <w:r w:rsidDel="004C29B3">
            <w:rPr>
              <w:rFonts w:ascii="CMSSBX10" w:hAnsi="CMSSBX10"/>
              <w:color w:val="0000FF"/>
              <w:sz w:val="22"/>
              <w:szCs w:val="22"/>
            </w:rPr>
            <w:delText>]</w:delText>
          </w:r>
        </w:del>
      </w:ins>
    </w:p>
    <w:p w14:paraId="7D87330F" w14:textId="77777777" w:rsidR="00600FB7" w:rsidRDefault="00686AB3" w:rsidP="00EA750B">
      <w:pPr>
        <w:pStyle w:val="a3"/>
        <w:rPr>
          <w:rFonts w:ascii="CMR10" w:hAnsi="CMR10"/>
          <w:sz w:val="22"/>
          <w:szCs w:val="22"/>
          <w:lang w:val="en-US"/>
        </w:rPr>
      </w:pPr>
      <w:r>
        <w:rPr>
          <w:rFonts w:ascii="Aptos" w:hAnsi="Aptos"/>
          <w:color w:val="212121"/>
          <w:sz w:val="22"/>
          <w:szCs w:val="22"/>
        </w:rPr>
        <w:br/>
      </w:r>
      <w:r w:rsidR="00345A44" w:rsidRPr="00686AB3">
        <w:rPr>
          <w:rFonts w:ascii="CMR10" w:hAnsi="CMR10"/>
          <w:sz w:val="22"/>
          <w:szCs w:val="22"/>
          <w:lang w:val="en-US"/>
        </w:rPr>
        <w:t>Reviewer Comment 2.</w:t>
      </w:r>
      <w:r w:rsidR="00345A44" w:rsidRPr="00686AB3">
        <w:rPr>
          <w:rFonts w:ascii="CMR10" w:hAnsi="CMR10" w:hint="eastAsia"/>
          <w:sz w:val="22"/>
          <w:szCs w:val="22"/>
          <w:lang w:val="en-US"/>
        </w:rPr>
        <w:t>5</w:t>
      </w:r>
      <w:r w:rsidR="00345A44" w:rsidRPr="00686AB3">
        <w:rPr>
          <w:rFonts w:ascii="CMR10" w:hAnsi="CMR10"/>
          <w:sz w:val="22"/>
          <w:szCs w:val="22"/>
          <w:lang w:val="en-US"/>
        </w:rPr>
        <w:t>.</w:t>
      </w:r>
      <w:r w:rsidR="00345A44">
        <w:rPr>
          <w:rFonts w:ascii="CMR10" w:hAnsi="CMR10"/>
          <w:sz w:val="22"/>
          <w:szCs w:val="22"/>
          <w:lang w:val="en-US"/>
        </w:rPr>
        <w:t>2</w:t>
      </w:r>
      <w:r w:rsidR="00345A44" w:rsidRPr="00686AB3">
        <w:rPr>
          <w:rFonts w:ascii="CMR10" w:hAnsi="CMR10"/>
          <w:sz w:val="22"/>
          <w:szCs w:val="22"/>
          <w:lang w:val="en-US"/>
        </w:rPr>
        <w:t xml:space="preserve">— </w:t>
      </w:r>
      <w:r w:rsidRPr="00345A44">
        <w:rPr>
          <w:rFonts w:ascii="CMR10" w:hAnsi="CMR10"/>
          <w:sz w:val="22"/>
          <w:szCs w:val="22"/>
          <w:lang w:val="en-US"/>
        </w:rPr>
        <w:t>It would help if authors noted whether the used ICC2 is one of "absolute agreement" or "consistency".</w:t>
      </w:r>
    </w:p>
    <w:p w14:paraId="640E4DAA" w14:textId="40358CB8" w:rsidR="00686AB3" w:rsidRPr="002619F7" w:rsidRDefault="00345A44" w:rsidP="00EA750B">
      <w:pPr>
        <w:pStyle w:val="a3"/>
        <w:rPr>
          <w:ins w:id="317" w:author="office user" w:date="2024-04-12T13:50:00Z"/>
          <w:rFonts w:ascii="CMR10" w:hAnsi="CMR10"/>
          <w:sz w:val="22"/>
          <w:szCs w:val="22"/>
          <w:lang w:val="en-US"/>
          <w:rPrChange w:id="318" w:author="office user" w:date="2024-04-12T13:51:00Z">
            <w:rPr>
              <w:ins w:id="319" w:author="office user" w:date="2024-04-12T13:50:00Z"/>
              <w:rFonts w:ascii="CMSSBX10" w:hAnsi="CMSSBX10"/>
              <w:color w:val="0000FF"/>
              <w:sz w:val="22"/>
              <w:szCs w:val="22"/>
            </w:rPr>
          </w:rPrChange>
        </w:rPr>
      </w:pPr>
      <w:r>
        <w:rPr>
          <w:rFonts w:ascii="CMR10" w:hAnsi="CMR10"/>
          <w:sz w:val="22"/>
          <w:szCs w:val="22"/>
          <w:lang w:val="en-US"/>
        </w:rPr>
        <w:br/>
      </w:r>
      <w:r>
        <w:rPr>
          <w:rFonts w:ascii="CMSSBX10" w:hAnsi="CMSSBX10"/>
          <w:color w:val="0000FF"/>
          <w:sz w:val="22"/>
          <w:szCs w:val="22"/>
        </w:rPr>
        <w:t>Reply</w:t>
      </w:r>
      <w:r>
        <w:rPr>
          <w:rFonts w:ascii="CMSS10" w:hAnsi="CMSS10"/>
          <w:color w:val="0000FF"/>
          <w:sz w:val="22"/>
          <w:szCs w:val="22"/>
        </w:rPr>
        <w:t>:</w:t>
      </w:r>
      <w:r w:rsidR="00C9332E">
        <w:rPr>
          <w:rFonts w:ascii="CMSS10" w:hAnsi="CMSS10"/>
          <w:color w:val="0000FF"/>
          <w:sz w:val="22"/>
          <w:szCs w:val="22"/>
          <w:lang w:val="en-US"/>
        </w:rPr>
        <w:t xml:space="preserve"> </w:t>
      </w:r>
      <w:r w:rsidR="00C9332E" w:rsidRPr="00C9332E">
        <w:rPr>
          <w:rFonts w:ascii="CMSSBX10" w:hAnsi="CMSSBX10"/>
          <w:color w:val="0000FF"/>
          <w:sz w:val="22"/>
          <w:szCs w:val="22"/>
        </w:rPr>
        <w:t>We utilized the Two-way random effect model based on absolute agreement (ICC2) within the ICC family. We have added this information for clarity in the manuscript</w:t>
      </w:r>
      <w:r w:rsidR="00C9332E" w:rsidRPr="00600FB7">
        <w:rPr>
          <w:rFonts w:ascii="CMSSBX10" w:hAnsi="CMSSBX10"/>
          <w:color w:val="0000FF"/>
          <w:sz w:val="22"/>
          <w:szCs w:val="22"/>
        </w:rPr>
        <w:t xml:space="preserve"> (in p. </w:t>
      </w:r>
      <w:r w:rsidR="00600FB7" w:rsidRPr="00600FB7">
        <w:rPr>
          <w:rFonts w:ascii="CMSSBX10" w:hAnsi="CMSSBX10"/>
          <w:color w:val="0000FF"/>
          <w:sz w:val="22"/>
          <w:szCs w:val="22"/>
        </w:rPr>
        <w:t>4</w:t>
      </w:r>
      <w:r w:rsidR="00600FB7">
        <w:rPr>
          <w:rFonts w:ascii="CMSSBX10" w:hAnsi="CMSSBX10"/>
          <w:color w:val="0000FF"/>
          <w:sz w:val="22"/>
          <w:szCs w:val="22"/>
        </w:rPr>
        <w:t xml:space="preserve">, </w:t>
      </w:r>
      <w:r w:rsidR="00600FB7" w:rsidRPr="002619F7">
        <w:rPr>
          <w:rFonts w:ascii="CMR10" w:hAnsi="CMR10"/>
          <w:sz w:val="22"/>
          <w:szCs w:val="22"/>
          <w:lang w:val="en-US"/>
          <w:rPrChange w:id="320" w:author="office user" w:date="2024-04-12T13:51:00Z">
            <w:rPr>
              <w:rFonts w:ascii="CMSSBX10" w:hAnsi="CMSSBX10"/>
              <w:color w:val="0000FF"/>
              <w:sz w:val="22"/>
              <w:szCs w:val="22"/>
            </w:rPr>
          </w:rPrChange>
        </w:rPr>
        <w:t>p.13</w:t>
      </w:r>
      <w:r w:rsidR="00C9332E" w:rsidRPr="002619F7">
        <w:rPr>
          <w:rFonts w:ascii="CMR10" w:hAnsi="CMR10"/>
          <w:sz w:val="22"/>
          <w:szCs w:val="22"/>
          <w:lang w:val="en-US"/>
          <w:rPrChange w:id="321" w:author="office user" w:date="2024-04-12T13:51:00Z">
            <w:rPr>
              <w:rFonts w:ascii="CMSSBX10" w:hAnsi="CMSSBX10"/>
              <w:color w:val="0000FF"/>
              <w:sz w:val="22"/>
              <w:szCs w:val="22"/>
            </w:rPr>
          </w:rPrChange>
        </w:rPr>
        <w:t>).</w:t>
      </w:r>
    </w:p>
    <w:p w14:paraId="14D85797" w14:textId="2DF703CB" w:rsidR="002619F7" w:rsidRPr="002619F7" w:rsidRDefault="002619F7" w:rsidP="00EA750B">
      <w:pPr>
        <w:pStyle w:val="a3"/>
        <w:rPr>
          <w:ins w:id="322" w:author="office user" w:date="2024-04-12T13:50:00Z"/>
          <w:rFonts w:ascii="CMR10" w:hAnsi="CMR10"/>
          <w:sz w:val="22"/>
          <w:szCs w:val="22"/>
          <w:lang w:val="en-US"/>
          <w:rPrChange w:id="323" w:author="office user" w:date="2024-04-12T13:51:00Z">
            <w:rPr>
              <w:ins w:id="324" w:author="office user" w:date="2024-04-12T13:50:00Z"/>
            </w:rPr>
          </w:rPrChange>
        </w:rPr>
      </w:pPr>
      <w:ins w:id="325" w:author="office user" w:date="2024-04-12T13:50:00Z">
        <w:r w:rsidRPr="002619F7">
          <w:rPr>
            <w:rFonts w:ascii="CMR10" w:hAnsi="CMR10"/>
            <w:sz w:val="22"/>
            <w:szCs w:val="22"/>
            <w:lang w:val="en-US"/>
            <w:rPrChange w:id="326" w:author="office user" w:date="2024-04-12T13:51:00Z">
              <w:rPr>
                <w:rFonts w:ascii="宋体" w:eastAsia="宋体" w:hAnsi="宋体" w:cs="宋体"/>
                <w:color w:val="0000FF"/>
                <w:sz w:val="22"/>
                <w:szCs w:val="22"/>
              </w:rPr>
            </w:rPrChange>
          </w:rPr>
          <w:t xml:space="preserve">p.4: </w:t>
        </w:r>
      </w:ins>
      <w:ins w:id="327" w:author="office user" w:date="2024-04-12T13:51:00Z">
        <w:r>
          <w:rPr>
            <w:rFonts w:ascii="CMR10" w:hAnsi="CMR10"/>
            <w:sz w:val="22"/>
            <w:szCs w:val="22"/>
            <w:lang w:val="en-US"/>
          </w:rPr>
          <w:t>“</w:t>
        </w:r>
      </w:ins>
      <w:ins w:id="328" w:author="office user" w:date="2024-04-12T13:50:00Z">
        <w:r w:rsidRPr="002619F7">
          <w:rPr>
            <w:rFonts w:ascii="CMR10" w:hAnsi="CMR10"/>
            <w:sz w:val="22"/>
            <w:szCs w:val="22"/>
            <w:lang w:val="en-US"/>
            <w:rPrChange w:id="329" w:author="office user" w:date="2024-04-12T13:51:00Z">
              <w:rPr/>
            </w:rPrChange>
          </w:rPr>
          <w:t>The individual level consistency was examined using permutation-based Split-Half Reliability (</w:t>
        </w:r>
        <w:r w:rsidRPr="002619F7">
          <w:rPr>
            <w:rFonts w:ascii="CMR10" w:hAnsi="CMR10"/>
            <w:sz w:val="22"/>
            <w:szCs w:val="22"/>
            <w:lang w:val="en-US"/>
            <w:rPrChange w:id="330" w:author="office user" w:date="2024-04-12T13:51:00Z">
              <w:rPr>
                <w:i/>
                <w:iCs/>
              </w:rPr>
            </w:rPrChange>
          </w:rPr>
          <w:t>r</w:t>
        </w:r>
        <w:r w:rsidRPr="002619F7">
          <w:rPr>
            <w:rFonts w:ascii="CMR10" w:hAnsi="CMR10"/>
            <w:sz w:val="22"/>
            <w:szCs w:val="22"/>
            <w:lang w:val="en-US"/>
            <w:rPrChange w:id="331" w:author="office user" w:date="2024-04-12T13:51:00Z">
              <w:rPr/>
            </w:rPrChange>
          </w:rPr>
          <w:t>) and Intraclass Correlation Coefficient (ICC2, Two-way random effect model</w:t>
        </w:r>
        <w:r w:rsidRPr="002619F7">
          <w:rPr>
            <w:rFonts w:ascii="CMR10" w:hAnsi="CMR10"/>
            <w:sz w:val="22"/>
            <w:szCs w:val="22"/>
            <w:lang w:val="en-US"/>
            <w:rPrChange w:id="332" w:author="office user" w:date="2024-04-12T13:51:00Z">
              <w:rPr>
                <w:color w:val="0000DC"/>
              </w:rPr>
            </w:rPrChange>
          </w:rPr>
          <w:t xml:space="preserve">, </w:t>
        </w:r>
        <w:r w:rsidRPr="002619F7">
          <w:rPr>
            <w:rFonts w:ascii="CMR10" w:hAnsi="CMR10"/>
            <w:sz w:val="22"/>
            <w:szCs w:val="22"/>
            <w:lang w:val="en-US"/>
            <w:rPrChange w:id="333" w:author="office user" w:date="2024-04-12T13:51:00Z">
              <w:rPr>
                <w:rFonts w:eastAsia="宋体"/>
                <w:color w:val="0000DC"/>
              </w:rPr>
            </w:rPrChange>
          </w:rPr>
          <w:t>absolute agreement</w:t>
        </w:r>
        <w:r w:rsidRPr="002619F7">
          <w:rPr>
            <w:rFonts w:ascii="CMR10" w:hAnsi="CMR10"/>
            <w:sz w:val="22"/>
            <w:szCs w:val="22"/>
            <w:lang w:val="en-US"/>
            <w:rPrChange w:id="334" w:author="office user" w:date="2024-04-12T13:51:00Z">
              <w:rPr/>
            </w:rPrChange>
          </w:rPr>
          <w:t>) for assessing the consistency of task performance over time.</w:t>
        </w:r>
      </w:ins>
      <w:ins w:id="335" w:author="office user" w:date="2024-04-12T13:51:00Z">
        <w:r>
          <w:rPr>
            <w:rFonts w:ascii="CMR10" w:hAnsi="CMR10"/>
            <w:sz w:val="22"/>
            <w:szCs w:val="22"/>
            <w:lang w:val="en-US"/>
          </w:rPr>
          <w:t>”</w:t>
        </w:r>
      </w:ins>
    </w:p>
    <w:p w14:paraId="3F83D2CE" w14:textId="3E62D8F5" w:rsidR="002619F7" w:rsidRPr="002619F7" w:rsidDel="00B244D3" w:rsidRDefault="002619F7" w:rsidP="00EA750B">
      <w:pPr>
        <w:pStyle w:val="a3"/>
        <w:rPr>
          <w:ins w:id="336" w:author="Hu Chuan-Peng" w:date="2024-04-12T10:19:00Z"/>
          <w:del w:id="337" w:author="office user" w:date="2024-04-12T13:51:00Z"/>
          <w:rFonts w:ascii="CMR10" w:hAnsi="CMR10"/>
          <w:sz w:val="22"/>
          <w:szCs w:val="22"/>
          <w:lang w:val="en-US"/>
          <w:rPrChange w:id="338" w:author="office user" w:date="2024-04-12T13:51:00Z">
            <w:rPr>
              <w:ins w:id="339" w:author="Hu Chuan-Peng" w:date="2024-04-12T10:19:00Z"/>
              <w:del w:id="340" w:author="office user" w:date="2024-04-12T13:51:00Z"/>
              <w:rFonts w:ascii="CMSSBX10" w:hAnsi="CMSSBX10"/>
              <w:color w:val="0000FF"/>
              <w:sz w:val="22"/>
              <w:szCs w:val="22"/>
            </w:rPr>
          </w:rPrChange>
        </w:rPr>
      </w:pPr>
      <w:ins w:id="341" w:author="office user" w:date="2024-04-12T13:50:00Z">
        <w:r w:rsidRPr="002619F7">
          <w:rPr>
            <w:rFonts w:ascii="CMR10" w:hAnsi="CMR10"/>
            <w:sz w:val="22"/>
            <w:szCs w:val="22"/>
            <w:lang w:val="en-US"/>
            <w:rPrChange w:id="342" w:author="office user" w:date="2024-04-12T13:51:00Z">
              <w:rPr/>
            </w:rPrChange>
          </w:rPr>
          <w:t xml:space="preserve">p.13: </w:t>
        </w:r>
      </w:ins>
      <w:ins w:id="343" w:author="office user" w:date="2024-04-12T13:51:00Z">
        <w:r>
          <w:rPr>
            <w:rFonts w:ascii="CMR10" w:hAnsi="CMR10"/>
            <w:sz w:val="22"/>
            <w:szCs w:val="22"/>
            <w:lang w:val="en-US"/>
          </w:rPr>
          <w:t>“</w:t>
        </w:r>
        <w:r w:rsidRPr="002619F7">
          <w:rPr>
            <w:rFonts w:ascii="CMR10" w:hAnsi="CMR10"/>
            <w:sz w:val="22"/>
            <w:szCs w:val="22"/>
            <w:lang w:val="en-US"/>
            <w:rPrChange w:id="344" w:author="office user" w:date="2024-04-12T13:51:00Z">
              <w:rPr>
                <w:rFonts w:eastAsia="宋体"/>
              </w:rPr>
            </w:rPrChange>
          </w:rPr>
          <w:t xml:space="preserve">We focused on using the Two-way random effect model </w:t>
        </w:r>
        <w:r w:rsidRPr="002619F7">
          <w:rPr>
            <w:rFonts w:ascii="CMR10" w:hAnsi="CMR10"/>
            <w:sz w:val="22"/>
            <w:szCs w:val="22"/>
            <w:lang w:val="en-US"/>
            <w:rPrChange w:id="345" w:author="office user" w:date="2024-04-12T13:51:00Z">
              <w:rPr>
                <w:rFonts w:eastAsia="宋体"/>
                <w:color w:val="0000DC"/>
              </w:rPr>
            </w:rPrChange>
          </w:rPr>
          <w:t>based on absolute agreement</w:t>
        </w:r>
        <w:r w:rsidRPr="002619F7">
          <w:rPr>
            <w:rFonts w:ascii="CMR10" w:hAnsi="CMR10"/>
            <w:sz w:val="22"/>
            <w:szCs w:val="22"/>
            <w:lang w:val="en-US"/>
            <w:rPrChange w:id="346" w:author="office user" w:date="2024-04-12T13:51:00Z">
              <w:rPr>
                <w:rFonts w:eastAsia="宋体"/>
              </w:rPr>
            </w:rPrChange>
          </w:rPr>
          <w:t xml:space="preserve"> (ICC2) within the ICC family (Chen et al., 2018; </w:t>
        </w:r>
        <w:r w:rsidRPr="002619F7">
          <w:rPr>
            <w:rFonts w:ascii="CMR10" w:hAnsi="CMR10"/>
            <w:sz w:val="22"/>
            <w:szCs w:val="22"/>
            <w:lang w:val="en-US"/>
            <w:rPrChange w:id="347" w:author="office user" w:date="2024-04-12T13:51:00Z">
              <w:rPr>
                <w:rFonts w:eastAsia="宋体"/>
                <w:color w:val="0000DC"/>
              </w:rPr>
            </w:rPrChange>
          </w:rPr>
          <w:t>Koo &amp; Li, 2016</w:t>
        </w:r>
        <w:r w:rsidRPr="002619F7">
          <w:rPr>
            <w:rFonts w:ascii="CMR10" w:hAnsi="CMR10"/>
            <w:sz w:val="22"/>
            <w:szCs w:val="22"/>
            <w:lang w:val="en-US"/>
            <w:rPrChange w:id="348" w:author="office user" w:date="2024-04-12T13:51:00Z">
              <w:rPr>
                <w:rFonts w:eastAsia="宋体"/>
                <w:color w:val="0000DC"/>
                <w:lang w:val="en-US"/>
              </w:rPr>
            </w:rPrChange>
          </w:rPr>
          <w:t xml:space="preserve">; </w:t>
        </w:r>
        <w:r w:rsidRPr="002619F7">
          <w:rPr>
            <w:rFonts w:ascii="CMR10" w:hAnsi="CMR10"/>
            <w:sz w:val="22"/>
            <w:szCs w:val="22"/>
            <w:lang w:val="en-US"/>
            <w:rPrChange w:id="349" w:author="office user" w:date="2024-04-12T13:51:00Z">
              <w:rPr>
                <w:rFonts w:eastAsia="宋体"/>
              </w:rPr>
            </w:rPrChange>
          </w:rPr>
          <w:t>Xu et al., 2023).</w:t>
        </w:r>
        <w:r>
          <w:rPr>
            <w:rFonts w:ascii="CMR10" w:hAnsi="CMR10"/>
            <w:sz w:val="22"/>
            <w:szCs w:val="22"/>
            <w:lang w:val="en-US"/>
          </w:rPr>
          <w:t>”</w:t>
        </w:r>
      </w:ins>
    </w:p>
    <w:p w14:paraId="4E4E3D61" w14:textId="2B08F06A" w:rsidR="00FA2CDD" w:rsidRPr="00FA2CDD" w:rsidDel="00B244D3" w:rsidRDefault="00FA2CDD" w:rsidP="00EA750B">
      <w:pPr>
        <w:pStyle w:val="a3"/>
        <w:rPr>
          <w:ins w:id="350" w:author="Hu Chuan-Peng" w:date="2024-04-12T10:19:00Z"/>
          <w:del w:id="351" w:author="office user" w:date="2024-04-12T13:51:00Z"/>
          <w:rFonts w:ascii="CMSS10" w:hAnsi="CMSS10"/>
          <w:color w:val="0000FF"/>
          <w:sz w:val="22"/>
          <w:szCs w:val="22"/>
          <w:rPrChange w:id="352" w:author="Hu Chuan-Peng" w:date="2024-04-12T10:19:00Z">
            <w:rPr>
              <w:ins w:id="353" w:author="Hu Chuan-Peng" w:date="2024-04-12T10:19:00Z"/>
              <w:del w:id="354" w:author="office user" w:date="2024-04-12T13:51:00Z"/>
              <w:rFonts w:ascii="CMSSBX10" w:hAnsi="CMSSBX10"/>
              <w:color w:val="0000FF"/>
              <w:sz w:val="22"/>
              <w:szCs w:val="22"/>
            </w:rPr>
          </w:rPrChange>
        </w:rPr>
      </w:pPr>
      <w:ins w:id="355" w:author="Hu Chuan-Peng" w:date="2024-04-12T10:19:00Z">
        <w:del w:id="356" w:author="office user" w:date="2024-04-12T13:51:00Z">
          <w:r w:rsidDel="00B244D3">
            <w:rPr>
              <w:rFonts w:ascii="CMSSBX10" w:hAnsi="CMSSBX10"/>
              <w:color w:val="0000FF"/>
              <w:sz w:val="22"/>
              <w:szCs w:val="22"/>
            </w:rPr>
            <w:delText>[insert the newly added details]</w:delText>
          </w:r>
        </w:del>
      </w:ins>
    </w:p>
    <w:p w14:paraId="45A49304" w14:textId="77777777" w:rsidR="00FA2CDD" w:rsidRPr="007241CF" w:rsidRDefault="00FA2CDD" w:rsidP="00EA750B">
      <w:pPr>
        <w:pStyle w:val="a3"/>
        <w:rPr>
          <w:rFonts w:ascii="CMR10" w:hAnsi="CMR10"/>
          <w:sz w:val="22"/>
          <w:szCs w:val="22"/>
          <w:lang w:val="en-US"/>
        </w:rPr>
      </w:pPr>
    </w:p>
    <w:p w14:paraId="688230D2" w14:textId="77777777" w:rsidR="00345A44" w:rsidRPr="005F4D07" w:rsidRDefault="00345A44" w:rsidP="00345A44">
      <w:pPr>
        <w:pBdr>
          <w:bottom w:val="single" w:sz="6" w:space="1" w:color="auto"/>
        </w:pBdr>
        <w:spacing w:before="100" w:beforeAutospacing="1" w:after="100" w:afterAutospacing="1"/>
        <w:rPr>
          <w:rFonts w:ascii="CMBX10" w:hAnsi="CMBX10"/>
          <w:sz w:val="22"/>
          <w:szCs w:val="22"/>
        </w:rPr>
      </w:pPr>
    </w:p>
    <w:p w14:paraId="0D0D1A7D" w14:textId="17D9E702" w:rsidR="00345A44" w:rsidRDefault="00345A44" w:rsidP="00345A44">
      <w:pPr>
        <w:pStyle w:val="a3"/>
        <w:rPr>
          <w:rFonts w:ascii="CMBX12" w:hAnsi="CMBX12"/>
          <w:sz w:val="28"/>
          <w:szCs w:val="28"/>
        </w:rPr>
      </w:pPr>
      <w:r>
        <w:rPr>
          <w:rFonts w:ascii="CMBX12" w:hAnsi="CMBX12"/>
          <w:sz w:val="28"/>
          <w:szCs w:val="28"/>
        </w:rPr>
        <w:t>Reviewer 3</w:t>
      </w:r>
    </w:p>
    <w:p w14:paraId="6A0F41E1" w14:textId="1D7C7CB6" w:rsidR="00345A44" w:rsidRDefault="00345A44" w:rsidP="00345A44">
      <w:pPr>
        <w:pStyle w:val="a3"/>
        <w:rPr>
          <w:rFonts w:ascii="CMR10" w:hAnsi="CMR10"/>
          <w:lang w:val="en-US"/>
        </w:rPr>
      </w:pPr>
      <w:r w:rsidRPr="00B179EF">
        <w:rPr>
          <w:rFonts w:ascii="CMR10" w:hAnsi="CMR10"/>
          <w:sz w:val="22"/>
          <w:szCs w:val="22"/>
          <w:lang w:val="en-US"/>
        </w:rPr>
        <w:br/>
      </w:r>
      <w:r w:rsidRPr="00686AB3">
        <w:rPr>
          <w:rFonts w:ascii="CMR10" w:hAnsi="CMR10"/>
          <w:sz w:val="22"/>
          <w:szCs w:val="22"/>
          <w:lang w:val="en-US"/>
        </w:rPr>
        <w:t xml:space="preserve">Reviewer Comment </w:t>
      </w:r>
      <w:r>
        <w:rPr>
          <w:rFonts w:ascii="CMR10" w:hAnsi="CMR10"/>
          <w:sz w:val="22"/>
          <w:szCs w:val="22"/>
          <w:lang w:val="en-US"/>
        </w:rPr>
        <w:t>3</w:t>
      </w:r>
      <w:r w:rsidRPr="00686AB3">
        <w:rPr>
          <w:rFonts w:ascii="CMR10" w:hAnsi="CMR10"/>
          <w:sz w:val="22"/>
          <w:szCs w:val="22"/>
          <w:lang w:val="en-US"/>
        </w:rPr>
        <w:t>.1—</w:t>
      </w:r>
      <w:r>
        <w:rPr>
          <w:rFonts w:ascii="CMR10" w:hAnsi="CMR10"/>
          <w:sz w:val="22"/>
          <w:szCs w:val="22"/>
          <w:lang w:val="en-US"/>
        </w:rPr>
        <w:t xml:space="preserve"> </w:t>
      </w:r>
      <w:r w:rsidRPr="00345A44">
        <w:rPr>
          <w:rFonts w:ascii="CMR10" w:hAnsi="CMR10"/>
          <w:sz w:val="22"/>
          <w:szCs w:val="22"/>
          <w:lang w:val="en-US"/>
        </w:rPr>
        <w:t xml:space="preserve">While I understand this is a </w:t>
      </w:r>
      <w:del w:id="357" w:author="Mengzhen Hu" w:date="2024-04-12T16:36:00Z">
        <w:r w:rsidRPr="00345A44" w:rsidDel="005C29EE">
          <w:rPr>
            <w:rFonts w:ascii="CMR10" w:hAnsi="CMR10"/>
            <w:sz w:val="22"/>
            <w:szCs w:val="22"/>
            <w:lang w:val="en-US"/>
          </w:rPr>
          <w:delText>behavioural</w:delText>
        </w:r>
      </w:del>
      <w:ins w:id="358" w:author="Mengzhen Hu" w:date="2024-04-12T16:36:00Z">
        <w:r w:rsidR="005C29EE" w:rsidRPr="00345A44">
          <w:rPr>
            <w:rFonts w:ascii="CMR10" w:hAnsi="CMR10"/>
            <w:sz w:val="22"/>
            <w:szCs w:val="22"/>
            <w:lang w:val="en-US"/>
          </w:rPr>
          <w:t>behavioral</w:t>
        </w:r>
      </w:ins>
      <w:r w:rsidRPr="00345A44">
        <w:rPr>
          <w:rFonts w:ascii="CMR10" w:hAnsi="CMR10"/>
          <w:sz w:val="22"/>
          <w:szCs w:val="22"/>
          <w:lang w:val="en-US"/>
        </w:rPr>
        <w:t xml:space="preserve"> methods papers, a bit more context here and there would be useful.  For example, on page 3, line 21: “Like other cognitive tasks… , the SPTM has been incorporated to assess deviations in self-processing”.   What did these studies show? Where they able to find evidence for individual differences? Are there examples of studies that failed to find individual differences in SPE?   I think making the context more explicit here can benefit the motivation for your study.</w:t>
      </w:r>
      <w:r w:rsidRPr="00345A44">
        <w:rPr>
          <w:rFonts w:ascii="CMR10" w:hAnsi="CMR10"/>
          <w:lang w:val="en-US"/>
        </w:rPr>
        <w:t> </w:t>
      </w:r>
    </w:p>
    <w:p w14:paraId="05157E2B" w14:textId="2FDE09C3" w:rsidR="00CF5CB9" w:rsidDel="00B244D3" w:rsidRDefault="00345A44" w:rsidP="00B244D3">
      <w:pPr>
        <w:pStyle w:val="a3"/>
        <w:rPr>
          <w:del w:id="359" w:author="office user" w:date="2024-04-12T13:52:00Z"/>
          <w:rFonts w:ascii="CMSSBX10" w:hAnsi="CMSSBX10"/>
          <w:color w:val="0000FF"/>
          <w:sz w:val="22"/>
          <w:szCs w:val="22"/>
        </w:rPr>
      </w:pPr>
      <w:r>
        <w:rPr>
          <w:rFonts w:ascii="CMSSBX10" w:hAnsi="CMSSBX10"/>
          <w:color w:val="0000FF"/>
          <w:sz w:val="22"/>
          <w:szCs w:val="22"/>
        </w:rPr>
        <w:t>Reply</w:t>
      </w:r>
      <w:r>
        <w:rPr>
          <w:rFonts w:ascii="CMSS10" w:hAnsi="CMSS10"/>
          <w:color w:val="0000FF"/>
          <w:sz w:val="22"/>
          <w:szCs w:val="22"/>
        </w:rPr>
        <w:t xml:space="preserve">: </w:t>
      </w:r>
      <w:r w:rsidR="009A19C6" w:rsidRPr="009A19C6">
        <w:rPr>
          <w:rFonts w:ascii="CMSSBX10" w:hAnsi="CMSSBX10"/>
          <w:color w:val="0000FF"/>
          <w:sz w:val="22"/>
          <w:szCs w:val="22"/>
        </w:rPr>
        <w:t xml:space="preserve">Thank you for your constructive feedback. We have carefully considered your suggestion and have added more context in the introduction, including information on studies that have utilized the </w:t>
      </w:r>
      <w:r w:rsidR="009A19C6" w:rsidRPr="0028162B">
        <w:rPr>
          <w:rFonts w:ascii="CMSSBX10" w:hAnsi="CMSSBX10"/>
          <w:color w:val="0000FF"/>
          <w:sz w:val="22"/>
          <w:szCs w:val="22"/>
        </w:rPr>
        <w:t>SPMT</w:t>
      </w:r>
      <w:r w:rsidR="009A19C6" w:rsidRPr="009A19C6">
        <w:rPr>
          <w:rFonts w:ascii="CMSSBX10" w:hAnsi="CMSSBX10"/>
          <w:color w:val="0000FF"/>
          <w:sz w:val="22"/>
          <w:szCs w:val="22"/>
        </w:rPr>
        <w:t xml:space="preserve"> to assess </w:t>
      </w:r>
      <w:r w:rsidR="009A19C6" w:rsidRPr="0028162B">
        <w:rPr>
          <w:rFonts w:ascii="CMSSBX10" w:hAnsi="CMSSBX10"/>
          <w:color w:val="0000FF"/>
          <w:sz w:val="22"/>
          <w:szCs w:val="22"/>
        </w:rPr>
        <w:t xml:space="preserve">individual differences (in </w:t>
      </w:r>
      <w:r w:rsidR="008D41EC" w:rsidRPr="0028162B">
        <w:rPr>
          <w:rFonts w:ascii="CMSSBX10" w:hAnsi="CMSSBX10"/>
          <w:color w:val="0000FF"/>
          <w:sz w:val="22"/>
          <w:szCs w:val="22"/>
        </w:rPr>
        <w:t>p.</w:t>
      </w:r>
      <w:r w:rsidR="0028162B" w:rsidRPr="0028162B">
        <w:rPr>
          <w:rFonts w:ascii="CMSSBX10" w:hAnsi="CMSSBX10"/>
          <w:color w:val="0000FF"/>
          <w:sz w:val="22"/>
          <w:szCs w:val="22"/>
        </w:rPr>
        <w:t>3</w:t>
      </w:r>
      <w:r w:rsidR="009A19C6" w:rsidRPr="0028162B">
        <w:rPr>
          <w:rFonts w:ascii="CMSSBX10" w:hAnsi="CMSSBX10"/>
          <w:color w:val="0000FF"/>
          <w:sz w:val="22"/>
          <w:szCs w:val="22"/>
        </w:rPr>
        <w:t>).</w:t>
      </w:r>
      <w:r w:rsidR="009A19C6">
        <w:rPr>
          <w:rFonts w:ascii="CMSSBX10" w:hAnsi="CMSSBX10"/>
          <w:color w:val="0000FF"/>
          <w:sz w:val="22"/>
          <w:szCs w:val="22"/>
          <w:lang w:val="en-US"/>
        </w:rPr>
        <w:t xml:space="preserve"> </w:t>
      </w:r>
    </w:p>
    <w:p w14:paraId="71EC6C1B" w14:textId="77777777" w:rsidR="00B244D3" w:rsidRDefault="00B244D3" w:rsidP="008A0DCB">
      <w:pPr>
        <w:pStyle w:val="a3"/>
        <w:rPr>
          <w:ins w:id="360" w:author="office user" w:date="2024-04-12T13:52:00Z"/>
          <w:rFonts w:ascii="CMSSBX10" w:hAnsi="CMSSBX10"/>
          <w:color w:val="0000FF"/>
          <w:sz w:val="22"/>
          <w:szCs w:val="22"/>
          <w:lang w:val="en-US"/>
        </w:rPr>
      </w:pPr>
    </w:p>
    <w:p w14:paraId="669F82D6" w14:textId="46BDC21D" w:rsidR="00B244D3" w:rsidRPr="00B244D3" w:rsidRDefault="00FA2CDD" w:rsidP="00B244D3">
      <w:pPr>
        <w:pStyle w:val="a3"/>
        <w:rPr>
          <w:rFonts w:ascii="CMSSBX10" w:hAnsi="CMSSBX10"/>
          <w:color w:val="0000FF"/>
          <w:sz w:val="22"/>
          <w:szCs w:val="22"/>
          <w:rPrChange w:id="361" w:author="office user" w:date="2024-04-12T13:52:00Z">
            <w:rPr>
              <w:rFonts w:ascii="CMSS10" w:hAnsi="CMSS10"/>
              <w:color w:val="0000FF"/>
              <w:sz w:val="22"/>
              <w:szCs w:val="22"/>
            </w:rPr>
          </w:rPrChange>
        </w:rPr>
      </w:pPr>
      <w:ins w:id="362" w:author="Hu Chuan-Peng" w:date="2024-04-12T10:19:00Z">
        <w:del w:id="363" w:author="office user" w:date="2024-04-12T13:52:00Z">
          <w:r w:rsidDel="00B244D3">
            <w:rPr>
              <w:rFonts w:ascii="CMSSBX10" w:hAnsi="CMSSBX10"/>
              <w:color w:val="0000FF"/>
              <w:sz w:val="22"/>
              <w:szCs w:val="22"/>
            </w:rPr>
            <w:delText>[insert the newly added details]</w:delText>
          </w:r>
        </w:del>
      </w:ins>
      <w:ins w:id="364" w:author="office user" w:date="2024-04-12T13:52:00Z">
        <w:r w:rsidR="00B244D3">
          <w:rPr>
            <w:rFonts w:ascii="CMSSBX10" w:hAnsi="CMSSBX10"/>
            <w:color w:val="0000FF"/>
            <w:sz w:val="22"/>
            <w:szCs w:val="22"/>
          </w:rPr>
          <w:t>“</w:t>
        </w:r>
        <w:r w:rsidR="00F36A51">
          <w:rPr>
            <w:rFonts w:ascii="CMSSBX10" w:hAnsi="CMSSBX10"/>
            <w:color w:val="0000FF"/>
            <w:sz w:val="22"/>
            <w:szCs w:val="22"/>
          </w:rPr>
          <w:t>…</w:t>
        </w:r>
        <w:r w:rsidR="00B244D3" w:rsidRPr="00B244D3">
          <w:rPr>
            <w:rFonts w:ascii="CMSSBX10" w:hAnsi="CMSSBX10"/>
            <w:color w:val="0000FF"/>
            <w:sz w:val="22"/>
            <w:szCs w:val="22"/>
            <w:rPrChange w:id="365" w:author="office user" w:date="2024-04-12T13:52:00Z">
              <w:rPr/>
            </w:rPrChange>
          </w:rPr>
          <w:t>Likewise, in clinical investigation, the SMT has been incorporated to assess deviations in self-processing among specific populations, including individuals affected by autism or depression (</w:t>
        </w:r>
        <w:r w:rsidR="00B244D3" w:rsidRPr="00B244D3">
          <w:rPr>
            <w:rFonts w:ascii="CMSSBX10" w:hAnsi="CMSSBX10"/>
            <w:color w:val="0000FF"/>
            <w:sz w:val="22"/>
            <w:szCs w:val="22"/>
            <w:rPrChange w:id="366" w:author="office user" w:date="2024-04-12T13:52:00Z">
              <w:rPr>
                <w:color w:val="0000FF"/>
              </w:rPr>
            </w:rPrChange>
          </w:rPr>
          <w:t xml:space="preserve">e.g., </w:t>
        </w:r>
        <w:r w:rsidR="00B244D3" w:rsidRPr="00B244D3">
          <w:rPr>
            <w:rFonts w:ascii="CMSSBX10" w:hAnsi="CMSSBX10"/>
            <w:color w:val="0000FF"/>
            <w:sz w:val="22"/>
            <w:szCs w:val="22"/>
            <w:rPrChange w:id="367" w:author="office user" w:date="2024-04-12T13:52:00Z">
              <w:rPr/>
            </w:rPrChange>
          </w:rPr>
          <w:t xml:space="preserve">Hobbs et al., 2023; Liu et al., 2022). </w:t>
        </w:r>
        <w:r w:rsidR="00B244D3" w:rsidRPr="00B244D3">
          <w:rPr>
            <w:rFonts w:ascii="CMSSBX10" w:hAnsi="CMSSBX10"/>
            <w:color w:val="0000FF"/>
            <w:sz w:val="22"/>
            <w:szCs w:val="22"/>
            <w:rPrChange w:id="368" w:author="office user" w:date="2024-04-12T13:52:00Z">
              <w:rPr>
                <w:color w:val="0000DC"/>
              </w:rPr>
            </w:rPrChange>
          </w:rPr>
          <w:t>The findings from these studies are diverse. On one hand, research has demonstrated that behavioural data from SMT could function as a viable marker for depression screening (Liu et al., 2022). Additionally, performance in SMT has been employed to decode brain functional connectivity during resting state (Zhang et al., 2023). These studies suggest the potential for significant individual-level variability in SMT performance. On the other hand, Hobbs et al. (2023) assessed the role of self-referencing in relation to depression using SMT but found limited association between individuals' performance in SMT and depression scores. These conflicting trends underscore the need to evaluate the reliability of SMT as a measurement of SPE.”</w:t>
        </w:r>
      </w:ins>
    </w:p>
    <w:p w14:paraId="059FAA04" w14:textId="7CE7D0DE" w:rsidR="00CF5CB9" w:rsidRDefault="00345A44" w:rsidP="008A0DCB">
      <w:pPr>
        <w:pStyle w:val="a3"/>
        <w:rPr>
          <w:rFonts w:ascii="CMR10" w:hAnsi="CMR10"/>
          <w:sz w:val="22"/>
          <w:szCs w:val="22"/>
          <w:lang w:val="en-US"/>
        </w:rPr>
      </w:pPr>
      <w:r w:rsidRPr="00CF5CB9">
        <w:rPr>
          <w:rFonts w:ascii="CMR10" w:hAnsi="CMR10"/>
          <w:sz w:val="22"/>
          <w:szCs w:val="22"/>
          <w:lang w:val="en-US"/>
        </w:rPr>
        <w:t>Reviewer Comment 3.2</w:t>
      </w:r>
      <w:r w:rsidRPr="00686AB3">
        <w:rPr>
          <w:rFonts w:ascii="CMR10" w:hAnsi="CMR10"/>
          <w:sz w:val="22"/>
          <w:szCs w:val="22"/>
          <w:lang w:val="en-US"/>
        </w:rPr>
        <w:t>—</w:t>
      </w:r>
      <w:r w:rsidRPr="00CF5CB9">
        <w:rPr>
          <w:rFonts w:ascii="CMR10" w:hAnsi="CMR10"/>
          <w:sz w:val="22"/>
          <w:szCs w:val="22"/>
          <w:lang w:val="en-US"/>
        </w:rPr>
        <w:t xml:space="preserve"> </w:t>
      </w:r>
      <w:r w:rsidRPr="00345A44">
        <w:rPr>
          <w:rFonts w:ascii="CMR10" w:hAnsi="CMR10"/>
          <w:sz w:val="22"/>
          <w:szCs w:val="22"/>
          <w:lang w:val="en-US"/>
        </w:rPr>
        <w:t>In the Discussion on page 18, again a bit more context would be nice. For example, the ACC, d’ and the DDM measures proved less reliable in measuring SPE, compared to RT and efficiency. Is there evidence from other paradigms (</w:t>
      </w:r>
      <w:del w:id="369" w:author="Mengzhen Hu" w:date="2024-04-12T16:37:00Z">
        <w:r w:rsidRPr="00345A44" w:rsidDel="005C29EE">
          <w:rPr>
            <w:rFonts w:ascii="CMR10" w:hAnsi="CMR10"/>
            <w:sz w:val="22"/>
            <w:szCs w:val="22"/>
            <w:lang w:val="en-US"/>
          </w:rPr>
          <w:delText>eg</w:delText>
        </w:r>
      </w:del>
      <w:ins w:id="370" w:author="Mengzhen Hu" w:date="2024-04-12T16:37:00Z">
        <w:r w:rsidR="005C29EE" w:rsidRPr="00345A44">
          <w:rPr>
            <w:rFonts w:ascii="CMR10" w:hAnsi="CMR10"/>
            <w:sz w:val="22"/>
            <w:szCs w:val="22"/>
            <w:lang w:val="en-US"/>
          </w:rPr>
          <w:t>e.g.</w:t>
        </w:r>
      </w:ins>
      <w:r w:rsidRPr="00345A44">
        <w:rPr>
          <w:rFonts w:ascii="CMR10" w:hAnsi="CMR10"/>
          <w:sz w:val="22"/>
          <w:szCs w:val="22"/>
          <w:lang w:val="en-US"/>
        </w:rPr>
        <w:t xml:space="preserve">, flanker, Stroop task) that has shown similar divergence in different measures for reliability?  Do the authors have any ideas as to where these differences come from?  For example, if I understand correctly, this suggests that for the less reliable measures as ACC and drift-rate, there would less individual variability compared to </w:t>
      </w:r>
      <w:proofErr w:type="gramStart"/>
      <w:r w:rsidRPr="00345A44">
        <w:rPr>
          <w:rFonts w:ascii="CMR10" w:hAnsi="CMR10"/>
          <w:sz w:val="22"/>
          <w:szCs w:val="22"/>
          <w:lang w:val="en-US"/>
        </w:rPr>
        <w:t>RT?</w:t>
      </w:r>
      <w:proofErr w:type="gramEnd"/>
      <w:r w:rsidRPr="00345A44">
        <w:rPr>
          <w:rFonts w:ascii="CMR10" w:hAnsi="CMR10"/>
          <w:sz w:val="22"/>
          <w:szCs w:val="22"/>
          <w:lang w:val="en-US"/>
        </w:rPr>
        <w:t xml:space="preserve"> That makes sense too, as RT is available for every trial, but for drift rate for example, which is based on the average slope of the evidence accumulation process across many trials, there would be less data samples, hence less variability?</w:t>
      </w:r>
      <w:r w:rsidRPr="00CF5CB9">
        <w:rPr>
          <w:rFonts w:ascii="CMR10" w:hAnsi="CMR10"/>
          <w:sz w:val="22"/>
          <w:szCs w:val="22"/>
          <w:lang w:val="en-US"/>
        </w:rPr>
        <w:t> </w:t>
      </w:r>
    </w:p>
    <w:p w14:paraId="23A9F3F9" w14:textId="23FEEB90" w:rsidR="008A0DCB" w:rsidRPr="00CF5CB9" w:rsidRDefault="00345A44" w:rsidP="008A0DCB">
      <w:pPr>
        <w:pStyle w:val="a3"/>
        <w:rPr>
          <w:rFonts w:ascii="CMSS10" w:hAnsi="CMSS10"/>
          <w:color w:val="0000FF"/>
          <w:sz w:val="22"/>
          <w:szCs w:val="22"/>
        </w:rPr>
      </w:pPr>
      <w:r w:rsidRPr="00CF5CB9">
        <w:rPr>
          <w:rFonts w:ascii="CMR10" w:hAnsi="CMR10"/>
          <w:color w:val="0000FF"/>
          <w:sz w:val="22"/>
          <w:szCs w:val="22"/>
          <w:lang w:val="en-US"/>
        </w:rPr>
        <w:t>Reply</w:t>
      </w:r>
      <w:r w:rsidR="008A0DCB" w:rsidRPr="00CF5CB9">
        <w:rPr>
          <w:rFonts w:ascii="CMR10" w:hAnsi="CMR10"/>
          <w:color w:val="0000FF"/>
          <w:sz w:val="22"/>
          <w:szCs w:val="22"/>
          <w:lang w:val="en-US"/>
        </w:rPr>
        <w:t>: Thank you for your valuable feedback and suggestions for enhancing the discussion section of our manuscript.</w:t>
      </w:r>
    </w:p>
    <w:p w14:paraId="2E2161F1" w14:textId="77777777" w:rsidR="00DE7EA0" w:rsidRDefault="008A0DCB" w:rsidP="008A0DCB">
      <w:pPr>
        <w:pStyle w:val="a3"/>
        <w:rPr>
          <w:ins w:id="371" w:author="Hu Chuan-Peng" w:date="2024-04-12T10:20:00Z"/>
          <w:rFonts w:ascii="CMSSBX10" w:hAnsi="CMSSBX10"/>
          <w:color w:val="0000FF"/>
          <w:sz w:val="22"/>
          <w:szCs w:val="22"/>
        </w:rPr>
      </w:pPr>
      <w:r w:rsidRPr="008A0DCB">
        <w:rPr>
          <w:rFonts w:ascii="CMSSBX10" w:hAnsi="CMSSBX10"/>
          <w:color w:val="0000FF"/>
          <w:sz w:val="22"/>
          <w:szCs w:val="22"/>
        </w:rPr>
        <w:t xml:space="preserve">We have taken note of your recommendation and have incorporated additional </w:t>
      </w:r>
      <w:r>
        <w:rPr>
          <w:rFonts w:ascii="CMSSBX10" w:hAnsi="CMSSBX10"/>
          <w:color w:val="0000FF"/>
          <w:sz w:val="22"/>
          <w:szCs w:val="22"/>
          <w:lang w:val="en-US"/>
        </w:rPr>
        <w:t>discussion</w:t>
      </w:r>
      <w:r w:rsidRPr="008A0DCB">
        <w:rPr>
          <w:rFonts w:ascii="CMSSBX10" w:hAnsi="CMSSBX10"/>
          <w:color w:val="0000FF"/>
          <w:sz w:val="22"/>
          <w:szCs w:val="22"/>
        </w:rPr>
        <w:t xml:space="preserve"> regarding the reliability </w:t>
      </w:r>
      <w:r>
        <w:rPr>
          <w:rFonts w:ascii="CMSSBX10" w:hAnsi="CMSSBX10"/>
          <w:color w:val="0000FF"/>
          <w:sz w:val="22"/>
          <w:szCs w:val="22"/>
          <w:lang w:val="en-US"/>
        </w:rPr>
        <w:t xml:space="preserve">outcomes </w:t>
      </w:r>
      <w:r w:rsidRPr="008A0DCB">
        <w:rPr>
          <w:rFonts w:ascii="CMSSBX10" w:hAnsi="CMSSBX10"/>
          <w:color w:val="0000FF"/>
          <w:sz w:val="22"/>
          <w:szCs w:val="22"/>
        </w:rPr>
        <w:t xml:space="preserve">of measures </w:t>
      </w:r>
      <w:r>
        <w:rPr>
          <w:rFonts w:ascii="CMSSBX10" w:hAnsi="CMSSBX10"/>
          <w:color w:val="0000FF"/>
          <w:sz w:val="22"/>
          <w:szCs w:val="22"/>
          <w:lang w:val="en-US"/>
        </w:rPr>
        <w:t>in previous studies</w:t>
      </w:r>
      <w:r w:rsidRPr="008A0DCB">
        <w:rPr>
          <w:rFonts w:ascii="CMSSBX10" w:hAnsi="CMSSBX10"/>
          <w:color w:val="0000FF"/>
          <w:sz w:val="22"/>
          <w:szCs w:val="22"/>
        </w:rPr>
        <w:t>. We discussed the divergence in reliability compared to Reaction Time and efficiency measures and its potential implications for individual variability.</w:t>
      </w:r>
      <w:r>
        <w:rPr>
          <w:rFonts w:ascii="CMSSBX10" w:hAnsi="CMSSBX10"/>
          <w:color w:val="0000FF"/>
          <w:sz w:val="22"/>
          <w:szCs w:val="22"/>
          <w:lang w:val="en-US"/>
        </w:rPr>
        <w:t xml:space="preserve"> </w:t>
      </w:r>
      <w:r w:rsidRPr="008A0DCB">
        <w:rPr>
          <w:rFonts w:ascii="CMSSBX10" w:hAnsi="CMSSBX10"/>
          <w:color w:val="0000FF"/>
          <w:sz w:val="22"/>
          <w:szCs w:val="22"/>
        </w:rPr>
        <w:t xml:space="preserve">Regarding the reliability of model parameters, </w:t>
      </w:r>
      <w:r>
        <w:rPr>
          <w:rFonts w:ascii="CMSSBX10" w:hAnsi="CMSSBX10"/>
          <w:color w:val="0000FF"/>
          <w:sz w:val="22"/>
          <w:szCs w:val="22"/>
          <w:lang w:val="en-US"/>
        </w:rPr>
        <w:t xml:space="preserve">we also include results compared with existing research. </w:t>
      </w:r>
      <w:r w:rsidRPr="008A0DCB">
        <w:rPr>
          <w:rFonts w:ascii="CMSSBX10" w:hAnsi="CMSSBX10"/>
          <w:color w:val="0000FF"/>
          <w:sz w:val="22"/>
          <w:szCs w:val="22"/>
        </w:rPr>
        <w:t>We hope that future studies will delve deeper into this aspect to provide further insights.</w:t>
      </w:r>
    </w:p>
    <w:p w14:paraId="55134870" w14:textId="0A117006" w:rsidR="00345A44" w:rsidRPr="00F36A51" w:rsidRDefault="00F36A51">
      <w:pPr>
        <w:ind w:firstLine="340"/>
        <w:rPr>
          <w:color w:val="000000" w:themeColor="text1"/>
          <w:rPrChange w:id="372" w:author="office user" w:date="2024-04-12T13:53:00Z">
            <w:rPr>
              <w:rFonts w:ascii="CMSSBX10" w:hAnsi="CMSSBX10"/>
              <w:color w:val="0000FF"/>
              <w:sz w:val="22"/>
              <w:szCs w:val="22"/>
            </w:rPr>
          </w:rPrChange>
        </w:rPr>
        <w:pPrChange w:id="373" w:author="office user" w:date="2024-04-12T13:53:00Z">
          <w:pPr>
            <w:pStyle w:val="a3"/>
          </w:pPr>
        </w:pPrChange>
      </w:pPr>
      <w:ins w:id="374" w:author="office user" w:date="2024-04-12T13:53:00Z">
        <w:r>
          <w:rPr>
            <w:rFonts w:ascii="CMSSBX10" w:hAnsi="CMSSBX10"/>
            <w:color w:val="0000FF"/>
            <w:sz w:val="22"/>
            <w:szCs w:val="22"/>
          </w:rPr>
          <w:t>“</w:t>
        </w:r>
        <w:r w:rsidRPr="00F36A51">
          <w:rPr>
            <w:rFonts w:ascii="CMSSBX10" w:hAnsi="CMSSBX10"/>
            <w:color w:val="0000FF"/>
            <w:sz w:val="22"/>
            <w:szCs w:val="22"/>
            <w:rPrChange w:id="375" w:author="office user" w:date="2024-04-12T13:53:00Z">
              <w:rPr>
                <w:color w:val="000000" w:themeColor="text1"/>
              </w:rPr>
            </w:rPrChange>
          </w:rPr>
          <w:t xml:space="preserve">Previous studies also found that the standard drift-diffusion model did not fit the data from matching task (Groulx et al., 2020). </w:t>
        </w:r>
        <w:r w:rsidRPr="00F36A51">
          <w:rPr>
            <w:rFonts w:ascii="CMSSBX10" w:hAnsi="CMSSBX10"/>
            <w:color w:val="0000FF"/>
            <w:sz w:val="22"/>
            <w:szCs w:val="22"/>
            <w:rPrChange w:id="376" w:author="office user" w:date="2024-04-12T13:53:00Z">
              <w:rPr>
                <w:color w:val="0000FF"/>
              </w:rPr>
            </w:rPrChange>
          </w:rPr>
          <w:t xml:space="preserve">Additionally, the reliability of parameters derived from other cognitive models, such as reinforcement learning models (Eckstein et al., 2022), has also been found to be unsatisfactory. </w:t>
        </w:r>
        <w:r w:rsidRPr="00F36A51">
          <w:rPr>
            <w:rFonts w:ascii="CMSSBX10" w:hAnsi="CMSSBX10"/>
            <w:color w:val="0000FF"/>
            <w:sz w:val="22"/>
            <w:szCs w:val="22"/>
            <w:rPrChange w:id="377" w:author="office user" w:date="2024-04-12T13:53:00Z">
              <w:rPr>
                <w:color w:val="000000" w:themeColor="text1"/>
              </w:rPr>
            </w:rPrChange>
          </w:rPr>
          <w:t xml:space="preserve">These findings called for a more principled approach when modelling </w:t>
        </w:r>
        <w:proofErr w:type="spellStart"/>
        <w:r w:rsidRPr="00F36A51">
          <w:rPr>
            <w:rFonts w:ascii="CMSSBX10" w:hAnsi="CMSSBX10"/>
            <w:color w:val="0000FF"/>
            <w:sz w:val="22"/>
            <w:szCs w:val="22"/>
            <w:rPrChange w:id="378" w:author="office user" w:date="2024-04-12T13:53:00Z">
              <w:rPr>
                <w:color w:val="000000" w:themeColor="text1"/>
              </w:rPr>
            </w:rPrChange>
          </w:rPr>
          <w:t>behavioral</w:t>
        </w:r>
        <w:proofErr w:type="spellEnd"/>
        <w:r w:rsidRPr="00F36A51">
          <w:rPr>
            <w:rFonts w:ascii="CMSSBX10" w:hAnsi="CMSSBX10"/>
            <w:color w:val="0000FF"/>
            <w:sz w:val="22"/>
            <w:szCs w:val="22"/>
            <w:rPrChange w:id="379" w:author="office user" w:date="2024-04-12T13:53:00Z">
              <w:rPr>
                <w:color w:val="000000" w:themeColor="text1"/>
              </w:rPr>
            </w:rPrChange>
          </w:rPr>
          <w:t xml:space="preserve"> data to </w:t>
        </w:r>
        <w:proofErr w:type="gramStart"/>
        <w:r w:rsidRPr="00F36A51">
          <w:rPr>
            <w:rFonts w:ascii="CMSSBX10" w:hAnsi="CMSSBX10"/>
            <w:color w:val="0000FF"/>
            <w:sz w:val="22"/>
            <w:szCs w:val="22"/>
            <w:rPrChange w:id="380" w:author="office user" w:date="2024-04-12T13:53:00Z">
              <w:rPr>
                <w:color w:val="000000" w:themeColor="text1"/>
              </w:rPr>
            </w:rPrChange>
          </w:rPr>
          <w:t>more accurately capture the fundamental cognitive processes</w:t>
        </w:r>
        <w:proofErr w:type="gramEnd"/>
        <w:r w:rsidRPr="00F36A51">
          <w:rPr>
            <w:rFonts w:ascii="CMSSBX10" w:hAnsi="CMSSBX10"/>
            <w:color w:val="0000FF"/>
            <w:sz w:val="22"/>
            <w:szCs w:val="22"/>
            <w:rPrChange w:id="381" w:author="office user" w:date="2024-04-12T13:53:00Z">
              <w:rPr>
                <w:color w:val="000000" w:themeColor="text1"/>
              </w:rPr>
            </w:rPrChange>
          </w:rPr>
          <w:t xml:space="preserve"> at play (e.g., Wilson &amp; Collins, 2019), instead of applying the standard models blindly.”</w:t>
        </w:r>
      </w:ins>
      <w:ins w:id="382" w:author="Hu Chuan-Peng" w:date="2024-04-12T10:20:00Z">
        <w:del w:id="383" w:author="office user" w:date="2024-04-12T13:53:00Z">
          <w:r w:rsidR="00DE7EA0" w:rsidDel="00F36A51">
            <w:rPr>
              <w:rFonts w:ascii="CMSSBX10" w:hAnsi="CMSSBX10"/>
              <w:color w:val="0000FF"/>
              <w:sz w:val="22"/>
              <w:szCs w:val="22"/>
            </w:rPr>
            <w:delText>[insert the newly added discussion]</w:delText>
          </w:r>
        </w:del>
      </w:ins>
      <w:r w:rsidR="00345A44">
        <w:rPr>
          <w:rFonts w:ascii="Aptos" w:hAnsi="Aptos"/>
          <w:color w:val="212121"/>
          <w:sz w:val="22"/>
          <w:szCs w:val="22"/>
        </w:rPr>
        <w:br/>
      </w:r>
      <w:r w:rsidR="00345A44">
        <w:rPr>
          <w:rFonts w:ascii="Aptos" w:hAnsi="Aptos"/>
          <w:color w:val="212121"/>
          <w:sz w:val="22"/>
          <w:szCs w:val="22"/>
        </w:rPr>
        <w:br/>
      </w:r>
      <w:r w:rsidR="00345A44" w:rsidRPr="00F34FDE">
        <w:rPr>
          <w:rFonts w:ascii="CMR10" w:hAnsi="CMR10"/>
          <w:sz w:val="22"/>
          <w:szCs w:val="22"/>
        </w:rPr>
        <w:t xml:space="preserve">Reviewer Comment 3.3— </w:t>
      </w:r>
      <w:r w:rsidR="00345A44" w:rsidRPr="00F34FDE">
        <w:rPr>
          <w:rFonts w:ascii="CMR10" w:hAnsi="CMR10" w:hint="eastAsia"/>
          <w:sz w:val="22"/>
          <w:szCs w:val="22"/>
        </w:rPr>
        <w:t>Minor</w:t>
      </w:r>
    </w:p>
    <w:p w14:paraId="5EF471F1" w14:textId="77777777" w:rsidR="00617E44" w:rsidRDefault="00345A44" w:rsidP="00345A44">
      <w:pPr>
        <w:pStyle w:val="a3"/>
        <w:rPr>
          <w:rFonts w:ascii="CMR10" w:hAnsi="CMR10"/>
          <w:sz w:val="22"/>
          <w:szCs w:val="22"/>
          <w:lang w:val="en-US"/>
        </w:rPr>
      </w:pPr>
      <w:r w:rsidRPr="00F34FDE">
        <w:rPr>
          <w:rFonts w:ascii="CMR10" w:hAnsi="CMR10"/>
          <w:sz w:val="22"/>
          <w:szCs w:val="22"/>
        </w:rPr>
        <w:t xml:space="preserve">Reviewer Comment 3.3.1— Transition between pg. 5/ 6. “Out of those 6 requests, 3 papers provided us with [useable] trial-level data”.  </w:t>
      </w:r>
      <w:r w:rsidRPr="00345A44">
        <w:rPr>
          <w:rFonts w:ascii="CMR10" w:hAnsi="CMR10"/>
          <w:sz w:val="22"/>
          <w:szCs w:val="22"/>
          <w:lang w:val="en-US"/>
        </w:rPr>
        <w:t xml:space="preserve">I would stop this paragraph here. </w:t>
      </w:r>
    </w:p>
    <w:p w14:paraId="36C4D519" w14:textId="1C79F1C7" w:rsidR="00617E44" w:rsidRPr="00617E44" w:rsidRDefault="00617E44" w:rsidP="00345A44">
      <w:pPr>
        <w:pStyle w:val="a3"/>
        <w:rPr>
          <w:rFonts w:ascii="CMSSBX10" w:hAnsi="CMSSBX10"/>
          <w:color w:val="0000FF"/>
          <w:sz w:val="22"/>
          <w:szCs w:val="22"/>
          <w:lang w:val="en-US"/>
        </w:rPr>
      </w:pPr>
      <w:r>
        <w:rPr>
          <w:rFonts w:ascii="CMSSBX10" w:hAnsi="CMSSBX10"/>
          <w:color w:val="0000FF"/>
          <w:sz w:val="22"/>
          <w:szCs w:val="22"/>
        </w:rPr>
        <w:t>Reply</w:t>
      </w:r>
      <w:r w:rsidRPr="00617E44">
        <w:rPr>
          <w:rFonts w:ascii="CMSSBX10" w:hAnsi="CMSSBX10"/>
          <w:color w:val="0000FF"/>
          <w:sz w:val="22"/>
          <w:szCs w:val="22"/>
        </w:rPr>
        <w:t>:</w:t>
      </w:r>
      <w:r>
        <w:rPr>
          <w:rFonts w:ascii="CMSSBX10" w:hAnsi="CMSSBX10"/>
          <w:color w:val="0000FF"/>
          <w:sz w:val="22"/>
          <w:szCs w:val="22"/>
          <w:lang w:val="en-US"/>
        </w:rPr>
        <w:t xml:space="preserve"> </w:t>
      </w:r>
      <w:r w:rsidRPr="00617E44">
        <w:rPr>
          <w:rFonts w:ascii="CMSSBX10" w:hAnsi="CMSSBX10"/>
          <w:color w:val="0000FF"/>
          <w:sz w:val="22"/>
          <w:szCs w:val="22"/>
        </w:rPr>
        <w:t>Thank you for your feedback. We've made the suggested change</w:t>
      </w:r>
      <w:r>
        <w:rPr>
          <w:rFonts w:ascii="CMSSBX10" w:hAnsi="CMSSBX10"/>
          <w:color w:val="0000FF"/>
          <w:sz w:val="22"/>
          <w:szCs w:val="22"/>
          <w:lang w:val="en-US"/>
        </w:rPr>
        <w:t xml:space="preserve">. </w:t>
      </w:r>
    </w:p>
    <w:p w14:paraId="179DD57F" w14:textId="01EE15DB" w:rsidR="00345A44" w:rsidRDefault="00617E44" w:rsidP="00345A44">
      <w:pPr>
        <w:pStyle w:val="a3"/>
        <w:rPr>
          <w:rStyle w:val="apple-converted-space"/>
          <w:rFonts w:ascii="Aptos" w:hAnsi="Aptos"/>
          <w:color w:val="212121"/>
          <w:sz w:val="22"/>
          <w:szCs w:val="22"/>
        </w:rPr>
      </w:pPr>
      <w:r w:rsidRPr="008D41EC">
        <w:rPr>
          <w:rFonts w:ascii="CMR10" w:hAnsi="CMR10"/>
          <w:sz w:val="22"/>
          <w:szCs w:val="22"/>
          <w:lang w:val="en-US"/>
        </w:rPr>
        <w:t xml:space="preserve">Reviewer Comment 3.3.2— </w:t>
      </w:r>
      <w:r w:rsidR="00345A44" w:rsidRPr="008D41EC">
        <w:rPr>
          <w:rFonts w:ascii="CMR10" w:hAnsi="CMR10"/>
          <w:sz w:val="22"/>
          <w:szCs w:val="22"/>
          <w:lang w:val="en-US"/>
        </w:rPr>
        <w:t>I am not sure the details regarding the other papers are relevant at this point.   You might have done this already, but it might be useful to follow up with Bukowski et al. and let them know the data directory was empty?</w:t>
      </w:r>
      <w:r w:rsidR="00345A44">
        <w:rPr>
          <w:rStyle w:val="apple-converted-space"/>
          <w:rFonts w:ascii="Aptos" w:hAnsi="Aptos"/>
          <w:color w:val="212121"/>
          <w:sz w:val="22"/>
          <w:szCs w:val="22"/>
        </w:rPr>
        <w:t> </w:t>
      </w:r>
    </w:p>
    <w:p w14:paraId="55EEF759" w14:textId="71D17612" w:rsidR="001A3FC5" w:rsidRPr="002041C8" w:rsidRDefault="00345A44" w:rsidP="001A3FC5">
      <w:pPr>
        <w:pStyle w:val="a3"/>
        <w:rPr>
          <w:rFonts w:ascii="宋体" w:eastAsia="宋体" w:hAnsi="宋体" w:cs="宋体"/>
          <w:color w:val="0000FF"/>
          <w:sz w:val="22"/>
          <w:szCs w:val="22"/>
          <w:lang w:val="en-US"/>
        </w:rPr>
      </w:pPr>
      <w:r>
        <w:rPr>
          <w:rFonts w:ascii="CMSSBX10" w:hAnsi="CMSSBX10"/>
          <w:color w:val="0000FF"/>
          <w:sz w:val="22"/>
          <w:szCs w:val="22"/>
        </w:rPr>
        <w:t>Reply</w:t>
      </w:r>
      <w:r>
        <w:rPr>
          <w:rFonts w:ascii="CMSS10" w:hAnsi="CMSS10"/>
          <w:color w:val="0000FF"/>
          <w:sz w:val="22"/>
          <w:szCs w:val="22"/>
        </w:rPr>
        <w:t xml:space="preserve">: </w:t>
      </w:r>
      <w:r w:rsidR="001A3FC5" w:rsidRPr="001A3FC5">
        <w:rPr>
          <w:rFonts w:ascii="CMSSBX10" w:hAnsi="CMSSBX10"/>
          <w:color w:val="0000FF"/>
          <w:sz w:val="22"/>
          <w:szCs w:val="22"/>
        </w:rPr>
        <w:t>Thank you for your feedback regarding the relevance of details concerning other papers</w:t>
      </w:r>
      <w:r w:rsidR="001A3FC5">
        <w:rPr>
          <w:rFonts w:ascii="宋体" w:eastAsia="宋体" w:hAnsi="宋体" w:cs="宋体"/>
          <w:color w:val="0000FF"/>
          <w:sz w:val="22"/>
          <w:szCs w:val="22"/>
          <w:lang w:val="en-US"/>
        </w:rPr>
        <w:t>.</w:t>
      </w:r>
    </w:p>
    <w:p w14:paraId="08FEB721" w14:textId="370AAD48" w:rsidR="001A3FC5" w:rsidRPr="001A3FC5" w:rsidRDefault="001A3FC5" w:rsidP="001A3FC5">
      <w:pPr>
        <w:pStyle w:val="a3"/>
        <w:rPr>
          <w:rFonts w:ascii="CMSSBX10" w:hAnsi="CMSSBX10"/>
          <w:color w:val="0000FF"/>
          <w:sz w:val="22"/>
          <w:szCs w:val="22"/>
        </w:rPr>
      </w:pPr>
      <w:r w:rsidRPr="001A3FC5">
        <w:rPr>
          <w:rFonts w:ascii="CMSSBX10" w:hAnsi="CMSSBX10"/>
          <w:color w:val="0000FF"/>
          <w:sz w:val="22"/>
          <w:szCs w:val="22"/>
        </w:rPr>
        <w:t>We understand your concern and agree that specific details regarding other papers may not be directly relevant to the current discussion. As such, we refrain</w:t>
      </w:r>
      <w:r>
        <w:rPr>
          <w:rFonts w:ascii="CMSSBX10" w:hAnsi="CMSSBX10"/>
          <w:color w:val="0000FF"/>
          <w:sz w:val="22"/>
          <w:szCs w:val="22"/>
          <w:lang w:val="en-US"/>
        </w:rPr>
        <w:t>ed</w:t>
      </w:r>
      <w:r w:rsidRPr="001A3FC5">
        <w:rPr>
          <w:rFonts w:ascii="CMSSBX10" w:hAnsi="CMSSBX10"/>
          <w:color w:val="0000FF"/>
          <w:sz w:val="22"/>
          <w:szCs w:val="22"/>
        </w:rPr>
        <w:t xml:space="preserve"> from mentioning them explicitly in </w:t>
      </w:r>
      <w:r>
        <w:rPr>
          <w:rFonts w:ascii="CMSSBX10" w:hAnsi="CMSSBX10"/>
          <w:color w:val="0000FF"/>
          <w:sz w:val="22"/>
          <w:szCs w:val="22"/>
          <w:lang w:val="en-US"/>
        </w:rPr>
        <w:t>the</w:t>
      </w:r>
      <w:r w:rsidRPr="001A3FC5">
        <w:rPr>
          <w:rFonts w:ascii="CMSSBX10" w:hAnsi="CMSSBX10"/>
          <w:color w:val="0000FF"/>
          <w:sz w:val="22"/>
          <w:szCs w:val="22"/>
        </w:rPr>
        <w:t xml:space="preserve"> revisions.</w:t>
      </w:r>
    </w:p>
    <w:p w14:paraId="5DD837F2" w14:textId="1B3FF590" w:rsidR="001A3FC5" w:rsidRPr="0024724C" w:rsidRDefault="001A3FC5" w:rsidP="001A3FC5">
      <w:pPr>
        <w:pStyle w:val="a3"/>
        <w:rPr>
          <w:rFonts w:ascii="CMSSBX10" w:hAnsi="CMSSBX10"/>
          <w:color w:val="0000FF"/>
          <w:sz w:val="22"/>
          <w:szCs w:val="22"/>
          <w:lang w:val="en-US"/>
        </w:rPr>
      </w:pPr>
      <w:r w:rsidRPr="001A3FC5">
        <w:rPr>
          <w:rFonts w:ascii="CMSSBX10" w:hAnsi="CMSSBX10"/>
          <w:color w:val="0000FF"/>
          <w:sz w:val="22"/>
          <w:szCs w:val="22"/>
        </w:rPr>
        <w:t>Regarding our communication</w:t>
      </w:r>
      <w:r>
        <w:rPr>
          <w:rFonts w:ascii="CMSSBX10" w:hAnsi="CMSSBX10"/>
          <w:color w:val="0000FF"/>
          <w:sz w:val="22"/>
          <w:szCs w:val="22"/>
          <w:lang w:val="en-US"/>
        </w:rPr>
        <w:t xml:space="preserve">, </w:t>
      </w:r>
      <w:r w:rsidR="0024724C">
        <w:rPr>
          <w:rFonts w:ascii="CMSSBX10" w:hAnsi="CMSSBX10"/>
          <w:color w:val="0000FF"/>
          <w:sz w:val="22"/>
          <w:szCs w:val="22"/>
          <w:lang w:val="en-US"/>
        </w:rPr>
        <w:t>w</w:t>
      </w:r>
      <w:proofErr w:type="spellStart"/>
      <w:r w:rsidRPr="001A3FC5">
        <w:rPr>
          <w:rFonts w:ascii="CMSSBX10" w:hAnsi="CMSSBX10"/>
          <w:color w:val="0000FF"/>
          <w:sz w:val="22"/>
          <w:szCs w:val="22"/>
        </w:rPr>
        <w:t>e</w:t>
      </w:r>
      <w:proofErr w:type="spellEnd"/>
      <w:r w:rsidRPr="001A3FC5">
        <w:rPr>
          <w:rFonts w:ascii="CMSSBX10" w:hAnsi="CMSSBX10"/>
          <w:color w:val="0000FF"/>
          <w:sz w:val="22"/>
          <w:szCs w:val="22"/>
        </w:rPr>
        <w:t xml:space="preserve"> want to assure you that we have already taken this step and have initiated contact via email to address the issue.</w:t>
      </w:r>
      <w:r w:rsidR="0024724C">
        <w:rPr>
          <w:rFonts w:ascii="CMSSBX10" w:hAnsi="CMSSBX10"/>
          <w:color w:val="0000FF"/>
          <w:sz w:val="22"/>
          <w:szCs w:val="22"/>
          <w:lang w:val="en-US"/>
        </w:rPr>
        <w:t xml:space="preserve"> </w:t>
      </w:r>
      <w:r w:rsidRPr="001A3FC5">
        <w:rPr>
          <w:rFonts w:ascii="CMSSBX10" w:hAnsi="CMSSBX10"/>
          <w:color w:val="0000FF"/>
          <w:sz w:val="22"/>
          <w:szCs w:val="22"/>
        </w:rPr>
        <w:t>Thank you for bringing this to our attention</w:t>
      </w:r>
      <w:r w:rsidR="0024724C">
        <w:rPr>
          <w:rFonts w:ascii="CMSSBX10" w:hAnsi="CMSSBX10"/>
          <w:color w:val="0000FF"/>
          <w:sz w:val="22"/>
          <w:szCs w:val="22"/>
          <w:lang w:val="en-US"/>
        </w:rPr>
        <w:t xml:space="preserve">. </w:t>
      </w:r>
    </w:p>
    <w:p w14:paraId="43AC34D5" w14:textId="77777777" w:rsidR="00345A44" w:rsidRDefault="00345A44" w:rsidP="00345A44">
      <w:pPr>
        <w:pStyle w:val="a3"/>
        <w:rPr>
          <w:rStyle w:val="apple-converted-space"/>
          <w:rFonts w:ascii="Aptos" w:hAnsi="Aptos"/>
          <w:color w:val="212121"/>
          <w:sz w:val="22"/>
          <w:szCs w:val="22"/>
        </w:rPr>
      </w:pPr>
      <w:r w:rsidRPr="00686AB3">
        <w:rPr>
          <w:rFonts w:ascii="CMR10" w:hAnsi="CMR10"/>
          <w:sz w:val="22"/>
          <w:szCs w:val="22"/>
          <w:lang w:val="en-US"/>
        </w:rPr>
        <w:t xml:space="preserve">Reviewer Comment </w:t>
      </w:r>
      <w:r>
        <w:rPr>
          <w:rFonts w:ascii="CMR10" w:hAnsi="CMR10"/>
          <w:sz w:val="22"/>
          <w:szCs w:val="22"/>
          <w:lang w:val="en-US"/>
        </w:rPr>
        <w:t>3</w:t>
      </w:r>
      <w:r w:rsidRPr="00686AB3">
        <w:rPr>
          <w:rFonts w:ascii="CMR10" w:hAnsi="CMR10"/>
          <w:sz w:val="22"/>
          <w:szCs w:val="22"/>
          <w:lang w:val="en-US"/>
        </w:rPr>
        <w:t>.</w:t>
      </w:r>
      <w:r>
        <w:rPr>
          <w:rFonts w:ascii="CMR10" w:hAnsi="CMR10"/>
          <w:sz w:val="22"/>
          <w:szCs w:val="22"/>
          <w:lang w:val="en-US"/>
        </w:rPr>
        <w:t>3</w:t>
      </w:r>
      <w:r w:rsidRPr="00345A44">
        <w:rPr>
          <w:rFonts w:ascii="CMR10" w:hAnsi="CMR10"/>
          <w:sz w:val="22"/>
          <w:szCs w:val="22"/>
          <w:lang w:val="en-US"/>
        </w:rPr>
        <w:t>.</w:t>
      </w:r>
      <w:r>
        <w:rPr>
          <w:rFonts w:ascii="CMR10" w:hAnsi="CMR10"/>
          <w:sz w:val="22"/>
          <w:szCs w:val="22"/>
          <w:lang w:val="en-US"/>
        </w:rPr>
        <w:t>2</w:t>
      </w:r>
      <w:r w:rsidRPr="00686AB3">
        <w:rPr>
          <w:rFonts w:ascii="CMR10" w:hAnsi="CMR10"/>
          <w:sz w:val="22"/>
          <w:szCs w:val="22"/>
          <w:lang w:val="en-US"/>
        </w:rPr>
        <w:t>—</w:t>
      </w:r>
      <w:r>
        <w:rPr>
          <w:rFonts w:ascii="CMR10" w:hAnsi="CMR10"/>
          <w:sz w:val="22"/>
          <w:szCs w:val="22"/>
          <w:lang w:val="en-US"/>
        </w:rPr>
        <w:t xml:space="preserve"> </w:t>
      </w:r>
      <w:r w:rsidRPr="00345A44">
        <w:rPr>
          <w:rFonts w:ascii="CMR10" w:hAnsi="CMR10"/>
          <w:sz w:val="22"/>
          <w:szCs w:val="22"/>
          <w:lang w:val="en-US"/>
        </w:rPr>
        <w:t>Page 8- 2.4 Analysis- the link in the first line here is incorrect.</w:t>
      </w:r>
      <w:r>
        <w:rPr>
          <w:rStyle w:val="apple-converted-space"/>
          <w:rFonts w:ascii="Aptos" w:hAnsi="Aptos"/>
          <w:color w:val="212121"/>
          <w:sz w:val="22"/>
          <w:szCs w:val="22"/>
        </w:rPr>
        <w:t> </w:t>
      </w:r>
    </w:p>
    <w:p w14:paraId="26EBC537" w14:textId="3DF9A0BA" w:rsidR="00617E44" w:rsidRPr="00617E44" w:rsidRDefault="00345A44" w:rsidP="00345A44">
      <w:pPr>
        <w:pStyle w:val="a3"/>
        <w:rPr>
          <w:rFonts w:ascii="CMR10" w:hAnsi="CMR10"/>
          <w:sz w:val="22"/>
          <w:szCs w:val="22"/>
          <w:lang w:val="en-US"/>
        </w:rPr>
      </w:pPr>
      <w:r>
        <w:rPr>
          <w:rFonts w:ascii="CMSSBX10" w:hAnsi="CMSSBX10"/>
          <w:color w:val="0000FF"/>
          <w:sz w:val="22"/>
          <w:szCs w:val="22"/>
        </w:rPr>
        <w:t>Reply</w:t>
      </w:r>
      <w:r>
        <w:rPr>
          <w:rFonts w:ascii="CMSS10" w:hAnsi="CMSS10"/>
          <w:color w:val="0000FF"/>
          <w:sz w:val="22"/>
          <w:szCs w:val="22"/>
        </w:rPr>
        <w:t xml:space="preserve">: </w:t>
      </w:r>
      <w:r w:rsidR="006D117D" w:rsidRPr="006D117D">
        <w:rPr>
          <w:rFonts w:ascii="CMSSBX10" w:hAnsi="CMSSBX10"/>
          <w:color w:val="0000FF"/>
          <w:sz w:val="22"/>
          <w:szCs w:val="22"/>
        </w:rPr>
        <w:t>Thank you for bringing this to our attention. We have corrected the link in the first line of the analysis</w:t>
      </w:r>
      <w:r w:rsidR="006D117D">
        <w:rPr>
          <w:rFonts w:ascii="CMSSBX10" w:hAnsi="CMSSBX10"/>
          <w:color w:val="0000FF"/>
          <w:sz w:val="22"/>
          <w:szCs w:val="22"/>
          <w:lang w:val="en-US"/>
        </w:rPr>
        <w:t xml:space="preserve">. </w:t>
      </w:r>
      <w:r>
        <w:rPr>
          <w:rFonts w:ascii="Aptos" w:hAnsi="Aptos"/>
          <w:color w:val="212121"/>
          <w:sz w:val="22"/>
          <w:szCs w:val="22"/>
        </w:rPr>
        <w:br/>
      </w:r>
      <w:r>
        <w:rPr>
          <w:rFonts w:ascii="Aptos" w:hAnsi="Aptos"/>
          <w:color w:val="212121"/>
          <w:sz w:val="22"/>
          <w:szCs w:val="22"/>
        </w:rPr>
        <w:br/>
      </w:r>
      <w:r w:rsidRPr="00686AB3">
        <w:rPr>
          <w:rFonts w:ascii="CMR10" w:hAnsi="CMR10"/>
          <w:sz w:val="22"/>
          <w:szCs w:val="22"/>
          <w:lang w:val="en-US"/>
        </w:rPr>
        <w:t xml:space="preserve">Reviewer Comment </w:t>
      </w:r>
      <w:r>
        <w:rPr>
          <w:rFonts w:ascii="CMR10" w:hAnsi="CMR10"/>
          <w:sz w:val="22"/>
          <w:szCs w:val="22"/>
          <w:lang w:val="en-US"/>
        </w:rPr>
        <w:t>3</w:t>
      </w:r>
      <w:r w:rsidRPr="00686AB3">
        <w:rPr>
          <w:rFonts w:ascii="CMR10" w:hAnsi="CMR10"/>
          <w:sz w:val="22"/>
          <w:szCs w:val="22"/>
          <w:lang w:val="en-US"/>
        </w:rPr>
        <w:t>.</w:t>
      </w:r>
      <w:r>
        <w:rPr>
          <w:rFonts w:ascii="CMR10" w:hAnsi="CMR10"/>
          <w:sz w:val="22"/>
          <w:szCs w:val="22"/>
          <w:lang w:val="en-US"/>
        </w:rPr>
        <w:t>3</w:t>
      </w:r>
      <w:r w:rsidRPr="00345A44">
        <w:rPr>
          <w:rFonts w:ascii="CMR10" w:hAnsi="CMR10"/>
          <w:sz w:val="22"/>
          <w:szCs w:val="22"/>
          <w:lang w:val="en-US"/>
        </w:rPr>
        <w:t>.</w:t>
      </w:r>
      <w:r>
        <w:rPr>
          <w:rFonts w:ascii="CMR10" w:hAnsi="CMR10"/>
          <w:sz w:val="22"/>
          <w:szCs w:val="22"/>
          <w:lang w:val="en-US"/>
        </w:rPr>
        <w:t>3</w:t>
      </w:r>
      <w:r w:rsidRPr="00686AB3">
        <w:rPr>
          <w:rFonts w:ascii="CMR10" w:hAnsi="CMR10"/>
          <w:sz w:val="22"/>
          <w:szCs w:val="22"/>
          <w:lang w:val="en-US"/>
        </w:rPr>
        <w:t>—</w:t>
      </w:r>
      <w:r>
        <w:rPr>
          <w:rFonts w:ascii="CMR10" w:hAnsi="CMR10"/>
          <w:sz w:val="22"/>
          <w:szCs w:val="22"/>
          <w:lang w:val="en-US"/>
        </w:rPr>
        <w:t xml:space="preserve"> </w:t>
      </w:r>
      <w:r w:rsidRPr="00345A44">
        <w:rPr>
          <w:rFonts w:ascii="CMR10" w:hAnsi="CMR10"/>
          <w:sz w:val="22"/>
          <w:szCs w:val="22"/>
          <w:lang w:val="en-US"/>
        </w:rPr>
        <w:t>Page 20, Conclusion, line 27: “Meanwhile, the reliability of the most robust SPE measures fell short of being satisfactory”. Can you be more specific here, and explicitly mention which measures?</w:t>
      </w:r>
    </w:p>
    <w:p w14:paraId="32B81413" w14:textId="1066495E" w:rsidR="00617E44" w:rsidRPr="00617E44" w:rsidRDefault="00345A44" w:rsidP="001A4F8F">
      <w:pPr>
        <w:pStyle w:val="a3"/>
        <w:rPr>
          <w:rFonts w:ascii="CMSSBX10" w:hAnsi="CMSSBX10"/>
          <w:color w:val="0000FF"/>
          <w:sz w:val="22"/>
          <w:szCs w:val="22"/>
        </w:rPr>
      </w:pPr>
      <w:r>
        <w:rPr>
          <w:rFonts w:ascii="CMSSBX10" w:hAnsi="CMSSBX10"/>
          <w:color w:val="0000FF"/>
          <w:sz w:val="22"/>
          <w:szCs w:val="22"/>
        </w:rPr>
        <w:t>Reply</w:t>
      </w:r>
      <w:r>
        <w:rPr>
          <w:rFonts w:ascii="CMSS10" w:hAnsi="CMSS10"/>
          <w:color w:val="0000FF"/>
          <w:sz w:val="22"/>
          <w:szCs w:val="22"/>
        </w:rPr>
        <w:t xml:space="preserve">: </w:t>
      </w:r>
      <w:r w:rsidR="00617E44" w:rsidRPr="001F0D5C">
        <w:rPr>
          <w:rFonts w:ascii="CMSSBX10" w:hAnsi="CMSSBX10"/>
          <w:color w:val="0000FF"/>
          <w:sz w:val="22"/>
          <w:szCs w:val="22"/>
        </w:rPr>
        <w:t>Thank you for your feedback. We’ve</w:t>
      </w:r>
      <w:r w:rsidR="00617E44" w:rsidRPr="00617E44">
        <w:rPr>
          <w:rFonts w:ascii="CMSSBX10" w:hAnsi="CMSSBX10"/>
          <w:color w:val="0000FF"/>
          <w:sz w:val="22"/>
          <w:szCs w:val="22"/>
        </w:rPr>
        <w:t xml:space="preserve"> modified the sentence to specify the measures in question: "</w:t>
      </w:r>
      <w:r w:rsidR="001F0D5C" w:rsidRPr="001F0D5C">
        <w:rPr>
          <w:rFonts w:ascii="CMSSBX10" w:hAnsi="CMSSBX10"/>
          <w:i/>
          <w:iCs/>
          <w:color w:val="0000FF"/>
          <w:sz w:val="22"/>
          <w:szCs w:val="22"/>
        </w:rPr>
        <w:t>Meanwhile, the reliability of all the SPE measures (Reaction Time, Accuracy, Efficiency, sensitivity score, drift rate and starting point) fell short of being satisfactory</w:t>
      </w:r>
      <w:r w:rsidR="001F0D5C" w:rsidRPr="001F0D5C">
        <w:rPr>
          <w:rFonts w:ascii="CMSSBX10" w:hAnsi="CMSSBX10"/>
          <w:color w:val="0000FF"/>
          <w:sz w:val="22"/>
          <w:szCs w:val="22"/>
        </w:rPr>
        <w:t>.</w:t>
      </w:r>
      <w:r w:rsidR="00617E44" w:rsidRPr="001F0D5C">
        <w:rPr>
          <w:rFonts w:ascii="CMSSBX10" w:hAnsi="CMSSBX10"/>
          <w:color w:val="0000FF"/>
          <w:sz w:val="22"/>
          <w:szCs w:val="22"/>
        </w:rPr>
        <w:t>"</w:t>
      </w:r>
    </w:p>
    <w:sectPr w:rsidR="00617E44" w:rsidRPr="00617E44" w:rsidSect="00E5294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Mengzhen Hu" w:date="2024-04-12T16:10:00Z" w:initials="MH">
    <w:p w14:paraId="1E32DC0C" w14:textId="77777777" w:rsidR="009A770B" w:rsidRDefault="009A770B" w:rsidP="009A770B">
      <w:pPr>
        <w:pStyle w:val="ab"/>
      </w:pPr>
      <w:r>
        <w:rPr>
          <w:rStyle w:val="aa"/>
        </w:rPr>
        <w:annotationRef/>
      </w:r>
      <w:r>
        <w:rPr>
          <w:rFonts w:hint="eastAsia"/>
        </w:rPr>
        <w:t>我不知道有没有必要说</w:t>
      </w:r>
      <w:r>
        <w:rPr>
          <w:lang w:val="en-US"/>
        </w:rPr>
        <w:t xml:space="preserve">, </w:t>
      </w:r>
      <w:r>
        <w:t>sui</w:t>
      </w:r>
      <w:r>
        <w:rPr>
          <w:rFonts w:hint="eastAsia"/>
        </w:rPr>
        <w:t>还给了我们往后几年文章的数据</w:t>
      </w:r>
      <w:r>
        <w:rPr>
          <w:lang w:val="en-US"/>
        </w:rPr>
        <w:t xml:space="preserve">, </w:t>
      </w:r>
      <w:r>
        <w:rPr>
          <w:rFonts w:hint="eastAsia"/>
        </w:rPr>
        <w:t>比如</w:t>
      </w:r>
      <w:r>
        <w:rPr>
          <w:lang w:val="en-US"/>
        </w:rPr>
        <w:t>2014, 2015…</w:t>
      </w:r>
    </w:p>
    <w:p w14:paraId="2E0A3862" w14:textId="77777777" w:rsidR="009A770B" w:rsidRDefault="009A770B" w:rsidP="009A770B">
      <w:pPr>
        <w:pStyle w:val="ab"/>
      </w:pPr>
      <w:r>
        <w:rPr>
          <w:rFonts w:hint="eastAsia"/>
        </w:rPr>
        <w:t>是不是这样会显得比较有诚意</w:t>
      </w:r>
    </w:p>
  </w:comment>
  <w:comment w:id="120" w:author="Mengzhen Hu" w:date="2024-04-12T16:28:00Z" w:initials="MH">
    <w:p w14:paraId="55BF906C" w14:textId="77777777" w:rsidR="00CE42CC" w:rsidRDefault="00CE42CC" w:rsidP="00CE42CC">
      <w:pPr>
        <w:pStyle w:val="ab"/>
      </w:pPr>
      <w:r>
        <w:rPr>
          <w:rStyle w:val="aa"/>
        </w:rPr>
        <w:annotationRef/>
      </w:r>
      <w:r>
        <w:rPr>
          <w:rFonts w:hint="eastAsia"/>
        </w:rPr>
        <w:t>我想用</w:t>
      </w:r>
      <w:r>
        <w:t xml:space="preserve">sample size </w:t>
      </w:r>
      <w:r>
        <w:rPr>
          <w:lang w:val="en-US"/>
        </w:rPr>
        <w:t>☺️</w:t>
      </w:r>
    </w:p>
  </w:comment>
  <w:comment w:id="258" w:author="Hu Chuan-Peng" w:date="2024-04-12T10:16:00Z" w:initials="HC">
    <w:p w14:paraId="0D9B3094" w14:textId="30A4227B" w:rsidR="00661492" w:rsidRDefault="00661492">
      <w:pPr>
        <w:pStyle w:val="ab"/>
      </w:pPr>
      <w:r>
        <w:rPr>
          <w:rStyle w:val="aa"/>
        </w:rPr>
        <w:annotationRef/>
      </w:r>
      <w:r>
        <w:rPr>
          <w:rFonts w:ascii="宋体" w:eastAsia="宋体" w:hAnsi="宋体" w:cs="宋体" w:hint="eastAsia"/>
        </w:rPr>
        <w:t>直接说我们收到了邮件给我们的帮助</w:t>
      </w:r>
      <w:r w:rsidR="00FA2CDD">
        <w:rPr>
          <w:rFonts w:ascii="宋体" w:eastAsia="宋体" w:hAnsi="宋体" w:cs="宋体" w:hint="eastAsia"/>
        </w:rPr>
        <w:t>？</w:t>
      </w:r>
    </w:p>
  </w:comment>
  <w:comment w:id="259" w:author="office user" w:date="2024-04-12T15:30:00Z" w:initials="o1">
    <w:p w14:paraId="7E83D050" w14:textId="77777777" w:rsidR="00C44195" w:rsidRDefault="00C44195" w:rsidP="00C44195">
      <w:r>
        <w:rPr>
          <w:rStyle w:val="aa"/>
        </w:rPr>
        <w:annotationRef/>
      </w:r>
      <w:r>
        <w:rPr>
          <w:color w:val="000000"/>
          <w:sz w:val="20"/>
          <w:szCs w:val="20"/>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A3862" w15:done="0"/>
  <w15:commentEx w15:paraId="55BF906C" w15:done="0"/>
  <w15:commentEx w15:paraId="0D9B3094" w15:done="0"/>
  <w15:commentEx w15:paraId="7E83D050" w15:paraIdParent="0D9B30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E739EE" w16cex:dateUtc="2024-04-12T08:10:00Z"/>
  <w16cex:commentExtensible w16cex:durableId="2F01FA00" w16cex:dateUtc="2024-04-12T08:28:00Z"/>
  <w16cex:commentExtensible w16cex:durableId="43BBD03C" w16cex:dateUtc="2024-04-12T02:16:00Z"/>
  <w16cex:commentExtensible w16cex:durableId="6AE17F93" w16cex:dateUtc="2024-04-12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A3862" w16cid:durableId="52E739EE"/>
  <w16cid:commentId w16cid:paraId="55BF906C" w16cid:durableId="2F01FA00"/>
  <w16cid:commentId w16cid:paraId="0D9B3094" w16cid:durableId="43BBD03C"/>
  <w16cid:commentId w16cid:paraId="7E83D050" w16cid:durableId="6AE17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D665" w14:textId="77777777" w:rsidR="00E52945" w:rsidRDefault="00E52945" w:rsidP="004B27A6">
      <w:r>
        <w:separator/>
      </w:r>
    </w:p>
  </w:endnote>
  <w:endnote w:type="continuationSeparator" w:id="0">
    <w:p w14:paraId="5E1F13E0" w14:textId="77777777" w:rsidR="00E52945" w:rsidRDefault="00E52945" w:rsidP="004B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SBX10">
    <w:altName w:val="Cambria"/>
    <w:charset w:val="00"/>
    <w:family w:val="roman"/>
    <w:pitch w:val="default"/>
  </w:font>
  <w:font w:name="CMSS10">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Aptos">
    <w:charset w:val="00"/>
    <w:family w:val="swiss"/>
    <w:pitch w:val="variable"/>
    <w:sig w:usb0="20000287" w:usb1="00000003" w:usb2="00000000" w:usb3="00000000" w:csb0="0000019F" w:csb1="00000000"/>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6990" w14:textId="77777777" w:rsidR="00E52945" w:rsidRDefault="00E52945" w:rsidP="004B27A6">
      <w:r>
        <w:separator/>
      </w:r>
    </w:p>
  </w:footnote>
  <w:footnote w:type="continuationSeparator" w:id="0">
    <w:p w14:paraId="09CD80E2" w14:textId="77777777" w:rsidR="00E52945" w:rsidRDefault="00E52945" w:rsidP="004B2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891"/>
    <w:multiLevelType w:val="multilevel"/>
    <w:tmpl w:val="AC84B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D70"/>
    <w:multiLevelType w:val="hybridMultilevel"/>
    <w:tmpl w:val="D97E4E90"/>
    <w:lvl w:ilvl="0" w:tplc="B686A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94AD5"/>
    <w:multiLevelType w:val="multilevel"/>
    <w:tmpl w:val="3A204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999431446">
    <w:abstractNumId w:val="3"/>
  </w:num>
  <w:num w:numId="2" w16cid:durableId="1810900318">
    <w:abstractNumId w:val="1"/>
  </w:num>
  <w:num w:numId="3" w16cid:durableId="1718620713">
    <w:abstractNumId w:val="4"/>
  </w:num>
  <w:num w:numId="4" w16cid:durableId="1186596863">
    <w:abstractNumId w:val="2"/>
  </w:num>
  <w:num w:numId="5" w16cid:durableId="3818273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ffice user">
    <w15:presenceInfo w15:providerId="AD" w15:userId="S::s1014@hao58.vip::7142c027-b688-4a40-90aa-1531e5e4caee"/>
  </w15:person>
  <w15:person w15:author="Hu Chuan-Peng">
    <w15:presenceInfo w15:providerId="Windows Live" w15:userId="b3f3f6a417be6905"/>
  </w15:person>
  <w15:person w15:author="Mengzhen Hu">
    <w15:presenceInfo w15:providerId="Windows Live" w15:userId="0d2b37b484eb8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E"/>
    <w:rsid w:val="0002110E"/>
    <w:rsid w:val="00021676"/>
    <w:rsid w:val="000218BE"/>
    <w:rsid w:val="00041E1A"/>
    <w:rsid w:val="0006329B"/>
    <w:rsid w:val="00072ABF"/>
    <w:rsid w:val="000769A6"/>
    <w:rsid w:val="00077534"/>
    <w:rsid w:val="0008142B"/>
    <w:rsid w:val="0009491A"/>
    <w:rsid w:val="000A2C64"/>
    <w:rsid w:val="000A76E2"/>
    <w:rsid w:val="000B0A80"/>
    <w:rsid w:val="000B72DF"/>
    <w:rsid w:val="000D183D"/>
    <w:rsid w:val="000E063A"/>
    <w:rsid w:val="0013398F"/>
    <w:rsid w:val="00151B53"/>
    <w:rsid w:val="0017225E"/>
    <w:rsid w:val="00174CA7"/>
    <w:rsid w:val="00187724"/>
    <w:rsid w:val="001941FF"/>
    <w:rsid w:val="00194EAB"/>
    <w:rsid w:val="0019562C"/>
    <w:rsid w:val="001A0189"/>
    <w:rsid w:val="001A3FC5"/>
    <w:rsid w:val="001A4F8F"/>
    <w:rsid w:val="001B5C01"/>
    <w:rsid w:val="001C14A0"/>
    <w:rsid w:val="001C630E"/>
    <w:rsid w:val="001F0D5C"/>
    <w:rsid w:val="001F3C73"/>
    <w:rsid w:val="002041C8"/>
    <w:rsid w:val="00211437"/>
    <w:rsid w:val="002117C0"/>
    <w:rsid w:val="002327C2"/>
    <w:rsid w:val="002469DB"/>
    <w:rsid w:val="0024724C"/>
    <w:rsid w:val="002619F7"/>
    <w:rsid w:val="00276E92"/>
    <w:rsid w:val="0028162B"/>
    <w:rsid w:val="002847FA"/>
    <w:rsid w:val="00286A05"/>
    <w:rsid w:val="002A4DC0"/>
    <w:rsid w:val="002B5E1C"/>
    <w:rsid w:val="002C3427"/>
    <w:rsid w:val="002C6350"/>
    <w:rsid w:val="002D2949"/>
    <w:rsid w:val="002D74BD"/>
    <w:rsid w:val="002F0A83"/>
    <w:rsid w:val="002F7719"/>
    <w:rsid w:val="0031326A"/>
    <w:rsid w:val="003231F2"/>
    <w:rsid w:val="00323B8E"/>
    <w:rsid w:val="00330F14"/>
    <w:rsid w:val="00335D33"/>
    <w:rsid w:val="00340ADE"/>
    <w:rsid w:val="00340B8D"/>
    <w:rsid w:val="00345A44"/>
    <w:rsid w:val="0035103E"/>
    <w:rsid w:val="0036271D"/>
    <w:rsid w:val="003662D2"/>
    <w:rsid w:val="003748C5"/>
    <w:rsid w:val="00381432"/>
    <w:rsid w:val="00383F21"/>
    <w:rsid w:val="003842DF"/>
    <w:rsid w:val="003978DB"/>
    <w:rsid w:val="003B25CC"/>
    <w:rsid w:val="003C30A1"/>
    <w:rsid w:val="003E1913"/>
    <w:rsid w:val="003F1A25"/>
    <w:rsid w:val="00401C33"/>
    <w:rsid w:val="00433AA0"/>
    <w:rsid w:val="00447444"/>
    <w:rsid w:val="00456EDD"/>
    <w:rsid w:val="004727C1"/>
    <w:rsid w:val="00474B21"/>
    <w:rsid w:val="00481C44"/>
    <w:rsid w:val="00483052"/>
    <w:rsid w:val="004918FD"/>
    <w:rsid w:val="004967D4"/>
    <w:rsid w:val="004A0DFF"/>
    <w:rsid w:val="004B27A6"/>
    <w:rsid w:val="004C29B3"/>
    <w:rsid w:val="004C5826"/>
    <w:rsid w:val="004E553A"/>
    <w:rsid w:val="004E5A3D"/>
    <w:rsid w:val="004E5C88"/>
    <w:rsid w:val="004F1BEC"/>
    <w:rsid w:val="004F692E"/>
    <w:rsid w:val="00504777"/>
    <w:rsid w:val="005145C1"/>
    <w:rsid w:val="00514D80"/>
    <w:rsid w:val="00524465"/>
    <w:rsid w:val="0053223A"/>
    <w:rsid w:val="0053296F"/>
    <w:rsid w:val="0053312A"/>
    <w:rsid w:val="005379D1"/>
    <w:rsid w:val="0054155F"/>
    <w:rsid w:val="00543222"/>
    <w:rsid w:val="00565B43"/>
    <w:rsid w:val="005719A2"/>
    <w:rsid w:val="00573F38"/>
    <w:rsid w:val="00574E64"/>
    <w:rsid w:val="00574F4C"/>
    <w:rsid w:val="0059090D"/>
    <w:rsid w:val="00592C8C"/>
    <w:rsid w:val="005B710F"/>
    <w:rsid w:val="005C29EE"/>
    <w:rsid w:val="005D7593"/>
    <w:rsid w:val="005E260E"/>
    <w:rsid w:val="005E2A5B"/>
    <w:rsid w:val="005E6D4F"/>
    <w:rsid w:val="005F4D07"/>
    <w:rsid w:val="005F5A3E"/>
    <w:rsid w:val="005F63E1"/>
    <w:rsid w:val="005F78B8"/>
    <w:rsid w:val="006007A8"/>
    <w:rsid w:val="00600FB7"/>
    <w:rsid w:val="00613E9E"/>
    <w:rsid w:val="00617E44"/>
    <w:rsid w:val="0062136D"/>
    <w:rsid w:val="00627F2F"/>
    <w:rsid w:val="0063380A"/>
    <w:rsid w:val="0063527F"/>
    <w:rsid w:val="00642C67"/>
    <w:rsid w:val="006549F1"/>
    <w:rsid w:val="00661492"/>
    <w:rsid w:val="00663973"/>
    <w:rsid w:val="0066646C"/>
    <w:rsid w:val="0067020B"/>
    <w:rsid w:val="00684193"/>
    <w:rsid w:val="00686AB3"/>
    <w:rsid w:val="00693600"/>
    <w:rsid w:val="006B49A3"/>
    <w:rsid w:val="006B4AF0"/>
    <w:rsid w:val="006C4317"/>
    <w:rsid w:val="006D117D"/>
    <w:rsid w:val="006E1C1E"/>
    <w:rsid w:val="006F09BD"/>
    <w:rsid w:val="00703728"/>
    <w:rsid w:val="00707C8D"/>
    <w:rsid w:val="00711CF1"/>
    <w:rsid w:val="00713BE0"/>
    <w:rsid w:val="007241CF"/>
    <w:rsid w:val="007355AF"/>
    <w:rsid w:val="00760160"/>
    <w:rsid w:val="00776616"/>
    <w:rsid w:val="00783DA2"/>
    <w:rsid w:val="007A3FEF"/>
    <w:rsid w:val="007C740C"/>
    <w:rsid w:val="008014CE"/>
    <w:rsid w:val="0081245B"/>
    <w:rsid w:val="0081429A"/>
    <w:rsid w:val="00816EA9"/>
    <w:rsid w:val="00817D5B"/>
    <w:rsid w:val="00841165"/>
    <w:rsid w:val="0084138D"/>
    <w:rsid w:val="008471D1"/>
    <w:rsid w:val="00850ABC"/>
    <w:rsid w:val="00853802"/>
    <w:rsid w:val="00853E58"/>
    <w:rsid w:val="00856DC0"/>
    <w:rsid w:val="00861767"/>
    <w:rsid w:val="0087793E"/>
    <w:rsid w:val="00895D54"/>
    <w:rsid w:val="008A0DCB"/>
    <w:rsid w:val="008B3BAD"/>
    <w:rsid w:val="008B671B"/>
    <w:rsid w:val="008C2451"/>
    <w:rsid w:val="008C2BB0"/>
    <w:rsid w:val="008D1AA8"/>
    <w:rsid w:val="008D41EC"/>
    <w:rsid w:val="008E146A"/>
    <w:rsid w:val="008E3868"/>
    <w:rsid w:val="008E4F4E"/>
    <w:rsid w:val="008E5952"/>
    <w:rsid w:val="008F4164"/>
    <w:rsid w:val="008F5EDA"/>
    <w:rsid w:val="008F79F9"/>
    <w:rsid w:val="00910781"/>
    <w:rsid w:val="00926C4A"/>
    <w:rsid w:val="00934DDC"/>
    <w:rsid w:val="009948BD"/>
    <w:rsid w:val="009A19C6"/>
    <w:rsid w:val="009A519C"/>
    <w:rsid w:val="009A5E60"/>
    <w:rsid w:val="009A770B"/>
    <w:rsid w:val="009B28A0"/>
    <w:rsid w:val="009C2996"/>
    <w:rsid w:val="009C665B"/>
    <w:rsid w:val="009E1B5B"/>
    <w:rsid w:val="009E4436"/>
    <w:rsid w:val="00A26ED7"/>
    <w:rsid w:val="00A37C42"/>
    <w:rsid w:val="00A435C5"/>
    <w:rsid w:val="00A535CA"/>
    <w:rsid w:val="00AD4888"/>
    <w:rsid w:val="00AF112F"/>
    <w:rsid w:val="00AF2715"/>
    <w:rsid w:val="00AF3CCC"/>
    <w:rsid w:val="00B01B5F"/>
    <w:rsid w:val="00B1076C"/>
    <w:rsid w:val="00B179EF"/>
    <w:rsid w:val="00B244D3"/>
    <w:rsid w:val="00B33468"/>
    <w:rsid w:val="00B47B85"/>
    <w:rsid w:val="00B51351"/>
    <w:rsid w:val="00B60A0C"/>
    <w:rsid w:val="00B7016F"/>
    <w:rsid w:val="00BA1CCE"/>
    <w:rsid w:val="00BA677F"/>
    <w:rsid w:val="00BB1267"/>
    <w:rsid w:val="00BB6FC7"/>
    <w:rsid w:val="00BC1E77"/>
    <w:rsid w:val="00BC4605"/>
    <w:rsid w:val="00BC4842"/>
    <w:rsid w:val="00BC5C82"/>
    <w:rsid w:val="00BD008E"/>
    <w:rsid w:val="00BF2BBD"/>
    <w:rsid w:val="00C04536"/>
    <w:rsid w:val="00C158F5"/>
    <w:rsid w:val="00C171BB"/>
    <w:rsid w:val="00C23823"/>
    <w:rsid w:val="00C36AD7"/>
    <w:rsid w:val="00C44195"/>
    <w:rsid w:val="00C64B3A"/>
    <w:rsid w:val="00C674B7"/>
    <w:rsid w:val="00C7006A"/>
    <w:rsid w:val="00C76FFB"/>
    <w:rsid w:val="00C9332E"/>
    <w:rsid w:val="00CA7E6C"/>
    <w:rsid w:val="00CB12A3"/>
    <w:rsid w:val="00CC0544"/>
    <w:rsid w:val="00CD07C8"/>
    <w:rsid w:val="00CE42CC"/>
    <w:rsid w:val="00CF0009"/>
    <w:rsid w:val="00CF5CB9"/>
    <w:rsid w:val="00D12FF1"/>
    <w:rsid w:val="00D31E19"/>
    <w:rsid w:val="00D36650"/>
    <w:rsid w:val="00D36E69"/>
    <w:rsid w:val="00DA6DF9"/>
    <w:rsid w:val="00DC113B"/>
    <w:rsid w:val="00DC17C8"/>
    <w:rsid w:val="00DC76E5"/>
    <w:rsid w:val="00DE7EA0"/>
    <w:rsid w:val="00E12108"/>
    <w:rsid w:val="00E15325"/>
    <w:rsid w:val="00E157DB"/>
    <w:rsid w:val="00E265D1"/>
    <w:rsid w:val="00E52945"/>
    <w:rsid w:val="00E704B6"/>
    <w:rsid w:val="00E72FEA"/>
    <w:rsid w:val="00E7565A"/>
    <w:rsid w:val="00E907B3"/>
    <w:rsid w:val="00E976AA"/>
    <w:rsid w:val="00E97D5C"/>
    <w:rsid w:val="00EA0E4F"/>
    <w:rsid w:val="00EA1BF2"/>
    <w:rsid w:val="00EA5CF3"/>
    <w:rsid w:val="00EA750B"/>
    <w:rsid w:val="00EC0AEB"/>
    <w:rsid w:val="00F0157A"/>
    <w:rsid w:val="00F03CB9"/>
    <w:rsid w:val="00F1095C"/>
    <w:rsid w:val="00F16D58"/>
    <w:rsid w:val="00F1715F"/>
    <w:rsid w:val="00F26982"/>
    <w:rsid w:val="00F31FD8"/>
    <w:rsid w:val="00F34FDE"/>
    <w:rsid w:val="00F36A51"/>
    <w:rsid w:val="00F37202"/>
    <w:rsid w:val="00F42670"/>
    <w:rsid w:val="00F4628D"/>
    <w:rsid w:val="00F50BE6"/>
    <w:rsid w:val="00F640D4"/>
    <w:rsid w:val="00F7357C"/>
    <w:rsid w:val="00F87A5B"/>
    <w:rsid w:val="00F932C4"/>
    <w:rsid w:val="00F94E22"/>
    <w:rsid w:val="00F950F4"/>
    <w:rsid w:val="00FA2CDD"/>
    <w:rsid w:val="00FA4E80"/>
    <w:rsid w:val="00FA5E71"/>
    <w:rsid w:val="00FA6365"/>
    <w:rsid w:val="00FC0893"/>
    <w:rsid w:val="00FC364C"/>
    <w:rsid w:val="00FD7BAA"/>
    <w:rsid w:val="00FE4309"/>
    <w:rsid w:val="00FF73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E14C"/>
  <w15:chartTrackingRefBased/>
  <w15:docId w15:val="{8E54CA86-1CD0-7644-8D4B-C5303BE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427"/>
    <w:rPr>
      <w:rFonts w:ascii="Times New Roman" w:eastAsia="Times New Roman" w:hAnsi="Times New Roman" w:cs="Times New Roman"/>
    </w:rPr>
  </w:style>
  <w:style w:type="paragraph" w:styleId="2">
    <w:name w:val="heading 2"/>
    <w:basedOn w:val="a"/>
    <w:next w:val="a"/>
    <w:link w:val="20"/>
    <w:uiPriority w:val="9"/>
    <w:qFormat/>
    <w:rsid w:val="00401C33"/>
    <w:pPr>
      <w:keepNext/>
      <w:spacing w:before="360" w:after="60" w:line="360" w:lineRule="auto"/>
      <w:ind w:right="567"/>
      <w:contextualSpacing/>
      <w:outlineLvl w:val="1"/>
    </w:pPr>
    <w:rPr>
      <w:rFonts w:eastAsia="宋体" w:cs="Arial"/>
      <w:b/>
      <w:bCs/>
      <w:i/>
      <w:iCs/>
      <w:szCs w:val="28"/>
      <w:lang w:val="en-GB" w:eastAsia="en-GB"/>
    </w:rPr>
  </w:style>
  <w:style w:type="paragraph" w:styleId="3">
    <w:name w:val="heading 3"/>
    <w:basedOn w:val="a"/>
    <w:next w:val="a"/>
    <w:link w:val="30"/>
    <w:uiPriority w:val="9"/>
    <w:semiHidden/>
    <w:unhideWhenUsed/>
    <w:qFormat/>
    <w:rsid w:val="0007753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1C1E"/>
    <w:pPr>
      <w:spacing w:before="100" w:beforeAutospacing="1" w:after="100" w:afterAutospacing="1"/>
    </w:pPr>
  </w:style>
  <w:style w:type="character" w:customStyle="1" w:styleId="apple-converted-space">
    <w:name w:val="apple-converted-space"/>
    <w:basedOn w:val="a0"/>
    <w:rsid w:val="005F4D07"/>
  </w:style>
  <w:style w:type="character" w:customStyle="1" w:styleId="apple-tab-span">
    <w:name w:val="apple-tab-span"/>
    <w:basedOn w:val="a0"/>
    <w:rsid w:val="005F4D07"/>
  </w:style>
  <w:style w:type="paragraph" w:styleId="a4">
    <w:name w:val="header"/>
    <w:basedOn w:val="a"/>
    <w:link w:val="a5"/>
    <w:uiPriority w:val="99"/>
    <w:unhideWhenUsed/>
    <w:rsid w:val="004B27A6"/>
    <w:pPr>
      <w:tabs>
        <w:tab w:val="center" w:pos="4513"/>
        <w:tab w:val="right" w:pos="9026"/>
      </w:tabs>
    </w:pPr>
  </w:style>
  <w:style w:type="character" w:customStyle="1" w:styleId="a5">
    <w:name w:val="页眉 字符"/>
    <w:basedOn w:val="a0"/>
    <w:link w:val="a4"/>
    <w:uiPriority w:val="99"/>
    <w:rsid w:val="004B27A6"/>
    <w:rPr>
      <w:rFonts w:ascii="Times New Roman" w:eastAsia="Times New Roman" w:hAnsi="Times New Roman" w:cs="Times New Roman"/>
    </w:rPr>
  </w:style>
  <w:style w:type="paragraph" w:styleId="a6">
    <w:name w:val="footer"/>
    <w:basedOn w:val="a"/>
    <w:link w:val="a7"/>
    <w:uiPriority w:val="99"/>
    <w:unhideWhenUsed/>
    <w:rsid w:val="004B27A6"/>
    <w:pPr>
      <w:tabs>
        <w:tab w:val="center" w:pos="4513"/>
        <w:tab w:val="right" w:pos="9026"/>
      </w:tabs>
    </w:pPr>
  </w:style>
  <w:style w:type="character" w:customStyle="1" w:styleId="a7">
    <w:name w:val="页脚 字符"/>
    <w:basedOn w:val="a0"/>
    <w:link w:val="a6"/>
    <w:uiPriority w:val="99"/>
    <w:rsid w:val="004B27A6"/>
    <w:rPr>
      <w:rFonts w:ascii="Times New Roman" w:eastAsia="Times New Roman" w:hAnsi="Times New Roman" w:cs="Times New Roman"/>
    </w:rPr>
  </w:style>
  <w:style w:type="character" w:customStyle="1" w:styleId="20">
    <w:name w:val="标题 2 字符"/>
    <w:basedOn w:val="a0"/>
    <w:link w:val="2"/>
    <w:uiPriority w:val="9"/>
    <w:rsid w:val="00401C33"/>
    <w:rPr>
      <w:rFonts w:ascii="Times New Roman" w:eastAsia="宋体" w:hAnsi="Times New Roman" w:cs="Arial"/>
      <w:b/>
      <w:bCs/>
      <w:i/>
      <w:iCs/>
      <w:szCs w:val="28"/>
      <w:lang w:val="en-GB" w:eastAsia="en-GB"/>
    </w:rPr>
  </w:style>
  <w:style w:type="paragraph" w:customStyle="1" w:styleId="Newparagraph">
    <w:name w:val="New paragraph"/>
    <w:basedOn w:val="a"/>
    <w:qFormat/>
    <w:rsid w:val="000B0A80"/>
    <w:pPr>
      <w:ind w:firstLine="720"/>
    </w:pPr>
  </w:style>
  <w:style w:type="paragraph" w:customStyle="1" w:styleId="Numberedlist">
    <w:name w:val="Numbered list"/>
    <w:basedOn w:val="a"/>
    <w:next w:val="a"/>
    <w:qFormat/>
    <w:rsid w:val="003231F2"/>
    <w:pPr>
      <w:spacing w:before="240" w:after="240"/>
      <w:contextualSpacing/>
    </w:pPr>
  </w:style>
  <w:style w:type="paragraph" w:customStyle="1" w:styleId="Keywords">
    <w:name w:val="Keywords"/>
    <w:aliases w:val="Author List"/>
    <w:basedOn w:val="a"/>
    <w:next w:val="a"/>
    <w:uiPriority w:val="1"/>
    <w:qFormat/>
    <w:rsid w:val="00C7006A"/>
    <w:pPr>
      <w:spacing w:before="240" w:after="240" w:line="360" w:lineRule="auto"/>
      <w:ind w:left="720" w:right="567"/>
    </w:pPr>
    <w:rPr>
      <w:sz w:val="22"/>
    </w:rPr>
  </w:style>
  <w:style w:type="paragraph" w:customStyle="1" w:styleId="EndNoteBibliography">
    <w:name w:val="EndNote Bibliography"/>
    <w:basedOn w:val="a"/>
    <w:link w:val="EndNoteBibliographyChar"/>
    <w:rsid w:val="00C7006A"/>
  </w:style>
  <w:style w:type="character" w:customStyle="1" w:styleId="EndNoteBibliographyChar">
    <w:name w:val="EndNote Bibliography Char"/>
    <w:basedOn w:val="a0"/>
    <w:link w:val="EndNoteBibliography"/>
    <w:rsid w:val="00C7006A"/>
    <w:rPr>
      <w:rFonts w:ascii="Times New Roman" w:eastAsia="Times New Roman" w:hAnsi="Times New Roman" w:cs="Times New Roman"/>
    </w:rPr>
  </w:style>
  <w:style w:type="character" w:customStyle="1" w:styleId="30">
    <w:name w:val="标题 3 字符"/>
    <w:basedOn w:val="a0"/>
    <w:link w:val="3"/>
    <w:uiPriority w:val="9"/>
    <w:rsid w:val="00077534"/>
    <w:rPr>
      <w:rFonts w:asciiTheme="majorHAnsi" w:eastAsiaTheme="majorEastAsia" w:hAnsiTheme="majorHAnsi" w:cstheme="majorBidi"/>
      <w:color w:val="1F3763" w:themeColor="accent1" w:themeShade="7F"/>
    </w:rPr>
  </w:style>
  <w:style w:type="character" w:styleId="a8">
    <w:name w:val="Hyperlink"/>
    <w:basedOn w:val="a0"/>
    <w:uiPriority w:val="99"/>
    <w:semiHidden/>
    <w:unhideWhenUsed/>
    <w:rsid w:val="00077534"/>
    <w:rPr>
      <w:color w:val="0000FF"/>
      <w:u w:val="single"/>
    </w:rPr>
  </w:style>
  <w:style w:type="character" w:styleId="a9">
    <w:name w:val="FollowedHyperlink"/>
    <w:basedOn w:val="a0"/>
    <w:uiPriority w:val="99"/>
    <w:semiHidden/>
    <w:unhideWhenUsed/>
    <w:rsid w:val="00077534"/>
    <w:rPr>
      <w:color w:val="954F72" w:themeColor="followedHyperlink"/>
      <w:u w:val="single"/>
    </w:rPr>
  </w:style>
  <w:style w:type="paragraph" w:customStyle="1" w:styleId="xxmsonormal">
    <w:name w:val="xxmsonormal"/>
    <w:basedOn w:val="a"/>
    <w:rsid w:val="00504777"/>
    <w:pPr>
      <w:spacing w:before="100" w:beforeAutospacing="1" w:after="100" w:afterAutospacing="1"/>
    </w:pPr>
  </w:style>
  <w:style w:type="character" w:styleId="aa">
    <w:name w:val="annotation reference"/>
    <w:basedOn w:val="a0"/>
    <w:uiPriority w:val="99"/>
    <w:semiHidden/>
    <w:unhideWhenUsed/>
    <w:rsid w:val="00663973"/>
    <w:rPr>
      <w:sz w:val="16"/>
      <w:szCs w:val="16"/>
    </w:rPr>
  </w:style>
  <w:style w:type="paragraph" w:styleId="ab">
    <w:name w:val="annotation text"/>
    <w:basedOn w:val="a"/>
    <w:link w:val="ac"/>
    <w:uiPriority w:val="99"/>
    <w:unhideWhenUsed/>
    <w:rsid w:val="00663973"/>
    <w:rPr>
      <w:sz w:val="20"/>
      <w:szCs w:val="20"/>
    </w:rPr>
  </w:style>
  <w:style w:type="character" w:customStyle="1" w:styleId="ac">
    <w:name w:val="批注文字 字符"/>
    <w:basedOn w:val="a0"/>
    <w:link w:val="ab"/>
    <w:uiPriority w:val="99"/>
    <w:rsid w:val="00663973"/>
    <w:rPr>
      <w:rFonts w:ascii="Times New Roman" w:eastAsia="Times New Roman" w:hAnsi="Times New Roman" w:cs="Times New Roman"/>
      <w:sz w:val="20"/>
      <w:szCs w:val="20"/>
    </w:rPr>
  </w:style>
  <w:style w:type="paragraph" w:styleId="ad">
    <w:name w:val="annotation subject"/>
    <w:basedOn w:val="ab"/>
    <w:next w:val="ab"/>
    <w:link w:val="ae"/>
    <w:uiPriority w:val="99"/>
    <w:semiHidden/>
    <w:unhideWhenUsed/>
    <w:rsid w:val="00663973"/>
    <w:rPr>
      <w:b/>
      <w:bCs/>
    </w:rPr>
  </w:style>
  <w:style w:type="character" w:customStyle="1" w:styleId="ae">
    <w:name w:val="批注主题 字符"/>
    <w:basedOn w:val="ac"/>
    <w:link w:val="ad"/>
    <w:uiPriority w:val="99"/>
    <w:semiHidden/>
    <w:rsid w:val="00663973"/>
    <w:rPr>
      <w:rFonts w:ascii="Times New Roman" w:eastAsia="Times New Roman" w:hAnsi="Times New Roman" w:cs="Times New Roman"/>
      <w:b/>
      <w:bCs/>
      <w:sz w:val="20"/>
      <w:szCs w:val="20"/>
    </w:rPr>
  </w:style>
  <w:style w:type="paragraph" w:styleId="af">
    <w:name w:val="Revision"/>
    <w:hidden/>
    <w:uiPriority w:val="99"/>
    <w:semiHidden/>
    <w:rsid w:val="00474B21"/>
    <w:rPr>
      <w:rFonts w:ascii="Times New Roman" w:eastAsia="Times New Roman" w:hAnsi="Times New Roman" w:cs="Times New Roman"/>
    </w:rPr>
  </w:style>
  <w:style w:type="paragraph" w:styleId="af0">
    <w:name w:val="List Paragraph"/>
    <w:basedOn w:val="a"/>
    <w:uiPriority w:val="34"/>
    <w:qFormat/>
    <w:rsid w:val="00456EDD"/>
    <w:pPr>
      <w:ind w:left="720"/>
      <w:contextualSpacing/>
    </w:pPr>
  </w:style>
  <w:style w:type="paragraph" w:customStyle="1" w:styleId="Fig">
    <w:name w:val="Fig."/>
    <w:basedOn w:val="a"/>
    <w:link w:val="Fig0"/>
    <w:qFormat/>
    <w:rsid w:val="00456EDD"/>
    <w:pPr>
      <w:spacing w:afterLines="100" w:after="100"/>
    </w:pPr>
    <w:rPr>
      <w:bCs/>
    </w:rPr>
  </w:style>
  <w:style w:type="character" w:customStyle="1" w:styleId="Fig0">
    <w:name w:val="Fig. 字符"/>
    <w:basedOn w:val="a0"/>
    <w:link w:val="Fig"/>
    <w:rsid w:val="00456EDD"/>
    <w:rPr>
      <w:rFonts w:ascii="Times New Roman" w:eastAsia="Times New Roman" w:hAnsi="Times New Roman" w:cs="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35">
      <w:bodyDiv w:val="1"/>
      <w:marLeft w:val="0"/>
      <w:marRight w:val="0"/>
      <w:marTop w:val="0"/>
      <w:marBottom w:val="0"/>
      <w:divBdr>
        <w:top w:val="none" w:sz="0" w:space="0" w:color="auto"/>
        <w:left w:val="none" w:sz="0" w:space="0" w:color="auto"/>
        <w:bottom w:val="none" w:sz="0" w:space="0" w:color="auto"/>
        <w:right w:val="none" w:sz="0" w:space="0" w:color="auto"/>
      </w:divBdr>
    </w:div>
    <w:div w:id="53433639">
      <w:bodyDiv w:val="1"/>
      <w:marLeft w:val="0"/>
      <w:marRight w:val="0"/>
      <w:marTop w:val="0"/>
      <w:marBottom w:val="0"/>
      <w:divBdr>
        <w:top w:val="none" w:sz="0" w:space="0" w:color="auto"/>
        <w:left w:val="none" w:sz="0" w:space="0" w:color="auto"/>
        <w:bottom w:val="none" w:sz="0" w:space="0" w:color="auto"/>
        <w:right w:val="none" w:sz="0" w:space="0" w:color="auto"/>
      </w:divBdr>
    </w:div>
    <w:div w:id="63190606">
      <w:bodyDiv w:val="1"/>
      <w:marLeft w:val="0"/>
      <w:marRight w:val="0"/>
      <w:marTop w:val="0"/>
      <w:marBottom w:val="0"/>
      <w:divBdr>
        <w:top w:val="none" w:sz="0" w:space="0" w:color="auto"/>
        <w:left w:val="none" w:sz="0" w:space="0" w:color="auto"/>
        <w:bottom w:val="none" w:sz="0" w:space="0" w:color="auto"/>
        <w:right w:val="none" w:sz="0" w:space="0" w:color="auto"/>
      </w:divBdr>
    </w:div>
    <w:div w:id="87242688">
      <w:bodyDiv w:val="1"/>
      <w:marLeft w:val="0"/>
      <w:marRight w:val="0"/>
      <w:marTop w:val="0"/>
      <w:marBottom w:val="0"/>
      <w:divBdr>
        <w:top w:val="none" w:sz="0" w:space="0" w:color="auto"/>
        <w:left w:val="none" w:sz="0" w:space="0" w:color="auto"/>
        <w:bottom w:val="none" w:sz="0" w:space="0" w:color="auto"/>
        <w:right w:val="none" w:sz="0" w:space="0" w:color="auto"/>
      </w:divBdr>
    </w:div>
    <w:div w:id="128519786">
      <w:bodyDiv w:val="1"/>
      <w:marLeft w:val="0"/>
      <w:marRight w:val="0"/>
      <w:marTop w:val="0"/>
      <w:marBottom w:val="0"/>
      <w:divBdr>
        <w:top w:val="none" w:sz="0" w:space="0" w:color="auto"/>
        <w:left w:val="none" w:sz="0" w:space="0" w:color="auto"/>
        <w:bottom w:val="none" w:sz="0" w:space="0" w:color="auto"/>
        <w:right w:val="none" w:sz="0" w:space="0" w:color="auto"/>
      </w:divBdr>
      <w:divsChild>
        <w:div w:id="47654631">
          <w:marLeft w:val="0"/>
          <w:marRight w:val="0"/>
          <w:marTop w:val="0"/>
          <w:marBottom w:val="0"/>
          <w:divBdr>
            <w:top w:val="none" w:sz="0" w:space="0" w:color="auto"/>
            <w:left w:val="none" w:sz="0" w:space="0" w:color="auto"/>
            <w:bottom w:val="none" w:sz="0" w:space="0" w:color="auto"/>
            <w:right w:val="none" w:sz="0" w:space="0" w:color="auto"/>
          </w:divBdr>
          <w:divsChild>
            <w:div w:id="985820828">
              <w:marLeft w:val="0"/>
              <w:marRight w:val="0"/>
              <w:marTop w:val="0"/>
              <w:marBottom w:val="0"/>
              <w:divBdr>
                <w:top w:val="none" w:sz="0" w:space="0" w:color="auto"/>
                <w:left w:val="none" w:sz="0" w:space="0" w:color="auto"/>
                <w:bottom w:val="none" w:sz="0" w:space="0" w:color="auto"/>
                <w:right w:val="none" w:sz="0" w:space="0" w:color="auto"/>
              </w:divBdr>
              <w:divsChild>
                <w:div w:id="999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1629">
      <w:bodyDiv w:val="1"/>
      <w:marLeft w:val="0"/>
      <w:marRight w:val="0"/>
      <w:marTop w:val="0"/>
      <w:marBottom w:val="0"/>
      <w:divBdr>
        <w:top w:val="none" w:sz="0" w:space="0" w:color="auto"/>
        <w:left w:val="none" w:sz="0" w:space="0" w:color="auto"/>
        <w:bottom w:val="none" w:sz="0" w:space="0" w:color="auto"/>
        <w:right w:val="none" w:sz="0" w:space="0" w:color="auto"/>
      </w:divBdr>
    </w:div>
    <w:div w:id="165050289">
      <w:bodyDiv w:val="1"/>
      <w:marLeft w:val="0"/>
      <w:marRight w:val="0"/>
      <w:marTop w:val="0"/>
      <w:marBottom w:val="0"/>
      <w:divBdr>
        <w:top w:val="none" w:sz="0" w:space="0" w:color="auto"/>
        <w:left w:val="none" w:sz="0" w:space="0" w:color="auto"/>
        <w:bottom w:val="none" w:sz="0" w:space="0" w:color="auto"/>
        <w:right w:val="none" w:sz="0" w:space="0" w:color="auto"/>
      </w:divBdr>
    </w:div>
    <w:div w:id="247076964">
      <w:bodyDiv w:val="1"/>
      <w:marLeft w:val="0"/>
      <w:marRight w:val="0"/>
      <w:marTop w:val="0"/>
      <w:marBottom w:val="0"/>
      <w:divBdr>
        <w:top w:val="none" w:sz="0" w:space="0" w:color="auto"/>
        <w:left w:val="none" w:sz="0" w:space="0" w:color="auto"/>
        <w:bottom w:val="none" w:sz="0" w:space="0" w:color="auto"/>
        <w:right w:val="none" w:sz="0" w:space="0" w:color="auto"/>
      </w:divBdr>
    </w:div>
    <w:div w:id="296841050">
      <w:bodyDiv w:val="1"/>
      <w:marLeft w:val="0"/>
      <w:marRight w:val="0"/>
      <w:marTop w:val="0"/>
      <w:marBottom w:val="0"/>
      <w:divBdr>
        <w:top w:val="none" w:sz="0" w:space="0" w:color="auto"/>
        <w:left w:val="none" w:sz="0" w:space="0" w:color="auto"/>
        <w:bottom w:val="none" w:sz="0" w:space="0" w:color="auto"/>
        <w:right w:val="none" w:sz="0" w:space="0" w:color="auto"/>
      </w:divBdr>
    </w:div>
    <w:div w:id="422385352">
      <w:bodyDiv w:val="1"/>
      <w:marLeft w:val="0"/>
      <w:marRight w:val="0"/>
      <w:marTop w:val="0"/>
      <w:marBottom w:val="0"/>
      <w:divBdr>
        <w:top w:val="none" w:sz="0" w:space="0" w:color="auto"/>
        <w:left w:val="none" w:sz="0" w:space="0" w:color="auto"/>
        <w:bottom w:val="none" w:sz="0" w:space="0" w:color="auto"/>
        <w:right w:val="none" w:sz="0" w:space="0" w:color="auto"/>
      </w:divBdr>
    </w:div>
    <w:div w:id="426341595">
      <w:bodyDiv w:val="1"/>
      <w:marLeft w:val="0"/>
      <w:marRight w:val="0"/>
      <w:marTop w:val="0"/>
      <w:marBottom w:val="0"/>
      <w:divBdr>
        <w:top w:val="none" w:sz="0" w:space="0" w:color="auto"/>
        <w:left w:val="none" w:sz="0" w:space="0" w:color="auto"/>
        <w:bottom w:val="none" w:sz="0" w:space="0" w:color="auto"/>
        <w:right w:val="none" w:sz="0" w:space="0" w:color="auto"/>
      </w:divBdr>
    </w:div>
    <w:div w:id="494800881">
      <w:bodyDiv w:val="1"/>
      <w:marLeft w:val="0"/>
      <w:marRight w:val="0"/>
      <w:marTop w:val="0"/>
      <w:marBottom w:val="0"/>
      <w:divBdr>
        <w:top w:val="none" w:sz="0" w:space="0" w:color="auto"/>
        <w:left w:val="none" w:sz="0" w:space="0" w:color="auto"/>
        <w:bottom w:val="none" w:sz="0" w:space="0" w:color="auto"/>
        <w:right w:val="none" w:sz="0" w:space="0" w:color="auto"/>
      </w:divBdr>
    </w:div>
    <w:div w:id="597175471">
      <w:bodyDiv w:val="1"/>
      <w:marLeft w:val="0"/>
      <w:marRight w:val="0"/>
      <w:marTop w:val="0"/>
      <w:marBottom w:val="0"/>
      <w:divBdr>
        <w:top w:val="none" w:sz="0" w:space="0" w:color="auto"/>
        <w:left w:val="none" w:sz="0" w:space="0" w:color="auto"/>
        <w:bottom w:val="none" w:sz="0" w:space="0" w:color="auto"/>
        <w:right w:val="none" w:sz="0" w:space="0" w:color="auto"/>
      </w:divBdr>
    </w:div>
    <w:div w:id="635835482">
      <w:bodyDiv w:val="1"/>
      <w:marLeft w:val="0"/>
      <w:marRight w:val="0"/>
      <w:marTop w:val="0"/>
      <w:marBottom w:val="0"/>
      <w:divBdr>
        <w:top w:val="none" w:sz="0" w:space="0" w:color="auto"/>
        <w:left w:val="none" w:sz="0" w:space="0" w:color="auto"/>
        <w:bottom w:val="none" w:sz="0" w:space="0" w:color="auto"/>
        <w:right w:val="none" w:sz="0" w:space="0" w:color="auto"/>
      </w:divBdr>
    </w:div>
    <w:div w:id="711999054">
      <w:bodyDiv w:val="1"/>
      <w:marLeft w:val="0"/>
      <w:marRight w:val="0"/>
      <w:marTop w:val="0"/>
      <w:marBottom w:val="0"/>
      <w:divBdr>
        <w:top w:val="none" w:sz="0" w:space="0" w:color="auto"/>
        <w:left w:val="none" w:sz="0" w:space="0" w:color="auto"/>
        <w:bottom w:val="none" w:sz="0" w:space="0" w:color="auto"/>
        <w:right w:val="none" w:sz="0" w:space="0" w:color="auto"/>
      </w:divBdr>
    </w:div>
    <w:div w:id="816806045">
      <w:bodyDiv w:val="1"/>
      <w:marLeft w:val="0"/>
      <w:marRight w:val="0"/>
      <w:marTop w:val="0"/>
      <w:marBottom w:val="0"/>
      <w:divBdr>
        <w:top w:val="none" w:sz="0" w:space="0" w:color="auto"/>
        <w:left w:val="none" w:sz="0" w:space="0" w:color="auto"/>
        <w:bottom w:val="none" w:sz="0" w:space="0" w:color="auto"/>
        <w:right w:val="none" w:sz="0" w:space="0" w:color="auto"/>
      </w:divBdr>
    </w:div>
    <w:div w:id="849220990">
      <w:bodyDiv w:val="1"/>
      <w:marLeft w:val="0"/>
      <w:marRight w:val="0"/>
      <w:marTop w:val="0"/>
      <w:marBottom w:val="0"/>
      <w:divBdr>
        <w:top w:val="none" w:sz="0" w:space="0" w:color="auto"/>
        <w:left w:val="none" w:sz="0" w:space="0" w:color="auto"/>
        <w:bottom w:val="none" w:sz="0" w:space="0" w:color="auto"/>
        <w:right w:val="none" w:sz="0" w:space="0" w:color="auto"/>
      </w:divBdr>
      <w:divsChild>
        <w:div w:id="627394806">
          <w:marLeft w:val="0"/>
          <w:marRight w:val="0"/>
          <w:marTop w:val="0"/>
          <w:marBottom w:val="0"/>
          <w:divBdr>
            <w:top w:val="none" w:sz="0" w:space="0" w:color="auto"/>
            <w:left w:val="none" w:sz="0" w:space="0" w:color="auto"/>
            <w:bottom w:val="none" w:sz="0" w:space="0" w:color="auto"/>
            <w:right w:val="none" w:sz="0" w:space="0" w:color="auto"/>
          </w:divBdr>
          <w:divsChild>
            <w:div w:id="327290829">
              <w:marLeft w:val="0"/>
              <w:marRight w:val="0"/>
              <w:marTop w:val="0"/>
              <w:marBottom w:val="0"/>
              <w:divBdr>
                <w:top w:val="none" w:sz="0" w:space="0" w:color="auto"/>
                <w:left w:val="none" w:sz="0" w:space="0" w:color="auto"/>
                <w:bottom w:val="none" w:sz="0" w:space="0" w:color="auto"/>
                <w:right w:val="none" w:sz="0" w:space="0" w:color="auto"/>
              </w:divBdr>
              <w:divsChild>
                <w:div w:id="807623443">
                  <w:marLeft w:val="0"/>
                  <w:marRight w:val="0"/>
                  <w:marTop w:val="0"/>
                  <w:marBottom w:val="0"/>
                  <w:divBdr>
                    <w:top w:val="none" w:sz="0" w:space="0" w:color="auto"/>
                    <w:left w:val="none" w:sz="0" w:space="0" w:color="auto"/>
                    <w:bottom w:val="none" w:sz="0" w:space="0" w:color="auto"/>
                    <w:right w:val="none" w:sz="0" w:space="0" w:color="auto"/>
                  </w:divBdr>
                  <w:divsChild>
                    <w:div w:id="631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9716">
      <w:bodyDiv w:val="1"/>
      <w:marLeft w:val="0"/>
      <w:marRight w:val="0"/>
      <w:marTop w:val="0"/>
      <w:marBottom w:val="0"/>
      <w:divBdr>
        <w:top w:val="none" w:sz="0" w:space="0" w:color="auto"/>
        <w:left w:val="none" w:sz="0" w:space="0" w:color="auto"/>
        <w:bottom w:val="none" w:sz="0" w:space="0" w:color="auto"/>
        <w:right w:val="none" w:sz="0" w:space="0" w:color="auto"/>
      </w:divBdr>
      <w:divsChild>
        <w:div w:id="1399548383">
          <w:marLeft w:val="0"/>
          <w:marRight w:val="0"/>
          <w:marTop w:val="0"/>
          <w:marBottom w:val="0"/>
          <w:divBdr>
            <w:top w:val="none" w:sz="0" w:space="0" w:color="auto"/>
            <w:left w:val="none" w:sz="0" w:space="0" w:color="auto"/>
            <w:bottom w:val="none" w:sz="0" w:space="0" w:color="auto"/>
            <w:right w:val="none" w:sz="0" w:space="0" w:color="auto"/>
          </w:divBdr>
          <w:divsChild>
            <w:div w:id="200630765">
              <w:marLeft w:val="0"/>
              <w:marRight w:val="0"/>
              <w:marTop w:val="0"/>
              <w:marBottom w:val="0"/>
              <w:divBdr>
                <w:top w:val="none" w:sz="0" w:space="0" w:color="auto"/>
                <w:left w:val="none" w:sz="0" w:space="0" w:color="auto"/>
                <w:bottom w:val="none" w:sz="0" w:space="0" w:color="auto"/>
                <w:right w:val="none" w:sz="0" w:space="0" w:color="auto"/>
              </w:divBdr>
              <w:divsChild>
                <w:div w:id="1609505035">
                  <w:marLeft w:val="0"/>
                  <w:marRight w:val="0"/>
                  <w:marTop w:val="0"/>
                  <w:marBottom w:val="0"/>
                  <w:divBdr>
                    <w:top w:val="none" w:sz="0" w:space="0" w:color="auto"/>
                    <w:left w:val="none" w:sz="0" w:space="0" w:color="auto"/>
                    <w:bottom w:val="none" w:sz="0" w:space="0" w:color="auto"/>
                    <w:right w:val="none" w:sz="0" w:space="0" w:color="auto"/>
                  </w:divBdr>
                </w:div>
                <w:div w:id="964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2959">
      <w:bodyDiv w:val="1"/>
      <w:marLeft w:val="0"/>
      <w:marRight w:val="0"/>
      <w:marTop w:val="0"/>
      <w:marBottom w:val="0"/>
      <w:divBdr>
        <w:top w:val="none" w:sz="0" w:space="0" w:color="auto"/>
        <w:left w:val="none" w:sz="0" w:space="0" w:color="auto"/>
        <w:bottom w:val="none" w:sz="0" w:space="0" w:color="auto"/>
        <w:right w:val="none" w:sz="0" w:space="0" w:color="auto"/>
      </w:divBdr>
    </w:div>
    <w:div w:id="977489414">
      <w:bodyDiv w:val="1"/>
      <w:marLeft w:val="0"/>
      <w:marRight w:val="0"/>
      <w:marTop w:val="0"/>
      <w:marBottom w:val="0"/>
      <w:divBdr>
        <w:top w:val="none" w:sz="0" w:space="0" w:color="auto"/>
        <w:left w:val="none" w:sz="0" w:space="0" w:color="auto"/>
        <w:bottom w:val="none" w:sz="0" w:space="0" w:color="auto"/>
        <w:right w:val="none" w:sz="0" w:space="0" w:color="auto"/>
      </w:divBdr>
    </w:div>
    <w:div w:id="979194082">
      <w:bodyDiv w:val="1"/>
      <w:marLeft w:val="0"/>
      <w:marRight w:val="0"/>
      <w:marTop w:val="0"/>
      <w:marBottom w:val="0"/>
      <w:divBdr>
        <w:top w:val="none" w:sz="0" w:space="0" w:color="auto"/>
        <w:left w:val="none" w:sz="0" w:space="0" w:color="auto"/>
        <w:bottom w:val="none" w:sz="0" w:space="0" w:color="auto"/>
        <w:right w:val="none" w:sz="0" w:space="0" w:color="auto"/>
      </w:divBdr>
    </w:div>
    <w:div w:id="984242690">
      <w:bodyDiv w:val="1"/>
      <w:marLeft w:val="0"/>
      <w:marRight w:val="0"/>
      <w:marTop w:val="0"/>
      <w:marBottom w:val="0"/>
      <w:divBdr>
        <w:top w:val="none" w:sz="0" w:space="0" w:color="auto"/>
        <w:left w:val="none" w:sz="0" w:space="0" w:color="auto"/>
        <w:bottom w:val="none" w:sz="0" w:space="0" w:color="auto"/>
        <w:right w:val="none" w:sz="0" w:space="0" w:color="auto"/>
      </w:divBdr>
      <w:divsChild>
        <w:div w:id="1870072544">
          <w:marLeft w:val="0"/>
          <w:marRight w:val="0"/>
          <w:marTop w:val="0"/>
          <w:marBottom w:val="0"/>
          <w:divBdr>
            <w:top w:val="none" w:sz="0" w:space="0" w:color="auto"/>
            <w:left w:val="none" w:sz="0" w:space="0" w:color="auto"/>
            <w:bottom w:val="none" w:sz="0" w:space="0" w:color="auto"/>
            <w:right w:val="none" w:sz="0" w:space="0" w:color="auto"/>
          </w:divBdr>
          <w:divsChild>
            <w:div w:id="1502231636">
              <w:marLeft w:val="0"/>
              <w:marRight w:val="0"/>
              <w:marTop w:val="0"/>
              <w:marBottom w:val="0"/>
              <w:divBdr>
                <w:top w:val="none" w:sz="0" w:space="0" w:color="auto"/>
                <w:left w:val="none" w:sz="0" w:space="0" w:color="auto"/>
                <w:bottom w:val="none" w:sz="0" w:space="0" w:color="auto"/>
                <w:right w:val="none" w:sz="0" w:space="0" w:color="auto"/>
              </w:divBdr>
              <w:divsChild>
                <w:div w:id="1824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594">
      <w:bodyDiv w:val="1"/>
      <w:marLeft w:val="0"/>
      <w:marRight w:val="0"/>
      <w:marTop w:val="0"/>
      <w:marBottom w:val="0"/>
      <w:divBdr>
        <w:top w:val="none" w:sz="0" w:space="0" w:color="auto"/>
        <w:left w:val="none" w:sz="0" w:space="0" w:color="auto"/>
        <w:bottom w:val="none" w:sz="0" w:space="0" w:color="auto"/>
        <w:right w:val="none" w:sz="0" w:space="0" w:color="auto"/>
      </w:divBdr>
    </w:div>
    <w:div w:id="1084260187">
      <w:bodyDiv w:val="1"/>
      <w:marLeft w:val="0"/>
      <w:marRight w:val="0"/>
      <w:marTop w:val="0"/>
      <w:marBottom w:val="0"/>
      <w:divBdr>
        <w:top w:val="none" w:sz="0" w:space="0" w:color="auto"/>
        <w:left w:val="none" w:sz="0" w:space="0" w:color="auto"/>
        <w:bottom w:val="none" w:sz="0" w:space="0" w:color="auto"/>
        <w:right w:val="none" w:sz="0" w:space="0" w:color="auto"/>
      </w:divBdr>
    </w:div>
    <w:div w:id="1272662963">
      <w:bodyDiv w:val="1"/>
      <w:marLeft w:val="0"/>
      <w:marRight w:val="0"/>
      <w:marTop w:val="0"/>
      <w:marBottom w:val="0"/>
      <w:divBdr>
        <w:top w:val="none" w:sz="0" w:space="0" w:color="auto"/>
        <w:left w:val="none" w:sz="0" w:space="0" w:color="auto"/>
        <w:bottom w:val="none" w:sz="0" w:space="0" w:color="auto"/>
        <w:right w:val="none" w:sz="0" w:space="0" w:color="auto"/>
      </w:divBdr>
      <w:divsChild>
        <w:div w:id="1285040463">
          <w:marLeft w:val="0"/>
          <w:marRight w:val="0"/>
          <w:marTop w:val="0"/>
          <w:marBottom w:val="0"/>
          <w:divBdr>
            <w:top w:val="single" w:sz="2" w:space="0" w:color="auto"/>
            <w:left w:val="single" w:sz="2" w:space="0" w:color="auto"/>
            <w:bottom w:val="single" w:sz="6" w:space="0" w:color="auto"/>
            <w:right w:val="single" w:sz="2" w:space="0" w:color="auto"/>
          </w:divBdr>
          <w:divsChild>
            <w:div w:id="99649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04870">
                  <w:marLeft w:val="0"/>
                  <w:marRight w:val="0"/>
                  <w:marTop w:val="0"/>
                  <w:marBottom w:val="0"/>
                  <w:divBdr>
                    <w:top w:val="single" w:sz="2" w:space="0" w:color="D9D9E3"/>
                    <w:left w:val="single" w:sz="2" w:space="0" w:color="D9D9E3"/>
                    <w:bottom w:val="single" w:sz="2" w:space="0" w:color="D9D9E3"/>
                    <w:right w:val="single" w:sz="2" w:space="0" w:color="D9D9E3"/>
                  </w:divBdr>
                  <w:divsChild>
                    <w:div w:id="1419253095">
                      <w:marLeft w:val="0"/>
                      <w:marRight w:val="0"/>
                      <w:marTop w:val="0"/>
                      <w:marBottom w:val="0"/>
                      <w:divBdr>
                        <w:top w:val="single" w:sz="2" w:space="0" w:color="D9D9E3"/>
                        <w:left w:val="single" w:sz="2" w:space="0" w:color="D9D9E3"/>
                        <w:bottom w:val="single" w:sz="2" w:space="0" w:color="D9D9E3"/>
                        <w:right w:val="single" w:sz="2" w:space="0" w:color="D9D9E3"/>
                      </w:divBdr>
                      <w:divsChild>
                        <w:div w:id="881210120">
                          <w:marLeft w:val="0"/>
                          <w:marRight w:val="0"/>
                          <w:marTop w:val="0"/>
                          <w:marBottom w:val="0"/>
                          <w:divBdr>
                            <w:top w:val="single" w:sz="2" w:space="0" w:color="D9D9E3"/>
                            <w:left w:val="single" w:sz="2" w:space="0" w:color="D9D9E3"/>
                            <w:bottom w:val="single" w:sz="2" w:space="0" w:color="D9D9E3"/>
                            <w:right w:val="single" w:sz="2" w:space="0" w:color="D9D9E3"/>
                          </w:divBdr>
                          <w:divsChild>
                            <w:div w:id="19284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617362">
      <w:bodyDiv w:val="1"/>
      <w:marLeft w:val="0"/>
      <w:marRight w:val="0"/>
      <w:marTop w:val="0"/>
      <w:marBottom w:val="0"/>
      <w:divBdr>
        <w:top w:val="none" w:sz="0" w:space="0" w:color="auto"/>
        <w:left w:val="none" w:sz="0" w:space="0" w:color="auto"/>
        <w:bottom w:val="none" w:sz="0" w:space="0" w:color="auto"/>
        <w:right w:val="none" w:sz="0" w:space="0" w:color="auto"/>
      </w:divBdr>
    </w:div>
    <w:div w:id="1359160031">
      <w:bodyDiv w:val="1"/>
      <w:marLeft w:val="0"/>
      <w:marRight w:val="0"/>
      <w:marTop w:val="0"/>
      <w:marBottom w:val="0"/>
      <w:divBdr>
        <w:top w:val="none" w:sz="0" w:space="0" w:color="auto"/>
        <w:left w:val="none" w:sz="0" w:space="0" w:color="auto"/>
        <w:bottom w:val="none" w:sz="0" w:space="0" w:color="auto"/>
        <w:right w:val="none" w:sz="0" w:space="0" w:color="auto"/>
      </w:divBdr>
      <w:divsChild>
        <w:div w:id="74598742">
          <w:marLeft w:val="0"/>
          <w:marRight w:val="0"/>
          <w:marTop w:val="0"/>
          <w:marBottom w:val="0"/>
          <w:divBdr>
            <w:top w:val="none" w:sz="0" w:space="0" w:color="auto"/>
            <w:left w:val="none" w:sz="0" w:space="0" w:color="auto"/>
            <w:bottom w:val="none" w:sz="0" w:space="0" w:color="auto"/>
            <w:right w:val="none" w:sz="0" w:space="0" w:color="auto"/>
          </w:divBdr>
          <w:divsChild>
            <w:div w:id="1840147787">
              <w:marLeft w:val="0"/>
              <w:marRight w:val="0"/>
              <w:marTop w:val="0"/>
              <w:marBottom w:val="0"/>
              <w:divBdr>
                <w:top w:val="none" w:sz="0" w:space="0" w:color="auto"/>
                <w:left w:val="none" w:sz="0" w:space="0" w:color="auto"/>
                <w:bottom w:val="none" w:sz="0" w:space="0" w:color="auto"/>
                <w:right w:val="none" w:sz="0" w:space="0" w:color="auto"/>
              </w:divBdr>
              <w:divsChild>
                <w:div w:id="1017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226">
          <w:marLeft w:val="0"/>
          <w:marRight w:val="0"/>
          <w:marTop w:val="0"/>
          <w:marBottom w:val="0"/>
          <w:divBdr>
            <w:top w:val="none" w:sz="0" w:space="0" w:color="auto"/>
            <w:left w:val="none" w:sz="0" w:space="0" w:color="auto"/>
            <w:bottom w:val="none" w:sz="0" w:space="0" w:color="auto"/>
            <w:right w:val="none" w:sz="0" w:space="0" w:color="auto"/>
          </w:divBdr>
          <w:divsChild>
            <w:div w:id="1083255402">
              <w:marLeft w:val="0"/>
              <w:marRight w:val="0"/>
              <w:marTop w:val="0"/>
              <w:marBottom w:val="0"/>
              <w:divBdr>
                <w:top w:val="none" w:sz="0" w:space="0" w:color="auto"/>
                <w:left w:val="none" w:sz="0" w:space="0" w:color="auto"/>
                <w:bottom w:val="none" w:sz="0" w:space="0" w:color="auto"/>
                <w:right w:val="none" w:sz="0" w:space="0" w:color="auto"/>
              </w:divBdr>
              <w:divsChild>
                <w:div w:id="18678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4398">
      <w:bodyDiv w:val="1"/>
      <w:marLeft w:val="0"/>
      <w:marRight w:val="0"/>
      <w:marTop w:val="0"/>
      <w:marBottom w:val="0"/>
      <w:divBdr>
        <w:top w:val="none" w:sz="0" w:space="0" w:color="auto"/>
        <w:left w:val="none" w:sz="0" w:space="0" w:color="auto"/>
        <w:bottom w:val="none" w:sz="0" w:space="0" w:color="auto"/>
        <w:right w:val="none" w:sz="0" w:space="0" w:color="auto"/>
      </w:divBdr>
    </w:div>
    <w:div w:id="1395395493">
      <w:bodyDiv w:val="1"/>
      <w:marLeft w:val="0"/>
      <w:marRight w:val="0"/>
      <w:marTop w:val="0"/>
      <w:marBottom w:val="0"/>
      <w:divBdr>
        <w:top w:val="none" w:sz="0" w:space="0" w:color="auto"/>
        <w:left w:val="none" w:sz="0" w:space="0" w:color="auto"/>
        <w:bottom w:val="none" w:sz="0" w:space="0" w:color="auto"/>
        <w:right w:val="none" w:sz="0" w:space="0" w:color="auto"/>
      </w:divBdr>
    </w:div>
    <w:div w:id="1415123764">
      <w:bodyDiv w:val="1"/>
      <w:marLeft w:val="0"/>
      <w:marRight w:val="0"/>
      <w:marTop w:val="0"/>
      <w:marBottom w:val="0"/>
      <w:divBdr>
        <w:top w:val="none" w:sz="0" w:space="0" w:color="auto"/>
        <w:left w:val="none" w:sz="0" w:space="0" w:color="auto"/>
        <w:bottom w:val="none" w:sz="0" w:space="0" w:color="auto"/>
        <w:right w:val="none" w:sz="0" w:space="0" w:color="auto"/>
      </w:divBdr>
    </w:div>
    <w:div w:id="1463813981">
      <w:bodyDiv w:val="1"/>
      <w:marLeft w:val="0"/>
      <w:marRight w:val="0"/>
      <w:marTop w:val="0"/>
      <w:marBottom w:val="0"/>
      <w:divBdr>
        <w:top w:val="none" w:sz="0" w:space="0" w:color="auto"/>
        <w:left w:val="none" w:sz="0" w:space="0" w:color="auto"/>
        <w:bottom w:val="none" w:sz="0" w:space="0" w:color="auto"/>
        <w:right w:val="none" w:sz="0" w:space="0" w:color="auto"/>
      </w:divBdr>
    </w:div>
    <w:div w:id="1468165910">
      <w:bodyDiv w:val="1"/>
      <w:marLeft w:val="0"/>
      <w:marRight w:val="0"/>
      <w:marTop w:val="0"/>
      <w:marBottom w:val="0"/>
      <w:divBdr>
        <w:top w:val="none" w:sz="0" w:space="0" w:color="auto"/>
        <w:left w:val="none" w:sz="0" w:space="0" w:color="auto"/>
        <w:bottom w:val="none" w:sz="0" w:space="0" w:color="auto"/>
        <w:right w:val="none" w:sz="0" w:space="0" w:color="auto"/>
      </w:divBdr>
    </w:div>
    <w:div w:id="1586455266">
      <w:bodyDiv w:val="1"/>
      <w:marLeft w:val="0"/>
      <w:marRight w:val="0"/>
      <w:marTop w:val="0"/>
      <w:marBottom w:val="0"/>
      <w:divBdr>
        <w:top w:val="none" w:sz="0" w:space="0" w:color="auto"/>
        <w:left w:val="none" w:sz="0" w:space="0" w:color="auto"/>
        <w:bottom w:val="none" w:sz="0" w:space="0" w:color="auto"/>
        <w:right w:val="none" w:sz="0" w:space="0" w:color="auto"/>
      </w:divBdr>
    </w:div>
    <w:div w:id="1602639174">
      <w:bodyDiv w:val="1"/>
      <w:marLeft w:val="0"/>
      <w:marRight w:val="0"/>
      <w:marTop w:val="0"/>
      <w:marBottom w:val="0"/>
      <w:divBdr>
        <w:top w:val="none" w:sz="0" w:space="0" w:color="auto"/>
        <w:left w:val="none" w:sz="0" w:space="0" w:color="auto"/>
        <w:bottom w:val="none" w:sz="0" w:space="0" w:color="auto"/>
        <w:right w:val="none" w:sz="0" w:space="0" w:color="auto"/>
      </w:divBdr>
    </w:div>
    <w:div w:id="1634866756">
      <w:bodyDiv w:val="1"/>
      <w:marLeft w:val="0"/>
      <w:marRight w:val="0"/>
      <w:marTop w:val="0"/>
      <w:marBottom w:val="0"/>
      <w:divBdr>
        <w:top w:val="none" w:sz="0" w:space="0" w:color="auto"/>
        <w:left w:val="none" w:sz="0" w:space="0" w:color="auto"/>
        <w:bottom w:val="none" w:sz="0" w:space="0" w:color="auto"/>
        <w:right w:val="none" w:sz="0" w:space="0" w:color="auto"/>
      </w:divBdr>
    </w:div>
    <w:div w:id="1803187595">
      <w:bodyDiv w:val="1"/>
      <w:marLeft w:val="0"/>
      <w:marRight w:val="0"/>
      <w:marTop w:val="0"/>
      <w:marBottom w:val="0"/>
      <w:divBdr>
        <w:top w:val="none" w:sz="0" w:space="0" w:color="auto"/>
        <w:left w:val="none" w:sz="0" w:space="0" w:color="auto"/>
        <w:bottom w:val="none" w:sz="0" w:space="0" w:color="auto"/>
        <w:right w:val="none" w:sz="0" w:space="0" w:color="auto"/>
      </w:divBdr>
    </w:div>
    <w:div w:id="1890220287">
      <w:bodyDiv w:val="1"/>
      <w:marLeft w:val="0"/>
      <w:marRight w:val="0"/>
      <w:marTop w:val="0"/>
      <w:marBottom w:val="0"/>
      <w:divBdr>
        <w:top w:val="none" w:sz="0" w:space="0" w:color="auto"/>
        <w:left w:val="none" w:sz="0" w:space="0" w:color="auto"/>
        <w:bottom w:val="none" w:sz="0" w:space="0" w:color="auto"/>
        <w:right w:val="none" w:sz="0" w:space="0" w:color="auto"/>
      </w:divBdr>
    </w:div>
    <w:div w:id="2061592271">
      <w:bodyDiv w:val="1"/>
      <w:marLeft w:val="0"/>
      <w:marRight w:val="0"/>
      <w:marTop w:val="0"/>
      <w:marBottom w:val="0"/>
      <w:divBdr>
        <w:top w:val="none" w:sz="0" w:space="0" w:color="auto"/>
        <w:left w:val="none" w:sz="0" w:space="0" w:color="auto"/>
        <w:bottom w:val="none" w:sz="0" w:space="0" w:color="auto"/>
        <w:right w:val="none" w:sz="0" w:space="0" w:color="auto"/>
      </w:divBdr>
    </w:div>
    <w:div w:id="2103716013">
      <w:bodyDiv w:val="1"/>
      <w:marLeft w:val="0"/>
      <w:marRight w:val="0"/>
      <w:marTop w:val="0"/>
      <w:marBottom w:val="0"/>
      <w:divBdr>
        <w:top w:val="none" w:sz="0" w:space="0" w:color="auto"/>
        <w:left w:val="none" w:sz="0" w:space="0" w:color="auto"/>
        <w:bottom w:val="none" w:sz="0" w:space="0" w:color="auto"/>
        <w:right w:val="none" w:sz="0" w:space="0" w:color="auto"/>
      </w:divBdr>
    </w:div>
    <w:div w:id="21152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Mengzhen Hu</cp:lastModifiedBy>
  <cp:revision>25</cp:revision>
  <dcterms:created xsi:type="dcterms:W3CDTF">2024-04-12T05:54:00Z</dcterms:created>
  <dcterms:modified xsi:type="dcterms:W3CDTF">2024-04-12T08:37:00Z</dcterms:modified>
</cp:coreProperties>
</file>