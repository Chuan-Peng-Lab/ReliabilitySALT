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4C75" w14:textId="7D09585B" w:rsidR="00D22DC1" w:rsidRPr="008606BC" w:rsidRDefault="0045036E">
      <w:pPr>
        <w:rPr>
          <w:rFonts w:asciiTheme="majorHAnsi" w:eastAsiaTheme="minorEastAsia" w:hAnsiTheme="majorHAnsi" w:cstheme="majorHAnsi"/>
          <w:b/>
          <w:sz w:val="46"/>
          <w:szCs w:val="46"/>
        </w:rPr>
      </w:pPr>
      <w:r w:rsidRPr="008606BC">
        <w:rPr>
          <w:rFonts w:asciiTheme="majorHAnsi" w:eastAsia="Calibri" w:hAnsiTheme="majorHAnsi" w:cstheme="majorHAnsi"/>
          <w:b/>
          <w:sz w:val="46"/>
          <w:szCs w:val="46"/>
        </w:rPr>
        <w:t xml:space="preserve">Reliability of Self-Prioritization Effect as </w:t>
      </w:r>
      <w:r w:rsidR="009B487E" w:rsidRPr="008606BC">
        <w:rPr>
          <w:rFonts w:asciiTheme="majorHAnsi" w:eastAsia="Calibri" w:hAnsiTheme="majorHAnsi" w:cstheme="majorHAnsi"/>
          <w:b/>
          <w:sz w:val="46"/>
          <w:szCs w:val="46"/>
        </w:rPr>
        <w:t>M</w:t>
      </w:r>
      <w:r w:rsidRPr="008606BC">
        <w:rPr>
          <w:rFonts w:asciiTheme="majorHAnsi" w:eastAsia="Calibri" w:hAnsiTheme="majorHAnsi" w:cstheme="majorHAnsi"/>
          <w:b/>
          <w:sz w:val="46"/>
          <w:szCs w:val="46"/>
        </w:rPr>
        <w:t xml:space="preserve">easured by the </w:t>
      </w:r>
      <w:r w:rsidR="00BC1362" w:rsidRPr="008606BC">
        <w:rPr>
          <w:rFonts w:asciiTheme="majorHAnsi" w:eastAsia="Calibri" w:hAnsiTheme="majorHAnsi" w:cstheme="majorHAnsi"/>
          <w:b/>
          <w:sz w:val="46"/>
          <w:szCs w:val="46"/>
        </w:rPr>
        <w:t>Perceptual Matching Task</w:t>
      </w:r>
      <w:r w:rsidRPr="008606BC">
        <w:rPr>
          <w:rFonts w:asciiTheme="majorHAnsi" w:eastAsia="Calibri" w:hAnsiTheme="majorHAnsi" w:cstheme="majorHAnsi"/>
          <w:b/>
          <w:sz w:val="46"/>
          <w:szCs w:val="46"/>
        </w:rPr>
        <w:t>: Evidence from Multiple Dataset</w:t>
      </w:r>
      <w:r w:rsidR="00E12863" w:rsidRPr="008606BC">
        <w:rPr>
          <w:rFonts w:asciiTheme="majorHAnsi" w:eastAsia="Calibri" w:hAnsiTheme="majorHAnsi" w:cstheme="majorHAnsi"/>
          <w:b/>
          <w:sz w:val="46"/>
          <w:szCs w:val="46"/>
        </w:rPr>
        <w:t>s</w:t>
      </w:r>
    </w:p>
    <w:p w14:paraId="24D5AA9C" w14:textId="77777777" w:rsidR="00943774" w:rsidRPr="008606BC" w:rsidRDefault="00943774">
      <w:pPr>
        <w:rPr>
          <w:rFonts w:asciiTheme="majorHAnsi" w:eastAsiaTheme="minorEastAsia" w:hAnsiTheme="majorHAnsi" w:cstheme="majorHAnsi"/>
          <w:b/>
          <w:sz w:val="46"/>
          <w:szCs w:val="46"/>
        </w:rPr>
      </w:pPr>
    </w:p>
    <w:p w14:paraId="7DE2DD1D" w14:textId="341F2556" w:rsidR="00274792" w:rsidRPr="008606BC" w:rsidRDefault="00D22DC1" w:rsidP="00D90547">
      <w:pPr>
        <w:pStyle w:val="ab"/>
        <w:spacing w:beforeLines="50" w:before="120" w:beforeAutospacing="0" w:afterLines="50" w:after="120" w:afterAutospacing="0"/>
        <w:rPr>
          <w:position w:val="8"/>
          <w:sz w:val="14"/>
          <w:szCs w:val="14"/>
        </w:rPr>
      </w:pPr>
      <w:r w:rsidRPr="008606BC">
        <w:t>Zheng Liu</w:t>
      </w:r>
      <w:r w:rsidRPr="008606BC">
        <w:rPr>
          <w:position w:val="8"/>
          <w:sz w:val="14"/>
          <w:szCs w:val="14"/>
        </w:rPr>
        <w:t xml:space="preserve"> 1</w:t>
      </w:r>
      <w:r w:rsidR="00B7253B" w:rsidRPr="008606BC">
        <w:rPr>
          <w:position w:val="8"/>
          <w:sz w:val="14"/>
          <w:szCs w:val="14"/>
        </w:rPr>
        <w:t>#</w:t>
      </w:r>
      <w:r w:rsidRPr="008606BC">
        <w:t xml:space="preserve">, </w:t>
      </w:r>
      <w:r w:rsidR="00B7253B" w:rsidRPr="008606BC">
        <w:t>Mengzhen Hu</w:t>
      </w:r>
      <w:r w:rsidR="00626487" w:rsidRPr="008606BC">
        <w:rPr>
          <w:position w:val="8"/>
          <w:sz w:val="14"/>
          <w:szCs w:val="14"/>
        </w:rPr>
        <w:t>1</w:t>
      </w:r>
      <w:r w:rsidR="00B7253B" w:rsidRPr="008606BC">
        <w:rPr>
          <w:position w:val="8"/>
          <w:sz w:val="14"/>
          <w:szCs w:val="14"/>
        </w:rPr>
        <w:t>#</w:t>
      </w:r>
      <w:r w:rsidR="00B7253B" w:rsidRPr="008606BC">
        <w:rPr>
          <w:lang w:val="en-US"/>
        </w:rPr>
        <w:t xml:space="preserve">, </w:t>
      </w:r>
      <w:r w:rsidRPr="008606BC">
        <w:t>Yuanrui Zheng</w:t>
      </w:r>
      <w:r w:rsidR="00626487" w:rsidRPr="008606BC">
        <w:rPr>
          <w:position w:val="8"/>
          <w:sz w:val="14"/>
          <w:szCs w:val="14"/>
        </w:rPr>
        <w:t>2</w:t>
      </w:r>
      <w:r w:rsidRPr="008606BC">
        <w:t xml:space="preserve">, Jie </w:t>
      </w:r>
      <w:r w:rsidRPr="008606BC">
        <w:rPr>
          <w:lang w:val="en-US"/>
        </w:rPr>
        <w:t>Sui</w:t>
      </w:r>
      <w:r w:rsidR="00626487" w:rsidRPr="008606BC">
        <w:rPr>
          <w:position w:val="8"/>
          <w:sz w:val="14"/>
          <w:szCs w:val="14"/>
        </w:rPr>
        <w:t>3</w:t>
      </w:r>
      <w:r w:rsidRPr="008606BC">
        <w:rPr>
          <w:lang w:val="en-US"/>
        </w:rPr>
        <w:t xml:space="preserve">, </w:t>
      </w:r>
      <w:r w:rsidRPr="008606BC">
        <w:t>Hu Chuan-Peng</w:t>
      </w:r>
      <w:r w:rsidRPr="008606BC">
        <w:rPr>
          <w:position w:val="8"/>
          <w:sz w:val="14"/>
          <w:szCs w:val="14"/>
        </w:rPr>
        <w:t xml:space="preserve"> </w:t>
      </w:r>
      <w:r w:rsidR="00626487" w:rsidRPr="008606BC">
        <w:rPr>
          <w:position w:val="8"/>
          <w:sz w:val="14"/>
          <w:szCs w:val="14"/>
        </w:rPr>
        <w:t>1</w:t>
      </w:r>
      <w:r w:rsidRPr="008606BC">
        <w:rPr>
          <w:position w:val="8"/>
          <w:sz w:val="14"/>
          <w:szCs w:val="14"/>
        </w:rPr>
        <w:t>*</w:t>
      </w:r>
    </w:p>
    <w:p w14:paraId="0CE5CAEE" w14:textId="3282494B" w:rsidR="00274792" w:rsidRPr="008606BC" w:rsidRDefault="00626487" w:rsidP="00D90547">
      <w:pPr>
        <w:pStyle w:val="ab"/>
        <w:spacing w:beforeLines="50" w:before="120" w:beforeAutospacing="0" w:afterLines="50" w:after="120" w:afterAutospacing="0"/>
      </w:pPr>
      <w:r w:rsidRPr="008606BC">
        <w:rPr>
          <w:vertAlign w:val="superscript"/>
        </w:rPr>
        <w:t>1</w:t>
      </w:r>
      <w:r w:rsidR="00D22DC1" w:rsidRPr="008606BC">
        <w:t xml:space="preserve"> School of Psychology, Nanjing Normal University, Nanjing, China</w:t>
      </w:r>
    </w:p>
    <w:p w14:paraId="2BCA3753" w14:textId="53EC7ADD" w:rsidR="00274792" w:rsidRPr="008606BC" w:rsidRDefault="00626487" w:rsidP="00D90547">
      <w:pPr>
        <w:pStyle w:val="ab"/>
        <w:spacing w:beforeLines="50" w:before="120" w:beforeAutospacing="0" w:afterLines="50" w:after="120" w:afterAutospacing="0"/>
      </w:pPr>
      <w:r w:rsidRPr="008606BC">
        <w:rPr>
          <w:vertAlign w:val="superscript"/>
        </w:rPr>
        <w:t>2</w:t>
      </w:r>
      <w:r w:rsidR="00D22DC1" w:rsidRPr="008606BC">
        <w:rPr>
          <w:vertAlign w:val="superscript"/>
        </w:rPr>
        <w:t xml:space="preserve"> </w:t>
      </w:r>
      <w:r w:rsidR="00D22DC1" w:rsidRPr="008606BC">
        <w:t xml:space="preserve">School of Education, Kunming City College, Kunming, China </w:t>
      </w:r>
    </w:p>
    <w:p w14:paraId="47A76029" w14:textId="4FE7CD10" w:rsidR="00274792" w:rsidRPr="008606BC" w:rsidRDefault="00626487" w:rsidP="00D90547">
      <w:pPr>
        <w:pStyle w:val="ab"/>
        <w:spacing w:beforeLines="50" w:before="120" w:beforeAutospacing="0" w:afterLines="50" w:after="120" w:afterAutospacing="0"/>
      </w:pPr>
      <w:r w:rsidRPr="008606BC">
        <w:rPr>
          <w:vertAlign w:val="superscript"/>
        </w:rPr>
        <w:t>3</w:t>
      </w:r>
      <w:r w:rsidR="00D22DC1" w:rsidRPr="008606BC">
        <w:t xml:space="preserve"> School of Psychology, University of Aberdeen, Old Aberdeen, Scotland </w:t>
      </w:r>
    </w:p>
    <w:p w14:paraId="3DAA5BF6" w14:textId="65D1916F" w:rsidR="00B7253B" w:rsidRPr="008606BC" w:rsidRDefault="00B7253B" w:rsidP="00D90547">
      <w:pPr>
        <w:pStyle w:val="ab"/>
        <w:spacing w:beforeLines="50" w:before="120" w:beforeAutospacing="0" w:afterLines="50" w:after="120" w:afterAutospacing="0"/>
      </w:pPr>
      <w:r w:rsidRPr="008606BC">
        <w:rPr>
          <w:vertAlign w:val="superscript"/>
        </w:rPr>
        <w:t>#</w:t>
      </w:r>
      <w:r w:rsidR="00D86C42" w:rsidRPr="008606BC">
        <w:rPr>
          <w:vertAlign w:val="superscript"/>
        </w:rPr>
        <w:t xml:space="preserve"> </w:t>
      </w:r>
      <w:r w:rsidRPr="008606BC">
        <w:t>These authors are equally contributed to this study</w:t>
      </w:r>
    </w:p>
    <w:p w14:paraId="677FBCA9" w14:textId="78F7E47F" w:rsidR="00D90547" w:rsidRPr="008606BC" w:rsidRDefault="00B7253B" w:rsidP="00D90547">
      <w:pPr>
        <w:pStyle w:val="ab"/>
        <w:spacing w:beforeLines="50" w:before="120" w:beforeAutospacing="0" w:afterLines="50" w:after="120" w:afterAutospacing="0"/>
      </w:pPr>
      <w:r w:rsidRPr="008606BC">
        <w:rPr>
          <w:vertAlign w:val="superscript"/>
        </w:rPr>
        <w:t>*</w:t>
      </w:r>
      <w:r w:rsidR="00D86C42" w:rsidRPr="008606BC">
        <w:rPr>
          <w:vertAlign w:val="superscript"/>
        </w:rPr>
        <w:t xml:space="preserve"> </w:t>
      </w:r>
      <w:r w:rsidR="00BA0079" w:rsidRPr="008606BC">
        <w:t xml:space="preserve">Corresponding authors: </w:t>
      </w:r>
      <w:r w:rsidR="00D22DC1" w:rsidRPr="008606BC">
        <w:t>Hu Chuan-Peng</w:t>
      </w:r>
      <w:r w:rsidR="00274792" w:rsidRPr="008606BC">
        <w:t xml:space="preserve"> (</w:t>
      </w:r>
      <w:hyperlink r:id="rId8" w:history="1">
        <w:r w:rsidR="00274792" w:rsidRPr="008606BC">
          <w:t>hu.chuan-peng@nnu.edu.cn</w:t>
        </w:r>
      </w:hyperlink>
      <w:r w:rsidR="003E04EC" w:rsidRPr="008606BC">
        <w:rPr>
          <w:rFonts w:eastAsia="宋体"/>
          <w:lang w:val="en-US"/>
        </w:rPr>
        <w:t xml:space="preserve">; </w:t>
      </w:r>
      <w:hyperlink r:id="rId9" w:history="1">
        <w:r w:rsidR="00D90547" w:rsidRPr="008606BC">
          <w:rPr>
            <w:rStyle w:val="ac"/>
            <w:rFonts w:eastAsia="宋体"/>
            <w:lang w:val="en-US"/>
          </w:rPr>
          <w:t>hcp4715@hotmail.com</w:t>
        </w:r>
      </w:hyperlink>
      <w:r w:rsidR="00274792" w:rsidRPr="008606BC">
        <w:t>)</w:t>
      </w:r>
      <w:bookmarkStart w:id="0" w:name="_j32m29iy1uqu" w:colFirst="0" w:colLast="0"/>
      <w:bookmarkStart w:id="1" w:name="_Toc129530155"/>
      <w:bookmarkStart w:id="2" w:name="_Toc129530185"/>
      <w:bookmarkStart w:id="3" w:name="_Toc139718152"/>
      <w:bookmarkEnd w:id="0"/>
    </w:p>
    <w:p w14:paraId="5905DA04" w14:textId="77777777" w:rsidR="00D90547" w:rsidRPr="00D90547" w:rsidRDefault="00D90547" w:rsidP="00D90547">
      <w:pPr>
        <w:pStyle w:val="ab"/>
        <w:spacing w:beforeLines="50" w:before="120" w:beforeAutospacing="0" w:afterLines="50" w:after="120" w:afterAutospacing="0"/>
      </w:pPr>
    </w:p>
    <w:p w14:paraId="0BB5799B" w14:textId="737E64BC" w:rsidR="00A12B29" w:rsidRDefault="001D7C38" w:rsidP="00A12B29">
      <w:pPr>
        <w:ind w:firstLineChars="100" w:firstLine="241"/>
      </w:pPr>
      <w:bookmarkStart w:id="4" w:name="_zhvngomkrtk6" w:colFirst="0" w:colLast="0"/>
      <w:bookmarkEnd w:id="1"/>
      <w:bookmarkEnd w:id="2"/>
      <w:bookmarkEnd w:id="3"/>
      <w:bookmarkEnd w:id="4"/>
      <w:r w:rsidRPr="001D7C38">
        <w:rPr>
          <w:b/>
          <w:bCs/>
          <w:i/>
          <w:iCs/>
        </w:rPr>
        <w:t>Abstract</w:t>
      </w:r>
      <w:r>
        <w:t xml:space="preserve">: </w:t>
      </w:r>
      <w:r w:rsidRPr="001D7C38">
        <w:t xml:space="preserve">The self-prioritization effect (SPE) refers to the effect that performance on cognitive tasks is better when stimuli are related to the self than when they are not. In the last decade, the self-perceptual matching task (SPMT) has emerged as a mainstream paradigm for studying SPE due to its simplicity and elimination of familiarity effects. As a simple button-pressing task, SPMT yields two outcomes for quantifying SPE: reaction time and accuracy. Other SPE indices derived from reaction times and accuracy are also reported in the literature, including sensitivity d’ under signal-detection theory, the efficiency index through a direct division between reaction times and accuracy, drift rate (v) and starting point (z) estimated using the drift-diffusion models. However, the reliability of these SPE indices remains unexplored. To fill the gap, we conducted a pre-registered study wherein we re-analyzed 18 datasets from 11 papers (N = </w:t>
      </w:r>
      <w:r w:rsidR="005D75C4">
        <w:t>857</w:t>
      </w:r>
      <w:r w:rsidRPr="001D7C38">
        <w:t>) using the split-half reliability and intraclass correlation coefficient (ICC). The results revealed that the split-half reliabilities of RT (</w:t>
      </w:r>
      <w:proofErr w:type="spellStart"/>
      <w:r w:rsidRPr="001D7C38">
        <w:t>yi</w:t>
      </w:r>
      <w:r w:rsidRPr="001D7C38">
        <w:rPr>
          <w:vertAlign w:val="subscript"/>
        </w:rPr>
        <w:t>Close</w:t>
      </w:r>
      <w:proofErr w:type="spellEnd"/>
      <w:r w:rsidRPr="001D7C38">
        <w:t xml:space="preserve"> = 0.58; </w:t>
      </w:r>
      <w:proofErr w:type="spellStart"/>
      <w:r w:rsidRPr="001D7C38">
        <w:t>yi</w:t>
      </w:r>
      <w:r w:rsidRPr="001D7C38">
        <w:rPr>
          <w:vertAlign w:val="subscript"/>
        </w:rPr>
        <w:t>Stranger</w:t>
      </w:r>
      <w:proofErr w:type="spellEnd"/>
      <w:r w:rsidRPr="001D7C38">
        <w:t xml:space="preserve"> = 0.60) and Efficiency (</w:t>
      </w:r>
      <w:proofErr w:type="spellStart"/>
      <w:r w:rsidRPr="001D7C38">
        <w:t>yi</w:t>
      </w:r>
      <w:r w:rsidRPr="001D7C38">
        <w:rPr>
          <w:vertAlign w:val="subscript"/>
        </w:rPr>
        <w:t>Close</w:t>
      </w:r>
      <w:proofErr w:type="spellEnd"/>
      <w:r w:rsidRPr="001D7C38">
        <w:t xml:space="preserve"> = 0.52; </w:t>
      </w:r>
      <w:proofErr w:type="spellStart"/>
      <w:r w:rsidRPr="001D7C38">
        <w:t>yi</w:t>
      </w:r>
      <w:r w:rsidRPr="001D7C38">
        <w:rPr>
          <w:vertAlign w:val="subscript"/>
        </w:rPr>
        <w:t>Stranger</w:t>
      </w:r>
      <w:proofErr w:type="spellEnd"/>
      <w:r w:rsidRPr="001D7C38">
        <w:t xml:space="preserve"> = 0.58) are relatively high but still lower than that required in psychometrics. The estimated split-half reliabilities for the other four indices are lower than 0.3. The results of ICC were similar: ICC2k for RT (ICC2kClose = 0.87; ICC2kStranger = 0.89) and efficiency (ICC2kClose = 0.86; ICC2kStrange = 0.76) are relatively high. However, estimated ICC2 (0.5 or even lower) suggested that SPE assessed by reaction times and efficiency are reliable only for group-level effect. Together, these findings call for attention to the reliability of SPMT when researchers are interested in individual differences of SPE.</w:t>
      </w:r>
    </w:p>
    <w:p w14:paraId="372BD40A" w14:textId="77777777" w:rsidR="001D7C38" w:rsidRPr="00B13EF6" w:rsidRDefault="001D7C38" w:rsidP="00A12B29">
      <w:pPr>
        <w:ind w:firstLineChars="100" w:firstLine="240"/>
        <w:rPr>
          <w:rFonts w:eastAsiaTheme="minorEastAsia"/>
          <w:lang w:val="en-US"/>
        </w:rPr>
      </w:pPr>
    </w:p>
    <w:p w14:paraId="00C34696" w14:textId="7BFDEBC8" w:rsidR="001D7C38" w:rsidRDefault="00D572C7" w:rsidP="00AB09A8">
      <w:r w:rsidRPr="001D7C38">
        <w:rPr>
          <w:b/>
          <w:bCs/>
          <w:i/>
          <w:iCs/>
        </w:rPr>
        <w:t>Keywords</w:t>
      </w:r>
      <w:r w:rsidRPr="006A5A80">
        <w:t>: Self-Prioritization Effect (SPE), Self-Perceptual Matching Task (SPMT), Reliability, Multiverse</w:t>
      </w:r>
    </w:p>
    <w:p w14:paraId="574B5AEE" w14:textId="77777777" w:rsidR="001D7C38" w:rsidRDefault="001D7C38">
      <w:pPr>
        <w:spacing w:line="276" w:lineRule="auto"/>
      </w:pPr>
      <w:r>
        <w:br w:type="page"/>
      </w:r>
    </w:p>
    <w:p w14:paraId="507DDC16" w14:textId="21CAEE9B" w:rsidR="00586F83" w:rsidRPr="006A5A80" w:rsidRDefault="004F59A0">
      <w:pPr>
        <w:pStyle w:val="1"/>
        <w:keepNext w:val="0"/>
        <w:keepLines w:val="0"/>
        <w:spacing w:after="240"/>
        <w:rPr>
          <w:rFonts w:eastAsia="Calibri"/>
          <w:b/>
          <w:sz w:val="42"/>
          <w:szCs w:val="42"/>
        </w:rPr>
      </w:pPr>
      <w:bookmarkStart w:id="5" w:name="_xrrl8ars2nrl" w:colFirst="0" w:colLast="0"/>
      <w:bookmarkStart w:id="6" w:name="_Toc129530156"/>
      <w:bookmarkStart w:id="7" w:name="_Toc129530186"/>
      <w:bookmarkStart w:id="8" w:name="_Toc139718153"/>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683BE566" w14:textId="2AD6BA18" w:rsidR="0088184E" w:rsidRDefault="00D068A5" w:rsidP="000E1499">
      <w:pPr>
        <w:ind w:firstLineChars="100" w:firstLine="240"/>
        <w:rPr>
          <w:lang w:val="en-US"/>
        </w:rPr>
      </w:pPr>
      <w:r w:rsidRPr="00D068A5">
        <w:rPr>
          <w:lang w:val="en-US"/>
        </w:rPr>
        <w:t>To address the existing research gap, the present study investigate</w:t>
      </w:r>
      <w:r w:rsidR="004B0001">
        <w:rPr>
          <w:lang w:val="en-US"/>
        </w:rPr>
        <w:t>d</w:t>
      </w:r>
      <w:r w:rsidRPr="00D068A5">
        <w:rPr>
          <w:lang w:val="en-US"/>
        </w:rPr>
        <w:t xml:space="preserve"> the</w:t>
      </w:r>
      <w:r w:rsidR="000E1499">
        <w:rPr>
          <w:rFonts w:eastAsiaTheme="minorEastAsia" w:hint="eastAsia"/>
          <w:lang w:val="en-US"/>
        </w:rPr>
        <w:t xml:space="preserve"> </w:t>
      </w:r>
      <w:r w:rsidRPr="00D068A5">
        <w:rPr>
          <w:lang w:val="en-US"/>
        </w:rPr>
        <w:t xml:space="preserve">reliability of self-prioritization effect (SPE) indices in the self-perceptual matching task (SPMT). </w:t>
      </w:r>
      <w:r w:rsidR="004B0001">
        <w:rPr>
          <w:lang w:val="en-US"/>
        </w:rPr>
        <w:t>W</w:t>
      </w:r>
      <w:r w:rsidRPr="00D068A5">
        <w:rPr>
          <w:lang w:val="en-US"/>
        </w:rPr>
        <w:t xml:space="preserve">e examined six </w:t>
      </w:r>
      <w:r w:rsidR="004B0001">
        <w:rPr>
          <w:lang w:val="en-US"/>
        </w:rPr>
        <w:t xml:space="preserve">SPE </w:t>
      </w:r>
      <w:r w:rsidRPr="00D068A5">
        <w:rPr>
          <w:lang w:val="en-US"/>
        </w:rPr>
        <w:t xml:space="preserve">indices as mentioned earlier, that </w:t>
      </w:r>
      <w:r w:rsidR="004B0001">
        <w:rPr>
          <w:lang w:val="en-US"/>
        </w:rPr>
        <w:t xml:space="preserve">are supposed to </w:t>
      </w:r>
      <w:r w:rsidRPr="00D068A5">
        <w:rPr>
          <w:lang w:val="en-US"/>
        </w:rPr>
        <w:t>capture the disparity between self-related and other-related stimuli of the matching trials. This was achieved by reanalyzing data obtained from previous studies that employe</w:t>
      </w:r>
      <w:r w:rsidR="004B0001">
        <w:rPr>
          <w:lang w:val="en-US"/>
        </w:rPr>
        <w:t>d</w:t>
      </w:r>
      <w:r w:rsidRPr="00D068A5">
        <w:rPr>
          <w:lang w:val="en-US"/>
        </w:rPr>
        <w:t xml:space="preserve"> SPMT. Given the diverse methods available for evaluating the reliability of cognitive tasks, we employed both the Split-Half Reliability and Intraclass Correlation Coefficient (ICC) to determine the reliability of each SPE index. These findings </w:t>
      </w:r>
      <w:r w:rsidR="004B0001" w:rsidRPr="004B0001">
        <w:rPr>
          <w:lang w:val="en-US"/>
        </w:rPr>
        <w:t>deepen our understanding</w:t>
      </w:r>
      <w:r w:rsidRPr="00D068A5">
        <w:rPr>
          <w:lang w:val="en-US"/>
        </w:rPr>
        <w:t xml:space="preserve"> the reliability of</w:t>
      </w:r>
      <w:r w:rsidR="004B0001">
        <w:rPr>
          <w:lang w:val="en-US"/>
        </w:rPr>
        <w:t xml:space="preserve"> SPE as measured by</w:t>
      </w:r>
      <w:r w:rsidRPr="00D068A5">
        <w:rPr>
          <w:lang w:val="en-US"/>
        </w:rPr>
        <w:t xml:space="preserve"> </w:t>
      </w:r>
      <w:r w:rsidR="00125ED5" w:rsidRPr="00D068A5">
        <w:rPr>
          <w:lang w:val="en-US"/>
        </w:rPr>
        <w:t>SPMT and</w:t>
      </w:r>
      <w:r w:rsidR="004B0001">
        <w:rPr>
          <w:lang w:val="en-US"/>
        </w:rPr>
        <w:t xml:space="preserve"> </w:t>
      </w:r>
      <w:r w:rsidRPr="00D068A5">
        <w:rPr>
          <w:lang w:val="en-US"/>
        </w:rPr>
        <w:t xml:space="preserve">facilitate the future </w:t>
      </w:r>
      <w:r w:rsidR="004B0001">
        <w:rPr>
          <w:lang w:val="en-US"/>
        </w:rPr>
        <w:t>usage</w:t>
      </w:r>
      <w:r w:rsidRPr="00D068A5">
        <w:rPr>
          <w:lang w:val="en-US"/>
        </w:rPr>
        <w:t xml:space="preserve"> of SPMT.</w:t>
      </w:r>
    </w:p>
    <w:p w14:paraId="0AADF786" w14:textId="77777777" w:rsidR="000E1499" w:rsidRPr="000E1499" w:rsidRDefault="000E1499" w:rsidP="000E1499">
      <w:pPr>
        <w:ind w:firstLineChars="100" w:firstLine="240"/>
        <w:rPr>
          <w:lang w:val="en-US"/>
        </w:rPr>
      </w:pPr>
    </w:p>
    <w:p w14:paraId="6DCBA09A" w14:textId="2B58905C" w:rsidR="00AB050F" w:rsidRPr="008606BC" w:rsidRDefault="004F59A0" w:rsidP="008606BC">
      <w:pPr>
        <w:pStyle w:val="1"/>
        <w:keepNext w:val="0"/>
        <w:keepLines w:val="0"/>
        <w:spacing w:after="240"/>
        <w:rPr>
          <w:rFonts w:eastAsia="Calibri"/>
          <w:b/>
          <w:sz w:val="42"/>
          <w:szCs w:val="42"/>
        </w:rPr>
      </w:pPr>
      <w:bookmarkStart w:id="9" w:name="_bsc1vmk9soyy" w:colFirst="0" w:colLast="0"/>
      <w:bookmarkStart w:id="10" w:name="_Toc129530157"/>
      <w:bookmarkStart w:id="11" w:name="_Toc129530187"/>
      <w:bookmarkStart w:id="12" w:name="_Toc139718154"/>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21181F51" w14:textId="4B8AF78A" w:rsidR="00586F83" w:rsidRPr="006A5A80" w:rsidRDefault="004F59A0" w:rsidP="0014261E">
      <w:pPr>
        <w:pStyle w:val="2"/>
        <w:spacing w:after="120"/>
        <w:rPr>
          <w:rFonts w:ascii="Times New Roman" w:hAnsi="Times New Roman"/>
        </w:rPr>
      </w:pPr>
      <w:bookmarkStart w:id="13" w:name="_14xkv2erys4h" w:colFirst="0" w:colLast="0"/>
      <w:bookmarkStart w:id="14" w:name="_Toc129530158"/>
      <w:bookmarkStart w:id="15" w:name="_Toc129530188"/>
      <w:bookmarkStart w:id="16" w:name="_Toc139718155"/>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5E6C88F2" w14:textId="2D83F229" w:rsidR="00972F03" w:rsidRDefault="00972F03" w:rsidP="004B0001">
      <w:pPr>
        <w:pStyle w:val="2"/>
        <w:spacing w:after="120"/>
        <w:rPr>
          <w:rFonts w:ascii="Times New Roman" w:eastAsia="Times New Roman" w:hAnsi="Times New Roman"/>
          <w:b w:val="0"/>
          <w:sz w:val="24"/>
          <w:szCs w:val="24"/>
          <w:lang w:val="en-US"/>
        </w:rPr>
      </w:pPr>
      <w:bookmarkStart w:id="17" w:name="_bobtrkgl8pi0" w:colFirst="0" w:colLast="0"/>
      <w:bookmarkStart w:id="18" w:name="_Toc129530159"/>
      <w:bookmarkStart w:id="19" w:name="_Toc129530189"/>
      <w:bookmarkStart w:id="20" w:name="_Toc139718156"/>
      <w:bookmarkEnd w:id="17"/>
      <w:r w:rsidRPr="00972F03">
        <w:rPr>
          <w:rFonts w:ascii="Times New Roman" w:eastAsia="Times New Roman" w:hAnsi="Times New Roman"/>
          <w:b w:val="0"/>
          <w:sz w:val="24"/>
          <w:szCs w:val="24"/>
          <w:lang w:val="en-US"/>
        </w:rPr>
        <w:t>This research relied on secondary data</w:t>
      </w:r>
      <w:r>
        <w:rPr>
          <w:rFonts w:ascii="Times New Roman" w:eastAsia="Times New Roman" w:hAnsi="Times New Roman"/>
          <w:b w:val="0"/>
          <w:sz w:val="24"/>
          <w:szCs w:val="24"/>
          <w:lang w:val="en-US"/>
        </w:rPr>
        <w:t>,</w:t>
      </w:r>
      <w:r w:rsidRPr="00972F03">
        <w:rPr>
          <w:rFonts w:ascii="Times New Roman" w:eastAsia="Times New Roman" w:hAnsi="Times New Roman"/>
          <w:b w:val="0"/>
          <w:sz w:val="24"/>
          <w:szCs w:val="24"/>
          <w:lang w:val="en-US"/>
        </w:rPr>
        <w:t xml:space="preserve"> therefore informed consent is not applicable </w:t>
      </w:r>
      <w:r>
        <w:rPr>
          <w:rFonts w:ascii="Times New Roman" w:eastAsia="Times New Roman" w:hAnsi="Times New Roman"/>
          <w:b w:val="0"/>
          <w:sz w:val="24"/>
          <w:szCs w:val="24"/>
          <w:lang w:val="en-US"/>
        </w:rPr>
        <w:t>here</w:t>
      </w:r>
      <w:r w:rsidRPr="00972F03">
        <w:rPr>
          <w:rFonts w:ascii="Times New Roman" w:eastAsia="Times New Roman" w:hAnsi="Times New Roman"/>
          <w:b w:val="0"/>
          <w:sz w:val="24"/>
          <w:szCs w:val="24"/>
          <w:lang w:val="en-US"/>
        </w:rPr>
        <w:t>.</w:t>
      </w:r>
    </w:p>
    <w:p w14:paraId="394E7BA0" w14:textId="2865A4B5" w:rsidR="004B0001" w:rsidRPr="004B0001" w:rsidRDefault="004F59A0" w:rsidP="004B0001">
      <w:pPr>
        <w:pStyle w:val="2"/>
        <w:spacing w:after="120"/>
        <w:rPr>
          <w:rFonts w:ascii="Times New Roman" w:hAnsi="Times New Roman"/>
        </w:rPr>
      </w:pPr>
      <w:r>
        <w:rPr>
          <w:rFonts w:ascii="Times New Roman" w:hAnsi="Times New Roman"/>
        </w:rPr>
        <w:t xml:space="preserve">2.2 </w:t>
      </w:r>
      <w:r w:rsidR="002D123F" w:rsidRPr="006A5A80">
        <w:rPr>
          <w:rFonts w:ascii="Times New Roman" w:hAnsi="Times New Roman"/>
        </w:rPr>
        <w:t>Datasets</w:t>
      </w:r>
      <w:bookmarkEnd w:id="18"/>
      <w:bookmarkEnd w:id="19"/>
      <w:bookmarkEnd w:id="20"/>
    </w:p>
    <w:p w14:paraId="0CF644A9" w14:textId="30FBDD9A" w:rsidR="004B0001" w:rsidRDefault="004B0001" w:rsidP="003F666B">
      <w:pPr>
        <w:rPr>
          <w:lang w:val="en-US"/>
        </w:rPr>
      </w:pPr>
      <w:r w:rsidRPr="004B0001">
        <w:rPr>
          <w:lang w:val="en-US"/>
        </w:rPr>
        <w:t xml:space="preserve">Below, we first provided a brief overview of the original experimental design of SPMT, as described in the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4B0001">
        <w:rPr>
          <w:lang w:val="en-US"/>
        </w:rPr>
        <w:t>. Then, we gave an overview of 18 datasets used in the current analysis.</w:t>
      </w:r>
      <w:r w:rsidR="006F5CE9" w:rsidRPr="006A5A80">
        <w:rPr>
          <w:lang w:val="en-US"/>
        </w:rPr>
        <w:t xml:space="preserve"> </w:t>
      </w:r>
    </w:p>
    <w:p w14:paraId="48FABFAE" w14:textId="0C75597A" w:rsidR="006F5CE9" w:rsidRPr="006A5A80" w:rsidRDefault="003F666B" w:rsidP="004B0001">
      <w:pPr>
        <w:ind w:firstLineChars="100" w:firstLine="240"/>
        <w:rPr>
          <w:lang w:val="en-US"/>
        </w:rPr>
      </w:pPr>
      <w:r w:rsidRPr="003F666B">
        <w:rPr>
          <w:lang w:val="en-US"/>
        </w:rPr>
        <w:t>The original SPMT used a 2 by 3 within-subject design. The first independent variable, labeled “Matching,”</w:t>
      </w:r>
      <w:r>
        <w:rPr>
          <w:lang w:val="en-US"/>
        </w:rPr>
        <w:t xml:space="preserve"> </w:t>
      </w:r>
      <w:r w:rsidRPr="003F666B">
        <w:rPr>
          <w:lang w:val="en-US"/>
        </w:rPr>
        <w:t xml:space="preserve">consisted of two levels: “Matching” and “Nonmatching,” indicating whether the shape and label were congruent. The second independent variable, labeled </w:t>
      </w:r>
      <w:r>
        <w:rPr>
          <w:rFonts w:asciiTheme="minorEastAsia" w:eastAsiaTheme="minorEastAsia" w:hAnsiTheme="minorEastAsia"/>
          <w:lang w:val="en-US"/>
        </w:rPr>
        <w:t>“</w:t>
      </w:r>
      <w:r w:rsidRPr="003F666B">
        <w:rPr>
          <w:lang w:val="en-US"/>
        </w:rPr>
        <w:t>Identity,” comprised three levels:</w:t>
      </w:r>
      <w:r>
        <w:rPr>
          <w:lang w:val="en-US"/>
        </w:rPr>
        <w:t xml:space="preserve"> </w:t>
      </w:r>
      <w:r w:rsidRPr="003F666B">
        <w:rPr>
          <w:lang w:val="en-US"/>
        </w:rPr>
        <w:t>“Self”,</w:t>
      </w:r>
      <w:r>
        <w:rPr>
          <w:lang w:val="en-US"/>
        </w:rPr>
        <w:t xml:space="preserve"> </w:t>
      </w:r>
      <w:r w:rsidRPr="003F666B">
        <w:rPr>
          <w:lang w:val="en-US"/>
        </w:rPr>
        <w:t>“Friend”, and “Stranger”, representing the corresponding identity associated with the shape.</w:t>
      </w:r>
    </w:p>
    <w:p w14:paraId="432E6601" w14:textId="3036CCDC" w:rsidR="003F666B" w:rsidRPr="004B0001" w:rsidRDefault="003F666B" w:rsidP="004B0001">
      <w:pPr>
        <w:ind w:firstLineChars="100" w:firstLine="240"/>
        <w:rPr>
          <w:lang w:val="en-US"/>
        </w:rPr>
      </w:pPr>
      <w:r w:rsidRPr="003F666B">
        <w:rPr>
          <w:lang w:val="en-US"/>
        </w:rPr>
        <w:t xml:space="preserve">The </w:t>
      </w:r>
      <w:r w:rsidR="004B0001">
        <w:rPr>
          <w:lang w:val="en-US"/>
        </w:rPr>
        <w:t xml:space="preserve">procedure of </w:t>
      </w:r>
      <w:r w:rsidRPr="003F666B">
        <w:rPr>
          <w:lang w:val="en-US"/>
        </w:rPr>
        <w:t>original SPMT consisted of two phases (see Fig. 1). In the first phase (learning</w:t>
      </w:r>
      <w:r>
        <w:rPr>
          <w:lang w:val="en-US"/>
        </w:rPr>
        <w:t xml:space="preserve"> </w:t>
      </w: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started with a fixation cross displayed in the center of the screen for 500 ms, followed by a shape-label pairing and fixation cross for 100 ms. the screen then went blank for 1500 ms, or </w:t>
      </w:r>
      <w:r w:rsidRPr="003F666B">
        <w:rPr>
          <w:lang w:val="en-US"/>
        </w:rPr>
        <w:lastRenderedPageBreak/>
        <w:t>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6071F407" w14:textId="581A566E" w:rsidR="003970A3" w:rsidRPr="008606BC" w:rsidRDefault="003970A3" w:rsidP="008606BC">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0">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0A4C054A" w14:textId="2B2593EB" w:rsidR="00BF7D70" w:rsidRPr="000E1499" w:rsidRDefault="003970A3" w:rsidP="000E1499">
      <w:pPr>
        <w:spacing w:beforeLines="100" w:before="240" w:afterLines="100" w:after="240"/>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515D6796" w14:textId="4C74DF5D" w:rsidR="00B13EF6" w:rsidRDefault="00B13EF6" w:rsidP="00B13EF6">
      <w:pPr>
        <w:widowControl w:val="0"/>
        <w:ind w:firstLineChars="100" w:firstLine="240"/>
        <w:rPr>
          <w:rFonts w:eastAsiaTheme="minorEastAsia"/>
          <w:bCs/>
          <w:lang w:val="en-US"/>
        </w:rPr>
      </w:pPr>
      <w:r>
        <w:rPr>
          <w:rFonts w:eastAsiaTheme="minorEastAsia"/>
          <w:bCs/>
          <w:lang w:val="en-US"/>
        </w:rPr>
        <w:t xml:space="preserve">In this study, we collected a total </w:t>
      </w:r>
      <w:commentRangeStart w:id="21"/>
      <w:commentRangeStart w:id="22"/>
      <w:r>
        <w:rPr>
          <w:rFonts w:eastAsiaTheme="minorEastAsia"/>
          <w:bCs/>
          <w:lang w:val="en-US"/>
        </w:rPr>
        <w:t xml:space="preserve">of 18 datasets from 11 research articles, and one from our laboratory </w:t>
      </w:r>
      <w: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fldChar w:fldCharType="separate"/>
      </w:r>
      <w:r>
        <w:rPr>
          <w:rFonts w:eastAsiaTheme="minorEastAsia"/>
          <w:bCs/>
          <w:noProof/>
          <w:lang w:val="en-US"/>
        </w:rPr>
        <w:t>(Hu et al., 2023)</w:t>
      </w:r>
      <w:r>
        <w:fldChar w:fldCharType="end"/>
      </w:r>
      <w:r>
        <w:rPr>
          <w:rFonts w:eastAsiaTheme="minorEastAsia"/>
          <w:bCs/>
          <w:lang w:val="en-US"/>
        </w:rPr>
        <w:t xml:space="preserve">.  and one from our collaborators </w:t>
      </w:r>
      <w: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fldChar w:fldCharType="separate"/>
      </w:r>
      <w:r>
        <w:rPr>
          <w:rFonts w:eastAsia="PMingLiU"/>
          <w:bCs/>
          <w:noProof/>
        </w:rPr>
        <w:t>(Liu et al., 2023)</w:t>
      </w:r>
      <w:commentRangeEnd w:id="21"/>
      <w:r>
        <w:rPr>
          <w:rStyle w:val="a6"/>
        </w:rPr>
        <w:commentReference w:id="21"/>
      </w:r>
      <w:commentRangeEnd w:id="22"/>
      <w:r>
        <w:rPr>
          <w:rStyle w:val="a6"/>
        </w:rPr>
        <w:commentReference w:id="22"/>
      </w:r>
      <w:r>
        <w:fldChar w:fldCharType="end"/>
      </w:r>
      <w:r>
        <w:rPr>
          <w:rFonts w:eastAsia="PMingLiU"/>
          <w:bCs/>
        </w:rPr>
        <w:t xml:space="preserve">, that included raw data from empirical studies utilizing the SPMT. These datasets were included in the analysis based on two criteria: (1) the experimental design did not deviate from the original SPMT of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t xml:space="preserve">; (2) the trial-level data is available, which is necessary for estimating at least one reliability index. Seven studies opened their raw data publicly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and did not deviate from the original experimental paradigm. Additionally, we included data from four articles that obtained from the authors upon request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One article indicated that data were shared on the Open Science Framework (OSF) platform (https://osf.io/pcv3u/), but the repository was empty </w:t>
      </w:r>
      <w:r>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Pr>
          <w:rFonts w:eastAsiaTheme="minorEastAsia"/>
          <w:bCs/>
          <w:lang w:val="en-US"/>
        </w:rPr>
        <w:fldChar w:fldCharType="separate"/>
      </w:r>
      <w:r>
        <w:rPr>
          <w:rFonts w:eastAsiaTheme="minorEastAsia"/>
          <w:bCs/>
          <w:noProof/>
          <w:lang w:val="en-US"/>
        </w:rPr>
        <w:t>(Bukowski et al., 2021)</w:t>
      </w:r>
      <w:r>
        <w:rPr>
          <w:rFonts w:eastAsiaTheme="minorEastAsia"/>
          <w:bCs/>
          <w:lang w:val="en-US"/>
        </w:rPr>
        <w:fldChar w:fldCharType="end"/>
      </w:r>
      <w:r>
        <w:rPr>
          <w:rFonts w:eastAsiaTheme="minorEastAsia"/>
          <w:bCs/>
          <w:lang w:val="en-US"/>
        </w:rPr>
        <w:t xml:space="preserve">, thus cannot be included in the current analysis. </w:t>
      </w:r>
    </w:p>
    <w:p w14:paraId="075BD716" w14:textId="77777777" w:rsidR="00B13EF6" w:rsidRDefault="00B13EF6" w:rsidP="00B13EF6">
      <w:pPr>
        <w:widowControl w:val="0"/>
        <w:ind w:firstLineChars="100" w:firstLine="240"/>
        <w:rPr>
          <w:rFonts w:eastAsiaTheme="minorEastAsia"/>
          <w:bCs/>
          <w:lang w:val="en-US"/>
        </w:rPr>
      </w:pPr>
      <w:r>
        <w:rPr>
          <w:rFonts w:eastAsiaTheme="minorEastAsia"/>
          <w:bCs/>
          <w:lang w:val="en-US"/>
        </w:rPr>
        <w:t xml:space="preserve">It is worth noting that the current research culture discourages direct replications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which may explains why all datasets included in our analysis involved some degree of modification to the original design, such as incorporating additional independent variables or using different experimental materials (see our preregistration for details). Also note that Intraclass Correlation Coefficients (ICC) were calculated only if there were test-retest data, otherwise only coefficients for split-half reliability were estimated. The details of these included datasets are described in Table 1.</w:t>
      </w:r>
    </w:p>
    <w:p w14:paraId="4BDC5CC1" w14:textId="77777777" w:rsidR="00FF4222" w:rsidRPr="00B13EF6" w:rsidRDefault="00FF4222" w:rsidP="00B06EEA">
      <w:pPr>
        <w:rPr>
          <w:rFonts w:eastAsiaTheme="minorEastAsia"/>
          <w:lang w:val="en-US"/>
        </w:rPr>
        <w:sectPr w:rsidR="00FF4222" w:rsidRPr="00B13EF6" w:rsidSect="00AB050F">
          <w:footerReference w:type="default" r:id="rId15"/>
          <w:footerReference w:type="first" r:id="rId16"/>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of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972F03">
              <w:rPr>
                <w:rFonts w:eastAsia="宋体"/>
                <w:b/>
                <w:bCs/>
                <w:color w:val="FF0000"/>
                <w:sz w:val="16"/>
                <w:szCs w:val="16"/>
              </w:rPr>
              <w:t>Control</w:t>
            </w:r>
            <w:r w:rsidRPr="006A5A80">
              <w:rPr>
                <w:rFonts w:eastAsia="宋体"/>
                <w:sz w:val="16"/>
                <w:szCs w:val="16"/>
              </w:rPr>
              <w:t>,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3D953E16" w:rsidR="00FF4222" w:rsidRPr="006A5A80" w:rsidRDefault="00972F03" w:rsidP="00954E3A">
            <w:pPr>
              <w:widowControl w:val="0"/>
              <w:jc w:val="center"/>
              <w:rPr>
                <w:rFonts w:eastAsia="宋体"/>
                <w:sz w:val="16"/>
                <w:szCs w:val="16"/>
                <w:lang w:eastAsia="zh-CN"/>
              </w:rPr>
            </w:pPr>
            <w:r>
              <w:rPr>
                <w:rFonts w:eastAsia="宋体"/>
                <w:sz w:val="16"/>
                <w:szCs w:val="16"/>
                <w:lang w:eastAsia="zh-CN"/>
              </w:rPr>
              <w:t>33</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commentRangeStart w:id="23"/>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commentRangeEnd w:id="23"/>
            <w:r w:rsidR="00B13EF6">
              <w:rPr>
                <w:rStyle w:val="a6"/>
                <w:kern w:val="0"/>
                <w:lang w:val="en" w:eastAsia="zh-CN"/>
              </w:rPr>
              <w:commentReference w:id="23"/>
            </w:r>
          </w:p>
        </w:tc>
        <w:tc>
          <w:tcPr>
            <w:tcW w:w="273" w:type="pct"/>
            <w:tcBorders>
              <w:top w:val="nil"/>
            </w:tcBorders>
            <w:vAlign w:val="center"/>
          </w:tcPr>
          <w:p w14:paraId="6A5985E4" w14:textId="77777777" w:rsidR="00954E3A"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p w14:paraId="0C982C04" w14:textId="1C48AA1E" w:rsidR="00972F03" w:rsidRPr="006A5A80" w:rsidRDefault="00972F03" w:rsidP="00954E3A">
            <w:pPr>
              <w:widowControl w:val="0"/>
              <w:jc w:val="center"/>
              <w:rPr>
                <w:rFonts w:eastAsiaTheme="minorEastAsia"/>
                <w:sz w:val="16"/>
                <w:szCs w:val="16"/>
                <w:lang w:eastAsia="zh-CN"/>
              </w:rPr>
            </w:pPr>
            <w:r w:rsidRPr="00972F03">
              <w:rPr>
                <w:rFonts w:eastAsiaTheme="minorEastAsia" w:hint="eastAsia"/>
                <w:b/>
                <w:bCs/>
                <w:color w:val="FF0000"/>
                <w:sz w:val="16"/>
                <w:szCs w:val="16"/>
                <w:lang w:eastAsia="zh-CN"/>
              </w:rPr>
              <w:t>1</w:t>
            </w:r>
            <w:r>
              <w:rPr>
                <w:rFonts w:eastAsiaTheme="minorEastAsia"/>
                <w:sz w:val="16"/>
                <w:szCs w:val="16"/>
                <w:lang w:eastAsia="zh-CN"/>
              </w:rPr>
              <w:t>; 2</w:t>
            </w:r>
          </w:p>
        </w:tc>
        <w:tc>
          <w:tcPr>
            <w:tcW w:w="269" w:type="pct"/>
            <w:tcBorders>
              <w:top w:val="nil"/>
            </w:tcBorders>
            <w:vAlign w:val="center"/>
          </w:tcPr>
          <w:p w14:paraId="44DD6002" w14:textId="63A4F32A" w:rsidR="00954E3A" w:rsidRPr="006A5A80" w:rsidRDefault="00972F03" w:rsidP="00954E3A">
            <w:pPr>
              <w:widowControl w:val="0"/>
              <w:jc w:val="center"/>
              <w:rPr>
                <w:rFonts w:eastAsiaTheme="minorEastAsia"/>
                <w:sz w:val="16"/>
                <w:szCs w:val="16"/>
                <w:lang w:eastAsia="zh-CN"/>
              </w:rPr>
            </w:pPr>
            <w:r>
              <w:rPr>
                <w:rFonts w:eastAsiaTheme="minorEastAsia"/>
                <w:sz w:val="16"/>
                <w:szCs w:val="16"/>
                <w:lang w:eastAsia="zh-CN"/>
              </w:rPr>
              <w:t>46</w:t>
            </w:r>
          </w:p>
        </w:tc>
        <w:tc>
          <w:tcPr>
            <w:tcW w:w="618" w:type="pct"/>
            <w:tcBorders>
              <w:top w:val="nil"/>
            </w:tcBorders>
            <w:vAlign w:val="center"/>
          </w:tcPr>
          <w:p w14:paraId="7BB8FC4C" w14:textId="1B1ED93A" w:rsidR="00954E3A" w:rsidRPr="006A5A80" w:rsidRDefault="00972F03" w:rsidP="00954E3A">
            <w:pPr>
              <w:widowControl w:val="0"/>
              <w:jc w:val="center"/>
              <w:rPr>
                <w:rFonts w:eastAsiaTheme="minorEastAsia"/>
                <w:sz w:val="16"/>
                <w:szCs w:val="16"/>
                <w:lang w:eastAsia="zh-CN"/>
              </w:rPr>
            </w:pPr>
            <w:r>
              <w:rPr>
                <w:rFonts w:eastAsiaTheme="minorEastAsia"/>
                <w:sz w:val="16"/>
                <w:szCs w:val="16"/>
                <w:lang w:eastAsia="zh-CN"/>
              </w:rPr>
              <w:t>2</w:t>
            </w:r>
            <w:r w:rsidR="00954E3A" w:rsidRPr="006A5A80">
              <w:rPr>
                <w:rFonts w:eastAsiaTheme="minorEastAsia"/>
                <w:sz w:val="16"/>
                <w:szCs w:val="16"/>
                <w:lang w:eastAsia="zh-CN"/>
              </w:rPr>
              <w:t>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781CA3D8" w:rsidR="00954E3A" w:rsidRPr="006A5A80" w:rsidRDefault="00BC60E2" w:rsidP="00954E3A">
            <w:pPr>
              <w:widowControl w:val="0"/>
              <w:jc w:val="center"/>
              <w:rPr>
                <w:rFonts w:eastAsiaTheme="minorEastAsia"/>
                <w:sz w:val="16"/>
                <w:szCs w:val="16"/>
                <w:lang w:eastAsia="zh-CN"/>
              </w:rPr>
            </w:pPr>
            <w:r>
              <w:rPr>
                <w:rFonts w:eastAsiaTheme="minorEastAsia"/>
                <w:sz w:val="16"/>
                <w:szCs w:val="16"/>
                <w:lang w:eastAsia="zh-CN"/>
              </w:rPr>
              <w:t>56</w:t>
            </w:r>
          </w:p>
        </w:tc>
        <w:tc>
          <w:tcPr>
            <w:tcW w:w="618" w:type="pct"/>
            <w:tcBorders>
              <w:top w:val="nil"/>
            </w:tcBorders>
            <w:vAlign w:val="center"/>
          </w:tcPr>
          <w:p w14:paraId="70C660A0" w14:textId="11D2D689" w:rsidR="00954E3A" w:rsidRPr="006A5A80" w:rsidRDefault="00BC60E2" w:rsidP="00954E3A">
            <w:pPr>
              <w:widowControl w:val="0"/>
              <w:jc w:val="center"/>
              <w:rPr>
                <w:rFonts w:eastAsiaTheme="minorEastAsia"/>
                <w:sz w:val="16"/>
                <w:szCs w:val="16"/>
                <w:lang w:eastAsia="zh-CN"/>
              </w:rPr>
            </w:pPr>
            <w:r>
              <w:rPr>
                <w:rFonts w:eastAsiaTheme="minorEastAsia"/>
                <w:sz w:val="16"/>
                <w:szCs w:val="16"/>
                <w:lang w:eastAsia="zh-CN"/>
              </w:rPr>
              <w:t>48</w:t>
            </w:r>
            <w:r w:rsidR="008A79F6">
              <w:rPr>
                <w:rFonts w:eastAsiaTheme="minorEastAsia"/>
                <w:sz w:val="16"/>
                <w:szCs w:val="16"/>
                <w:lang w:eastAsia="zh-CN"/>
              </w:rPr>
              <w:t xml:space="preserve"> </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179E5D81"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r w:rsidR="00DC0CE0" w:rsidRPr="006A5A80">
              <w:rPr>
                <w:rFonts w:eastAsia="PMingLiU"/>
                <w:sz w:val="16"/>
                <w:szCs w:val="16"/>
              </w:rPr>
              <w:t>; Stranger</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 xml:space="preserve">With, </w:t>
            </w:r>
            <w:r w:rsidRPr="008A79F6">
              <w:rPr>
                <w:rFonts w:eastAsiaTheme="minorEastAsia"/>
                <w:b/>
                <w:bCs/>
                <w:color w:val="FF0000"/>
                <w:sz w:val="16"/>
                <w:szCs w:val="16"/>
                <w:lang w:eastAsia="zh-CN"/>
              </w:rPr>
              <w:t>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62404E99" w:rsidR="00954E3A" w:rsidRPr="006A5A80" w:rsidRDefault="008A79F6" w:rsidP="00954E3A">
            <w:pPr>
              <w:widowControl w:val="0"/>
              <w:jc w:val="center"/>
              <w:rPr>
                <w:rFonts w:eastAsiaTheme="minorEastAsia"/>
                <w:sz w:val="16"/>
                <w:szCs w:val="16"/>
                <w:lang w:eastAsia="zh-CN"/>
              </w:rPr>
            </w:pPr>
            <w:r>
              <w:rPr>
                <w:rFonts w:eastAsiaTheme="minorEastAsia"/>
                <w:sz w:val="16"/>
                <w:szCs w:val="16"/>
                <w:lang w:eastAsia="zh-CN"/>
              </w:rPr>
              <w:t>25</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973E3B" w:rsidRPr="006A5A80" w14:paraId="572706E5" w14:textId="77777777" w:rsidTr="00954E3A">
        <w:trPr>
          <w:trHeight w:val="509"/>
        </w:trPr>
        <w:tc>
          <w:tcPr>
            <w:tcW w:w="860" w:type="pct"/>
            <w:vMerge w:val="restart"/>
            <w:noWrap/>
            <w:vAlign w:val="center"/>
            <w:hideMark/>
          </w:tcPr>
          <w:p w14:paraId="03F1B3EF" w14:textId="2082AAFA" w:rsidR="00973E3B" w:rsidRPr="006A5A80" w:rsidRDefault="00973E3B" w:rsidP="00954E3A">
            <w:pPr>
              <w:widowControl w:val="0"/>
              <w:jc w:val="center"/>
              <w:rPr>
                <w:rFonts w:eastAsia="PMingLiU"/>
                <w:sz w:val="16"/>
                <w:szCs w:val="16"/>
              </w:rPr>
            </w:pPr>
            <w:r w:rsidRPr="006A5A80">
              <w:rPr>
                <w:rFonts w:eastAsia="PMingLiU"/>
                <w:sz w:val="16"/>
                <w:szCs w:val="16"/>
              </w:rPr>
              <w:fldChar w:fldCharType="begin"/>
            </w:r>
            <w:r>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73E3B" w:rsidRPr="006A5A80" w:rsidRDefault="00973E3B"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73E3B" w:rsidRPr="006A5A80" w:rsidRDefault="00973E3B"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274211B5" w:rsidR="00973E3B" w:rsidRPr="00973E3B" w:rsidRDefault="00973E3B" w:rsidP="00954E3A">
            <w:pPr>
              <w:widowControl w:val="0"/>
              <w:jc w:val="center"/>
              <w:rPr>
                <w:rFonts w:eastAsiaTheme="minorEastAsia"/>
                <w:sz w:val="16"/>
                <w:szCs w:val="16"/>
                <w:lang w:eastAsia="zh-CN"/>
              </w:rPr>
            </w:pPr>
            <w:r w:rsidRPr="006A5A80">
              <w:rPr>
                <w:rFonts w:eastAsia="PMingLiU"/>
                <w:sz w:val="16"/>
                <w:szCs w:val="16"/>
              </w:rPr>
              <w:t>Identity</w:t>
            </w:r>
            <w:r w:rsidRPr="006A5A80">
              <w:rPr>
                <w:rFonts w:eastAsia="PMingLiU"/>
                <w:sz w:val="16"/>
                <w:szCs w:val="16"/>
              </w:rPr>
              <w:br/>
              <w:t>Self; Mother; Acquaintance</w:t>
            </w:r>
            <w:r>
              <w:rPr>
                <w:rFonts w:eastAsiaTheme="minorEastAsia" w:hint="eastAsia"/>
                <w:sz w:val="16"/>
                <w:szCs w:val="16"/>
                <w:lang w:eastAsia="zh-CN"/>
              </w:rPr>
              <w:t>/</w:t>
            </w:r>
            <w:r>
              <w:rPr>
                <w:rFonts w:eastAsiaTheme="minorEastAsia"/>
                <w:sz w:val="16"/>
                <w:szCs w:val="16"/>
                <w:lang w:eastAsia="zh-CN"/>
              </w:rPr>
              <w:t>none</w:t>
            </w:r>
          </w:p>
        </w:tc>
        <w:tc>
          <w:tcPr>
            <w:tcW w:w="466" w:type="pct"/>
            <w:noWrap/>
            <w:vAlign w:val="center"/>
            <w:hideMark/>
          </w:tcPr>
          <w:p w14:paraId="0641602A" w14:textId="77777777" w:rsidR="00973E3B" w:rsidRPr="006A5A80" w:rsidRDefault="00973E3B" w:rsidP="00954E3A">
            <w:pPr>
              <w:widowControl w:val="0"/>
              <w:jc w:val="center"/>
              <w:rPr>
                <w:rFonts w:eastAsia="PMingLiU"/>
                <w:sz w:val="16"/>
                <w:szCs w:val="16"/>
              </w:rPr>
            </w:pPr>
          </w:p>
        </w:tc>
        <w:tc>
          <w:tcPr>
            <w:tcW w:w="273" w:type="pct"/>
            <w:vAlign w:val="center"/>
          </w:tcPr>
          <w:p w14:paraId="1512D6F2" w14:textId="77777777" w:rsidR="00973E3B" w:rsidRPr="006A5A80" w:rsidRDefault="00973E3B" w:rsidP="00954E3A">
            <w:pPr>
              <w:widowControl w:val="0"/>
              <w:jc w:val="center"/>
              <w:rPr>
                <w:rFonts w:eastAsia="PMingLiU"/>
                <w:sz w:val="16"/>
                <w:szCs w:val="16"/>
              </w:rPr>
            </w:pPr>
          </w:p>
        </w:tc>
        <w:tc>
          <w:tcPr>
            <w:tcW w:w="269" w:type="pct"/>
            <w:vAlign w:val="center"/>
          </w:tcPr>
          <w:p w14:paraId="0ECCB16C" w14:textId="4C7BFC23" w:rsidR="00973E3B" w:rsidRPr="006A5A80" w:rsidRDefault="00973E3B" w:rsidP="00954E3A">
            <w:pPr>
              <w:widowControl w:val="0"/>
              <w:jc w:val="center"/>
              <w:rPr>
                <w:rFonts w:eastAsiaTheme="minorEastAsia"/>
                <w:sz w:val="16"/>
                <w:szCs w:val="16"/>
                <w:lang w:eastAsia="zh-CN"/>
              </w:rPr>
            </w:pPr>
            <w:r>
              <w:rPr>
                <w:rFonts w:eastAsiaTheme="minorEastAsia"/>
                <w:sz w:val="16"/>
                <w:szCs w:val="16"/>
                <w:lang w:eastAsia="zh-CN"/>
              </w:rPr>
              <w:t>32</w:t>
            </w:r>
          </w:p>
        </w:tc>
        <w:tc>
          <w:tcPr>
            <w:tcW w:w="618" w:type="pct"/>
            <w:vAlign w:val="center"/>
          </w:tcPr>
          <w:p w14:paraId="5DBF35DA" w14:textId="70759F41" w:rsidR="00973E3B" w:rsidRPr="006A5A80" w:rsidRDefault="00973E3B" w:rsidP="00954E3A">
            <w:pPr>
              <w:widowControl w:val="0"/>
              <w:jc w:val="center"/>
              <w:rPr>
                <w:rFonts w:eastAsiaTheme="minorEastAsia"/>
                <w:sz w:val="16"/>
                <w:szCs w:val="16"/>
                <w:lang w:eastAsia="zh-CN"/>
              </w:rPr>
            </w:pPr>
            <w:r>
              <w:rPr>
                <w:rFonts w:eastAsiaTheme="minorEastAsia"/>
                <w:sz w:val="16"/>
                <w:szCs w:val="16"/>
                <w:lang w:eastAsia="zh-CN"/>
              </w:rPr>
              <w:t>18</w:t>
            </w:r>
          </w:p>
        </w:tc>
        <w:tc>
          <w:tcPr>
            <w:tcW w:w="159" w:type="pct"/>
            <w:vAlign w:val="center"/>
          </w:tcPr>
          <w:p w14:paraId="0B81E030" w14:textId="77777777" w:rsidR="00973E3B" w:rsidRPr="006A5A80" w:rsidRDefault="00973E3B"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73E3B" w:rsidRPr="006A5A80" w:rsidRDefault="00973E3B"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73E3B" w:rsidRPr="006A5A80" w:rsidRDefault="00973E3B"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73E3B" w:rsidRPr="006A5A80" w:rsidRDefault="00973E3B"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73E3B" w:rsidRPr="006A5A80" w:rsidRDefault="00973E3B"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73E3B" w:rsidRPr="006A5A80" w:rsidRDefault="00973E3B"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73E3B" w:rsidRPr="006A5A80" w:rsidRDefault="00973E3B" w:rsidP="00954E3A">
            <w:pPr>
              <w:widowControl w:val="0"/>
              <w:jc w:val="center"/>
              <w:rPr>
                <w:rFonts w:eastAsiaTheme="minorEastAsia"/>
                <w:sz w:val="16"/>
                <w:szCs w:val="16"/>
              </w:rPr>
            </w:pPr>
          </w:p>
        </w:tc>
        <w:tc>
          <w:tcPr>
            <w:tcW w:w="204" w:type="pct"/>
            <w:vAlign w:val="center"/>
          </w:tcPr>
          <w:p w14:paraId="24DD4183" w14:textId="77777777" w:rsidR="00973E3B" w:rsidRPr="006A5A80" w:rsidRDefault="00973E3B" w:rsidP="00954E3A">
            <w:pPr>
              <w:widowControl w:val="0"/>
              <w:jc w:val="center"/>
              <w:rPr>
                <w:rFonts w:eastAsiaTheme="minorEastAsia"/>
                <w:sz w:val="16"/>
                <w:szCs w:val="16"/>
              </w:rPr>
            </w:pPr>
            <w:r w:rsidRPr="006A5A80">
              <w:rPr>
                <w:rFonts w:eastAsia="宋体"/>
                <w:sz w:val="16"/>
                <w:szCs w:val="16"/>
              </w:rPr>
              <w:t>√</w:t>
            </w:r>
          </w:p>
        </w:tc>
      </w:tr>
      <w:tr w:rsidR="00973E3B" w:rsidRPr="006A5A80" w14:paraId="04590F0E" w14:textId="77777777" w:rsidTr="00954E3A">
        <w:trPr>
          <w:trHeight w:val="509"/>
        </w:trPr>
        <w:tc>
          <w:tcPr>
            <w:tcW w:w="860" w:type="pct"/>
            <w:vMerge/>
            <w:noWrap/>
            <w:vAlign w:val="center"/>
          </w:tcPr>
          <w:p w14:paraId="275602E7" w14:textId="77777777" w:rsidR="00973E3B" w:rsidRPr="006A5A80" w:rsidRDefault="00973E3B" w:rsidP="00973E3B">
            <w:pPr>
              <w:widowControl w:val="0"/>
              <w:jc w:val="center"/>
              <w:rPr>
                <w:rFonts w:eastAsia="PMingLiU"/>
                <w:sz w:val="16"/>
                <w:szCs w:val="16"/>
              </w:rPr>
            </w:pPr>
          </w:p>
        </w:tc>
        <w:tc>
          <w:tcPr>
            <w:tcW w:w="198" w:type="pct"/>
            <w:noWrap/>
            <w:vAlign w:val="center"/>
          </w:tcPr>
          <w:p w14:paraId="29BA0E18" w14:textId="181092C0" w:rsidR="00973E3B" w:rsidRPr="00973E3B" w:rsidRDefault="00973E3B" w:rsidP="00973E3B">
            <w:pPr>
              <w:widowControl w:val="0"/>
              <w:jc w:val="center"/>
              <w:rPr>
                <w:rFonts w:eastAsiaTheme="minorEastAsia"/>
                <w:sz w:val="16"/>
                <w:szCs w:val="16"/>
                <w:lang w:eastAsia="zh-CN"/>
              </w:rPr>
            </w:pPr>
            <w:r>
              <w:rPr>
                <w:rFonts w:eastAsiaTheme="minorEastAsia" w:hint="eastAsia"/>
                <w:sz w:val="16"/>
                <w:szCs w:val="16"/>
                <w:lang w:eastAsia="zh-CN"/>
              </w:rPr>
              <w:t>3</w:t>
            </w:r>
          </w:p>
        </w:tc>
        <w:tc>
          <w:tcPr>
            <w:tcW w:w="320" w:type="pct"/>
            <w:noWrap/>
            <w:vAlign w:val="center"/>
          </w:tcPr>
          <w:p w14:paraId="61BB6EB5" w14:textId="7AB45067" w:rsidR="00973E3B" w:rsidRPr="006A5A80" w:rsidRDefault="00973E3B" w:rsidP="00973E3B">
            <w:pPr>
              <w:widowControl w:val="0"/>
              <w:jc w:val="center"/>
              <w:rPr>
                <w:rFonts w:eastAsia="PMingLiU"/>
                <w:sz w:val="16"/>
                <w:szCs w:val="16"/>
              </w:rPr>
            </w:pPr>
            <w:r w:rsidRPr="006A5A80">
              <w:rPr>
                <w:rFonts w:eastAsia="PMingLiU"/>
                <w:sz w:val="16"/>
                <w:szCs w:val="16"/>
              </w:rPr>
              <w:t>Matching</w:t>
            </w:r>
          </w:p>
        </w:tc>
        <w:tc>
          <w:tcPr>
            <w:tcW w:w="724" w:type="pct"/>
            <w:vAlign w:val="center"/>
          </w:tcPr>
          <w:p w14:paraId="6E92F43C" w14:textId="727D78A6" w:rsidR="00973E3B" w:rsidRPr="006A5A80" w:rsidRDefault="00973E3B" w:rsidP="00973E3B">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tcPr>
          <w:p w14:paraId="16B0A3E0" w14:textId="77777777" w:rsidR="00973E3B" w:rsidRPr="006A5A80" w:rsidRDefault="00973E3B" w:rsidP="00973E3B">
            <w:pPr>
              <w:widowControl w:val="0"/>
              <w:jc w:val="center"/>
              <w:rPr>
                <w:rFonts w:eastAsia="PMingLiU"/>
                <w:sz w:val="16"/>
                <w:szCs w:val="16"/>
              </w:rPr>
            </w:pPr>
          </w:p>
        </w:tc>
        <w:tc>
          <w:tcPr>
            <w:tcW w:w="273" w:type="pct"/>
            <w:vAlign w:val="center"/>
          </w:tcPr>
          <w:p w14:paraId="118B8871" w14:textId="77777777" w:rsidR="00973E3B" w:rsidRPr="006A5A80" w:rsidRDefault="00973E3B" w:rsidP="00973E3B">
            <w:pPr>
              <w:widowControl w:val="0"/>
              <w:jc w:val="center"/>
              <w:rPr>
                <w:rFonts w:eastAsia="PMingLiU"/>
                <w:sz w:val="16"/>
                <w:szCs w:val="16"/>
              </w:rPr>
            </w:pPr>
          </w:p>
        </w:tc>
        <w:tc>
          <w:tcPr>
            <w:tcW w:w="269" w:type="pct"/>
            <w:vAlign w:val="center"/>
          </w:tcPr>
          <w:p w14:paraId="30FE1624" w14:textId="388D4592" w:rsidR="00973E3B" w:rsidRPr="006A5A80" w:rsidRDefault="00973E3B" w:rsidP="00973E3B">
            <w:pPr>
              <w:widowControl w:val="0"/>
              <w:jc w:val="center"/>
              <w:rPr>
                <w:rFonts w:eastAsiaTheme="minorEastAsia"/>
                <w:sz w:val="16"/>
                <w:szCs w:val="16"/>
                <w:lang w:eastAsia="zh-CN"/>
              </w:rPr>
            </w:pPr>
            <w:r>
              <w:rPr>
                <w:rFonts w:eastAsiaTheme="minorEastAsia" w:hint="eastAsia"/>
                <w:sz w:val="16"/>
                <w:szCs w:val="16"/>
                <w:lang w:eastAsia="zh-CN"/>
              </w:rPr>
              <w:t>3</w:t>
            </w:r>
            <w:r>
              <w:rPr>
                <w:rFonts w:eastAsiaTheme="minorEastAsia"/>
                <w:sz w:val="16"/>
                <w:szCs w:val="16"/>
                <w:lang w:eastAsia="zh-CN"/>
              </w:rPr>
              <w:t>5</w:t>
            </w:r>
          </w:p>
        </w:tc>
        <w:tc>
          <w:tcPr>
            <w:tcW w:w="618" w:type="pct"/>
            <w:vAlign w:val="center"/>
          </w:tcPr>
          <w:p w14:paraId="1EA43AAC" w14:textId="14035D3A" w:rsidR="00973E3B" w:rsidRPr="006A5A80" w:rsidRDefault="00973E3B" w:rsidP="00973E3B">
            <w:pPr>
              <w:widowControl w:val="0"/>
              <w:jc w:val="center"/>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4</w:t>
            </w:r>
          </w:p>
        </w:tc>
        <w:tc>
          <w:tcPr>
            <w:tcW w:w="159" w:type="pct"/>
            <w:vAlign w:val="center"/>
          </w:tcPr>
          <w:p w14:paraId="1D6B98ED" w14:textId="50FFAF83" w:rsidR="00973E3B" w:rsidRPr="006A5A80" w:rsidRDefault="00973E3B" w:rsidP="00973E3B">
            <w:pPr>
              <w:widowControl w:val="0"/>
              <w:jc w:val="center"/>
              <w:rPr>
                <w:rFonts w:eastAsia="宋体"/>
                <w:sz w:val="16"/>
                <w:szCs w:val="16"/>
              </w:rPr>
            </w:pPr>
            <w:r w:rsidRPr="006A5A80">
              <w:rPr>
                <w:rFonts w:eastAsia="宋体"/>
                <w:sz w:val="16"/>
                <w:szCs w:val="16"/>
              </w:rPr>
              <w:t>√</w:t>
            </w:r>
          </w:p>
        </w:tc>
        <w:tc>
          <w:tcPr>
            <w:tcW w:w="210" w:type="pct"/>
            <w:vAlign w:val="center"/>
          </w:tcPr>
          <w:p w14:paraId="43D677AA" w14:textId="7BFD0968" w:rsidR="00973E3B" w:rsidRPr="006A5A80" w:rsidRDefault="00973E3B" w:rsidP="00973E3B">
            <w:pPr>
              <w:widowControl w:val="0"/>
              <w:jc w:val="center"/>
              <w:rPr>
                <w:rFonts w:eastAsia="宋体"/>
                <w:sz w:val="16"/>
                <w:szCs w:val="16"/>
              </w:rPr>
            </w:pPr>
            <w:r w:rsidRPr="006A5A80">
              <w:rPr>
                <w:rFonts w:eastAsia="宋体"/>
                <w:sz w:val="16"/>
                <w:szCs w:val="16"/>
              </w:rPr>
              <w:t>√</w:t>
            </w:r>
          </w:p>
        </w:tc>
        <w:tc>
          <w:tcPr>
            <w:tcW w:w="117" w:type="pct"/>
            <w:vAlign w:val="center"/>
          </w:tcPr>
          <w:p w14:paraId="15B99E1C" w14:textId="355ECC4C" w:rsidR="00973E3B" w:rsidRPr="006A5A80" w:rsidRDefault="00973E3B" w:rsidP="00973E3B">
            <w:pPr>
              <w:widowControl w:val="0"/>
              <w:jc w:val="center"/>
              <w:rPr>
                <w:rFonts w:eastAsia="宋体"/>
                <w:sz w:val="16"/>
                <w:szCs w:val="16"/>
              </w:rPr>
            </w:pPr>
            <w:r w:rsidRPr="006A5A80">
              <w:rPr>
                <w:rFonts w:eastAsia="宋体"/>
                <w:sz w:val="16"/>
                <w:szCs w:val="16"/>
              </w:rPr>
              <w:t>√</w:t>
            </w:r>
          </w:p>
        </w:tc>
        <w:tc>
          <w:tcPr>
            <w:tcW w:w="161" w:type="pct"/>
            <w:vAlign w:val="center"/>
          </w:tcPr>
          <w:p w14:paraId="0CF35A7D" w14:textId="10D060A5" w:rsidR="00973E3B" w:rsidRPr="006A5A80" w:rsidRDefault="00973E3B" w:rsidP="00973E3B">
            <w:pPr>
              <w:widowControl w:val="0"/>
              <w:jc w:val="center"/>
              <w:rPr>
                <w:rFonts w:eastAsia="宋体"/>
                <w:sz w:val="16"/>
                <w:szCs w:val="16"/>
              </w:rPr>
            </w:pPr>
            <w:r w:rsidRPr="006A5A80">
              <w:rPr>
                <w:rFonts w:eastAsia="宋体"/>
                <w:sz w:val="16"/>
                <w:szCs w:val="16"/>
              </w:rPr>
              <w:t>√</w:t>
            </w:r>
          </w:p>
        </w:tc>
        <w:tc>
          <w:tcPr>
            <w:tcW w:w="117" w:type="pct"/>
            <w:vAlign w:val="center"/>
          </w:tcPr>
          <w:p w14:paraId="6EE3175E" w14:textId="25185609" w:rsidR="00973E3B" w:rsidRPr="006A5A80" w:rsidRDefault="00973E3B" w:rsidP="00973E3B">
            <w:pPr>
              <w:widowControl w:val="0"/>
              <w:jc w:val="center"/>
              <w:rPr>
                <w:rFonts w:eastAsia="宋体"/>
                <w:sz w:val="16"/>
                <w:szCs w:val="16"/>
              </w:rPr>
            </w:pPr>
            <w:r w:rsidRPr="006A5A80">
              <w:rPr>
                <w:rFonts w:eastAsia="宋体"/>
                <w:sz w:val="16"/>
                <w:szCs w:val="16"/>
              </w:rPr>
              <w:t>√</w:t>
            </w:r>
          </w:p>
        </w:tc>
        <w:tc>
          <w:tcPr>
            <w:tcW w:w="118" w:type="pct"/>
            <w:vAlign w:val="center"/>
          </w:tcPr>
          <w:p w14:paraId="19046690" w14:textId="31A964AC" w:rsidR="00973E3B" w:rsidRPr="006A5A80" w:rsidRDefault="00973E3B" w:rsidP="00973E3B">
            <w:pPr>
              <w:widowControl w:val="0"/>
              <w:jc w:val="center"/>
              <w:rPr>
                <w:rFonts w:eastAsia="宋体"/>
                <w:sz w:val="16"/>
                <w:szCs w:val="16"/>
              </w:rPr>
            </w:pPr>
            <w:r w:rsidRPr="006A5A80">
              <w:rPr>
                <w:rFonts w:eastAsia="宋体"/>
                <w:sz w:val="16"/>
                <w:szCs w:val="16"/>
              </w:rPr>
              <w:t>√</w:t>
            </w:r>
          </w:p>
        </w:tc>
        <w:tc>
          <w:tcPr>
            <w:tcW w:w="186" w:type="pct"/>
            <w:vAlign w:val="center"/>
          </w:tcPr>
          <w:p w14:paraId="58DF6E10" w14:textId="77777777" w:rsidR="00973E3B" w:rsidRPr="006A5A80" w:rsidRDefault="00973E3B" w:rsidP="00973E3B">
            <w:pPr>
              <w:widowControl w:val="0"/>
              <w:jc w:val="center"/>
              <w:rPr>
                <w:rFonts w:eastAsiaTheme="minorEastAsia"/>
                <w:sz w:val="16"/>
                <w:szCs w:val="16"/>
              </w:rPr>
            </w:pPr>
          </w:p>
        </w:tc>
        <w:tc>
          <w:tcPr>
            <w:tcW w:w="204" w:type="pct"/>
            <w:vAlign w:val="center"/>
          </w:tcPr>
          <w:p w14:paraId="0E8E4E28" w14:textId="4A87E650" w:rsidR="00973E3B" w:rsidRPr="006A5A80" w:rsidRDefault="00973E3B" w:rsidP="00973E3B">
            <w:pPr>
              <w:widowControl w:val="0"/>
              <w:jc w:val="center"/>
              <w:rPr>
                <w:rFonts w:eastAsia="宋体"/>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r>
            <w:r w:rsidRPr="00973E3B">
              <w:rPr>
                <w:rFonts w:eastAsia="PMingLiU"/>
                <w:b/>
                <w:bCs/>
                <w:color w:val="FF0000"/>
                <w:sz w:val="16"/>
                <w:szCs w:val="16"/>
              </w:rPr>
              <w:t>Mixed</w:t>
            </w:r>
            <w:r w:rsidRPr="00973E3B">
              <w:rPr>
                <w:rFonts w:eastAsia="PMingLiU"/>
                <w:b/>
                <w:bCs/>
                <w:sz w:val="16"/>
                <w:szCs w:val="16"/>
              </w:rPr>
              <w:t>;</w:t>
            </w:r>
            <w:r w:rsidRPr="006A5A80">
              <w:rPr>
                <w:rFonts w:eastAsia="PMingLiU"/>
                <w:sz w:val="16"/>
                <w:szCs w:val="16"/>
              </w:rPr>
              <w:t xml:space="preserve">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233ED32C"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r w:rsidR="00973E3B">
              <w:rPr>
                <w:rFonts w:eastAsiaTheme="minorEastAsia"/>
                <w:sz w:val="16"/>
                <w:szCs w:val="16"/>
                <w:lang w:eastAsia="zh-CN"/>
              </w:rPr>
              <w:t>8</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4C68677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r w:rsidR="00973E3B">
              <w:rPr>
                <w:rFonts w:eastAsiaTheme="minorEastAsia"/>
                <w:sz w:val="16"/>
                <w:szCs w:val="16"/>
                <w:lang w:eastAsia="zh-CN"/>
              </w:rPr>
              <w:t>7</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7AACACE1" w:rsidR="00FF4222" w:rsidRPr="00B13EF6" w:rsidRDefault="00AE693C" w:rsidP="00FF4222">
      <w:pPr>
        <w:widowControl w:val="0"/>
        <w:rPr>
          <w:rFonts w:eastAsia="PMingLiU"/>
          <w:sz w:val="16"/>
          <w:szCs w:val="16"/>
          <w:lang w:val="en-US"/>
        </w:rPr>
        <w:sectPr w:rsidR="00FF4222" w:rsidRPr="00B13EF6" w:rsidSect="00FF4222">
          <w:pgSz w:w="15840" w:h="12240" w:orient="landscape"/>
          <w:pgMar w:top="1440" w:right="1440" w:bottom="1440" w:left="1440" w:header="720" w:footer="720" w:gutter="0"/>
          <w:cols w:space="720"/>
          <w:titlePg/>
          <w:docGrid w:linePitch="326"/>
        </w:sectPr>
      </w:pPr>
      <w:bookmarkStart w:id="24" w:name="_Hlk134099198"/>
      <w:r w:rsidRPr="00B13EF6">
        <w:rPr>
          <w:rFonts w:eastAsia="PMingLiU"/>
          <w:sz w:val="16"/>
          <w:szCs w:val="16"/>
          <w:lang w:val="en-US"/>
        </w:rPr>
        <w:t xml:space="preserve">Note. </w:t>
      </w:r>
      <w:r w:rsidR="00805BA1" w:rsidRPr="00B13EF6">
        <w:rPr>
          <w:rFonts w:eastAsia="PMingLiU"/>
          <w:sz w:val="16"/>
          <w:szCs w:val="16"/>
          <w:lang w:val="en-US"/>
        </w:rPr>
        <w:t xml:space="preserve">SPE: Self-Prioritization Effect, </w:t>
      </w:r>
      <w:r w:rsidR="00FF4222" w:rsidRPr="00B13EF6">
        <w:rPr>
          <w:rFonts w:eastAsia="PMingLiU"/>
          <w:sz w:val="16"/>
          <w:szCs w:val="16"/>
          <w:lang w:val="en-US"/>
        </w:rPr>
        <w:t>ICC</w:t>
      </w:r>
      <w:r w:rsidRPr="00B13EF6">
        <w:rPr>
          <w:rFonts w:eastAsia="PMingLiU"/>
          <w:sz w:val="16"/>
          <w:szCs w:val="16"/>
          <w:lang w:val="en-US"/>
        </w:rPr>
        <w:t>:</w:t>
      </w:r>
      <w:r w:rsidR="00FF4222" w:rsidRPr="00B13EF6">
        <w:rPr>
          <w:rFonts w:eastAsia="PMingLiU"/>
          <w:sz w:val="16"/>
          <w:szCs w:val="16"/>
          <w:lang w:val="en-US"/>
        </w:rPr>
        <w:t xml:space="preserve"> Intraclass Correlation Coefficient, SHR</w:t>
      </w:r>
      <w:r w:rsidRPr="00B13EF6">
        <w:rPr>
          <w:rFonts w:eastAsia="PMingLiU"/>
          <w:sz w:val="16"/>
          <w:szCs w:val="16"/>
          <w:lang w:val="en-US"/>
        </w:rPr>
        <w:t>:</w:t>
      </w:r>
      <w:r w:rsidR="00FF4222" w:rsidRPr="00B13EF6">
        <w:rPr>
          <w:rFonts w:eastAsia="PMingLiU"/>
          <w:sz w:val="16"/>
          <w:szCs w:val="16"/>
          <w:lang w:val="en-US"/>
        </w:rPr>
        <w:t xml:space="preserve"> </w:t>
      </w:r>
      <w:r w:rsidR="00805BA1" w:rsidRPr="00B13EF6">
        <w:rPr>
          <w:rFonts w:eastAsia="PMingLiU"/>
          <w:sz w:val="16"/>
          <w:szCs w:val="16"/>
          <w:lang w:val="en-US"/>
        </w:rPr>
        <w:t xml:space="preserve">Split-Half </w:t>
      </w:r>
      <w:r w:rsidR="00AD3B13" w:rsidRPr="00B13EF6">
        <w:rPr>
          <w:rFonts w:eastAsia="PMingLiU"/>
          <w:sz w:val="16"/>
          <w:szCs w:val="16"/>
          <w:lang w:val="en-US"/>
        </w:rPr>
        <w:t>Reliability</w:t>
      </w:r>
      <w:r w:rsidR="00B13EF6" w:rsidRPr="00B13EF6">
        <w:rPr>
          <w:rFonts w:eastAsia="PMingLiU"/>
          <w:sz w:val="16"/>
          <w:szCs w:val="16"/>
          <w:lang w:val="en-US"/>
        </w:rPr>
        <w:t>.</w:t>
      </w:r>
      <w:r w:rsidR="00B13EF6">
        <w:rPr>
          <w:rFonts w:eastAsia="PMingLiU"/>
          <w:sz w:val="16"/>
          <w:szCs w:val="16"/>
          <w:lang w:val="en-US"/>
        </w:rPr>
        <w:t xml:space="preserve"> For IV3 and IV4, we only included the conditions that are similar to the original design in </w:t>
      </w:r>
      <w:r w:rsidR="00B13EF6" w:rsidRPr="00B13EF6">
        <w:rPr>
          <w:rFonts w:eastAsia="PMingLiU"/>
          <w:sz w:val="16"/>
          <w:szCs w:val="16"/>
          <w:lang w:val="en-US"/>
        </w:rPr>
        <w:fldChar w:fldCharType="begin"/>
      </w:r>
      <w:r w:rsidR="00B13EF6" w:rsidRPr="00B13EF6">
        <w:rPr>
          <w:rFonts w:eastAsia="PMingLiU"/>
          <w:sz w:val="16"/>
          <w:szCs w:val="16"/>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B13EF6" w:rsidRPr="00B13EF6">
        <w:rPr>
          <w:rFonts w:eastAsia="PMingLiU"/>
          <w:sz w:val="16"/>
          <w:szCs w:val="16"/>
          <w:lang w:val="en-US"/>
        </w:rPr>
        <w:fldChar w:fldCharType="separate"/>
      </w:r>
      <w:r w:rsidR="00B13EF6" w:rsidRPr="00B13EF6">
        <w:rPr>
          <w:rFonts w:eastAsia="PMingLiU"/>
          <w:sz w:val="16"/>
          <w:szCs w:val="16"/>
          <w:lang w:val="en-US"/>
        </w:rPr>
        <w:t>Sui et al. (2012)</w:t>
      </w:r>
      <w:r w:rsidR="00B13EF6" w:rsidRPr="00B13EF6">
        <w:rPr>
          <w:rFonts w:eastAsia="PMingLiU"/>
          <w:sz w:val="16"/>
          <w:szCs w:val="16"/>
          <w:lang w:val="en-US"/>
        </w:rPr>
        <w:fldChar w:fldCharType="end"/>
      </w:r>
      <w:r w:rsidR="00B13EF6">
        <w:rPr>
          <w:rFonts w:eastAsia="PMingLiU"/>
          <w:sz w:val="16"/>
          <w:szCs w:val="16"/>
          <w:lang w:val="en-US"/>
        </w:rPr>
        <w:t>, which were highlighted in BOLD font.</w:t>
      </w:r>
    </w:p>
    <w:p w14:paraId="7070CA1A" w14:textId="4E2B3F68" w:rsidR="00586F83" w:rsidRPr="004B0001" w:rsidRDefault="004B0001" w:rsidP="004B0001">
      <w:pPr>
        <w:pStyle w:val="2"/>
        <w:spacing w:after="120"/>
        <w:rPr>
          <w:rFonts w:ascii="Times New Roman" w:hAnsi="Times New Roman"/>
        </w:rPr>
      </w:pPr>
      <w:bookmarkStart w:id="25" w:name="_c49m91hl2d4p" w:colFirst="0" w:colLast="0"/>
      <w:bookmarkStart w:id="26" w:name="_5w73peohap5j" w:colFirst="0" w:colLast="0"/>
      <w:bookmarkStart w:id="27" w:name="_Toc139718157"/>
      <w:bookmarkStart w:id="28" w:name="_Toc129530161"/>
      <w:bookmarkStart w:id="29" w:name="_Toc129530191"/>
      <w:bookmarkEnd w:id="24"/>
      <w:bookmarkEnd w:id="25"/>
      <w:bookmarkEnd w:id="26"/>
      <w:r w:rsidRPr="004B0001">
        <w:rPr>
          <w:rFonts w:ascii="Times New Roman" w:hAnsi="Times New Roman"/>
        </w:rPr>
        <w:lastRenderedPageBreak/>
        <w:t>2.</w:t>
      </w:r>
      <w:r w:rsidR="004F59A0" w:rsidRPr="004B0001">
        <w:rPr>
          <w:rFonts w:ascii="Times New Roman" w:hAnsi="Times New Roman"/>
        </w:rPr>
        <w:t xml:space="preserve">3 </w:t>
      </w:r>
      <w:r w:rsidR="00BA0079" w:rsidRPr="004B0001">
        <w:rPr>
          <w:rFonts w:ascii="Times New Roman" w:hAnsi="Times New Roman"/>
        </w:rPr>
        <w:t>Analysis</w:t>
      </w:r>
      <w:bookmarkEnd w:id="27"/>
      <w:r w:rsidR="00BA0079" w:rsidRPr="004B0001">
        <w:rPr>
          <w:rFonts w:ascii="Times New Roman" w:hAnsi="Times New Roman"/>
        </w:rPr>
        <w:t xml:space="preserve"> </w:t>
      </w:r>
      <w:bookmarkEnd w:id="28"/>
      <w:bookmarkEnd w:id="29"/>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7">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474E6025" w14:textId="0A2A52FB" w:rsidR="00805BA1" w:rsidRPr="000E1499" w:rsidRDefault="00805BA1" w:rsidP="000E1499">
      <w:pPr>
        <w:spacing w:beforeLines="100" w:before="240" w:afterLines="100" w:after="240"/>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SPE: self-prioritization effect; d-prime is the sensitivity index under the Signal Detection Theory; drift rate (v) and starting point (z) are parameters derived from the Drift-diffusion Model; ICC: Intraclass Correlation Coefficient, SHR: Split-half Reliability.</w:t>
      </w:r>
    </w:p>
    <w:p w14:paraId="3293EA4E" w14:textId="77777777" w:rsidR="00B13EF6" w:rsidRDefault="00B13EF6" w:rsidP="00B13EF6">
      <w:pPr>
        <w:ind w:firstLineChars="100" w:firstLine="240"/>
        <w:rPr>
          <w:lang w:val="en-US"/>
        </w:rPr>
      </w:pPr>
      <w:bookmarkStart w:id="30" w:name="_Toc139718158"/>
      <w:r>
        <w:rPr>
          <w:lang w:val="en-US"/>
        </w:rPr>
        <w:t xml:space="preserve">All analyses in this paper are performed using the statistical software R </w:t>
      </w:r>
      <w:r>
        <w:rPr>
          <w:lang w:val="en-US"/>
        </w:rPr>
        <w:fldChar w:fldCharType="begin"/>
      </w:r>
      <w:r>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Pr>
          <w:lang w:val="en-US"/>
        </w:rPr>
        <w:fldChar w:fldCharType="separate"/>
      </w:r>
      <w:r>
        <w:rPr>
          <w:noProof/>
          <w:lang w:val="en-US"/>
        </w:rPr>
        <w:t>(R Core Team, 2023)</w:t>
      </w:r>
      <w:r>
        <w:rPr>
          <w:lang w:val="en-US"/>
        </w:rPr>
        <w:fldChar w:fldCharType="end"/>
      </w:r>
      <w:r>
        <w:rPr>
          <w:lang w:val="en-US"/>
        </w:rPr>
        <w:t>. The research flow of the current study is visually represented in Fig. 2. After collecting the data, we performed data cleaning and calculated the six indices' SPE separately for different targets. Finally, we calculated the split-half reliabilities of these SPE values. If there are test-retest data, we also calculated the test-retest reliability using the intraclass correlation coefficient (ICC).</w:t>
      </w:r>
    </w:p>
    <w:p w14:paraId="75BDB20C" w14:textId="7709D5D0" w:rsidR="00B56ABD" w:rsidRPr="00B41646" w:rsidRDefault="004B0001" w:rsidP="004B0001">
      <w:pPr>
        <w:pStyle w:val="3"/>
        <w:rPr>
          <w:u w:val="none"/>
          <w:lang w:val="en-US"/>
        </w:rPr>
      </w:pPr>
      <w:r w:rsidRPr="00B41646">
        <w:rPr>
          <w:u w:val="none"/>
          <w:lang w:val="en-US"/>
        </w:rPr>
        <w:lastRenderedPageBreak/>
        <w:t>2.</w:t>
      </w:r>
      <w:r w:rsidR="004F59A0" w:rsidRPr="00B41646">
        <w:rPr>
          <w:u w:val="none"/>
          <w:lang w:val="en-US"/>
        </w:rPr>
        <w:t xml:space="preserve">3.1 </w:t>
      </w:r>
      <w:r w:rsidR="00B56ABD" w:rsidRPr="00B41646">
        <w:rPr>
          <w:u w:val="none"/>
          <w:lang w:val="en-US"/>
        </w:rPr>
        <w:t>Data pre-processing</w:t>
      </w:r>
      <w:bookmarkEnd w:id="30"/>
      <w:r w:rsidR="00B56ABD" w:rsidRPr="00B41646">
        <w:rPr>
          <w:u w:val="none"/>
          <w:lang w:val="en-US"/>
        </w:rPr>
        <w:t xml:space="preserve"> </w:t>
      </w:r>
    </w:p>
    <w:p w14:paraId="634CEB55" w14:textId="4B1EAD49"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t>
      </w:r>
      <w:r w:rsidR="004B0001">
        <w:rPr>
          <w:bCs/>
          <w:lang w:val="en-US"/>
        </w:rPr>
        <w:t>We used the following criteria for data exclusion</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3CF4211" w:rsidR="004F59A0" w:rsidRDefault="004F59A0" w:rsidP="004F59A0">
      <w:pPr>
        <w:pStyle w:val="ad"/>
        <w:numPr>
          <w:ilvl w:val="0"/>
          <w:numId w:val="26"/>
        </w:numPr>
        <w:rPr>
          <w:lang w:val="en-GB"/>
        </w:rPr>
      </w:pPr>
      <w:r w:rsidRPr="004F59A0">
        <w:rPr>
          <w:lang w:val="en-GB"/>
        </w:rPr>
        <w:t xml:space="preserve">The practice trials </w:t>
      </w:r>
      <w:r w:rsidR="00C842C9" w:rsidRPr="004F59A0">
        <w:rPr>
          <w:lang w:val="en-GB"/>
        </w:rPr>
        <w:t>are</w:t>
      </w:r>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 xml:space="preserve">Participants with any of the conditions with zero accuracy is excluded </w:t>
      </w:r>
      <w:proofErr w:type="gramStart"/>
      <w:r w:rsidRPr="004F59A0">
        <w:rPr>
          <w:lang w:val="en-GB"/>
        </w:rPr>
        <w:t>from</w:t>
      </w:r>
      <w:proofErr w:type="gramEnd"/>
    </w:p>
    <w:p w14:paraId="2BE03029" w14:textId="77777777" w:rsidR="004F59A0" w:rsidRDefault="004F59A0" w:rsidP="004F59A0">
      <w:pPr>
        <w:pStyle w:val="ad"/>
        <w:numPr>
          <w:ilvl w:val="0"/>
          <w:numId w:val="26"/>
        </w:numPr>
        <w:rPr>
          <w:lang w:val="en-GB"/>
        </w:rPr>
      </w:pPr>
      <w:r w:rsidRPr="004F59A0">
        <w:rPr>
          <w:lang w:val="en-GB"/>
        </w:rPr>
        <w:t>the analysis,</w:t>
      </w:r>
    </w:p>
    <w:p w14:paraId="51826AB8" w14:textId="654DE544" w:rsidR="000E1499" w:rsidRPr="000E1499" w:rsidRDefault="004F59A0" w:rsidP="000E1499">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bookmarkStart w:id="31" w:name="_Toc129530163"/>
      <w:bookmarkStart w:id="32" w:name="_Toc129530193"/>
    </w:p>
    <w:p w14:paraId="78613C37" w14:textId="77777777" w:rsidR="000E1499" w:rsidRPr="000E1499" w:rsidRDefault="000E1499" w:rsidP="000E1499">
      <w:pPr>
        <w:rPr>
          <w:rFonts w:eastAsiaTheme="minorEastAsia"/>
          <w:lang w:val="en-GB"/>
        </w:rPr>
      </w:pPr>
    </w:p>
    <w:p w14:paraId="6FB3E4E9" w14:textId="3EDA90BA" w:rsidR="00C87380" w:rsidRPr="00B41646" w:rsidRDefault="00B41646" w:rsidP="00B41646">
      <w:pPr>
        <w:pStyle w:val="3"/>
        <w:rPr>
          <w:u w:val="none"/>
          <w:lang w:val="en-US"/>
        </w:rPr>
      </w:pPr>
      <w:bookmarkStart w:id="33" w:name="_Toc139718159"/>
      <w:bookmarkEnd w:id="31"/>
      <w:bookmarkEnd w:id="32"/>
      <w:r w:rsidRPr="00B41646">
        <w:rPr>
          <w:u w:val="none"/>
          <w:lang w:val="en-US"/>
        </w:rPr>
        <w:t>2.</w:t>
      </w:r>
      <w:r w:rsidR="004F59A0" w:rsidRPr="00B41646">
        <w:rPr>
          <w:u w:val="none"/>
          <w:lang w:val="en-US"/>
        </w:rPr>
        <w:t>3.</w:t>
      </w:r>
      <w:r w:rsidRPr="00B41646">
        <w:rPr>
          <w:u w:val="none"/>
          <w:lang w:val="en-US"/>
        </w:rPr>
        <w:t>2</w:t>
      </w:r>
      <w:r w:rsidR="004F59A0" w:rsidRPr="00B41646">
        <w:rPr>
          <w:u w:val="none"/>
          <w:lang w:val="en-US"/>
        </w:rPr>
        <w:t xml:space="preserve"> </w:t>
      </w:r>
      <w:r w:rsidR="00C87380" w:rsidRPr="00B41646">
        <w:rPr>
          <w:u w:val="none"/>
          <w:lang w:val="en-US"/>
        </w:rPr>
        <w:t>Calculating the SPE</w:t>
      </w:r>
      <w:bookmarkEnd w:id="33"/>
      <w:r w:rsidR="00C87380" w:rsidRPr="00B41646">
        <w:rPr>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xml:space="preserve">), and starting </w:t>
      </w:r>
      <w:proofErr w:type="gramStart"/>
      <w:r w:rsidRPr="004F59A0">
        <w:rPr>
          <w:lang w:val="en-US"/>
        </w:rPr>
        <w:t>point</w:t>
      </w:r>
      <w:proofErr w:type="gramEnd"/>
    </w:p>
    <w:p w14:paraId="59709B17" w14:textId="0D379C93"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(see Table 2).</w:t>
      </w:r>
      <w:r w:rsidR="004B0001" w:rsidRPr="004B0001">
        <w:t xml:space="preserve"> </w:t>
      </w:r>
      <w:r w:rsidR="004B0001" w:rsidRPr="004B0001">
        <w:rPr>
          <w:lang w:val="en-US"/>
        </w:rPr>
        <w:t xml:space="preserve">Please note that the condition “Other” may vary across studies, we calculated the SPE for each “Other” condition. More specifically, we calculated the differences for “Self vs </w:t>
      </w:r>
      <w:r w:rsidR="004B0001">
        <w:rPr>
          <w:lang w:val="en-US"/>
        </w:rPr>
        <w:t>Close</w:t>
      </w:r>
      <w:r w:rsidR="004B0001" w:rsidRPr="004B0001">
        <w:rPr>
          <w:lang w:val="en-US"/>
        </w:rPr>
        <w:t>”, “Self vs Stranger”,</w:t>
      </w:r>
      <w:r w:rsidR="004B0001">
        <w:rPr>
          <w:lang w:val="en-US"/>
        </w:rPr>
        <w:t xml:space="preserve"> </w:t>
      </w:r>
      <w:r w:rsidR="004B0001" w:rsidRPr="004B0001">
        <w:rPr>
          <w:lang w:val="en-US"/>
        </w:rPr>
        <w:t xml:space="preserve">“Self vs </w:t>
      </w:r>
      <w:r w:rsidR="004B0001">
        <w:rPr>
          <w:lang w:val="en-US"/>
        </w:rPr>
        <w:t>Celebrit</w:t>
      </w:r>
      <w:r w:rsidR="00B41646">
        <w:rPr>
          <w:lang w:val="en-US"/>
        </w:rPr>
        <w:t>ies</w:t>
      </w:r>
      <w:r w:rsidR="004B0001" w:rsidRPr="004B0001">
        <w:rPr>
          <w:lang w:val="en-US"/>
        </w:rPr>
        <w:t>”</w:t>
      </w:r>
      <w:r w:rsidR="004B0001">
        <w:rPr>
          <w:lang w:val="en-US"/>
        </w:rPr>
        <w:t xml:space="preserve"> and </w:t>
      </w:r>
      <w:r w:rsidR="004B0001" w:rsidRPr="004B0001">
        <w:rPr>
          <w:lang w:val="en-US"/>
        </w:rPr>
        <w:t xml:space="preserve">“Self vs </w:t>
      </w:r>
      <w:r w:rsidR="004B0001">
        <w:rPr>
          <w:lang w:val="en-US"/>
        </w:rPr>
        <w:t>None</w:t>
      </w:r>
      <w:r w:rsidR="00B41646">
        <w:rPr>
          <w:lang w:val="en-US"/>
        </w:rPr>
        <w:t xml:space="preserve"> condition</w:t>
      </w:r>
      <w:r w:rsidR="004B0001" w:rsidRPr="004B0001">
        <w:rPr>
          <w:lang w:val="en-US"/>
        </w:rPr>
        <w:t>”</w:t>
      </w:r>
      <w:r w:rsidR="004B0001">
        <w:rPr>
          <w:lang w:val="en-US"/>
        </w:rPr>
        <w:t>.</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22FBFB3B"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 xml:space="preserve">parameters will be identified through </w:t>
            </w:r>
            <w:commentRangeStart w:id="34"/>
            <w:r w:rsidR="00A160B8">
              <w:rPr>
                <w:rFonts w:eastAsiaTheme="minorEastAsia"/>
                <w:sz w:val="20"/>
                <w:szCs w:val="20"/>
                <w:lang w:eastAsia="zh-CN"/>
              </w:rPr>
              <w:t>default model</w:t>
            </w:r>
            <w:commentRangeEnd w:id="34"/>
            <w:r w:rsidR="00A160B8">
              <w:rPr>
                <w:rStyle w:val="a6"/>
                <w:lang w:val="en" w:eastAsia="zh-CN"/>
              </w:rPr>
              <w:commentReference w:id="34"/>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5" w:name="_Toc129530164"/>
      <w:bookmarkStart w:id="36" w:name="_Toc129530194"/>
    </w:p>
    <w:p w14:paraId="41321246" w14:textId="6B3DB112" w:rsidR="00163DAA" w:rsidRPr="007370B2" w:rsidRDefault="00B41646" w:rsidP="007370B2">
      <w:pPr>
        <w:pStyle w:val="3"/>
        <w:rPr>
          <w:color w:val="auto"/>
          <w:u w:val="none"/>
          <w:lang w:val="en-US"/>
        </w:rPr>
      </w:pPr>
      <w:bookmarkStart w:id="37" w:name="_Toc139718160"/>
      <w:r>
        <w:rPr>
          <w:color w:val="auto"/>
          <w:u w:val="none"/>
          <w:lang w:val="en-US"/>
        </w:rPr>
        <w:lastRenderedPageBreak/>
        <w:t>2</w:t>
      </w:r>
      <w:r w:rsidR="00A37F7F">
        <w:rPr>
          <w:color w:val="auto"/>
          <w:u w:val="none"/>
          <w:lang w:val="en-US"/>
        </w:rPr>
        <w:t>.</w:t>
      </w:r>
      <w:r>
        <w:rPr>
          <w:color w:val="auto"/>
          <w:u w:val="none"/>
          <w:lang w:val="en-US"/>
        </w:rPr>
        <w:t>3</w:t>
      </w:r>
      <w:r w:rsidR="00A37F7F">
        <w:rPr>
          <w:color w:val="auto"/>
          <w:u w:val="none"/>
          <w:lang w:val="en-US"/>
        </w:rPr>
        <w:t>.</w:t>
      </w:r>
      <w:r>
        <w:rPr>
          <w:color w:val="auto"/>
          <w:u w:val="none"/>
          <w:lang w:val="en-US"/>
        </w:rPr>
        <w:t>3</w:t>
      </w:r>
      <w:r w:rsidR="00A37F7F">
        <w:rPr>
          <w:color w:val="auto"/>
          <w:u w:val="none"/>
          <w:lang w:val="en-US"/>
        </w:rPr>
        <w:t xml:space="preserve"> </w:t>
      </w:r>
      <w:r w:rsidR="00C87380" w:rsidRPr="006A5A80">
        <w:rPr>
          <w:color w:val="auto"/>
          <w:u w:val="none"/>
          <w:lang w:val="en-US"/>
        </w:rPr>
        <w:t>Estimating the Reliability</w:t>
      </w:r>
      <w:bookmarkEnd w:id="35"/>
      <w:bookmarkEnd w:id="36"/>
      <w:bookmarkEnd w:id="37"/>
    </w:p>
    <w:p w14:paraId="3F31947B" w14:textId="77777777" w:rsidR="00A160B8" w:rsidRDefault="00A160B8" w:rsidP="00A160B8">
      <w:pPr>
        <w:ind w:firstLineChars="100" w:firstLine="241"/>
      </w:pPr>
      <w:bookmarkStart w:id="38" w:name="_Toc129530165"/>
      <w:bookmarkStart w:id="39" w:name="_Toc129530195"/>
      <w:r>
        <w:rPr>
          <w:b/>
        </w:rPr>
        <w:t xml:space="preserve">Split-half reliability. </w:t>
      </w:r>
      <w:r>
        <w:rPr>
          <w:rFonts w:eastAsia="Calibri"/>
          <w:lang w:val="en-US"/>
        </w:rPr>
        <w:t xml:space="preserve">We calculated the split-half reliability of the six indices using four different ways splitting the data: first-second, odd-even, permutated, and Monte Carlo </w:t>
      </w:r>
      <w:r>
        <w:fldChar w:fldCharType="begin"/>
      </w:r>
      <w:r>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fldChar w:fldCharType="separate"/>
      </w:r>
      <w:r>
        <w:rPr>
          <w:noProof/>
        </w:rPr>
        <w:t>(Kahveci et al., 2022; Pronk et al., 2022)</w:t>
      </w:r>
      <w:r>
        <w:fldChar w:fldCharType="end"/>
      </w:r>
      <w:r>
        <w:t xml:space="preserve">. The first-second split-half reliability divides the first and second halves of trials, while the odd-even split-half reliability divides trials into odd and even numbered sequences. And the permutation split shuffles the trial order and randomly assigns each half to a group. The Monte Carlo split-half is similar to the permutated split-half, but it repeats the process thousands of times to calculate the average and 95% confidence interval of the split-half reliability. </w:t>
      </w:r>
    </w:p>
    <w:p w14:paraId="6C1A0BEC" w14:textId="7AF48FDD" w:rsidR="00A160B8" w:rsidRDefault="00A160B8" w:rsidP="00A160B8">
      <w:pPr>
        <w:ind w:firstLineChars="100" w:firstLine="240"/>
        <w:rPr>
          <w:rFonts w:eastAsiaTheme="minorEastAsia"/>
        </w:rPr>
      </w:pPr>
      <w:r>
        <w:t xml:space="preserve">First, the data were stratified per condition </w:t>
      </w:r>
      <w:r>
        <w:fldChar w:fldCharType="begin"/>
      </w:r>
      <w:r>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fldChar w:fldCharType="separate"/>
      </w:r>
      <w:r>
        <w:rPr>
          <w:noProof/>
        </w:rPr>
        <w:t>(Pronk et al., 2022)</w:t>
      </w:r>
      <w:r>
        <w:fldChar w:fldCharType="end"/>
      </w:r>
      <w:r>
        <w:t xml:space="preserve"> and then split into two halves. For example, when using Monte Carlo Split-Half, we randomly split the stratified data into two halves for 5000 times, which resulted in 5000 pairs of two halves of the data. Next, we calculated 5000 Pearson correlation coefficients based on these 5000 pairs of data and calculated the mean and 95% confidence interval of the 5000 correlations coefficients. The first-second split, odd-even split, and permutated split are similar to Monte Carlo method, but each only resulted in one reliability coefficient.</w:t>
      </w:r>
    </w:p>
    <w:bookmarkEnd w:id="38"/>
    <w:bookmarkEnd w:id="39"/>
    <w:p w14:paraId="3B49ECE8" w14:textId="77777777" w:rsidR="00A160B8" w:rsidRDefault="00A160B8" w:rsidP="00A160B8">
      <w:pPr>
        <w:ind w:firstLineChars="100" w:firstLine="241"/>
        <w:rPr>
          <w:lang w:val="en-US"/>
        </w:rPr>
      </w:pPr>
      <w:r>
        <w:rPr>
          <w:rFonts w:eastAsia="Calibri"/>
          <w:b/>
          <w:lang w:val="en-US"/>
        </w:rPr>
        <w:t xml:space="preserve">Test-Retest Reliability (ICC). </w:t>
      </w:r>
      <w:r>
        <w:rPr>
          <w:lang w:val="en-US"/>
        </w:rPr>
        <w:t>We assessed the test-retest reliability of the</w:t>
      </w:r>
      <w:r>
        <w:rPr>
          <w:rFonts w:eastAsiaTheme="minorEastAsia"/>
          <w:lang w:val="en-US"/>
        </w:rPr>
        <w:t xml:space="preserve"> </w:t>
      </w:r>
      <w:r>
        <w:rPr>
          <w:lang w:val="en-US"/>
        </w:rPr>
        <w:t xml:space="preserve">six indices for our dataset that involved test-retest sessions by calculating the Intraclass Correlation Coefficient (ICC) using “psych” package </w:t>
      </w:r>
      <w:r>
        <w:rPr>
          <w:lang w:val="en-US"/>
        </w:rPr>
        <w:fldChar w:fldCharType="begin"/>
      </w:r>
      <w:r>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Pr>
          <w:lang w:val="en-US"/>
        </w:rPr>
        <w:fldChar w:fldCharType="separate"/>
      </w:r>
      <w:r>
        <w:rPr>
          <w:noProof/>
          <w:lang w:val="en-US"/>
        </w:rPr>
        <w:t>(Revelle, 2017)</w:t>
      </w:r>
      <w:r>
        <w:rPr>
          <w:lang w:val="en-US"/>
        </w:rPr>
        <w:fldChar w:fldCharType="end"/>
      </w:r>
      <w:r>
        <w:rPr>
          <w:lang w:val="en-US"/>
        </w:rPr>
        <w:t xml:space="preserve">. ICC is a well-established measure used in test-retest, intra-rater, and inter-rater studies to assess reliability </w:t>
      </w:r>
      <w:r>
        <w:rPr>
          <w:lang w:val="en-US"/>
        </w:rPr>
        <w:fldChar w:fldCharType="begin"/>
      </w:r>
      <w:r>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Pr>
          <w:lang w:val="en-US"/>
        </w:rPr>
        <w:fldChar w:fldCharType="separate"/>
      </w:r>
      <w:r>
        <w:rPr>
          <w:noProof/>
          <w:lang w:val="en-US"/>
        </w:rPr>
        <w:t>(Fisher, 1992)</w:t>
      </w:r>
      <w:r>
        <w:rPr>
          <w:lang w:val="en-US"/>
        </w:rPr>
        <w:fldChar w:fldCharType="end"/>
      </w:r>
      <w:r>
        <w:rPr>
          <w:lang w:val="en-US"/>
        </w:rPr>
        <w:t xml:space="preserve">. Unlike the Pearson correlation coefficient, ICC considers both the correlation and agreement between multiple measurements, making it a more comprehensive measure of test-retest reliability. Within the ICC family, we employed ICC2 and ICC2k. ICC2 focuses on the individual-level reliability of the indices, while ICC2k evaluates the reliability of mean ratings furnished by a group of judges </w:t>
      </w:r>
      <w:r>
        <w:rPr>
          <w:lang w:val="en-US"/>
        </w:rPr>
        <w:fldChar w:fldCharType="begin"/>
      </w:r>
      <w:r>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Pr>
          <w:lang w:val="en-US"/>
        </w:rPr>
        <w:fldChar w:fldCharType="separate"/>
      </w:r>
      <w:r>
        <w:rPr>
          <w:noProof/>
          <w:lang w:val="en-US"/>
        </w:rPr>
        <w:t>(Koo &amp; Li, 2016)</w:t>
      </w:r>
      <w:r>
        <w:rPr>
          <w:lang w:val="en-US"/>
        </w:rPr>
        <w:fldChar w:fldCharType="end"/>
      </w:r>
      <w:r>
        <w:rPr>
          <w:lang w:val="en-US"/>
        </w:rPr>
        <w:t>. The formula for ICC2 is:</w:t>
      </w:r>
    </w:p>
    <w:p w14:paraId="36E89F8A" w14:textId="77777777" w:rsidR="00A5673E" w:rsidRPr="006A5A80" w:rsidRDefault="00A5673E" w:rsidP="00A5673E">
      <w:pPr>
        <w:rPr>
          <w:rFonts w:eastAsiaTheme="minorEastAsia"/>
          <w:lang w:val="en-US"/>
        </w:rPr>
      </w:pPr>
    </w:p>
    <w:p w14:paraId="153D3A1E" w14:textId="203D8034" w:rsidR="00A5673E" w:rsidRPr="00B02959" w:rsidRDefault="000F7151" w:rsidP="00A5673E">
      <w:pPr>
        <w:rPr>
          <w:i/>
          <w:lang w:val="en-US"/>
        </w:rPr>
      </w:pPr>
      <m:oMathPara>
        <m:oMath>
          <m:r>
            <w:rPr>
              <w:rFonts w:ascii="Cambria Math" w:eastAsiaTheme="minorEastAsia" w:hAnsi="Cambria Math"/>
              <w:lang w:val="en-US"/>
            </w:rPr>
            <m:t xml:space="preserve">ICC2=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4B594D1" w14:textId="77777777" w:rsidR="00A160B8" w:rsidRDefault="00A160B8" w:rsidP="00A160B8">
      <w:pPr>
        <w:rPr>
          <w:sz w:val="22"/>
          <w:szCs w:val="22"/>
          <w:lang w:val="en-US"/>
        </w:rPr>
      </w:pPr>
      <w:r>
        <w:rPr>
          <w:sz w:val="22"/>
          <w:szCs w:val="22"/>
          <w:lang w:val="en-US"/>
        </w:rPr>
        <w:t xml:space="preserve">where </w:t>
      </w:r>
      <w:r>
        <w:rPr>
          <w:i/>
          <w:iCs/>
          <w:sz w:val="22"/>
          <w:szCs w:val="22"/>
          <w:lang w:val="en-US"/>
        </w:rPr>
        <w:t>MS</w:t>
      </w:r>
      <w:r>
        <w:rPr>
          <w:i/>
          <w:iCs/>
          <w:sz w:val="22"/>
          <w:szCs w:val="22"/>
          <w:vertAlign w:val="subscript"/>
          <w:lang w:val="en-US"/>
        </w:rPr>
        <w:t>BS</w:t>
      </w:r>
      <w:r>
        <w:rPr>
          <w:sz w:val="22"/>
          <w:szCs w:val="22"/>
          <w:lang w:val="en-US"/>
        </w:rPr>
        <w:t xml:space="preserve"> is the mean square between subjects, </w:t>
      </w:r>
      <w:r>
        <w:rPr>
          <w:i/>
          <w:iCs/>
          <w:sz w:val="22"/>
          <w:szCs w:val="22"/>
          <w:lang w:val="en-US"/>
        </w:rPr>
        <w:t>MS</w:t>
      </w:r>
      <w:r>
        <w:rPr>
          <w:i/>
          <w:iCs/>
          <w:sz w:val="22"/>
          <w:szCs w:val="22"/>
          <w:vertAlign w:val="subscript"/>
          <w:lang w:val="en-US"/>
        </w:rPr>
        <w:t>E</w:t>
      </w:r>
      <w:r>
        <w:rPr>
          <w:sz w:val="22"/>
          <w:szCs w:val="22"/>
          <w:lang w:val="en-US"/>
        </w:rPr>
        <w:t xml:space="preserve"> is the mean square error, </w:t>
      </w:r>
      <w:r>
        <w:rPr>
          <w:i/>
          <w:iCs/>
          <w:sz w:val="22"/>
          <w:szCs w:val="22"/>
          <w:lang w:val="en-US"/>
        </w:rPr>
        <w:t>MS</w:t>
      </w:r>
      <w:r>
        <w:rPr>
          <w:i/>
          <w:iCs/>
          <w:sz w:val="22"/>
          <w:szCs w:val="22"/>
          <w:vertAlign w:val="subscript"/>
          <w:lang w:val="en-US"/>
        </w:rPr>
        <w:t>BM</w:t>
      </w:r>
      <w:r>
        <w:rPr>
          <w:sz w:val="22"/>
          <w:szCs w:val="22"/>
          <w:lang w:val="en-US"/>
        </w:rPr>
        <w:t xml:space="preserve"> is the mean square between measurements, </w:t>
      </w:r>
      <w:r>
        <w:rPr>
          <w:i/>
          <w:iCs/>
          <w:sz w:val="22"/>
          <w:szCs w:val="22"/>
          <w:lang w:val="en-US"/>
        </w:rPr>
        <w:t>k</w:t>
      </w:r>
      <w:r>
        <w:rPr>
          <w:sz w:val="22"/>
          <w:szCs w:val="22"/>
          <w:lang w:val="en-US"/>
        </w:rPr>
        <w:t xml:space="preserve"> is the number of measurements, n is number of participants. The formula for ICC2k is:</w:t>
      </w:r>
    </w:p>
    <w:p w14:paraId="3BD3EE17" w14:textId="77777777" w:rsidR="00A37F7F" w:rsidRPr="006A5A80" w:rsidRDefault="00A37F7F" w:rsidP="00D07D09">
      <w:pPr>
        <w:rPr>
          <w:rFonts w:eastAsia="Calibri"/>
        </w:rPr>
      </w:pPr>
    </w:p>
    <w:p w14:paraId="3D6D36EB" w14:textId="0A28E381" w:rsidR="00F731F9" w:rsidRPr="00B02959" w:rsidRDefault="000F7151" w:rsidP="007036EB">
      <w:pPr>
        <w:rPr>
          <w:i/>
          <w:lang w:val="en-US"/>
        </w:rPr>
      </w:pPr>
      <m:oMathPara>
        <m:oMath>
          <m:r>
            <w:rPr>
              <w:rFonts w:ascii="Cambria Math" w:eastAsia="Calibri" w:hAnsi="Cambria Math"/>
              <w:lang w:val="en-US"/>
            </w:rPr>
            <m:t>ICC2k</m:t>
          </m:r>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4C0B88A3" w14:textId="6F66807C" w:rsidR="00A22B49" w:rsidRDefault="00A37F7F" w:rsidP="000E1499">
      <w:pPr>
        <w:ind w:firstLineChars="100" w:firstLine="240"/>
        <w:rPr>
          <w:lang w:val="en-US"/>
        </w:rPr>
      </w:pPr>
      <w:r w:rsidRPr="00A37F7F">
        <w:rPr>
          <w:lang w:val="en-US"/>
        </w:rPr>
        <w:t>Although there is no strict criterion for defining the level of reliability, a widely</w:t>
      </w:r>
      <w:r w:rsidR="000E1499">
        <w:rPr>
          <w:rFonts w:eastAsiaTheme="minorEastAsia" w:hint="eastAsia"/>
          <w:lang w:val="en-US"/>
        </w:rPr>
        <w:t xml:space="preserve"> </w:t>
      </w: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275C4882" w14:textId="1A565A87" w:rsidR="001624A0" w:rsidRDefault="001624A0" w:rsidP="001624A0">
      <w:pPr>
        <w:rPr>
          <w:rFonts w:eastAsiaTheme="minorEastAsia"/>
          <w:lang w:val="en-US"/>
        </w:rPr>
      </w:pPr>
    </w:p>
    <w:p w14:paraId="7DDBA277" w14:textId="0FAD89B9" w:rsidR="001624A0" w:rsidRPr="001624A0" w:rsidRDefault="001624A0" w:rsidP="001624A0">
      <w:pPr>
        <w:pStyle w:val="1"/>
        <w:keepNext w:val="0"/>
        <w:keepLines w:val="0"/>
        <w:spacing w:after="240"/>
        <w:rPr>
          <w:rFonts w:eastAsia="Calibri"/>
          <w:b/>
          <w:sz w:val="42"/>
          <w:szCs w:val="42"/>
        </w:rPr>
      </w:pPr>
      <w:bookmarkStart w:id="40" w:name="_Toc139718161"/>
      <w:r w:rsidRPr="001624A0">
        <w:rPr>
          <w:rFonts w:eastAsia="Calibri"/>
          <w:b/>
          <w:sz w:val="42"/>
          <w:szCs w:val="42"/>
        </w:rPr>
        <w:t>3 Deviation from preregistration</w:t>
      </w:r>
      <w:bookmarkEnd w:id="40"/>
    </w:p>
    <w:p w14:paraId="731A9AC2" w14:textId="066F0C95" w:rsidR="0014261E" w:rsidRPr="006A5A80" w:rsidRDefault="00A160B8" w:rsidP="00B41646">
      <w:pPr>
        <w:rPr>
          <w:rFonts w:eastAsiaTheme="minorEastAsia"/>
        </w:rPr>
      </w:pPr>
      <w:bookmarkStart w:id="41" w:name="_8ky6xw9d7iji" w:colFirst="0" w:colLast="0"/>
      <w:bookmarkEnd w:id="41"/>
      <w:r>
        <w:rPr>
          <w:lang w:val="en-US"/>
        </w:rPr>
        <w:t>In our pre-registration plan, we intended to estimate the drift rate (</w:t>
      </w:r>
      <w:r>
        <w:rPr>
          <w:i/>
          <w:iCs/>
          <w:lang w:val="en-US"/>
        </w:rPr>
        <w:t>v</w:t>
      </w:r>
      <w:r>
        <w:rPr>
          <w:lang w:val="en-US"/>
        </w:rPr>
        <w:t>) and starting point (</w:t>
      </w:r>
      <w:r>
        <w:rPr>
          <w:i/>
          <w:iCs/>
          <w:lang w:val="en-US"/>
        </w:rPr>
        <w:t>z</w:t>
      </w:r>
      <w:r>
        <w:rPr>
          <w:lang w:val="en-US"/>
        </w:rPr>
        <w:t>) of the drift-diffusion model (DDM) using the “fit</w:t>
      </w:r>
      <w:r>
        <w:rPr>
          <w:rFonts w:asciiTheme="minorEastAsia" w:eastAsiaTheme="minorEastAsia" w:hAnsiTheme="minorEastAsia" w:hint="eastAsia"/>
          <w:lang w:val="en-US"/>
        </w:rPr>
        <w:t>_</w:t>
      </w:r>
      <w:r>
        <w:rPr>
          <w:lang w:val="en-US"/>
        </w:rPr>
        <w:t xml:space="preserve">ezddm” function from the “hausekeep” package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Pr>
          <w:lang w:val="en-US"/>
        </w:rPr>
        <w:fldChar w:fldCharType="separate"/>
      </w:r>
      <w:r>
        <w:rPr>
          <w:noProof/>
          <w:lang w:val="en-US"/>
        </w:rPr>
        <w:t>(Lin et al., 2020)</w:t>
      </w:r>
      <w:r>
        <w:rPr>
          <w:lang w:val="en-US"/>
        </w:rPr>
        <w:fldChar w:fldCharType="end"/>
      </w:r>
      <w:r>
        <w:rPr>
          <w:lang w:val="en-US"/>
        </w:rPr>
        <w:t xml:space="preserve">. This function was a wrapper for the EZ-DDM function </w:t>
      </w:r>
      <w:r>
        <w:rPr>
          <w:lang w:val="en-US"/>
        </w:rPr>
        <w:fldChar w:fldCharType="begin"/>
      </w:r>
      <w:r>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Pr>
          <w:lang w:val="en-US"/>
        </w:rPr>
        <w:fldChar w:fldCharType="separate"/>
      </w:r>
      <w:r>
        <w:rPr>
          <w:noProof/>
          <w:lang w:val="en-US"/>
        </w:rPr>
        <w:t>(Wagenmakers et al., 2007)</w:t>
      </w:r>
      <w:r>
        <w:rPr>
          <w:lang w:val="en-US"/>
        </w:rPr>
        <w:fldChar w:fldCharType="end"/>
      </w:r>
      <w:r>
        <w:rPr>
          <w:lang w:val="en-US"/>
        </w:rPr>
        <w:t xml:space="preserve">. </w:t>
      </w:r>
      <w:r>
        <w:rPr>
          <w:lang w:val="en-US"/>
        </w:rPr>
        <w:lastRenderedPageBreak/>
        <w:t xml:space="preserve">However, parameter recovery found that this algorithm did not perform well (see supplementary Fig. 1). Thus, we used “RWiener” package </w:t>
      </w:r>
      <w:r>
        <w:rPr>
          <w:lang w:val="en-US"/>
        </w:rPr>
        <w:fldChar w:fldCharType="begin"/>
      </w:r>
      <w:r>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Pr>
          <w:lang w:val="en-US"/>
        </w:rPr>
        <w:fldChar w:fldCharType="separate"/>
      </w:r>
      <w:r>
        <w:rPr>
          <w:noProof/>
          <w:lang w:val="en-US"/>
        </w:rPr>
        <w:t>(Wabersich &amp; Vandekerckhove, 2014)</w:t>
      </w:r>
      <w:r>
        <w:rPr>
          <w:lang w:val="en-US"/>
        </w:rPr>
        <w:fldChar w:fldCharType="end"/>
      </w:r>
      <w:r>
        <w:rPr>
          <w:lang w:val="en-US"/>
        </w:rPr>
        <w:t>, which performed much better in parameter recovery (see our parameter recovery in the supplementary materials). Nevertheless, results from ezDDM can be found in supplementary materials.</w:t>
      </w:r>
    </w:p>
    <w:p w14:paraId="11820C32" w14:textId="2CAAF5AC" w:rsidR="00980A67" w:rsidRPr="006A5A80" w:rsidRDefault="00A37F7F" w:rsidP="009D5577">
      <w:pPr>
        <w:pStyle w:val="1"/>
        <w:keepNext w:val="0"/>
        <w:keepLines w:val="0"/>
        <w:spacing w:after="240"/>
        <w:rPr>
          <w:rFonts w:eastAsia="Calibri"/>
          <w:b/>
          <w:sz w:val="42"/>
          <w:szCs w:val="42"/>
        </w:rPr>
      </w:pPr>
      <w:bookmarkStart w:id="42" w:name="_wv0gj0dgrmeo" w:colFirst="0" w:colLast="0"/>
      <w:bookmarkStart w:id="43" w:name="_Toc129530168"/>
      <w:bookmarkStart w:id="44" w:name="_Toc129530198"/>
      <w:bookmarkStart w:id="45" w:name="_Toc139718162"/>
      <w:bookmarkEnd w:id="42"/>
      <w:r>
        <w:rPr>
          <w:rFonts w:eastAsia="Calibri"/>
          <w:b/>
          <w:sz w:val="42"/>
          <w:szCs w:val="42"/>
        </w:rPr>
        <w:t xml:space="preserve">4 </w:t>
      </w:r>
      <w:r w:rsidR="00BA0079" w:rsidRPr="006A5A80">
        <w:rPr>
          <w:rFonts w:eastAsia="Calibri"/>
          <w:b/>
          <w:sz w:val="42"/>
          <w:szCs w:val="42"/>
        </w:rPr>
        <w:t>Results</w:t>
      </w:r>
      <w:bookmarkEnd w:id="43"/>
      <w:bookmarkEnd w:id="44"/>
      <w:bookmarkEnd w:id="45"/>
    </w:p>
    <w:p w14:paraId="5526239A" w14:textId="77777777" w:rsidR="00A160B8" w:rsidRDefault="00A160B8" w:rsidP="00A160B8">
      <w:bookmarkStart w:id="46" w:name="_Toc129530169"/>
      <w:bookmarkStart w:id="47" w:name="_Toc129530199"/>
      <w:r>
        <w:t>In 18 datasets, 14 datasets have data for the contrast Self vs Close other, 12 datasets have the data for Self vs S</w:t>
      </w:r>
      <w:r>
        <w:rPr>
          <w:rFonts w:eastAsiaTheme="minorEastAsia"/>
        </w:rPr>
        <w:t>tranger</w:t>
      </w:r>
      <w:r>
        <w:t>, 2 datasets have the data for Self vs Celebrities, 1 dataset has the data for Self vs none condition. We reported the results for all these contrasts.</w:t>
      </w:r>
    </w:p>
    <w:p w14:paraId="4DFE9204" w14:textId="77777777" w:rsidR="00B41646" w:rsidRPr="00B95811" w:rsidRDefault="00B41646" w:rsidP="00B95811"/>
    <w:p w14:paraId="32EB2324" w14:textId="729B9EFB" w:rsidR="00F41AAC" w:rsidRPr="006A5A80" w:rsidRDefault="00B02959" w:rsidP="00F41AAC">
      <w:pPr>
        <w:pStyle w:val="2"/>
        <w:spacing w:after="120"/>
        <w:rPr>
          <w:rFonts w:ascii="Times New Roman" w:hAnsi="Times New Roman"/>
          <w:lang w:val="en-US"/>
        </w:rPr>
      </w:pPr>
      <w:bookmarkStart w:id="48" w:name="_Toc139718163"/>
      <w:r>
        <w:rPr>
          <w:rFonts w:ascii="Times New Roman" w:hAnsi="Times New Roman"/>
          <w:lang w:val="en-US"/>
        </w:rPr>
        <w:t xml:space="preserve">4.1 </w:t>
      </w:r>
      <w:r w:rsidR="00F41AAC" w:rsidRPr="006A5A80">
        <w:rPr>
          <w:rFonts w:ascii="Times New Roman" w:hAnsi="Times New Roman"/>
          <w:lang w:val="en-US"/>
        </w:rPr>
        <w:t>Split-Half Reliability</w:t>
      </w:r>
      <w:bookmarkEnd w:id="48"/>
      <w:r w:rsidR="00AF6D94" w:rsidRPr="006A5A80">
        <w:rPr>
          <w:rFonts w:ascii="Times New Roman" w:hAnsi="Times New Roman"/>
          <w:lang w:val="en-US"/>
        </w:rPr>
        <w:t xml:space="preserve"> </w:t>
      </w:r>
      <w:bookmarkEnd w:id="46"/>
      <w:bookmarkEnd w:id="47"/>
    </w:p>
    <w:p w14:paraId="35E62BAA" w14:textId="77777777" w:rsidR="00A160B8" w:rsidRDefault="00A160B8" w:rsidP="00A160B8">
      <w:pPr>
        <w:rPr>
          <w:rFonts w:eastAsia="宋体"/>
          <w:lang w:val="en-US"/>
        </w:rPr>
      </w:pPr>
      <w:r>
        <w:rPr>
          <w:rFonts w:eastAsia="宋体"/>
          <w:lang w:val="en-US"/>
        </w:rPr>
        <w:t>As described in method part, we utilized four different methods to calculate split-half reliability, namely the first-second, odd-even, permuted, and Monte Carlo methods.</w:t>
      </w:r>
      <w:r>
        <w:rPr>
          <w:lang w:val="en-US"/>
        </w:rPr>
        <w:t xml:space="preserve"> </w:t>
      </w:r>
      <w:r>
        <w:t xml:space="preserve">Here we reported </w:t>
      </w:r>
      <w:r>
        <w:rPr>
          <w:rFonts w:eastAsia="宋体"/>
          <w:lang w:val="en-US"/>
        </w:rPr>
        <w:t xml:space="preserve">the results from Monte Carlo split-half method because of its robustness </w:t>
      </w:r>
      <w:r>
        <w:fldChar w:fldCharType="begin"/>
      </w:r>
      <w:r>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fldChar w:fldCharType="separate"/>
      </w:r>
      <w:r>
        <w:rPr>
          <w:noProof/>
        </w:rPr>
        <w:t>(Pronk et al., 2022)</w:t>
      </w:r>
      <w:r>
        <w:fldChar w:fldCharType="end"/>
      </w:r>
      <w:r>
        <w:t xml:space="preserve">. </w:t>
      </w:r>
      <w:r>
        <w:rPr>
          <w:rFonts w:eastAsia="宋体"/>
          <w:lang w:val="en-US"/>
        </w:rPr>
        <w:t xml:space="preserve">The results of the other three split-half reliabilities can be found in the supplementary materials. Here, we focused on discussing the results of Monte Carlo split-half reliabilities. </w:t>
      </w:r>
    </w:p>
    <w:p w14:paraId="49AB86A7" w14:textId="77777777" w:rsidR="00AB09A8" w:rsidRPr="00A160B8" w:rsidRDefault="00AB09A8" w:rsidP="00351D17">
      <w:pPr>
        <w:rPr>
          <w:rFonts w:eastAsia="宋体"/>
          <w:lang w:val="en-US"/>
        </w:rPr>
      </w:pPr>
    </w:p>
    <w:p w14:paraId="258303F7" w14:textId="253F978B" w:rsidR="00A676A9" w:rsidRDefault="001D2B34" w:rsidP="00351D17">
      <w:pPr>
        <w:rPr>
          <w:rFonts w:eastAsia="宋体"/>
          <w:lang w:val="en-US"/>
        </w:rPr>
      </w:pPr>
      <w:r w:rsidRPr="001D2B34">
        <w:rPr>
          <w:rFonts w:eastAsia="宋体"/>
          <w:lang w:val="en-US"/>
        </w:rPr>
        <w:t xml:space="preserve">The vertical axis represents </w:t>
      </w:r>
      <w:r w:rsidR="00AB09A8">
        <w:rPr>
          <w:rFonts w:eastAsia="宋体" w:hint="eastAsia"/>
          <w:lang w:val="en-US"/>
        </w:rPr>
        <w:t>six</w:t>
      </w:r>
      <w:r w:rsidRPr="001D2B34">
        <w:rPr>
          <w:rFonts w:eastAsia="宋体"/>
          <w:lang w:val="en-US"/>
        </w:rPr>
        <w:t xml:space="preserve"> different </w:t>
      </w:r>
      <w:r>
        <w:rPr>
          <w:rFonts w:eastAsia="宋体"/>
          <w:lang w:val="en-US"/>
        </w:rPr>
        <w:t>indices</w:t>
      </w:r>
      <w:r w:rsidRPr="001D2B34">
        <w:rPr>
          <w:rFonts w:eastAsia="宋体"/>
          <w:lang w:val="en-US"/>
        </w:rPr>
        <w:t xml:space="preserve">, and the horizontal axis represents </w:t>
      </w:r>
      <w:r>
        <w:rPr>
          <w:rFonts w:eastAsia="宋体"/>
          <w:lang w:val="en-US"/>
        </w:rPr>
        <w:t>split-half reliability</w:t>
      </w:r>
      <w:r w:rsidRPr="001D2B34">
        <w:rPr>
          <w:rFonts w:eastAsia="宋体"/>
          <w:lang w:val="en-US"/>
        </w:rPr>
        <w:t>.</w:t>
      </w:r>
      <w:r w:rsidR="004C359A">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w:t>
      </w:r>
      <w:r w:rsidR="00BD6971">
        <w:rPr>
          <w:rFonts w:eastAsia="宋体"/>
          <w:lang w:val="en-US"/>
        </w:rPr>
        <w:t>3</w:t>
      </w:r>
      <w:r w:rsidR="008C72E7" w:rsidRPr="008C72E7">
        <w:rPr>
          <w:rFonts w:eastAsia="宋体"/>
          <w:lang w:val="en-US"/>
        </w:rPr>
        <w:t xml:space="preserve">,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w:t>
      </w:r>
      <w:r w:rsidR="00795077">
        <w:rPr>
          <w:rFonts w:eastAsia="宋体"/>
          <w:lang w:val="en-US"/>
        </w:rPr>
        <w:t>.</w:t>
      </w:r>
      <w:r w:rsidR="00795077" w:rsidRPr="00795077">
        <w:t xml:space="preserve"> </w:t>
      </w:r>
      <w:r w:rsidR="00795077" w:rsidRPr="00795077">
        <w:rPr>
          <w:rFonts w:eastAsia="宋体"/>
          <w:lang w:val="en-US"/>
        </w:rPr>
        <w:t>There are several datasets with split-half reliabilities exceeding 0.6</w:t>
      </w:r>
      <w:r w:rsidR="008C72E7" w:rsidRPr="008C72E7">
        <w:rPr>
          <w:rFonts w:eastAsia="宋体"/>
          <w:lang w:val="en-US"/>
        </w:rPr>
        <w:t>, which is considered an acceptable level of reliability.</w:t>
      </w:r>
      <w:r w:rsidR="008C72E7">
        <w:rPr>
          <w:rFonts w:eastAsia="宋体"/>
          <w:lang w:val="en-US"/>
        </w:rPr>
        <w:t xml:space="preserve"> </w:t>
      </w:r>
      <w:r w:rsidR="00747642" w:rsidRPr="00747642">
        <w:rPr>
          <w:rFonts w:eastAsia="宋体"/>
          <w:lang w:val="en-US"/>
        </w:rPr>
        <w:t>After averaging the Monte Carlo split-half reliabilities from 14 datasets with "Self vs Close," the reliability for RT is 0.40 (95% CI = [.18, .62]), and for Efficiency, it is 0.37 (95% CI = [.08, .64]). For the 12 datasets with "Self vs Stranger," the reliability for RT is 0.45 (95% CI = [.25, .62]), and for Efficiency, it is 0.45 (95% CI = [.16, .67]).</w:t>
      </w:r>
      <w:r w:rsidR="00747642">
        <w:rPr>
          <w:rFonts w:eastAsia="宋体"/>
          <w:lang w:val="en-US"/>
        </w:rPr>
        <w:t xml:space="preserve"> </w:t>
      </w:r>
      <w:r w:rsidR="00257C6F" w:rsidRPr="00257C6F">
        <w:rPr>
          <w:rFonts w:eastAsia="宋体"/>
          <w:lang w:val="en-US"/>
        </w:rPr>
        <w:t xml:space="preserve">The Monte Carlo split-half reliabilities of "Accuracy" </w:t>
      </w:r>
      <w:r w:rsidR="00FD4FB9">
        <w:rPr>
          <w:rFonts w:eastAsia="宋体"/>
          <w:lang w:val="en-US"/>
        </w:rPr>
        <w:t>is</w:t>
      </w:r>
      <w:r w:rsidR="00257C6F" w:rsidRPr="00257C6F">
        <w:rPr>
          <w:rFonts w:eastAsia="宋体"/>
          <w:lang w:val="en-US"/>
        </w:rPr>
        <w:t xml:space="preserve"> approximately 0.3, while the reliabilities of "</w:t>
      </w:r>
      <w:r w:rsidR="00351D17" w:rsidRPr="00351D17">
        <w:rPr>
          <w:rFonts w:eastAsia="宋体"/>
          <w:i/>
          <w:iCs/>
          <w:lang w:val="en-US"/>
        </w:rPr>
        <w:t>d’</w:t>
      </w:r>
      <w:r w:rsidR="00257C6F" w:rsidRPr="00257C6F">
        <w:rPr>
          <w:rFonts w:eastAsia="宋体"/>
          <w:lang w:val="en-US"/>
        </w:rPr>
        <w:t xml:space="preserve">" and "rwDDM v" are around 0.2. However, the reliabilities of "rwDDM z" </w:t>
      </w:r>
      <w:r w:rsidR="00FD4FB9">
        <w:rPr>
          <w:rFonts w:eastAsia="宋体"/>
          <w:lang w:val="en-US"/>
        </w:rPr>
        <w:t>is</w:t>
      </w:r>
      <w:r w:rsidR="00257C6F" w:rsidRPr="00257C6F">
        <w:rPr>
          <w:rFonts w:eastAsia="宋体"/>
          <w:lang w:val="en-US"/>
        </w:rPr>
        <w:t xml:space="preserve"> almost 0. Overall, except for RT and Efficiency, the reliabilities of other indices are completely unacceptable.</w:t>
      </w:r>
      <w:r w:rsidR="00636DDD">
        <w:rPr>
          <w:rFonts w:eastAsia="宋体"/>
          <w:lang w:val="en-US"/>
        </w:rPr>
        <w:t xml:space="preserve"> </w:t>
      </w:r>
      <w:r w:rsidR="00A676A9">
        <w:rPr>
          <w:rFonts w:eastAsia="宋体"/>
          <w:lang w:val="en-US"/>
        </w:rPr>
        <w:br w:type="page"/>
      </w:r>
    </w:p>
    <w:p w14:paraId="687AC7D7" w14:textId="309F2D75" w:rsidR="00B02959" w:rsidRPr="00A37F7F" w:rsidRDefault="002F3744" w:rsidP="00FD019C">
      <w:pPr>
        <w:jc w:val="center"/>
        <w:rPr>
          <w:rFonts w:eastAsia="宋体"/>
          <w:bCs/>
          <w:noProof/>
          <w:lang w:val="en-US" w:eastAsia="zh-TW"/>
        </w:rPr>
      </w:pPr>
      <w:r>
        <w:rPr>
          <w:rFonts w:eastAsia="宋体"/>
          <w:bCs/>
          <w:noProof/>
          <w:lang w:val="en-US" w:eastAsia="zh-TW"/>
        </w:rPr>
        <w:lastRenderedPageBreak/>
        <w:drawing>
          <wp:inline distT="0" distB="0" distL="0" distR="0" wp14:anchorId="659FA623" wp14:editId="00D3FAF1">
            <wp:extent cx="5943600" cy="4160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0B2EA08" w14:textId="460EB0C5" w:rsidR="00036F89" w:rsidRPr="00D90547" w:rsidRDefault="00B02959" w:rsidP="00D90547">
      <w:pPr>
        <w:spacing w:beforeLines="100" w:before="240" w:afterLines="100" w:after="240"/>
        <w:jc w:val="center"/>
        <w:rPr>
          <w:rFonts w:eastAsia="PMingLiU"/>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3</w:t>
      </w:r>
      <w:r w:rsidRPr="006A5A80">
        <w:rPr>
          <w:rFonts w:eastAsia="宋体"/>
          <w:b/>
          <w:noProof/>
          <w:lang w:val="en-US" w:eastAsia="zh-TW"/>
        </w:rPr>
        <w:t xml:space="preserve">. </w:t>
      </w:r>
      <w:r w:rsidRPr="006A5A80">
        <w:rPr>
          <w:rFonts w:eastAsia="宋体"/>
          <w:lang w:val="en-US"/>
        </w:rPr>
        <w:t>Monte Carlo</w:t>
      </w:r>
      <w:r w:rsidRPr="00A37F7F">
        <w:rPr>
          <w:rFonts w:eastAsia="宋体"/>
          <w:bCs/>
          <w:noProof/>
          <w:lang w:val="en-US" w:eastAsia="zh-TW"/>
        </w:rPr>
        <w:t xml:space="preserve"> Split-Half Reliability</w:t>
      </w:r>
      <w:r w:rsidR="00B41646">
        <w:rPr>
          <w:rFonts w:eastAsia="宋体"/>
          <w:bCs/>
          <w:noProof/>
          <w:lang w:val="en-US" w:eastAsia="zh-TW"/>
        </w:rPr>
        <w:t xml:space="preserve"> for different SPE indices</w:t>
      </w:r>
      <w:r w:rsidRPr="00A37F7F">
        <w:rPr>
          <w:rFonts w:eastAsia="宋体"/>
          <w:bCs/>
          <w:noProof/>
          <w:lang w:val="en-US" w:eastAsia="zh-TW"/>
        </w:rPr>
        <w:t>.</w:t>
      </w:r>
    </w:p>
    <w:p w14:paraId="146B6D10" w14:textId="5BF688BA" w:rsidR="00B55E3E" w:rsidRPr="00B55E3E" w:rsidRDefault="00B55E3E" w:rsidP="00036F89">
      <w:pPr>
        <w:rPr>
          <w:rFonts w:eastAsia="宋体"/>
          <w:bCs/>
          <w:i/>
          <w:iCs/>
          <w:noProof/>
          <w:lang w:val="en-US" w:eastAsia="zh-TW"/>
        </w:rPr>
      </w:pPr>
      <w:r w:rsidRPr="00EB23E3">
        <w:rPr>
          <w:rFonts w:eastAsia="宋体"/>
          <w:bCs/>
          <w:noProof/>
          <w:lang w:val="en-US" w:eastAsia="zh-TW"/>
        </w:rPr>
        <w:t>RT</w:t>
      </w:r>
      <w:r w:rsidR="00B41646">
        <w:rPr>
          <w:rFonts w:eastAsia="宋体"/>
          <w:bCs/>
          <w:noProof/>
          <w:lang w:val="en-US" w:eastAsia="zh-TW"/>
        </w:rPr>
        <w:t>:</w:t>
      </w:r>
      <w:r>
        <w:rPr>
          <w:rFonts w:eastAsia="宋体"/>
          <w:bCs/>
          <w:noProof/>
          <w:lang w:val="en-US" w:eastAsia="zh-TW"/>
        </w:rPr>
        <w:t xml:space="preserve"> reaction time</w:t>
      </w:r>
      <w:r w:rsidR="00B41646">
        <w:rPr>
          <w:rFonts w:eastAsia="宋体"/>
          <w:bCs/>
          <w:noProof/>
          <w:lang w:val="en-US" w:eastAsia="zh-TW"/>
        </w:rPr>
        <w:t>s;</w:t>
      </w:r>
      <w:r>
        <w:rPr>
          <w:rFonts w:eastAsia="宋体"/>
          <w:bCs/>
          <w:noProof/>
          <w:lang w:val="en-US" w:eastAsia="zh-TW"/>
        </w:rPr>
        <w:t xml:space="preserve"> ACC</w:t>
      </w:r>
      <w:r w:rsidR="00B41646">
        <w:rPr>
          <w:rFonts w:eastAsia="宋体"/>
          <w:bCs/>
          <w:noProof/>
          <w:lang w:val="en-US" w:eastAsia="zh-TW"/>
        </w:rPr>
        <w:t>:</w:t>
      </w:r>
      <w:r>
        <w:rPr>
          <w:rFonts w:eastAsia="宋体"/>
          <w:bCs/>
          <w:noProof/>
          <w:lang w:val="en-US" w:eastAsia="zh-TW"/>
        </w:rPr>
        <w:t xml:space="preserve"> accuracy</w:t>
      </w:r>
      <w:r w:rsidR="00B41646">
        <w:rPr>
          <w:rFonts w:eastAsia="宋体"/>
          <w:bCs/>
          <w:noProof/>
          <w:lang w:val="en-US" w:eastAsia="zh-TW"/>
        </w:rPr>
        <w:t>;</w:t>
      </w:r>
      <w:r>
        <w:rPr>
          <w:rFonts w:eastAsia="宋体"/>
          <w:bCs/>
          <w:noProof/>
          <w:lang w:val="en-US" w:eastAsia="zh-TW"/>
        </w:rPr>
        <w:t xml:space="preserve"> </w:t>
      </w:r>
      <w:r w:rsidRPr="00EB23E3">
        <w:rPr>
          <w:rFonts w:eastAsia="宋体"/>
          <w:bCs/>
          <w:i/>
          <w:iCs/>
          <w:noProof/>
          <w:lang w:val="en-US" w:eastAsia="zh-TW"/>
        </w:rPr>
        <w:t>d</w:t>
      </w:r>
      <w:r w:rsidR="00B41646" w:rsidRPr="00B41646">
        <w:rPr>
          <w:rFonts w:eastAsia="宋体"/>
          <w:bCs/>
          <w:i/>
          <w:iCs/>
          <w:noProof/>
          <w:lang w:val="en-US" w:eastAsia="zh-TW"/>
        </w:rPr>
        <w:t>’</w:t>
      </w:r>
      <w:r w:rsidR="00B41646" w:rsidRPr="00B41646">
        <w:rPr>
          <w:rFonts w:eastAsia="宋体"/>
          <w:bCs/>
          <w:noProof/>
          <w:lang w:val="en-US" w:eastAsia="zh-TW"/>
        </w:rPr>
        <w:t>:</w:t>
      </w:r>
      <w:r>
        <w:rPr>
          <w:rFonts w:eastAsia="宋体"/>
          <w:bCs/>
          <w:noProof/>
          <w:lang w:val="en-US" w:eastAsia="zh-TW"/>
        </w:rPr>
        <w:t xml:space="preserve"> </w:t>
      </w:r>
      <w:r w:rsidR="00B41646" w:rsidRPr="00B41646">
        <w:rPr>
          <w:lang w:val="en-US"/>
        </w:rPr>
        <w:t>sensitivity index</w:t>
      </w:r>
      <w:r w:rsidRPr="006A5A80">
        <w:rPr>
          <w:lang w:val="en-US"/>
        </w:rPr>
        <w:t xml:space="preserve"> </w:t>
      </w:r>
      <w:r w:rsidR="00B41646">
        <w:rPr>
          <w:lang w:val="en-US"/>
        </w:rPr>
        <w:t>in</w:t>
      </w:r>
      <w:r w:rsidRPr="006A5A80">
        <w:rPr>
          <w:lang w:val="en-US"/>
        </w:rPr>
        <w:t xml:space="preserve"> signal detection theory</w:t>
      </w:r>
      <w:r w:rsidR="00B41646">
        <w:rPr>
          <w:lang w:val="en-US"/>
        </w:rPr>
        <w:t>;</w:t>
      </w:r>
      <w:r>
        <w:rPr>
          <w:lang w:val="en-US"/>
        </w:rPr>
        <w:t xml:space="preserve"> Efficiency</w:t>
      </w:r>
      <w:r w:rsidR="00B41646">
        <w:rPr>
          <w:lang w:val="en-US"/>
        </w:rPr>
        <w:t>:</w:t>
      </w:r>
      <w:r>
        <w:rPr>
          <w:lang w:val="en-US"/>
        </w:rPr>
        <w:t xml:space="preserve">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sidR="00B41646">
        <w:rPr>
          <w:lang w:val="en-US"/>
        </w:rPr>
        <w:t>:</w:t>
      </w:r>
      <w:r>
        <w:rPr>
          <w:lang w:val="en-US"/>
        </w:rPr>
        <w:t xml:space="preserve"> drift rat</w:t>
      </w:r>
      <w:r w:rsidR="00B41646">
        <w:rPr>
          <w:lang w:val="en-US"/>
        </w:rPr>
        <w:t>e</w:t>
      </w:r>
      <w:r>
        <w:rPr>
          <w:lang w:val="en-US"/>
        </w:rPr>
        <w:t xml:space="preserve"> </w:t>
      </w:r>
      <w:r w:rsidR="00B41646">
        <w:rPr>
          <w:lang w:val="en-US"/>
        </w:rPr>
        <w:t>in</w:t>
      </w:r>
      <w:r>
        <w:rPr>
          <w:lang w:val="en-US"/>
        </w:rPr>
        <w:t xml:space="preserve"> drift diffusion model</w:t>
      </w:r>
      <w:r w:rsidR="00B41646">
        <w:rPr>
          <w:lang w:val="en-US"/>
        </w:rPr>
        <w:t>;</w:t>
      </w:r>
      <w:r>
        <w:rPr>
          <w:lang w:val="en-US"/>
        </w:rPr>
        <w:t xml:space="preserve"> </w:t>
      </w:r>
      <w:r w:rsidRPr="00B41646">
        <w:rPr>
          <w:i/>
          <w:iCs/>
          <w:lang w:val="en-US"/>
        </w:rPr>
        <w:t>z</w:t>
      </w:r>
      <w:r w:rsidR="00B41646">
        <w:rPr>
          <w:lang w:val="en-US"/>
        </w:rPr>
        <w:t>:</w:t>
      </w:r>
      <w:r>
        <w:rPr>
          <w:lang w:val="en-US"/>
        </w:rPr>
        <w:t xml:space="preserve"> starting point </w:t>
      </w:r>
      <w:r w:rsidR="00B41646">
        <w:rPr>
          <w:lang w:val="en-US"/>
        </w:rPr>
        <w:t>in</w:t>
      </w:r>
      <w:r>
        <w:rPr>
          <w:lang w:val="en-US"/>
        </w:rPr>
        <w:t xml:space="preserve">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w:t>
      </w:r>
      <w:r w:rsidR="00B41646">
        <w:rPr>
          <w:lang w:val="en-US"/>
        </w:rPr>
        <w:t>close other</w:t>
      </w:r>
      <w:r w:rsidR="00036F89" w:rsidRPr="00036F89">
        <w:rPr>
          <w:lang w:val="en-US"/>
        </w:rPr>
        <w:t>, stranger, celebrity, and none.</w:t>
      </w:r>
      <w:r w:rsidR="00747642" w:rsidRPr="00747642">
        <w:t xml:space="preserve"> </w:t>
      </w:r>
      <w:r w:rsidR="00747642" w:rsidRPr="00747642">
        <w:rPr>
          <w:lang w:val="en-US"/>
        </w:rPr>
        <w:t>Each point represents the Monte Carlo split-half reliability obtained from an individual dataset. The lines on either side of the point represent the 95% confidence interval for that point estimate. If only one point is shown in the graph, it indicates that the confidence interval for that point estimate extends beyond the range of our coordinate axes (0, 1).</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spacing w:after="120"/>
        <w:rPr>
          <w:rFonts w:ascii="Times New Roman" w:hAnsi="Times New Roman"/>
          <w:lang w:val="en-US"/>
        </w:rPr>
      </w:pPr>
      <w:bookmarkStart w:id="49" w:name="_Toc129530170"/>
      <w:bookmarkStart w:id="50" w:name="_Toc129530200"/>
      <w:bookmarkStart w:id="51" w:name="_Toc139718164"/>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9"/>
      <w:bookmarkEnd w:id="50"/>
      <w:bookmarkEnd w:id="51"/>
    </w:p>
    <w:p w14:paraId="3BED99F1" w14:textId="14B549BD" w:rsidR="00036F89" w:rsidRPr="00747642" w:rsidRDefault="00036F89" w:rsidP="00747642">
      <w:pPr>
        <w:ind w:firstLineChars="100" w:firstLine="240"/>
        <w:rPr>
          <w:rFonts w:eastAsia="PMingLiU"/>
          <w:bCs/>
          <w:noProof/>
          <w:lang w:val="en-US" w:eastAsia="zh-TW"/>
        </w:rPr>
      </w:pPr>
      <w:r w:rsidRPr="00620C3B">
        <w:rPr>
          <w:rFonts w:eastAsia="PMingLiU"/>
          <w:bCs/>
          <w:noProof/>
          <w:lang w:val="en-US" w:eastAsia="zh-TW"/>
        </w:rPr>
        <w:t xml:space="preserve">It is important to note that </w:t>
      </w:r>
      <w:r w:rsidR="00B41646">
        <w:rPr>
          <w:rFonts w:eastAsia="PMingLiU"/>
          <w:bCs/>
          <w:noProof/>
          <w:lang w:val="en-US" w:eastAsia="zh-TW"/>
        </w:rPr>
        <w:t xml:space="preserve">we could only calculate ICC for </w:t>
      </w:r>
      <w:r w:rsidRPr="00620C3B">
        <w:rPr>
          <w:rFonts w:eastAsia="PMingLiU"/>
          <w:bCs/>
          <w:noProof/>
          <w:lang w:val="en-US" w:eastAsia="zh-TW"/>
        </w:rPr>
        <w:t>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w:t>
      </w:r>
      <w:r w:rsidR="00B41646">
        <w:rPr>
          <w:rFonts w:eastAsia="PMingLiU"/>
          <w:bCs/>
          <w:noProof/>
          <w:lang w:val="en-US" w:eastAsia="zh-TW"/>
        </w:rPr>
        <w:t xml:space="preserve"> Because all other</w:t>
      </w:r>
      <w:r w:rsidRPr="00620C3B">
        <w:rPr>
          <w:rFonts w:eastAsia="PMingLiU"/>
          <w:bCs/>
          <w:noProof/>
          <w:lang w:val="en-US" w:eastAsia="zh-TW"/>
        </w:rPr>
        <w:t xml:space="preserve"> datasets d</w:t>
      </w:r>
      <w:r w:rsidR="00E57F8A">
        <w:rPr>
          <w:rFonts w:eastAsia="PMingLiU"/>
          <w:bCs/>
          <w:noProof/>
          <w:lang w:val="en-US" w:eastAsia="zh-TW"/>
        </w:rPr>
        <w:t>id</w:t>
      </w:r>
      <w:r w:rsidRPr="00620C3B">
        <w:rPr>
          <w:rFonts w:eastAsia="PMingLiU"/>
          <w:bCs/>
          <w:noProof/>
          <w:lang w:val="en-US" w:eastAsia="zh-TW"/>
        </w:rPr>
        <w:t xml:space="preserve"> not </w:t>
      </w:r>
      <w:r w:rsidR="00E57F8A">
        <w:rPr>
          <w:rFonts w:eastAsia="PMingLiU"/>
          <w:bCs/>
          <w:noProof/>
          <w:lang w:val="en-US" w:eastAsia="zh-TW"/>
        </w:rPr>
        <w:t>include re-test sessions.</w:t>
      </w:r>
      <w:r w:rsidR="00747642">
        <w:rPr>
          <w:rFonts w:eastAsia="PMingLiU"/>
          <w:bCs/>
          <w:noProof/>
          <w:lang w:val="en-US" w:eastAsia="zh-TW"/>
        </w:rPr>
        <w:t xml:space="preserve"> To test the robustness of the results reported here, we explored two datasets that included re-test session but devivated from the original SPMT (see supplementary materials).</w:t>
      </w:r>
    </w:p>
    <w:p w14:paraId="609A8C23" w14:textId="1479CA19" w:rsidR="00596248" w:rsidRDefault="00620C3B" w:rsidP="00B564A1">
      <w:pPr>
        <w:ind w:firstLineChars="100" w:firstLine="240"/>
        <w:rPr>
          <w:rFonts w:eastAsia="PMingLiU"/>
          <w:bCs/>
          <w:noProof/>
          <w:lang w:val="en-US" w:eastAsia="zh-TW"/>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w:t>
      </w:r>
      <w:r w:rsidR="00BD6971">
        <w:rPr>
          <w:rFonts w:eastAsia="PMingLiU"/>
          <w:bCs/>
          <w:noProof/>
          <w:lang w:val="en-US" w:eastAsia="zh-TW"/>
        </w:rPr>
        <w:t>4</w:t>
      </w:r>
      <w:r w:rsidRPr="00620C3B">
        <w:rPr>
          <w:rFonts w:eastAsia="PMingLiU"/>
          <w:bCs/>
          <w:noProof/>
          <w:lang w:val="en-US" w:eastAsia="zh-TW"/>
        </w:rPr>
        <w:t xml:space="preserve">, </w:t>
      </w:r>
      <w:r w:rsidR="002A50C2" w:rsidRPr="002A50C2">
        <w:rPr>
          <w:rFonts w:eastAsia="PMingLiU"/>
          <w:bCs/>
          <w:noProof/>
          <w:lang w:val="en-US" w:eastAsia="zh-TW"/>
        </w:rPr>
        <w:t>The ICC</w:t>
      </w:r>
      <w:r w:rsidR="000F7151">
        <w:rPr>
          <w:rFonts w:eastAsia="PMingLiU"/>
          <w:bCs/>
          <w:noProof/>
          <w:lang w:val="en-US" w:eastAsia="zh-TW"/>
        </w:rPr>
        <w:t>2k</w:t>
      </w:r>
      <w:r w:rsidR="002A50C2" w:rsidRPr="002A50C2">
        <w:rPr>
          <w:rFonts w:eastAsia="PMingLiU"/>
          <w:bCs/>
          <w:noProof/>
          <w:lang w:val="en-US" w:eastAsia="zh-TW"/>
        </w:rPr>
        <w:t xml:space="preserve"> values for RT and E</w:t>
      </w:r>
      <w:r w:rsidR="002A50C2">
        <w:rPr>
          <w:rFonts w:eastAsia="PMingLiU"/>
          <w:bCs/>
          <w:noProof/>
          <w:lang w:val="en-US" w:eastAsia="zh-TW"/>
        </w:rPr>
        <w:t>fficiency</w:t>
      </w:r>
      <w:r w:rsidR="002A50C2" w:rsidRPr="002A50C2">
        <w:rPr>
          <w:rFonts w:eastAsia="PMingLiU"/>
          <w:bCs/>
          <w:noProof/>
          <w:lang w:val="en-US" w:eastAsia="zh-TW"/>
        </w:rPr>
        <w:t xml:space="preserve"> are quite high</w:t>
      </w:r>
      <w:r w:rsidR="002A50C2">
        <w:rPr>
          <w:rFonts w:eastAsia="PMingLiU"/>
          <w:bCs/>
          <w:noProof/>
          <w:lang w:val="en-US" w:eastAsia="zh-TW"/>
        </w:rPr>
        <w:t>, while other indices are quite low</w:t>
      </w:r>
      <w:r w:rsidR="002A50C2" w:rsidRPr="002A50C2">
        <w:rPr>
          <w:rFonts w:eastAsia="PMingLiU"/>
          <w:bCs/>
          <w:noProof/>
          <w:lang w:val="en-US" w:eastAsia="zh-TW"/>
        </w:rPr>
        <w:t>. When the target is "</w:t>
      </w:r>
      <w:r w:rsidR="00E57F8A">
        <w:rPr>
          <w:rFonts w:eastAsia="PMingLiU"/>
          <w:bCs/>
          <w:noProof/>
          <w:lang w:val="en-US" w:eastAsia="zh-TW"/>
        </w:rPr>
        <w:t>Close other</w:t>
      </w:r>
      <w:r w:rsidR="002A50C2" w:rsidRPr="002A50C2">
        <w:rPr>
          <w:rFonts w:eastAsia="PMingLiU"/>
          <w:bCs/>
          <w:noProof/>
          <w:lang w:val="en-US" w:eastAsia="zh-TW"/>
        </w:rPr>
        <w:t>," the ICC</w:t>
      </w:r>
      <w:r w:rsidR="000F7151">
        <w:rPr>
          <w:rFonts w:eastAsia="PMingLiU"/>
          <w:bCs/>
          <w:noProof/>
          <w:lang w:val="en-US" w:eastAsia="zh-TW"/>
        </w:rPr>
        <w:t>2k</w:t>
      </w:r>
      <w:r w:rsidR="002A50C2" w:rsidRPr="002A50C2">
        <w:rPr>
          <w:rFonts w:eastAsia="PMingLiU"/>
          <w:bCs/>
          <w:noProof/>
          <w:lang w:val="en-US" w:eastAsia="zh-TW"/>
        </w:rPr>
        <w:t xml:space="preserve"> for RT is 0.87</w:t>
      </w:r>
      <w:r w:rsidR="002A50C2">
        <w:rPr>
          <w:rFonts w:eastAsia="PMingLiU"/>
          <w:bCs/>
          <w:noProof/>
          <w:lang w:val="en-US" w:eastAsia="zh-TW"/>
        </w:rPr>
        <w:t xml:space="preserve"> (95%CI = [.79, .93])</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0.86</w:t>
      </w:r>
      <w:r w:rsidR="002A50C2">
        <w:rPr>
          <w:rFonts w:eastAsia="PMingLiU"/>
          <w:bCs/>
          <w:noProof/>
          <w:lang w:val="en-US" w:eastAsia="zh-TW"/>
        </w:rPr>
        <w:t xml:space="preserve"> (95%CI = [.78, .93])</w:t>
      </w:r>
      <w:r w:rsidR="002A50C2" w:rsidRPr="002A50C2">
        <w:rPr>
          <w:rFonts w:eastAsia="PMingLiU"/>
          <w:bCs/>
          <w:noProof/>
          <w:lang w:val="en-US" w:eastAsia="zh-TW"/>
        </w:rPr>
        <w:t>. When the target is "Stranger," the ICC</w:t>
      </w:r>
      <w:r w:rsidR="000F7151">
        <w:rPr>
          <w:rFonts w:eastAsia="PMingLiU"/>
          <w:bCs/>
          <w:noProof/>
          <w:lang w:val="en-US" w:eastAsia="zh-TW"/>
        </w:rPr>
        <w:t>2k</w:t>
      </w:r>
      <w:r w:rsidR="002A50C2" w:rsidRPr="002A50C2">
        <w:rPr>
          <w:rFonts w:eastAsia="PMingLiU"/>
          <w:bCs/>
          <w:noProof/>
          <w:lang w:val="en-US" w:eastAsia="zh-TW"/>
        </w:rPr>
        <w:t xml:space="preserve"> for RT is 0.89</w:t>
      </w:r>
      <w:r w:rsidR="002A50C2">
        <w:rPr>
          <w:rFonts w:eastAsia="PMingLiU"/>
          <w:bCs/>
          <w:noProof/>
          <w:lang w:val="en-US" w:eastAsia="zh-TW"/>
        </w:rPr>
        <w:t xml:space="preserve"> (95%CI = [.82, .94])</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0.76</w:t>
      </w:r>
      <w:r w:rsidR="002A50C2">
        <w:rPr>
          <w:rFonts w:eastAsia="PMingLiU"/>
          <w:bCs/>
          <w:noProof/>
          <w:lang w:val="en-US" w:eastAsia="zh-TW"/>
        </w:rPr>
        <w:t xml:space="preserve"> (95%CI = [.61, .87])</w:t>
      </w:r>
      <w:r w:rsidRPr="00620C3B">
        <w:rPr>
          <w:rFonts w:eastAsia="PMingLiU"/>
          <w:bCs/>
          <w:noProof/>
          <w:lang w:val="en-US" w:eastAsia="zh-TW"/>
        </w:rPr>
        <w:t xml:space="preserve">. </w:t>
      </w:r>
      <w:r w:rsidR="002A50C2">
        <w:rPr>
          <w:rFonts w:eastAsia="PMingLiU"/>
          <w:bCs/>
          <w:noProof/>
          <w:lang w:val="en-US" w:eastAsia="zh-TW"/>
        </w:rPr>
        <w:lastRenderedPageBreak/>
        <w:t>However</w:t>
      </w:r>
      <w:r w:rsidR="002A50C2" w:rsidRPr="002A50C2">
        <w:rPr>
          <w:rFonts w:eastAsia="PMingLiU"/>
          <w:bCs/>
          <w:noProof/>
          <w:lang w:val="en-US" w:eastAsia="zh-TW"/>
        </w:rPr>
        <w:t>, RT and Efficiency exhibit lower ICC</w:t>
      </w:r>
      <w:r w:rsidR="000F7151">
        <w:rPr>
          <w:rFonts w:eastAsia="PMingLiU"/>
          <w:bCs/>
          <w:noProof/>
          <w:lang w:val="en-US" w:eastAsia="zh-TW"/>
        </w:rPr>
        <w:t>2</w:t>
      </w:r>
      <w:r w:rsidR="002A50C2" w:rsidRPr="002A50C2">
        <w:rPr>
          <w:rFonts w:eastAsia="PMingLiU"/>
          <w:bCs/>
          <w:noProof/>
          <w:lang w:val="en-US" w:eastAsia="zh-TW"/>
        </w:rPr>
        <w:t xml:space="preserve"> values. When the target is "</w:t>
      </w:r>
      <w:r w:rsidR="000F7151">
        <w:rPr>
          <w:rFonts w:eastAsia="PMingLiU"/>
          <w:bCs/>
          <w:noProof/>
          <w:lang w:val="en-US" w:eastAsia="zh-TW"/>
        </w:rPr>
        <w:t>Close</w:t>
      </w:r>
      <w:r w:rsidR="002A50C2" w:rsidRPr="002A50C2">
        <w:rPr>
          <w:rFonts w:eastAsia="PMingLiU"/>
          <w:bCs/>
          <w:noProof/>
          <w:lang w:val="en-US" w:eastAsia="zh-TW"/>
        </w:rPr>
        <w:t>," the ICC</w:t>
      </w:r>
      <w:r w:rsidR="000F7151">
        <w:rPr>
          <w:rFonts w:eastAsia="PMingLiU"/>
          <w:bCs/>
          <w:noProof/>
          <w:lang w:val="en-US" w:eastAsia="zh-TW"/>
        </w:rPr>
        <w:t>2</w:t>
      </w:r>
      <w:r w:rsidR="002A50C2" w:rsidRPr="002A50C2">
        <w:rPr>
          <w:rFonts w:eastAsia="PMingLiU"/>
          <w:bCs/>
          <w:noProof/>
          <w:lang w:val="en-US" w:eastAsia="zh-TW"/>
        </w:rPr>
        <w:t xml:space="preserve"> for RT is 0.53</w:t>
      </w:r>
      <w:r w:rsidR="002A50C2">
        <w:rPr>
          <w:rFonts w:eastAsia="PMingLiU"/>
          <w:bCs/>
          <w:noProof/>
          <w:lang w:val="en-US" w:eastAsia="zh-TW"/>
        </w:rPr>
        <w:t xml:space="preserve"> (95%CI = [.39, .69])</w:t>
      </w:r>
      <w:r w:rsidR="002A50C2" w:rsidRPr="002A50C2">
        <w:rPr>
          <w:rFonts w:eastAsia="PMingLiU"/>
          <w:bCs/>
          <w:noProof/>
          <w:lang w:val="en-US" w:eastAsia="zh-TW"/>
        </w:rPr>
        <w:t>, and for Efficiency, it is 0.52</w:t>
      </w:r>
      <w:r w:rsidR="002A50C2">
        <w:rPr>
          <w:rFonts w:eastAsia="PMingLiU"/>
          <w:bCs/>
          <w:noProof/>
          <w:lang w:val="en-US" w:eastAsia="zh-TW"/>
        </w:rPr>
        <w:t xml:space="preserve"> (95%CI = [.38, .68])</w:t>
      </w:r>
      <w:r w:rsidR="002A50C2" w:rsidRPr="002A50C2">
        <w:rPr>
          <w:rFonts w:eastAsia="PMingLiU"/>
          <w:bCs/>
          <w:noProof/>
          <w:lang w:val="en-US" w:eastAsia="zh-TW"/>
        </w:rPr>
        <w:t>. When the target is "Stranger," the ICC</w:t>
      </w:r>
      <w:r w:rsidR="000F7151">
        <w:rPr>
          <w:rFonts w:eastAsia="PMingLiU"/>
          <w:bCs/>
          <w:noProof/>
          <w:lang w:val="en-US" w:eastAsia="zh-TW"/>
        </w:rPr>
        <w:t>2</w:t>
      </w:r>
      <w:r w:rsidR="002A50C2" w:rsidRPr="002A50C2">
        <w:rPr>
          <w:rFonts w:eastAsia="PMingLiU"/>
          <w:bCs/>
          <w:noProof/>
          <w:lang w:val="en-US" w:eastAsia="zh-TW"/>
        </w:rPr>
        <w:t xml:space="preserve"> for RT is 0.58</w:t>
      </w:r>
      <w:r w:rsidR="002A50C2">
        <w:rPr>
          <w:rFonts w:eastAsia="PMingLiU"/>
          <w:bCs/>
          <w:noProof/>
          <w:lang w:val="en-US" w:eastAsia="zh-TW"/>
        </w:rPr>
        <w:t xml:space="preserve"> (95%CI = [.45, .73])</w:t>
      </w:r>
      <w:r w:rsidR="002A50C2" w:rsidRPr="002A50C2">
        <w:rPr>
          <w:rFonts w:eastAsia="PMingLiU"/>
          <w:bCs/>
          <w:noProof/>
          <w:lang w:val="en-US" w:eastAsia="zh-TW"/>
        </w:rPr>
        <w:t>, and for Efficiency, it is 0.34</w:t>
      </w:r>
      <w:r w:rsidR="002A50C2">
        <w:rPr>
          <w:rFonts w:eastAsia="PMingLiU"/>
          <w:bCs/>
          <w:noProof/>
          <w:lang w:val="en-US" w:eastAsia="zh-TW"/>
        </w:rPr>
        <w:t xml:space="preserve"> (95%CI = [.21, .52])</w:t>
      </w:r>
      <w:r w:rsidR="002A50C2" w:rsidRPr="002A50C2">
        <w:rPr>
          <w:rFonts w:eastAsia="PMingLiU"/>
          <w:bCs/>
          <w:noProof/>
          <w:lang w:val="en-US" w:eastAsia="zh-TW"/>
        </w:rPr>
        <w:t xml:space="preserve">. </w:t>
      </w:r>
      <w:r w:rsidRPr="00620C3B">
        <w:rPr>
          <w:rFonts w:eastAsia="PMingLiU"/>
          <w:bCs/>
          <w:noProof/>
          <w:lang w:val="en-US" w:eastAsia="zh-TW"/>
        </w:rPr>
        <w:t xml:space="preserve">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w:t>
      </w:r>
      <w:r w:rsidR="002A50C2">
        <w:rPr>
          <w:rFonts w:eastAsia="PMingLiU"/>
          <w:bCs/>
          <w:noProof/>
          <w:lang w:val="en-US" w:eastAsia="zh-TW"/>
        </w:rPr>
        <w:t>But</w:t>
      </w:r>
      <w:r w:rsidRPr="00620C3B">
        <w:rPr>
          <w:rFonts w:eastAsia="PMingLiU"/>
          <w:bCs/>
          <w:noProof/>
          <w:lang w:val="en-US" w:eastAsia="zh-TW"/>
        </w:rPr>
        <w:t xml:space="preserve">,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283E59AA" w14:textId="77777777" w:rsidR="00183E94" w:rsidRPr="00B564A1" w:rsidRDefault="00183E94" w:rsidP="00B564A1">
      <w:pPr>
        <w:ind w:firstLineChars="100" w:firstLine="240"/>
        <w:rPr>
          <w:rFonts w:eastAsia="宋体"/>
          <w:lang w:val="en-US"/>
        </w:rPr>
      </w:pPr>
    </w:p>
    <w:p w14:paraId="34E13D95" w14:textId="456B7398" w:rsidR="00596248" w:rsidRPr="006A5A80" w:rsidRDefault="002F3744" w:rsidP="00EB23E3">
      <w:pPr>
        <w:jc w:val="center"/>
        <w:rPr>
          <w:rFonts w:eastAsia="宋体"/>
          <w:b/>
          <w:noProof/>
          <w:lang w:val="en-US" w:eastAsia="zh-TW"/>
        </w:rPr>
      </w:pPr>
      <w:r>
        <w:rPr>
          <w:rFonts w:eastAsia="宋体"/>
          <w:b/>
          <w:noProof/>
          <w:lang w:val="en-US" w:eastAsia="zh-TW"/>
        </w:rPr>
        <w:drawing>
          <wp:inline distT="0" distB="0" distL="0" distR="0" wp14:anchorId="463E5699" wp14:editId="5DAC69D7">
            <wp:extent cx="5943600" cy="416052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636234D" w14:textId="77777777" w:rsidR="000F5B2E" w:rsidRDefault="00596248" w:rsidP="00EB23E3">
      <w:pPr>
        <w:ind w:firstLineChars="100" w:firstLine="241"/>
        <w:jc w:val="center"/>
        <w:rPr>
          <w:rFonts w:eastAsia="宋体"/>
          <w:bCs/>
          <w:noProof/>
          <w:lang w:val="en-US" w:eastAsia="zh-TW"/>
        </w:r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4</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52" w:name="_Toc129530171"/>
      <w:bookmarkStart w:id="53" w:name="_Toc129530201"/>
      <w:r w:rsidR="003E04EC" w:rsidRPr="00C91FD8">
        <w:rPr>
          <w:rFonts w:eastAsia="宋体"/>
          <w:bCs/>
          <w:noProof/>
          <w:lang w:val="en-US" w:eastAsia="zh-TW"/>
        </w:rPr>
        <w:t>.</w:t>
      </w:r>
    </w:p>
    <w:p w14:paraId="3058E10B" w14:textId="69B6004B" w:rsidR="00690B74" w:rsidRDefault="003E04EC" w:rsidP="00EB23E3">
      <w:pPr>
        <w:ind w:firstLineChars="100" w:firstLine="240"/>
        <w:jc w:val="center"/>
        <w:rPr>
          <w:rFonts w:eastAsia="宋体"/>
          <w:bCs/>
          <w:noProof/>
          <w:lang w:val="en-US" w:eastAsia="zh-TW"/>
        </w:rPr>
      </w:pPr>
      <w:r w:rsidRPr="00C91FD8">
        <w:rPr>
          <w:rFonts w:eastAsia="宋体"/>
          <w:bCs/>
          <w:noProof/>
          <w:lang w:val="en-US" w:eastAsia="zh-TW"/>
        </w:rPr>
        <w:t xml:space="preserve"> </w:t>
      </w:r>
    </w:p>
    <w:p w14:paraId="3D49BBD5" w14:textId="7B293BF9" w:rsidR="00A13F54" w:rsidRDefault="000F5B2E" w:rsidP="00FD4FB9">
      <w:pPr>
        <w:rPr>
          <w:lang w:val="en-US"/>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Pr>
          <w:lang w:val="en-US"/>
        </w:rPr>
        <w:t>s</w:t>
      </w:r>
      <w:r w:rsidR="00A13F54">
        <w:rPr>
          <w:lang w:val="en-US"/>
        </w:rPr>
        <w:t xml:space="preserve">. </w:t>
      </w:r>
      <w:r w:rsidR="00C277F5" w:rsidRPr="00747642">
        <w:rPr>
          <w:lang w:val="en-US"/>
        </w:rPr>
        <w:t>Each point represents the Monte Carlo split-half reliability obtained from an individual dataset. The lines on either side of the point represent the 95% confidence interval for that point estimate. If only one point is shown in the graph, it indicates that the confidence interval for that point estimate extends beyond the range of our coordinate axes (0, 1).</w:t>
      </w:r>
    </w:p>
    <w:p w14:paraId="2D1C1257" w14:textId="77777777" w:rsidR="00A13F54" w:rsidRDefault="00A13F54" w:rsidP="00FD4FB9">
      <w:pPr>
        <w:rPr>
          <w:lang w:val="en-US"/>
        </w:rPr>
      </w:pPr>
    </w:p>
    <w:p w14:paraId="49D421F8" w14:textId="4A1CF8FF" w:rsidR="00586F83" w:rsidRPr="006A5A80" w:rsidRDefault="00076622" w:rsidP="00690B74">
      <w:pPr>
        <w:pStyle w:val="1"/>
        <w:keepNext w:val="0"/>
        <w:keepLines w:val="0"/>
        <w:spacing w:after="240"/>
        <w:rPr>
          <w:rFonts w:eastAsia="Calibri"/>
          <w:b/>
          <w:sz w:val="42"/>
          <w:szCs w:val="42"/>
        </w:rPr>
      </w:pPr>
      <w:bookmarkStart w:id="54" w:name="_Toc139718165"/>
      <w:r>
        <w:rPr>
          <w:rFonts w:eastAsia="Calibri"/>
          <w:b/>
          <w:sz w:val="42"/>
          <w:szCs w:val="42"/>
        </w:rPr>
        <w:t xml:space="preserve">5 </w:t>
      </w:r>
      <w:r w:rsidR="00BA0079" w:rsidRPr="006A5A80">
        <w:rPr>
          <w:rFonts w:eastAsia="Calibri"/>
          <w:b/>
          <w:sz w:val="42"/>
          <w:szCs w:val="42"/>
        </w:rPr>
        <w:t>Discussion</w:t>
      </w:r>
      <w:bookmarkEnd w:id="52"/>
      <w:bookmarkEnd w:id="53"/>
      <w:bookmarkEnd w:id="54"/>
    </w:p>
    <w:p w14:paraId="23999FBF" w14:textId="11E572A0" w:rsidR="00D70160" w:rsidRPr="00A1133E" w:rsidRDefault="00D70160" w:rsidP="00D70160">
      <w:pPr>
        <w:ind w:firstLine="720"/>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w:t>
      </w:r>
      <w:r w:rsidRPr="00A37F7F">
        <w:rPr>
          <w:rFonts w:eastAsia="Calibri"/>
        </w:rPr>
        <w:lastRenderedPageBreak/>
        <w:t xml:space="preserve">underlying mechanisms. </w:t>
      </w:r>
      <w:r>
        <w:rPr>
          <w:rFonts w:eastAsia="Calibri"/>
        </w:rPr>
        <w:t>Despite its importance, this practice is not yet widely adopted among</w:t>
      </w:r>
      <w:r>
        <w:rPr>
          <w:rFonts w:eastAsia="Calibri"/>
          <w:lang w:val="en-US"/>
        </w:rPr>
        <w:t xml:space="preserve"> researchers </w: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 </w:instrTex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EN.CITE.DATA </w:instrText>
      </w:r>
      <w:r>
        <w:rPr>
          <w:rFonts w:eastAsia="Calibri"/>
        </w:rPr>
      </w:r>
      <w:r>
        <w:rPr>
          <w:rFonts w:eastAsia="Calibri"/>
        </w:rPr>
        <w:fldChar w:fldCharType="end"/>
      </w:r>
      <w:r>
        <w:rPr>
          <w:rFonts w:eastAsia="Calibri"/>
        </w:rPr>
      </w:r>
      <w:r>
        <w:rPr>
          <w:rFonts w:eastAsia="Calibri"/>
        </w:rPr>
        <w:fldChar w:fldCharType="separate"/>
      </w:r>
      <w:r>
        <w:rPr>
          <w:rFonts w:eastAsia="Calibri"/>
          <w:noProof/>
        </w:rPr>
        <w:t>(Green et al., 2016; Hedge et al., 2018; Parsons et al., 2019)</w:t>
      </w:r>
      <w:r>
        <w:rPr>
          <w:rFonts w:eastAsia="Calibri"/>
        </w:rPr>
        <w:fldChar w:fldCharType="end"/>
      </w:r>
      <w:r w:rsidRPr="00A37F7F">
        <w:rPr>
          <w:rFonts w:eastAsia="Calibri"/>
        </w:rPr>
        <w:t>. In this pre-registered study, our objective is to investigate the reliability of the indices related to the self-prioritization effect (SPE) in the self-perceptual matching task (SPMT).</w:t>
      </w:r>
      <w:r>
        <w:rPr>
          <w:rFonts w:eastAsia="Calibri"/>
        </w:rPr>
        <w:t xml:space="preserve"> </w:t>
      </w:r>
      <w:r w:rsidRPr="00900F8B">
        <w:rPr>
          <w:rFonts w:eastAsia="Calibri"/>
        </w:rPr>
        <w:t>To achieve this, we conducted a re-analysis of data from 18 datasets across 11 articles, utilizing split-half reliability and intraclass correlation coefficient (ICC2, ICC</w:t>
      </w:r>
      <w:r w:rsidR="0033038D">
        <w:rPr>
          <w:rFonts w:eastAsia="Calibri"/>
        </w:rPr>
        <w:t>2k</w:t>
      </w:r>
      <w:r w:rsidRPr="00900F8B">
        <w:rPr>
          <w:rFonts w:eastAsia="Calibri"/>
        </w:rPr>
        <w:t>). Our findings reveal that all the indices performed poorly in terms of split-half reliability and individual-level test-retest reliability</w:t>
      </w:r>
      <w:r>
        <w:rPr>
          <w:rFonts w:eastAsia="Calibri"/>
          <w:lang w:val="en-US"/>
        </w:rPr>
        <w:t xml:space="preserve"> (ICC</w:t>
      </w:r>
      <w:r w:rsidR="00474576">
        <w:rPr>
          <w:rFonts w:eastAsia="Calibri"/>
          <w:lang w:val="en-US"/>
        </w:rPr>
        <w:t>2</w:t>
      </w:r>
      <w:r>
        <w:rPr>
          <w:rFonts w:eastAsia="Calibri"/>
          <w:lang w:val="en-US"/>
        </w:rPr>
        <w:t>)</w:t>
      </w:r>
      <w:r w:rsidRPr="00900F8B">
        <w:rPr>
          <w:rFonts w:eastAsia="Calibri"/>
        </w:rPr>
        <w:t xml:space="preserve">, </w:t>
      </w:r>
      <w:r>
        <w:rPr>
          <w:rFonts w:eastAsia="Calibri" w:hint="eastAsia"/>
        </w:rPr>
        <w:t>with</w:t>
      </w:r>
      <w:r>
        <w:rPr>
          <w:rFonts w:eastAsia="Calibri"/>
        </w:rPr>
        <w:t xml:space="preserve"> </w:t>
      </w:r>
      <w:r w:rsidRPr="00900F8B">
        <w:rPr>
          <w:rFonts w:eastAsia="Calibri"/>
        </w:rPr>
        <w:t>reaction time (RT) and efficiency demonstrated better results. Conversely, the estimated ICC</w:t>
      </w:r>
      <w:r>
        <w:rPr>
          <w:rFonts w:eastAsia="Calibri"/>
        </w:rPr>
        <w:t>2</w:t>
      </w:r>
      <w:r w:rsidRPr="00900F8B">
        <w:rPr>
          <w:rFonts w:eastAsia="Calibri"/>
        </w:rPr>
        <w:t xml:space="preserve"> for the other four indices were below 0.5.</w:t>
      </w:r>
      <w:r>
        <w:rPr>
          <w:rFonts w:eastAsia="Calibri"/>
        </w:rPr>
        <w:t xml:space="preserve"> Our </w:t>
      </w:r>
      <w:r w:rsidRPr="00900F8B">
        <w:rPr>
          <w:rFonts w:eastAsia="Calibri"/>
        </w:rPr>
        <w:t>analysis of these datasets collectively demonstrates that RT and efficiency are the most reliable indices in the SPMT</w:t>
      </w:r>
      <w:r>
        <w:rPr>
          <w:rFonts w:eastAsia="Calibri"/>
          <w:lang w:val="en-US"/>
        </w:rPr>
        <w:t xml:space="preserve"> while</w:t>
      </w:r>
      <w:r>
        <w:rPr>
          <w:rFonts w:eastAsia="Calibri"/>
        </w:rPr>
        <w:t xml:space="preserve"> </w:t>
      </w:r>
      <w:r>
        <w:rPr>
          <w:rFonts w:eastAsia="Calibri"/>
          <w:lang w:val="en-US"/>
        </w:rPr>
        <w:t>the</w:t>
      </w:r>
      <w:r>
        <w:rPr>
          <w:rFonts w:eastAsia="Calibri"/>
        </w:rPr>
        <w:t xml:space="preserve"> </w:t>
      </w:r>
      <w:r w:rsidRPr="00900F8B">
        <w:rPr>
          <w:rFonts w:eastAsia="Calibri"/>
        </w:rPr>
        <w:t>SPMT is better suited for group-level analysis rather than assessing individual-level variation.</w:t>
      </w:r>
    </w:p>
    <w:p w14:paraId="57922B37" w14:textId="69BA8E52" w:rsidR="00D70160" w:rsidRPr="00A1133E" w:rsidRDefault="00C277F5" w:rsidP="00D70160">
      <w:pPr>
        <w:ind w:firstLineChars="100" w:firstLine="240"/>
        <w:rPr>
          <w:rFonts w:eastAsiaTheme="minorEastAsia"/>
          <w:color w:val="000000" w:themeColor="text1"/>
          <w:lang w:val="en-US" w:eastAsia="zh-TW"/>
        </w:rPr>
      </w:pPr>
      <w:r>
        <w:rPr>
          <w:rFonts w:eastAsiaTheme="minorEastAsia"/>
          <w:color w:val="0070C0"/>
          <w:lang w:eastAsia="zh-TW"/>
        </w:rPr>
        <w:t xml:space="preserve">The low split-half reliability </w:t>
      </w:r>
      <w:r>
        <w:rPr>
          <w:rFonts w:eastAsiaTheme="minorEastAsia"/>
          <w:color w:val="0070C0"/>
          <w:lang w:val="en-US" w:eastAsia="zh-TW"/>
        </w:rPr>
        <w:t xml:space="preserve">and low ICC2 </w:t>
      </w:r>
      <w:r>
        <w:rPr>
          <w:rFonts w:eastAsiaTheme="minorEastAsia"/>
          <w:color w:val="0070C0"/>
          <w:lang w:eastAsia="zh-TW"/>
        </w:rPr>
        <w:t xml:space="preserve">may suggest that </w:t>
      </w:r>
      <w:r>
        <w:rPr>
          <w:rFonts w:eastAsiaTheme="minorEastAsia"/>
          <w:color w:val="0070C0"/>
          <w:lang w:val="en-US" w:eastAsia="zh-TW"/>
        </w:rPr>
        <w:t xml:space="preserve">SPE effect is </w:t>
      </w:r>
      <w:r>
        <w:rPr>
          <w:rFonts w:eastAsia="Calibri"/>
          <w:color w:val="0070C0"/>
        </w:rPr>
        <w:t>not suitable for assessing individual-level variation</w:t>
      </w:r>
      <w:r>
        <w:rPr>
          <w:rFonts w:eastAsia="Calibri"/>
          <w:color w:val="0070C0"/>
          <w:lang w:val="en-US"/>
        </w:rPr>
        <w:t xml:space="preserve">. </w:t>
      </w:r>
      <w:r w:rsidR="00D70160" w:rsidRPr="00CF5B38">
        <w:rPr>
          <w:rFonts w:eastAsia="Calibri"/>
          <w:color w:val="000000" w:themeColor="text1"/>
        </w:rPr>
        <w:t xml:space="preserve">Although the Reaction Time (RT) and Efficiency indices yielded relatively better results compared to other indices, they still fell short of achieving commonly considered excellent reliability levels (typically higher than 0.8 or even higher than 0.9) </w:t>
      </w:r>
      <w:r w:rsidR="00D70160" w:rsidRPr="00CF5B38">
        <w:rPr>
          <w:rFonts w:eastAsia="Calibri"/>
          <w:color w:val="000000" w:themeColor="text1"/>
        </w:rPr>
        <w:fldChar w:fldCharType="begin"/>
      </w:r>
      <w:r w:rsidR="00D70160">
        <w:rPr>
          <w:rFonts w:eastAsia="Calibri"/>
          <w:color w:val="000000" w:themeColor="text1"/>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D70160" w:rsidRPr="00CF5B38">
        <w:rPr>
          <w:rFonts w:eastAsia="Calibri"/>
          <w:color w:val="000000" w:themeColor="text1"/>
        </w:rPr>
        <w:fldChar w:fldCharType="separate"/>
      </w:r>
      <w:r w:rsidR="00D70160" w:rsidRPr="00CF5B38">
        <w:rPr>
          <w:rFonts w:eastAsia="Calibri"/>
          <w:noProof/>
          <w:color w:val="000000" w:themeColor="text1"/>
        </w:rPr>
        <w:t>(Cicchetti &amp; Sparrow, 1981; Kupper &amp; Hafner, 1989)</w:t>
      </w:r>
      <w:r w:rsidR="00D70160" w:rsidRPr="00CF5B38">
        <w:rPr>
          <w:rFonts w:eastAsia="Calibri"/>
          <w:color w:val="000000" w:themeColor="text1"/>
        </w:rPr>
        <w:fldChar w:fldCharType="end"/>
      </w:r>
      <w:r w:rsidR="00D70160" w:rsidRPr="00CF5B38">
        <w:rPr>
          <w:rFonts w:eastAsia="Calibri"/>
          <w:color w:val="000000" w:themeColor="text1"/>
        </w:rPr>
        <w:t>.</w:t>
      </w:r>
      <w:r w:rsidR="00D70160">
        <w:rPr>
          <w:rFonts w:eastAsiaTheme="minorEastAsia"/>
          <w:color w:val="000000" w:themeColor="text1"/>
          <w:lang w:val="en-US" w:eastAsia="zh-TW"/>
        </w:rPr>
        <w:t xml:space="preserve"> </w:t>
      </w:r>
      <w:r w:rsidR="00D70160" w:rsidRPr="00BE168A">
        <w:rPr>
          <w:rFonts w:eastAsiaTheme="minorEastAsia"/>
          <w:color w:val="000000" w:themeColor="text1"/>
          <w:lang w:eastAsia="zh-TW"/>
        </w:rPr>
        <w:t xml:space="preserve">Several plausible reasons </w:t>
      </w:r>
      <w:r w:rsidR="00D70160" w:rsidRPr="00C71845">
        <w:rPr>
          <w:rFonts w:eastAsiaTheme="minorEastAsia"/>
          <w:color w:val="000000" w:themeColor="text1"/>
          <w:lang w:eastAsia="zh-TW"/>
        </w:rPr>
        <w:t xml:space="preserve">as well as </w:t>
      </w:r>
      <w:r w:rsidR="00474576" w:rsidRPr="00C71845">
        <w:rPr>
          <w:rFonts w:eastAsiaTheme="minorEastAsia"/>
          <w:color w:val="000000" w:themeColor="text1"/>
          <w:lang w:eastAsia="zh-TW"/>
        </w:rPr>
        <w:t>potential</w:t>
      </w:r>
      <w:r w:rsidR="00D70160" w:rsidRPr="00C71845">
        <w:rPr>
          <w:rFonts w:eastAsiaTheme="minorEastAsia"/>
          <w:color w:val="000000" w:themeColor="text1"/>
          <w:lang w:eastAsia="zh-TW"/>
        </w:rPr>
        <w:t xml:space="preserve"> solutions </w:t>
      </w:r>
      <w:r w:rsidR="00D70160" w:rsidRPr="00BE168A">
        <w:rPr>
          <w:rFonts w:eastAsiaTheme="minorEastAsia"/>
          <w:color w:val="000000" w:themeColor="text1"/>
          <w:lang w:eastAsia="zh-TW"/>
        </w:rPr>
        <w:t xml:space="preserve">can be identified. </w:t>
      </w:r>
      <w:r w:rsidR="00D70160" w:rsidRPr="00C71845">
        <w:rPr>
          <w:rFonts w:eastAsiaTheme="minorEastAsia"/>
          <w:color w:val="000000" w:themeColor="text1"/>
          <w:lang w:eastAsia="zh-TW"/>
        </w:rPr>
        <w:t xml:space="preserve">Firstly, the insufficient number of trials per condition may contribute to the low split-half reliability. A recent study by </w:t>
      </w:r>
      <w:r w:rsidR="00D70160" w:rsidRPr="00BE168A">
        <w:rPr>
          <w:rFonts w:eastAsiaTheme="minorEastAsia"/>
          <w:color w:val="000000" w:themeColor="text1"/>
        </w:rPr>
        <w:fldChar w:fldCharType="begin"/>
      </w:r>
      <w:r w:rsidR="00D70160">
        <w:rPr>
          <w:rFonts w:eastAsiaTheme="minorEastAsia"/>
          <w:color w:val="000000" w:themeColor="text1"/>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D70160" w:rsidRPr="00BE168A">
        <w:rPr>
          <w:rFonts w:eastAsiaTheme="minorEastAsia"/>
          <w:color w:val="000000" w:themeColor="text1"/>
        </w:rPr>
        <w:fldChar w:fldCharType="separate"/>
      </w:r>
      <w:r w:rsidR="00D70160" w:rsidRPr="00BE168A">
        <w:rPr>
          <w:rFonts w:eastAsiaTheme="minorEastAsia"/>
          <w:noProof/>
          <w:color w:val="000000" w:themeColor="text1"/>
        </w:rPr>
        <w:t>Kucina et al. (2023)</w:t>
      </w:r>
      <w:r w:rsidR="00D70160" w:rsidRPr="00BE168A">
        <w:rPr>
          <w:rFonts w:eastAsiaTheme="minorEastAsia"/>
          <w:color w:val="000000" w:themeColor="text1"/>
        </w:rPr>
        <w:fldChar w:fldCharType="end"/>
      </w:r>
      <w:r w:rsidR="00D70160">
        <w:rPr>
          <w:rFonts w:eastAsiaTheme="minorEastAsia"/>
          <w:color w:val="000000" w:themeColor="text1"/>
        </w:rPr>
        <w:t xml:space="preserve"> </w:t>
      </w:r>
      <w:r w:rsidR="00D70160" w:rsidRPr="00C71845">
        <w:rPr>
          <w:rFonts w:eastAsiaTheme="minorEastAsia"/>
          <w:color w:val="000000" w:themeColor="text1"/>
          <w:lang w:eastAsia="zh-TW"/>
        </w:rPr>
        <w:t xml:space="preserve">emphasized the importance of trial numbers for cognitive tasks in determining reliability. The findings revealed that increasing the number of trials </w:t>
      </w:r>
      <w:r w:rsidR="00474576">
        <w:rPr>
          <w:rFonts w:eastAsiaTheme="minorEastAsia"/>
          <w:color w:val="000000" w:themeColor="text1"/>
          <w:lang w:eastAsia="zh-TW"/>
        </w:rPr>
        <w:t>and</w:t>
      </w:r>
      <w:r w:rsidR="00D70160" w:rsidRPr="00C71845">
        <w:rPr>
          <w:rFonts w:eastAsiaTheme="minorEastAsia"/>
          <w:color w:val="000000" w:themeColor="text1"/>
          <w:lang w:eastAsia="zh-TW"/>
        </w:rPr>
        <w:t xml:space="preserve"> </w:t>
      </w:r>
      <w:r w:rsidR="00474576" w:rsidRPr="00474576">
        <w:rPr>
          <w:rFonts w:eastAsiaTheme="minorEastAsia"/>
          <w:color w:val="000000" w:themeColor="text1"/>
          <w:lang w:eastAsia="zh-TW"/>
        </w:rPr>
        <w:t>considering greater conflict effects or individual differences can enhance reliability compared to the original paradigm</w:t>
      </w:r>
      <w:r w:rsidR="00D70160" w:rsidRPr="00C71845">
        <w:rPr>
          <w:rFonts w:eastAsiaTheme="minorEastAsia"/>
          <w:color w:val="000000" w:themeColor="text1"/>
          <w:lang w:eastAsia="zh-TW"/>
        </w:rPr>
        <w:t xml:space="preserve">. Specifically, the study identified that satisfactory reliability required 48 or </w:t>
      </w:r>
      <w:r w:rsidR="00D70160">
        <w:rPr>
          <w:rFonts w:eastAsiaTheme="minorEastAsia" w:hint="eastAsia"/>
          <w:color w:val="000000" w:themeColor="text1"/>
        </w:rPr>
        <w:t>more</w:t>
      </w:r>
      <w:r w:rsidR="00D70160">
        <w:rPr>
          <w:rFonts w:eastAsiaTheme="minorEastAsia"/>
          <w:color w:val="000000" w:themeColor="text1"/>
        </w:rPr>
        <w:t xml:space="preserve"> </w:t>
      </w:r>
      <w:r w:rsidR="00D70160" w:rsidRPr="00C71845">
        <w:rPr>
          <w:rFonts w:eastAsiaTheme="minorEastAsia"/>
          <w:color w:val="000000" w:themeColor="text1"/>
          <w:lang w:eastAsia="zh-TW"/>
        </w:rPr>
        <w:t xml:space="preserve">trials, while achieving a higher level of reliability necessitated 72 trials. </w:t>
      </w:r>
      <w:r w:rsidR="00837D15" w:rsidRPr="00837D15">
        <w:rPr>
          <w:rFonts w:eastAsiaTheme="minorEastAsia"/>
          <w:color w:val="000000" w:themeColor="text1"/>
          <w:lang w:eastAsia="zh-TW"/>
        </w:rPr>
        <w:t xml:space="preserve">As shown in Supplementary Fig. 5, we calculated the correlation coefficient between the </w:t>
      </w:r>
      <w:r w:rsidR="00837D15">
        <w:rPr>
          <w:rFonts w:eastAsiaTheme="minorEastAsia"/>
          <w:color w:val="000000" w:themeColor="text1"/>
          <w:lang w:eastAsia="zh-TW"/>
        </w:rPr>
        <w:t>trial numbers</w:t>
      </w:r>
      <w:r w:rsidR="00837D15" w:rsidRPr="00837D15">
        <w:rPr>
          <w:rFonts w:eastAsiaTheme="minorEastAsia"/>
          <w:color w:val="000000" w:themeColor="text1"/>
          <w:lang w:eastAsia="zh-TW"/>
        </w:rPr>
        <w:t xml:space="preserve"> and the corresponding Monte Carlo </w:t>
      </w:r>
      <w:r w:rsidR="00837D15">
        <w:rPr>
          <w:rFonts w:eastAsiaTheme="minorEastAsia"/>
          <w:color w:val="000000" w:themeColor="text1"/>
          <w:lang w:eastAsia="zh-TW"/>
        </w:rPr>
        <w:t>split-half reliabilities.</w:t>
      </w:r>
      <w:r w:rsidR="00837D15" w:rsidRPr="00837D15">
        <w:rPr>
          <w:rFonts w:eastAsiaTheme="minorEastAsia"/>
          <w:color w:val="000000" w:themeColor="text1"/>
          <w:lang w:eastAsia="zh-TW"/>
        </w:rPr>
        <w:t xml:space="preserve"> We found a strong positive correlation between certain metrics, such as RT and Efficiency.</w:t>
      </w:r>
      <w:r w:rsidR="00837D15">
        <w:rPr>
          <w:rFonts w:eastAsiaTheme="minorEastAsia"/>
          <w:color w:val="000000" w:themeColor="text1"/>
          <w:lang w:eastAsia="zh-TW"/>
        </w:rPr>
        <w:t xml:space="preserve"> </w:t>
      </w:r>
      <w:r w:rsidR="00D70160" w:rsidRPr="00C71845">
        <w:rPr>
          <w:rFonts w:eastAsiaTheme="minorEastAsia"/>
          <w:color w:val="000000" w:themeColor="text1"/>
          <w:lang w:eastAsia="zh-TW"/>
        </w:rPr>
        <w:t>Therefore, incorporating a higher number of trials in future implementations of the SPMT paradigm may enhance split-half reliability by improving measurement consistency</w:t>
      </w:r>
      <w:r w:rsidR="00D70160">
        <w:rPr>
          <w:rFonts w:eastAsiaTheme="minorEastAsia"/>
          <w:color w:val="000000" w:themeColor="text1"/>
          <w:lang w:val="en-US" w:eastAsia="zh-TW"/>
        </w:rPr>
        <w:t xml:space="preserve">. </w:t>
      </w:r>
      <w:r w:rsidR="00D70160" w:rsidRPr="00C71845">
        <w:rPr>
          <w:rFonts w:eastAsiaTheme="minorEastAsia"/>
          <w:color w:val="000000" w:themeColor="text1"/>
          <w:lang w:eastAsia="zh-TW"/>
        </w:rPr>
        <w:t xml:space="preserve">Secondly, the presence of a practice effect </w:t>
      </w:r>
      <w:r w:rsidR="00D70160">
        <w:rPr>
          <w:rFonts w:eastAsiaTheme="minorEastAsia" w:hint="eastAsia"/>
          <w:color w:val="000000" w:themeColor="text1"/>
        </w:rPr>
        <w:t>or</w:t>
      </w:r>
      <w:r w:rsidR="00D70160">
        <w:rPr>
          <w:rFonts w:eastAsiaTheme="minorEastAsia"/>
          <w:color w:val="000000" w:themeColor="text1"/>
        </w:rPr>
        <w:t xml:space="preserve"> </w:t>
      </w:r>
      <w:r w:rsidR="00D70160">
        <w:rPr>
          <w:rFonts w:eastAsiaTheme="minorEastAsia"/>
          <w:color w:val="000000" w:themeColor="text1"/>
          <w:lang w:val="en-US"/>
        </w:rPr>
        <w:t xml:space="preserve">fatigue effect </w:t>
      </w:r>
      <w:r w:rsidR="00D70160" w:rsidRPr="00C71845">
        <w:rPr>
          <w:rFonts w:eastAsiaTheme="minorEastAsia" w:hint="eastAsia"/>
          <w:color w:val="000000" w:themeColor="text1"/>
        </w:rPr>
        <w:t>c</w:t>
      </w:r>
      <w:r w:rsidR="00D70160" w:rsidRPr="00C71845">
        <w:rPr>
          <w:rFonts w:eastAsiaTheme="minorEastAsia"/>
          <w:color w:val="000000" w:themeColor="text1"/>
          <w:lang w:eastAsia="zh-TW"/>
        </w:rPr>
        <w:t xml:space="preserve">ould be another significant factor influencing reliability. If </w:t>
      </w:r>
      <w:r w:rsidR="00474576" w:rsidRPr="00C71845">
        <w:rPr>
          <w:rFonts w:eastAsiaTheme="minorEastAsia"/>
          <w:color w:val="000000" w:themeColor="text1"/>
          <w:lang w:eastAsia="zh-TW"/>
        </w:rPr>
        <w:t>the</w:t>
      </w:r>
      <w:r w:rsidR="00D70160">
        <w:rPr>
          <w:rFonts w:eastAsiaTheme="minorEastAsia"/>
          <w:color w:val="000000" w:themeColor="text1"/>
          <w:lang w:val="en-US" w:eastAsia="zh-TW"/>
        </w:rPr>
        <w:t xml:space="preserve">se </w:t>
      </w:r>
      <w:r w:rsidR="00D70160" w:rsidRPr="00C71845">
        <w:rPr>
          <w:rFonts w:eastAsiaTheme="minorEastAsia"/>
          <w:color w:val="000000" w:themeColor="text1"/>
          <w:lang w:eastAsia="zh-TW"/>
        </w:rPr>
        <w:t>effect</w:t>
      </w:r>
      <w:r w:rsidR="00D70160">
        <w:rPr>
          <w:rFonts w:eastAsiaTheme="minorEastAsia"/>
          <w:color w:val="000000" w:themeColor="text1"/>
          <w:lang w:val="en-US" w:eastAsia="zh-TW"/>
        </w:rPr>
        <w:t xml:space="preserve">s are </w:t>
      </w:r>
      <w:r w:rsidR="00D70160" w:rsidRPr="00C71845">
        <w:rPr>
          <w:rFonts w:eastAsiaTheme="minorEastAsia"/>
          <w:color w:val="000000" w:themeColor="text1"/>
          <w:lang w:eastAsia="zh-TW"/>
        </w:rPr>
        <w:t>substantial enough to cause a noticeable change in participants' performance between measurement occasions, it can introduce additional variability in the measurements and lower the ICC2 values</w:t>
      </w:r>
      <w:r w:rsidR="00D70160">
        <w:rPr>
          <w:rFonts w:eastAsiaTheme="minorEastAsia"/>
          <w:color w:val="000000" w:themeColor="text1"/>
          <w:lang w:val="en-US" w:eastAsia="zh-TW"/>
        </w:rPr>
        <w:t xml:space="preserve"> </w:t>
      </w:r>
      <w:r w:rsidR="00D70160" w:rsidRPr="00B63D48">
        <w:rPr>
          <w:rFonts w:eastAsiaTheme="minorEastAsia"/>
          <w:color w:val="000000" w:themeColor="text1"/>
          <w:lang w:eastAsia="zh-TW"/>
        </w:rPr>
        <w:fldChar w:fldCharType="begin"/>
      </w:r>
      <w:r w:rsidR="00D70160">
        <w:rPr>
          <w:rFonts w:eastAsiaTheme="minorEastAsia"/>
          <w:color w:val="000000" w:themeColor="text1"/>
          <w:lang w:eastAsia="zh-TW"/>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D70160" w:rsidRPr="00B63D48">
        <w:rPr>
          <w:rFonts w:eastAsiaTheme="minorEastAsia"/>
          <w:color w:val="000000" w:themeColor="text1"/>
          <w:lang w:eastAsia="zh-TW"/>
        </w:rPr>
        <w:fldChar w:fldCharType="separate"/>
      </w:r>
      <w:r w:rsidR="00D70160" w:rsidRPr="00B63D48">
        <w:rPr>
          <w:rFonts w:eastAsiaTheme="minorEastAsia"/>
          <w:noProof/>
          <w:color w:val="000000" w:themeColor="text1"/>
          <w:lang w:eastAsia="zh-TW"/>
        </w:rPr>
        <w:t>(Oswald et al., 2015; Siegelman et al., 2017)</w:t>
      </w:r>
      <w:r w:rsidR="00D70160" w:rsidRPr="00B63D48">
        <w:rPr>
          <w:rFonts w:eastAsiaTheme="minorEastAsia"/>
          <w:color w:val="000000" w:themeColor="text1"/>
          <w:lang w:eastAsia="zh-TW"/>
        </w:rPr>
        <w:fldChar w:fldCharType="end"/>
      </w:r>
      <w:r w:rsidR="00D70160">
        <w:rPr>
          <w:rFonts w:eastAsiaTheme="minorEastAsia"/>
          <w:color w:val="000000" w:themeColor="text1"/>
          <w:lang w:val="en-US" w:eastAsia="zh-TW"/>
        </w:rPr>
        <w:t xml:space="preserve">. </w:t>
      </w:r>
      <w:r w:rsidR="00D70160" w:rsidRPr="00C71845">
        <w:rPr>
          <w:rFonts w:eastAsiaTheme="minorEastAsia"/>
          <w:color w:val="000000" w:themeColor="text1"/>
          <w:lang w:eastAsia="zh-TW"/>
        </w:rPr>
        <w:t>This highlights the need for a more nuanced task setting that can consistently capture performance nuances and reveal individual differences more sensitively</w:t>
      </w:r>
      <w:r w:rsidR="00D70160">
        <w:rPr>
          <w:rFonts w:eastAsiaTheme="minorEastAsia"/>
          <w:color w:val="000000" w:themeColor="text1"/>
          <w:lang w:val="en-US" w:eastAsia="zh-TW"/>
        </w:rPr>
        <w:t xml:space="preserve"> </w:t>
      </w:r>
      <w:r w:rsidR="00D70160" w:rsidRPr="00C71845">
        <w:rPr>
          <w:rFonts w:eastAsiaTheme="minorEastAsia"/>
          <w:color w:val="000000" w:themeColor="text1"/>
          <w:lang w:eastAsia="zh-TW"/>
        </w:rPr>
        <w:t>(Hedge et al., 2018).</w:t>
      </w:r>
      <w:r w:rsidR="00D70160">
        <w:rPr>
          <w:rFonts w:eastAsiaTheme="minorEastAsia"/>
          <w:color w:val="000000" w:themeColor="text1"/>
          <w:lang w:val="en-US" w:eastAsia="zh-TW"/>
        </w:rPr>
        <w:t xml:space="preserve"> Recent </w:t>
      </w:r>
      <w:r w:rsidR="00D70160" w:rsidRPr="00C71845">
        <w:rPr>
          <w:rFonts w:eastAsiaTheme="minorEastAsia"/>
          <w:color w:val="000000" w:themeColor="text1"/>
          <w:lang w:val="en-US" w:eastAsia="zh-TW"/>
        </w:rPr>
        <w:t xml:space="preserve">study on gamification of cognitive tasks have shown that incorporating gamification elements can effectively improve data quality and assessment efficacy </w:t>
      </w:r>
      <w:r w:rsidR="00D70160">
        <w:rPr>
          <w:rFonts w:eastAsiaTheme="minorEastAsia"/>
          <w:color w:val="000000" w:themeColor="text1"/>
          <w:lang w:val="en-US" w:eastAsia="zh-TW"/>
        </w:rPr>
        <w:fldChar w:fldCharType="begin"/>
      </w:r>
      <w:r w:rsidR="00D70160">
        <w:rPr>
          <w:rFonts w:eastAsiaTheme="minorEastAsia"/>
          <w:color w:val="000000" w:themeColor="text1"/>
          <w:lang w:val="en-US" w:eastAsia="zh-TW"/>
        </w:rPr>
        <w:instrText xml:space="preserve"> ADDIN EN.CITE &lt;EndNote&gt;&lt;Cite&gt;&lt;Author&gt;Friehs&lt;/Author&gt;&lt;Year&gt;2020&lt;/Year&gt;&lt;RecNum&gt;91&lt;/RecNum&gt;&lt;DisplayText&gt;(Friehs et al., 2020)&lt;/DisplayText&gt;&lt;record&gt;&lt;rec-number&gt;91&lt;/rec-number&gt;&lt;foreign-keys&gt;&lt;key app="EN" db-id="wp5sv0va20fp5fe5e9fvpdt4xz9vdwpfe5fs" timestamp="1689060514"&gt;91&lt;/key&gt;&lt;/foreign-keys&gt;&lt;ref-type name="Journal Article"&gt;17&lt;/ref-type&gt;&lt;contributors&gt;&lt;authors&gt;&lt;author&gt;Friehs, Maximilian Achim&lt;/author&gt;&lt;author&gt;Dechant, Martin&lt;/author&gt;&lt;author&gt;Vedress, Sarah&lt;/author&gt;&lt;author&gt;Frings, Christian&lt;/author&gt;&lt;author&gt;Mandryk, Regan Lee&lt;/author&gt;&lt;/authors&gt;&lt;/contributors&gt;&lt;titles&gt;&lt;title&gt;Effective gamification of the stop-signal task: two controlled laboratory experiments&lt;/title&gt;&lt;secondary-title&gt;JMIR Serious Games&lt;/secondary-title&gt;&lt;/titles&gt;&lt;periodical&gt;&lt;full-title&gt;JMIR Serious Games&lt;/full-title&gt;&lt;/periodical&gt;&lt;pages&gt;e17810&lt;/pages&gt;&lt;volume&gt;8&lt;/volume&gt;&lt;number&gt;3&lt;/number&gt;&lt;dates&gt;&lt;year&gt;2020&lt;/year&gt;&lt;/dates&gt;&lt;urls&gt;&lt;/urls&gt;&lt;/record&gt;&lt;/Cite&gt;&lt;/EndNote&gt;</w:instrText>
      </w:r>
      <w:r w:rsidR="00D70160">
        <w:rPr>
          <w:rFonts w:eastAsiaTheme="minorEastAsia"/>
          <w:color w:val="000000" w:themeColor="text1"/>
          <w:lang w:val="en-US" w:eastAsia="zh-TW"/>
        </w:rPr>
        <w:fldChar w:fldCharType="separate"/>
      </w:r>
      <w:r w:rsidR="00D70160">
        <w:rPr>
          <w:rFonts w:eastAsiaTheme="minorEastAsia"/>
          <w:noProof/>
          <w:color w:val="000000" w:themeColor="text1"/>
          <w:lang w:val="en-US" w:eastAsia="zh-TW"/>
        </w:rPr>
        <w:t>(Friehs et al., 2020)</w:t>
      </w:r>
      <w:r w:rsidR="00D70160">
        <w:rPr>
          <w:rFonts w:eastAsiaTheme="minorEastAsia"/>
          <w:color w:val="000000" w:themeColor="text1"/>
          <w:lang w:val="en-US" w:eastAsia="zh-TW"/>
        </w:rPr>
        <w:fldChar w:fldCharType="end"/>
      </w:r>
      <w:r w:rsidR="00D70160">
        <w:rPr>
          <w:rFonts w:eastAsiaTheme="minorEastAsia"/>
          <w:color w:val="000000" w:themeColor="text1"/>
          <w:lang w:val="en-US" w:eastAsia="zh-TW"/>
        </w:rPr>
        <w:t xml:space="preserve">. </w:t>
      </w:r>
      <w:r w:rsidR="00D70160" w:rsidRPr="00C71845">
        <w:rPr>
          <w:rFonts w:eastAsiaTheme="minorEastAsia"/>
          <w:color w:val="000000" w:themeColor="text1"/>
          <w:lang w:val="en-US" w:eastAsia="zh-TW"/>
        </w:rPr>
        <w:t>Therefore, modifying the SPMT with a more dynamic paradigm, such as incorporating gamification elements, may enhance split-half reliability by improving measurement consistency.</w:t>
      </w:r>
      <w:r w:rsidR="00D70160">
        <w:rPr>
          <w:rFonts w:eastAsiaTheme="minorEastAsia"/>
          <w:color w:val="000000" w:themeColor="text1"/>
          <w:lang w:val="en-US" w:eastAsia="zh-TW"/>
        </w:rPr>
        <w:t xml:space="preserve"> Finally, </w:t>
      </w:r>
      <w:r w:rsidR="00D70160" w:rsidRPr="00BE168A">
        <w:rPr>
          <w:rFonts w:eastAsiaTheme="minorEastAsia"/>
          <w:color w:val="000000" w:themeColor="text1"/>
          <w:lang w:eastAsia="zh-TW"/>
        </w:rPr>
        <w:t xml:space="preserve">it is worth mentioning the influence of serial dependence effects on task reliability. A recent set of studies has examined serial dependence effects in a variety of cognitive tasks </w:t>
      </w:r>
      <w:r w:rsidR="00D70160" w:rsidRPr="00BE168A">
        <w:rPr>
          <w:rFonts w:eastAsiaTheme="minorEastAsia"/>
          <w:color w:val="000000" w:themeColor="text1"/>
        </w:rPr>
        <w:fldChar w:fldCharType="begin"/>
      </w:r>
      <w:r w:rsidR="00D70160">
        <w:rPr>
          <w:rFonts w:eastAsiaTheme="minorEastAsia"/>
          <w:color w:val="000000" w:themeColor="text1"/>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D70160" w:rsidRPr="00BE168A">
        <w:rPr>
          <w:rFonts w:eastAsiaTheme="minorEastAsia"/>
          <w:color w:val="000000" w:themeColor="text1"/>
        </w:rPr>
        <w:fldChar w:fldCharType="separate"/>
      </w:r>
      <w:r w:rsidR="00D70160" w:rsidRPr="00BE168A">
        <w:rPr>
          <w:rFonts w:eastAsiaTheme="minorEastAsia"/>
          <w:noProof/>
          <w:color w:val="000000" w:themeColor="text1"/>
        </w:rPr>
        <w:t>(Braun et al., 2018; Zhang &amp; Alais, 2020)</w:t>
      </w:r>
      <w:r w:rsidR="00D70160" w:rsidRPr="00BE168A">
        <w:rPr>
          <w:rFonts w:eastAsiaTheme="minorEastAsia"/>
          <w:color w:val="000000" w:themeColor="text1"/>
        </w:rPr>
        <w:fldChar w:fldCharType="end"/>
      </w:r>
      <w:r w:rsidR="00D70160" w:rsidRPr="00BE168A">
        <w:rPr>
          <w:rFonts w:eastAsiaTheme="minorEastAsia"/>
          <w:color w:val="000000" w:themeColor="text1"/>
          <w:lang w:eastAsia="zh-TW"/>
        </w:rPr>
        <w:t xml:space="preserve">. Serial dependence refers to the phenomenon in which the outcome of one trial is influenced by preceding trials, resulting in a systematic relationship between consecutive trials </w:t>
      </w:r>
      <w:r w:rsidR="00D70160" w:rsidRPr="00BE168A">
        <w:rPr>
          <w:rFonts w:eastAsiaTheme="minorEastAsia"/>
          <w:color w:val="000000" w:themeColor="text1"/>
        </w:rPr>
        <w:fldChar w:fldCharType="begin"/>
      </w:r>
      <w:r w:rsidR="00D70160">
        <w:rPr>
          <w:rFonts w:eastAsiaTheme="minorEastAsia"/>
          <w:color w:val="000000" w:themeColor="text1"/>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D70160" w:rsidRPr="00BE168A">
        <w:rPr>
          <w:rFonts w:eastAsiaTheme="minorEastAsia"/>
          <w:color w:val="000000" w:themeColor="text1"/>
        </w:rPr>
        <w:fldChar w:fldCharType="separate"/>
      </w:r>
      <w:r w:rsidR="00D70160" w:rsidRPr="00BE168A">
        <w:rPr>
          <w:rFonts w:eastAsiaTheme="minorEastAsia"/>
          <w:noProof/>
          <w:color w:val="000000" w:themeColor="text1"/>
        </w:rPr>
        <w:t>(Pascucci et al., 2023)</w:t>
      </w:r>
      <w:r w:rsidR="00D70160" w:rsidRPr="00BE168A">
        <w:rPr>
          <w:rFonts w:eastAsiaTheme="minorEastAsia"/>
          <w:color w:val="000000" w:themeColor="text1"/>
        </w:rPr>
        <w:fldChar w:fldCharType="end"/>
      </w:r>
      <w:r w:rsidR="00D70160" w:rsidRPr="00BE168A">
        <w:rPr>
          <w:rFonts w:eastAsiaTheme="minorEastAsia"/>
          <w:color w:val="000000" w:themeColor="text1"/>
        </w:rPr>
        <w:t>.</w:t>
      </w:r>
      <w:r w:rsidR="00D70160" w:rsidRPr="00BE168A">
        <w:rPr>
          <w:rFonts w:eastAsiaTheme="minorEastAsia"/>
          <w:color w:val="000000" w:themeColor="text1"/>
          <w:lang w:eastAsia="zh-TW"/>
        </w:rPr>
        <w:t xml:space="preserve"> Notably, studies in the field of perceptual decision making have demonstrated strong serial dependence effects in perception, even when the visual stimuli were reliable and varied randomly over time </w:t>
      </w:r>
      <w:r w:rsidR="00D70160" w:rsidRPr="00BE168A">
        <w:rPr>
          <w:rFonts w:eastAsiaTheme="minorEastAsia"/>
          <w:color w:val="000000" w:themeColor="text1"/>
        </w:rPr>
        <w:fldChar w:fldCharType="begin"/>
      </w:r>
      <w:r w:rsidR="00D70160">
        <w:rPr>
          <w:rFonts w:eastAsiaTheme="minorEastAsia"/>
          <w:color w:val="000000" w:themeColor="text1"/>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D70160" w:rsidRPr="00BE168A">
        <w:rPr>
          <w:rFonts w:eastAsiaTheme="minorEastAsia"/>
          <w:color w:val="000000" w:themeColor="text1"/>
        </w:rPr>
        <w:fldChar w:fldCharType="separate"/>
      </w:r>
      <w:r w:rsidR="00D70160" w:rsidRPr="00BE168A">
        <w:rPr>
          <w:rFonts w:eastAsiaTheme="minorEastAsia"/>
          <w:noProof/>
          <w:color w:val="000000" w:themeColor="text1"/>
        </w:rPr>
        <w:t>(Fischer &amp; Whitney, 2014; John-Saaltink et al., 2016)</w:t>
      </w:r>
      <w:r w:rsidR="00D70160" w:rsidRPr="00BE168A">
        <w:rPr>
          <w:rFonts w:eastAsiaTheme="minorEastAsia"/>
          <w:color w:val="000000" w:themeColor="text1"/>
        </w:rPr>
        <w:fldChar w:fldCharType="end"/>
      </w:r>
      <w:r w:rsidR="00D70160" w:rsidRPr="00BE168A">
        <w:rPr>
          <w:rFonts w:eastAsiaTheme="minorEastAsia"/>
          <w:color w:val="000000" w:themeColor="text1"/>
        </w:rPr>
        <w:t>.</w:t>
      </w:r>
      <w:r w:rsidR="00D70160" w:rsidRPr="00BE168A">
        <w:rPr>
          <w:rFonts w:eastAsiaTheme="minorEastAsia"/>
          <w:color w:val="000000" w:themeColor="text1"/>
          <w:lang w:eastAsia="zh-TW"/>
        </w:rPr>
        <w:t xml:space="preserve"> In particular, if the split-half design unintentionally separates temporally adjacent trials in the SPMT, the presence of serial dependence may introduce performance differences between the </w:t>
      </w:r>
      <w:r w:rsidR="00D70160" w:rsidRPr="00BE168A">
        <w:rPr>
          <w:rFonts w:eastAsiaTheme="minorEastAsia"/>
          <w:color w:val="000000" w:themeColor="text1"/>
          <w:lang w:eastAsia="zh-TW"/>
        </w:rPr>
        <w:lastRenderedPageBreak/>
        <w:t xml:space="preserve">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 </w:t>
      </w:r>
      <w:r w:rsidR="00D70160" w:rsidRPr="00BE168A">
        <w:rPr>
          <w:rFonts w:eastAsiaTheme="minorEastAsia"/>
          <w:color w:val="000000" w:themeColor="text1"/>
        </w:rPr>
        <w:fldChar w:fldCharType="begin"/>
      </w:r>
      <w:r w:rsidR="00D70160">
        <w:rPr>
          <w:rFonts w:eastAsiaTheme="minorEastAsia"/>
          <w:color w:val="000000" w:themeColor="text1"/>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D70160" w:rsidRPr="00BE168A">
        <w:rPr>
          <w:rFonts w:eastAsiaTheme="minorEastAsia"/>
          <w:color w:val="000000" w:themeColor="text1"/>
        </w:rPr>
        <w:fldChar w:fldCharType="separate"/>
      </w:r>
      <w:r w:rsidR="00D70160" w:rsidRPr="00BE168A">
        <w:rPr>
          <w:rFonts w:eastAsiaTheme="minorEastAsia"/>
          <w:noProof/>
          <w:color w:val="000000" w:themeColor="text1"/>
        </w:rPr>
        <w:t>(Huitema, 1986)</w:t>
      </w:r>
      <w:r w:rsidR="00D70160" w:rsidRPr="00BE168A">
        <w:rPr>
          <w:rFonts w:eastAsiaTheme="minorEastAsia"/>
          <w:color w:val="000000" w:themeColor="text1"/>
        </w:rPr>
        <w:fldChar w:fldCharType="end"/>
      </w:r>
      <w:r w:rsidR="00D70160" w:rsidRPr="00BE168A">
        <w:rPr>
          <w:rFonts w:eastAsiaTheme="minorEastAsia"/>
          <w:color w:val="000000" w:themeColor="text1"/>
          <w:lang w:eastAsia="zh-TW"/>
        </w:rPr>
        <w:t xml:space="preserve"> or modeling approaches that capture the serial correlation</w:t>
      </w:r>
      <w:r w:rsidR="00D70160" w:rsidRPr="00BE168A">
        <w:rPr>
          <w:rFonts w:eastAsiaTheme="minorEastAsia"/>
          <w:color w:val="000000" w:themeColor="text1"/>
        </w:rPr>
        <w:t xml:space="preserve"> </w:t>
      </w:r>
      <w:r w:rsidR="00D70160" w:rsidRPr="00BE168A">
        <w:rPr>
          <w:rFonts w:eastAsiaTheme="minorEastAsia"/>
          <w:color w:val="000000" w:themeColor="text1"/>
        </w:rPr>
        <w:fldChar w:fldCharType="begin"/>
      </w:r>
      <w:r w:rsidR="00D70160">
        <w:rPr>
          <w:rFonts w:eastAsiaTheme="minorEastAsia"/>
          <w:color w:val="000000" w:themeColor="text1"/>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D70160" w:rsidRPr="00BE168A">
        <w:rPr>
          <w:rFonts w:eastAsiaTheme="minorEastAsia"/>
          <w:color w:val="000000" w:themeColor="text1"/>
        </w:rPr>
        <w:fldChar w:fldCharType="separate"/>
      </w:r>
      <w:r w:rsidR="00D70160" w:rsidRPr="00BE168A">
        <w:rPr>
          <w:rFonts w:eastAsiaTheme="minorEastAsia"/>
          <w:noProof/>
          <w:color w:val="000000" w:themeColor="text1"/>
        </w:rPr>
        <w:t>(Mei et al., 2023)</w:t>
      </w:r>
      <w:r w:rsidR="00D70160" w:rsidRPr="00BE168A">
        <w:rPr>
          <w:rFonts w:eastAsiaTheme="minorEastAsia"/>
          <w:color w:val="000000" w:themeColor="text1"/>
        </w:rPr>
        <w:fldChar w:fldCharType="end"/>
      </w:r>
      <w:r w:rsidR="00D70160" w:rsidRPr="00BE168A">
        <w:rPr>
          <w:rFonts w:eastAsiaTheme="minorEastAsia"/>
          <w:color w:val="000000" w:themeColor="text1"/>
          <w:lang w:eastAsia="zh-TW"/>
        </w:rPr>
        <w:t>can be utilized to obtain more accurate results.</w:t>
      </w:r>
    </w:p>
    <w:p w14:paraId="1D90CC1A" w14:textId="58B9B887" w:rsidR="00D70160" w:rsidRPr="00C71845" w:rsidRDefault="00D70160" w:rsidP="00D70160">
      <w:pPr>
        <w:ind w:firstLineChars="100" w:firstLine="240"/>
        <w:rPr>
          <w:rFonts w:eastAsiaTheme="minorEastAsia"/>
          <w:color w:val="000000" w:themeColor="text1"/>
        </w:rPr>
      </w:pPr>
      <w:r w:rsidRPr="00A1133E">
        <w:rPr>
          <w:rFonts w:eastAsiaTheme="minorEastAsia"/>
          <w:color w:val="0070C0"/>
        </w:rPr>
        <w:t>We would like to emphasize the importance of considering the parameters derived from the drift diffusion model in the analysis of reaction time within the SPMT</w:t>
      </w:r>
      <w:r w:rsidRPr="00A1133E">
        <w:rPr>
          <w:rFonts w:eastAsiaTheme="minorEastAsia"/>
          <w:color w:val="0070C0"/>
          <w:lang w:val="en-US"/>
        </w:rPr>
        <w:t xml:space="preserve">. </w:t>
      </w:r>
      <w:r w:rsidRPr="006329F3">
        <w:rPr>
          <w:rFonts w:eastAsiaTheme="minorEastAsia"/>
          <w:color w:val="000000" w:themeColor="text1"/>
        </w:rPr>
        <w:t xml:space="preserve">Our findings indicate that the </w:t>
      </w:r>
      <w:r w:rsidR="0077573D">
        <w:rPr>
          <w:rFonts w:eastAsiaTheme="minorEastAsia"/>
          <w:color w:val="000000" w:themeColor="text1"/>
        </w:rPr>
        <w:t xml:space="preserve">split-half reliability and </w:t>
      </w:r>
      <w:r w:rsidRPr="006329F3">
        <w:rPr>
          <w:rFonts w:eastAsiaTheme="minorEastAsia"/>
          <w:color w:val="000000" w:themeColor="text1"/>
        </w:rPr>
        <w:t>test-retest reliability of the model parameters was notably</w:t>
      </w:r>
      <w:r w:rsidRPr="0077573D">
        <w:rPr>
          <w:rFonts w:eastAsiaTheme="minorEastAsia"/>
        </w:rPr>
        <w:t xml:space="preserve"> </w:t>
      </w:r>
      <w:r w:rsidR="0077573D" w:rsidRPr="0077573D">
        <w:rPr>
          <w:rFonts w:eastAsiaTheme="minorEastAsia"/>
          <w:lang w:eastAsia="zh-TW"/>
        </w:rPr>
        <w:t>low</w:t>
      </w:r>
      <w:r w:rsidRPr="0077573D">
        <w:rPr>
          <w:rFonts w:eastAsiaTheme="minorEastAsia"/>
          <w:color w:val="4F81BD" w:themeColor="accent1"/>
          <w:lang w:eastAsia="zh-TW"/>
        </w:rPr>
        <w:t>.</w:t>
      </w:r>
      <w:r>
        <w:rPr>
          <w:rFonts w:eastAsiaTheme="minorEastAsia"/>
          <w:color w:val="000000" w:themeColor="text1"/>
          <w:lang w:val="en-US"/>
        </w:rPr>
        <w:t xml:space="preserve"> </w:t>
      </w:r>
      <w:r w:rsidRPr="006329F3">
        <w:rPr>
          <w:rFonts w:eastAsiaTheme="minorEastAsia"/>
          <w:color w:val="000000" w:themeColor="text1"/>
        </w:rPr>
        <w:t>This raises concerns about the suitability of applying the classic drift diffusion model in cognitive tasks</w:t>
      </w:r>
      <w:r>
        <w:rPr>
          <w:rFonts w:eastAsiaTheme="minorEastAsia"/>
          <w:color w:val="000000" w:themeColor="text1"/>
          <w:lang w:val="en-US"/>
        </w:rPr>
        <w:t xml:space="preserve"> like SPMT</w:t>
      </w:r>
      <w:r w:rsidRPr="006329F3">
        <w:rPr>
          <w:rFonts w:eastAsiaTheme="minorEastAsia"/>
          <w:color w:val="000000" w:themeColor="text1"/>
        </w:rPr>
        <w:t xml:space="preserve">. </w:t>
      </w:r>
      <w:r>
        <w:rPr>
          <w:rFonts w:eastAsiaTheme="minorEastAsia" w:hint="eastAsia"/>
          <w:color w:val="000000" w:themeColor="text1"/>
          <w:lang w:eastAsia="zh-TW"/>
        </w:rPr>
        <w:t>Since</w:t>
      </w:r>
      <w:r>
        <w:rPr>
          <w:rFonts w:eastAsiaTheme="minorEastAsia"/>
          <w:color w:val="000000" w:themeColor="text1"/>
          <w:lang w:eastAsia="zh-TW"/>
        </w:rPr>
        <w:t xml:space="preserve"> </w:t>
      </w:r>
      <w:r>
        <w:rPr>
          <w:rFonts w:eastAsiaTheme="minorEastAsia" w:hint="eastAsia"/>
          <w:color w:val="000000" w:themeColor="text1"/>
          <w:lang w:eastAsia="zh-TW"/>
        </w:rPr>
        <w:t>the</w:t>
      </w:r>
      <w:r>
        <w:rPr>
          <w:rFonts w:eastAsiaTheme="minorEastAsia"/>
          <w:color w:val="000000" w:themeColor="text1"/>
          <w:lang w:eastAsia="zh-TW"/>
        </w:rPr>
        <w:t xml:space="preserve"> </w:t>
      </w:r>
      <w:r w:rsidRPr="001870AC">
        <w:rPr>
          <w:rFonts w:eastAsiaTheme="minorEastAsia"/>
          <w:color w:val="000000" w:themeColor="text1"/>
          <w:lang w:eastAsia="zh-TW"/>
        </w:rPr>
        <w:t xml:space="preserve">classic </w:t>
      </w:r>
      <w:r w:rsidRPr="00351E41">
        <w:rPr>
          <w:rFonts w:eastAsiaTheme="minorEastAsia"/>
          <w:color w:val="000000" w:themeColor="text1"/>
          <w:lang w:eastAsia="zh-TW"/>
        </w:rPr>
        <w:t>drift diffusion model relies on specific assumptions regarding the cognitive processes underlying reaction time</w:t>
      </w:r>
      <w:r>
        <w:rPr>
          <w:rFonts w:eastAsiaTheme="minorEastAsia"/>
          <w:color w:val="000000" w:themeColor="text1"/>
          <w:lang w:eastAsia="zh-TW"/>
        </w:rPr>
        <w:t xml:space="preserve"> (</w:t>
      </w:r>
      <w:r w:rsidRPr="001870AC">
        <w:rPr>
          <w:rFonts w:eastAsiaTheme="minorEastAsia"/>
          <w:color w:val="000000" w:themeColor="text1"/>
          <w:lang w:eastAsia="zh-TW"/>
        </w:rPr>
        <w:t>specifies fixed values for drift, bound height or noise level, starting position bias, and non-decision time</w:t>
      </w:r>
      <w:r>
        <w:rPr>
          <w:rFonts w:eastAsiaTheme="minorEastAsia"/>
          <w:color w:val="000000" w:themeColor="text1"/>
          <w:lang w:val="en-US" w:eastAsia="zh-TW"/>
        </w:rPr>
        <w:t xml:space="preserve">) </w:t>
      </w:r>
      <w:r>
        <w:rPr>
          <w:rFonts w:eastAsiaTheme="minorEastAsia"/>
          <w:color w:val="000000" w:themeColor="text1"/>
          <w:lang w:eastAsia="zh-TW"/>
        </w:rPr>
        <w:fldChar w:fldCharType="begin"/>
      </w:r>
      <w:r>
        <w:rPr>
          <w:rFonts w:eastAsiaTheme="minorEastAsia"/>
          <w:color w:val="000000" w:themeColor="text1"/>
          <w:lang w:eastAsia="zh-TW"/>
        </w:rPr>
        <w:instrText xml:space="preserve"> ADDIN EN.CITE &lt;EndNote&gt;&lt;Cite&gt;&lt;Author&gt;Ratcliff&lt;/Author&gt;&lt;Year&gt;1978&lt;/Year&gt;&lt;RecNum&gt;87&lt;/RecNum&gt;&lt;DisplayText&gt;(Ratcliff, 1978; Ratcliff et al., 2016)&lt;/DisplayText&gt;&lt;record&gt;&lt;rec-number&gt;87&lt;/rec-number&gt;&lt;foreign-keys&gt;&lt;key app="EN" db-id="wp5sv0va20fp5fe5e9fvpdt4xz9vdwpfe5fs" timestamp="1689054716"&gt;87&lt;/key&gt;&lt;/foreign-keys&gt;&lt;ref-type name="Journal Article"&gt;17&lt;/ref-type&gt;&lt;contributors&gt;&lt;authors&gt;&lt;author&gt;Ratcliff, Roger&lt;/author&gt;&lt;/authors&gt;&lt;/contributors&gt;&lt;titles&gt;&lt;title&gt;A theory of memory retrieval&lt;/title&gt;&lt;secondary-title&gt;Psychological review&lt;/secondary-title&gt;&lt;/titles&gt;&lt;periodical&gt;&lt;full-title&gt;Psychological review&lt;/full-title&gt;&lt;/periodical&gt;&lt;pages&gt;59&lt;/pages&gt;&lt;volume&gt;85&lt;/volume&gt;&lt;number&gt;2&lt;/number&gt;&lt;dates&gt;&lt;year&gt;1978&lt;/year&gt;&lt;/dates&gt;&lt;isbn&gt;1939-1471&lt;/isbn&gt;&lt;urls&gt;&lt;/urls&gt;&lt;/record&gt;&lt;/Cite&gt;&lt;Cite&gt;&lt;Author&gt;Ratcliff&lt;/Author&gt;&lt;Year&gt;2016&lt;/Year&gt;&lt;RecNum&gt;88&lt;/RecNum&gt;&lt;record&gt;&lt;rec-number&gt;88&lt;/rec-number&gt;&lt;foreign-keys&gt;&lt;key app="EN" db-id="wp5sv0va20fp5fe5e9fvpdt4xz9vdwpfe5fs" timestamp="1689054749"&gt;88&lt;/key&gt;&lt;/foreign-keys&gt;&lt;ref-type name="Journal Article"&gt;17&lt;/ref-type&gt;&lt;contributors&gt;&lt;authors&gt;&lt;author&gt;Ratcliff, Roger&lt;/author&gt;&lt;author&gt;Smith, Philip L&lt;/author&gt;&lt;author&gt;Brown, Scott D&lt;/author&gt;&lt;author&gt;McKoon, Gail&lt;/author&gt;&lt;/authors&gt;&lt;/contributors&gt;&lt;titles&gt;&lt;title&gt;Diffusion decision model: Current issues and history&lt;/title&gt;&lt;secondary-title&gt;Trends in cognitive sciences&lt;/secondary-title&gt;&lt;/titles&gt;&lt;periodical&gt;&lt;full-title&gt;Trends in cognitive sciences&lt;/full-title&gt;&lt;/periodical&gt;&lt;pages&gt;260-281&lt;/pages&gt;&lt;volume&gt;20&lt;/volume&gt;&lt;number&gt;4&lt;/number&gt;&lt;dates&gt;&lt;year&gt;2016&lt;/year&gt;&lt;/dates&gt;&lt;isbn&gt;1364-6613&lt;/isbn&gt;&lt;urls&gt;&lt;/urls&gt;&lt;/record&gt;&lt;/Cite&gt;&lt;/EndNote&gt;</w:instrText>
      </w:r>
      <w:r>
        <w:rPr>
          <w:rFonts w:eastAsiaTheme="minorEastAsia"/>
          <w:color w:val="000000" w:themeColor="text1"/>
          <w:lang w:eastAsia="zh-TW"/>
        </w:rPr>
        <w:fldChar w:fldCharType="separate"/>
      </w:r>
      <w:r>
        <w:rPr>
          <w:rFonts w:eastAsiaTheme="minorEastAsia"/>
          <w:noProof/>
          <w:color w:val="000000" w:themeColor="text1"/>
          <w:lang w:eastAsia="zh-TW"/>
        </w:rPr>
        <w:t>(Ratcliff, 1978; Ratcliff et al., 2016)</w:t>
      </w:r>
      <w:r>
        <w:rPr>
          <w:rFonts w:eastAsiaTheme="minorEastAsia"/>
          <w:color w:val="000000" w:themeColor="text1"/>
          <w:lang w:eastAsia="zh-TW"/>
        </w:rPr>
        <w:fldChar w:fldCharType="end"/>
      </w:r>
      <w:r w:rsidRPr="001870AC">
        <w:rPr>
          <w:rFonts w:eastAsiaTheme="minorEastAsia"/>
          <w:color w:val="000000" w:themeColor="text1"/>
          <w:lang w:eastAsia="zh-TW"/>
        </w:rPr>
        <w:t xml:space="preserve"> , if </w:t>
      </w:r>
      <w:r w:rsidRPr="00351E41">
        <w:rPr>
          <w:rFonts w:eastAsiaTheme="minorEastAsia"/>
          <w:color w:val="000000" w:themeColor="text1"/>
          <w:lang w:eastAsia="zh-TW"/>
        </w:rPr>
        <w:t xml:space="preserve">these assumptions fail to accurately capture the true underlying mechanisms or if they are violated within </w:t>
      </w:r>
      <w:r>
        <w:rPr>
          <w:rFonts w:eastAsiaTheme="minorEastAsia"/>
          <w:color w:val="000000" w:themeColor="text1"/>
          <w:lang w:eastAsia="zh-TW"/>
        </w:rPr>
        <w:t>the assumption of SPMT</w:t>
      </w:r>
      <w:r w:rsidRPr="00351E41">
        <w:rPr>
          <w:rFonts w:eastAsiaTheme="minorEastAsia"/>
          <w:color w:val="000000" w:themeColor="text1"/>
          <w:lang w:eastAsia="zh-TW"/>
        </w:rPr>
        <w:t xml:space="preserve">, it can result in inconsistent parameter estimates and diminished </w:t>
      </w:r>
      <w:r>
        <w:rPr>
          <w:rFonts w:eastAsiaTheme="minorEastAsia"/>
          <w:color w:val="000000" w:themeColor="text1"/>
          <w:lang w:eastAsia="zh-TW"/>
        </w:rPr>
        <w:t xml:space="preserve">the </w:t>
      </w:r>
      <w:r w:rsidRPr="00351E41">
        <w:rPr>
          <w:rFonts w:eastAsiaTheme="minorEastAsia"/>
          <w:color w:val="000000" w:themeColor="text1"/>
          <w:lang w:eastAsia="zh-TW"/>
        </w:rPr>
        <w:t>reliability</w:t>
      </w:r>
      <w:r>
        <w:rPr>
          <w:rFonts w:eastAsiaTheme="minorEastAsia"/>
          <w:color w:val="000000" w:themeColor="text1"/>
          <w:lang w:eastAsia="zh-TW"/>
        </w:rPr>
        <w:t xml:space="preserve"> </w:t>
      </w:r>
      <w:r>
        <w:rPr>
          <w:rFonts w:eastAsiaTheme="minorEastAsia"/>
          <w:color w:val="000000" w:themeColor="text1"/>
          <w:lang w:eastAsia="zh-TW"/>
        </w:rPr>
        <w:fldChar w:fldCharType="begin"/>
      </w:r>
      <w:r>
        <w:rPr>
          <w:rFonts w:eastAsiaTheme="minorEastAsia"/>
          <w:color w:val="000000" w:themeColor="text1"/>
          <w:lang w:eastAsia="zh-TW"/>
        </w:rPr>
        <w:instrText xml:space="preserve"> ADDIN EN.CITE &lt;EndNote&gt;&lt;Cite&gt;&lt;Author&gt;Johnson&lt;/Author&gt;&lt;Year&gt;2017&lt;/Year&gt;&lt;RecNum&gt;84&lt;/RecNum&gt;&lt;DisplayText&gt;(Johnson et al., 2017)&lt;/DisplayText&gt;&lt;record&gt;&lt;rec-number&gt;84&lt;/rec-number&gt;&lt;foreign-keys&gt;&lt;key app="EN" db-id="wp5sv0va20fp5fe5e9fvpdt4xz9vdwpfe5fs" timestamp="1689053486"&gt;84&lt;/key&gt;&lt;/foreign-keys&gt;&lt;ref-type name="Journal Article"&gt;17&lt;/ref-type&gt;&lt;contributors&gt;&lt;authors&gt;&lt;author&gt;Johnson, David J.&lt;/author&gt;&lt;author&gt;Hopwood, Christopher J.&lt;/author&gt;&lt;author&gt;Cesario, Joseph&lt;/author&gt;&lt;author&gt;Pleskac, Timothy J.&lt;/author&gt;&lt;/authors&gt;&lt;/contributors&gt;&lt;titles&gt;&lt;title&gt;Advancing Research on Cognitive Processes in Social and Personality Psychology:A Hierarchical Drift Diffusion Model Primer&lt;/title&gt;&lt;secondary-title&gt;Social Psychological and Personality Science&lt;/secondary-title&gt;&lt;/titles&gt;&lt;periodical&gt;&lt;full-title&gt;Social Psychological and Personality Science&lt;/full-title&gt;&lt;/periodical&gt;&lt;pages&gt;413-423&lt;/pages&gt;&lt;volume&gt;8&lt;/volume&gt;&lt;number&gt;4&lt;/number&gt;&lt;keywords&gt;&lt;keyword&gt;drift diffusion model,process model,first-person shooter task,flash gambling task&lt;/keyword&gt;&lt;/keywords&gt;&lt;dates&gt;&lt;year&gt;2017&lt;/year&gt;&lt;/dates&gt;&lt;urls&gt;&lt;related-urls&gt;&lt;url&gt;https://journals.sagepub.com/doi/abs/10.1177/1948550617703174&lt;/url&gt;&lt;/related-urls&gt;&lt;/urls&gt;&lt;electronic-resource-num&gt;10.1177/1948550617703174&lt;/electronic-resource-num&gt;&lt;/record&gt;&lt;/Cite&gt;&lt;/EndNote&gt;</w:instrText>
      </w:r>
      <w:r>
        <w:rPr>
          <w:rFonts w:eastAsiaTheme="minorEastAsia"/>
          <w:color w:val="000000" w:themeColor="text1"/>
          <w:lang w:eastAsia="zh-TW"/>
        </w:rPr>
        <w:fldChar w:fldCharType="separate"/>
      </w:r>
      <w:r>
        <w:rPr>
          <w:rFonts w:eastAsiaTheme="minorEastAsia"/>
          <w:color w:val="000000" w:themeColor="text1"/>
          <w:lang w:eastAsia="zh-TW"/>
        </w:rPr>
        <w:t>(Johnson et al., 2017)</w:t>
      </w:r>
      <w:r>
        <w:rPr>
          <w:rFonts w:eastAsiaTheme="minorEastAsia"/>
          <w:color w:val="000000" w:themeColor="text1"/>
          <w:lang w:eastAsia="zh-TW"/>
        </w:rPr>
        <w:fldChar w:fldCharType="end"/>
      </w:r>
      <w:r w:rsidRPr="00351E41">
        <w:rPr>
          <w:rFonts w:eastAsiaTheme="minorEastAsia"/>
          <w:color w:val="000000" w:themeColor="text1"/>
          <w:lang w:eastAsia="zh-TW"/>
        </w:rPr>
        <w:t>.</w:t>
      </w:r>
      <w:r w:rsidRPr="00654084">
        <w:rPr>
          <w:rFonts w:eastAsiaTheme="minorEastAsia"/>
          <w:color w:val="000000" w:themeColor="text1"/>
          <w:lang w:eastAsia="zh-TW"/>
        </w:rPr>
        <w:t xml:space="preserve"> </w:t>
      </w:r>
      <w:r>
        <w:rPr>
          <w:rFonts w:eastAsiaTheme="minorEastAsia"/>
          <w:color w:val="000000" w:themeColor="text1"/>
          <w:lang w:eastAsia="zh-TW"/>
        </w:rPr>
        <w:t xml:space="preserve">Thus, our </w:t>
      </w:r>
      <w:r w:rsidRPr="00351E41">
        <w:rPr>
          <w:rFonts w:eastAsiaTheme="minorEastAsia"/>
          <w:color w:val="000000" w:themeColor="text1"/>
          <w:lang w:eastAsia="zh-TW"/>
        </w:rPr>
        <w:t xml:space="preserve">results raise significant questions regarding the </w:t>
      </w:r>
      <w:r w:rsidRPr="00351E41">
        <w:rPr>
          <w:rFonts w:eastAsiaTheme="minorEastAsia"/>
          <w:color w:val="000000" w:themeColor="text1"/>
        </w:rPr>
        <w:t xml:space="preserve">efficacy of applying the </w:t>
      </w:r>
      <w:r>
        <w:rPr>
          <w:rFonts w:eastAsiaTheme="minorEastAsia"/>
          <w:color w:val="000000" w:themeColor="text1"/>
        </w:rPr>
        <w:t xml:space="preserve">classical </w:t>
      </w:r>
      <w:r w:rsidRPr="00351E41">
        <w:rPr>
          <w:rFonts w:eastAsiaTheme="minorEastAsia"/>
          <w:color w:val="000000" w:themeColor="text1"/>
        </w:rPr>
        <w:t>hierarchical drift diffusion model to the SPMT.</w:t>
      </w:r>
      <w:r>
        <w:rPr>
          <w:rFonts w:eastAsiaTheme="minorEastAsia"/>
          <w:color w:val="000000" w:themeColor="text1"/>
          <w:lang w:val="en-US"/>
        </w:rPr>
        <w:t xml:space="preserve"> </w:t>
      </w:r>
      <w:r w:rsidR="0077573D" w:rsidRPr="0077573D">
        <w:rPr>
          <w:rFonts w:eastAsiaTheme="minorEastAsia"/>
          <w:color w:val="000000" w:themeColor="text1"/>
        </w:rPr>
        <w:t>Further research is needed to comprehensively investigate the underlying causes of low split-half reliability and test-retest reliability. Additionally, it is important to develop extensions to the drift diffusion model and explore alternative modeling approaches that can produce more reliable parameter estimates.</w:t>
      </w:r>
      <w:r>
        <w:rPr>
          <w:rFonts w:eastAsiaTheme="minorEastAsia"/>
          <w:color w:val="000000" w:themeColor="text1"/>
          <w:lang w:val="en-US"/>
        </w:rPr>
        <w:t xml:space="preserve"> </w:t>
      </w:r>
      <w:r w:rsidRPr="00654084">
        <w:rPr>
          <w:rFonts w:eastAsiaTheme="minorEastAsia"/>
          <w:color w:val="000000" w:themeColor="text1"/>
        </w:rPr>
        <w:t xml:space="preserve">Due to the methodological challenges involved in introducing innovations to the model, several researchers have proposed user-friendly frameworks for building and fitting extensions to the drift diffusion model. Examples include the </w:t>
      </w:r>
      <w:r w:rsidRPr="001A69CD">
        <w:rPr>
          <w:rFonts w:eastAsiaTheme="minorEastAsia"/>
          <w:color w:val="000000" w:themeColor="text1"/>
        </w:rPr>
        <w:t xml:space="preserve">generalized drift-diffusion model (GDDM) </w:t>
      </w:r>
      <w:r w:rsidRPr="00654084">
        <w:rPr>
          <w:rFonts w:eastAsiaTheme="minorEastAsia"/>
          <w:color w:val="000000" w:themeColor="text1"/>
        </w:rPr>
        <w:t xml:space="preserve">by </w:t>
      </w:r>
      <w:r w:rsidRPr="00654084">
        <w:rPr>
          <w:rFonts w:eastAsiaTheme="minorEastAsia"/>
          <w:color w:val="000000" w:themeColor="text1"/>
        </w:rPr>
        <w:fldChar w:fldCharType="begin"/>
      </w:r>
      <w:r w:rsidRPr="00654084">
        <w:rPr>
          <w:rFonts w:eastAsiaTheme="minorEastAsia"/>
          <w:color w:val="000000" w:themeColor="text1"/>
        </w:rPr>
        <w:instrText xml:space="preserve"> ADDIN EN.CITE &lt;EndNote&gt;&lt;Cite AuthorYear="1"&gt;&lt;Author&gt;Shinn&lt;/Author&gt;&lt;Year&gt;2020&lt;/Year&gt;&lt;RecNum&gt;89&lt;/RecNum&gt;&lt;DisplayText&gt;Shinn et al. (2020)&lt;/DisplayText&gt;&lt;record&gt;&lt;rec-number&gt;89&lt;/rec-number&gt;&lt;foreign-keys&gt;&lt;key app="EN" db-id="wp5sv0va20fp5fe5e9fvpdt4xz9vdwpfe5fs" timestamp="1689056911"&gt;89&lt;/key&gt;&lt;/foreign-keys&gt;&lt;ref-type name="Journal Article"&gt;17&lt;/ref-type&gt;&lt;contributors&gt;&lt;authors&gt;&lt;author&gt;Shinn, Maxwell&lt;/author&gt;&lt;author&gt;Lam, Norman H&lt;/author&gt;&lt;author&gt;Murray, John D&lt;/author&gt;&lt;/authors&gt;&lt;/contributors&gt;&lt;titles&gt;&lt;title&gt;A flexible framework for simulating and fitting generalized drift-diffusion models&lt;/title&gt;&lt;secondary-title&gt;ELife&lt;/secondary-title&gt;&lt;/titles&gt;&lt;periodical&gt;&lt;full-title&gt;ELife&lt;/full-title&gt;&lt;/periodical&gt;&lt;pages&gt;e56938&lt;/pages&gt;&lt;volume&gt;9&lt;/volume&gt;&lt;dates&gt;&lt;year&gt;2020&lt;/year&gt;&lt;/dates&gt;&lt;isbn&gt;2050-084X&lt;/isbn&gt;&lt;urls&gt;&lt;/urls&gt;&lt;/record&gt;&lt;/Cite&gt;&lt;/EndNote&gt;</w:instrText>
      </w:r>
      <w:r w:rsidRPr="00654084">
        <w:rPr>
          <w:rFonts w:eastAsiaTheme="minorEastAsia"/>
          <w:color w:val="000000" w:themeColor="text1"/>
        </w:rPr>
        <w:fldChar w:fldCharType="separate"/>
      </w:r>
      <w:r w:rsidRPr="00654084">
        <w:rPr>
          <w:rFonts w:eastAsiaTheme="minorEastAsia"/>
          <w:color w:val="000000" w:themeColor="text1"/>
        </w:rPr>
        <w:t>Shinn et al. (2020)</w:t>
      </w:r>
      <w:r w:rsidRPr="00654084">
        <w:rPr>
          <w:rFonts w:eastAsiaTheme="minorEastAsia"/>
          <w:color w:val="000000" w:themeColor="text1"/>
        </w:rPr>
        <w:fldChar w:fldCharType="end"/>
      </w:r>
      <w:r w:rsidRPr="00654084">
        <w:rPr>
          <w:rFonts w:eastAsiaTheme="minorEastAsia"/>
          <w:color w:val="000000" w:themeColor="text1"/>
        </w:rPr>
        <w:t xml:space="preserve">, RLDDM modules in HDDM by </w:t>
      </w:r>
      <w:r w:rsidRPr="00654084">
        <w:rPr>
          <w:rFonts w:eastAsiaTheme="minorEastAsia"/>
          <w:color w:val="000000" w:themeColor="text1"/>
        </w:rPr>
        <w:fldChar w:fldCharType="begin"/>
      </w:r>
      <w:r w:rsidRPr="00654084">
        <w:rPr>
          <w:rFonts w:eastAsiaTheme="minorEastAsia"/>
          <w:color w:val="000000" w:themeColor="text1"/>
        </w:rPr>
        <w:instrText xml:space="preserve"> ADDIN EN.CITE &lt;EndNote&gt;&lt;Cite AuthorYear="1"&gt;&lt;Author&gt;Pedersen&lt;/Author&gt;&lt;Year&gt;2020&lt;/Year&gt;&lt;RecNum&gt;90&lt;/RecNum&gt;&lt;DisplayText&gt;Pedersen and Frank (2020)&lt;/DisplayText&gt;&lt;record&gt;&lt;rec-number&gt;90&lt;/rec-number&gt;&lt;foreign-keys&gt;&lt;key app="EN" db-id="wp5sv0va20fp5fe5e9fvpdt4xz9vdwpfe5fs" timestamp="1689057192"&gt;90&lt;/key&gt;&lt;/foreign-keys&gt;&lt;ref-type name="Journal Article"&gt;17&lt;/ref-type&gt;&lt;contributors&gt;&lt;authors&gt;&lt;author&gt;Pedersen, Mads L&lt;/author&gt;&lt;author&gt;Frank, Michael J&lt;/author&gt;&lt;/authors&gt;&lt;/contributors&gt;&lt;titles&gt;&lt;title&gt;Simultaneous hierarchical bayesian parameter estimation for reinforcement learning and drift diffusion models: a tutorial and links to neural data&lt;/title&gt;&lt;secondary-title&gt;Computational Brain &amp;amp; Behavior&lt;/secondary-title&gt;&lt;/titles&gt;&lt;periodical&gt;&lt;full-title&gt;Computational Brain &amp;amp; Behavior&lt;/full-title&gt;&lt;/periodical&gt;&lt;pages&gt;458-471&lt;/pages&gt;&lt;volume&gt;3&lt;/volume&gt;&lt;dates&gt;&lt;year&gt;2020&lt;/year&gt;&lt;/dates&gt;&lt;isbn&gt;2522-0861&lt;/isbn&gt;&lt;urls&gt;&lt;/urls&gt;&lt;/record&gt;&lt;/Cite&gt;&lt;/EndNote&gt;</w:instrText>
      </w:r>
      <w:r w:rsidRPr="00654084">
        <w:rPr>
          <w:rFonts w:eastAsiaTheme="minorEastAsia"/>
          <w:color w:val="000000" w:themeColor="text1"/>
        </w:rPr>
        <w:fldChar w:fldCharType="separate"/>
      </w:r>
      <w:r w:rsidRPr="00654084">
        <w:rPr>
          <w:rFonts w:eastAsiaTheme="minorEastAsia"/>
          <w:color w:val="000000" w:themeColor="text1"/>
        </w:rPr>
        <w:t>Pedersen and Frank (2020)</w:t>
      </w:r>
      <w:r w:rsidRPr="00654084">
        <w:rPr>
          <w:rFonts w:eastAsiaTheme="minorEastAsia"/>
          <w:color w:val="000000" w:themeColor="text1"/>
        </w:rPr>
        <w:fldChar w:fldCharType="end"/>
      </w:r>
      <w:r w:rsidRPr="00654084">
        <w:rPr>
          <w:rFonts w:eastAsiaTheme="minorEastAsia"/>
          <w:color w:val="000000" w:themeColor="text1"/>
        </w:rPr>
        <w:t>.</w:t>
      </w:r>
      <w:r>
        <w:rPr>
          <w:rFonts w:eastAsiaTheme="minorEastAsia"/>
          <w:color w:val="000000" w:themeColor="text1"/>
          <w:lang w:val="en-US"/>
        </w:rPr>
        <w:t xml:space="preserve"> </w:t>
      </w:r>
      <w:r w:rsidRPr="00654084">
        <w:rPr>
          <w:rFonts w:eastAsiaTheme="minorEastAsia"/>
          <w:color w:val="000000" w:themeColor="text1"/>
        </w:rPr>
        <w:t xml:space="preserve">These extensions offer alternative modeling approaches that </w:t>
      </w:r>
      <w:r>
        <w:rPr>
          <w:rFonts w:eastAsiaTheme="minorEastAsia"/>
          <w:color w:val="000000" w:themeColor="text1"/>
          <w:lang w:val="en-US"/>
        </w:rPr>
        <w:t>could be used to</w:t>
      </w:r>
      <w:r w:rsidRPr="00654084">
        <w:rPr>
          <w:rFonts w:eastAsiaTheme="minorEastAsia"/>
          <w:color w:val="000000" w:themeColor="text1"/>
        </w:rPr>
        <w:t xml:space="preserve"> better capture the true underlying mechanisms of reaction time in</w:t>
      </w:r>
      <w:r>
        <w:rPr>
          <w:rFonts w:eastAsiaTheme="minorEastAsia"/>
          <w:color w:val="000000" w:themeColor="text1"/>
          <w:lang w:val="en-US"/>
        </w:rPr>
        <w:t xml:space="preserve"> SPMT. </w:t>
      </w:r>
      <w:r w:rsidRPr="00654084">
        <w:rPr>
          <w:rFonts w:eastAsiaTheme="minorEastAsia"/>
          <w:color w:val="000000" w:themeColor="text1"/>
        </w:rPr>
        <w:t xml:space="preserve">These efforts </w:t>
      </w:r>
      <w:r>
        <w:rPr>
          <w:rFonts w:eastAsiaTheme="minorEastAsia"/>
          <w:color w:val="000000" w:themeColor="text1"/>
          <w:lang w:val="en-US"/>
        </w:rPr>
        <w:t>could</w:t>
      </w:r>
      <w:r w:rsidRPr="00654084">
        <w:rPr>
          <w:rFonts w:eastAsiaTheme="minorEastAsia"/>
          <w:color w:val="000000" w:themeColor="text1"/>
        </w:rPr>
        <w:t xml:space="preserve"> contribute to the refinement and optimization of the model for future research applications, enabling more reliable and valid interpretations of cognitive processes in the SPMT and similar paradigms.</w:t>
      </w:r>
    </w:p>
    <w:p w14:paraId="56F2C33B" w14:textId="5D10F45D" w:rsidR="00D70160" w:rsidRDefault="00D70160" w:rsidP="00D70160">
      <w:pPr>
        <w:ind w:firstLine="720"/>
        <w:rPr>
          <w:rFonts w:eastAsiaTheme="minorEastAsia"/>
          <w:color w:val="000000" w:themeColor="text1"/>
        </w:rPr>
      </w:pPr>
      <w:r w:rsidRPr="00A1133E">
        <w:rPr>
          <w:rFonts w:eastAsiaTheme="minorEastAsia"/>
          <w:color w:val="0070C0"/>
        </w:rPr>
        <w:t xml:space="preserve">The results obtained from the intraclass correlation coefficients (ICCs) indicate that the SPMT, particularly the Response Time (RT) and efficiency measures, is more appropriate for group-level analysis rather than assessing individual-level variation. </w:t>
      </w:r>
      <w:r w:rsidRPr="001400F6">
        <w:rPr>
          <w:rFonts w:eastAsiaTheme="minorEastAsia"/>
          <w:color w:val="000000" w:themeColor="text1"/>
        </w:rPr>
        <w:t xml:space="preserve">Specifically, we found that the RT and efficiency measures exhibited high test-retest reliability at the group level (ICC2k), indicating strong </w:t>
      </w:r>
      <w:r>
        <w:rPr>
          <w:rFonts w:eastAsiaTheme="minorEastAsia"/>
          <w:color w:val="000000" w:themeColor="text1"/>
        </w:rPr>
        <w:t xml:space="preserve">group-level </w:t>
      </w:r>
      <w:r w:rsidRPr="001400F6">
        <w:rPr>
          <w:rFonts w:eastAsiaTheme="minorEastAsia"/>
          <w:color w:val="000000" w:themeColor="text1"/>
        </w:rPr>
        <w:t>consistency over time.</w:t>
      </w:r>
      <w:r w:rsidR="008C2726" w:rsidRPr="008C2726">
        <w:t xml:space="preserve"> </w:t>
      </w:r>
      <w:r w:rsidR="008C2726" w:rsidRPr="008C2726">
        <w:rPr>
          <w:rFonts w:eastAsiaTheme="minorEastAsia"/>
          <w:color w:val="000000" w:themeColor="text1"/>
        </w:rPr>
        <w:t>For RT and E</w:t>
      </w:r>
      <w:r w:rsidR="008C2726">
        <w:rPr>
          <w:rFonts w:eastAsiaTheme="minorEastAsia"/>
          <w:color w:val="000000" w:themeColor="text1"/>
        </w:rPr>
        <w:t>fficiency</w:t>
      </w:r>
      <w:r w:rsidR="008C2726" w:rsidRPr="008C2726">
        <w:rPr>
          <w:rFonts w:eastAsiaTheme="minorEastAsia"/>
          <w:color w:val="000000" w:themeColor="text1"/>
        </w:rPr>
        <w:t xml:space="preserve">, regardless of whether the Target is </w:t>
      </w:r>
      <w:r w:rsidR="008C2726">
        <w:rPr>
          <w:rFonts w:eastAsiaTheme="minorEastAsia"/>
          <w:color w:val="000000" w:themeColor="text1"/>
        </w:rPr>
        <w:t>“</w:t>
      </w:r>
      <w:r w:rsidR="008C2726" w:rsidRPr="008C2726">
        <w:rPr>
          <w:rFonts w:eastAsiaTheme="minorEastAsia"/>
          <w:color w:val="000000" w:themeColor="text1"/>
        </w:rPr>
        <w:t>Close</w:t>
      </w:r>
      <w:r w:rsidR="008C2726">
        <w:rPr>
          <w:rFonts w:eastAsiaTheme="minorEastAsia"/>
          <w:color w:val="000000" w:themeColor="text1"/>
        </w:rPr>
        <w:t>”</w:t>
      </w:r>
      <w:r w:rsidR="008C2726" w:rsidRPr="008C2726">
        <w:rPr>
          <w:rFonts w:eastAsiaTheme="minorEastAsia"/>
          <w:color w:val="000000" w:themeColor="text1"/>
        </w:rPr>
        <w:t xml:space="preserve"> or </w:t>
      </w:r>
      <w:r w:rsidR="008C2726">
        <w:rPr>
          <w:rFonts w:eastAsiaTheme="minorEastAsia"/>
          <w:color w:val="000000" w:themeColor="text1"/>
        </w:rPr>
        <w:t>“</w:t>
      </w:r>
      <w:r w:rsidR="008C2726" w:rsidRPr="008C2726">
        <w:rPr>
          <w:rFonts w:eastAsiaTheme="minorEastAsia"/>
          <w:color w:val="000000" w:themeColor="text1"/>
        </w:rPr>
        <w:t>Stranger</w:t>
      </w:r>
      <w:r w:rsidR="008C2726">
        <w:rPr>
          <w:rFonts w:eastAsiaTheme="minorEastAsia"/>
          <w:color w:val="000000" w:themeColor="text1"/>
        </w:rPr>
        <w:t>”</w:t>
      </w:r>
      <w:r w:rsidR="008C2726" w:rsidRPr="008C2726">
        <w:rPr>
          <w:rFonts w:eastAsiaTheme="minorEastAsia"/>
          <w:color w:val="000000" w:themeColor="text1"/>
        </w:rPr>
        <w:t>, ICC2k exceeded 0.85, except for E</w:t>
      </w:r>
      <w:r w:rsidR="008C2726">
        <w:rPr>
          <w:rFonts w:eastAsiaTheme="minorEastAsia"/>
          <w:color w:val="000000" w:themeColor="text1"/>
        </w:rPr>
        <w:t>fficiency</w:t>
      </w:r>
      <w:r w:rsidR="008C2726" w:rsidRPr="008C2726">
        <w:rPr>
          <w:rFonts w:eastAsiaTheme="minorEastAsia"/>
          <w:color w:val="000000" w:themeColor="text1"/>
        </w:rPr>
        <w:t xml:space="preserve"> in the </w:t>
      </w:r>
      <w:r w:rsidR="008C2726">
        <w:rPr>
          <w:rFonts w:eastAsiaTheme="minorEastAsia"/>
          <w:color w:val="000000" w:themeColor="text1"/>
        </w:rPr>
        <w:t>“</w:t>
      </w:r>
      <w:r w:rsidR="008C2726" w:rsidRPr="008C2726">
        <w:rPr>
          <w:rFonts w:eastAsiaTheme="minorEastAsia"/>
          <w:color w:val="000000" w:themeColor="text1"/>
        </w:rPr>
        <w:t>Close</w:t>
      </w:r>
      <w:r w:rsidR="008C2726">
        <w:rPr>
          <w:rFonts w:eastAsiaTheme="minorEastAsia"/>
          <w:color w:val="000000" w:themeColor="text1"/>
        </w:rPr>
        <w:t>”</w:t>
      </w:r>
      <w:r w:rsidR="008C2726" w:rsidRPr="008C2726">
        <w:rPr>
          <w:rFonts w:eastAsiaTheme="minorEastAsia"/>
          <w:color w:val="000000" w:themeColor="text1"/>
        </w:rPr>
        <w:t xml:space="preserve"> condition with an ICC2k of 0.76 (95% CI = [.61, .87])</w:t>
      </w:r>
      <w:r w:rsidR="008C2726">
        <w:rPr>
          <w:rFonts w:eastAsiaTheme="minorEastAsia"/>
          <w:color w:val="000000" w:themeColor="text1"/>
        </w:rPr>
        <w:t xml:space="preserve"> which is still</w:t>
      </w:r>
      <w:r w:rsidR="008C2726" w:rsidRPr="008C2726">
        <w:rPr>
          <w:rFonts w:eastAsiaTheme="minorEastAsia"/>
          <w:color w:val="000000" w:themeColor="text1"/>
        </w:rPr>
        <w:t xml:space="preserve"> considered acceptable. On the other hand, the ICC2 values for RT and E</w:t>
      </w:r>
      <w:r w:rsidR="008C2726">
        <w:rPr>
          <w:rFonts w:eastAsiaTheme="minorEastAsia"/>
          <w:color w:val="000000" w:themeColor="text1"/>
        </w:rPr>
        <w:t>fficiency</w:t>
      </w:r>
      <w:r w:rsidR="008C2726" w:rsidRPr="008C2726">
        <w:rPr>
          <w:rFonts w:eastAsiaTheme="minorEastAsia"/>
          <w:color w:val="000000" w:themeColor="text1"/>
        </w:rPr>
        <w:t xml:space="preserve"> were relatively low, below 0.5.</w:t>
      </w:r>
      <w:r w:rsidRPr="001400F6">
        <w:rPr>
          <w:rFonts w:eastAsiaTheme="minorEastAsia"/>
          <w:color w:val="000000" w:themeColor="text1"/>
        </w:rPr>
        <w:t xml:space="preserve"> This discrepancy suggests that the SPMT is more influenced by variations between participants rather than within participants. Similar </w:t>
      </w:r>
      <w:r>
        <w:rPr>
          <w:rFonts w:eastAsiaTheme="minorEastAsia"/>
          <w:color w:val="000000" w:themeColor="text1"/>
        </w:rPr>
        <w:t xml:space="preserve">results </w:t>
      </w:r>
      <w:r w:rsidRPr="001400F6">
        <w:rPr>
          <w:rFonts w:eastAsiaTheme="minorEastAsia"/>
          <w:color w:val="000000" w:themeColor="text1"/>
        </w:rPr>
        <w:t>patterns have been observed in previous research examining other cognitive paradigms such as Flanker, Simon, or Stroop tasks</w:t>
      </w:r>
      <w:r>
        <w:rPr>
          <w:rFonts w:eastAsiaTheme="minorEastAsia"/>
          <w:color w:val="000000" w:themeColor="text1"/>
        </w:rPr>
        <w:t xml:space="preserve"> </w:t>
      </w:r>
      <w:r>
        <w:rPr>
          <w:rFonts w:eastAsiaTheme="minorEastAsia"/>
        </w:rPr>
        <w:fldChar w:fldCharType="begin"/>
      </w:r>
      <w:r>
        <w:rPr>
          <w:rFonts w:eastAsiaTheme="minorEastAsia"/>
        </w:rPr>
        <w:instrText xml:space="preserve"> ADDIN EN.CITE &lt;EndNote&gt;&lt;Cite&gt;&lt;Author&gt;Mollon&lt;/Author&gt;&lt;Year&gt;2017&lt;/Year&gt;&lt;RecNum&gt;127&lt;/RecNum&gt;&lt;DisplayText&gt;(Clark et al., 2022; Mollon et al., 2017)&lt;/DisplayText&gt;&lt;record&gt;&lt;rec-number&gt;127&lt;/rec-number&gt;&lt;foreign-keys&gt;&lt;key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Cite&gt;&lt;Author&gt;Clark&lt;/Author&gt;&lt;Year&gt;2022&lt;/Year&gt;&lt;RecNum&gt;126&lt;/RecNum&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EndNote&gt;</w:instrText>
      </w:r>
      <w:r>
        <w:rPr>
          <w:rFonts w:eastAsiaTheme="minorEastAsia"/>
        </w:rPr>
        <w:fldChar w:fldCharType="separate"/>
      </w:r>
      <w:r>
        <w:rPr>
          <w:rFonts w:eastAsiaTheme="minorEastAsia"/>
          <w:noProof/>
        </w:rPr>
        <w:t>(Clark et al., 2022; Mollon et al., 2017)</w:t>
      </w:r>
      <w:r>
        <w:rPr>
          <w:rFonts w:eastAsiaTheme="minorEastAsia"/>
        </w:rPr>
        <w:fldChar w:fldCharType="end"/>
      </w:r>
      <w:r>
        <w:rPr>
          <w:rFonts w:eastAsiaTheme="minorEastAsia"/>
          <w:color w:val="000000" w:themeColor="text1"/>
        </w:rPr>
        <w:t xml:space="preserve">. </w:t>
      </w:r>
      <w:r w:rsidRPr="001400F6">
        <w:rPr>
          <w:rFonts w:eastAsiaTheme="minorEastAsia"/>
          <w:color w:val="000000" w:themeColor="text1"/>
        </w:rPr>
        <w:t xml:space="preserve">These findings </w:t>
      </w:r>
      <w:r>
        <w:rPr>
          <w:rFonts w:eastAsiaTheme="minorEastAsia"/>
          <w:color w:val="000000" w:themeColor="text1"/>
        </w:rPr>
        <w:t xml:space="preserve">also </w:t>
      </w:r>
      <w:r w:rsidRPr="001400F6">
        <w:rPr>
          <w:rFonts w:eastAsiaTheme="minorEastAsia"/>
          <w:color w:val="000000" w:themeColor="text1"/>
        </w:rPr>
        <w:t>align with the concept of the reliability paradox proposed previously</w:t>
      </w:r>
      <w:r>
        <w:rPr>
          <w:rFonts w:eastAsiaTheme="minorEastAsia"/>
          <w:color w:val="000000" w:themeColor="text1"/>
        </w:rPr>
        <w:t xml:space="preserve"> </w:t>
      </w:r>
      <w:r>
        <w:rPr>
          <w:rFonts w:eastAsiaTheme="minorEastAsia"/>
        </w:rPr>
        <w:fldChar w:fldCharType="begin"/>
      </w:r>
      <w:r>
        <w:rPr>
          <w:rFonts w:eastAsiaTheme="minorEastAsia"/>
        </w:rPr>
        <w:instrText xml:space="preserve"> ADDIN EN.CITE &lt;EndNote&gt;&lt;Cite&gt;&lt;Author&gt;Logie&lt;/Author&gt;&lt;Year&gt;1996&lt;/Year&gt;&lt;RecNum&gt;131&lt;/RecNum&gt;&lt;DisplayText&gt;(Hedge et al., 2018; 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Cite&gt;&lt;Author&gt;Hedge&lt;/Author&gt;&lt;Year&gt;2018&lt;/Year&gt;&lt;RecNum&gt;115&lt;/RecNum&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Pr>
          <w:rFonts w:eastAsiaTheme="minorEastAsia"/>
        </w:rPr>
        <w:fldChar w:fldCharType="separate"/>
      </w:r>
      <w:r>
        <w:rPr>
          <w:rFonts w:eastAsiaTheme="minorEastAsia"/>
          <w:noProof/>
        </w:rPr>
        <w:t>(Hedge et al., 2018; Logie et al., 1996)</w:t>
      </w:r>
      <w:r>
        <w:rPr>
          <w:rFonts w:eastAsiaTheme="minorEastAsia"/>
        </w:rPr>
        <w:fldChar w:fldCharType="end"/>
      </w:r>
      <w:r w:rsidRPr="00E172FC">
        <w:rPr>
          <w:rFonts w:eastAsiaTheme="minorEastAsia"/>
        </w:rPr>
        <w:t>.</w:t>
      </w:r>
      <w:r w:rsidRPr="001400F6">
        <w:rPr>
          <w:rFonts w:eastAsiaTheme="minorEastAsia"/>
          <w:color w:val="000000" w:themeColor="text1"/>
        </w:rPr>
        <w:t xml:space="preserve"> Behavioral paradigms, including the SPMT, are susceptible to factors such as external conditions and contextual differences, which contribute to greater within-participant variability and lower ICC2 values. However, when averaging performance across different individuals, the task still demonstrates good consistency, leading to higher ICC2k values</w:t>
      </w:r>
      <w:r>
        <w:rPr>
          <w:rFonts w:eastAsiaTheme="minorEastAsia"/>
          <w:color w:val="000000" w:themeColor="text1"/>
        </w:rPr>
        <w:t xml:space="preserve"> </w:t>
      </w:r>
      <w:r>
        <w:rPr>
          <w:rFonts w:eastAsiaTheme="minorEastAsia"/>
          <w:color w:val="000000" w:themeColor="text1"/>
        </w:rPr>
        <w:fldChar w:fldCharType="begin"/>
      </w:r>
      <w:r>
        <w:rPr>
          <w:rFonts w:eastAsiaTheme="minorEastAsia"/>
          <w:color w:val="000000" w:themeColor="text1"/>
        </w:rPr>
        <w:instrText xml:space="preserve"> ADDIN EN.CITE &lt;EndNote&gt;&lt;Cite&gt;&lt;Author&gt;Liljequist&lt;/Author&gt;&lt;Year&gt;2019&lt;/Year&gt;&lt;RecNum&gt;125&lt;/RecNum&gt;&lt;DisplayText&gt;(Liljequist et al., 2019)&lt;/DisplayText&gt;&lt;record&gt;&lt;rec-number&gt;125&lt;/rec-number&gt;&lt;foreign-keys&gt;&lt;key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Pr>
          <w:rFonts w:eastAsiaTheme="minorEastAsia"/>
          <w:color w:val="000000" w:themeColor="text1"/>
        </w:rPr>
        <w:fldChar w:fldCharType="separate"/>
      </w:r>
      <w:r>
        <w:rPr>
          <w:rFonts w:eastAsiaTheme="minorEastAsia"/>
          <w:noProof/>
          <w:color w:val="000000" w:themeColor="text1"/>
        </w:rPr>
        <w:t>(Liljequist et al., 2019)</w:t>
      </w:r>
      <w:r>
        <w:rPr>
          <w:rFonts w:eastAsiaTheme="minorEastAsia"/>
          <w:color w:val="000000" w:themeColor="text1"/>
        </w:rPr>
        <w:fldChar w:fldCharType="end"/>
      </w:r>
      <w:r w:rsidRPr="001400F6">
        <w:rPr>
          <w:rFonts w:eastAsiaTheme="minorEastAsia"/>
          <w:color w:val="000000" w:themeColor="text1"/>
        </w:rPr>
        <w:t xml:space="preserve">. It is important to note that ICC values should not be interpreted solely as a measure of the test's overall quality, but rather as an indication of the specific types of questions it can effectively </w:t>
      </w:r>
      <w:r w:rsidRPr="001400F6">
        <w:rPr>
          <w:rFonts w:eastAsiaTheme="minorEastAsia"/>
          <w:color w:val="000000" w:themeColor="text1"/>
        </w:rPr>
        <w:lastRenderedPageBreak/>
        <w:t>address</w:t>
      </w:r>
      <w:r>
        <w:rPr>
          <w:rFonts w:eastAsiaTheme="minorEastAsia"/>
          <w:color w:val="000000" w:themeColor="text1"/>
        </w:rPr>
        <w:t xml:space="preserve"> </w:t>
      </w:r>
      <w:r>
        <w:rPr>
          <w:rFonts w:eastAsiaTheme="minorEastAsia"/>
          <w:color w:val="000000" w:themeColor="text1"/>
        </w:rPr>
        <w:fldChar w:fldCharType="begin"/>
      </w:r>
      <w:r>
        <w:rPr>
          <w:rFonts w:eastAsiaTheme="minorEastAsia"/>
          <w:color w:val="000000" w:themeColor="text1"/>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Pr>
          <w:rFonts w:eastAsiaTheme="minorEastAsia"/>
          <w:color w:val="000000" w:themeColor="text1"/>
        </w:rPr>
        <w:fldChar w:fldCharType="separate"/>
      </w:r>
      <w:r>
        <w:rPr>
          <w:rFonts w:eastAsiaTheme="minorEastAsia"/>
          <w:noProof/>
          <w:color w:val="000000" w:themeColor="text1"/>
        </w:rPr>
        <w:t>(Koo &amp; Li, 2016)</w:t>
      </w:r>
      <w:r>
        <w:rPr>
          <w:rFonts w:eastAsiaTheme="minorEastAsia"/>
          <w:color w:val="000000" w:themeColor="text1"/>
        </w:rPr>
        <w:fldChar w:fldCharType="end"/>
      </w:r>
      <w:r w:rsidRPr="001400F6">
        <w:rPr>
          <w:rFonts w:eastAsiaTheme="minorEastAsia"/>
          <w:color w:val="000000" w:themeColor="text1"/>
        </w:rPr>
        <w:t>. In practical terms, these results suggest that the SPMT is better suited for discerning performance differences between individuals or groups rather than capturing consistent performance within the same individuals over time. Therefore, researchers should consider these factors when investigating individual differences using the SPMT</w:t>
      </w:r>
      <w:r>
        <w:rPr>
          <w:rFonts w:eastAsiaTheme="minorEastAsia"/>
          <w:color w:val="000000" w:themeColor="text1"/>
        </w:rPr>
        <w:t xml:space="preserve">. </w:t>
      </w:r>
    </w:p>
    <w:p w14:paraId="3A389AB5" w14:textId="15FFA2D9" w:rsidR="00D70160" w:rsidRPr="00A1133E" w:rsidRDefault="00D70160" w:rsidP="00D70160">
      <w:pPr>
        <w:ind w:firstLineChars="100" w:firstLine="240"/>
        <w:rPr>
          <w:rFonts w:eastAsiaTheme="minorEastAsia"/>
          <w:color w:val="000000" w:themeColor="text1"/>
        </w:rPr>
      </w:pPr>
      <w:r w:rsidRPr="00A1133E">
        <w:rPr>
          <w:rFonts w:eastAsiaTheme="minorEastAsia"/>
          <w:color w:val="0070C0"/>
        </w:rPr>
        <w:t xml:space="preserve">Our study has several limitations that should be acknowledged. </w:t>
      </w:r>
      <w:r w:rsidRPr="003A0CE9">
        <w:rPr>
          <w:rFonts w:eastAsiaTheme="minorEastAsia"/>
          <w:color w:val="000000" w:themeColor="text1"/>
        </w:rPr>
        <w:t xml:space="preserve">Firstly, although we made efforts to enhance sample diversity by including open data whenever possible, it is important to note that the majority of our samples still consisted of individuals from what is commonly referred to as "wired" populations </w:t>
      </w:r>
      <w:r w:rsidRPr="006329F3">
        <w:rPr>
          <w:rFonts w:eastAsiaTheme="minorEastAsia"/>
          <w:color w:val="000000" w:themeColor="text1"/>
        </w:rPr>
        <w:fldChar w:fldCharType="begin"/>
      </w:r>
      <w:r>
        <w:rPr>
          <w:rFonts w:eastAsiaTheme="minorEastAsia"/>
          <w:color w:val="000000" w:themeColor="text1"/>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Pr="006329F3">
        <w:rPr>
          <w:rFonts w:eastAsiaTheme="minorEastAsia"/>
          <w:color w:val="000000" w:themeColor="text1"/>
        </w:rPr>
        <w:fldChar w:fldCharType="separate"/>
      </w:r>
      <w:r w:rsidRPr="006329F3">
        <w:rPr>
          <w:rFonts w:eastAsiaTheme="minorEastAsia"/>
          <w:noProof/>
          <w:color w:val="000000" w:themeColor="text1"/>
        </w:rPr>
        <w:t>(Rad et al., 2018)</w:t>
      </w:r>
      <w:r w:rsidRPr="006329F3">
        <w:rPr>
          <w:rFonts w:eastAsiaTheme="minorEastAsia"/>
          <w:color w:val="000000" w:themeColor="text1"/>
        </w:rPr>
        <w:fldChar w:fldCharType="end"/>
      </w:r>
      <w:r w:rsidRPr="006329F3">
        <w:rPr>
          <w:rFonts w:eastAsiaTheme="minorEastAsia"/>
          <w:color w:val="000000" w:themeColor="text1"/>
        </w:rPr>
        <w:t xml:space="preserve">. </w:t>
      </w:r>
      <w:r w:rsidRPr="003A0CE9">
        <w:rPr>
          <w:rFonts w:eastAsiaTheme="minorEastAsia"/>
          <w:color w:val="000000" w:themeColor="text1"/>
        </w:rPr>
        <w:t>As a result, our findings may not be fully representative of the broader population, and it is necessary to include a more diverse sample to ensure greater generalizability of the paradigm. Additionally, when assessing the intraclass correlation coefficients (ICCs), only our own dataset had longitudinal data available, which could potentially limit the representativeness of the results. Furthermore, the majority of the studies included in our analysis focused on adults from healthy populations. Therefore, further investigation is needed to include more datasets with a more diverse population in order to determine the reliability of the SPMT in different settings.</w:t>
      </w:r>
      <w:r>
        <w:rPr>
          <w:rFonts w:eastAsiaTheme="minorEastAsia"/>
          <w:color w:val="000000" w:themeColor="text1"/>
          <w:lang w:val="en-US"/>
        </w:rPr>
        <w:t xml:space="preserve"> </w:t>
      </w:r>
      <w:r w:rsidRPr="003A0CE9">
        <w:rPr>
          <w:rFonts w:eastAsiaTheme="minorEastAsia"/>
          <w:color w:val="000000" w:themeColor="text1"/>
        </w:rPr>
        <w:t xml:space="preserve">Finally, it is important to clarify the aim of our study, which primarily focused on exploratory purposes and providing information regarding the current state of reliability for the assessed indices. Consequently, future research </w:t>
      </w:r>
      <w:r>
        <w:rPr>
          <w:rFonts w:eastAsiaTheme="minorEastAsia"/>
          <w:color w:val="000000" w:themeColor="text1"/>
          <w:lang w:val="en-US"/>
        </w:rPr>
        <w:t>could</w:t>
      </w:r>
      <w:r w:rsidRPr="003A0CE9">
        <w:rPr>
          <w:rFonts w:eastAsiaTheme="minorEastAsia"/>
          <w:color w:val="000000" w:themeColor="text1"/>
        </w:rPr>
        <w:t xml:space="preserve"> concentrate on modifying the paradigm and conducting tests to assess potential improvements. We propose several approaches that could be considered, such as introducing more challenging task variations (gamification) that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6DF914F" w14:textId="78D0F14B" w:rsidR="00F25571" w:rsidRPr="00D70160" w:rsidRDefault="00D70160" w:rsidP="00D70160">
      <w:pPr>
        <w:ind w:firstLineChars="100" w:firstLine="240"/>
        <w:rPr>
          <w:rFonts w:eastAsiaTheme="minorEastAsia"/>
        </w:rPr>
      </w:pPr>
      <w:r w:rsidRPr="003A0CE9">
        <w:rPr>
          <w:rFonts w:eastAsiaTheme="minorEastAsia"/>
        </w:rPr>
        <w:t xml:space="preserve">In conclusion, this study provides significant insights into the reliability of the self-perceptual matching task (SPMT) and highlights important considerations for interpreting its reliabilities. We have demonstrated that the Response Time (RT) and Efficiency measures exhibit greater reliability compared to other indices in the SPMT. Furthermore, our findings indicate that the SPMT is more suitable for group-level analysis rather than assessing individual-level variation. </w:t>
      </w:r>
      <w:r w:rsidRPr="00A37F7F">
        <w:rPr>
          <w:rFonts w:eastAsiaTheme="minorEastAsia"/>
        </w:rPr>
        <w:t xml:space="preserve">These findings have </w:t>
      </w:r>
      <w:r w:rsidRPr="003A0CE9">
        <w:rPr>
          <w:rFonts w:eastAsiaTheme="minorEastAsia"/>
        </w:rPr>
        <w:t xml:space="preserve">important </w:t>
      </w:r>
      <w:r w:rsidRPr="00A37F7F">
        <w:rPr>
          <w:rFonts w:eastAsiaTheme="minorEastAsia"/>
        </w:rPr>
        <w:t>implications for future task design and data collection protocols aimed at improving reliability. Ultimately, our study paves the way for the prospective utilization of these tasks, in various domains including research, clinical</w:t>
      </w:r>
      <w:r>
        <w:rPr>
          <w:rFonts w:eastAsiaTheme="minorEastAsia"/>
        </w:rPr>
        <w:t xml:space="preserve"> </w:t>
      </w:r>
      <w:r w:rsidRPr="00A37F7F">
        <w:rPr>
          <w:rFonts w:eastAsiaTheme="minorEastAsia"/>
        </w:rPr>
        <w:t>applications,</w:t>
      </w:r>
      <w:r w:rsidRPr="003A0CE9">
        <w:rPr>
          <w:rFonts w:eastAsiaTheme="minorEastAsia"/>
        </w:rPr>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r w:rsidR="00F25571" w:rsidRPr="006A5A80">
        <w:rPr>
          <w:rFonts w:eastAsia="Calibri"/>
          <w:b/>
          <w:sz w:val="42"/>
          <w:szCs w:val="42"/>
        </w:rPr>
        <w:br w:type="page"/>
      </w:r>
    </w:p>
    <w:p w14:paraId="269FEE3B" w14:textId="636AE4FC" w:rsidR="00586F83" w:rsidRPr="006A5A80" w:rsidRDefault="00BA0079">
      <w:pPr>
        <w:pStyle w:val="1"/>
        <w:keepNext w:val="0"/>
        <w:keepLines w:val="0"/>
        <w:spacing w:after="240"/>
        <w:rPr>
          <w:rFonts w:eastAsia="Calibri"/>
          <w:b/>
          <w:sz w:val="42"/>
          <w:szCs w:val="42"/>
        </w:rPr>
      </w:pPr>
      <w:bookmarkStart w:id="55" w:name="_Toc129530172"/>
      <w:bookmarkStart w:id="56" w:name="_Toc129530202"/>
      <w:bookmarkStart w:id="57" w:name="_Toc139718166"/>
      <w:r w:rsidRPr="006A5A80">
        <w:rPr>
          <w:rFonts w:eastAsia="Calibri"/>
          <w:b/>
          <w:sz w:val="42"/>
          <w:szCs w:val="42"/>
        </w:rPr>
        <w:lastRenderedPageBreak/>
        <w:t>Acknowledgements</w:t>
      </w:r>
      <w:bookmarkEnd w:id="55"/>
      <w:bookmarkEnd w:id="56"/>
      <w:bookmarkEnd w:id="57"/>
    </w:p>
    <w:p w14:paraId="1E3C6B82" w14:textId="544B6E27" w:rsidR="00586F83" w:rsidRPr="006A5A80" w:rsidRDefault="00D17E28" w:rsidP="007370B2">
      <w:pPr>
        <w:rPr>
          <w:lang w:val="en-US"/>
        </w:rPr>
      </w:pPr>
      <w:r w:rsidRPr="006A5A80">
        <w:rPr>
          <w:lang w:val="en-US"/>
        </w:rPr>
        <w:t xml:space="preserve">The present research is support by. </w:t>
      </w:r>
      <w:bookmarkStart w:id="58" w:name="_wvd57wep2hh3" w:colFirst="0" w:colLast="0"/>
      <w:bookmarkEnd w:id="58"/>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after="240"/>
        <w:rPr>
          <w:rFonts w:eastAsia="Calibri"/>
          <w:b/>
          <w:sz w:val="42"/>
          <w:szCs w:val="42"/>
        </w:rPr>
      </w:pPr>
      <w:bookmarkStart w:id="59" w:name="_ridkkf2yzxxx" w:colFirst="0" w:colLast="0"/>
      <w:bookmarkStart w:id="60" w:name="_Toc129530173"/>
      <w:bookmarkStart w:id="61" w:name="_Toc129530203"/>
      <w:bookmarkStart w:id="62" w:name="_Toc139718167"/>
      <w:bookmarkEnd w:id="59"/>
      <w:r w:rsidRPr="006A5A80">
        <w:rPr>
          <w:rFonts w:eastAsia="Calibri"/>
          <w:b/>
          <w:sz w:val="42"/>
          <w:szCs w:val="42"/>
        </w:rPr>
        <w:t>Author contributions</w:t>
      </w:r>
      <w:bookmarkEnd w:id="60"/>
      <w:bookmarkEnd w:id="61"/>
      <w:bookmarkEnd w:id="62"/>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after="240"/>
        <w:rPr>
          <w:rFonts w:eastAsia="Calibri"/>
          <w:b/>
          <w:sz w:val="42"/>
          <w:szCs w:val="42"/>
        </w:rPr>
      </w:pPr>
      <w:bookmarkStart w:id="63" w:name="_Toc139718168"/>
      <w:r w:rsidRPr="00A37F7F">
        <w:rPr>
          <w:rFonts w:eastAsia="Calibri"/>
          <w:b/>
          <w:sz w:val="42"/>
          <w:szCs w:val="42"/>
        </w:rPr>
        <w:t>Data and Material Availability</w:t>
      </w:r>
      <w:bookmarkEnd w:id="63"/>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20"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21"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22"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after="240"/>
        <w:rPr>
          <w:rFonts w:eastAsia="Calibri"/>
          <w:b/>
          <w:sz w:val="42"/>
          <w:szCs w:val="42"/>
        </w:rPr>
      </w:pPr>
      <w:bookmarkStart w:id="64" w:name="_Toc139718169"/>
      <w:r w:rsidRPr="00A37F7F">
        <w:rPr>
          <w:rFonts w:eastAsia="Calibri"/>
          <w:b/>
          <w:sz w:val="42"/>
          <w:szCs w:val="42"/>
        </w:rPr>
        <w:t>Code Availability</w:t>
      </w:r>
      <w:bookmarkEnd w:id="64"/>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23"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after="240"/>
        <w:rPr>
          <w:rFonts w:eastAsia="Calibri"/>
          <w:b/>
          <w:sz w:val="42"/>
          <w:szCs w:val="42"/>
        </w:rPr>
      </w:pPr>
      <w:bookmarkStart w:id="65" w:name="_Toc129530174"/>
      <w:bookmarkStart w:id="66" w:name="_Toc129530204"/>
      <w:bookmarkStart w:id="67" w:name="_Toc139718170"/>
      <w:r w:rsidRPr="006A5A80">
        <w:rPr>
          <w:rFonts w:eastAsia="Calibri"/>
          <w:b/>
          <w:sz w:val="42"/>
          <w:szCs w:val="42"/>
        </w:rPr>
        <w:t>Competing interests</w:t>
      </w:r>
      <w:bookmarkEnd w:id="65"/>
      <w:bookmarkEnd w:id="66"/>
      <w:bookmarkEnd w:id="67"/>
    </w:p>
    <w:p w14:paraId="6FEA998C" w14:textId="65DD9291" w:rsidR="003954D4" w:rsidRDefault="00BA0079" w:rsidP="003954D4">
      <w:pPr>
        <w:rPr>
          <w:lang w:val="en-US"/>
        </w:rPr>
      </w:pPr>
      <w:r w:rsidRPr="006A5A80">
        <w:rPr>
          <w:lang w:val="en-US"/>
        </w:rPr>
        <w:t>The authors declare no competing interests.</w:t>
      </w:r>
    </w:p>
    <w:p w14:paraId="29B3FC19" w14:textId="77777777" w:rsidR="00BD6971" w:rsidRDefault="00BD6971">
      <w:pPr>
        <w:spacing w:line="276" w:lineRule="auto"/>
        <w:rPr>
          <w:rFonts w:eastAsia="Calibri"/>
          <w:b/>
          <w:sz w:val="42"/>
          <w:szCs w:val="42"/>
        </w:rPr>
      </w:pPr>
      <w:r>
        <w:rPr>
          <w:rFonts w:eastAsia="Calibri"/>
          <w:b/>
          <w:sz w:val="42"/>
          <w:szCs w:val="42"/>
        </w:rPr>
        <w:br w:type="page"/>
      </w:r>
    </w:p>
    <w:p w14:paraId="43DB40BD" w14:textId="593DF4E2" w:rsidR="004C646B" w:rsidRPr="00AD34E1" w:rsidRDefault="00BC11EE" w:rsidP="003954D4">
      <w:pPr>
        <w:rPr>
          <w:rFonts w:eastAsiaTheme="minorEastAsia"/>
          <w:b/>
          <w:sz w:val="42"/>
          <w:szCs w:val="42"/>
        </w:rPr>
      </w:pPr>
      <w:r w:rsidRPr="00BC11EE">
        <w:rPr>
          <w:rFonts w:eastAsia="Calibri"/>
          <w:b/>
          <w:sz w:val="42"/>
          <w:szCs w:val="42"/>
        </w:rPr>
        <w:lastRenderedPageBreak/>
        <w:t>Supplementary information</w:t>
      </w:r>
    </w:p>
    <w:p w14:paraId="36DD309F" w14:textId="4F361378" w:rsidR="00BD6971" w:rsidRPr="00282A70" w:rsidRDefault="002F3744" w:rsidP="00AD34E1">
      <w:pPr>
        <w:spacing w:beforeLines="100" w:before="240"/>
        <w:jc w:val="center"/>
        <w:rPr>
          <w:rFonts w:eastAsiaTheme="minorEastAsia"/>
          <w:b/>
          <w:sz w:val="42"/>
          <w:szCs w:val="42"/>
        </w:rPr>
      </w:pPr>
      <w:r>
        <w:rPr>
          <w:rFonts w:eastAsiaTheme="minorEastAsia"/>
          <w:b/>
          <w:noProof/>
          <w:sz w:val="42"/>
          <w:szCs w:val="42"/>
        </w:rPr>
        <w:drawing>
          <wp:inline distT="0" distB="0" distL="0" distR="0" wp14:anchorId="6895CE90" wp14:editId="597FEAF1">
            <wp:extent cx="5943600" cy="4457700"/>
            <wp:effectExtent l="0" t="0" r="0" b="0"/>
            <wp:docPr id="11" name="图片 11"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电脑屏幕截图&#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17306E" w14:textId="73A7AFBA" w:rsidR="00BD6971" w:rsidRPr="0027313F" w:rsidRDefault="00BD6971" w:rsidP="0027313F">
      <w:pPr>
        <w:spacing w:beforeLines="100" w:before="240" w:afterLines="100" w:after="240"/>
        <w:jc w:val="center"/>
        <w:rPr>
          <w:rFonts w:eastAsia="PMingLiU"/>
          <w:bCs/>
          <w:noProof/>
          <w:lang w:val="en-US" w:eastAsia="zh-TW"/>
        </w:rPr>
      </w:pPr>
      <w:r w:rsidRPr="00BD6971">
        <w:rPr>
          <w:b/>
          <w:bCs/>
          <w:lang w:val="en-US"/>
        </w:rPr>
        <w:t xml:space="preserve">Supplementary Fig. </w:t>
      </w:r>
      <w:r>
        <w:rPr>
          <w:b/>
          <w:bCs/>
          <w:lang w:val="en-US"/>
        </w:rPr>
        <w:t>1</w:t>
      </w:r>
      <w:r w:rsidRPr="0027313F">
        <w:rPr>
          <w:b/>
          <w:bCs/>
          <w:lang w:val="en-US"/>
        </w:rPr>
        <w:t xml:space="preserve"> </w:t>
      </w:r>
      <w:r w:rsidR="0027313F" w:rsidRPr="0027313F">
        <w:rPr>
          <w:lang w:val="en-US"/>
        </w:rPr>
        <w:t>Other 3</w:t>
      </w:r>
      <w:r w:rsidR="0027313F">
        <w:rPr>
          <w:b/>
          <w:bCs/>
          <w:lang w:val="en-US"/>
        </w:rPr>
        <w:t xml:space="preserve"> </w:t>
      </w:r>
      <w:r w:rsidRPr="0027313F">
        <w:rPr>
          <w:lang w:val="en-US"/>
        </w:rPr>
        <w:t>Split-Half Reliabilit</w:t>
      </w:r>
      <w:r w:rsidR="0027313F">
        <w:rPr>
          <w:lang w:val="en-US"/>
        </w:rPr>
        <w:t>ies</w:t>
      </w:r>
      <w:r w:rsidRPr="0027313F">
        <w:rPr>
          <w:lang w:val="en-US"/>
        </w:rPr>
        <w:t xml:space="preserve"> for different</w:t>
      </w:r>
      <w:r>
        <w:rPr>
          <w:rFonts w:eastAsia="宋体"/>
          <w:bCs/>
          <w:noProof/>
          <w:lang w:val="en-US" w:eastAsia="zh-TW"/>
        </w:rPr>
        <w:t xml:space="preserve"> SPE indices </w:t>
      </w:r>
    </w:p>
    <w:p w14:paraId="23D8F387" w14:textId="77777777" w:rsidR="00EB2BE6" w:rsidRDefault="00BD6971" w:rsidP="00BD6971">
      <w:pPr>
        <w:rPr>
          <w:rFonts w:eastAsia="宋体"/>
          <w:bCs/>
          <w:noProof/>
          <w:lang w:val="en-US" w:eastAsia="zh-TW"/>
        </w:rPr>
      </w:pPr>
      <w:r w:rsidRPr="00FD019C">
        <w:rPr>
          <w:rFonts w:eastAsia="宋体"/>
          <w:bCs/>
          <w:noProof/>
          <w:lang w:val="en-US" w:eastAsia="zh-TW"/>
        </w:rPr>
        <w:t xml:space="preserve">RT: reaction times; ACC: accuracy; </w:t>
      </w:r>
      <w:r w:rsidRPr="00FD019C">
        <w:rPr>
          <w:rFonts w:eastAsia="宋体"/>
          <w:bCs/>
          <w:i/>
          <w:iCs/>
          <w:noProof/>
          <w:lang w:val="en-US" w:eastAsia="zh-TW"/>
        </w:rPr>
        <w:t>d’</w:t>
      </w:r>
      <w:r w:rsidRPr="00FD019C">
        <w:rPr>
          <w:rFonts w:eastAsia="宋体"/>
          <w:bCs/>
          <w:noProof/>
          <w:lang w:val="en-US" w:eastAsia="zh-TW"/>
        </w:rPr>
        <w:t xml:space="preserve">: sensitivity index in signal detection theory; Efficiency: ratio of mean reaction time to average accuracy in matching group, </w:t>
      </w:r>
      <w:r w:rsidRPr="00FD019C">
        <w:rPr>
          <w:rFonts w:eastAsia="宋体"/>
          <w:bCs/>
          <w:i/>
          <w:iCs/>
          <w:noProof/>
          <w:lang w:val="en-US" w:eastAsia="zh-TW"/>
        </w:rPr>
        <w:t>v</w:t>
      </w:r>
      <w:r w:rsidRPr="00FD019C">
        <w:rPr>
          <w:rFonts w:eastAsia="宋体"/>
          <w:bCs/>
          <w:noProof/>
          <w:lang w:val="en-US" w:eastAsia="zh-TW"/>
        </w:rPr>
        <w:t xml:space="preserve">: drift rate in drift diffusion model; </w:t>
      </w:r>
      <w:r w:rsidRPr="00FD019C">
        <w:rPr>
          <w:rFonts w:eastAsia="宋体"/>
          <w:bCs/>
          <w:i/>
          <w:iCs/>
          <w:noProof/>
          <w:lang w:val="en-US" w:eastAsia="zh-TW"/>
        </w:rPr>
        <w:t>z</w:t>
      </w:r>
      <w:r w:rsidRPr="00FD019C">
        <w:rPr>
          <w:rFonts w:eastAsia="宋体"/>
          <w:bCs/>
          <w:noProof/>
          <w:lang w:val="en-US" w:eastAsia="zh-TW"/>
        </w:rPr>
        <w:t>: starting point in drift diffusion model.</w:t>
      </w:r>
      <w:r w:rsidR="00D62086" w:rsidRPr="00D62086">
        <w:t xml:space="preserve"> </w:t>
      </w:r>
      <w:r w:rsidR="00D62086" w:rsidRPr="00D62086">
        <w:rPr>
          <w:rFonts w:eastAsia="宋体"/>
          <w:bCs/>
          <w:noProof/>
          <w:lang w:val="en-US" w:eastAsia="zh-TW"/>
        </w:rPr>
        <w:t>From left to right, the figure represents the split-half reliabilities calculated using three different methods: first-second, odd-even, and permuted. From top to bottom, each facet in the figure represents a different target for the Self-Prioritization Effect (SPE), namely friend, stranger, celebrity, and none.</w:t>
      </w:r>
    </w:p>
    <w:p w14:paraId="29A9B252" w14:textId="172A2840" w:rsidR="00BD6971" w:rsidRDefault="002F3744" w:rsidP="00EB2BE6">
      <w:pPr>
        <w:jc w:val="center"/>
        <w:rPr>
          <w:rFonts w:eastAsia="宋体"/>
          <w:bCs/>
          <w:noProof/>
          <w:lang w:val="en-US" w:eastAsia="zh-TW"/>
        </w:rPr>
      </w:pPr>
      <w:r>
        <w:rPr>
          <w:rFonts w:eastAsia="宋体"/>
          <w:bCs/>
          <w:noProof/>
          <w:lang w:val="en-US" w:eastAsia="zh-TW"/>
        </w:rPr>
        <w:lastRenderedPageBreak/>
        <w:drawing>
          <wp:inline distT="0" distB="0" distL="0" distR="0" wp14:anchorId="4756E71B" wp14:editId="7ADA0396">
            <wp:extent cx="5943600" cy="5943600"/>
            <wp:effectExtent l="0" t="0" r="0" b="0"/>
            <wp:docPr id="12" name="图片 1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图示&#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707AE22" w14:textId="3582DDEE" w:rsidR="00EB2BE6" w:rsidRPr="0027313F" w:rsidRDefault="00EB2BE6" w:rsidP="0027313F">
      <w:pPr>
        <w:spacing w:beforeLines="100" w:before="240" w:afterLines="100" w:after="240"/>
        <w:ind w:firstLineChars="100" w:firstLine="241"/>
        <w:jc w:val="center"/>
        <w:rPr>
          <w:rFonts w:eastAsiaTheme="minorEastAsia"/>
          <w:b/>
          <w:bCs/>
          <w:lang w:val="en-US"/>
        </w:rPr>
      </w:pPr>
      <w:r w:rsidRPr="00BD6971">
        <w:rPr>
          <w:b/>
          <w:bCs/>
          <w:lang w:val="en-US"/>
        </w:rPr>
        <w:t xml:space="preserve">Supplementary </w:t>
      </w:r>
      <w:r w:rsidRPr="0027313F">
        <w:rPr>
          <w:b/>
          <w:bCs/>
          <w:lang w:val="en-US"/>
        </w:rPr>
        <w:t xml:space="preserve">Fig. 2. </w:t>
      </w:r>
      <w:r w:rsidRPr="0027313F">
        <w:rPr>
          <w:lang w:val="en-US"/>
        </w:rPr>
        <w:t>Monte Carlo Split-Half Reliabilit</w:t>
      </w:r>
      <w:r w:rsidR="0027313F">
        <w:rPr>
          <w:lang w:val="en-US"/>
        </w:rPr>
        <w:t>ies</w:t>
      </w:r>
      <w:r w:rsidRPr="0027313F">
        <w:rPr>
          <w:lang w:val="en-US"/>
        </w:rPr>
        <w:t xml:space="preserve"> for different SPE indices.</w:t>
      </w:r>
    </w:p>
    <w:p w14:paraId="6831D1EE" w14:textId="0DC0892C" w:rsidR="00EB2BE6" w:rsidRPr="00B55E3E" w:rsidRDefault="00EB2BE6" w:rsidP="00EB2BE6">
      <w:pPr>
        <w:rPr>
          <w:rFonts w:eastAsia="宋体"/>
          <w:bCs/>
          <w:i/>
          <w:iCs/>
          <w:noProof/>
          <w:lang w:val="en-US" w:eastAsia="zh-TW"/>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Pr="00036F89">
        <w:rPr>
          <w:lang w:val="en-US"/>
        </w:rPr>
        <w:t xml:space="preserve">From left to right, each facet in the </w:t>
      </w:r>
      <w:r>
        <w:rPr>
          <w:lang w:val="en-US"/>
        </w:rPr>
        <w:t>figure</w:t>
      </w:r>
      <w:r w:rsidRPr="00036F89">
        <w:rPr>
          <w:lang w:val="en-US"/>
        </w:rPr>
        <w:t xml:space="preserve"> represents a different target for the Self-Prioritization Effect (SPE), namely </w:t>
      </w:r>
      <w:r>
        <w:rPr>
          <w:lang w:val="en-US"/>
        </w:rPr>
        <w:t>close other</w:t>
      </w:r>
      <w:r w:rsidRPr="00036F89">
        <w:rPr>
          <w:lang w:val="en-US"/>
        </w:rPr>
        <w:t>, stranger, celebrity, and none.</w:t>
      </w:r>
      <w:r w:rsidR="00C277F5" w:rsidRPr="00C277F5">
        <w:rPr>
          <w:lang w:val="en-US"/>
        </w:rPr>
        <w:t xml:space="preserve"> </w:t>
      </w:r>
      <w:r w:rsidR="00C277F5" w:rsidRPr="00747642">
        <w:rPr>
          <w:lang w:val="en-US"/>
        </w:rPr>
        <w:t>Each point represents the Monte Carlo split-half reliability obtained from an individual dataset. The lines on either side of the point represent the 95% confidence interval for that point estimate. If only one point is shown in the graph, it indicates that the confidence interval for that point estimate extends beyond the range of our coordinate axes (0, 1).</w:t>
      </w:r>
    </w:p>
    <w:p w14:paraId="5B2979E3" w14:textId="04578AF3" w:rsidR="00EB2BE6" w:rsidRDefault="00EB2BE6" w:rsidP="00BD6971">
      <w:pPr>
        <w:rPr>
          <w:rFonts w:eastAsia="PMingLiU"/>
          <w:bCs/>
          <w:noProof/>
          <w:lang w:val="en-US" w:eastAsia="zh-TW"/>
        </w:rPr>
      </w:pPr>
    </w:p>
    <w:p w14:paraId="2D7A42C0" w14:textId="6F03C345" w:rsidR="00F72A78" w:rsidRDefault="00F72A78" w:rsidP="00CD5194">
      <w:pPr>
        <w:rPr>
          <w:rFonts w:eastAsia="宋体"/>
          <w:lang w:val="en-US"/>
        </w:rPr>
      </w:pPr>
      <w:r w:rsidRPr="00F72A78">
        <w:rPr>
          <w:rFonts w:eastAsia="PMingLiU"/>
          <w:bCs/>
          <w:noProof/>
          <w:lang w:val="en-US" w:eastAsia="zh-TW"/>
        </w:rPr>
        <w:lastRenderedPageBreak/>
        <w:t>Contrary to the main text, this figure also includes ezDDM</w:t>
      </w:r>
      <w:r>
        <w:rPr>
          <w:rFonts w:eastAsia="PMingLiU"/>
          <w:bCs/>
          <w:noProof/>
          <w:lang w:val="en-US" w:eastAsia="zh-TW"/>
        </w:rPr>
        <w:t xml:space="preserve"> (“hausekeep”)</w:t>
      </w:r>
      <w:r w:rsidRPr="00F72A78">
        <w:rPr>
          <w:rFonts w:eastAsia="PMingLiU"/>
          <w:bCs/>
          <w:noProof/>
          <w:lang w:val="en-US" w:eastAsia="zh-TW"/>
        </w:rPr>
        <w:t xml:space="preserve">, which </w:t>
      </w:r>
      <w:r>
        <w:rPr>
          <w:rFonts w:eastAsia="PMingLiU"/>
          <w:bCs/>
          <w:noProof/>
          <w:lang w:val="en-US" w:eastAsia="zh-TW"/>
        </w:rPr>
        <w:t>also estimates</w:t>
      </w:r>
      <w:r w:rsidRPr="00F72A78">
        <w:rPr>
          <w:rFonts w:eastAsia="PMingLiU"/>
          <w:bCs/>
          <w:noProof/>
          <w:lang w:val="en-US" w:eastAsia="zh-TW"/>
        </w:rPr>
        <w:t xml:space="preserve"> drift rate (v) and starting point (z).</w:t>
      </w:r>
      <w:r w:rsidRPr="00F72A78">
        <w:t xml:space="preserve"> </w:t>
      </w:r>
      <w:r w:rsidRPr="00F72A78">
        <w:rPr>
          <w:rFonts w:eastAsia="PMingLiU"/>
          <w:bCs/>
          <w:noProof/>
          <w:lang w:val="en-US" w:eastAsia="zh-TW"/>
        </w:rPr>
        <w:t>Due to the assumption of z = a / 2 in hausekeep, its estimation of parameter a is highly inaccurate. Therefore, we did not report the results obtained from this package in the main text. From this graph, we can observe that ezDDM demonstrates higher stability in estimating the drift rate (v).</w:t>
      </w:r>
      <w:r>
        <w:rPr>
          <w:rFonts w:eastAsia="PMingLiU"/>
          <w:bCs/>
          <w:noProof/>
          <w:lang w:val="en-US" w:eastAsia="zh-TW"/>
        </w:rPr>
        <w:t xml:space="preserve"> </w:t>
      </w:r>
      <w:r w:rsidRPr="00636DDD">
        <w:rPr>
          <w:rFonts w:eastAsia="宋体"/>
          <w:lang w:val="en-US"/>
        </w:rPr>
        <w:t>It appears that the estimation method used in "hausekeep" relies on average reaction time and accuracy, while the estimation method in "RWiener" relies on individual trial-level reaction times and correctness.</w:t>
      </w:r>
      <w:r w:rsidRPr="00BD5859">
        <w:rPr>
          <w:rFonts w:eastAsia="宋体"/>
          <w:lang w:val="en-US"/>
        </w:rPr>
        <w:t xml:space="preserve"> The chosen split-half procedure may have a greater impact on the estimation by "RWiener," leading to lower split-half reliabilities for both of its indices.</w:t>
      </w:r>
      <w:r>
        <w:rPr>
          <w:rFonts w:eastAsia="宋体"/>
          <w:lang w:val="en-US"/>
        </w:rPr>
        <w:t xml:space="preserve"> </w:t>
      </w:r>
      <w:r w:rsidR="00CD5194" w:rsidRPr="00CD5194">
        <w:rPr>
          <w:rFonts w:eastAsia="宋体"/>
          <w:lang w:val="en-US"/>
        </w:rPr>
        <w:t>This also suggests that the reliability of calculating DDM parameters through split-half reliabilities depends on two factors. Firstly, the stability of the parameter itself and secondly, the stability of the package used to compute that parameter.</w:t>
      </w:r>
      <w:r w:rsidR="00CD5194" w:rsidRPr="00CD5194">
        <w:t xml:space="preserve"> </w:t>
      </w:r>
      <w:r w:rsidR="00CD5194" w:rsidRPr="00CD5194">
        <w:rPr>
          <w:rFonts w:eastAsia="宋体"/>
          <w:lang w:val="en-US"/>
        </w:rPr>
        <w:t>It is also possible that DDM itself may not be suitable for estimating the SPMT paradigm. It is possible that in the future, DDM variants specifically tailored for the SPMT paradigm might be needed.</w:t>
      </w:r>
    </w:p>
    <w:p w14:paraId="7E673263" w14:textId="77777777" w:rsidR="0027313F" w:rsidRPr="00F72A78" w:rsidRDefault="0027313F" w:rsidP="00CD5194">
      <w:pPr>
        <w:rPr>
          <w:rFonts w:eastAsia="PMingLiU"/>
          <w:bCs/>
          <w:noProof/>
          <w:lang w:val="en-US" w:eastAsia="zh-TW"/>
        </w:rPr>
      </w:pPr>
    </w:p>
    <w:p w14:paraId="71A659E6" w14:textId="796D18A6" w:rsidR="00EB2BE6" w:rsidRDefault="002F3744" w:rsidP="00EB2BE6">
      <w:pPr>
        <w:jc w:val="center"/>
        <w:rPr>
          <w:rFonts w:eastAsia="PMingLiU"/>
          <w:bCs/>
          <w:noProof/>
          <w:lang w:val="en-US" w:eastAsia="zh-TW"/>
        </w:rPr>
      </w:pPr>
      <w:r>
        <w:rPr>
          <w:rFonts w:eastAsia="PMingLiU"/>
          <w:bCs/>
          <w:noProof/>
          <w:lang w:val="en-US" w:eastAsia="zh-TW"/>
        </w:rPr>
        <w:drawing>
          <wp:inline distT="0" distB="0" distL="0" distR="0" wp14:anchorId="69577F54" wp14:editId="31FE9BF3">
            <wp:extent cx="5943600" cy="3820795"/>
            <wp:effectExtent l="0" t="0" r="0" b="8255"/>
            <wp:docPr id="13" name="图片 13"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电脑萤幕画面&#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3A56E5F" w14:textId="73F15128" w:rsidR="0027313F" w:rsidRDefault="00EB2BE6" w:rsidP="0027313F">
      <w:pPr>
        <w:spacing w:beforeLines="100" w:before="240" w:afterLines="100" w:after="240"/>
        <w:ind w:firstLineChars="100" w:firstLine="241"/>
        <w:jc w:val="center"/>
        <w:rPr>
          <w:rFonts w:eastAsia="PMingLiU"/>
          <w:bCs/>
          <w:noProof/>
          <w:lang w:val="en-US" w:eastAsia="zh-TW"/>
        </w:rPr>
      </w:pPr>
      <w:r w:rsidRPr="00BD6971">
        <w:rPr>
          <w:b/>
          <w:bCs/>
          <w:lang w:val="en-US"/>
        </w:rPr>
        <w:t>Supplementary</w:t>
      </w:r>
      <w:r w:rsidRPr="006A5A80">
        <w:rPr>
          <w:rFonts w:eastAsia="宋体"/>
          <w:b/>
          <w:noProof/>
          <w:lang w:val="en-US" w:eastAsia="zh-TW"/>
        </w:rPr>
        <w:t xml:space="preserve"> Fig</w:t>
      </w:r>
      <w:r>
        <w:rPr>
          <w:rFonts w:eastAsia="宋体"/>
          <w:b/>
          <w:noProof/>
          <w:lang w:val="en-US" w:eastAsia="zh-TW"/>
        </w:rPr>
        <w:t>.</w:t>
      </w:r>
      <w:r w:rsidRPr="006A5A80">
        <w:rPr>
          <w:rFonts w:eastAsia="宋体"/>
          <w:b/>
          <w:noProof/>
          <w:lang w:val="en-US" w:eastAsia="zh-TW"/>
        </w:rPr>
        <w:t xml:space="preserve"> </w:t>
      </w:r>
      <w:r>
        <w:rPr>
          <w:rFonts w:eastAsia="宋体"/>
          <w:b/>
          <w:noProof/>
          <w:lang w:val="en-US" w:eastAsia="zh-TW"/>
        </w:rPr>
        <w:t>3</w:t>
      </w:r>
      <w:r w:rsidRPr="00C91FD8">
        <w:rPr>
          <w:rFonts w:eastAsia="宋体"/>
          <w:bCs/>
          <w:noProof/>
          <w:lang w:val="en-US" w:eastAsia="zh-TW"/>
        </w:rPr>
        <w:t xml:space="preserve"> </w:t>
      </w:r>
      <w:r w:rsidRPr="0027313F">
        <w:rPr>
          <w:rFonts w:eastAsia="宋体"/>
          <w:bCs/>
          <w:noProof/>
          <w:lang w:val="en-US" w:eastAsia="zh-TW"/>
        </w:rPr>
        <w:t>Intraclass correlation coefficient</w:t>
      </w:r>
      <w:r w:rsidR="0027313F">
        <w:rPr>
          <w:rFonts w:eastAsia="宋体"/>
          <w:bCs/>
          <w:noProof/>
          <w:lang w:val="en-US" w:eastAsia="zh-TW"/>
        </w:rPr>
        <w:t xml:space="preserve"> for </w:t>
      </w:r>
      <w:r w:rsidR="0027313F" w:rsidRPr="0027313F">
        <w:rPr>
          <w:lang w:val="en-US"/>
        </w:rPr>
        <w:t>different SPE indices.</w:t>
      </w:r>
    </w:p>
    <w:p w14:paraId="67407DAA" w14:textId="78B11128" w:rsidR="00EB2BE6" w:rsidRDefault="00EB2BE6" w:rsidP="0027313F">
      <w:pPr>
        <w:rPr>
          <w:lang w:val="en-US"/>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sidR="0027313F">
        <w:rPr>
          <w:lang w:val="en-US"/>
        </w:rPr>
        <w:t>.</w:t>
      </w:r>
      <w:r w:rsidR="00C277F5" w:rsidRPr="00C277F5">
        <w:rPr>
          <w:lang w:val="en-US"/>
        </w:rPr>
        <w:t xml:space="preserve"> </w:t>
      </w:r>
      <w:r w:rsidR="00C277F5" w:rsidRPr="00747642">
        <w:rPr>
          <w:lang w:val="en-US"/>
        </w:rPr>
        <w:t>Each point represents the Monte Carlo split-half reliability obtained from an individual dataset. The lines on either side of the point represent the 95% confidence interval for that point estimate. If only one point is shown in the graph, it indicates that the confidence interval for that point estimate extends beyond the range of our coordinate axes (0, 1).</w:t>
      </w:r>
    </w:p>
    <w:p w14:paraId="4F9A7DDC" w14:textId="09678237" w:rsidR="006664F0" w:rsidRDefault="002F3744" w:rsidP="002F3744">
      <w:pPr>
        <w:jc w:val="center"/>
        <w:rPr>
          <w:lang w:val="en-US"/>
        </w:rPr>
      </w:pPr>
      <w:r>
        <w:rPr>
          <w:noProof/>
          <w:lang w:val="en-US"/>
        </w:rPr>
        <w:lastRenderedPageBreak/>
        <w:drawing>
          <wp:inline distT="0" distB="0" distL="0" distR="0" wp14:anchorId="62FB3891" wp14:editId="303AD8F3">
            <wp:extent cx="5943600" cy="5943600"/>
            <wp:effectExtent l="0" t="0" r="0" b="0"/>
            <wp:docPr id="14" name="图片 1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条形图&#10;&#10;描述已自动生成"/>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75EE7F1" w14:textId="64EA0A0E" w:rsidR="006664F0" w:rsidRPr="0027313F" w:rsidRDefault="006664F0" w:rsidP="006664F0">
      <w:pPr>
        <w:spacing w:beforeLines="100" w:before="240" w:afterLines="100" w:after="240"/>
        <w:ind w:firstLineChars="100" w:firstLine="241"/>
        <w:jc w:val="center"/>
        <w:rPr>
          <w:rFonts w:eastAsiaTheme="minorEastAsia"/>
          <w:b/>
          <w:bCs/>
          <w:lang w:val="en-US"/>
        </w:rPr>
      </w:pPr>
      <w:r w:rsidRPr="00BD6971">
        <w:rPr>
          <w:b/>
          <w:bCs/>
          <w:lang w:val="en-US"/>
        </w:rPr>
        <w:t xml:space="preserve">Supplementary Fig. </w:t>
      </w:r>
      <w:r>
        <w:rPr>
          <w:b/>
          <w:bCs/>
          <w:lang w:val="en-US"/>
        </w:rPr>
        <w:t>5</w:t>
      </w:r>
      <w:r w:rsidRPr="0027313F">
        <w:rPr>
          <w:b/>
          <w:bCs/>
          <w:lang w:val="en-US"/>
        </w:rPr>
        <w:t xml:space="preserve"> </w:t>
      </w:r>
      <w:r w:rsidRPr="00474576">
        <w:rPr>
          <w:lang w:val="en-US"/>
        </w:rPr>
        <w:t>The correlation coefficient between Monte Carlo half-confidence and trial numbers in the experiment</w:t>
      </w:r>
      <w:r w:rsidR="000A2C97">
        <w:rPr>
          <w:lang w:val="en-US"/>
        </w:rPr>
        <w:t xml:space="preserve"> </w:t>
      </w:r>
      <w:r w:rsidR="000A2C97" w:rsidRPr="0027313F">
        <w:rPr>
          <w:lang w:val="en-US"/>
        </w:rPr>
        <w:t>for different SPE indices</w:t>
      </w:r>
      <w:r w:rsidRPr="00474576">
        <w:rPr>
          <w:lang w:val="en-US"/>
        </w:rPr>
        <w:t>.</w:t>
      </w:r>
    </w:p>
    <w:p w14:paraId="1991AC4D" w14:textId="44AE4610" w:rsidR="006664F0" w:rsidRDefault="006664F0" w:rsidP="006664F0">
      <w:pPr>
        <w:rPr>
          <w:lang w:val="en-US"/>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w:t>
      </w:r>
      <w:r>
        <w:rPr>
          <w:lang w:val="en-US"/>
        </w:rPr>
        <w:t>t</w:t>
      </w:r>
      <w:r w:rsidRPr="006664F0">
        <w:rPr>
          <w:lang w:val="en-US"/>
        </w:rPr>
        <w:t>he x-axis represents the correlation coefficient between Monte Carlo half-confidence and trial numbers in the experiment.</w:t>
      </w:r>
    </w:p>
    <w:p w14:paraId="03871368" w14:textId="59554426" w:rsidR="0027313F" w:rsidRDefault="0027313F" w:rsidP="0027313F">
      <w:pPr>
        <w:rPr>
          <w:rFonts w:eastAsiaTheme="minorEastAsia"/>
          <w:lang w:val="en-US"/>
        </w:rPr>
      </w:pPr>
    </w:p>
    <w:p w14:paraId="372443B1" w14:textId="51BB2961" w:rsidR="002D0F37" w:rsidRDefault="00D9046C" w:rsidP="0027313F">
      <w:pPr>
        <w:rPr>
          <w:rFonts w:eastAsiaTheme="minorEastAsia"/>
          <w:lang w:val="en-US"/>
        </w:rPr>
      </w:pPr>
      <w:r>
        <w:rPr>
          <w:rFonts w:eastAsiaTheme="minorEastAsia"/>
          <w:noProof/>
          <w:lang w:val="en-US"/>
        </w:rPr>
        <w:lastRenderedPageBreak/>
        <w:drawing>
          <wp:inline distT="0" distB="0" distL="0" distR="0" wp14:anchorId="416E4D5D" wp14:editId="50285A29">
            <wp:extent cx="5943600" cy="4754879"/>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754879"/>
                    </a:xfrm>
                    <a:prstGeom prst="rect">
                      <a:avLst/>
                    </a:prstGeom>
                  </pic:spPr>
                </pic:pic>
              </a:graphicData>
            </a:graphic>
          </wp:inline>
        </w:drawing>
      </w:r>
    </w:p>
    <w:p w14:paraId="24181BD7" w14:textId="423B9418" w:rsidR="000A2C97" w:rsidRPr="0027313F" w:rsidRDefault="000A2C97" w:rsidP="000A2C97">
      <w:pPr>
        <w:spacing w:beforeLines="100" w:before="240" w:afterLines="100" w:after="240"/>
        <w:ind w:firstLineChars="100" w:firstLine="241"/>
        <w:jc w:val="center"/>
        <w:rPr>
          <w:rFonts w:eastAsiaTheme="minorEastAsia"/>
          <w:b/>
          <w:bCs/>
          <w:lang w:val="en-US"/>
        </w:rPr>
      </w:pPr>
      <w:r w:rsidRPr="000A2C97">
        <w:rPr>
          <w:b/>
          <w:bCs/>
          <w:lang w:val="en-US"/>
        </w:rPr>
        <w:t xml:space="preserve">Supplementary Fig. 6 </w:t>
      </w:r>
      <w:r w:rsidRPr="000A2C97">
        <w:rPr>
          <w:lang w:val="en-US"/>
        </w:rPr>
        <w:t xml:space="preserve">The </w:t>
      </w:r>
      <w:r w:rsidRPr="000A2C97">
        <w:rPr>
          <w:rFonts w:eastAsiaTheme="minorEastAsia"/>
          <w:lang w:val="en-US"/>
        </w:rPr>
        <w:t>regression</w:t>
      </w:r>
      <w:r w:rsidRPr="000A2C97">
        <w:rPr>
          <w:lang w:val="en-US"/>
        </w:rPr>
        <w:t xml:space="preserve"> between Monte Carlo </w:t>
      </w:r>
      <w:r>
        <w:rPr>
          <w:lang w:val="en-US"/>
        </w:rPr>
        <w:t xml:space="preserve">split </w:t>
      </w:r>
      <w:r w:rsidRPr="000A2C97">
        <w:rPr>
          <w:lang w:val="en-US"/>
        </w:rPr>
        <w:t>half</w:t>
      </w:r>
      <w:r>
        <w:rPr>
          <w:lang w:val="en-US"/>
        </w:rPr>
        <w:t xml:space="preserve"> reliability</w:t>
      </w:r>
      <w:r w:rsidRPr="000A2C97">
        <w:rPr>
          <w:lang w:val="en-US"/>
        </w:rPr>
        <w:t xml:space="preserve"> and trial</w:t>
      </w:r>
      <w:r w:rsidRPr="00474576">
        <w:rPr>
          <w:lang w:val="en-US"/>
        </w:rPr>
        <w:t xml:space="preserve"> numbers in the experiment</w:t>
      </w:r>
      <w:r>
        <w:rPr>
          <w:lang w:val="en-US"/>
        </w:rPr>
        <w:t xml:space="preserve"> </w:t>
      </w:r>
      <w:r w:rsidRPr="0027313F">
        <w:rPr>
          <w:lang w:val="en-US"/>
        </w:rPr>
        <w:t>for different SPE indices</w:t>
      </w:r>
      <w:r w:rsidRPr="00474576">
        <w:rPr>
          <w:lang w:val="en-US"/>
        </w:rPr>
        <w:t>.</w:t>
      </w:r>
    </w:p>
    <w:p w14:paraId="216D894B" w14:textId="01BAF39D" w:rsidR="000A2C97" w:rsidRDefault="000A2C97" w:rsidP="000A2C97">
      <w:pPr>
        <w:rPr>
          <w:lang w:val="en-US"/>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w:t>
      </w:r>
      <w:r>
        <w:rPr>
          <w:lang w:val="en-US"/>
        </w:rPr>
        <w:t>Monte-Carlo split-half reliability</w:t>
      </w:r>
      <w:r w:rsidRPr="000F5B2E">
        <w:rPr>
          <w:lang w:val="en-US"/>
        </w:rPr>
        <w:t xml:space="preserve">, and </w:t>
      </w:r>
      <w:r>
        <w:rPr>
          <w:lang w:val="en-US"/>
        </w:rPr>
        <w:t>t</w:t>
      </w:r>
      <w:r w:rsidRPr="006664F0">
        <w:rPr>
          <w:lang w:val="en-US"/>
        </w:rPr>
        <w:t xml:space="preserve">he </w:t>
      </w:r>
      <w:r w:rsidR="003F50DB" w:rsidRPr="003F50DB">
        <w:rPr>
          <w:lang w:val="en-US"/>
        </w:rPr>
        <w:t>horizontal axis</w:t>
      </w:r>
      <w:r w:rsidRPr="006664F0">
        <w:rPr>
          <w:lang w:val="en-US"/>
        </w:rPr>
        <w:t xml:space="preserve"> represents the </w:t>
      </w:r>
      <w:r w:rsidR="003F50DB">
        <w:rPr>
          <w:lang w:val="en-US"/>
        </w:rPr>
        <w:t>trial numbers of each study. Each facet represents one of eight SPE indices.</w:t>
      </w:r>
    </w:p>
    <w:p w14:paraId="7C208255" w14:textId="0634EED8" w:rsidR="003F50DB" w:rsidRDefault="003F50DB" w:rsidP="000A2C97">
      <w:pPr>
        <w:rPr>
          <w:rFonts w:eastAsiaTheme="minorEastAsia"/>
          <w:lang w:val="en-US"/>
        </w:rPr>
      </w:pPr>
    </w:p>
    <w:p w14:paraId="2ED495A6" w14:textId="77777777" w:rsidR="00241112" w:rsidRDefault="003F50DB" w:rsidP="0027313F">
      <w:r w:rsidRPr="003F50DB">
        <w:rPr>
          <w:rFonts w:eastAsiaTheme="minorEastAsia"/>
          <w:lang w:val="en-US"/>
        </w:rPr>
        <w:t xml:space="preserve">Some </w:t>
      </w:r>
      <w:r>
        <w:rPr>
          <w:rFonts w:eastAsiaTheme="minorEastAsia"/>
          <w:lang w:val="en-US"/>
        </w:rPr>
        <w:t>indices</w:t>
      </w:r>
      <w:r w:rsidRPr="003F50DB">
        <w:rPr>
          <w:rFonts w:eastAsiaTheme="minorEastAsia"/>
          <w:lang w:val="en-US"/>
        </w:rPr>
        <w:t xml:space="preserve">, such as RT, Efficiency, trial numbers and </w:t>
      </w:r>
      <w:r>
        <w:rPr>
          <w:rFonts w:eastAsiaTheme="minorEastAsia"/>
          <w:lang w:val="en-US"/>
        </w:rPr>
        <w:t xml:space="preserve">Monte Carlo </w:t>
      </w:r>
      <w:r w:rsidRPr="003F50DB">
        <w:rPr>
          <w:rFonts w:eastAsiaTheme="minorEastAsia"/>
          <w:lang w:val="en-US"/>
        </w:rPr>
        <w:t xml:space="preserve">split-half reliability are highly correlated. Other </w:t>
      </w:r>
      <w:r>
        <w:rPr>
          <w:rFonts w:eastAsiaTheme="minorEastAsia"/>
          <w:lang w:val="en-US"/>
        </w:rPr>
        <w:t>indices</w:t>
      </w:r>
      <w:r w:rsidRPr="003F50DB">
        <w:rPr>
          <w:rFonts w:eastAsiaTheme="minorEastAsia"/>
          <w:lang w:val="en-US"/>
        </w:rPr>
        <w:t xml:space="preserve">, such as d prime, </w:t>
      </w:r>
      <w:r>
        <w:rPr>
          <w:rFonts w:eastAsiaTheme="minorEastAsia"/>
          <w:lang w:val="en-US"/>
        </w:rPr>
        <w:t>drift rate (</w:t>
      </w:r>
      <w:r w:rsidRPr="003F50DB">
        <w:rPr>
          <w:rFonts w:eastAsiaTheme="minorEastAsia"/>
          <w:i/>
          <w:iCs/>
          <w:lang w:val="en-US"/>
        </w:rPr>
        <w:t>v</w:t>
      </w:r>
      <w:r>
        <w:rPr>
          <w:rFonts w:eastAsiaTheme="minorEastAsia"/>
          <w:lang w:val="en-US"/>
        </w:rPr>
        <w:t>)</w:t>
      </w:r>
      <w:r w:rsidRPr="003F50DB">
        <w:rPr>
          <w:rFonts w:eastAsiaTheme="minorEastAsia"/>
          <w:lang w:val="en-US"/>
        </w:rPr>
        <w:t xml:space="preserve">, </w:t>
      </w:r>
      <w:r w:rsidR="00215C6A">
        <w:rPr>
          <w:rFonts w:eastAsiaTheme="minorEastAsia"/>
          <w:lang w:val="en-US"/>
        </w:rPr>
        <w:t>t</w:t>
      </w:r>
      <w:r w:rsidR="00215C6A" w:rsidRPr="00215C6A">
        <w:rPr>
          <w:rFonts w:eastAsiaTheme="minorEastAsia"/>
          <w:lang w:val="en-US"/>
        </w:rPr>
        <w:t>here is almost no correlation between trial numbers and split-half reliability.</w:t>
      </w:r>
      <w:r w:rsidR="00215C6A">
        <w:rPr>
          <w:rFonts w:eastAsiaTheme="minorEastAsia"/>
          <w:lang w:val="en-US"/>
        </w:rPr>
        <w:t xml:space="preserve"> </w:t>
      </w:r>
      <w:r w:rsidR="00215C6A" w:rsidRPr="00215C6A">
        <w:rPr>
          <w:rFonts w:eastAsiaTheme="minorEastAsia"/>
          <w:lang w:val="en-US"/>
        </w:rPr>
        <w:t>For the SPMT paradigm, it takes about 80 trials to achieve a Monte Carlo split-half reliability of 0.8 when the target is ‘Stranger’, and about 120 trials when the target is ‘Close’.</w:t>
      </w:r>
      <w:r w:rsidR="00215C6A" w:rsidRPr="00215C6A">
        <w:t xml:space="preserve"> </w:t>
      </w:r>
      <w:r w:rsidR="00215C6A">
        <w:t>The drift rate (</w:t>
      </w:r>
      <w:r w:rsidR="00215C6A" w:rsidRPr="00215C6A">
        <w:rPr>
          <w:i/>
          <w:iCs/>
        </w:rPr>
        <w:t>v</w:t>
      </w:r>
      <w:r w:rsidR="00215C6A">
        <w:t xml:space="preserve">) of </w:t>
      </w:r>
      <w:r w:rsidR="00215C6A" w:rsidRPr="00215C6A">
        <w:rPr>
          <w:rFonts w:eastAsiaTheme="minorEastAsia"/>
          <w:lang w:val="en-US"/>
        </w:rPr>
        <w:t>may also achieve a Monte Carlo split-half reliability of 0.8 with more than 130 trials</w:t>
      </w:r>
      <w:r w:rsidR="00215C6A">
        <w:rPr>
          <w:rFonts w:eastAsiaTheme="minorEastAsia"/>
          <w:lang w:val="en-US"/>
        </w:rPr>
        <w:t xml:space="preserve">. </w:t>
      </w:r>
      <w:r w:rsidR="00241112" w:rsidRPr="00241112">
        <w:t xml:space="preserve">It is difficult to achieve high Monte Carlo split-half reliability for the other three indices, especially for the starting point (z) of DDM, even if the number of trials increases to 150 or higher. </w:t>
      </w:r>
    </w:p>
    <w:p w14:paraId="0DD0CBE5" w14:textId="6143C68C" w:rsidR="0081099E" w:rsidRDefault="00241112" w:rsidP="0027313F">
      <w:pPr>
        <w:rPr>
          <w:rFonts w:eastAsiaTheme="minorEastAsia"/>
          <w:lang w:val="en-US"/>
        </w:rPr>
      </w:pPr>
      <w:r w:rsidRPr="00241112">
        <w:t xml:space="preserve">It must be emphasized that we only conducted a simple regression analysis of the </w:t>
      </w:r>
      <w:r>
        <w:t>trial numbers</w:t>
      </w:r>
      <w:r w:rsidRPr="00241112">
        <w:t xml:space="preserve"> and Monte Carlo split-half reliability based on the dataset</w:t>
      </w:r>
      <w:r>
        <w:t>s</w:t>
      </w:r>
      <w:r w:rsidRPr="00241112">
        <w:t xml:space="preserve"> we collected. As can be seen from the </w:t>
      </w:r>
      <w:r w:rsidRPr="00241112">
        <w:lastRenderedPageBreak/>
        <w:t xml:space="preserve">graph, when the target is set to ‘Stranger’, there is actually no study that has more than 60 trials, so our inference about the </w:t>
      </w:r>
      <w:r>
        <w:t>trial numbers</w:t>
      </w:r>
      <w:r w:rsidRPr="00241112">
        <w:t xml:space="preserve"> may be inaccurate.</w:t>
      </w:r>
      <w:r>
        <w:t xml:space="preserve"> </w:t>
      </w:r>
      <w:r w:rsidR="00B211A7" w:rsidRPr="00B211A7">
        <w:t>However, given the high correlation between the number of trials and Monte Carlo split-half reliability, we believe that for the SPMT paradigm, if higher reliability is desired for personal trait assessment or clinical evaluation, more trials are needed. It may be reasonable to have more than 120 trials under each experimental condition.</w:t>
      </w:r>
    </w:p>
    <w:p w14:paraId="1785ED34" w14:textId="77777777" w:rsidR="003F50DB" w:rsidRPr="000A2C97" w:rsidRDefault="003F50DB" w:rsidP="0027313F">
      <w:pPr>
        <w:rPr>
          <w:rFonts w:eastAsiaTheme="minorEastAsia"/>
          <w:lang w:val="en-US"/>
        </w:rPr>
      </w:pPr>
    </w:p>
    <w:p w14:paraId="5B482F31" w14:textId="783DD7F4" w:rsidR="0027313F" w:rsidRDefault="0027313F" w:rsidP="0027313F">
      <w:pPr>
        <w:jc w:val="center"/>
        <w:rPr>
          <w:lang w:val="en-US"/>
        </w:rPr>
      </w:pPr>
      <w:r>
        <w:rPr>
          <w:noProof/>
          <w:lang w:val="en-US"/>
        </w:rPr>
        <w:drawing>
          <wp:inline distT="0" distB="0" distL="0" distR="0" wp14:anchorId="7792A88B" wp14:editId="627ED7A8">
            <wp:extent cx="5943600" cy="2971800"/>
            <wp:effectExtent l="0" t="0" r="0" b="0"/>
            <wp:docPr id="16" name="图片 16"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图示, 应用程序&#10;&#10;描述已自动生成"/>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BCA6D11" w14:textId="0484EBF7" w:rsidR="0027313F" w:rsidRPr="0027313F" w:rsidRDefault="0027313F" w:rsidP="0027313F">
      <w:pPr>
        <w:spacing w:beforeLines="100" w:before="240" w:afterLines="100" w:after="240"/>
        <w:ind w:firstLineChars="100" w:firstLine="241"/>
        <w:jc w:val="center"/>
        <w:rPr>
          <w:rFonts w:eastAsiaTheme="minorEastAsia"/>
          <w:b/>
          <w:bCs/>
          <w:lang w:val="en-US"/>
        </w:rPr>
      </w:pPr>
      <w:r w:rsidRPr="00BD6971">
        <w:rPr>
          <w:b/>
          <w:bCs/>
          <w:lang w:val="en-US"/>
        </w:rPr>
        <w:t xml:space="preserve">Supplementary Fig. </w:t>
      </w:r>
      <w:r w:rsidR="00F5343B">
        <w:rPr>
          <w:b/>
          <w:bCs/>
          <w:lang w:val="en-US"/>
        </w:rPr>
        <w:t>7</w:t>
      </w:r>
      <w:r w:rsidRPr="0027313F">
        <w:rPr>
          <w:b/>
          <w:bCs/>
          <w:lang w:val="en-US"/>
        </w:rPr>
        <w:t xml:space="preserve"> DDM Packages Comparison</w:t>
      </w:r>
    </w:p>
    <w:p w14:paraId="1FC7157F" w14:textId="77777777" w:rsidR="0027313F" w:rsidRDefault="0027313F" w:rsidP="0027313F">
      <w:pPr>
        <w:rPr>
          <w:lang w:val="en-US"/>
        </w:rPr>
      </w:pPr>
      <w:r>
        <w:rPr>
          <w:lang w:val="en-US"/>
        </w:rPr>
        <w:t>a:</w:t>
      </w:r>
      <w:r>
        <w:rPr>
          <w:rFonts w:ascii="宋体" w:eastAsia="宋体" w:hAnsi="宋体" w:cs="宋体"/>
          <w:lang w:val="en-US"/>
        </w:rPr>
        <w:t xml:space="preserve"> </w:t>
      </w:r>
      <w:r w:rsidRPr="00CF44CC">
        <w:rPr>
          <w:lang w:val="en-US"/>
        </w:rPr>
        <w:t>threshold parameter</w:t>
      </w:r>
      <w:r>
        <w:rPr>
          <w:lang w:val="en-US"/>
        </w:rPr>
        <w:t xml:space="preserve">; t: non-decision time; v: drift rate; z: starting point. </w:t>
      </w:r>
      <w:r w:rsidRPr="00CF44CC">
        <w:rPr>
          <w:lang w:val="en-US"/>
        </w:rPr>
        <w:t xml:space="preserve">The y-axis represents three different </w:t>
      </w:r>
      <w:r>
        <w:rPr>
          <w:lang w:val="en-US"/>
        </w:rPr>
        <w:t>R packages</w:t>
      </w:r>
      <w:r w:rsidRPr="00CF44CC">
        <w:rPr>
          <w:lang w:val="en-US"/>
        </w:rPr>
        <w:t xml:space="preserve"> for estimating DDM parameters: </w:t>
      </w:r>
      <w:r>
        <w:rPr>
          <w:lang w:val="en-US"/>
        </w:rPr>
        <w:t>“</w:t>
      </w:r>
      <w:r w:rsidRPr="00CF44CC">
        <w:rPr>
          <w:lang w:val="en-US"/>
        </w:rPr>
        <w:t>RWiener</w:t>
      </w:r>
      <w:r>
        <w:rPr>
          <w:lang w:val="en-US"/>
        </w:rPr>
        <w:t>”</w:t>
      </w:r>
      <w:r w:rsidRPr="00CF44CC">
        <w:rPr>
          <w:lang w:val="en-US"/>
        </w:rPr>
        <w:t xml:space="preserve">, </w:t>
      </w:r>
      <w:r>
        <w:rPr>
          <w:lang w:val="en-US"/>
        </w:rPr>
        <w:t>“</w:t>
      </w:r>
      <w:r w:rsidRPr="00CF44CC">
        <w:rPr>
          <w:lang w:val="en-US"/>
        </w:rPr>
        <w:t>hausekeep</w:t>
      </w:r>
      <w:r>
        <w:rPr>
          <w:lang w:val="en-US"/>
        </w:rPr>
        <w:t>”</w:t>
      </w:r>
      <w:r w:rsidRPr="00CF44CC">
        <w:rPr>
          <w:lang w:val="en-US"/>
        </w:rPr>
        <w:t xml:space="preserve">, and </w:t>
      </w:r>
      <w:r>
        <w:rPr>
          <w:lang w:val="en-US"/>
        </w:rPr>
        <w:t>“F</w:t>
      </w:r>
      <w:r w:rsidRPr="00CF44CC">
        <w:rPr>
          <w:lang w:val="en-US"/>
        </w:rPr>
        <w:t>astDMinR</w:t>
      </w:r>
      <w:r>
        <w:rPr>
          <w:lang w:val="en-US"/>
        </w:rPr>
        <w:t>”</w:t>
      </w:r>
      <w:r w:rsidRPr="00CF44CC">
        <w:rPr>
          <w:lang w:val="en-US"/>
        </w:rPr>
        <w:t>. There are a total of five methods for estimating DDM parameters</w:t>
      </w:r>
      <w:r>
        <w:rPr>
          <w:lang w:val="en-US"/>
        </w:rPr>
        <w:t xml:space="preserve"> (3 method in FastDMinR)</w:t>
      </w:r>
      <w:r w:rsidRPr="00CF44CC">
        <w:rPr>
          <w:lang w:val="en-US"/>
        </w:rPr>
        <w:t>. The x-axis represents the values of the estimated parameters. The dashed line represents the true value of the parameter.</w:t>
      </w:r>
    </w:p>
    <w:p w14:paraId="33906767" w14:textId="77777777" w:rsidR="0027313F" w:rsidRDefault="0027313F" w:rsidP="0027313F">
      <w:pPr>
        <w:rPr>
          <w:rFonts w:eastAsiaTheme="minorEastAsia"/>
          <w:lang w:val="en-US"/>
        </w:rPr>
      </w:pPr>
    </w:p>
    <w:p w14:paraId="081A93E5" w14:textId="230C3B03" w:rsidR="0027313F" w:rsidRPr="0027313F" w:rsidRDefault="0027313F" w:rsidP="0027313F">
      <w:pPr>
        <w:rPr>
          <w:rFonts w:eastAsiaTheme="minorEastAsia"/>
          <w:lang w:val="en-US"/>
        </w:rPr>
        <w:sectPr w:rsidR="0027313F" w:rsidRPr="0027313F" w:rsidSect="00FF4222">
          <w:pgSz w:w="12240" w:h="15840"/>
          <w:pgMar w:top="1440" w:right="1440" w:bottom="1440" w:left="1440" w:header="720" w:footer="720" w:gutter="0"/>
          <w:cols w:space="720"/>
          <w:titlePg/>
          <w:docGrid w:linePitch="326"/>
        </w:sectPr>
      </w:pPr>
      <w:r w:rsidRPr="00F72A78">
        <w:rPr>
          <w:rFonts w:eastAsiaTheme="minorEastAsia"/>
          <w:lang w:val="en-US"/>
        </w:rPr>
        <w:t xml:space="preserve">We generated 100 datasets using the DDM package HDDM in Python. These datasets were set with parameters a=2, t=0.3, v=1, and z=0.7. Therefore, if the values obtained from the computation using the three DDM packages in R </w:t>
      </w:r>
      <w:r>
        <w:rPr>
          <w:rFonts w:eastAsiaTheme="minorEastAsia"/>
          <w:lang w:val="en-US"/>
        </w:rPr>
        <w:t xml:space="preserve">Package </w:t>
      </w:r>
      <w:r w:rsidRPr="00F72A78">
        <w:rPr>
          <w:rFonts w:eastAsiaTheme="minorEastAsia"/>
          <w:lang w:val="en-US"/>
        </w:rPr>
        <w:t>are closer to our set values, it indicates that the package provides more accurate parameter estimation</w:t>
      </w:r>
      <w:r>
        <w:rPr>
          <w:rFonts w:eastAsiaTheme="minorEastAsia"/>
          <w:lang w:val="en-US"/>
        </w:rPr>
        <w:t>.</w:t>
      </w:r>
    </w:p>
    <w:p w14:paraId="3923219A" w14:textId="4FDC5F1D" w:rsidR="002F4F19" w:rsidRPr="006A5A80" w:rsidRDefault="00BA6702" w:rsidP="0027313F">
      <w:pPr>
        <w:spacing w:line="276" w:lineRule="auto"/>
        <w:rPr>
          <w:rFonts w:eastAsia="Calibri"/>
          <w:b/>
          <w:sz w:val="42"/>
          <w:szCs w:val="42"/>
        </w:rPr>
      </w:pPr>
      <w:bookmarkStart w:id="68" w:name="_Toc129530178"/>
      <w:bookmarkStart w:id="69" w:name="_Toc129530208"/>
      <w:bookmarkStart w:id="70" w:name="_Toc139718171"/>
      <w:r w:rsidRPr="006A5A80">
        <w:rPr>
          <w:rFonts w:eastAsia="Calibri"/>
          <w:b/>
          <w:sz w:val="42"/>
          <w:szCs w:val="42"/>
        </w:rPr>
        <w:lastRenderedPageBreak/>
        <w:t>References</w:t>
      </w:r>
      <w:bookmarkEnd w:id="68"/>
      <w:bookmarkEnd w:id="69"/>
      <w:bookmarkEnd w:id="70"/>
      <w:r w:rsidRPr="006A5A80">
        <w:rPr>
          <w:rFonts w:eastAsia="Calibri"/>
          <w:b/>
          <w:sz w:val="42"/>
          <w:szCs w:val="42"/>
        </w:rPr>
        <w:t xml:space="preserve"> </w:t>
      </w:r>
    </w:p>
    <w:p w14:paraId="59DD3D1A" w14:textId="77777777" w:rsidR="00B03D7E" w:rsidRPr="006A5A80" w:rsidRDefault="00B03D7E">
      <w:pPr>
        <w:rPr>
          <w:rFonts w:eastAsiaTheme="minorEastAsia"/>
        </w:rPr>
      </w:pPr>
    </w:p>
    <w:p w14:paraId="1FC281ED" w14:textId="77777777" w:rsidR="00A160B8" w:rsidRPr="00A160B8" w:rsidRDefault="00B03D7E" w:rsidP="00A160B8">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A160B8" w:rsidRPr="00A160B8">
        <w:rPr>
          <w:noProof/>
        </w:rPr>
        <w:t xml:space="preserve">Braun, A., et al. (2018). Adaptive history biases result from confidence-weighted accumulation of past choices. </w:t>
      </w:r>
      <w:r w:rsidR="00A160B8" w:rsidRPr="00A160B8">
        <w:rPr>
          <w:i/>
          <w:noProof/>
        </w:rPr>
        <w:t>Journal of Neuroscience, 38</w:t>
      </w:r>
      <w:r w:rsidR="00A160B8" w:rsidRPr="00A160B8">
        <w:rPr>
          <w:noProof/>
        </w:rPr>
        <w:t xml:space="preserve">(10), 2418-2429. </w:t>
      </w:r>
    </w:p>
    <w:p w14:paraId="6C82D489" w14:textId="77777777" w:rsidR="00A160B8" w:rsidRPr="00A160B8" w:rsidRDefault="00A160B8" w:rsidP="00A160B8">
      <w:pPr>
        <w:pStyle w:val="EndNoteBibliography"/>
        <w:rPr>
          <w:noProof/>
        </w:rPr>
      </w:pPr>
    </w:p>
    <w:p w14:paraId="5E35A602" w14:textId="372DA55B" w:rsidR="00A160B8" w:rsidRPr="00A160B8" w:rsidRDefault="00A160B8" w:rsidP="00A160B8">
      <w:pPr>
        <w:pStyle w:val="EndNoteBibliography"/>
        <w:ind w:left="720" w:hanging="720"/>
        <w:rPr>
          <w:noProof/>
        </w:rPr>
      </w:pPr>
      <w:r w:rsidRPr="00A160B8">
        <w:rPr>
          <w:noProof/>
        </w:rPr>
        <w:t xml:space="preserve">Bukowski, H., et al. (2021). Socio-cognitive training impacts emotional and perceptual self-salience but not self-other distinction. </w:t>
      </w:r>
      <w:r w:rsidRPr="00A160B8">
        <w:rPr>
          <w:i/>
          <w:noProof/>
        </w:rPr>
        <w:t>Acta psychologica, 216</w:t>
      </w:r>
      <w:r w:rsidRPr="00A160B8">
        <w:rPr>
          <w:noProof/>
        </w:rPr>
        <w:t xml:space="preserve">, 103297. </w:t>
      </w:r>
      <w:hyperlink r:id="rId30" w:history="1">
        <w:r w:rsidRPr="00A160B8">
          <w:rPr>
            <w:rStyle w:val="ac"/>
            <w:noProof/>
          </w:rPr>
          <w:t>https://doi.org/10.1016/j.actpsy.2021.103297</w:t>
        </w:r>
      </w:hyperlink>
      <w:r w:rsidRPr="00A160B8">
        <w:rPr>
          <w:noProof/>
        </w:rPr>
        <w:t xml:space="preserve"> </w:t>
      </w:r>
    </w:p>
    <w:p w14:paraId="51BEBEE3" w14:textId="77777777" w:rsidR="00A160B8" w:rsidRPr="00A160B8" w:rsidRDefault="00A160B8" w:rsidP="00A160B8">
      <w:pPr>
        <w:pStyle w:val="EndNoteBibliography"/>
        <w:rPr>
          <w:noProof/>
        </w:rPr>
      </w:pPr>
    </w:p>
    <w:p w14:paraId="239962E5" w14:textId="6BD1556A" w:rsidR="00A160B8" w:rsidRPr="00A160B8" w:rsidRDefault="00A160B8" w:rsidP="00A160B8">
      <w:pPr>
        <w:pStyle w:val="EndNoteBibliography"/>
        <w:ind w:left="720" w:hanging="720"/>
        <w:rPr>
          <w:noProof/>
        </w:rPr>
      </w:pPr>
      <w:r w:rsidRPr="00A160B8">
        <w:rPr>
          <w:noProof/>
        </w:rPr>
        <w:t xml:space="preserve">Cheng, M., &amp; Tseng, C.-h. (2019). Saliency at first sight: instant identity referential advantage toward a newly met partner. </w:t>
      </w:r>
      <w:r w:rsidRPr="00A160B8">
        <w:rPr>
          <w:i/>
          <w:noProof/>
        </w:rPr>
        <w:t>Cognitive Research: Principles and Implications, 4</w:t>
      </w:r>
      <w:r w:rsidRPr="00A160B8">
        <w:rPr>
          <w:noProof/>
        </w:rPr>
        <w:t xml:space="preserve">(1), 1-18. </w:t>
      </w:r>
      <w:hyperlink r:id="rId31" w:history="1">
        <w:r w:rsidRPr="00A160B8">
          <w:rPr>
            <w:rStyle w:val="ac"/>
            <w:noProof/>
          </w:rPr>
          <w:t>https://doi.org/10.1186/s41235-019-0186-z</w:t>
        </w:r>
      </w:hyperlink>
      <w:r w:rsidRPr="00A160B8">
        <w:rPr>
          <w:noProof/>
        </w:rPr>
        <w:t xml:space="preserve"> </w:t>
      </w:r>
    </w:p>
    <w:p w14:paraId="45588F42" w14:textId="77777777" w:rsidR="00A160B8" w:rsidRPr="00A160B8" w:rsidRDefault="00A160B8" w:rsidP="00A160B8">
      <w:pPr>
        <w:pStyle w:val="EndNoteBibliography"/>
        <w:rPr>
          <w:noProof/>
        </w:rPr>
      </w:pPr>
    </w:p>
    <w:p w14:paraId="19E72BCF" w14:textId="04174628" w:rsidR="00A160B8" w:rsidRPr="00A160B8" w:rsidRDefault="00A160B8" w:rsidP="00A160B8">
      <w:pPr>
        <w:pStyle w:val="EndNoteBibliography"/>
        <w:ind w:left="720" w:hanging="720"/>
        <w:rPr>
          <w:noProof/>
        </w:rPr>
      </w:pPr>
      <w:r w:rsidRPr="00A160B8">
        <w:rPr>
          <w:noProof/>
        </w:rPr>
        <w:t xml:space="preserve">Cherry, E.C. (1953). Some experiments on the recognition of speech, with one and with two ears. </w:t>
      </w:r>
      <w:r w:rsidRPr="00A160B8">
        <w:rPr>
          <w:i/>
          <w:noProof/>
        </w:rPr>
        <w:t>The Journal of the acoustical society of America, 25</w:t>
      </w:r>
      <w:r w:rsidRPr="00A160B8">
        <w:rPr>
          <w:noProof/>
        </w:rPr>
        <w:t xml:space="preserve">(5), 975-979. </w:t>
      </w:r>
      <w:hyperlink r:id="rId32" w:history="1">
        <w:r w:rsidRPr="00A160B8">
          <w:rPr>
            <w:rStyle w:val="ac"/>
            <w:noProof/>
          </w:rPr>
          <w:t>https://doi.org/10.1121/1.1907229</w:t>
        </w:r>
      </w:hyperlink>
      <w:r w:rsidRPr="00A160B8">
        <w:rPr>
          <w:noProof/>
        </w:rPr>
        <w:t xml:space="preserve"> </w:t>
      </w:r>
    </w:p>
    <w:p w14:paraId="10C5D4EC" w14:textId="77777777" w:rsidR="00A160B8" w:rsidRPr="00A160B8" w:rsidRDefault="00A160B8" w:rsidP="00A160B8">
      <w:pPr>
        <w:pStyle w:val="EndNoteBibliography"/>
        <w:rPr>
          <w:noProof/>
        </w:rPr>
      </w:pPr>
    </w:p>
    <w:p w14:paraId="56D8935C" w14:textId="27FEB004" w:rsidR="00A160B8" w:rsidRPr="00A160B8" w:rsidRDefault="00A160B8" w:rsidP="00A160B8">
      <w:pPr>
        <w:pStyle w:val="EndNoteBibliography"/>
        <w:ind w:left="720" w:hanging="720"/>
        <w:rPr>
          <w:noProof/>
        </w:rPr>
      </w:pPr>
      <w:r w:rsidRPr="00A160B8">
        <w:rPr>
          <w:noProof/>
        </w:rPr>
        <w:t xml:space="preserve">Cicchetti, D.V., &amp; Sparrow, S.A. (1981). Developing criteria for establishing interrater reliability of specific items: applications to assessment of adaptive behavior. </w:t>
      </w:r>
      <w:r w:rsidRPr="00A160B8">
        <w:rPr>
          <w:i/>
          <w:noProof/>
        </w:rPr>
        <w:t>Am J Ment Defic, 86</w:t>
      </w:r>
      <w:r w:rsidRPr="00A160B8">
        <w:rPr>
          <w:noProof/>
        </w:rPr>
        <w:t xml:space="preserve">(2), 127-137. </w:t>
      </w:r>
      <w:hyperlink r:id="rId33" w:history="1">
        <w:r w:rsidRPr="00A160B8">
          <w:rPr>
            <w:rStyle w:val="ac"/>
            <w:noProof/>
          </w:rPr>
          <w:t>https://psycnet.apa.org/record/1982-00095-001</w:t>
        </w:r>
      </w:hyperlink>
      <w:r w:rsidRPr="00A160B8">
        <w:rPr>
          <w:noProof/>
        </w:rPr>
        <w:t xml:space="preserve"> </w:t>
      </w:r>
    </w:p>
    <w:p w14:paraId="2D3193DA" w14:textId="77777777" w:rsidR="00A160B8" w:rsidRPr="00A160B8" w:rsidRDefault="00A160B8" w:rsidP="00A160B8">
      <w:pPr>
        <w:pStyle w:val="EndNoteBibliography"/>
        <w:rPr>
          <w:noProof/>
        </w:rPr>
      </w:pPr>
    </w:p>
    <w:p w14:paraId="7E9AE902" w14:textId="77777777" w:rsidR="00A160B8" w:rsidRPr="00A160B8" w:rsidRDefault="00A160B8" w:rsidP="00A160B8">
      <w:pPr>
        <w:pStyle w:val="EndNoteBibliography"/>
        <w:ind w:left="720" w:hanging="720"/>
        <w:rPr>
          <w:noProof/>
        </w:rPr>
      </w:pPr>
      <w:r w:rsidRPr="00A160B8">
        <w:rPr>
          <w:noProof/>
        </w:rPr>
        <w:t xml:space="preserve">Clark, K., et al. (2022). Test-retest reliability for common tasks in vision science. </w:t>
      </w:r>
      <w:r w:rsidRPr="00A160B8">
        <w:rPr>
          <w:i/>
          <w:noProof/>
        </w:rPr>
        <w:t>Journal of Vision, 22</w:t>
      </w:r>
      <w:r w:rsidRPr="00A160B8">
        <w:rPr>
          <w:noProof/>
        </w:rPr>
        <w:t xml:space="preserve">(8), 18-18. </w:t>
      </w:r>
    </w:p>
    <w:p w14:paraId="0343DC9C" w14:textId="77777777" w:rsidR="00A160B8" w:rsidRPr="00A160B8" w:rsidRDefault="00A160B8" w:rsidP="00A160B8">
      <w:pPr>
        <w:pStyle w:val="EndNoteBibliography"/>
        <w:rPr>
          <w:noProof/>
        </w:rPr>
      </w:pPr>
    </w:p>
    <w:p w14:paraId="6C77C9DB" w14:textId="59D2B26C" w:rsidR="00A160B8" w:rsidRPr="00A160B8" w:rsidRDefault="00A160B8" w:rsidP="00A160B8">
      <w:pPr>
        <w:pStyle w:val="EndNoteBibliography"/>
        <w:ind w:left="720" w:hanging="720"/>
        <w:rPr>
          <w:noProof/>
        </w:rPr>
      </w:pPr>
      <w:r w:rsidRPr="00A160B8">
        <w:rPr>
          <w:noProof/>
        </w:rPr>
        <w:t xml:space="preserve">Constable, M.D., et al. (2021). Affective compatibility with the self modulates the self-prioritisation effect. </w:t>
      </w:r>
      <w:r w:rsidRPr="00A160B8">
        <w:rPr>
          <w:i/>
          <w:noProof/>
        </w:rPr>
        <w:t>Cognition and Emotion, 35</w:t>
      </w:r>
      <w:r w:rsidRPr="00A160B8">
        <w:rPr>
          <w:noProof/>
        </w:rPr>
        <w:t xml:space="preserve">(2), 291-304. </w:t>
      </w:r>
      <w:hyperlink r:id="rId34" w:history="1">
        <w:r w:rsidRPr="00A160B8">
          <w:rPr>
            <w:rStyle w:val="ac"/>
            <w:noProof/>
          </w:rPr>
          <w:t>https://doi.org/10.1080/02699931.2020.1839383</w:t>
        </w:r>
      </w:hyperlink>
      <w:r w:rsidRPr="00A160B8">
        <w:rPr>
          <w:noProof/>
        </w:rPr>
        <w:t xml:space="preserve"> </w:t>
      </w:r>
    </w:p>
    <w:p w14:paraId="5791B0A8" w14:textId="77777777" w:rsidR="00A160B8" w:rsidRPr="00A160B8" w:rsidRDefault="00A160B8" w:rsidP="00A160B8">
      <w:pPr>
        <w:pStyle w:val="EndNoteBibliography"/>
        <w:rPr>
          <w:noProof/>
        </w:rPr>
      </w:pPr>
    </w:p>
    <w:p w14:paraId="00EE18A8" w14:textId="6BCCE28A" w:rsidR="00A160B8" w:rsidRPr="00A160B8" w:rsidRDefault="00A160B8" w:rsidP="00A160B8">
      <w:pPr>
        <w:pStyle w:val="EndNoteBibliography"/>
        <w:ind w:left="720" w:hanging="720"/>
        <w:rPr>
          <w:noProof/>
        </w:rPr>
      </w:pPr>
      <w:r w:rsidRPr="00A160B8">
        <w:rPr>
          <w:noProof/>
        </w:rPr>
        <w:t xml:space="preserve">Constable, M.D., et al. (2019). Relevant for us? We-prioritization in cognitive processing. </w:t>
      </w:r>
      <w:r w:rsidRPr="00A160B8">
        <w:rPr>
          <w:i/>
          <w:noProof/>
        </w:rPr>
        <w:t>Journal of Experimental Psychology: Human Perception and Performance, 45</w:t>
      </w:r>
      <w:r w:rsidRPr="00A160B8">
        <w:rPr>
          <w:noProof/>
        </w:rPr>
        <w:t xml:space="preserve">(12). </w:t>
      </w:r>
      <w:hyperlink r:id="rId35" w:history="1">
        <w:r w:rsidRPr="00A160B8">
          <w:rPr>
            <w:rStyle w:val="ac"/>
            <w:noProof/>
          </w:rPr>
          <w:t>https://doi.org/10.1037/xhp0000691</w:t>
        </w:r>
      </w:hyperlink>
      <w:r w:rsidRPr="00A160B8">
        <w:rPr>
          <w:noProof/>
        </w:rPr>
        <w:t xml:space="preserve"> </w:t>
      </w:r>
    </w:p>
    <w:p w14:paraId="7EC9278E" w14:textId="77777777" w:rsidR="00A160B8" w:rsidRPr="00A160B8" w:rsidRDefault="00A160B8" w:rsidP="00A160B8">
      <w:pPr>
        <w:pStyle w:val="EndNoteBibliography"/>
        <w:rPr>
          <w:noProof/>
        </w:rPr>
      </w:pPr>
    </w:p>
    <w:p w14:paraId="069AB0F5" w14:textId="33C1CC42" w:rsidR="00A160B8" w:rsidRPr="00A160B8" w:rsidRDefault="00A160B8" w:rsidP="00A160B8">
      <w:pPr>
        <w:pStyle w:val="EndNoteBibliography"/>
        <w:ind w:left="720" w:hanging="720"/>
        <w:rPr>
          <w:noProof/>
        </w:rPr>
      </w:pPr>
      <w:r w:rsidRPr="00A160B8">
        <w:rPr>
          <w:noProof/>
        </w:rPr>
        <w:t xml:space="preserve">Constable, M.D., &amp; Knoblich, G. (2020). Sticking together? Re-binding previous other-associated stimuli interferes with self-verification but not partner-verification. </w:t>
      </w:r>
      <w:r w:rsidRPr="00A160B8">
        <w:rPr>
          <w:i/>
          <w:noProof/>
        </w:rPr>
        <w:t>Acta psychologica, 210</w:t>
      </w:r>
      <w:r w:rsidRPr="00A160B8">
        <w:rPr>
          <w:noProof/>
        </w:rPr>
        <w:t xml:space="preserve">, 103167. </w:t>
      </w:r>
      <w:hyperlink r:id="rId36" w:history="1">
        <w:r w:rsidRPr="00A160B8">
          <w:rPr>
            <w:rStyle w:val="ac"/>
            <w:noProof/>
          </w:rPr>
          <w:t>https://doi.org/10.1016/j.actpsy.2020.103167</w:t>
        </w:r>
      </w:hyperlink>
      <w:r w:rsidRPr="00A160B8">
        <w:rPr>
          <w:noProof/>
        </w:rPr>
        <w:t xml:space="preserve"> </w:t>
      </w:r>
    </w:p>
    <w:p w14:paraId="0469BB6A" w14:textId="77777777" w:rsidR="00A160B8" w:rsidRPr="00A160B8" w:rsidRDefault="00A160B8" w:rsidP="00A160B8">
      <w:pPr>
        <w:pStyle w:val="EndNoteBibliography"/>
        <w:rPr>
          <w:noProof/>
        </w:rPr>
      </w:pPr>
    </w:p>
    <w:p w14:paraId="50DDC649" w14:textId="145B1DD3" w:rsidR="00A160B8" w:rsidRPr="00A160B8" w:rsidRDefault="00A160B8" w:rsidP="00A160B8">
      <w:pPr>
        <w:pStyle w:val="EndNoteBibliography"/>
        <w:ind w:left="720" w:hanging="720"/>
        <w:rPr>
          <w:noProof/>
        </w:rPr>
      </w:pPr>
      <w:r w:rsidRPr="00A160B8">
        <w:rPr>
          <w:noProof/>
        </w:rPr>
        <w:t xml:space="preserve">Constable, M.D., et al. (2019). It is not in the details: Self-related shapes are rapidly classified but their features are not better remembered. </w:t>
      </w:r>
      <w:r w:rsidRPr="00A160B8">
        <w:rPr>
          <w:i/>
          <w:noProof/>
        </w:rPr>
        <w:t>Memory &amp; Cognition, 47</w:t>
      </w:r>
      <w:r w:rsidRPr="00A160B8">
        <w:rPr>
          <w:noProof/>
        </w:rPr>
        <w:t xml:space="preserve">, 1145-1157. </w:t>
      </w:r>
      <w:hyperlink r:id="rId37" w:history="1">
        <w:r w:rsidRPr="00A160B8">
          <w:rPr>
            <w:rStyle w:val="ac"/>
            <w:noProof/>
          </w:rPr>
          <w:t>https://doi.org/10.3758/s13421-019-00924-6</w:t>
        </w:r>
      </w:hyperlink>
      <w:r w:rsidRPr="00A160B8">
        <w:rPr>
          <w:noProof/>
        </w:rPr>
        <w:t xml:space="preserve"> </w:t>
      </w:r>
    </w:p>
    <w:p w14:paraId="6F654371" w14:textId="77777777" w:rsidR="00A160B8" w:rsidRPr="00A160B8" w:rsidRDefault="00A160B8" w:rsidP="00A160B8">
      <w:pPr>
        <w:pStyle w:val="EndNoteBibliography"/>
        <w:rPr>
          <w:noProof/>
        </w:rPr>
      </w:pPr>
    </w:p>
    <w:p w14:paraId="1C5A9E16" w14:textId="76F3EF5D" w:rsidR="00A160B8" w:rsidRPr="00A160B8" w:rsidRDefault="00A160B8" w:rsidP="00A160B8">
      <w:pPr>
        <w:pStyle w:val="EndNoteBibliography"/>
        <w:ind w:left="720" w:hanging="720"/>
        <w:rPr>
          <w:noProof/>
        </w:rPr>
      </w:pPr>
      <w:r w:rsidRPr="00A160B8">
        <w:rPr>
          <w:noProof/>
        </w:rPr>
        <w:t xml:space="preserve">Conway, M.A., &amp; Dewhurst, S.A. (1995). The self and recollective experience. </w:t>
      </w:r>
      <w:r w:rsidRPr="00A160B8">
        <w:rPr>
          <w:i/>
          <w:noProof/>
        </w:rPr>
        <w:t>Applied Cognitive Psychology, 9</w:t>
      </w:r>
      <w:r w:rsidRPr="00A160B8">
        <w:rPr>
          <w:noProof/>
        </w:rPr>
        <w:t xml:space="preserve">(1), 1-19. </w:t>
      </w:r>
      <w:hyperlink r:id="rId38" w:history="1">
        <w:r w:rsidRPr="00A160B8">
          <w:rPr>
            <w:rStyle w:val="ac"/>
            <w:noProof/>
          </w:rPr>
          <w:t>https://doi.org/10.1002/acp.2350090102</w:t>
        </w:r>
      </w:hyperlink>
      <w:r w:rsidRPr="00A160B8">
        <w:rPr>
          <w:noProof/>
        </w:rPr>
        <w:t xml:space="preserve"> </w:t>
      </w:r>
    </w:p>
    <w:p w14:paraId="5AF0A5A3" w14:textId="77777777" w:rsidR="00A160B8" w:rsidRPr="00A160B8" w:rsidRDefault="00A160B8" w:rsidP="00A160B8">
      <w:pPr>
        <w:pStyle w:val="EndNoteBibliography"/>
        <w:rPr>
          <w:noProof/>
        </w:rPr>
      </w:pPr>
    </w:p>
    <w:p w14:paraId="494979A2" w14:textId="1338D2F9" w:rsidR="00A160B8" w:rsidRPr="00A160B8" w:rsidRDefault="00A160B8" w:rsidP="00A160B8">
      <w:pPr>
        <w:pStyle w:val="EndNoteBibliography"/>
        <w:ind w:left="720" w:hanging="720"/>
        <w:rPr>
          <w:noProof/>
        </w:rPr>
      </w:pPr>
      <w:r w:rsidRPr="00A160B8">
        <w:rPr>
          <w:noProof/>
        </w:rPr>
        <w:lastRenderedPageBreak/>
        <w:t xml:space="preserve">Craik, F.I.M., &amp; Tulving, E. (1975). Depth of processing and the retention of words in episodic memory. </w:t>
      </w:r>
      <w:r w:rsidRPr="00A160B8">
        <w:rPr>
          <w:i/>
          <w:noProof/>
        </w:rPr>
        <w:t>Journal of Experimental Psychology: General, 104</w:t>
      </w:r>
      <w:r w:rsidRPr="00A160B8">
        <w:rPr>
          <w:noProof/>
        </w:rPr>
        <w:t xml:space="preserve">(3), 268-294. </w:t>
      </w:r>
      <w:hyperlink r:id="rId39" w:history="1">
        <w:r w:rsidRPr="00A160B8">
          <w:rPr>
            <w:rStyle w:val="ac"/>
            <w:noProof/>
          </w:rPr>
          <w:t>https://doi.org/10.1037/0096-3445.104.3.268</w:t>
        </w:r>
      </w:hyperlink>
      <w:r w:rsidRPr="00A160B8">
        <w:rPr>
          <w:noProof/>
        </w:rPr>
        <w:t xml:space="preserve"> </w:t>
      </w:r>
    </w:p>
    <w:p w14:paraId="0BDEA82A" w14:textId="77777777" w:rsidR="00A160B8" w:rsidRPr="00A160B8" w:rsidRDefault="00A160B8" w:rsidP="00A160B8">
      <w:pPr>
        <w:pStyle w:val="EndNoteBibliography"/>
        <w:rPr>
          <w:noProof/>
        </w:rPr>
      </w:pPr>
    </w:p>
    <w:p w14:paraId="29F99953" w14:textId="253569B4" w:rsidR="00A160B8" w:rsidRPr="00A160B8" w:rsidRDefault="00A160B8" w:rsidP="00A160B8">
      <w:pPr>
        <w:pStyle w:val="EndNoteBibliography"/>
        <w:ind w:left="720" w:hanging="720"/>
        <w:rPr>
          <w:noProof/>
        </w:rPr>
      </w:pPr>
      <w:r w:rsidRPr="00A160B8">
        <w:rPr>
          <w:noProof/>
        </w:rPr>
        <w:t xml:space="preserve">Cunningham, S.J., &amp; Turk, D.J. (2017, Jun). Editorial: A review of self-processing biases in cognition. </w:t>
      </w:r>
      <w:r w:rsidRPr="00A160B8">
        <w:rPr>
          <w:i/>
          <w:noProof/>
        </w:rPr>
        <w:t>Quarterly journal of experimental psychology, 70</w:t>
      </w:r>
      <w:r w:rsidRPr="00A160B8">
        <w:rPr>
          <w:noProof/>
        </w:rPr>
        <w:t xml:space="preserve">(6), 987-995. </w:t>
      </w:r>
      <w:hyperlink r:id="rId40" w:history="1">
        <w:r w:rsidRPr="00A160B8">
          <w:rPr>
            <w:rStyle w:val="ac"/>
            <w:noProof/>
          </w:rPr>
          <w:t>https://doi.org/10.1080/17470218.2016.1276609</w:t>
        </w:r>
      </w:hyperlink>
      <w:r w:rsidRPr="00A160B8">
        <w:rPr>
          <w:noProof/>
        </w:rPr>
        <w:t xml:space="preserve"> </w:t>
      </w:r>
    </w:p>
    <w:p w14:paraId="116C5E65" w14:textId="77777777" w:rsidR="00A160B8" w:rsidRPr="00A160B8" w:rsidRDefault="00A160B8" w:rsidP="00A160B8">
      <w:pPr>
        <w:pStyle w:val="EndNoteBibliography"/>
        <w:rPr>
          <w:noProof/>
        </w:rPr>
      </w:pPr>
    </w:p>
    <w:p w14:paraId="68A92132" w14:textId="632E3B4D" w:rsidR="00A160B8" w:rsidRPr="00A160B8" w:rsidRDefault="00A160B8" w:rsidP="00A160B8">
      <w:pPr>
        <w:pStyle w:val="EndNoteBibliography"/>
        <w:ind w:left="720" w:hanging="720"/>
        <w:rPr>
          <w:noProof/>
        </w:rPr>
      </w:pPr>
      <w:r w:rsidRPr="00A160B8">
        <w:rPr>
          <w:noProof/>
        </w:rPr>
        <w:t xml:space="preserve">Cunningham, S.J., et al. (2008). Yours or mine? Ownership and memory. </w:t>
      </w:r>
      <w:r w:rsidRPr="00A160B8">
        <w:rPr>
          <w:i/>
          <w:noProof/>
        </w:rPr>
        <w:t>Consciousness and cognition, 17</w:t>
      </w:r>
      <w:r w:rsidRPr="00A160B8">
        <w:rPr>
          <w:noProof/>
        </w:rPr>
        <w:t xml:space="preserve">(1), 312-318. </w:t>
      </w:r>
      <w:hyperlink r:id="rId41" w:history="1">
        <w:r w:rsidRPr="00A160B8">
          <w:rPr>
            <w:rStyle w:val="ac"/>
            <w:noProof/>
          </w:rPr>
          <w:t>https://doi.org/10.1016/j.concog.2007.04.003</w:t>
        </w:r>
      </w:hyperlink>
      <w:r w:rsidRPr="00A160B8">
        <w:rPr>
          <w:noProof/>
        </w:rPr>
        <w:t xml:space="preserve"> </w:t>
      </w:r>
    </w:p>
    <w:p w14:paraId="2143E68B" w14:textId="77777777" w:rsidR="00A160B8" w:rsidRPr="00A160B8" w:rsidRDefault="00A160B8" w:rsidP="00A160B8">
      <w:pPr>
        <w:pStyle w:val="EndNoteBibliography"/>
        <w:rPr>
          <w:noProof/>
        </w:rPr>
      </w:pPr>
    </w:p>
    <w:p w14:paraId="3EA06948" w14:textId="5C0C982F" w:rsidR="00A160B8" w:rsidRPr="00A160B8" w:rsidRDefault="00A160B8" w:rsidP="00A160B8">
      <w:pPr>
        <w:pStyle w:val="EndNoteBibliography"/>
        <w:ind w:left="720" w:hanging="720"/>
        <w:rPr>
          <w:noProof/>
        </w:rPr>
      </w:pPr>
      <w:r w:rsidRPr="00A160B8">
        <w:rPr>
          <w:noProof/>
        </w:rPr>
        <w:t xml:space="preserve">Desebrock, C., et al. (2018). Self-reference in action: Arm-movement responses are enhanced in perceptual matching. </w:t>
      </w:r>
      <w:r w:rsidRPr="00A160B8">
        <w:rPr>
          <w:i/>
          <w:noProof/>
        </w:rPr>
        <w:t>Acta psychologica, 190</w:t>
      </w:r>
      <w:r w:rsidRPr="00A160B8">
        <w:rPr>
          <w:noProof/>
        </w:rPr>
        <w:t xml:space="preserve">, 258-266. </w:t>
      </w:r>
      <w:hyperlink r:id="rId42" w:history="1">
        <w:r w:rsidRPr="00A160B8">
          <w:rPr>
            <w:rStyle w:val="ac"/>
            <w:noProof/>
          </w:rPr>
          <w:t>https://doi.org/10.1016/j.actpsy.2018.08.009</w:t>
        </w:r>
      </w:hyperlink>
      <w:r w:rsidRPr="00A160B8">
        <w:rPr>
          <w:noProof/>
        </w:rPr>
        <w:t xml:space="preserve"> </w:t>
      </w:r>
    </w:p>
    <w:p w14:paraId="647B7B6E" w14:textId="77777777" w:rsidR="00A160B8" w:rsidRPr="00A160B8" w:rsidRDefault="00A160B8" w:rsidP="00A160B8">
      <w:pPr>
        <w:pStyle w:val="EndNoteBibliography"/>
        <w:rPr>
          <w:noProof/>
        </w:rPr>
      </w:pPr>
    </w:p>
    <w:p w14:paraId="1491A64D" w14:textId="39B88DC0" w:rsidR="00A160B8" w:rsidRPr="00A160B8" w:rsidRDefault="00A160B8" w:rsidP="00A160B8">
      <w:pPr>
        <w:pStyle w:val="EndNoteBibliography"/>
        <w:ind w:left="720" w:hanging="720"/>
        <w:rPr>
          <w:noProof/>
        </w:rPr>
      </w:pPr>
      <w:r w:rsidRPr="00A160B8">
        <w:rPr>
          <w:noProof/>
        </w:rPr>
        <w:t xml:space="preserve">Enock, F., et al. (2018). Self and team prioritisation effects in perceptual matching: Evidence for a shared representation. </w:t>
      </w:r>
      <w:r w:rsidRPr="00A160B8">
        <w:rPr>
          <w:i/>
          <w:noProof/>
        </w:rPr>
        <w:t>Acta psychologica, 182</w:t>
      </w:r>
      <w:r w:rsidRPr="00A160B8">
        <w:rPr>
          <w:noProof/>
        </w:rPr>
        <w:t xml:space="preserve">, 107-118. </w:t>
      </w:r>
      <w:hyperlink r:id="rId43" w:history="1">
        <w:r w:rsidRPr="00A160B8">
          <w:rPr>
            <w:rStyle w:val="ac"/>
            <w:noProof/>
          </w:rPr>
          <w:t>https://doi.org/10.1016/j.actpsy.2017.11.011</w:t>
        </w:r>
      </w:hyperlink>
      <w:r w:rsidRPr="00A160B8">
        <w:rPr>
          <w:noProof/>
        </w:rPr>
        <w:t xml:space="preserve"> </w:t>
      </w:r>
    </w:p>
    <w:p w14:paraId="15001FA6" w14:textId="77777777" w:rsidR="00A160B8" w:rsidRPr="00A160B8" w:rsidRDefault="00A160B8" w:rsidP="00A160B8">
      <w:pPr>
        <w:pStyle w:val="EndNoteBibliography"/>
        <w:rPr>
          <w:noProof/>
        </w:rPr>
      </w:pPr>
    </w:p>
    <w:p w14:paraId="14A9B61E" w14:textId="4AAC9229" w:rsidR="00A160B8" w:rsidRPr="00A160B8" w:rsidRDefault="00A160B8" w:rsidP="00A160B8">
      <w:pPr>
        <w:pStyle w:val="EndNoteBibliography"/>
        <w:ind w:left="720" w:hanging="720"/>
        <w:rPr>
          <w:noProof/>
        </w:rPr>
      </w:pPr>
      <w:r w:rsidRPr="00A160B8">
        <w:rPr>
          <w:noProof/>
        </w:rPr>
        <w:t xml:space="preserve">Enock, F.E., et al. (2020). Overlap in processing advantages for minimal ingroups and the self. </w:t>
      </w:r>
      <w:r w:rsidRPr="00A160B8">
        <w:rPr>
          <w:i/>
          <w:noProof/>
        </w:rPr>
        <w:t>Scientific Reports, 10</w:t>
      </w:r>
      <w:r w:rsidRPr="00A160B8">
        <w:rPr>
          <w:noProof/>
        </w:rPr>
        <w:t xml:space="preserve">(1), 18933. </w:t>
      </w:r>
      <w:hyperlink r:id="rId44" w:history="1">
        <w:r w:rsidRPr="00A160B8">
          <w:rPr>
            <w:rStyle w:val="ac"/>
            <w:noProof/>
          </w:rPr>
          <w:t>https://doi.org/10.1038/s41598-020-76001-9</w:t>
        </w:r>
      </w:hyperlink>
      <w:r w:rsidRPr="00A160B8">
        <w:rPr>
          <w:noProof/>
        </w:rPr>
        <w:t xml:space="preserve"> </w:t>
      </w:r>
    </w:p>
    <w:p w14:paraId="4F1065C4" w14:textId="77777777" w:rsidR="00A160B8" w:rsidRPr="00A160B8" w:rsidRDefault="00A160B8" w:rsidP="00A160B8">
      <w:pPr>
        <w:pStyle w:val="EndNoteBibliography"/>
        <w:rPr>
          <w:noProof/>
        </w:rPr>
      </w:pPr>
    </w:p>
    <w:p w14:paraId="49B85DBC" w14:textId="0E6EB77C" w:rsidR="00A160B8" w:rsidRPr="00A160B8" w:rsidRDefault="00A160B8" w:rsidP="00A160B8">
      <w:pPr>
        <w:pStyle w:val="EndNoteBibliography"/>
        <w:ind w:left="720" w:hanging="720"/>
        <w:rPr>
          <w:noProof/>
        </w:rPr>
      </w:pPr>
      <w:r w:rsidRPr="00A160B8">
        <w:rPr>
          <w:noProof/>
        </w:rPr>
        <w:t xml:space="preserve">Feng, C., et al. (2018). Neural representations of the multidimensional self in the cortical midline structures. </w:t>
      </w:r>
      <w:r w:rsidRPr="00A160B8">
        <w:rPr>
          <w:i/>
          <w:noProof/>
        </w:rPr>
        <w:t>NeuroImage, 183</w:t>
      </w:r>
      <w:r w:rsidRPr="00A160B8">
        <w:rPr>
          <w:noProof/>
        </w:rPr>
        <w:t xml:space="preserve">, 291-299. </w:t>
      </w:r>
      <w:hyperlink r:id="rId45" w:history="1">
        <w:r w:rsidRPr="00A160B8">
          <w:rPr>
            <w:rStyle w:val="ac"/>
            <w:noProof/>
          </w:rPr>
          <w:t>https://doi.org/10.1016/j.neuroimage.2018.08.018</w:t>
        </w:r>
      </w:hyperlink>
      <w:r w:rsidRPr="00A160B8">
        <w:rPr>
          <w:noProof/>
        </w:rPr>
        <w:t xml:space="preserve"> </w:t>
      </w:r>
    </w:p>
    <w:p w14:paraId="700B119C" w14:textId="77777777" w:rsidR="00A160B8" w:rsidRPr="00A160B8" w:rsidRDefault="00A160B8" w:rsidP="00A160B8">
      <w:pPr>
        <w:pStyle w:val="EndNoteBibliography"/>
        <w:rPr>
          <w:noProof/>
        </w:rPr>
      </w:pPr>
    </w:p>
    <w:p w14:paraId="6D0AD4A0" w14:textId="514E09C9" w:rsidR="00A160B8" w:rsidRPr="00A160B8" w:rsidRDefault="00A160B8" w:rsidP="00A160B8">
      <w:pPr>
        <w:pStyle w:val="EndNoteBibliography"/>
        <w:ind w:left="720" w:hanging="720"/>
        <w:rPr>
          <w:noProof/>
        </w:rPr>
      </w:pPr>
      <w:r w:rsidRPr="00A160B8">
        <w:rPr>
          <w:noProof/>
        </w:rPr>
        <w:t xml:space="preserve">Feng, C., et al. (2020). Effect of intranasal oxytocin administration on self-other distinction: Modulations by psychological distance and gender. </w:t>
      </w:r>
      <w:r w:rsidRPr="00A160B8">
        <w:rPr>
          <w:i/>
          <w:noProof/>
        </w:rPr>
        <w:t>Psychoneuroendocrinology, 120</w:t>
      </w:r>
      <w:r w:rsidRPr="00A160B8">
        <w:rPr>
          <w:noProof/>
        </w:rPr>
        <w:t xml:space="preserve">, 104804. </w:t>
      </w:r>
      <w:hyperlink r:id="rId46" w:history="1">
        <w:r w:rsidRPr="00A160B8">
          <w:rPr>
            <w:rStyle w:val="ac"/>
            <w:noProof/>
          </w:rPr>
          <w:t>https://doi.org/10.1016/j.psyneuen.2020.104804</w:t>
        </w:r>
      </w:hyperlink>
      <w:r w:rsidRPr="00A160B8">
        <w:rPr>
          <w:noProof/>
        </w:rPr>
        <w:t xml:space="preserve"> </w:t>
      </w:r>
    </w:p>
    <w:p w14:paraId="3B7ADBEB" w14:textId="77777777" w:rsidR="00A160B8" w:rsidRPr="00A160B8" w:rsidRDefault="00A160B8" w:rsidP="00A160B8">
      <w:pPr>
        <w:pStyle w:val="EndNoteBibliography"/>
        <w:rPr>
          <w:noProof/>
        </w:rPr>
      </w:pPr>
    </w:p>
    <w:p w14:paraId="4C130803" w14:textId="77777777" w:rsidR="00A160B8" w:rsidRPr="00A160B8" w:rsidRDefault="00A160B8" w:rsidP="00A160B8">
      <w:pPr>
        <w:pStyle w:val="EndNoteBibliography"/>
        <w:ind w:left="720" w:hanging="720"/>
        <w:rPr>
          <w:noProof/>
        </w:rPr>
      </w:pPr>
      <w:r w:rsidRPr="00A160B8">
        <w:rPr>
          <w:noProof/>
        </w:rPr>
        <w:t xml:space="preserve">Fischer, J., &amp; Whitney, D. (2014). Serial dependence in visual perception. </w:t>
      </w:r>
      <w:r w:rsidRPr="00A160B8">
        <w:rPr>
          <w:i/>
          <w:noProof/>
        </w:rPr>
        <w:t>Nature neuroscience, 17</w:t>
      </w:r>
      <w:r w:rsidRPr="00A160B8">
        <w:rPr>
          <w:noProof/>
        </w:rPr>
        <w:t xml:space="preserve">(5), 738-743. </w:t>
      </w:r>
    </w:p>
    <w:p w14:paraId="28573DF0" w14:textId="77777777" w:rsidR="00A160B8" w:rsidRPr="00A160B8" w:rsidRDefault="00A160B8" w:rsidP="00A160B8">
      <w:pPr>
        <w:pStyle w:val="EndNoteBibliography"/>
        <w:rPr>
          <w:noProof/>
        </w:rPr>
      </w:pPr>
    </w:p>
    <w:p w14:paraId="4D8687B2" w14:textId="1D1E63AF" w:rsidR="00A160B8" w:rsidRPr="00A160B8" w:rsidRDefault="00A160B8" w:rsidP="00A160B8">
      <w:pPr>
        <w:pStyle w:val="EndNoteBibliography"/>
        <w:ind w:left="720" w:hanging="720"/>
        <w:rPr>
          <w:noProof/>
        </w:rPr>
      </w:pPr>
      <w:r w:rsidRPr="00A160B8">
        <w:rPr>
          <w:noProof/>
        </w:rPr>
        <w:t xml:space="preserve">Fisher, R.A. (1992). Statistical methods for research workers. </w:t>
      </w:r>
      <w:r w:rsidRPr="00A160B8">
        <w:rPr>
          <w:i/>
          <w:noProof/>
        </w:rPr>
        <w:t>Springer New York</w:t>
      </w:r>
      <w:r w:rsidRPr="00A160B8">
        <w:rPr>
          <w:noProof/>
        </w:rPr>
        <w:t xml:space="preserve">. </w:t>
      </w:r>
      <w:hyperlink r:id="rId47" w:history="1">
        <w:r w:rsidRPr="00A160B8">
          <w:rPr>
            <w:rStyle w:val="ac"/>
            <w:noProof/>
          </w:rPr>
          <w:t>https://doi.org/10.1007/978-1-4612-4380-9_6</w:t>
        </w:r>
      </w:hyperlink>
      <w:r w:rsidRPr="00A160B8">
        <w:rPr>
          <w:noProof/>
        </w:rPr>
        <w:t xml:space="preserve"> </w:t>
      </w:r>
    </w:p>
    <w:p w14:paraId="40152EC0" w14:textId="77777777" w:rsidR="00A160B8" w:rsidRPr="00A160B8" w:rsidRDefault="00A160B8" w:rsidP="00A160B8">
      <w:pPr>
        <w:pStyle w:val="EndNoteBibliography"/>
        <w:rPr>
          <w:noProof/>
        </w:rPr>
      </w:pPr>
    </w:p>
    <w:p w14:paraId="234520AB" w14:textId="77777777" w:rsidR="00A160B8" w:rsidRPr="00A160B8" w:rsidRDefault="00A160B8" w:rsidP="00A160B8">
      <w:pPr>
        <w:pStyle w:val="EndNoteBibliography"/>
        <w:ind w:left="720" w:hanging="720"/>
        <w:rPr>
          <w:noProof/>
        </w:rPr>
      </w:pPr>
      <w:r w:rsidRPr="00A160B8">
        <w:rPr>
          <w:noProof/>
        </w:rPr>
        <w:t xml:space="preserve">Friehs, M.A., et al. (2020). Effective gamification of the stop-signal task: two controlled laboratory experiments. </w:t>
      </w:r>
      <w:r w:rsidRPr="00A160B8">
        <w:rPr>
          <w:i/>
          <w:noProof/>
        </w:rPr>
        <w:t>JMIR Serious Games, 8</w:t>
      </w:r>
      <w:r w:rsidRPr="00A160B8">
        <w:rPr>
          <w:noProof/>
        </w:rPr>
        <w:t xml:space="preserve">(3), e17810. </w:t>
      </w:r>
    </w:p>
    <w:p w14:paraId="46AED38F" w14:textId="77777777" w:rsidR="00A160B8" w:rsidRPr="00A160B8" w:rsidRDefault="00A160B8" w:rsidP="00A160B8">
      <w:pPr>
        <w:pStyle w:val="EndNoteBibliography"/>
        <w:rPr>
          <w:noProof/>
        </w:rPr>
      </w:pPr>
    </w:p>
    <w:p w14:paraId="60DFF065" w14:textId="00996BC2" w:rsidR="00A160B8" w:rsidRPr="00A160B8" w:rsidRDefault="00A160B8" w:rsidP="00A160B8">
      <w:pPr>
        <w:pStyle w:val="EndNoteBibliography"/>
        <w:ind w:left="720" w:hanging="720"/>
        <w:rPr>
          <w:noProof/>
        </w:rPr>
      </w:pPr>
      <w:r w:rsidRPr="00A160B8">
        <w:rPr>
          <w:noProof/>
        </w:rPr>
        <w:t>Gillespie</w:t>
      </w:r>
      <w:r w:rsidRPr="00A160B8">
        <w:rPr>
          <w:rFonts w:hint="eastAsia"/>
          <w:noProof/>
        </w:rPr>
        <w:t>‐</w:t>
      </w:r>
      <w:r w:rsidRPr="00A160B8">
        <w:rPr>
          <w:noProof/>
        </w:rPr>
        <w:t>Smith, K., et al. (2018). The I in autism: Severity and social functioning in autism are related to self</w:t>
      </w:r>
      <w:r w:rsidRPr="00A160B8">
        <w:rPr>
          <w:rFonts w:hint="eastAsia"/>
          <w:noProof/>
        </w:rPr>
        <w:t>‐</w:t>
      </w:r>
      <w:r w:rsidRPr="00A160B8">
        <w:rPr>
          <w:noProof/>
        </w:rPr>
        <w:t xml:space="preserve">processing. </w:t>
      </w:r>
      <w:r w:rsidRPr="00A160B8">
        <w:rPr>
          <w:i/>
          <w:noProof/>
        </w:rPr>
        <w:t>British journal of developmental psychology, 36</w:t>
      </w:r>
      <w:r w:rsidRPr="00A160B8">
        <w:rPr>
          <w:noProof/>
        </w:rPr>
        <w:t xml:space="preserve">(1), 127-141. </w:t>
      </w:r>
      <w:hyperlink r:id="rId48" w:history="1">
        <w:r w:rsidRPr="00A160B8">
          <w:rPr>
            <w:rStyle w:val="ac"/>
            <w:noProof/>
          </w:rPr>
          <w:t>https://doi.org/10.1111/bjdp.12219</w:t>
        </w:r>
      </w:hyperlink>
      <w:r w:rsidRPr="00A160B8">
        <w:rPr>
          <w:noProof/>
        </w:rPr>
        <w:t xml:space="preserve"> </w:t>
      </w:r>
    </w:p>
    <w:p w14:paraId="14FE324C" w14:textId="77777777" w:rsidR="00A160B8" w:rsidRPr="00A160B8" w:rsidRDefault="00A160B8" w:rsidP="00A160B8">
      <w:pPr>
        <w:pStyle w:val="EndNoteBibliography"/>
        <w:rPr>
          <w:noProof/>
        </w:rPr>
      </w:pPr>
    </w:p>
    <w:p w14:paraId="08A4C950" w14:textId="7D3AF00E" w:rsidR="00A160B8" w:rsidRPr="00A160B8" w:rsidRDefault="00A160B8" w:rsidP="00A160B8">
      <w:pPr>
        <w:pStyle w:val="EndNoteBibliography"/>
        <w:ind w:left="720" w:hanging="720"/>
        <w:rPr>
          <w:noProof/>
        </w:rPr>
      </w:pPr>
      <w:r w:rsidRPr="00A160B8">
        <w:rPr>
          <w:noProof/>
        </w:rPr>
        <w:t xml:space="preserve">Golubickis, M., et al. (2020). Parts of me: Identity-relevance moderates self-prioritization. </w:t>
      </w:r>
      <w:r w:rsidRPr="00A160B8">
        <w:rPr>
          <w:i/>
          <w:noProof/>
        </w:rPr>
        <w:t>Consciousness and cognition, 77</w:t>
      </w:r>
      <w:r w:rsidRPr="00A160B8">
        <w:rPr>
          <w:noProof/>
        </w:rPr>
        <w:t xml:space="preserve">, 102848. </w:t>
      </w:r>
      <w:hyperlink r:id="rId49" w:history="1">
        <w:r w:rsidRPr="00A160B8">
          <w:rPr>
            <w:rStyle w:val="ac"/>
            <w:noProof/>
          </w:rPr>
          <w:t>https://doi.org/10.1016/j.concog.2019.102848</w:t>
        </w:r>
      </w:hyperlink>
      <w:r w:rsidRPr="00A160B8">
        <w:rPr>
          <w:noProof/>
        </w:rPr>
        <w:t xml:space="preserve"> </w:t>
      </w:r>
    </w:p>
    <w:p w14:paraId="037C5DC7" w14:textId="77777777" w:rsidR="00A160B8" w:rsidRPr="00A160B8" w:rsidRDefault="00A160B8" w:rsidP="00A160B8">
      <w:pPr>
        <w:pStyle w:val="EndNoteBibliography"/>
        <w:rPr>
          <w:noProof/>
        </w:rPr>
      </w:pPr>
    </w:p>
    <w:p w14:paraId="39F369E0" w14:textId="617F6174" w:rsidR="00A160B8" w:rsidRPr="00A160B8" w:rsidRDefault="00A160B8" w:rsidP="00A160B8">
      <w:pPr>
        <w:pStyle w:val="EndNoteBibliography"/>
        <w:ind w:left="720" w:hanging="720"/>
        <w:rPr>
          <w:noProof/>
        </w:rPr>
      </w:pPr>
      <w:r w:rsidRPr="00A160B8">
        <w:rPr>
          <w:noProof/>
        </w:rPr>
        <w:lastRenderedPageBreak/>
        <w:t xml:space="preserve">Golubickis, M., et al. (2017). Self-prioritization and perceptual matching: The effects of temporal construal. </w:t>
      </w:r>
      <w:r w:rsidRPr="00A160B8">
        <w:rPr>
          <w:i/>
          <w:noProof/>
        </w:rPr>
        <w:t>Mem Cognit, 45</w:t>
      </w:r>
      <w:r w:rsidRPr="00A160B8">
        <w:rPr>
          <w:noProof/>
        </w:rPr>
        <w:t xml:space="preserve">(7), 1223-1239. </w:t>
      </w:r>
      <w:hyperlink r:id="rId50" w:history="1">
        <w:r w:rsidRPr="00A160B8">
          <w:rPr>
            <w:rStyle w:val="ac"/>
            <w:noProof/>
          </w:rPr>
          <w:t>https://doi.org/10.3758/s13421-017-0722-3</w:t>
        </w:r>
      </w:hyperlink>
      <w:r w:rsidRPr="00A160B8">
        <w:rPr>
          <w:noProof/>
        </w:rPr>
        <w:t xml:space="preserve"> </w:t>
      </w:r>
    </w:p>
    <w:p w14:paraId="6B95D2B8" w14:textId="77777777" w:rsidR="00A160B8" w:rsidRPr="00A160B8" w:rsidRDefault="00A160B8" w:rsidP="00A160B8">
      <w:pPr>
        <w:pStyle w:val="EndNoteBibliography"/>
        <w:rPr>
          <w:noProof/>
        </w:rPr>
      </w:pPr>
    </w:p>
    <w:p w14:paraId="05082D73" w14:textId="3B62F801" w:rsidR="00A160B8" w:rsidRPr="00A160B8" w:rsidRDefault="00A160B8" w:rsidP="00A160B8">
      <w:pPr>
        <w:pStyle w:val="EndNoteBibliography"/>
        <w:ind w:left="720" w:hanging="720"/>
        <w:rPr>
          <w:noProof/>
        </w:rPr>
      </w:pPr>
      <w:r w:rsidRPr="00A160B8">
        <w:rPr>
          <w:noProof/>
        </w:rPr>
        <w:t xml:space="preserve">Golubickis, M., &amp; Macrae, C.N. (2021). Judging me and you: Task design modulates self-prioritization. </w:t>
      </w:r>
      <w:r w:rsidRPr="00A160B8">
        <w:rPr>
          <w:i/>
          <w:noProof/>
        </w:rPr>
        <w:t>Acta psychologica, 218</w:t>
      </w:r>
      <w:r w:rsidRPr="00A160B8">
        <w:rPr>
          <w:noProof/>
        </w:rPr>
        <w:t xml:space="preserve">, 103350. </w:t>
      </w:r>
      <w:hyperlink r:id="rId51" w:history="1">
        <w:r w:rsidRPr="00A160B8">
          <w:rPr>
            <w:rStyle w:val="ac"/>
            <w:noProof/>
          </w:rPr>
          <w:t>https://doi.org/10.1016/j.actpsy.2021.103350</w:t>
        </w:r>
      </w:hyperlink>
      <w:r w:rsidRPr="00A160B8">
        <w:rPr>
          <w:noProof/>
        </w:rPr>
        <w:t xml:space="preserve"> </w:t>
      </w:r>
    </w:p>
    <w:p w14:paraId="76179727" w14:textId="77777777" w:rsidR="00A160B8" w:rsidRPr="00A160B8" w:rsidRDefault="00A160B8" w:rsidP="00A160B8">
      <w:pPr>
        <w:pStyle w:val="EndNoteBibliography"/>
        <w:rPr>
          <w:noProof/>
        </w:rPr>
      </w:pPr>
    </w:p>
    <w:p w14:paraId="35EC09E1" w14:textId="77777777" w:rsidR="00A160B8" w:rsidRPr="00A160B8" w:rsidRDefault="00A160B8" w:rsidP="00A160B8">
      <w:pPr>
        <w:pStyle w:val="EndNoteBibliography"/>
        <w:ind w:left="720" w:hanging="720"/>
        <w:rPr>
          <w:noProof/>
        </w:rPr>
      </w:pPr>
      <w:r w:rsidRPr="00A160B8">
        <w:rPr>
          <w:noProof/>
        </w:rPr>
        <w:t xml:space="preserve">Green, S.B., et al. (2016). Use of internal consistency coefficients for estimating reliability of experimental task scores. </w:t>
      </w:r>
      <w:r w:rsidRPr="00A160B8">
        <w:rPr>
          <w:i/>
          <w:noProof/>
        </w:rPr>
        <w:t>Psychonomic Bulletin &amp; Review, 23</w:t>
      </w:r>
      <w:r w:rsidRPr="00A160B8">
        <w:rPr>
          <w:noProof/>
        </w:rPr>
        <w:t xml:space="preserve">, 750-763. </w:t>
      </w:r>
    </w:p>
    <w:p w14:paraId="31976370" w14:textId="77777777" w:rsidR="00A160B8" w:rsidRPr="00A160B8" w:rsidRDefault="00A160B8" w:rsidP="00A160B8">
      <w:pPr>
        <w:pStyle w:val="EndNoteBibliography"/>
        <w:rPr>
          <w:noProof/>
        </w:rPr>
      </w:pPr>
    </w:p>
    <w:p w14:paraId="6CF5B56D" w14:textId="77777777" w:rsidR="00A160B8" w:rsidRPr="00A160B8" w:rsidRDefault="00A160B8" w:rsidP="00A160B8">
      <w:pPr>
        <w:pStyle w:val="EndNoteBibliography"/>
        <w:ind w:left="720" w:hanging="720"/>
        <w:rPr>
          <w:noProof/>
        </w:rPr>
      </w:pPr>
      <w:r w:rsidRPr="00A160B8">
        <w:rPr>
          <w:noProof/>
        </w:rPr>
        <w:t xml:space="preserve">Hedge, C., et al. (2018). The reliability paradox: Why robust cognitive tasks do not produce reliable individual differences. </w:t>
      </w:r>
      <w:r w:rsidRPr="00A160B8">
        <w:rPr>
          <w:i/>
          <w:noProof/>
        </w:rPr>
        <w:t>Behavior Research Methods, 50</w:t>
      </w:r>
      <w:r w:rsidRPr="00A160B8">
        <w:rPr>
          <w:noProof/>
        </w:rPr>
        <w:t xml:space="preserve">, 1166-1186. </w:t>
      </w:r>
    </w:p>
    <w:p w14:paraId="4CBE7680" w14:textId="77777777" w:rsidR="00A160B8" w:rsidRPr="00A160B8" w:rsidRDefault="00A160B8" w:rsidP="00A160B8">
      <w:pPr>
        <w:pStyle w:val="EndNoteBibliography"/>
        <w:rPr>
          <w:noProof/>
        </w:rPr>
      </w:pPr>
    </w:p>
    <w:p w14:paraId="5F94051A" w14:textId="5142CF70" w:rsidR="00A160B8" w:rsidRPr="00A160B8" w:rsidRDefault="00A160B8" w:rsidP="00A160B8">
      <w:pPr>
        <w:pStyle w:val="EndNoteBibliography"/>
        <w:ind w:left="720" w:hanging="720"/>
        <w:rPr>
          <w:noProof/>
        </w:rPr>
      </w:pPr>
      <w:r w:rsidRPr="00A160B8">
        <w:rPr>
          <w:noProof/>
        </w:rPr>
        <w:t xml:space="preserve">Hu, C.-P., et al. (2020). Good Me Bad Me: Prioritization of the Good-Self During Perceptual Decision-Making. </w:t>
      </w:r>
      <w:r w:rsidRPr="00A160B8">
        <w:rPr>
          <w:i/>
          <w:noProof/>
        </w:rPr>
        <w:t>Collabra. Psychology, 6</w:t>
      </w:r>
      <w:r w:rsidRPr="00A160B8">
        <w:rPr>
          <w:noProof/>
        </w:rPr>
        <w:t xml:space="preserve">(1), 20. </w:t>
      </w:r>
      <w:hyperlink r:id="rId52" w:history="1">
        <w:r w:rsidRPr="00A160B8">
          <w:rPr>
            <w:rStyle w:val="ac"/>
            <w:noProof/>
          </w:rPr>
          <w:t>https://doi.org/10.1525/collabra.301</w:t>
        </w:r>
      </w:hyperlink>
      <w:r w:rsidRPr="00A160B8">
        <w:rPr>
          <w:noProof/>
        </w:rPr>
        <w:t xml:space="preserve"> </w:t>
      </w:r>
    </w:p>
    <w:p w14:paraId="7BEB811E" w14:textId="77777777" w:rsidR="00A160B8" w:rsidRPr="00A160B8" w:rsidRDefault="00A160B8" w:rsidP="00A160B8">
      <w:pPr>
        <w:pStyle w:val="EndNoteBibliography"/>
        <w:rPr>
          <w:noProof/>
        </w:rPr>
      </w:pPr>
    </w:p>
    <w:p w14:paraId="5C3D65DF" w14:textId="6BFD58FA" w:rsidR="00A160B8" w:rsidRPr="00A160B8" w:rsidRDefault="00A160B8" w:rsidP="00A160B8">
      <w:pPr>
        <w:pStyle w:val="EndNoteBibliography"/>
        <w:ind w:left="720" w:hanging="720"/>
        <w:rPr>
          <w:noProof/>
        </w:rPr>
      </w:pPr>
      <w:r w:rsidRPr="00A160B8">
        <w:rPr>
          <w:noProof/>
        </w:rPr>
        <w:t xml:space="preserve">Hu, C.-P., et al. (2023, 2023-05-06). Data for Training Effect of Self Prioritization[DS/OL]. V1. </w:t>
      </w:r>
      <w:r w:rsidRPr="00A160B8">
        <w:rPr>
          <w:i/>
          <w:noProof/>
        </w:rPr>
        <w:t>Science Data Bank</w:t>
      </w:r>
      <w:r w:rsidRPr="00A160B8">
        <w:rPr>
          <w:noProof/>
        </w:rPr>
        <w:t xml:space="preserve">. </w:t>
      </w:r>
      <w:hyperlink r:id="rId53" w:history="1">
        <w:r w:rsidRPr="00A160B8">
          <w:rPr>
            <w:rStyle w:val="ac"/>
            <w:noProof/>
          </w:rPr>
          <w:t>https://doi.org/10.57760/sciencedb.08117</w:t>
        </w:r>
      </w:hyperlink>
      <w:r w:rsidRPr="00A160B8">
        <w:rPr>
          <w:noProof/>
        </w:rPr>
        <w:t xml:space="preserve">. </w:t>
      </w:r>
    </w:p>
    <w:p w14:paraId="777CD3F6" w14:textId="77777777" w:rsidR="00A160B8" w:rsidRPr="00A160B8" w:rsidRDefault="00A160B8" w:rsidP="00A160B8">
      <w:pPr>
        <w:pStyle w:val="EndNoteBibliography"/>
        <w:rPr>
          <w:noProof/>
        </w:rPr>
      </w:pPr>
    </w:p>
    <w:p w14:paraId="49E4DAA1" w14:textId="059D3FB2" w:rsidR="00A160B8" w:rsidRPr="00A160B8" w:rsidRDefault="00A160B8" w:rsidP="00A160B8">
      <w:pPr>
        <w:pStyle w:val="EndNoteBibliography"/>
        <w:ind w:left="720" w:hanging="720"/>
        <w:rPr>
          <w:noProof/>
        </w:rPr>
      </w:pPr>
      <w:r w:rsidRPr="00A160B8">
        <w:rPr>
          <w:noProof/>
        </w:rPr>
        <w:t xml:space="preserve">Hughes, S.M., &amp; Harrison, M.A. (2013). I like my voice better: Self-enhancement bias in perceptions of voice attractiveness. </w:t>
      </w:r>
      <w:r w:rsidRPr="00A160B8">
        <w:rPr>
          <w:i/>
          <w:noProof/>
        </w:rPr>
        <w:t>Perception, 42</w:t>
      </w:r>
      <w:r w:rsidRPr="00A160B8">
        <w:rPr>
          <w:noProof/>
        </w:rPr>
        <w:t xml:space="preserve">(9), 941-949. </w:t>
      </w:r>
      <w:hyperlink r:id="rId54" w:history="1">
        <w:r w:rsidRPr="00A160B8">
          <w:rPr>
            <w:rStyle w:val="ac"/>
            <w:noProof/>
          </w:rPr>
          <w:t>https://doi.org/10.1068/p7526</w:t>
        </w:r>
      </w:hyperlink>
      <w:r w:rsidRPr="00A160B8">
        <w:rPr>
          <w:noProof/>
        </w:rPr>
        <w:t xml:space="preserve"> </w:t>
      </w:r>
    </w:p>
    <w:p w14:paraId="14AFBF68" w14:textId="77777777" w:rsidR="00A160B8" w:rsidRPr="00A160B8" w:rsidRDefault="00A160B8" w:rsidP="00A160B8">
      <w:pPr>
        <w:pStyle w:val="EndNoteBibliography"/>
        <w:rPr>
          <w:noProof/>
        </w:rPr>
      </w:pPr>
    </w:p>
    <w:p w14:paraId="0737D5D3" w14:textId="77777777" w:rsidR="00A160B8" w:rsidRPr="00A160B8" w:rsidRDefault="00A160B8" w:rsidP="00A160B8">
      <w:pPr>
        <w:pStyle w:val="EndNoteBibliography"/>
        <w:ind w:left="720" w:hanging="720"/>
        <w:rPr>
          <w:noProof/>
        </w:rPr>
      </w:pPr>
      <w:r w:rsidRPr="00A160B8">
        <w:rPr>
          <w:noProof/>
        </w:rPr>
        <w:t xml:space="preserve">Huitema, B.E. (1986). Autocorrelation in behavioral research: Wherefore art thou? In </w:t>
      </w:r>
      <w:r w:rsidRPr="00A160B8">
        <w:rPr>
          <w:i/>
          <w:noProof/>
        </w:rPr>
        <w:t>Research methods in applied behavior analysis: Issues and advances</w:t>
      </w:r>
      <w:r w:rsidRPr="00A160B8">
        <w:rPr>
          <w:noProof/>
        </w:rPr>
        <w:t xml:space="preserve"> (pp. 187-208). Springer. </w:t>
      </w:r>
    </w:p>
    <w:p w14:paraId="5B243988" w14:textId="77777777" w:rsidR="00A160B8" w:rsidRPr="00A160B8" w:rsidRDefault="00A160B8" w:rsidP="00A160B8">
      <w:pPr>
        <w:pStyle w:val="EndNoteBibliography"/>
        <w:rPr>
          <w:noProof/>
        </w:rPr>
      </w:pPr>
    </w:p>
    <w:p w14:paraId="0C0A1435" w14:textId="22C84AE7" w:rsidR="00A160B8" w:rsidRPr="00A160B8" w:rsidRDefault="00A160B8" w:rsidP="00A160B8">
      <w:pPr>
        <w:pStyle w:val="EndNoteBibliography"/>
        <w:ind w:left="720" w:hanging="720"/>
        <w:rPr>
          <w:noProof/>
        </w:rPr>
      </w:pPr>
      <w:r w:rsidRPr="00A160B8">
        <w:rPr>
          <w:noProof/>
        </w:rPr>
        <w:t xml:space="preserve">Humphreys, G.W., &amp; Sui, J. (2015). The salient self: Social saliency effects based on self-bias. </w:t>
      </w:r>
      <w:r w:rsidRPr="00A160B8">
        <w:rPr>
          <w:i/>
          <w:noProof/>
        </w:rPr>
        <w:t>Journal of cognitive psychology, 27</w:t>
      </w:r>
      <w:r w:rsidRPr="00A160B8">
        <w:rPr>
          <w:noProof/>
        </w:rPr>
        <w:t xml:space="preserve">(2), 129-140. </w:t>
      </w:r>
      <w:hyperlink r:id="rId55" w:history="1">
        <w:r w:rsidRPr="00A160B8">
          <w:rPr>
            <w:rStyle w:val="ac"/>
            <w:noProof/>
          </w:rPr>
          <w:t>https://doi.org/10.1080/20445911.2014.996156</w:t>
        </w:r>
      </w:hyperlink>
      <w:r w:rsidRPr="00A160B8">
        <w:rPr>
          <w:noProof/>
        </w:rPr>
        <w:t xml:space="preserve"> </w:t>
      </w:r>
    </w:p>
    <w:p w14:paraId="550404B4" w14:textId="77777777" w:rsidR="00A160B8" w:rsidRPr="00A160B8" w:rsidRDefault="00A160B8" w:rsidP="00A160B8">
      <w:pPr>
        <w:pStyle w:val="EndNoteBibliography"/>
        <w:rPr>
          <w:noProof/>
        </w:rPr>
      </w:pPr>
    </w:p>
    <w:p w14:paraId="6A965CE5" w14:textId="54CDDB3D" w:rsidR="00A160B8" w:rsidRPr="00A160B8" w:rsidRDefault="00A160B8" w:rsidP="00A160B8">
      <w:pPr>
        <w:pStyle w:val="EndNoteBibliography"/>
        <w:ind w:left="720" w:hanging="720"/>
        <w:rPr>
          <w:noProof/>
        </w:rPr>
      </w:pPr>
      <w:r w:rsidRPr="00A160B8">
        <w:rPr>
          <w:noProof/>
        </w:rPr>
        <w:t xml:space="preserve">Ivaz, L., et al. (2016). The emotional impact of being myself: Emotions and foreign-language processing. </w:t>
      </w:r>
      <w:r w:rsidRPr="00A160B8">
        <w:rPr>
          <w:i/>
          <w:noProof/>
        </w:rPr>
        <w:t>Journal of Experimental Psychology: Learning, Memory, and Cognition, 42</w:t>
      </w:r>
      <w:r w:rsidRPr="00A160B8">
        <w:rPr>
          <w:noProof/>
        </w:rPr>
        <w:t xml:space="preserve">(3), 489. </w:t>
      </w:r>
      <w:hyperlink r:id="rId56" w:history="1">
        <w:r w:rsidRPr="00A160B8">
          <w:rPr>
            <w:rStyle w:val="ac"/>
            <w:noProof/>
          </w:rPr>
          <w:t>https://doi.org/10.1037/xlm0000179</w:t>
        </w:r>
      </w:hyperlink>
      <w:r w:rsidRPr="00A160B8">
        <w:rPr>
          <w:noProof/>
        </w:rPr>
        <w:t xml:space="preserve"> </w:t>
      </w:r>
    </w:p>
    <w:p w14:paraId="56F3815F" w14:textId="77777777" w:rsidR="00A160B8" w:rsidRPr="00A160B8" w:rsidRDefault="00A160B8" w:rsidP="00A160B8">
      <w:pPr>
        <w:pStyle w:val="EndNoteBibliography"/>
        <w:rPr>
          <w:noProof/>
        </w:rPr>
      </w:pPr>
    </w:p>
    <w:p w14:paraId="45772049" w14:textId="006F453E" w:rsidR="00A160B8" w:rsidRPr="00A160B8" w:rsidRDefault="00A160B8" w:rsidP="00A160B8">
      <w:pPr>
        <w:pStyle w:val="EndNoteBibliography"/>
        <w:ind w:left="720" w:hanging="720"/>
        <w:rPr>
          <w:noProof/>
        </w:rPr>
      </w:pPr>
      <w:r w:rsidRPr="00A160B8">
        <w:rPr>
          <w:noProof/>
        </w:rPr>
        <w:t xml:space="preserve">Jiang, M., et al. (2019). Cultural Orientation of Self-Bias in Perceptual Matching. </w:t>
      </w:r>
      <w:r w:rsidRPr="00A160B8">
        <w:rPr>
          <w:i/>
          <w:noProof/>
        </w:rPr>
        <w:t>Front Psychol, 10</w:t>
      </w:r>
      <w:r w:rsidRPr="00A160B8">
        <w:rPr>
          <w:noProof/>
        </w:rPr>
        <w:t xml:space="preserve">, 1469. </w:t>
      </w:r>
      <w:hyperlink r:id="rId57" w:history="1">
        <w:r w:rsidRPr="00A160B8">
          <w:rPr>
            <w:rStyle w:val="ac"/>
            <w:noProof/>
          </w:rPr>
          <w:t>https://doi.org/10.3389/fpsyg.2019.01469</w:t>
        </w:r>
      </w:hyperlink>
      <w:r w:rsidRPr="00A160B8">
        <w:rPr>
          <w:noProof/>
        </w:rPr>
        <w:t xml:space="preserve"> </w:t>
      </w:r>
    </w:p>
    <w:p w14:paraId="5AA35D68" w14:textId="77777777" w:rsidR="00A160B8" w:rsidRPr="00A160B8" w:rsidRDefault="00A160B8" w:rsidP="00A160B8">
      <w:pPr>
        <w:pStyle w:val="EndNoteBibliography"/>
        <w:rPr>
          <w:noProof/>
        </w:rPr>
      </w:pPr>
    </w:p>
    <w:p w14:paraId="4D624536" w14:textId="77777777" w:rsidR="00A160B8" w:rsidRPr="00A160B8" w:rsidRDefault="00A160B8" w:rsidP="00A160B8">
      <w:pPr>
        <w:pStyle w:val="EndNoteBibliography"/>
        <w:ind w:left="720" w:hanging="720"/>
        <w:rPr>
          <w:noProof/>
        </w:rPr>
      </w:pPr>
      <w:r w:rsidRPr="00A160B8">
        <w:rPr>
          <w:noProof/>
        </w:rPr>
        <w:t xml:space="preserve">John-Saaltink, E.S., et al. (2016). Serial dependence in perceptual decisions is reflected in activity patterns in primary visual cortex. </w:t>
      </w:r>
      <w:r w:rsidRPr="00A160B8">
        <w:rPr>
          <w:i/>
          <w:noProof/>
        </w:rPr>
        <w:t>Journal of Neuroscience, 36</w:t>
      </w:r>
      <w:r w:rsidRPr="00A160B8">
        <w:rPr>
          <w:noProof/>
        </w:rPr>
        <w:t xml:space="preserve">(23), 6186-6192. </w:t>
      </w:r>
    </w:p>
    <w:p w14:paraId="57DE1112" w14:textId="77777777" w:rsidR="00A160B8" w:rsidRPr="00A160B8" w:rsidRDefault="00A160B8" w:rsidP="00A160B8">
      <w:pPr>
        <w:pStyle w:val="EndNoteBibliography"/>
        <w:rPr>
          <w:noProof/>
        </w:rPr>
      </w:pPr>
    </w:p>
    <w:p w14:paraId="5E6D9412" w14:textId="2069DBCB" w:rsidR="00A160B8" w:rsidRPr="00A160B8" w:rsidRDefault="00A160B8" w:rsidP="00A160B8">
      <w:pPr>
        <w:pStyle w:val="EndNoteBibliography"/>
        <w:ind w:left="720" w:hanging="720"/>
        <w:rPr>
          <w:noProof/>
        </w:rPr>
      </w:pPr>
      <w:r w:rsidRPr="00A160B8">
        <w:rPr>
          <w:noProof/>
        </w:rPr>
        <w:t xml:space="preserve">Johnson, D.J., et al. (2017). Advancing Research on Cognitive Processes in Social and Personality Psychology:A Hierarchical Drift Diffusion Model Primer. </w:t>
      </w:r>
      <w:r w:rsidRPr="00A160B8">
        <w:rPr>
          <w:i/>
          <w:noProof/>
        </w:rPr>
        <w:t>Social Psychological and Personality Science, 8</w:t>
      </w:r>
      <w:r w:rsidRPr="00A160B8">
        <w:rPr>
          <w:noProof/>
        </w:rPr>
        <w:t xml:space="preserve">(4), 413-423. </w:t>
      </w:r>
      <w:hyperlink r:id="rId58" w:history="1">
        <w:r w:rsidRPr="00A160B8">
          <w:rPr>
            <w:rStyle w:val="ac"/>
            <w:noProof/>
          </w:rPr>
          <w:t>https://doi.org/10.1177/1948550617703174</w:t>
        </w:r>
      </w:hyperlink>
      <w:r w:rsidRPr="00A160B8">
        <w:rPr>
          <w:noProof/>
        </w:rPr>
        <w:t xml:space="preserve"> </w:t>
      </w:r>
    </w:p>
    <w:p w14:paraId="39235961" w14:textId="77777777" w:rsidR="00A160B8" w:rsidRPr="00A160B8" w:rsidRDefault="00A160B8" w:rsidP="00A160B8">
      <w:pPr>
        <w:pStyle w:val="EndNoteBibliography"/>
        <w:rPr>
          <w:noProof/>
        </w:rPr>
      </w:pPr>
    </w:p>
    <w:p w14:paraId="34E52B37" w14:textId="4DD772E0" w:rsidR="00A160B8" w:rsidRPr="00A160B8" w:rsidRDefault="00A160B8" w:rsidP="00A160B8">
      <w:pPr>
        <w:pStyle w:val="EndNoteBibliography"/>
        <w:ind w:left="720" w:hanging="720"/>
        <w:rPr>
          <w:noProof/>
        </w:rPr>
      </w:pPr>
      <w:r w:rsidRPr="00A160B8">
        <w:rPr>
          <w:noProof/>
        </w:rPr>
        <w:lastRenderedPageBreak/>
        <w:t xml:space="preserve">Kahveci, S., et al. (2022). Reliability of reaction time tasks: how should it be computed? </w:t>
      </w:r>
      <w:hyperlink r:id="rId59" w:history="1">
        <w:r w:rsidRPr="00A160B8">
          <w:rPr>
            <w:rStyle w:val="ac"/>
            <w:noProof/>
          </w:rPr>
          <w:t>https://doi.org/10.31234/osf.io/ta59r</w:t>
        </w:r>
      </w:hyperlink>
      <w:r w:rsidRPr="00A160B8">
        <w:rPr>
          <w:noProof/>
        </w:rPr>
        <w:t xml:space="preserve"> </w:t>
      </w:r>
    </w:p>
    <w:p w14:paraId="60802CE0" w14:textId="77777777" w:rsidR="00A160B8" w:rsidRPr="00A160B8" w:rsidRDefault="00A160B8" w:rsidP="00A160B8">
      <w:pPr>
        <w:pStyle w:val="EndNoteBibliography"/>
        <w:rPr>
          <w:noProof/>
        </w:rPr>
      </w:pPr>
    </w:p>
    <w:p w14:paraId="1859F600" w14:textId="410B79C9" w:rsidR="00A160B8" w:rsidRPr="00A160B8" w:rsidRDefault="00A160B8" w:rsidP="00A160B8">
      <w:pPr>
        <w:pStyle w:val="EndNoteBibliography"/>
        <w:ind w:left="720" w:hanging="720"/>
        <w:rPr>
          <w:noProof/>
        </w:rPr>
      </w:pPr>
      <w:r w:rsidRPr="00A160B8">
        <w:rPr>
          <w:noProof/>
        </w:rPr>
        <w:t xml:space="preserve">Keenan, J.P., et al. (2000). Self-recognition and the right prefrontal cortex. </w:t>
      </w:r>
      <w:r w:rsidRPr="00A160B8">
        <w:rPr>
          <w:i/>
          <w:noProof/>
        </w:rPr>
        <w:t>Trends in cognitive sciences, 4</w:t>
      </w:r>
      <w:r w:rsidRPr="00A160B8">
        <w:rPr>
          <w:noProof/>
        </w:rPr>
        <w:t xml:space="preserve">(9), 338-344. </w:t>
      </w:r>
      <w:hyperlink r:id="rId60" w:history="1">
        <w:r w:rsidRPr="00A160B8">
          <w:rPr>
            <w:rStyle w:val="ac"/>
            <w:noProof/>
          </w:rPr>
          <w:t>https://doi.org/10.1016/S1364-6613</w:t>
        </w:r>
      </w:hyperlink>
      <w:r w:rsidRPr="00A160B8">
        <w:rPr>
          <w:noProof/>
        </w:rPr>
        <w:t xml:space="preserve"> (00)01521-7 </w:t>
      </w:r>
    </w:p>
    <w:p w14:paraId="65407EF9" w14:textId="77777777" w:rsidR="00A160B8" w:rsidRPr="00A160B8" w:rsidRDefault="00A160B8" w:rsidP="00A160B8">
      <w:pPr>
        <w:pStyle w:val="EndNoteBibliography"/>
        <w:rPr>
          <w:noProof/>
        </w:rPr>
      </w:pPr>
    </w:p>
    <w:p w14:paraId="590DD253" w14:textId="66CB115B" w:rsidR="00A160B8" w:rsidRPr="00A160B8" w:rsidRDefault="00A160B8" w:rsidP="00A160B8">
      <w:pPr>
        <w:pStyle w:val="EndNoteBibliography"/>
        <w:ind w:left="720" w:hanging="720"/>
        <w:rPr>
          <w:noProof/>
        </w:rPr>
      </w:pPr>
      <w:r w:rsidRPr="00A160B8">
        <w:rPr>
          <w:noProof/>
        </w:rPr>
        <w:t xml:space="preserve">Kircher, T.T., et al. (2000). Towards a functional neuroanatomy of self processing: effects of faces and words. </w:t>
      </w:r>
      <w:r w:rsidRPr="00A160B8">
        <w:rPr>
          <w:i/>
          <w:noProof/>
        </w:rPr>
        <w:t>Cognitive Brain Research, 10</w:t>
      </w:r>
      <w:r w:rsidRPr="00A160B8">
        <w:rPr>
          <w:noProof/>
        </w:rPr>
        <w:t xml:space="preserve">(1-2), 133-144. </w:t>
      </w:r>
      <w:hyperlink r:id="rId61" w:history="1">
        <w:r w:rsidRPr="00A160B8">
          <w:rPr>
            <w:rStyle w:val="ac"/>
            <w:noProof/>
          </w:rPr>
          <w:t>https://doi.org/10.1016/S0926-6410(00)00036-7</w:t>
        </w:r>
      </w:hyperlink>
      <w:r w:rsidRPr="00A160B8">
        <w:rPr>
          <w:noProof/>
        </w:rPr>
        <w:t xml:space="preserve"> </w:t>
      </w:r>
    </w:p>
    <w:p w14:paraId="06243A85" w14:textId="77777777" w:rsidR="00A160B8" w:rsidRPr="00A160B8" w:rsidRDefault="00A160B8" w:rsidP="00A160B8">
      <w:pPr>
        <w:pStyle w:val="EndNoteBibliography"/>
        <w:rPr>
          <w:noProof/>
        </w:rPr>
      </w:pPr>
    </w:p>
    <w:p w14:paraId="258A12A6" w14:textId="7E5AD029" w:rsidR="00A160B8" w:rsidRPr="00A160B8" w:rsidRDefault="00A160B8" w:rsidP="00A160B8">
      <w:pPr>
        <w:pStyle w:val="EndNoteBibliography"/>
        <w:ind w:left="720" w:hanging="720"/>
        <w:rPr>
          <w:noProof/>
        </w:rPr>
      </w:pPr>
      <w:r w:rsidRPr="00A160B8">
        <w:rPr>
          <w:noProof/>
        </w:rPr>
        <w:t>Kolvoort, I.R., et al. (2020). Temporal integration as “common currency” of brain and self</w:t>
      </w:r>
      <w:r w:rsidRPr="00A160B8">
        <w:rPr>
          <w:rFonts w:hint="eastAsia"/>
          <w:noProof/>
        </w:rPr>
        <w:t>‐</w:t>
      </w:r>
      <w:r w:rsidRPr="00A160B8">
        <w:rPr>
          <w:noProof/>
        </w:rPr>
        <w:t>scale</w:t>
      </w:r>
      <w:r w:rsidRPr="00A160B8">
        <w:rPr>
          <w:rFonts w:hint="eastAsia"/>
          <w:noProof/>
        </w:rPr>
        <w:t>‐</w:t>
      </w:r>
      <w:r w:rsidRPr="00A160B8">
        <w:rPr>
          <w:noProof/>
        </w:rPr>
        <w:t>free activity in resting</w:t>
      </w:r>
      <w:r w:rsidRPr="00A160B8">
        <w:rPr>
          <w:rFonts w:hint="eastAsia"/>
          <w:noProof/>
        </w:rPr>
        <w:t>‐</w:t>
      </w:r>
      <w:r w:rsidRPr="00A160B8">
        <w:rPr>
          <w:noProof/>
        </w:rPr>
        <w:t>state EEG correlates with temporal delay effects on self</w:t>
      </w:r>
      <w:r w:rsidRPr="00A160B8">
        <w:rPr>
          <w:rFonts w:hint="eastAsia"/>
          <w:noProof/>
        </w:rPr>
        <w:t>‐</w:t>
      </w:r>
      <w:r w:rsidRPr="00A160B8">
        <w:rPr>
          <w:noProof/>
        </w:rPr>
        <w:t xml:space="preserve">relatedness. </w:t>
      </w:r>
      <w:r w:rsidRPr="00A160B8">
        <w:rPr>
          <w:i/>
          <w:noProof/>
        </w:rPr>
        <w:t>Human brain mapping, 41</w:t>
      </w:r>
      <w:r w:rsidRPr="00A160B8">
        <w:rPr>
          <w:noProof/>
        </w:rPr>
        <w:t xml:space="preserve">(15), 4355-4374. </w:t>
      </w:r>
      <w:hyperlink r:id="rId62" w:history="1">
        <w:r w:rsidRPr="00A160B8">
          <w:rPr>
            <w:rStyle w:val="ac"/>
            <w:noProof/>
          </w:rPr>
          <w:t>https://doi.org/10.1002/hbm.25129</w:t>
        </w:r>
      </w:hyperlink>
      <w:r w:rsidRPr="00A160B8">
        <w:rPr>
          <w:noProof/>
        </w:rPr>
        <w:t xml:space="preserve"> </w:t>
      </w:r>
    </w:p>
    <w:p w14:paraId="6800F204" w14:textId="77777777" w:rsidR="00A160B8" w:rsidRPr="00A160B8" w:rsidRDefault="00A160B8" w:rsidP="00A160B8">
      <w:pPr>
        <w:pStyle w:val="EndNoteBibliography"/>
        <w:rPr>
          <w:noProof/>
        </w:rPr>
      </w:pPr>
    </w:p>
    <w:p w14:paraId="7ACAF052" w14:textId="4AB74343" w:rsidR="00A160B8" w:rsidRPr="00A160B8" w:rsidRDefault="00A160B8" w:rsidP="00A160B8">
      <w:pPr>
        <w:pStyle w:val="EndNoteBibliography"/>
        <w:ind w:left="720" w:hanging="720"/>
        <w:rPr>
          <w:noProof/>
        </w:rPr>
      </w:pPr>
      <w:r w:rsidRPr="00A160B8">
        <w:rPr>
          <w:noProof/>
        </w:rPr>
        <w:t xml:space="preserve">Koo, T.K., &amp; Li, M.Y. (2016). A Guideline of Selecting and Reporting Intraclass Correlation Coefficients for Reliability Research. </w:t>
      </w:r>
      <w:r w:rsidRPr="00A160B8">
        <w:rPr>
          <w:i/>
          <w:noProof/>
        </w:rPr>
        <w:t>Journal of chiropractic medicine, 15</w:t>
      </w:r>
      <w:r w:rsidRPr="00A160B8">
        <w:rPr>
          <w:noProof/>
        </w:rPr>
        <w:t xml:space="preserve">(2), 155-163. </w:t>
      </w:r>
      <w:hyperlink r:id="rId63" w:history="1">
        <w:r w:rsidRPr="00A160B8">
          <w:rPr>
            <w:rStyle w:val="ac"/>
            <w:noProof/>
          </w:rPr>
          <w:t>https://doi.org/10.1016/j.jcm.2016.02.012</w:t>
        </w:r>
      </w:hyperlink>
      <w:r w:rsidRPr="00A160B8">
        <w:rPr>
          <w:noProof/>
        </w:rPr>
        <w:t xml:space="preserve"> </w:t>
      </w:r>
    </w:p>
    <w:p w14:paraId="7D497ED9" w14:textId="77777777" w:rsidR="00A160B8" w:rsidRPr="00A160B8" w:rsidRDefault="00A160B8" w:rsidP="00A160B8">
      <w:pPr>
        <w:pStyle w:val="EndNoteBibliography"/>
        <w:rPr>
          <w:noProof/>
        </w:rPr>
      </w:pPr>
    </w:p>
    <w:p w14:paraId="5B6E0B5B" w14:textId="77777777" w:rsidR="00A160B8" w:rsidRPr="00A160B8" w:rsidRDefault="00A160B8" w:rsidP="00A160B8">
      <w:pPr>
        <w:pStyle w:val="EndNoteBibliography"/>
        <w:ind w:left="720" w:hanging="720"/>
        <w:rPr>
          <w:noProof/>
        </w:rPr>
      </w:pPr>
      <w:r w:rsidRPr="00A160B8">
        <w:rPr>
          <w:noProof/>
        </w:rPr>
        <w:t xml:space="preserve">Kucina, T., et al. (2023). Calibration of cognitive tests to address the reliability paradox for decision-conflict tasks. </w:t>
      </w:r>
      <w:r w:rsidRPr="00A160B8">
        <w:rPr>
          <w:i/>
          <w:noProof/>
        </w:rPr>
        <w:t>Nature Communications, 14</w:t>
      </w:r>
      <w:r w:rsidRPr="00A160B8">
        <w:rPr>
          <w:noProof/>
        </w:rPr>
        <w:t xml:space="preserve">(1), 2234. </w:t>
      </w:r>
    </w:p>
    <w:p w14:paraId="231D05CB" w14:textId="77777777" w:rsidR="00A160B8" w:rsidRPr="00A160B8" w:rsidRDefault="00A160B8" w:rsidP="00A160B8">
      <w:pPr>
        <w:pStyle w:val="EndNoteBibliography"/>
        <w:rPr>
          <w:noProof/>
        </w:rPr>
      </w:pPr>
    </w:p>
    <w:p w14:paraId="1A5D862D" w14:textId="2AEF5171" w:rsidR="00A160B8" w:rsidRPr="00A160B8" w:rsidRDefault="00A160B8" w:rsidP="00A160B8">
      <w:pPr>
        <w:pStyle w:val="EndNoteBibliography"/>
        <w:ind w:left="720" w:hanging="720"/>
        <w:rPr>
          <w:noProof/>
        </w:rPr>
      </w:pPr>
      <w:r w:rsidRPr="00A160B8">
        <w:rPr>
          <w:noProof/>
        </w:rPr>
        <w:t xml:space="preserve">Kupper, L.L., &amp; Hafner, K.b. (1989). On Assessing Interrater Agreement for Multiple Attribute Responses. </w:t>
      </w:r>
      <w:r w:rsidRPr="00A160B8">
        <w:rPr>
          <w:i/>
          <w:noProof/>
        </w:rPr>
        <w:t>Biometrics, 45</w:t>
      </w:r>
      <w:r w:rsidRPr="00A160B8">
        <w:rPr>
          <w:noProof/>
        </w:rPr>
        <w:t xml:space="preserve">(3), 957-967. </w:t>
      </w:r>
      <w:hyperlink r:id="rId64" w:history="1">
        <w:r w:rsidRPr="00A160B8">
          <w:rPr>
            <w:rStyle w:val="ac"/>
            <w:noProof/>
          </w:rPr>
          <w:t>https://doi.org/10.2307/2531695</w:t>
        </w:r>
      </w:hyperlink>
      <w:r w:rsidRPr="00A160B8">
        <w:rPr>
          <w:noProof/>
        </w:rPr>
        <w:t xml:space="preserve"> </w:t>
      </w:r>
    </w:p>
    <w:p w14:paraId="0C677E73" w14:textId="77777777" w:rsidR="00A160B8" w:rsidRPr="00A160B8" w:rsidRDefault="00A160B8" w:rsidP="00A160B8">
      <w:pPr>
        <w:pStyle w:val="EndNoteBibliography"/>
        <w:rPr>
          <w:noProof/>
        </w:rPr>
      </w:pPr>
    </w:p>
    <w:p w14:paraId="6AD4D560" w14:textId="77777777" w:rsidR="00A160B8" w:rsidRPr="00A160B8" w:rsidRDefault="00A160B8" w:rsidP="00A160B8">
      <w:pPr>
        <w:pStyle w:val="EndNoteBibliography"/>
        <w:ind w:left="720" w:hanging="720"/>
        <w:rPr>
          <w:noProof/>
        </w:rPr>
      </w:pPr>
      <w:r w:rsidRPr="00A160B8">
        <w:rPr>
          <w:noProof/>
        </w:rPr>
        <w:t xml:space="preserve">Liljequist, D., et al. (2019). Intraclass correlation–A discussion and demonstration of basic features. </w:t>
      </w:r>
      <w:r w:rsidRPr="00A160B8">
        <w:rPr>
          <w:i/>
          <w:noProof/>
        </w:rPr>
        <w:t>PloS one, 14</w:t>
      </w:r>
      <w:r w:rsidRPr="00A160B8">
        <w:rPr>
          <w:noProof/>
        </w:rPr>
        <w:t xml:space="preserve">(7), e0219854. </w:t>
      </w:r>
    </w:p>
    <w:p w14:paraId="6D6DDA7F" w14:textId="77777777" w:rsidR="00A160B8" w:rsidRPr="00A160B8" w:rsidRDefault="00A160B8" w:rsidP="00A160B8">
      <w:pPr>
        <w:pStyle w:val="EndNoteBibliography"/>
        <w:rPr>
          <w:noProof/>
        </w:rPr>
      </w:pPr>
    </w:p>
    <w:p w14:paraId="6514F434" w14:textId="3FAD762D" w:rsidR="00A160B8" w:rsidRPr="00A160B8" w:rsidRDefault="00A160B8" w:rsidP="00A160B8">
      <w:pPr>
        <w:pStyle w:val="EndNoteBibliography"/>
        <w:ind w:left="720" w:hanging="720"/>
        <w:rPr>
          <w:noProof/>
        </w:rPr>
      </w:pPr>
      <w:r w:rsidRPr="00A160B8">
        <w:rPr>
          <w:noProof/>
        </w:rPr>
        <w:t xml:space="preserve">Lin, H., et al. (2020). Strong effort manipulations reduce response caution: A preregistered reinvention of the ego-depletion paradigm. </w:t>
      </w:r>
      <w:r w:rsidRPr="00A160B8">
        <w:rPr>
          <w:i/>
          <w:noProof/>
        </w:rPr>
        <w:t>Psychological science, 31</w:t>
      </w:r>
      <w:r w:rsidRPr="00A160B8">
        <w:rPr>
          <w:noProof/>
        </w:rPr>
        <w:t xml:space="preserve">(5), 531-547. </w:t>
      </w:r>
      <w:hyperlink r:id="rId65" w:history="1">
        <w:r w:rsidRPr="00A160B8">
          <w:rPr>
            <w:rStyle w:val="ac"/>
            <w:noProof/>
          </w:rPr>
          <w:t>https://doi.org/10.1177/0956797620904990</w:t>
        </w:r>
      </w:hyperlink>
      <w:r w:rsidRPr="00A160B8">
        <w:rPr>
          <w:noProof/>
        </w:rPr>
        <w:t xml:space="preserve"> </w:t>
      </w:r>
    </w:p>
    <w:p w14:paraId="64B772AC" w14:textId="77777777" w:rsidR="00A160B8" w:rsidRPr="00A160B8" w:rsidRDefault="00A160B8" w:rsidP="00A160B8">
      <w:pPr>
        <w:pStyle w:val="EndNoteBibliography"/>
        <w:rPr>
          <w:noProof/>
        </w:rPr>
      </w:pPr>
    </w:p>
    <w:p w14:paraId="4683D345" w14:textId="77777777" w:rsidR="00A160B8" w:rsidRPr="00A160B8" w:rsidRDefault="00A160B8" w:rsidP="00A160B8">
      <w:pPr>
        <w:pStyle w:val="EndNoteBibliography"/>
        <w:ind w:left="720" w:hanging="720"/>
        <w:rPr>
          <w:noProof/>
        </w:rPr>
      </w:pPr>
      <w:r w:rsidRPr="00A160B8">
        <w:rPr>
          <w:noProof/>
        </w:rPr>
        <w:t xml:space="preserve">Liu, T., et al. (2023). To see or not to see: The parallel processing of self-relevance and facial expressions. </w:t>
      </w:r>
      <w:r w:rsidRPr="00A160B8">
        <w:rPr>
          <w:i/>
          <w:noProof/>
        </w:rPr>
        <w:t xml:space="preserve">Manuscript submitted for publication. </w:t>
      </w:r>
      <w:r w:rsidRPr="00A160B8">
        <w:rPr>
          <w:noProof/>
        </w:rPr>
        <w:t xml:space="preserve">. </w:t>
      </w:r>
    </w:p>
    <w:p w14:paraId="026820EC" w14:textId="77777777" w:rsidR="00A160B8" w:rsidRPr="00A160B8" w:rsidRDefault="00A160B8" w:rsidP="00A160B8">
      <w:pPr>
        <w:pStyle w:val="EndNoteBibliography"/>
        <w:rPr>
          <w:noProof/>
        </w:rPr>
      </w:pPr>
    </w:p>
    <w:p w14:paraId="1AD753F1" w14:textId="15CBE716" w:rsidR="00A160B8" w:rsidRPr="00A160B8" w:rsidRDefault="00A160B8" w:rsidP="00A160B8">
      <w:pPr>
        <w:pStyle w:val="EndNoteBibliography"/>
        <w:ind w:left="720" w:hanging="720"/>
        <w:rPr>
          <w:noProof/>
        </w:rPr>
      </w:pPr>
      <w:r w:rsidRPr="00A160B8">
        <w:rPr>
          <w:noProof/>
        </w:rPr>
        <w:t xml:space="preserve">Liu, Y.S., et al. (2022). Depression screening using a non-verbal self-association task: A machine-learning based pilot study. </w:t>
      </w:r>
      <w:r w:rsidRPr="00A160B8">
        <w:rPr>
          <w:i/>
          <w:noProof/>
        </w:rPr>
        <w:t>Journal of Affective Disorders, 310</w:t>
      </w:r>
      <w:r w:rsidRPr="00A160B8">
        <w:rPr>
          <w:noProof/>
        </w:rPr>
        <w:t xml:space="preserve">, 87-95. </w:t>
      </w:r>
      <w:hyperlink r:id="rId66" w:history="1">
        <w:r w:rsidRPr="00A160B8">
          <w:rPr>
            <w:rStyle w:val="ac"/>
            <w:noProof/>
          </w:rPr>
          <w:t>https://doi.org/10.1016/j.jad.2022.04.122</w:t>
        </w:r>
      </w:hyperlink>
      <w:r w:rsidRPr="00A160B8">
        <w:rPr>
          <w:noProof/>
        </w:rPr>
        <w:t xml:space="preserve"> </w:t>
      </w:r>
    </w:p>
    <w:p w14:paraId="330D1761" w14:textId="77777777" w:rsidR="00A160B8" w:rsidRPr="00A160B8" w:rsidRDefault="00A160B8" w:rsidP="00A160B8">
      <w:pPr>
        <w:pStyle w:val="EndNoteBibliography"/>
        <w:rPr>
          <w:noProof/>
        </w:rPr>
      </w:pPr>
    </w:p>
    <w:p w14:paraId="6C4D0B17" w14:textId="77777777" w:rsidR="00A160B8" w:rsidRPr="00A160B8" w:rsidRDefault="00A160B8" w:rsidP="00A160B8">
      <w:pPr>
        <w:pStyle w:val="EndNoteBibliography"/>
        <w:ind w:left="720" w:hanging="720"/>
        <w:rPr>
          <w:noProof/>
        </w:rPr>
      </w:pPr>
      <w:r w:rsidRPr="00A160B8">
        <w:rPr>
          <w:noProof/>
        </w:rPr>
        <w:t xml:space="preserve">Logie, R.H., et al. (1996). Group aggregates and individual reliability: The case of verbal short-term memory. </w:t>
      </w:r>
      <w:r w:rsidRPr="00A160B8">
        <w:rPr>
          <w:i/>
          <w:noProof/>
        </w:rPr>
        <w:t>Memory &amp; Cognition, 24</w:t>
      </w:r>
      <w:r w:rsidRPr="00A160B8">
        <w:rPr>
          <w:noProof/>
        </w:rPr>
        <w:t xml:space="preserve">, 305-321. </w:t>
      </w:r>
    </w:p>
    <w:p w14:paraId="7CA1EF5A" w14:textId="77777777" w:rsidR="00A160B8" w:rsidRPr="00A160B8" w:rsidRDefault="00A160B8" w:rsidP="00A160B8">
      <w:pPr>
        <w:pStyle w:val="EndNoteBibliography"/>
        <w:rPr>
          <w:noProof/>
        </w:rPr>
      </w:pPr>
    </w:p>
    <w:p w14:paraId="27819A7D" w14:textId="48C85D16" w:rsidR="00A160B8" w:rsidRPr="00A160B8" w:rsidRDefault="00A160B8" w:rsidP="00A160B8">
      <w:pPr>
        <w:pStyle w:val="EndNoteBibliography"/>
        <w:ind w:left="720" w:hanging="720"/>
        <w:rPr>
          <w:noProof/>
        </w:rPr>
      </w:pPr>
      <w:r w:rsidRPr="00A160B8">
        <w:rPr>
          <w:noProof/>
        </w:rPr>
        <w:t>Maire, H., et al. (2020). A Developmental Study of the Self</w:t>
      </w:r>
      <w:r w:rsidRPr="00A160B8">
        <w:rPr>
          <w:rFonts w:hint="eastAsia"/>
          <w:noProof/>
        </w:rPr>
        <w:t>‐</w:t>
      </w:r>
      <w:r w:rsidRPr="00A160B8">
        <w:rPr>
          <w:noProof/>
        </w:rPr>
        <w:t xml:space="preserve">Prioritization Effect in Children Between 6 and 10 Years of Age. </w:t>
      </w:r>
      <w:r w:rsidRPr="00A160B8">
        <w:rPr>
          <w:i/>
          <w:noProof/>
        </w:rPr>
        <w:t>Child development, 91</w:t>
      </w:r>
      <w:r w:rsidRPr="00A160B8">
        <w:rPr>
          <w:noProof/>
        </w:rPr>
        <w:t xml:space="preserve">(3), 694-704. </w:t>
      </w:r>
      <w:hyperlink r:id="rId67" w:history="1">
        <w:r w:rsidRPr="00A160B8">
          <w:rPr>
            <w:rStyle w:val="ac"/>
            <w:noProof/>
          </w:rPr>
          <w:t>https://doi.org/10.1111/cdev.13352</w:t>
        </w:r>
      </w:hyperlink>
      <w:r w:rsidRPr="00A160B8">
        <w:rPr>
          <w:noProof/>
        </w:rPr>
        <w:t xml:space="preserve"> </w:t>
      </w:r>
    </w:p>
    <w:p w14:paraId="3C1956D7" w14:textId="77777777" w:rsidR="00A160B8" w:rsidRPr="00A160B8" w:rsidRDefault="00A160B8" w:rsidP="00A160B8">
      <w:pPr>
        <w:pStyle w:val="EndNoteBibliography"/>
        <w:rPr>
          <w:noProof/>
        </w:rPr>
      </w:pPr>
    </w:p>
    <w:p w14:paraId="309A5452" w14:textId="626BF0E6" w:rsidR="00A160B8" w:rsidRPr="00A160B8" w:rsidRDefault="00A160B8" w:rsidP="00A160B8">
      <w:pPr>
        <w:pStyle w:val="EndNoteBibliography"/>
        <w:ind w:left="720" w:hanging="720"/>
        <w:rPr>
          <w:noProof/>
        </w:rPr>
      </w:pPr>
      <w:r w:rsidRPr="00A160B8">
        <w:rPr>
          <w:noProof/>
        </w:rPr>
        <w:lastRenderedPageBreak/>
        <w:t xml:space="preserve">Makel, M.C., et al. (2012). Replications in psychology research: How often do they really occur? </w:t>
      </w:r>
      <w:r w:rsidRPr="00A160B8">
        <w:rPr>
          <w:i/>
          <w:noProof/>
        </w:rPr>
        <w:t>Perspectives on Psychological Science, 7</w:t>
      </w:r>
      <w:r w:rsidRPr="00A160B8">
        <w:rPr>
          <w:noProof/>
        </w:rPr>
        <w:t xml:space="preserve">(6), 537-542. </w:t>
      </w:r>
      <w:hyperlink r:id="rId68" w:history="1">
        <w:r w:rsidRPr="00A160B8">
          <w:rPr>
            <w:rStyle w:val="ac"/>
            <w:noProof/>
          </w:rPr>
          <w:t>https://doi.org/10.1177/1745691612460688</w:t>
        </w:r>
      </w:hyperlink>
      <w:r w:rsidRPr="00A160B8">
        <w:rPr>
          <w:noProof/>
        </w:rPr>
        <w:t xml:space="preserve"> </w:t>
      </w:r>
    </w:p>
    <w:p w14:paraId="71B193CA" w14:textId="77777777" w:rsidR="00A160B8" w:rsidRPr="00A160B8" w:rsidRDefault="00A160B8" w:rsidP="00A160B8">
      <w:pPr>
        <w:pStyle w:val="EndNoteBibliography"/>
        <w:rPr>
          <w:noProof/>
        </w:rPr>
      </w:pPr>
    </w:p>
    <w:p w14:paraId="1E72764F" w14:textId="4AA2C70E" w:rsidR="00A160B8" w:rsidRPr="00A160B8" w:rsidRDefault="00A160B8" w:rsidP="00A160B8">
      <w:pPr>
        <w:pStyle w:val="EndNoteBibliography"/>
        <w:ind w:left="720" w:hanging="720"/>
        <w:rPr>
          <w:noProof/>
        </w:rPr>
      </w:pPr>
      <w:r w:rsidRPr="00A160B8">
        <w:rPr>
          <w:noProof/>
        </w:rPr>
        <w:t xml:space="preserve">Martínez-Pérez, V., et al. (2020). Examining the dorsolateral and ventromedial prefrontal cortex involvement in the self-attention network: A randomized, sham-controlled, parallel group, double-blind, and multichannel HD-tDCS study. </w:t>
      </w:r>
      <w:r w:rsidRPr="00A160B8">
        <w:rPr>
          <w:i/>
          <w:noProof/>
        </w:rPr>
        <w:t>Frontiers in Neuroscience, 14</w:t>
      </w:r>
      <w:r w:rsidRPr="00A160B8">
        <w:rPr>
          <w:noProof/>
        </w:rPr>
        <w:t xml:space="preserve">, 683. </w:t>
      </w:r>
      <w:hyperlink r:id="rId69" w:history="1">
        <w:r w:rsidRPr="00A160B8">
          <w:rPr>
            <w:rStyle w:val="ac"/>
            <w:noProof/>
          </w:rPr>
          <w:t>https://doi.org/10.3389/fnins.2020.00683</w:t>
        </w:r>
      </w:hyperlink>
      <w:r w:rsidRPr="00A160B8">
        <w:rPr>
          <w:noProof/>
        </w:rPr>
        <w:t xml:space="preserve"> </w:t>
      </w:r>
    </w:p>
    <w:p w14:paraId="0CE33C17" w14:textId="77777777" w:rsidR="00A160B8" w:rsidRPr="00A160B8" w:rsidRDefault="00A160B8" w:rsidP="00A160B8">
      <w:pPr>
        <w:pStyle w:val="EndNoteBibliography"/>
        <w:rPr>
          <w:noProof/>
        </w:rPr>
      </w:pPr>
    </w:p>
    <w:p w14:paraId="3D6A2E24" w14:textId="77777777" w:rsidR="00A160B8" w:rsidRPr="00A160B8" w:rsidRDefault="00A160B8" w:rsidP="00A160B8">
      <w:pPr>
        <w:pStyle w:val="EndNoteBibliography"/>
        <w:ind w:left="720" w:hanging="720"/>
        <w:rPr>
          <w:noProof/>
        </w:rPr>
      </w:pPr>
      <w:r w:rsidRPr="00A160B8">
        <w:rPr>
          <w:noProof/>
        </w:rPr>
        <w:t xml:space="preserve">Mei, N., et al. (2023). Using serial dependence to predict confidence across observers and cognitive domains. </w:t>
      </w:r>
      <w:r w:rsidRPr="00A160B8">
        <w:rPr>
          <w:i/>
          <w:noProof/>
        </w:rPr>
        <w:t>Psychonomic Bulletin &amp; Review</w:t>
      </w:r>
      <w:r w:rsidRPr="00A160B8">
        <w:rPr>
          <w:noProof/>
        </w:rPr>
        <w:t xml:space="preserve">, 1-13. </w:t>
      </w:r>
    </w:p>
    <w:p w14:paraId="1230C5E0" w14:textId="77777777" w:rsidR="00A160B8" w:rsidRPr="00A160B8" w:rsidRDefault="00A160B8" w:rsidP="00A160B8">
      <w:pPr>
        <w:pStyle w:val="EndNoteBibliography"/>
        <w:rPr>
          <w:noProof/>
        </w:rPr>
      </w:pPr>
    </w:p>
    <w:p w14:paraId="0CDD48B6" w14:textId="77777777" w:rsidR="00A160B8" w:rsidRPr="00A160B8" w:rsidRDefault="00A160B8" w:rsidP="00A160B8">
      <w:pPr>
        <w:pStyle w:val="EndNoteBibliography"/>
        <w:ind w:left="720" w:hanging="720"/>
        <w:rPr>
          <w:noProof/>
        </w:rPr>
      </w:pPr>
      <w:r w:rsidRPr="00A160B8">
        <w:rPr>
          <w:noProof/>
        </w:rPr>
        <w:t xml:space="preserve">Mollon, J.D., et al. (2017). Individual differences in visual science: What can be learned and what is good experimental practice? </w:t>
      </w:r>
      <w:r w:rsidRPr="00A160B8">
        <w:rPr>
          <w:i/>
          <w:noProof/>
        </w:rPr>
        <w:t>Vision research, 141</w:t>
      </w:r>
      <w:r w:rsidRPr="00A160B8">
        <w:rPr>
          <w:noProof/>
        </w:rPr>
        <w:t xml:space="preserve">, 4-15. </w:t>
      </w:r>
    </w:p>
    <w:p w14:paraId="1628C58B" w14:textId="77777777" w:rsidR="00A160B8" w:rsidRPr="00A160B8" w:rsidRDefault="00A160B8" w:rsidP="00A160B8">
      <w:pPr>
        <w:pStyle w:val="EndNoteBibliography"/>
        <w:rPr>
          <w:noProof/>
        </w:rPr>
      </w:pPr>
    </w:p>
    <w:p w14:paraId="6AC9BB08" w14:textId="71A6A352" w:rsidR="00A160B8" w:rsidRPr="00A160B8" w:rsidRDefault="00A160B8" w:rsidP="00A160B8">
      <w:pPr>
        <w:pStyle w:val="EndNoteBibliography"/>
        <w:ind w:left="720" w:hanging="720"/>
        <w:rPr>
          <w:noProof/>
        </w:rPr>
      </w:pPr>
      <w:r w:rsidRPr="00A160B8">
        <w:rPr>
          <w:noProof/>
        </w:rPr>
        <w:t xml:space="preserve">Moray, N. (1959). Attention in dichotic listening: Affective cues and the influence of instructions. </w:t>
      </w:r>
      <w:r w:rsidRPr="00A160B8">
        <w:rPr>
          <w:i/>
          <w:noProof/>
        </w:rPr>
        <w:t>Quarterly journal of experimental psychology, 11</w:t>
      </w:r>
      <w:r w:rsidRPr="00A160B8">
        <w:rPr>
          <w:noProof/>
        </w:rPr>
        <w:t xml:space="preserve">(1), 56-60. </w:t>
      </w:r>
      <w:hyperlink r:id="rId70" w:history="1">
        <w:r w:rsidRPr="00A160B8">
          <w:rPr>
            <w:rStyle w:val="ac"/>
            <w:noProof/>
          </w:rPr>
          <w:t>https://doi.org/10.1080/17470215908416289</w:t>
        </w:r>
      </w:hyperlink>
      <w:r w:rsidRPr="00A160B8">
        <w:rPr>
          <w:noProof/>
        </w:rPr>
        <w:t xml:space="preserve"> </w:t>
      </w:r>
    </w:p>
    <w:p w14:paraId="55C00F31" w14:textId="77777777" w:rsidR="00A160B8" w:rsidRPr="00A160B8" w:rsidRDefault="00A160B8" w:rsidP="00A160B8">
      <w:pPr>
        <w:pStyle w:val="EndNoteBibliography"/>
        <w:rPr>
          <w:noProof/>
        </w:rPr>
      </w:pPr>
    </w:p>
    <w:p w14:paraId="301B27E3" w14:textId="629A5EA6" w:rsidR="00A160B8" w:rsidRPr="00A160B8" w:rsidRDefault="00A160B8" w:rsidP="00A160B8">
      <w:pPr>
        <w:pStyle w:val="EndNoteBibliography"/>
        <w:ind w:left="720" w:hanging="720"/>
        <w:rPr>
          <w:noProof/>
        </w:rPr>
      </w:pPr>
      <w:r w:rsidRPr="00A160B8">
        <w:rPr>
          <w:noProof/>
        </w:rPr>
        <w:t xml:space="preserve">Navon, M., &amp; Makovski, T. (2021). Are Self-related Items Unique? the Self-prioritization Effect Revisited. </w:t>
      </w:r>
      <w:hyperlink r:id="rId71" w:history="1">
        <w:r w:rsidRPr="00A160B8">
          <w:rPr>
            <w:rStyle w:val="ac"/>
            <w:noProof/>
          </w:rPr>
          <w:t>https://doi.org/10.31234/osf.io/9dzm4</w:t>
        </w:r>
      </w:hyperlink>
      <w:r w:rsidRPr="00A160B8">
        <w:rPr>
          <w:noProof/>
        </w:rPr>
        <w:t xml:space="preserve"> </w:t>
      </w:r>
    </w:p>
    <w:p w14:paraId="598ECE40" w14:textId="77777777" w:rsidR="00A160B8" w:rsidRPr="00A160B8" w:rsidRDefault="00A160B8" w:rsidP="00A160B8">
      <w:pPr>
        <w:pStyle w:val="EndNoteBibliography"/>
        <w:rPr>
          <w:noProof/>
        </w:rPr>
      </w:pPr>
    </w:p>
    <w:p w14:paraId="7545485C" w14:textId="44971BC3" w:rsidR="00A160B8" w:rsidRPr="00A160B8" w:rsidRDefault="00A160B8" w:rsidP="00A160B8">
      <w:pPr>
        <w:pStyle w:val="EndNoteBibliography"/>
        <w:ind w:left="720" w:hanging="720"/>
        <w:rPr>
          <w:noProof/>
        </w:rPr>
      </w:pPr>
      <w:r w:rsidRPr="00A160B8">
        <w:rPr>
          <w:noProof/>
        </w:rPr>
        <w:t>Nijhof, A.D., &amp; Bird, G. (2019). Self</w:t>
      </w:r>
      <w:r w:rsidRPr="00A160B8">
        <w:rPr>
          <w:rFonts w:hint="eastAsia"/>
          <w:noProof/>
        </w:rPr>
        <w:t>‐</w:t>
      </w:r>
      <w:r w:rsidRPr="00A160B8">
        <w:rPr>
          <w:noProof/>
        </w:rPr>
        <w:t xml:space="preserve">processing in individuals with autism spectrum disorder. </w:t>
      </w:r>
      <w:r w:rsidRPr="00A160B8">
        <w:rPr>
          <w:i/>
          <w:noProof/>
        </w:rPr>
        <w:t>Autism research, 12</w:t>
      </w:r>
      <w:r w:rsidRPr="00A160B8">
        <w:rPr>
          <w:noProof/>
        </w:rPr>
        <w:t xml:space="preserve">(11), 1580-1584. </w:t>
      </w:r>
      <w:hyperlink r:id="rId72" w:history="1">
        <w:r w:rsidRPr="00A160B8">
          <w:rPr>
            <w:rStyle w:val="ac"/>
            <w:noProof/>
          </w:rPr>
          <w:t>https://doi.org/10.1002/aur.2200</w:t>
        </w:r>
      </w:hyperlink>
      <w:r w:rsidRPr="00A160B8">
        <w:rPr>
          <w:noProof/>
        </w:rPr>
        <w:t xml:space="preserve"> </w:t>
      </w:r>
    </w:p>
    <w:p w14:paraId="5ED8FDBB" w14:textId="77777777" w:rsidR="00A160B8" w:rsidRPr="00A160B8" w:rsidRDefault="00A160B8" w:rsidP="00A160B8">
      <w:pPr>
        <w:pStyle w:val="EndNoteBibliography"/>
        <w:rPr>
          <w:noProof/>
        </w:rPr>
      </w:pPr>
    </w:p>
    <w:p w14:paraId="7A280FDF" w14:textId="77777777" w:rsidR="00A160B8" w:rsidRPr="00A160B8" w:rsidRDefault="00A160B8" w:rsidP="00A160B8">
      <w:pPr>
        <w:pStyle w:val="EndNoteBibliography"/>
        <w:ind w:left="720" w:hanging="720"/>
        <w:rPr>
          <w:noProof/>
        </w:rPr>
      </w:pPr>
      <w:r w:rsidRPr="00A160B8">
        <w:rPr>
          <w:noProof/>
        </w:rPr>
        <w:t xml:space="preserve">Oswald, F.L., et al. (2015). The development of a short domain-general measure of working memory capacity. </w:t>
      </w:r>
      <w:r w:rsidRPr="00A160B8">
        <w:rPr>
          <w:i/>
          <w:noProof/>
        </w:rPr>
        <w:t>Behavior Research Methods, 47</w:t>
      </w:r>
      <w:r w:rsidRPr="00A160B8">
        <w:rPr>
          <w:noProof/>
        </w:rPr>
        <w:t xml:space="preserve">, 1343-1355. </w:t>
      </w:r>
    </w:p>
    <w:p w14:paraId="0C04799C" w14:textId="77777777" w:rsidR="00A160B8" w:rsidRPr="00A160B8" w:rsidRDefault="00A160B8" w:rsidP="00A160B8">
      <w:pPr>
        <w:pStyle w:val="EndNoteBibliography"/>
        <w:rPr>
          <w:noProof/>
        </w:rPr>
      </w:pPr>
    </w:p>
    <w:p w14:paraId="079057A1" w14:textId="07FEF309" w:rsidR="00A160B8" w:rsidRPr="00A160B8" w:rsidRDefault="00A160B8" w:rsidP="00A160B8">
      <w:pPr>
        <w:pStyle w:val="EndNoteBibliography"/>
        <w:ind w:left="720" w:hanging="720"/>
        <w:rPr>
          <w:noProof/>
        </w:rPr>
      </w:pPr>
      <w:r w:rsidRPr="00A160B8">
        <w:rPr>
          <w:noProof/>
        </w:rPr>
        <w:t xml:space="preserve">Parsons, S., et al. (2019). Psychological Science Needs a Standard Practice of Reporting the Reliability of Cognitive-Behavioral Measurements. </w:t>
      </w:r>
      <w:r w:rsidRPr="00A160B8">
        <w:rPr>
          <w:i/>
          <w:noProof/>
        </w:rPr>
        <w:t>Advances in methods and practices in psychological science, 2</w:t>
      </w:r>
      <w:r w:rsidRPr="00A160B8">
        <w:rPr>
          <w:noProof/>
        </w:rPr>
        <w:t xml:space="preserve">(4), 378-395. </w:t>
      </w:r>
      <w:hyperlink r:id="rId73" w:history="1">
        <w:r w:rsidRPr="00A160B8">
          <w:rPr>
            <w:rStyle w:val="ac"/>
            <w:noProof/>
          </w:rPr>
          <w:t>https://doi.org/10.1177/2515245919879695</w:t>
        </w:r>
      </w:hyperlink>
      <w:r w:rsidRPr="00A160B8">
        <w:rPr>
          <w:noProof/>
        </w:rPr>
        <w:t xml:space="preserve"> </w:t>
      </w:r>
    </w:p>
    <w:p w14:paraId="568E0142" w14:textId="77777777" w:rsidR="00A160B8" w:rsidRPr="00A160B8" w:rsidRDefault="00A160B8" w:rsidP="00A160B8">
      <w:pPr>
        <w:pStyle w:val="EndNoteBibliography"/>
        <w:rPr>
          <w:noProof/>
        </w:rPr>
      </w:pPr>
    </w:p>
    <w:p w14:paraId="7F6419FD" w14:textId="77777777" w:rsidR="00A160B8" w:rsidRPr="00A160B8" w:rsidRDefault="00A160B8" w:rsidP="00A160B8">
      <w:pPr>
        <w:pStyle w:val="EndNoteBibliography"/>
        <w:ind w:left="720" w:hanging="720"/>
        <w:rPr>
          <w:noProof/>
        </w:rPr>
      </w:pPr>
      <w:r w:rsidRPr="00A160B8">
        <w:rPr>
          <w:noProof/>
        </w:rPr>
        <w:t xml:space="preserve">Pascucci, D., et al. (2023). Serial dependence in visual perception: A review. </w:t>
      </w:r>
      <w:r w:rsidRPr="00A160B8">
        <w:rPr>
          <w:i/>
          <w:noProof/>
        </w:rPr>
        <w:t>Journal of Vision, 23</w:t>
      </w:r>
      <w:r w:rsidRPr="00A160B8">
        <w:rPr>
          <w:noProof/>
        </w:rPr>
        <w:t xml:space="preserve">(1), 9-9. </w:t>
      </w:r>
    </w:p>
    <w:p w14:paraId="1AF4B457" w14:textId="77777777" w:rsidR="00A160B8" w:rsidRPr="00A160B8" w:rsidRDefault="00A160B8" w:rsidP="00A160B8">
      <w:pPr>
        <w:pStyle w:val="EndNoteBibliography"/>
        <w:rPr>
          <w:noProof/>
        </w:rPr>
      </w:pPr>
    </w:p>
    <w:p w14:paraId="4C36587A" w14:textId="3DF12299" w:rsidR="00A160B8" w:rsidRPr="00A160B8" w:rsidRDefault="00A160B8" w:rsidP="00A160B8">
      <w:pPr>
        <w:pStyle w:val="EndNoteBibliography"/>
        <w:ind w:left="720" w:hanging="720"/>
        <w:rPr>
          <w:noProof/>
        </w:rPr>
      </w:pPr>
      <w:r w:rsidRPr="00A160B8">
        <w:rPr>
          <w:noProof/>
        </w:rPr>
        <w:t>Payne, B., et al. (2021). Perceptual prioritization of self</w:t>
      </w:r>
      <w:r w:rsidRPr="00A160B8">
        <w:rPr>
          <w:rFonts w:hint="eastAsia"/>
          <w:noProof/>
        </w:rPr>
        <w:t>‐</w:t>
      </w:r>
      <w:r w:rsidRPr="00A160B8">
        <w:rPr>
          <w:noProof/>
        </w:rPr>
        <w:t xml:space="preserve">associated voices. </w:t>
      </w:r>
      <w:r w:rsidRPr="00A160B8">
        <w:rPr>
          <w:i/>
          <w:noProof/>
        </w:rPr>
        <w:t>British Journal of Psychology, 112</w:t>
      </w:r>
      <w:r w:rsidRPr="00A160B8">
        <w:rPr>
          <w:noProof/>
        </w:rPr>
        <w:t xml:space="preserve">(3), 585-610. </w:t>
      </w:r>
      <w:hyperlink r:id="rId74" w:history="1">
        <w:r w:rsidRPr="00A160B8">
          <w:rPr>
            <w:rStyle w:val="ac"/>
            <w:noProof/>
          </w:rPr>
          <w:t>https://doi.org/10.1111/bjop.12479</w:t>
        </w:r>
      </w:hyperlink>
      <w:r w:rsidRPr="00A160B8">
        <w:rPr>
          <w:noProof/>
        </w:rPr>
        <w:t xml:space="preserve"> </w:t>
      </w:r>
    </w:p>
    <w:p w14:paraId="3181AF09" w14:textId="77777777" w:rsidR="00A160B8" w:rsidRPr="00A160B8" w:rsidRDefault="00A160B8" w:rsidP="00A160B8">
      <w:pPr>
        <w:pStyle w:val="EndNoteBibliography"/>
        <w:rPr>
          <w:noProof/>
        </w:rPr>
      </w:pPr>
    </w:p>
    <w:p w14:paraId="78A318B8" w14:textId="77777777" w:rsidR="00A160B8" w:rsidRPr="00A160B8" w:rsidRDefault="00A160B8" w:rsidP="00A160B8">
      <w:pPr>
        <w:pStyle w:val="EndNoteBibliography"/>
        <w:ind w:left="720" w:hanging="720"/>
        <w:rPr>
          <w:noProof/>
        </w:rPr>
      </w:pPr>
      <w:r w:rsidRPr="00A160B8">
        <w:rPr>
          <w:noProof/>
        </w:rPr>
        <w:t xml:space="preserve">Pedersen, M.L., &amp; Frank, M.J. (2020). Simultaneous hierarchical bayesian parameter estimation for reinforcement learning and drift diffusion models: a tutorial and links to neural data. </w:t>
      </w:r>
      <w:r w:rsidRPr="00A160B8">
        <w:rPr>
          <w:i/>
          <w:noProof/>
        </w:rPr>
        <w:t>Computational Brain &amp; Behavior, 3</w:t>
      </w:r>
      <w:r w:rsidRPr="00A160B8">
        <w:rPr>
          <w:noProof/>
        </w:rPr>
        <w:t xml:space="preserve">, 458-471. </w:t>
      </w:r>
    </w:p>
    <w:p w14:paraId="047B5E88" w14:textId="77777777" w:rsidR="00A160B8" w:rsidRPr="00A160B8" w:rsidRDefault="00A160B8" w:rsidP="00A160B8">
      <w:pPr>
        <w:pStyle w:val="EndNoteBibliography"/>
        <w:rPr>
          <w:noProof/>
        </w:rPr>
      </w:pPr>
    </w:p>
    <w:p w14:paraId="370182ED" w14:textId="4230E223" w:rsidR="00A160B8" w:rsidRPr="00A160B8" w:rsidRDefault="00A160B8" w:rsidP="00A160B8">
      <w:pPr>
        <w:pStyle w:val="EndNoteBibliography"/>
        <w:ind w:left="720" w:hanging="720"/>
        <w:rPr>
          <w:noProof/>
        </w:rPr>
      </w:pPr>
      <w:r w:rsidRPr="00A160B8">
        <w:rPr>
          <w:noProof/>
        </w:rPr>
        <w:t xml:space="preserve">Pronk, T., et al. (2022). Methods to split cognitive task data for estimating split-half reliability: A comprehensive review and systematic assessment. </w:t>
      </w:r>
      <w:r w:rsidRPr="00A160B8">
        <w:rPr>
          <w:i/>
          <w:noProof/>
        </w:rPr>
        <w:t>Psychonomic Bulletin &amp; Review, 29</w:t>
      </w:r>
      <w:r w:rsidRPr="00A160B8">
        <w:rPr>
          <w:noProof/>
        </w:rPr>
        <w:t xml:space="preserve">(1), 44-54. </w:t>
      </w:r>
      <w:hyperlink r:id="rId75" w:history="1">
        <w:r w:rsidRPr="00A160B8">
          <w:rPr>
            <w:rStyle w:val="ac"/>
            <w:noProof/>
          </w:rPr>
          <w:t>https://doi.org/10.3758/s13423-021-01948-3</w:t>
        </w:r>
      </w:hyperlink>
      <w:r w:rsidRPr="00A160B8">
        <w:rPr>
          <w:noProof/>
        </w:rPr>
        <w:t xml:space="preserve"> </w:t>
      </w:r>
    </w:p>
    <w:p w14:paraId="7349B469" w14:textId="77777777" w:rsidR="00A160B8" w:rsidRPr="00A160B8" w:rsidRDefault="00A160B8" w:rsidP="00A160B8">
      <w:pPr>
        <w:pStyle w:val="EndNoteBibliography"/>
        <w:rPr>
          <w:noProof/>
        </w:rPr>
      </w:pPr>
    </w:p>
    <w:p w14:paraId="12111A5A" w14:textId="0B4D1FB2" w:rsidR="00A160B8" w:rsidRPr="00A160B8" w:rsidRDefault="00A160B8" w:rsidP="00A160B8">
      <w:pPr>
        <w:pStyle w:val="EndNoteBibliography"/>
        <w:ind w:left="720" w:hanging="720"/>
        <w:rPr>
          <w:noProof/>
        </w:rPr>
      </w:pPr>
      <w:r w:rsidRPr="00A160B8">
        <w:rPr>
          <w:noProof/>
        </w:rPr>
        <w:lastRenderedPageBreak/>
        <w:t xml:space="preserve">Qian, H., et al. (2020). Prioritised self-referential processing is modulated by emotional arousal. </w:t>
      </w:r>
      <w:r w:rsidRPr="00A160B8">
        <w:rPr>
          <w:i/>
          <w:noProof/>
        </w:rPr>
        <w:t>Quarterly journal of experimental psychology, 73</w:t>
      </w:r>
      <w:r w:rsidRPr="00A160B8">
        <w:rPr>
          <w:noProof/>
        </w:rPr>
        <w:t xml:space="preserve">(5), 688-697. </w:t>
      </w:r>
      <w:hyperlink r:id="rId76" w:history="1">
        <w:r w:rsidRPr="00A160B8">
          <w:rPr>
            <w:rStyle w:val="ac"/>
            <w:noProof/>
          </w:rPr>
          <w:t>https://doi.org/10.1177/1747021819892158</w:t>
        </w:r>
      </w:hyperlink>
      <w:r w:rsidRPr="00A160B8">
        <w:rPr>
          <w:noProof/>
        </w:rPr>
        <w:t xml:space="preserve"> </w:t>
      </w:r>
    </w:p>
    <w:p w14:paraId="0F0264E1" w14:textId="77777777" w:rsidR="00A160B8" w:rsidRPr="00A160B8" w:rsidRDefault="00A160B8" w:rsidP="00A160B8">
      <w:pPr>
        <w:pStyle w:val="EndNoteBibliography"/>
        <w:rPr>
          <w:noProof/>
        </w:rPr>
      </w:pPr>
    </w:p>
    <w:p w14:paraId="09F556B9" w14:textId="077F3C4E" w:rsidR="00A160B8" w:rsidRPr="00A160B8" w:rsidRDefault="00A160B8" w:rsidP="00A160B8">
      <w:pPr>
        <w:pStyle w:val="EndNoteBibliography"/>
        <w:ind w:left="720" w:hanging="720"/>
        <w:rPr>
          <w:noProof/>
        </w:rPr>
      </w:pPr>
      <w:r w:rsidRPr="00A160B8">
        <w:rPr>
          <w:noProof/>
        </w:rPr>
        <w:t xml:space="preserve">R Core Team. (2023). R: A Language and Environment for Statistical Computing. </w:t>
      </w:r>
      <w:hyperlink r:id="rId77" w:history="1">
        <w:r w:rsidRPr="00A160B8">
          <w:rPr>
            <w:rStyle w:val="ac"/>
            <w:noProof/>
          </w:rPr>
          <w:t>https://www.R-project.org/</w:t>
        </w:r>
      </w:hyperlink>
      <w:r w:rsidRPr="00A160B8">
        <w:rPr>
          <w:noProof/>
        </w:rPr>
        <w:t xml:space="preserve"> </w:t>
      </w:r>
    </w:p>
    <w:p w14:paraId="13C09B7A" w14:textId="77777777" w:rsidR="00A160B8" w:rsidRPr="00A160B8" w:rsidRDefault="00A160B8" w:rsidP="00A160B8">
      <w:pPr>
        <w:pStyle w:val="EndNoteBibliography"/>
        <w:rPr>
          <w:noProof/>
        </w:rPr>
      </w:pPr>
    </w:p>
    <w:p w14:paraId="639B85FA" w14:textId="77777777" w:rsidR="00A160B8" w:rsidRPr="00A160B8" w:rsidRDefault="00A160B8" w:rsidP="00A160B8">
      <w:pPr>
        <w:pStyle w:val="EndNoteBibliography"/>
        <w:ind w:left="720" w:hanging="720"/>
        <w:rPr>
          <w:noProof/>
        </w:rPr>
      </w:pPr>
      <w:r w:rsidRPr="00A160B8">
        <w:rPr>
          <w:noProof/>
        </w:rPr>
        <w:t xml:space="preserve">Rad, M.S., et al. (2018). Toward a psychology of Homo sapiens: Making psychological science more representative of the human population. </w:t>
      </w:r>
      <w:r w:rsidRPr="00A160B8">
        <w:rPr>
          <w:i/>
          <w:noProof/>
        </w:rPr>
        <w:t>Proceedings of the National Academy of Sciences, 115</w:t>
      </w:r>
      <w:r w:rsidRPr="00A160B8">
        <w:rPr>
          <w:noProof/>
        </w:rPr>
        <w:t xml:space="preserve">(45), 11401-11405. </w:t>
      </w:r>
    </w:p>
    <w:p w14:paraId="39BE5259" w14:textId="77777777" w:rsidR="00A160B8" w:rsidRPr="00A160B8" w:rsidRDefault="00A160B8" w:rsidP="00A160B8">
      <w:pPr>
        <w:pStyle w:val="EndNoteBibliography"/>
        <w:rPr>
          <w:noProof/>
        </w:rPr>
      </w:pPr>
    </w:p>
    <w:p w14:paraId="34F8B7D5" w14:textId="77777777" w:rsidR="00A160B8" w:rsidRPr="00A160B8" w:rsidRDefault="00A160B8" w:rsidP="00A160B8">
      <w:pPr>
        <w:pStyle w:val="EndNoteBibliography"/>
        <w:ind w:left="720" w:hanging="720"/>
        <w:rPr>
          <w:noProof/>
        </w:rPr>
      </w:pPr>
      <w:r w:rsidRPr="00A160B8">
        <w:rPr>
          <w:noProof/>
        </w:rPr>
        <w:t xml:space="preserve">Ratcliff, R. (1978). A theory of memory retrieval. </w:t>
      </w:r>
      <w:r w:rsidRPr="00A160B8">
        <w:rPr>
          <w:i/>
          <w:noProof/>
        </w:rPr>
        <w:t>Psychological review, 85</w:t>
      </w:r>
      <w:r w:rsidRPr="00A160B8">
        <w:rPr>
          <w:noProof/>
        </w:rPr>
        <w:t xml:space="preserve">(2), 59. </w:t>
      </w:r>
    </w:p>
    <w:p w14:paraId="5BC91ABE" w14:textId="77777777" w:rsidR="00A160B8" w:rsidRPr="00A160B8" w:rsidRDefault="00A160B8" w:rsidP="00A160B8">
      <w:pPr>
        <w:pStyle w:val="EndNoteBibliography"/>
        <w:rPr>
          <w:noProof/>
        </w:rPr>
      </w:pPr>
    </w:p>
    <w:p w14:paraId="0D4E431D" w14:textId="77777777" w:rsidR="00A160B8" w:rsidRPr="00A160B8" w:rsidRDefault="00A160B8" w:rsidP="00A160B8">
      <w:pPr>
        <w:pStyle w:val="EndNoteBibliography"/>
        <w:ind w:left="720" w:hanging="720"/>
        <w:rPr>
          <w:noProof/>
        </w:rPr>
      </w:pPr>
      <w:r w:rsidRPr="00A160B8">
        <w:rPr>
          <w:noProof/>
        </w:rPr>
        <w:t xml:space="preserve">Ratcliff, R., et al. (2016). Diffusion decision model: Current issues and history. </w:t>
      </w:r>
      <w:r w:rsidRPr="00A160B8">
        <w:rPr>
          <w:i/>
          <w:noProof/>
        </w:rPr>
        <w:t>Trends in cognitive sciences, 20</w:t>
      </w:r>
      <w:r w:rsidRPr="00A160B8">
        <w:rPr>
          <w:noProof/>
        </w:rPr>
        <w:t xml:space="preserve">(4), 260-281. </w:t>
      </w:r>
    </w:p>
    <w:p w14:paraId="2D3B4F6C" w14:textId="77777777" w:rsidR="00A160B8" w:rsidRPr="00A160B8" w:rsidRDefault="00A160B8" w:rsidP="00A160B8">
      <w:pPr>
        <w:pStyle w:val="EndNoteBibliography"/>
        <w:rPr>
          <w:noProof/>
        </w:rPr>
      </w:pPr>
    </w:p>
    <w:p w14:paraId="441C790F" w14:textId="65964051" w:rsidR="00A160B8" w:rsidRPr="00A160B8" w:rsidRDefault="00A160B8" w:rsidP="00A160B8">
      <w:pPr>
        <w:pStyle w:val="EndNoteBibliography"/>
        <w:ind w:left="720" w:hanging="720"/>
        <w:rPr>
          <w:noProof/>
        </w:rPr>
      </w:pPr>
      <w:r w:rsidRPr="00A160B8">
        <w:rPr>
          <w:noProof/>
        </w:rPr>
        <w:t xml:space="preserve">Revelle, W.R. (2017). psych: Procedures for personality and psychological research. </w:t>
      </w:r>
      <w:hyperlink r:id="rId78" w:history="1">
        <w:r w:rsidRPr="00A160B8">
          <w:rPr>
            <w:rStyle w:val="ac"/>
            <w:noProof/>
          </w:rPr>
          <w:t>https://CRAN.R-project.org/package=psych</w:t>
        </w:r>
      </w:hyperlink>
      <w:r w:rsidRPr="00A160B8">
        <w:rPr>
          <w:noProof/>
        </w:rPr>
        <w:t xml:space="preserve"> </w:t>
      </w:r>
    </w:p>
    <w:p w14:paraId="7597EBEE" w14:textId="77777777" w:rsidR="00A160B8" w:rsidRPr="00A160B8" w:rsidRDefault="00A160B8" w:rsidP="00A160B8">
      <w:pPr>
        <w:pStyle w:val="EndNoteBibliography"/>
        <w:rPr>
          <w:noProof/>
        </w:rPr>
      </w:pPr>
    </w:p>
    <w:p w14:paraId="04137053" w14:textId="2610A39D" w:rsidR="00A160B8" w:rsidRPr="00A160B8" w:rsidRDefault="00A160B8" w:rsidP="00A160B8">
      <w:pPr>
        <w:pStyle w:val="EndNoteBibliography"/>
        <w:ind w:left="720" w:hanging="720"/>
        <w:rPr>
          <w:noProof/>
        </w:rPr>
      </w:pPr>
      <w:r w:rsidRPr="00A160B8">
        <w:rPr>
          <w:noProof/>
        </w:rPr>
        <w:t xml:space="preserve">Rogers, T.B., et al. (1977, Sep). Self-reference and the encoding of personal information. </w:t>
      </w:r>
      <w:r w:rsidRPr="00A160B8">
        <w:rPr>
          <w:i/>
          <w:noProof/>
        </w:rPr>
        <w:t>J Pers Soc Psychol, 35</w:t>
      </w:r>
      <w:r w:rsidRPr="00A160B8">
        <w:rPr>
          <w:noProof/>
        </w:rPr>
        <w:t xml:space="preserve">(9), 677-688. </w:t>
      </w:r>
      <w:hyperlink r:id="rId79" w:history="1">
        <w:r w:rsidRPr="00A160B8">
          <w:rPr>
            <w:rStyle w:val="ac"/>
            <w:noProof/>
          </w:rPr>
          <w:t>https://doi.org/10.1037//0022-3514.35.9.677</w:t>
        </w:r>
      </w:hyperlink>
      <w:r w:rsidRPr="00A160B8">
        <w:rPr>
          <w:noProof/>
        </w:rPr>
        <w:t xml:space="preserve"> </w:t>
      </w:r>
    </w:p>
    <w:p w14:paraId="491893EE" w14:textId="77777777" w:rsidR="00A160B8" w:rsidRPr="00A160B8" w:rsidRDefault="00A160B8" w:rsidP="00A160B8">
      <w:pPr>
        <w:pStyle w:val="EndNoteBibliography"/>
        <w:rPr>
          <w:noProof/>
        </w:rPr>
      </w:pPr>
    </w:p>
    <w:p w14:paraId="784720A5" w14:textId="5080757B" w:rsidR="00A160B8" w:rsidRPr="00A160B8" w:rsidRDefault="00A160B8" w:rsidP="00A160B8">
      <w:pPr>
        <w:pStyle w:val="EndNoteBibliography"/>
        <w:ind w:left="720" w:hanging="720"/>
        <w:rPr>
          <w:noProof/>
        </w:rPr>
      </w:pPr>
      <w:r w:rsidRPr="00A160B8">
        <w:rPr>
          <w:noProof/>
        </w:rPr>
        <w:t xml:space="preserve">Schäfer, S., &amp; Frings, C. (2019). Understanding self-prioritisation: The prioritisation of self-relevant stimuli and its relation to the individual self-esteem. </w:t>
      </w:r>
      <w:r w:rsidRPr="00A160B8">
        <w:rPr>
          <w:i/>
          <w:noProof/>
        </w:rPr>
        <w:t>Journal of cognitive psychology, 31</w:t>
      </w:r>
      <w:r w:rsidRPr="00A160B8">
        <w:rPr>
          <w:noProof/>
        </w:rPr>
        <w:t xml:space="preserve">(8), 813-824. </w:t>
      </w:r>
      <w:hyperlink r:id="rId80" w:history="1">
        <w:r w:rsidRPr="00A160B8">
          <w:rPr>
            <w:rStyle w:val="ac"/>
            <w:noProof/>
          </w:rPr>
          <w:t>https://doi.org/10.1080/20445911.2019.1686393</w:t>
        </w:r>
      </w:hyperlink>
      <w:r w:rsidRPr="00A160B8">
        <w:rPr>
          <w:noProof/>
        </w:rPr>
        <w:t xml:space="preserve"> </w:t>
      </w:r>
    </w:p>
    <w:p w14:paraId="62E0FA5D" w14:textId="77777777" w:rsidR="00A160B8" w:rsidRPr="00A160B8" w:rsidRDefault="00A160B8" w:rsidP="00A160B8">
      <w:pPr>
        <w:pStyle w:val="EndNoteBibliography"/>
        <w:rPr>
          <w:noProof/>
        </w:rPr>
      </w:pPr>
    </w:p>
    <w:p w14:paraId="5BD598E0" w14:textId="32D179EA" w:rsidR="00A160B8" w:rsidRPr="00A160B8" w:rsidRDefault="00A160B8" w:rsidP="00A160B8">
      <w:pPr>
        <w:pStyle w:val="EndNoteBibliography"/>
        <w:ind w:left="720" w:hanging="720"/>
        <w:rPr>
          <w:noProof/>
        </w:rPr>
      </w:pPr>
      <w:r w:rsidRPr="00A160B8">
        <w:rPr>
          <w:noProof/>
        </w:rPr>
        <w:t xml:space="preserve">Shapiro, K.L., et al. (1997). Personal names and the attentional blink: a visual "cocktail party" effect. </w:t>
      </w:r>
      <w:r w:rsidRPr="00A160B8">
        <w:rPr>
          <w:i/>
          <w:noProof/>
        </w:rPr>
        <w:t>J Exp Psychol Hum Percept Perform, 23</w:t>
      </w:r>
      <w:r w:rsidRPr="00A160B8">
        <w:rPr>
          <w:noProof/>
        </w:rPr>
        <w:t xml:space="preserve">(2), 504-514. </w:t>
      </w:r>
      <w:hyperlink r:id="rId81" w:history="1">
        <w:r w:rsidRPr="00A160B8">
          <w:rPr>
            <w:rStyle w:val="ac"/>
            <w:noProof/>
          </w:rPr>
          <w:t>https://doi.org/10.1037//0096-1523.23.2.504</w:t>
        </w:r>
      </w:hyperlink>
      <w:r w:rsidRPr="00A160B8">
        <w:rPr>
          <w:noProof/>
        </w:rPr>
        <w:t xml:space="preserve"> </w:t>
      </w:r>
    </w:p>
    <w:p w14:paraId="15E80251" w14:textId="77777777" w:rsidR="00A160B8" w:rsidRPr="00A160B8" w:rsidRDefault="00A160B8" w:rsidP="00A160B8">
      <w:pPr>
        <w:pStyle w:val="EndNoteBibliography"/>
        <w:rPr>
          <w:noProof/>
        </w:rPr>
      </w:pPr>
    </w:p>
    <w:p w14:paraId="1FA7164B" w14:textId="77777777" w:rsidR="00A160B8" w:rsidRPr="00A160B8" w:rsidRDefault="00A160B8" w:rsidP="00A160B8">
      <w:pPr>
        <w:pStyle w:val="EndNoteBibliography"/>
        <w:ind w:left="720" w:hanging="720"/>
        <w:rPr>
          <w:noProof/>
        </w:rPr>
      </w:pPr>
      <w:r w:rsidRPr="00A160B8">
        <w:rPr>
          <w:noProof/>
        </w:rPr>
        <w:t xml:space="preserve">Shinn, M., et al. (2020). A flexible framework for simulating and fitting generalized drift-diffusion models. </w:t>
      </w:r>
      <w:r w:rsidRPr="00A160B8">
        <w:rPr>
          <w:i/>
          <w:noProof/>
        </w:rPr>
        <w:t>ELife, 9</w:t>
      </w:r>
      <w:r w:rsidRPr="00A160B8">
        <w:rPr>
          <w:noProof/>
        </w:rPr>
        <w:t xml:space="preserve">, e56938. </w:t>
      </w:r>
    </w:p>
    <w:p w14:paraId="1FF8D02B" w14:textId="77777777" w:rsidR="00A160B8" w:rsidRPr="00A160B8" w:rsidRDefault="00A160B8" w:rsidP="00A160B8">
      <w:pPr>
        <w:pStyle w:val="EndNoteBibliography"/>
        <w:rPr>
          <w:noProof/>
        </w:rPr>
      </w:pPr>
    </w:p>
    <w:p w14:paraId="4995B665" w14:textId="77777777" w:rsidR="00A160B8" w:rsidRPr="00A160B8" w:rsidRDefault="00A160B8" w:rsidP="00A160B8">
      <w:pPr>
        <w:pStyle w:val="EndNoteBibliography"/>
        <w:ind w:left="720" w:hanging="720"/>
        <w:rPr>
          <w:noProof/>
        </w:rPr>
      </w:pPr>
      <w:r w:rsidRPr="00A160B8">
        <w:rPr>
          <w:noProof/>
        </w:rPr>
        <w:t xml:space="preserve">Siegelman, N., et al. (2017). Measuring individual differences in statistical learning: Current pitfalls and possible solutions. </w:t>
      </w:r>
      <w:r w:rsidRPr="00A160B8">
        <w:rPr>
          <w:i/>
          <w:noProof/>
        </w:rPr>
        <w:t>Behavior Research Methods, 49</w:t>
      </w:r>
      <w:r w:rsidRPr="00A160B8">
        <w:rPr>
          <w:noProof/>
        </w:rPr>
        <w:t xml:space="preserve">, 418-432. </w:t>
      </w:r>
    </w:p>
    <w:p w14:paraId="31C91A29" w14:textId="77777777" w:rsidR="00A160B8" w:rsidRPr="00A160B8" w:rsidRDefault="00A160B8" w:rsidP="00A160B8">
      <w:pPr>
        <w:pStyle w:val="EndNoteBibliography"/>
        <w:rPr>
          <w:noProof/>
        </w:rPr>
      </w:pPr>
    </w:p>
    <w:p w14:paraId="26A08E96" w14:textId="092A60B4" w:rsidR="00A160B8" w:rsidRPr="00A160B8" w:rsidRDefault="00A160B8" w:rsidP="00A160B8">
      <w:pPr>
        <w:pStyle w:val="EndNoteBibliography"/>
        <w:ind w:left="720" w:hanging="720"/>
        <w:rPr>
          <w:noProof/>
        </w:rPr>
      </w:pPr>
      <w:r w:rsidRPr="00A160B8">
        <w:rPr>
          <w:noProof/>
        </w:rPr>
        <w:t xml:space="preserve">Stoeber, J., &amp; Eysenck, M.W. (2008). Perfectionism and efficiency: Accuracy, response bias, and invested time in proof-reading performance. </w:t>
      </w:r>
      <w:r w:rsidRPr="00A160B8">
        <w:rPr>
          <w:i/>
          <w:noProof/>
        </w:rPr>
        <w:t>Journal of research in personality, 42</w:t>
      </w:r>
      <w:r w:rsidRPr="00A160B8">
        <w:rPr>
          <w:noProof/>
        </w:rPr>
        <w:t xml:space="preserve">(6), 1673-1678. </w:t>
      </w:r>
      <w:hyperlink r:id="rId82" w:history="1">
        <w:r w:rsidRPr="00A160B8">
          <w:rPr>
            <w:rStyle w:val="ac"/>
            <w:noProof/>
          </w:rPr>
          <w:t>https://doi.org/10.1016/j.jrp.2008.08.001</w:t>
        </w:r>
      </w:hyperlink>
      <w:r w:rsidRPr="00A160B8">
        <w:rPr>
          <w:noProof/>
        </w:rPr>
        <w:t xml:space="preserve"> </w:t>
      </w:r>
    </w:p>
    <w:p w14:paraId="7FA0C659" w14:textId="77777777" w:rsidR="00A160B8" w:rsidRPr="00A160B8" w:rsidRDefault="00A160B8" w:rsidP="00A160B8">
      <w:pPr>
        <w:pStyle w:val="EndNoteBibliography"/>
        <w:rPr>
          <w:noProof/>
        </w:rPr>
      </w:pPr>
    </w:p>
    <w:p w14:paraId="72578B3D" w14:textId="283A16B4" w:rsidR="00A160B8" w:rsidRPr="00A160B8" w:rsidRDefault="00A160B8" w:rsidP="00A160B8">
      <w:pPr>
        <w:pStyle w:val="EndNoteBibliography"/>
        <w:ind w:left="720" w:hanging="720"/>
        <w:rPr>
          <w:noProof/>
        </w:rPr>
      </w:pPr>
      <w:r w:rsidRPr="00A160B8">
        <w:rPr>
          <w:noProof/>
        </w:rPr>
        <w:t xml:space="preserve">Strachan, J.W., et al. (2020). It goes with the territory: Ownership across spatial boundaries. </w:t>
      </w:r>
      <w:r w:rsidRPr="00A160B8">
        <w:rPr>
          <w:i/>
          <w:noProof/>
        </w:rPr>
        <w:t>Journal of Experimental Psychology: Human Perception and Performance, 46</w:t>
      </w:r>
      <w:r w:rsidRPr="00A160B8">
        <w:rPr>
          <w:noProof/>
        </w:rPr>
        <w:t xml:space="preserve">(8), 789. </w:t>
      </w:r>
      <w:hyperlink r:id="rId83" w:history="1">
        <w:r w:rsidRPr="00A160B8">
          <w:rPr>
            <w:rStyle w:val="ac"/>
            <w:noProof/>
          </w:rPr>
          <w:t>https://doi.org/10.1037/xhp0000742</w:t>
        </w:r>
      </w:hyperlink>
      <w:r w:rsidRPr="00A160B8">
        <w:rPr>
          <w:noProof/>
        </w:rPr>
        <w:t xml:space="preserve"> </w:t>
      </w:r>
    </w:p>
    <w:p w14:paraId="58CD790C" w14:textId="77777777" w:rsidR="00A160B8" w:rsidRPr="00A160B8" w:rsidRDefault="00A160B8" w:rsidP="00A160B8">
      <w:pPr>
        <w:pStyle w:val="EndNoteBibliography"/>
        <w:rPr>
          <w:noProof/>
        </w:rPr>
      </w:pPr>
    </w:p>
    <w:p w14:paraId="20120B5A" w14:textId="47EAEB3E" w:rsidR="00A160B8" w:rsidRPr="00A160B8" w:rsidRDefault="00A160B8" w:rsidP="00A160B8">
      <w:pPr>
        <w:pStyle w:val="EndNoteBibliography"/>
        <w:ind w:left="720" w:hanging="720"/>
        <w:rPr>
          <w:noProof/>
        </w:rPr>
      </w:pPr>
      <w:r w:rsidRPr="00A160B8">
        <w:rPr>
          <w:noProof/>
        </w:rPr>
        <w:lastRenderedPageBreak/>
        <w:t xml:space="preserve">Sui, J., et al. (2012). Perceptual effects of social salience: Evidence from self-prioritization effects on perceptual matching. </w:t>
      </w:r>
      <w:r w:rsidRPr="00A160B8">
        <w:rPr>
          <w:i/>
          <w:noProof/>
        </w:rPr>
        <w:t>Journal of experimental psychology. Human perception and performance, 38</w:t>
      </w:r>
      <w:r w:rsidRPr="00A160B8">
        <w:rPr>
          <w:noProof/>
        </w:rPr>
        <w:t xml:space="preserve">(5), 1105-1117. </w:t>
      </w:r>
      <w:hyperlink r:id="rId84" w:history="1">
        <w:r w:rsidRPr="00A160B8">
          <w:rPr>
            <w:rStyle w:val="ac"/>
            <w:noProof/>
          </w:rPr>
          <w:t>https://doi.org/10.1037/a0029792</w:t>
        </w:r>
      </w:hyperlink>
      <w:r w:rsidRPr="00A160B8">
        <w:rPr>
          <w:noProof/>
        </w:rPr>
        <w:t xml:space="preserve"> </w:t>
      </w:r>
    </w:p>
    <w:p w14:paraId="0FFFCE9F" w14:textId="77777777" w:rsidR="00A160B8" w:rsidRPr="00A160B8" w:rsidRDefault="00A160B8" w:rsidP="00A160B8">
      <w:pPr>
        <w:pStyle w:val="EndNoteBibliography"/>
        <w:rPr>
          <w:noProof/>
        </w:rPr>
      </w:pPr>
    </w:p>
    <w:p w14:paraId="0497D8C4" w14:textId="2F0388BF" w:rsidR="00A160B8" w:rsidRPr="00A160B8" w:rsidRDefault="00A160B8" w:rsidP="00A160B8">
      <w:pPr>
        <w:pStyle w:val="EndNoteBibliography"/>
        <w:ind w:left="720" w:hanging="720"/>
        <w:rPr>
          <w:noProof/>
        </w:rPr>
      </w:pPr>
      <w:r w:rsidRPr="00A160B8">
        <w:rPr>
          <w:noProof/>
        </w:rPr>
        <w:t xml:space="preserve">Sui, J., &amp; Humphreys, G.W. (2013, Nov). Self-referential processing is distinct from semantic elaboration: Evidence from long-term memory effects in a patient with amnesia and semantic impairments. </w:t>
      </w:r>
      <w:r w:rsidRPr="00A160B8">
        <w:rPr>
          <w:i/>
          <w:noProof/>
        </w:rPr>
        <w:t>Neuropsychologia, 51</w:t>
      </w:r>
      <w:r w:rsidRPr="00A160B8">
        <w:rPr>
          <w:noProof/>
        </w:rPr>
        <w:t xml:space="preserve">(13), 2663-2673. </w:t>
      </w:r>
      <w:hyperlink r:id="rId85" w:history="1">
        <w:r w:rsidRPr="00A160B8">
          <w:rPr>
            <w:rStyle w:val="ac"/>
            <w:noProof/>
          </w:rPr>
          <w:t>https://doi.org/10.1016/j.neuropsychologia.2013.07.025</w:t>
        </w:r>
      </w:hyperlink>
      <w:r w:rsidRPr="00A160B8">
        <w:rPr>
          <w:noProof/>
        </w:rPr>
        <w:t xml:space="preserve"> </w:t>
      </w:r>
    </w:p>
    <w:p w14:paraId="18612924" w14:textId="77777777" w:rsidR="00A160B8" w:rsidRPr="00A160B8" w:rsidRDefault="00A160B8" w:rsidP="00A160B8">
      <w:pPr>
        <w:pStyle w:val="EndNoteBibliography"/>
        <w:rPr>
          <w:noProof/>
        </w:rPr>
      </w:pPr>
    </w:p>
    <w:p w14:paraId="3FA6079F" w14:textId="0817E1F6" w:rsidR="00A160B8" w:rsidRPr="00A160B8" w:rsidRDefault="00A160B8" w:rsidP="00A160B8">
      <w:pPr>
        <w:pStyle w:val="EndNoteBibliography"/>
        <w:ind w:left="720" w:hanging="720"/>
        <w:rPr>
          <w:noProof/>
        </w:rPr>
      </w:pPr>
      <w:r w:rsidRPr="00A160B8">
        <w:rPr>
          <w:noProof/>
        </w:rPr>
        <w:t xml:space="preserve">Sui, J., &amp; Humphreys, G.W. (2017). The self survives extinction: Self-association biases attention in patients with visual extinction. </w:t>
      </w:r>
      <w:r w:rsidRPr="00A160B8">
        <w:rPr>
          <w:i/>
          <w:noProof/>
        </w:rPr>
        <w:t>Cortex, 95</w:t>
      </w:r>
      <w:r w:rsidRPr="00A160B8">
        <w:rPr>
          <w:noProof/>
        </w:rPr>
        <w:t xml:space="preserve">, 248-256. </w:t>
      </w:r>
      <w:hyperlink r:id="rId86" w:history="1">
        <w:r w:rsidRPr="00A160B8">
          <w:rPr>
            <w:rStyle w:val="ac"/>
            <w:noProof/>
          </w:rPr>
          <w:t>https://doi.org/10.1016/j.cortex.2017.08.006</w:t>
        </w:r>
      </w:hyperlink>
      <w:r w:rsidRPr="00A160B8">
        <w:rPr>
          <w:noProof/>
        </w:rPr>
        <w:t xml:space="preserve"> </w:t>
      </w:r>
    </w:p>
    <w:p w14:paraId="2F4396C4" w14:textId="77777777" w:rsidR="00A160B8" w:rsidRPr="00A160B8" w:rsidRDefault="00A160B8" w:rsidP="00A160B8">
      <w:pPr>
        <w:pStyle w:val="EndNoteBibliography"/>
        <w:rPr>
          <w:noProof/>
        </w:rPr>
      </w:pPr>
    </w:p>
    <w:p w14:paraId="768410FA" w14:textId="11999111" w:rsidR="00A160B8" w:rsidRPr="00A160B8" w:rsidRDefault="00A160B8" w:rsidP="00A160B8">
      <w:pPr>
        <w:pStyle w:val="EndNoteBibliography"/>
        <w:ind w:left="720" w:hanging="720"/>
        <w:rPr>
          <w:noProof/>
        </w:rPr>
      </w:pPr>
      <w:r w:rsidRPr="00A160B8">
        <w:rPr>
          <w:noProof/>
        </w:rPr>
        <w:t xml:space="preserve">Svensson, S.L., et al. (2022). More or less of me and you: self-relevance augments the effects of item probability on stimulus prioritization. </w:t>
      </w:r>
      <w:r w:rsidRPr="00A160B8">
        <w:rPr>
          <w:i/>
          <w:noProof/>
        </w:rPr>
        <w:t>Psychological Research, 86</w:t>
      </w:r>
      <w:r w:rsidRPr="00A160B8">
        <w:rPr>
          <w:noProof/>
        </w:rPr>
        <w:t xml:space="preserve">(4), 1145-1164. </w:t>
      </w:r>
      <w:hyperlink r:id="rId87" w:history="1">
        <w:r w:rsidRPr="00A160B8">
          <w:rPr>
            <w:rStyle w:val="ac"/>
            <w:noProof/>
          </w:rPr>
          <w:t>https://doi.org/10.1007/s00426-021-01562-x</w:t>
        </w:r>
      </w:hyperlink>
      <w:r w:rsidRPr="00A160B8">
        <w:rPr>
          <w:noProof/>
        </w:rPr>
        <w:t xml:space="preserve"> </w:t>
      </w:r>
    </w:p>
    <w:p w14:paraId="788A778B" w14:textId="77777777" w:rsidR="00A160B8" w:rsidRPr="00A160B8" w:rsidRDefault="00A160B8" w:rsidP="00A160B8">
      <w:pPr>
        <w:pStyle w:val="EndNoteBibliography"/>
        <w:rPr>
          <w:noProof/>
        </w:rPr>
      </w:pPr>
    </w:p>
    <w:p w14:paraId="74C9CD16" w14:textId="3532EEE8" w:rsidR="00A160B8" w:rsidRPr="00A160B8" w:rsidRDefault="00A160B8" w:rsidP="00A160B8">
      <w:pPr>
        <w:pStyle w:val="EndNoteBibliography"/>
        <w:ind w:left="720" w:hanging="720"/>
        <w:rPr>
          <w:noProof/>
        </w:rPr>
      </w:pPr>
      <w:r w:rsidRPr="00A160B8">
        <w:rPr>
          <w:noProof/>
        </w:rPr>
        <w:t xml:space="preserve">Symons, C.S., &amp; Johnson, B.T. (1997, May). The self-reference effect in memory: a meta-analysis. </w:t>
      </w:r>
      <w:r w:rsidRPr="00A160B8">
        <w:rPr>
          <w:i/>
          <w:noProof/>
        </w:rPr>
        <w:t>Psychological Bulletin, 121</w:t>
      </w:r>
      <w:r w:rsidRPr="00A160B8">
        <w:rPr>
          <w:noProof/>
        </w:rPr>
        <w:t xml:space="preserve">(3), 371-394. </w:t>
      </w:r>
      <w:hyperlink r:id="rId88" w:history="1">
        <w:r w:rsidRPr="00A160B8">
          <w:rPr>
            <w:rStyle w:val="ac"/>
            <w:noProof/>
          </w:rPr>
          <w:t>https://doi.org/10.1037/0033-2909.121.3.371</w:t>
        </w:r>
      </w:hyperlink>
      <w:r w:rsidRPr="00A160B8">
        <w:rPr>
          <w:noProof/>
        </w:rPr>
        <w:t xml:space="preserve"> </w:t>
      </w:r>
    </w:p>
    <w:p w14:paraId="78C032C6" w14:textId="77777777" w:rsidR="00A160B8" w:rsidRPr="00A160B8" w:rsidRDefault="00A160B8" w:rsidP="00A160B8">
      <w:pPr>
        <w:pStyle w:val="EndNoteBibliography"/>
        <w:rPr>
          <w:noProof/>
        </w:rPr>
      </w:pPr>
    </w:p>
    <w:p w14:paraId="4F423B3D" w14:textId="1EC3549E" w:rsidR="00A160B8" w:rsidRPr="00A160B8" w:rsidRDefault="00A160B8" w:rsidP="00A160B8">
      <w:pPr>
        <w:pStyle w:val="EndNoteBibliography"/>
        <w:ind w:left="720" w:hanging="720"/>
        <w:rPr>
          <w:noProof/>
        </w:rPr>
      </w:pPr>
      <w:r w:rsidRPr="00A160B8">
        <w:rPr>
          <w:noProof/>
        </w:rPr>
        <w:t xml:space="preserve">Turk, D.J., et al. (2002). Mike or me? Self-recognition in a split-brain patient. </w:t>
      </w:r>
      <w:r w:rsidRPr="00A160B8">
        <w:rPr>
          <w:i/>
          <w:noProof/>
        </w:rPr>
        <w:t>Nature neuroscience, 5</w:t>
      </w:r>
      <w:r w:rsidRPr="00A160B8">
        <w:rPr>
          <w:noProof/>
        </w:rPr>
        <w:t xml:space="preserve">(9), 841-842. </w:t>
      </w:r>
      <w:hyperlink r:id="rId89" w:history="1">
        <w:r w:rsidRPr="00A160B8">
          <w:rPr>
            <w:rStyle w:val="ac"/>
            <w:noProof/>
          </w:rPr>
          <w:t>https://doi.org/10.1038/nn907</w:t>
        </w:r>
      </w:hyperlink>
      <w:r w:rsidRPr="00A160B8">
        <w:rPr>
          <w:noProof/>
        </w:rPr>
        <w:t xml:space="preserve"> </w:t>
      </w:r>
    </w:p>
    <w:p w14:paraId="5BB21488" w14:textId="77777777" w:rsidR="00A160B8" w:rsidRPr="00A160B8" w:rsidRDefault="00A160B8" w:rsidP="00A160B8">
      <w:pPr>
        <w:pStyle w:val="EndNoteBibliography"/>
        <w:rPr>
          <w:noProof/>
        </w:rPr>
      </w:pPr>
    </w:p>
    <w:p w14:paraId="5558E48B" w14:textId="77777777" w:rsidR="00A160B8" w:rsidRPr="00A160B8" w:rsidRDefault="00A160B8" w:rsidP="00A160B8">
      <w:pPr>
        <w:pStyle w:val="EndNoteBibliography"/>
        <w:ind w:left="720" w:hanging="720"/>
        <w:rPr>
          <w:noProof/>
        </w:rPr>
      </w:pPr>
      <w:r w:rsidRPr="00A160B8">
        <w:rPr>
          <w:noProof/>
        </w:rPr>
        <w:t xml:space="preserve">Wabersich, D., &amp; Vandekerckhove, J. (2014). The RWiener Package: an R Package Providing Distribution Functions for the Wiener Diffusion Model. </w:t>
      </w:r>
      <w:r w:rsidRPr="00A160B8">
        <w:rPr>
          <w:i/>
          <w:noProof/>
        </w:rPr>
        <w:t>R Journal, 6</w:t>
      </w:r>
      <w:r w:rsidRPr="00A160B8">
        <w:rPr>
          <w:noProof/>
        </w:rPr>
        <w:t xml:space="preserve">(1). </w:t>
      </w:r>
    </w:p>
    <w:p w14:paraId="368520B0" w14:textId="77777777" w:rsidR="00A160B8" w:rsidRPr="00A160B8" w:rsidRDefault="00A160B8" w:rsidP="00A160B8">
      <w:pPr>
        <w:pStyle w:val="EndNoteBibliography"/>
        <w:rPr>
          <w:noProof/>
        </w:rPr>
      </w:pPr>
    </w:p>
    <w:p w14:paraId="43036D96" w14:textId="435F5513" w:rsidR="00A160B8" w:rsidRPr="00A160B8" w:rsidRDefault="00A160B8" w:rsidP="00A160B8">
      <w:pPr>
        <w:pStyle w:val="EndNoteBibliography"/>
        <w:ind w:left="720" w:hanging="720"/>
        <w:rPr>
          <w:noProof/>
        </w:rPr>
      </w:pPr>
      <w:r w:rsidRPr="00A160B8">
        <w:rPr>
          <w:noProof/>
        </w:rPr>
        <w:t xml:space="preserve">Wagenmakers, E.-J., et al. (2007). An EZ-diffusion model for response time and accuracy. </w:t>
      </w:r>
      <w:r w:rsidRPr="00A160B8">
        <w:rPr>
          <w:i/>
          <w:noProof/>
        </w:rPr>
        <w:t>Psychonomic Bulletin &amp; Review, 14</w:t>
      </w:r>
      <w:r w:rsidRPr="00A160B8">
        <w:rPr>
          <w:noProof/>
        </w:rPr>
        <w:t xml:space="preserve">(1), 3-22. </w:t>
      </w:r>
      <w:hyperlink r:id="rId90" w:history="1">
        <w:r w:rsidRPr="00A160B8">
          <w:rPr>
            <w:rStyle w:val="ac"/>
            <w:noProof/>
          </w:rPr>
          <w:t>https://doi.org/10.3758/BF03194023</w:t>
        </w:r>
      </w:hyperlink>
      <w:r w:rsidRPr="00A160B8">
        <w:rPr>
          <w:noProof/>
        </w:rPr>
        <w:t xml:space="preserve"> </w:t>
      </w:r>
    </w:p>
    <w:p w14:paraId="2AE48655" w14:textId="77777777" w:rsidR="00A160B8" w:rsidRPr="00A160B8" w:rsidRDefault="00A160B8" w:rsidP="00A160B8">
      <w:pPr>
        <w:pStyle w:val="EndNoteBibliography"/>
        <w:rPr>
          <w:noProof/>
        </w:rPr>
      </w:pPr>
    </w:p>
    <w:p w14:paraId="26EA0A46" w14:textId="296D18B2" w:rsidR="00A160B8" w:rsidRPr="00A160B8" w:rsidRDefault="00A160B8" w:rsidP="00A160B8">
      <w:pPr>
        <w:pStyle w:val="EndNoteBibliography"/>
        <w:ind w:left="720" w:hanging="720"/>
        <w:rPr>
          <w:noProof/>
        </w:rPr>
      </w:pPr>
      <w:r w:rsidRPr="00A160B8">
        <w:rPr>
          <w:noProof/>
        </w:rPr>
        <w:t xml:space="preserve">Woźniak, M., et al. (2018). Prioritization of arbitrary faces associated to self: An EEG study. </w:t>
      </w:r>
      <w:r w:rsidRPr="00A160B8">
        <w:rPr>
          <w:i/>
          <w:noProof/>
        </w:rPr>
        <w:t>PloS one, 13</w:t>
      </w:r>
      <w:r w:rsidRPr="00A160B8">
        <w:rPr>
          <w:noProof/>
        </w:rPr>
        <w:t xml:space="preserve">(1), e0190679. </w:t>
      </w:r>
      <w:hyperlink r:id="rId91" w:history="1">
        <w:r w:rsidRPr="00A160B8">
          <w:rPr>
            <w:rStyle w:val="ac"/>
            <w:noProof/>
          </w:rPr>
          <w:t>https://doi.org/10.1371/journal.pone.0190679</w:t>
        </w:r>
      </w:hyperlink>
      <w:r w:rsidRPr="00A160B8">
        <w:rPr>
          <w:noProof/>
        </w:rPr>
        <w:t xml:space="preserve"> </w:t>
      </w:r>
    </w:p>
    <w:p w14:paraId="3394A0C9" w14:textId="77777777" w:rsidR="00A160B8" w:rsidRPr="00A160B8" w:rsidRDefault="00A160B8" w:rsidP="00A160B8">
      <w:pPr>
        <w:pStyle w:val="EndNoteBibliography"/>
        <w:rPr>
          <w:noProof/>
        </w:rPr>
      </w:pPr>
    </w:p>
    <w:p w14:paraId="41A4FFEC" w14:textId="329867FD" w:rsidR="00A160B8" w:rsidRPr="00A160B8" w:rsidRDefault="00A160B8" w:rsidP="00A160B8">
      <w:pPr>
        <w:pStyle w:val="EndNoteBibliography"/>
        <w:ind w:left="720" w:hanging="720"/>
        <w:rPr>
          <w:noProof/>
        </w:rPr>
      </w:pPr>
      <w:r w:rsidRPr="00A160B8">
        <w:rPr>
          <w:noProof/>
        </w:rPr>
        <w:t xml:space="preserve">Xu, Y., et al. (2021). Romantic feedbacks influence self-relevant processing: the moderating effects of sex difference and facial attractiveness. </w:t>
      </w:r>
      <w:r w:rsidRPr="00A160B8">
        <w:rPr>
          <w:i/>
          <w:noProof/>
        </w:rPr>
        <w:t>Current Psychology</w:t>
      </w:r>
      <w:r w:rsidRPr="00A160B8">
        <w:rPr>
          <w:noProof/>
        </w:rPr>
        <w:t xml:space="preserve">, 1-13. </w:t>
      </w:r>
      <w:hyperlink r:id="rId92" w:history="1">
        <w:r w:rsidRPr="00A160B8">
          <w:rPr>
            <w:rStyle w:val="ac"/>
            <w:noProof/>
          </w:rPr>
          <w:t>https://doi.org/10.1007/s12144-021-02114-7</w:t>
        </w:r>
      </w:hyperlink>
      <w:r w:rsidRPr="00A160B8">
        <w:rPr>
          <w:noProof/>
        </w:rPr>
        <w:t xml:space="preserve"> </w:t>
      </w:r>
    </w:p>
    <w:p w14:paraId="40D0BD5E" w14:textId="77777777" w:rsidR="00A160B8" w:rsidRPr="00A160B8" w:rsidRDefault="00A160B8" w:rsidP="00A160B8">
      <w:pPr>
        <w:pStyle w:val="EndNoteBibliography"/>
        <w:rPr>
          <w:noProof/>
        </w:rPr>
      </w:pPr>
    </w:p>
    <w:p w14:paraId="3E8B12D3" w14:textId="77777777" w:rsidR="00A160B8" w:rsidRPr="00A160B8" w:rsidRDefault="00A160B8" w:rsidP="00A160B8">
      <w:pPr>
        <w:pStyle w:val="EndNoteBibliography"/>
        <w:ind w:left="720" w:hanging="720"/>
        <w:rPr>
          <w:noProof/>
        </w:rPr>
      </w:pPr>
      <w:r w:rsidRPr="00A160B8">
        <w:rPr>
          <w:noProof/>
        </w:rPr>
        <w:t xml:space="preserve">Zhang, H., &amp; Alais, D. (2020). Individual difference in serial dependence results from opposite influences of perceptual choices and motor responses. </w:t>
      </w:r>
      <w:r w:rsidRPr="00A160B8">
        <w:rPr>
          <w:i/>
          <w:noProof/>
        </w:rPr>
        <w:t>Journal of Vision, 20</w:t>
      </w:r>
      <w:r w:rsidRPr="00A160B8">
        <w:rPr>
          <w:noProof/>
        </w:rPr>
        <w:t xml:space="preserve">(8), 2-2. </w:t>
      </w:r>
    </w:p>
    <w:p w14:paraId="47E340D8" w14:textId="77777777" w:rsidR="00A160B8" w:rsidRPr="00A160B8" w:rsidRDefault="00A160B8" w:rsidP="00A160B8">
      <w:pPr>
        <w:pStyle w:val="EndNoteBibliography"/>
        <w:rPr>
          <w:noProof/>
        </w:rPr>
      </w:pPr>
    </w:p>
    <w:p w14:paraId="3496D85E" w14:textId="72CB6829" w:rsidR="00A160B8" w:rsidRPr="00A160B8" w:rsidRDefault="00A160B8" w:rsidP="00A160B8">
      <w:pPr>
        <w:pStyle w:val="EndNoteBibliography"/>
        <w:ind w:left="720" w:hanging="720"/>
        <w:rPr>
          <w:noProof/>
        </w:rPr>
      </w:pPr>
      <w:r w:rsidRPr="00A160B8">
        <w:rPr>
          <w:noProof/>
        </w:rPr>
        <w:t xml:space="preserve">Zhou, A., et al. (2019). Self-referential processing can modulate visual spatial attention deficits in children with dyslexia. </w:t>
      </w:r>
      <w:r w:rsidRPr="00A160B8">
        <w:rPr>
          <w:i/>
          <w:noProof/>
        </w:rPr>
        <w:t>Frontiers in Psychology, 10</w:t>
      </w:r>
      <w:r w:rsidRPr="00A160B8">
        <w:rPr>
          <w:noProof/>
        </w:rPr>
        <w:t xml:space="preserve">, 2270. </w:t>
      </w:r>
      <w:hyperlink r:id="rId93" w:history="1">
        <w:r w:rsidRPr="00A160B8">
          <w:rPr>
            <w:rStyle w:val="ac"/>
            <w:noProof/>
          </w:rPr>
          <w:t>https://doi.org/10.3389/fpsyg.2019.02270</w:t>
        </w:r>
      </w:hyperlink>
      <w:r w:rsidRPr="00A160B8">
        <w:rPr>
          <w:noProof/>
        </w:rPr>
        <w:t xml:space="preserve"> </w:t>
      </w:r>
    </w:p>
    <w:p w14:paraId="40E1E32A" w14:textId="77777777" w:rsidR="00A160B8" w:rsidRPr="00A160B8" w:rsidRDefault="00A160B8" w:rsidP="00A160B8">
      <w:pPr>
        <w:pStyle w:val="EndNoteBibliography"/>
        <w:rPr>
          <w:noProof/>
        </w:rPr>
      </w:pPr>
    </w:p>
    <w:p w14:paraId="59E5AEBB" w14:textId="2422B494" w:rsidR="00A160B8" w:rsidRPr="00A160B8" w:rsidRDefault="00A160B8" w:rsidP="00A160B8">
      <w:pPr>
        <w:pStyle w:val="EndNoteBibliography"/>
        <w:ind w:left="720" w:hanging="720"/>
        <w:rPr>
          <w:noProof/>
        </w:rPr>
      </w:pPr>
      <w:r w:rsidRPr="00A160B8">
        <w:rPr>
          <w:noProof/>
        </w:rPr>
        <w:lastRenderedPageBreak/>
        <w:t xml:space="preserve">Zorowitz, S., &amp; Niv, Y. (2023). Improving the reliability of cognitive task measures: A narrative review. </w:t>
      </w:r>
      <w:r w:rsidRPr="00A160B8">
        <w:rPr>
          <w:i/>
          <w:noProof/>
        </w:rPr>
        <w:t>Biological Psychiatry: Cognitive Neuroscience and Neuroimaging</w:t>
      </w:r>
      <w:r w:rsidRPr="00A160B8">
        <w:rPr>
          <w:noProof/>
        </w:rPr>
        <w:t xml:space="preserve">. </w:t>
      </w:r>
      <w:hyperlink r:id="rId94" w:history="1">
        <w:r w:rsidRPr="00A160B8">
          <w:rPr>
            <w:rStyle w:val="ac"/>
            <w:noProof/>
          </w:rPr>
          <w:t>https://doi.org/10.1016/j.bpsc.2023.02.004</w:t>
        </w:r>
      </w:hyperlink>
      <w:r w:rsidRPr="00A160B8">
        <w:rPr>
          <w:noProof/>
        </w:rPr>
        <w:t xml:space="preserve"> </w:t>
      </w:r>
    </w:p>
    <w:p w14:paraId="027343E8" w14:textId="77777777" w:rsidR="00A160B8" w:rsidRPr="00A160B8" w:rsidRDefault="00A160B8" w:rsidP="00A160B8">
      <w:pPr>
        <w:pStyle w:val="EndNoteBibliography"/>
        <w:rPr>
          <w:noProof/>
        </w:rPr>
      </w:pPr>
    </w:p>
    <w:p w14:paraId="55268D77" w14:textId="5B6D12B3"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u Chuan-Peng" w:date="2023-07-15T15:31:00Z" w:initials="HC">
    <w:p w14:paraId="6957288D" w14:textId="77777777" w:rsidR="00B13EF6" w:rsidRDefault="00B13EF6" w:rsidP="00B13EF6">
      <w:pPr>
        <w:pStyle w:val="a7"/>
      </w:pPr>
      <w:r>
        <w:rPr>
          <w:rStyle w:val="a6"/>
        </w:rPr>
        <w:annotationRef/>
      </w:r>
      <w:r>
        <w:rPr>
          <w:rFonts w:ascii="宋体" w:eastAsia="宋体" w:hAnsi="宋体" w:cs="宋体" w:hint="eastAsia"/>
        </w:rPr>
        <w:t>这句话不清楚，我们自己的数据和合作者的数据是否包括在18个数据集里？</w:t>
      </w:r>
    </w:p>
  </w:comment>
  <w:comment w:id="22" w:author="MengZhen" w:date="2023-07-16T12:23:00Z" w:initials="M">
    <w:p w14:paraId="027A7D8E" w14:textId="212E9631" w:rsidR="00B13EF6" w:rsidRDefault="00B13EF6">
      <w:pPr>
        <w:pStyle w:val="a7"/>
      </w:pPr>
      <w:r>
        <w:rPr>
          <w:rStyle w:val="a6"/>
        </w:rPr>
        <w:annotationRef/>
      </w:r>
      <w:r>
        <w:rPr>
          <w:rFonts w:asciiTheme="minorEastAsia" w:eastAsiaTheme="minorEastAsia" w:hAnsiTheme="minorEastAsia" w:hint="eastAsia"/>
        </w:rPr>
        <w:t>在的</w:t>
      </w:r>
    </w:p>
  </w:comment>
  <w:comment w:id="23" w:author="MengZhen" w:date="2023-07-16T12:25:00Z" w:initials="M">
    <w:p w14:paraId="512A2359" w14:textId="4F77EDC1" w:rsidR="00B13EF6" w:rsidRDefault="00B13EF6">
      <w:pPr>
        <w:pStyle w:val="a7"/>
      </w:pPr>
      <w:r>
        <w:rPr>
          <w:rStyle w:val="a6"/>
        </w:rPr>
        <w:annotationRef/>
      </w:r>
      <w:r>
        <w:rPr>
          <w:rFonts w:ascii="宋体" w:eastAsia="宋体" w:hAnsi="宋体" w:cs="宋体" w:hint="eastAsia"/>
        </w:rPr>
        <w:t>在phase</w:t>
      </w:r>
      <w:r>
        <w:rPr>
          <w:rFonts w:ascii="宋体" w:eastAsia="宋体" w:hAnsi="宋体" w:cs="宋体"/>
        </w:rPr>
        <w:t xml:space="preserve"> 2</w:t>
      </w:r>
      <w:r>
        <w:rPr>
          <w:rFonts w:ascii="宋体" w:eastAsia="宋体" w:hAnsi="宋体" w:cs="宋体" w:hint="eastAsia"/>
        </w:rPr>
        <w:t>会进行switch</w:t>
      </w:r>
      <w:r>
        <w:rPr>
          <w:rFonts w:ascii="宋体" w:eastAsia="宋体" w:hAnsi="宋体" w:cs="宋体"/>
        </w:rPr>
        <w:t xml:space="preserve"> </w:t>
      </w:r>
      <w:r>
        <w:rPr>
          <w:rFonts w:ascii="宋体" w:eastAsia="宋体" w:hAnsi="宋体" w:cs="宋体" w:hint="eastAsia"/>
        </w:rPr>
        <w:t>identity，所以如果只有phase</w:t>
      </w:r>
      <w:r>
        <w:rPr>
          <w:rFonts w:ascii="宋体" w:eastAsia="宋体" w:hAnsi="宋体" w:cs="宋体"/>
        </w:rPr>
        <w:t xml:space="preserve"> 1</w:t>
      </w:r>
      <w:r>
        <w:rPr>
          <w:rFonts w:ascii="宋体" w:eastAsia="宋体" w:hAnsi="宋体" w:cs="宋体" w:hint="eastAsia"/>
        </w:rPr>
        <w:t>进入分析，则不会出现I</w:t>
      </w:r>
      <w:r>
        <w:rPr>
          <w:rFonts w:ascii="宋体" w:eastAsia="宋体" w:hAnsi="宋体" w:cs="宋体"/>
        </w:rPr>
        <w:t>V 3</w:t>
      </w:r>
    </w:p>
  </w:comment>
  <w:comment w:id="34" w:author="MengZhen" w:date="2023-07-16T12:30:00Z" w:initials="M">
    <w:p w14:paraId="6CA56EC9" w14:textId="593B5A81" w:rsidR="00A160B8" w:rsidRPr="00A160B8" w:rsidRDefault="00A160B8">
      <w:pPr>
        <w:pStyle w:val="a7"/>
        <w:rPr>
          <w:rFonts w:eastAsiaTheme="minorEastAsia"/>
        </w:rPr>
      </w:pPr>
      <w:r>
        <w:rPr>
          <w:rStyle w:val="a6"/>
        </w:rPr>
        <w:annotationRef/>
      </w:r>
      <w:r>
        <w:rPr>
          <w:rFonts w:eastAsiaTheme="minorEastAsia" w:hint="eastAsia"/>
        </w:rPr>
        <w:t>我们使用默认模型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7288D" w15:done="0"/>
  <w15:commentEx w15:paraId="027A7D8E" w15:paraIdParent="6957288D" w15:done="0"/>
  <w15:commentEx w15:paraId="512A2359" w15:done="0"/>
  <w15:commentEx w15:paraId="6CA56E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E5FA9" w16cex:dateUtc="2023-07-16T04:23:00Z"/>
  <w16cex:commentExtensible w16cex:durableId="285E5FAF" w16cex:dateUtc="2023-07-16T04:23:00Z"/>
  <w16cex:commentExtensible w16cex:durableId="285E6020" w16cex:dateUtc="2023-07-16T04:25:00Z"/>
  <w16cex:commentExtensible w16cex:durableId="285E6156" w16cex:dateUtc="2023-07-16T0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7288D" w16cid:durableId="285E5FA9"/>
  <w16cid:commentId w16cid:paraId="027A7D8E" w16cid:durableId="285E5FAF"/>
  <w16cid:commentId w16cid:paraId="512A2359" w16cid:durableId="285E6020"/>
  <w16cid:commentId w16cid:paraId="6CA56EC9" w16cid:durableId="285E6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D5850" w14:textId="77777777" w:rsidR="005459F9" w:rsidRDefault="005459F9" w:rsidP="009E4B8F">
      <w:r>
        <w:separator/>
      </w:r>
    </w:p>
  </w:endnote>
  <w:endnote w:type="continuationSeparator" w:id="0">
    <w:p w14:paraId="1447C216" w14:textId="77777777" w:rsidR="005459F9" w:rsidRDefault="005459F9"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0B33" w14:textId="77777777" w:rsidR="005459F9" w:rsidRDefault="005459F9" w:rsidP="009E4B8F">
      <w:r>
        <w:separator/>
      </w:r>
    </w:p>
  </w:footnote>
  <w:footnote w:type="continuationSeparator" w:id="0">
    <w:p w14:paraId="3808819E" w14:textId="77777777" w:rsidR="005459F9" w:rsidRDefault="005459F9"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MengZhen">
    <w15:presenceInfo w15:providerId="Windows Live" w15:userId="0d2b37b484eb8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05ED2"/>
    <w:rsid w:val="00021E19"/>
    <w:rsid w:val="00031359"/>
    <w:rsid w:val="000357BB"/>
    <w:rsid w:val="00036E76"/>
    <w:rsid w:val="00036F89"/>
    <w:rsid w:val="00037C92"/>
    <w:rsid w:val="00044E08"/>
    <w:rsid w:val="00047102"/>
    <w:rsid w:val="00051F2D"/>
    <w:rsid w:val="00054F72"/>
    <w:rsid w:val="00062B92"/>
    <w:rsid w:val="00064AB4"/>
    <w:rsid w:val="00064C9C"/>
    <w:rsid w:val="00065DE7"/>
    <w:rsid w:val="000678B7"/>
    <w:rsid w:val="000705AC"/>
    <w:rsid w:val="000709F3"/>
    <w:rsid w:val="0007233A"/>
    <w:rsid w:val="00076622"/>
    <w:rsid w:val="0007720C"/>
    <w:rsid w:val="00084681"/>
    <w:rsid w:val="0008759E"/>
    <w:rsid w:val="00087F58"/>
    <w:rsid w:val="00090A03"/>
    <w:rsid w:val="000929AA"/>
    <w:rsid w:val="000A2C97"/>
    <w:rsid w:val="000A3AA5"/>
    <w:rsid w:val="000A796C"/>
    <w:rsid w:val="000B1E4F"/>
    <w:rsid w:val="000B31E3"/>
    <w:rsid w:val="000C0391"/>
    <w:rsid w:val="000C5DBD"/>
    <w:rsid w:val="000C6133"/>
    <w:rsid w:val="000C6216"/>
    <w:rsid w:val="000C659A"/>
    <w:rsid w:val="000D0D36"/>
    <w:rsid w:val="000D5F23"/>
    <w:rsid w:val="000D7B8C"/>
    <w:rsid w:val="000E1499"/>
    <w:rsid w:val="000E1EA8"/>
    <w:rsid w:val="000E23B2"/>
    <w:rsid w:val="000E3D12"/>
    <w:rsid w:val="000F32C7"/>
    <w:rsid w:val="000F5265"/>
    <w:rsid w:val="000F5B2E"/>
    <w:rsid w:val="000F7151"/>
    <w:rsid w:val="0010158A"/>
    <w:rsid w:val="001027AC"/>
    <w:rsid w:val="001038AC"/>
    <w:rsid w:val="00103F08"/>
    <w:rsid w:val="00106148"/>
    <w:rsid w:val="00110A2C"/>
    <w:rsid w:val="00112C28"/>
    <w:rsid w:val="00113DE1"/>
    <w:rsid w:val="00116E01"/>
    <w:rsid w:val="001224F9"/>
    <w:rsid w:val="00125ED5"/>
    <w:rsid w:val="0013002F"/>
    <w:rsid w:val="00137FE0"/>
    <w:rsid w:val="00140158"/>
    <w:rsid w:val="0014261E"/>
    <w:rsid w:val="00145599"/>
    <w:rsid w:val="00146F5D"/>
    <w:rsid w:val="00151830"/>
    <w:rsid w:val="00152010"/>
    <w:rsid w:val="00152EA6"/>
    <w:rsid w:val="00154F1B"/>
    <w:rsid w:val="001624A0"/>
    <w:rsid w:val="00163DAA"/>
    <w:rsid w:val="00166EDE"/>
    <w:rsid w:val="00176296"/>
    <w:rsid w:val="00183E94"/>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D7C38"/>
    <w:rsid w:val="001E2694"/>
    <w:rsid w:val="001E5610"/>
    <w:rsid w:val="001F11EF"/>
    <w:rsid w:val="001F2150"/>
    <w:rsid w:val="001F635C"/>
    <w:rsid w:val="002014F3"/>
    <w:rsid w:val="00211A5B"/>
    <w:rsid w:val="00215C6A"/>
    <w:rsid w:val="00220493"/>
    <w:rsid w:val="00221B60"/>
    <w:rsid w:val="00221EEF"/>
    <w:rsid w:val="0022376C"/>
    <w:rsid w:val="0022601F"/>
    <w:rsid w:val="00232EC9"/>
    <w:rsid w:val="00233397"/>
    <w:rsid w:val="00236C6D"/>
    <w:rsid w:val="00237555"/>
    <w:rsid w:val="00241112"/>
    <w:rsid w:val="00251A27"/>
    <w:rsid w:val="00253B66"/>
    <w:rsid w:val="002561B4"/>
    <w:rsid w:val="00257C6F"/>
    <w:rsid w:val="0026148B"/>
    <w:rsid w:val="00263F81"/>
    <w:rsid w:val="00266CB0"/>
    <w:rsid w:val="00270070"/>
    <w:rsid w:val="0027313F"/>
    <w:rsid w:val="00274792"/>
    <w:rsid w:val="002766CA"/>
    <w:rsid w:val="00282A70"/>
    <w:rsid w:val="0028321F"/>
    <w:rsid w:val="00283F57"/>
    <w:rsid w:val="002853C2"/>
    <w:rsid w:val="00286DA7"/>
    <w:rsid w:val="00287B7D"/>
    <w:rsid w:val="00292844"/>
    <w:rsid w:val="00295973"/>
    <w:rsid w:val="00297E43"/>
    <w:rsid w:val="002A24A2"/>
    <w:rsid w:val="002A44F3"/>
    <w:rsid w:val="002A502B"/>
    <w:rsid w:val="002A50C2"/>
    <w:rsid w:val="002A64FF"/>
    <w:rsid w:val="002B0D83"/>
    <w:rsid w:val="002B4F41"/>
    <w:rsid w:val="002B775B"/>
    <w:rsid w:val="002C66D3"/>
    <w:rsid w:val="002C7D79"/>
    <w:rsid w:val="002D0966"/>
    <w:rsid w:val="002D0F37"/>
    <w:rsid w:val="002D123F"/>
    <w:rsid w:val="002D6885"/>
    <w:rsid w:val="002E0BED"/>
    <w:rsid w:val="002E1B64"/>
    <w:rsid w:val="002F14FF"/>
    <w:rsid w:val="002F3744"/>
    <w:rsid w:val="002F4329"/>
    <w:rsid w:val="002F4F19"/>
    <w:rsid w:val="002F5706"/>
    <w:rsid w:val="002F6793"/>
    <w:rsid w:val="002F7130"/>
    <w:rsid w:val="002F7FF4"/>
    <w:rsid w:val="00303D95"/>
    <w:rsid w:val="00306640"/>
    <w:rsid w:val="00310A4B"/>
    <w:rsid w:val="00314617"/>
    <w:rsid w:val="00315610"/>
    <w:rsid w:val="00326346"/>
    <w:rsid w:val="0033038D"/>
    <w:rsid w:val="003362CF"/>
    <w:rsid w:val="00336CAE"/>
    <w:rsid w:val="00337060"/>
    <w:rsid w:val="003400D7"/>
    <w:rsid w:val="003416AE"/>
    <w:rsid w:val="00341881"/>
    <w:rsid w:val="00344543"/>
    <w:rsid w:val="003462C9"/>
    <w:rsid w:val="00347434"/>
    <w:rsid w:val="00351D17"/>
    <w:rsid w:val="00351E46"/>
    <w:rsid w:val="00361DF5"/>
    <w:rsid w:val="00365827"/>
    <w:rsid w:val="00376756"/>
    <w:rsid w:val="00381708"/>
    <w:rsid w:val="00393D7B"/>
    <w:rsid w:val="003954D4"/>
    <w:rsid w:val="003970A3"/>
    <w:rsid w:val="00397282"/>
    <w:rsid w:val="003A496A"/>
    <w:rsid w:val="003B37EF"/>
    <w:rsid w:val="003B6FB4"/>
    <w:rsid w:val="003C08C5"/>
    <w:rsid w:val="003C1347"/>
    <w:rsid w:val="003C1A3A"/>
    <w:rsid w:val="003C440B"/>
    <w:rsid w:val="003C6808"/>
    <w:rsid w:val="003C7A71"/>
    <w:rsid w:val="003C7C1D"/>
    <w:rsid w:val="003E04EC"/>
    <w:rsid w:val="003E0FB2"/>
    <w:rsid w:val="003E4288"/>
    <w:rsid w:val="003E5A46"/>
    <w:rsid w:val="003E7247"/>
    <w:rsid w:val="003E7327"/>
    <w:rsid w:val="003F08DC"/>
    <w:rsid w:val="003F1584"/>
    <w:rsid w:val="003F502B"/>
    <w:rsid w:val="003F50DB"/>
    <w:rsid w:val="003F58EF"/>
    <w:rsid w:val="003F5C59"/>
    <w:rsid w:val="003F6597"/>
    <w:rsid w:val="003F666B"/>
    <w:rsid w:val="003F7AF3"/>
    <w:rsid w:val="00411743"/>
    <w:rsid w:val="004126F7"/>
    <w:rsid w:val="00414D56"/>
    <w:rsid w:val="004169C4"/>
    <w:rsid w:val="00423B48"/>
    <w:rsid w:val="00423CAA"/>
    <w:rsid w:val="004244F5"/>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4576"/>
    <w:rsid w:val="00477212"/>
    <w:rsid w:val="0048043F"/>
    <w:rsid w:val="0048063D"/>
    <w:rsid w:val="004877AB"/>
    <w:rsid w:val="00487BC3"/>
    <w:rsid w:val="004939D4"/>
    <w:rsid w:val="004958F4"/>
    <w:rsid w:val="004A0F42"/>
    <w:rsid w:val="004A1225"/>
    <w:rsid w:val="004A1934"/>
    <w:rsid w:val="004A1D32"/>
    <w:rsid w:val="004A2806"/>
    <w:rsid w:val="004A287E"/>
    <w:rsid w:val="004A5D32"/>
    <w:rsid w:val="004A6685"/>
    <w:rsid w:val="004A7E19"/>
    <w:rsid w:val="004B0001"/>
    <w:rsid w:val="004B509B"/>
    <w:rsid w:val="004B5654"/>
    <w:rsid w:val="004B57E9"/>
    <w:rsid w:val="004B7584"/>
    <w:rsid w:val="004C05D8"/>
    <w:rsid w:val="004C1584"/>
    <w:rsid w:val="004C2AE4"/>
    <w:rsid w:val="004C359A"/>
    <w:rsid w:val="004C6378"/>
    <w:rsid w:val="004C646B"/>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459F9"/>
    <w:rsid w:val="00546FE0"/>
    <w:rsid w:val="00566DCB"/>
    <w:rsid w:val="0057201A"/>
    <w:rsid w:val="00572E87"/>
    <w:rsid w:val="00582997"/>
    <w:rsid w:val="0058535C"/>
    <w:rsid w:val="00585510"/>
    <w:rsid w:val="0058643B"/>
    <w:rsid w:val="00586F83"/>
    <w:rsid w:val="00591489"/>
    <w:rsid w:val="00596248"/>
    <w:rsid w:val="00596F9D"/>
    <w:rsid w:val="005A0F67"/>
    <w:rsid w:val="005A3883"/>
    <w:rsid w:val="005B0893"/>
    <w:rsid w:val="005B4062"/>
    <w:rsid w:val="005C7595"/>
    <w:rsid w:val="005D75C4"/>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7A3"/>
    <w:rsid w:val="00643A1E"/>
    <w:rsid w:val="00650373"/>
    <w:rsid w:val="00652B0B"/>
    <w:rsid w:val="006543E3"/>
    <w:rsid w:val="006545E5"/>
    <w:rsid w:val="0065775C"/>
    <w:rsid w:val="00661D7C"/>
    <w:rsid w:val="00662033"/>
    <w:rsid w:val="0066396F"/>
    <w:rsid w:val="0066456B"/>
    <w:rsid w:val="00664FB1"/>
    <w:rsid w:val="006664F0"/>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4348"/>
    <w:rsid w:val="00725AC6"/>
    <w:rsid w:val="007260C3"/>
    <w:rsid w:val="00730EE6"/>
    <w:rsid w:val="00734D4B"/>
    <w:rsid w:val="007370B2"/>
    <w:rsid w:val="00737B46"/>
    <w:rsid w:val="00741641"/>
    <w:rsid w:val="00741EBF"/>
    <w:rsid w:val="0074268E"/>
    <w:rsid w:val="00747642"/>
    <w:rsid w:val="00765793"/>
    <w:rsid w:val="007660BD"/>
    <w:rsid w:val="00767D38"/>
    <w:rsid w:val="00773F55"/>
    <w:rsid w:val="0077573D"/>
    <w:rsid w:val="00785300"/>
    <w:rsid w:val="00785F09"/>
    <w:rsid w:val="00795077"/>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E6E4D"/>
    <w:rsid w:val="007F096B"/>
    <w:rsid w:val="007F16E1"/>
    <w:rsid w:val="007F5A60"/>
    <w:rsid w:val="007F6374"/>
    <w:rsid w:val="007F70C1"/>
    <w:rsid w:val="007F7E25"/>
    <w:rsid w:val="00805BA1"/>
    <w:rsid w:val="008064A2"/>
    <w:rsid w:val="0081099E"/>
    <w:rsid w:val="0081338D"/>
    <w:rsid w:val="008137E3"/>
    <w:rsid w:val="00816D6A"/>
    <w:rsid w:val="00816F72"/>
    <w:rsid w:val="008218D0"/>
    <w:rsid w:val="008250E4"/>
    <w:rsid w:val="0082596E"/>
    <w:rsid w:val="00827386"/>
    <w:rsid w:val="00830968"/>
    <w:rsid w:val="00833647"/>
    <w:rsid w:val="00837453"/>
    <w:rsid w:val="00837D15"/>
    <w:rsid w:val="00841431"/>
    <w:rsid w:val="00841FAA"/>
    <w:rsid w:val="00846C6E"/>
    <w:rsid w:val="008471A9"/>
    <w:rsid w:val="00847A15"/>
    <w:rsid w:val="008565D6"/>
    <w:rsid w:val="00856D10"/>
    <w:rsid w:val="008606BC"/>
    <w:rsid w:val="0086091B"/>
    <w:rsid w:val="00864534"/>
    <w:rsid w:val="008654AD"/>
    <w:rsid w:val="008666C0"/>
    <w:rsid w:val="00871B16"/>
    <w:rsid w:val="008724B2"/>
    <w:rsid w:val="008763DB"/>
    <w:rsid w:val="00876459"/>
    <w:rsid w:val="0088184E"/>
    <w:rsid w:val="00887B0F"/>
    <w:rsid w:val="008968E6"/>
    <w:rsid w:val="008A6B15"/>
    <w:rsid w:val="008A79F6"/>
    <w:rsid w:val="008B4D1A"/>
    <w:rsid w:val="008B6BFC"/>
    <w:rsid w:val="008B7830"/>
    <w:rsid w:val="008C02EA"/>
    <w:rsid w:val="008C2726"/>
    <w:rsid w:val="008C2FD8"/>
    <w:rsid w:val="008C326A"/>
    <w:rsid w:val="008C72E7"/>
    <w:rsid w:val="008C7A66"/>
    <w:rsid w:val="008C7B82"/>
    <w:rsid w:val="008D06CF"/>
    <w:rsid w:val="008D2627"/>
    <w:rsid w:val="008E2954"/>
    <w:rsid w:val="008E771F"/>
    <w:rsid w:val="008F04DC"/>
    <w:rsid w:val="008F3A1E"/>
    <w:rsid w:val="008F44DD"/>
    <w:rsid w:val="008F5FE9"/>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2C39"/>
    <w:rsid w:val="00972F03"/>
    <w:rsid w:val="00973E3B"/>
    <w:rsid w:val="00977267"/>
    <w:rsid w:val="00980A67"/>
    <w:rsid w:val="00981E08"/>
    <w:rsid w:val="00987388"/>
    <w:rsid w:val="00995C29"/>
    <w:rsid w:val="009A0A58"/>
    <w:rsid w:val="009A256A"/>
    <w:rsid w:val="009A3607"/>
    <w:rsid w:val="009A4047"/>
    <w:rsid w:val="009A6A09"/>
    <w:rsid w:val="009B091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54"/>
    <w:rsid w:val="00A13FEF"/>
    <w:rsid w:val="00A1445B"/>
    <w:rsid w:val="00A14643"/>
    <w:rsid w:val="00A160B8"/>
    <w:rsid w:val="00A170FB"/>
    <w:rsid w:val="00A20E3C"/>
    <w:rsid w:val="00A22B49"/>
    <w:rsid w:val="00A37F7F"/>
    <w:rsid w:val="00A45B5E"/>
    <w:rsid w:val="00A47915"/>
    <w:rsid w:val="00A556CC"/>
    <w:rsid w:val="00A566CE"/>
    <w:rsid w:val="00A5673E"/>
    <w:rsid w:val="00A576F1"/>
    <w:rsid w:val="00A613C9"/>
    <w:rsid w:val="00A64EC7"/>
    <w:rsid w:val="00A676A9"/>
    <w:rsid w:val="00A70E01"/>
    <w:rsid w:val="00A72ABC"/>
    <w:rsid w:val="00A72D2B"/>
    <w:rsid w:val="00A72D99"/>
    <w:rsid w:val="00A7372B"/>
    <w:rsid w:val="00A8153B"/>
    <w:rsid w:val="00A84646"/>
    <w:rsid w:val="00A86D96"/>
    <w:rsid w:val="00A91C0C"/>
    <w:rsid w:val="00A93AA8"/>
    <w:rsid w:val="00A97072"/>
    <w:rsid w:val="00AA1383"/>
    <w:rsid w:val="00AA584D"/>
    <w:rsid w:val="00AA63FD"/>
    <w:rsid w:val="00AB050F"/>
    <w:rsid w:val="00AB09A8"/>
    <w:rsid w:val="00AB210A"/>
    <w:rsid w:val="00AB55D9"/>
    <w:rsid w:val="00AB6487"/>
    <w:rsid w:val="00AB6CE2"/>
    <w:rsid w:val="00AC1F23"/>
    <w:rsid w:val="00AC51AF"/>
    <w:rsid w:val="00AD1429"/>
    <w:rsid w:val="00AD233C"/>
    <w:rsid w:val="00AD34E1"/>
    <w:rsid w:val="00AD3B13"/>
    <w:rsid w:val="00AD6512"/>
    <w:rsid w:val="00AE16B0"/>
    <w:rsid w:val="00AE410B"/>
    <w:rsid w:val="00AE49ED"/>
    <w:rsid w:val="00AE57DF"/>
    <w:rsid w:val="00AE693C"/>
    <w:rsid w:val="00AF450F"/>
    <w:rsid w:val="00AF5BE9"/>
    <w:rsid w:val="00AF6518"/>
    <w:rsid w:val="00AF6D94"/>
    <w:rsid w:val="00B01E6B"/>
    <w:rsid w:val="00B02959"/>
    <w:rsid w:val="00B029E4"/>
    <w:rsid w:val="00B03D7E"/>
    <w:rsid w:val="00B06C06"/>
    <w:rsid w:val="00B06EEA"/>
    <w:rsid w:val="00B12772"/>
    <w:rsid w:val="00B12EEE"/>
    <w:rsid w:val="00B13EF6"/>
    <w:rsid w:val="00B149E1"/>
    <w:rsid w:val="00B14C30"/>
    <w:rsid w:val="00B211A7"/>
    <w:rsid w:val="00B27035"/>
    <w:rsid w:val="00B3449B"/>
    <w:rsid w:val="00B37D44"/>
    <w:rsid w:val="00B40719"/>
    <w:rsid w:val="00B40788"/>
    <w:rsid w:val="00B41646"/>
    <w:rsid w:val="00B41B99"/>
    <w:rsid w:val="00B4730B"/>
    <w:rsid w:val="00B51E8A"/>
    <w:rsid w:val="00B55E3E"/>
    <w:rsid w:val="00B564A1"/>
    <w:rsid w:val="00B56ABD"/>
    <w:rsid w:val="00B57B70"/>
    <w:rsid w:val="00B65E47"/>
    <w:rsid w:val="00B70AB1"/>
    <w:rsid w:val="00B7253B"/>
    <w:rsid w:val="00B7318A"/>
    <w:rsid w:val="00B75B57"/>
    <w:rsid w:val="00B7695B"/>
    <w:rsid w:val="00B77B21"/>
    <w:rsid w:val="00B8289A"/>
    <w:rsid w:val="00B82D76"/>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0E2"/>
    <w:rsid w:val="00BC6CF5"/>
    <w:rsid w:val="00BD2A9E"/>
    <w:rsid w:val="00BD4097"/>
    <w:rsid w:val="00BD454B"/>
    <w:rsid w:val="00BD5859"/>
    <w:rsid w:val="00BD5A7B"/>
    <w:rsid w:val="00BD6861"/>
    <w:rsid w:val="00BD6971"/>
    <w:rsid w:val="00BD7590"/>
    <w:rsid w:val="00BE08EF"/>
    <w:rsid w:val="00BE2965"/>
    <w:rsid w:val="00BF0DD8"/>
    <w:rsid w:val="00BF2315"/>
    <w:rsid w:val="00BF29D8"/>
    <w:rsid w:val="00BF3307"/>
    <w:rsid w:val="00BF4393"/>
    <w:rsid w:val="00BF7D70"/>
    <w:rsid w:val="00C0363F"/>
    <w:rsid w:val="00C0575A"/>
    <w:rsid w:val="00C072A2"/>
    <w:rsid w:val="00C14F60"/>
    <w:rsid w:val="00C1745E"/>
    <w:rsid w:val="00C21FB5"/>
    <w:rsid w:val="00C277F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42C9"/>
    <w:rsid w:val="00C856D2"/>
    <w:rsid w:val="00C87380"/>
    <w:rsid w:val="00C9151A"/>
    <w:rsid w:val="00C91FD8"/>
    <w:rsid w:val="00CA08B3"/>
    <w:rsid w:val="00CA2067"/>
    <w:rsid w:val="00CA3696"/>
    <w:rsid w:val="00CB2315"/>
    <w:rsid w:val="00CB44B5"/>
    <w:rsid w:val="00CC39AC"/>
    <w:rsid w:val="00CD5194"/>
    <w:rsid w:val="00CE05DC"/>
    <w:rsid w:val="00CE1E54"/>
    <w:rsid w:val="00CE403B"/>
    <w:rsid w:val="00CE7099"/>
    <w:rsid w:val="00CF3EB6"/>
    <w:rsid w:val="00CF44CC"/>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27652"/>
    <w:rsid w:val="00D33E1E"/>
    <w:rsid w:val="00D51752"/>
    <w:rsid w:val="00D56A4F"/>
    <w:rsid w:val="00D572C7"/>
    <w:rsid w:val="00D62086"/>
    <w:rsid w:val="00D70160"/>
    <w:rsid w:val="00D7046D"/>
    <w:rsid w:val="00D71246"/>
    <w:rsid w:val="00D71923"/>
    <w:rsid w:val="00D720C7"/>
    <w:rsid w:val="00D72BC3"/>
    <w:rsid w:val="00D72E5C"/>
    <w:rsid w:val="00D7561F"/>
    <w:rsid w:val="00D818FC"/>
    <w:rsid w:val="00D82BE7"/>
    <w:rsid w:val="00D85925"/>
    <w:rsid w:val="00D86C42"/>
    <w:rsid w:val="00D8704B"/>
    <w:rsid w:val="00D879C5"/>
    <w:rsid w:val="00D9046C"/>
    <w:rsid w:val="00D90547"/>
    <w:rsid w:val="00DA0284"/>
    <w:rsid w:val="00DA34FF"/>
    <w:rsid w:val="00DB10F9"/>
    <w:rsid w:val="00DB6B64"/>
    <w:rsid w:val="00DB7F68"/>
    <w:rsid w:val="00DC0CE0"/>
    <w:rsid w:val="00DC2C3C"/>
    <w:rsid w:val="00DC32D3"/>
    <w:rsid w:val="00DD11F4"/>
    <w:rsid w:val="00DD20EB"/>
    <w:rsid w:val="00DD381C"/>
    <w:rsid w:val="00DD7F9E"/>
    <w:rsid w:val="00DE3FB7"/>
    <w:rsid w:val="00DE4E27"/>
    <w:rsid w:val="00DE7811"/>
    <w:rsid w:val="00DF138F"/>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57F8A"/>
    <w:rsid w:val="00E74094"/>
    <w:rsid w:val="00E74AA0"/>
    <w:rsid w:val="00E7711B"/>
    <w:rsid w:val="00E82C40"/>
    <w:rsid w:val="00E8304F"/>
    <w:rsid w:val="00E852DC"/>
    <w:rsid w:val="00E90BE7"/>
    <w:rsid w:val="00E93472"/>
    <w:rsid w:val="00EA1E96"/>
    <w:rsid w:val="00EB204F"/>
    <w:rsid w:val="00EB23E3"/>
    <w:rsid w:val="00EB2BE6"/>
    <w:rsid w:val="00EB3AA1"/>
    <w:rsid w:val="00EB6A4B"/>
    <w:rsid w:val="00EB7B54"/>
    <w:rsid w:val="00EC3E0C"/>
    <w:rsid w:val="00ED1D9F"/>
    <w:rsid w:val="00ED4A8F"/>
    <w:rsid w:val="00ED4B44"/>
    <w:rsid w:val="00ED5960"/>
    <w:rsid w:val="00ED597D"/>
    <w:rsid w:val="00ED77D3"/>
    <w:rsid w:val="00EF38DA"/>
    <w:rsid w:val="00EF43E4"/>
    <w:rsid w:val="00EF5BEF"/>
    <w:rsid w:val="00EF5F1D"/>
    <w:rsid w:val="00F038D1"/>
    <w:rsid w:val="00F06F6F"/>
    <w:rsid w:val="00F072D2"/>
    <w:rsid w:val="00F111C7"/>
    <w:rsid w:val="00F12A28"/>
    <w:rsid w:val="00F1405B"/>
    <w:rsid w:val="00F178B6"/>
    <w:rsid w:val="00F240E5"/>
    <w:rsid w:val="00F25571"/>
    <w:rsid w:val="00F3285F"/>
    <w:rsid w:val="00F32E51"/>
    <w:rsid w:val="00F36BBB"/>
    <w:rsid w:val="00F4024F"/>
    <w:rsid w:val="00F41AAC"/>
    <w:rsid w:val="00F44553"/>
    <w:rsid w:val="00F461EB"/>
    <w:rsid w:val="00F5343B"/>
    <w:rsid w:val="00F60145"/>
    <w:rsid w:val="00F61746"/>
    <w:rsid w:val="00F621C9"/>
    <w:rsid w:val="00F661EF"/>
    <w:rsid w:val="00F70487"/>
    <w:rsid w:val="00F72A78"/>
    <w:rsid w:val="00F72D2A"/>
    <w:rsid w:val="00F731F9"/>
    <w:rsid w:val="00F74C9E"/>
    <w:rsid w:val="00F75B5A"/>
    <w:rsid w:val="00F77AB9"/>
    <w:rsid w:val="00F801E8"/>
    <w:rsid w:val="00F82EA9"/>
    <w:rsid w:val="00F83882"/>
    <w:rsid w:val="00F92835"/>
    <w:rsid w:val="00FA35BF"/>
    <w:rsid w:val="00FA60F8"/>
    <w:rsid w:val="00FB2473"/>
    <w:rsid w:val="00FB39E0"/>
    <w:rsid w:val="00FB5DEF"/>
    <w:rsid w:val="00FC16F1"/>
    <w:rsid w:val="00FC2CA4"/>
    <w:rsid w:val="00FC47C9"/>
    <w:rsid w:val="00FC4908"/>
    <w:rsid w:val="00FD019C"/>
    <w:rsid w:val="00FD0EFA"/>
    <w:rsid w:val="00FD34D6"/>
    <w:rsid w:val="00FD4FB9"/>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rsid w:val="008606BC"/>
    <w:pPr>
      <w:keepNext/>
      <w:keepLines/>
      <w:spacing w:afterLines="100" w:after="100"/>
      <w:outlineLvl w:val="0"/>
    </w:pPr>
    <w:rPr>
      <w:sz w:val="40"/>
      <w:szCs w:val="40"/>
    </w:rPr>
  </w:style>
  <w:style w:type="paragraph" w:styleId="2">
    <w:name w:val="heading 2"/>
    <w:basedOn w:val="a"/>
    <w:next w:val="a"/>
    <w:uiPriority w:val="9"/>
    <w:unhideWhenUsed/>
    <w:qFormat/>
    <w:rsid w:val="008606BC"/>
    <w:pPr>
      <w:keepNext/>
      <w:keepLines/>
      <w:spacing w:afterLines="50" w:after="50"/>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33760042">
      <w:bodyDiv w:val="1"/>
      <w:marLeft w:val="0"/>
      <w:marRight w:val="0"/>
      <w:marTop w:val="0"/>
      <w:marBottom w:val="0"/>
      <w:divBdr>
        <w:top w:val="none" w:sz="0" w:space="0" w:color="auto"/>
        <w:left w:val="none" w:sz="0" w:space="0" w:color="auto"/>
        <w:bottom w:val="none" w:sz="0" w:space="0" w:color="auto"/>
        <w:right w:val="none" w:sz="0" w:space="0" w:color="auto"/>
      </w:divBdr>
    </w:div>
    <w:div w:id="161506583">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1361410">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893125958">
      <w:bodyDiv w:val="1"/>
      <w:marLeft w:val="0"/>
      <w:marRight w:val="0"/>
      <w:marTop w:val="0"/>
      <w:marBottom w:val="0"/>
      <w:divBdr>
        <w:top w:val="none" w:sz="0" w:space="0" w:color="auto"/>
        <w:left w:val="none" w:sz="0" w:space="0" w:color="auto"/>
        <w:bottom w:val="none" w:sz="0" w:space="0" w:color="auto"/>
        <w:right w:val="none" w:sz="0" w:space="0" w:color="auto"/>
      </w:divBdr>
    </w:div>
    <w:div w:id="912861259">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2770">
      <w:bodyDiv w:val="1"/>
      <w:marLeft w:val="0"/>
      <w:marRight w:val="0"/>
      <w:marTop w:val="0"/>
      <w:marBottom w:val="0"/>
      <w:divBdr>
        <w:top w:val="none" w:sz="0" w:space="0" w:color="auto"/>
        <w:left w:val="none" w:sz="0" w:space="0" w:color="auto"/>
        <w:bottom w:val="none" w:sz="0" w:space="0" w:color="auto"/>
        <w:right w:val="none" w:sz="0" w:space="0" w:color="auto"/>
      </w:divBdr>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204557578">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65343543">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528470">
      <w:bodyDiv w:val="1"/>
      <w:marLeft w:val="0"/>
      <w:marRight w:val="0"/>
      <w:marTop w:val="0"/>
      <w:marBottom w:val="0"/>
      <w:divBdr>
        <w:top w:val="none" w:sz="0" w:space="0" w:color="auto"/>
        <w:left w:val="none" w:sz="0" w:space="0" w:color="auto"/>
        <w:bottom w:val="none" w:sz="0" w:space="0" w:color="auto"/>
        <w:right w:val="none" w:sz="0" w:space="0" w:color="auto"/>
      </w:divBdr>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doi.org/10.57760/sciencedb.08117" TargetMode="External"/><Relationship Id="rId42" Type="http://schemas.openxmlformats.org/officeDocument/2006/relationships/hyperlink" Target="https://doi.org/10.1016/j.actpsy.2018.08.009" TargetMode="External"/><Relationship Id="rId47" Type="http://schemas.openxmlformats.org/officeDocument/2006/relationships/hyperlink" Target="https://doi.org/10.1007/978-1-4612-4380-9_6" TargetMode="External"/><Relationship Id="rId63" Type="http://schemas.openxmlformats.org/officeDocument/2006/relationships/hyperlink" Target="https://doi.org/10.1016/j.jcm.2016.02.012" TargetMode="External"/><Relationship Id="rId68" Type="http://schemas.openxmlformats.org/officeDocument/2006/relationships/hyperlink" Target="https://doi.org/10.1177/1745691612460688" TargetMode="External"/><Relationship Id="rId84" Type="http://schemas.openxmlformats.org/officeDocument/2006/relationships/hyperlink" Target="https://doi.org/10.1037/a0029792" TargetMode="External"/><Relationship Id="rId89" Type="http://schemas.openxmlformats.org/officeDocument/2006/relationships/hyperlink" Target="https://doi.org/10.1038/nn907" TargetMode="External"/><Relationship Id="rId16" Type="http://schemas.openxmlformats.org/officeDocument/2006/relationships/footer" Target="footer2.xml"/><Relationship Id="rId11" Type="http://schemas.openxmlformats.org/officeDocument/2006/relationships/comments" Target="comments.xml"/><Relationship Id="rId32" Type="http://schemas.openxmlformats.org/officeDocument/2006/relationships/hyperlink" Target="https://doi.org/10.1121/1.1907229" TargetMode="External"/><Relationship Id="rId37" Type="http://schemas.openxmlformats.org/officeDocument/2006/relationships/hyperlink" Target="https://doi.org/10.3758/s13421-019-00924-6" TargetMode="External"/><Relationship Id="rId53" Type="http://schemas.openxmlformats.org/officeDocument/2006/relationships/hyperlink" Target="https://doi.org/10.57760/sciencedb.08117" TargetMode="External"/><Relationship Id="rId58" Type="http://schemas.openxmlformats.org/officeDocument/2006/relationships/hyperlink" Target="https://doi.org/10.1177/1948550617703174" TargetMode="External"/><Relationship Id="rId74" Type="http://schemas.openxmlformats.org/officeDocument/2006/relationships/hyperlink" Target="https://doi.org/10.1111/bjop.12479" TargetMode="External"/><Relationship Id="rId79" Type="http://schemas.openxmlformats.org/officeDocument/2006/relationships/hyperlink" Target="https://doi.org/10.1037//0022-3514.35.9.677" TargetMode="External"/><Relationship Id="rId5" Type="http://schemas.openxmlformats.org/officeDocument/2006/relationships/webSettings" Target="webSettings.xml"/><Relationship Id="rId90" Type="http://schemas.openxmlformats.org/officeDocument/2006/relationships/hyperlink" Target="https://doi.org/10.3758/BF03194023" TargetMode="External"/><Relationship Id="rId95" Type="http://schemas.openxmlformats.org/officeDocument/2006/relationships/fontTable" Target="fontTable.xml"/><Relationship Id="rId22" Type="http://schemas.openxmlformats.org/officeDocument/2006/relationships/hyperlink" Target="https://github.com/Chuan-Peng-Lab/ReliabilitySPE" TargetMode="External"/><Relationship Id="rId27" Type="http://schemas.openxmlformats.org/officeDocument/2006/relationships/image" Target="media/image8.png"/><Relationship Id="rId43" Type="http://schemas.openxmlformats.org/officeDocument/2006/relationships/hyperlink" Target="https://doi.org/10.1016/j.actpsy.2017.11.011" TargetMode="External"/><Relationship Id="rId48" Type="http://schemas.openxmlformats.org/officeDocument/2006/relationships/hyperlink" Target="https://doi.org/10.1111/bjdp.12219" TargetMode="External"/><Relationship Id="rId64" Type="http://schemas.openxmlformats.org/officeDocument/2006/relationships/hyperlink" Target="https://doi.org/10.2307/2531695" TargetMode="External"/><Relationship Id="rId69" Type="http://schemas.openxmlformats.org/officeDocument/2006/relationships/hyperlink" Target="https://doi.org/10.3389/fnins.2020.00683" TargetMode="External"/><Relationship Id="rId80" Type="http://schemas.openxmlformats.org/officeDocument/2006/relationships/hyperlink" Target="https://doi.org/10.1080/20445911.2019.1686393" TargetMode="External"/><Relationship Id="rId85" Type="http://schemas.openxmlformats.org/officeDocument/2006/relationships/hyperlink" Target="https://doi.org/10.1016/j.neuropsychologia.2013.07.025"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psycnet.apa.org/record/1982-00095-001" TargetMode="External"/><Relationship Id="rId38" Type="http://schemas.openxmlformats.org/officeDocument/2006/relationships/hyperlink" Target="https://doi.org/10.1002/acp.2350090102" TargetMode="External"/><Relationship Id="rId46" Type="http://schemas.openxmlformats.org/officeDocument/2006/relationships/hyperlink" Target="https://doi.org/10.1016/j.psyneuen.2020.104804" TargetMode="External"/><Relationship Id="rId59" Type="http://schemas.openxmlformats.org/officeDocument/2006/relationships/hyperlink" Target="https://doi.org/10.31234/osf.io/ta59r" TargetMode="External"/><Relationship Id="rId67" Type="http://schemas.openxmlformats.org/officeDocument/2006/relationships/hyperlink" Target="https://doi.org/10.1111/cdev.13352" TargetMode="External"/><Relationship Id="rId20" Type="http://schemas.openxmlformats.org/officeDocument/2006/relationships/hyperlink" Target="https://osf.io/zv628" TargetMode="External"/><Relationship Id="rId41" Type="http://schemas.openxmlformats.org/officeDocument/2006/relationships/hyperlink" Target="https://doi.org/10.1016/j.concog.2007.04.003" TargetMode="External"/><Relationship Id="rId54" Type="http://schemas.openxmlformats.org/officeDocument/2006/relationships/hyperlink" Target="https://doi.org/10.1068/p7526" TargetMode="External"/><Relationship Id="rId62" Type="http://schemas.openxmlformats.org/officeDocument/2006/relationships/hyperlink" Target="https://doi.org/10.1002/hbm.25129" TargetMode="External"/><Relationship Id="rId70" Type="http://schemas.openxmlformats.org/officeDocument/2006/relationships/hyperlink" Target="https://doi.org/10.1080/17470215908416289" TargetMode="External"/><Relationship Id="rId75" Type="http://schemas.openxmlformats.org/officeDocument/2006/relationships/hyperlink" Target="https://doi.org/10.3758/s13423-021-01948-3" TargetMode="External"/><Relationship Id="rId83" Type="http://schemas.openxmlformats.org/officeDocument/2006/relationships/hyperlink" Target="https://doi.org/10.1037/xhp0000742" TargetMode="External"/><Relationship Id="rId88" Type="http://schemas.openxmlformats.org/officeDocument/2006/relationships/hyperlink" Target="https://doi.org/10.1037/0033-2909.121.3.371" TargetMode="External"/><Relationship Id="rId91" Type="http://schemas.openxmlformats.org/officeDocument/2006/relationships/hyperlink" Target="https://doi.org/10.1371/journal.pone.0190679"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github.com/Chuan-Peng-Lab/ReliabilitySPE" TargetMode="External"/><Relationship Id="rId28" Type="http://schemas.openxmlformats.org/officeDocument/2006/relationships/image" Target="media/image9.png"/><Relationship Id="rId36" Type="http://schemas.openxmlformats.org/officeDocument/2006/relationships/hyperlink" Target="https://doi.org/10.1016/j.actpsy.2020.103167" TargetMode="External"/><Relationship Id="rId49" Type="http://schemas.openxmlformats.org/officeDocument/2006/relationships/hyperlink" Target="https://doi.org/10.1016/j.concog.2019.102848" TargetMode="External"/><Relationship Id="rId57" Type="http://schemas.openxmlformats.org/officeDocument/2006/relationships/hyperlink" Target="https://doi.org/10.3389/fpsyg.2019.01469" TargetMode="External"/><Relationship Id="rId10" Type="http://schemas.openxmlformats.org/officeDocument/2006/relationships/image" Target="media/image1.png"/><Relationship Id="rId31" Type="http://schemas.openxmlformats.org/officeDocument/2006/relationships/hyperlink" Target="https://doi.org/10.1186/s41235-019-0186-z" TargetMode="External"/><Relationship Id="rId44" Type="http://schemas.openxmlformats.org/officeDocument/2006/relationships/hyperlink" Target="https://doi.org/10.1038/s41598-020-76001-9" TargetMode="External"/><Relationship Id="rId52" Type="http://schemas.openxmlformats.org/officeDocument/2006/relationships/hyperlink" Target="https://doi.org/10.1525/collabra.301" TargetMode="External"/><Relationship Id="rId60" Type="http://schemas.openxmlformats.org/officeDocument/2006/relationships/hyperlink" Target="https://doi.org/10.1016/S1364-6613" TargetMode="External"/><Relationship Id="rId65" Type="http://schemas.openxmlformats.org/officeDocument/2006/relationships/hyperlink" Target="https://doi.org/10.1177/0956797620904990" TargetMode="External"/><Relationship Id="rId73" Type="http://schemas.openxmlformats.org/officeDocument/2006/relationships/hyperlink" Target="https://doi.org/10.1177/2515245919879695" TargetMode="External"/><Relationship Id="rId78" Type="http://schemas.openxmlformats.org/officeDocument/2006/relationships/hyperlink" Target="https://CRAN.R-project.org/package=psych" TargetMode="External"/><Relationship Id="rId81" Type="http://schemas.openxmlformats.org/officeDocument/2006/relationships/hyperlink" Target="https://doi.org/10.1037//0096-1523.23.2.504" TargetMode="External"/><Relationship Id="rId86" Type="http://schemas.openxmlformats.org/officeDocument/2006/relationships/hyperlink" Target="https://doi.org/10.1016/j.cortex.2017.08.006" TargetMode="External"/><Relationship Id="rId94" Type="http://schemas.openxmlformats.org/officeDocument/2006/relationships/hyperlink" Target="https://doi.org/10.1016/j.bpsc.2023.02.004" TargetMode="External"/><Relationship Id="rId4" Type="http://schemas.openxmlformats.org/officeDocument/2006/relationships/settings" Target="settings.xml"/><Relationship Id="rId9" Type="http://schemas.openxmlformats.org/officeDocument/2006/relationships/hyperlink" Target="mailto:hcp4715@hotmail.com" TargetMode="External"/><Relationship Id="rId13" Type="http://schemas.microsoft.com/office/2016/09/relationships/commentsIds" Target="commentsIds.xml"/><Relationship Id="rId18" Type="http://schemas.openxmlformats.org/officeDocument/2006/relationships/image" Target="media/image3.png"/><Relationship Id="rId39" Type="http://schemas.openxmlformats.org/officeDocument/2006/relationships/hyperlink" Target="https://doi.org/10.1037/0096-3445.104.3.268" TargetMode="External"/><Relationship Id="rId34" Type="http://schemas.openxmlformats.org/officeDocument/2006/relationships/hyperlink" Target="https://doi.org/10.1080/02699931.2020.1839383" TargetMode="External"/><Relationship Id="rId50" Type="http://schemas.openxmlformats.org/officeDocument/2006/relationships/hyperlink" Target="https://doi.org/10.3758/s13421-017-0722-3" TargetMode="External"/><Relationship Id="rId55" Type="http://schemas.openxmlformats.org/officeDocument/2006/relationships/hyperlink" Target="https://doi.org/10.1080/20445911.2014.996156" TargetMode="External"/><Relationship Id="rId76" Type="http://schemas.openxmlformats.org/officeDocument/2006/relationships/hyperlink" Target="https://doi.org/10.1177/1747021819892158"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31234/osf.io/9dzm4" TargetMode="External"/><Relationship Id="rId92" Type="http://schemas.openxmlformats.org/officeDocument/2006/relationships/hyperlink" Target="https://doi.org/10.1007/s12144-021-02114-7"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doi.org/10.1080/17470218.2016.1276609" TargetMode="External"/><Relationship Id="rId45" Type="http://schemas.openxmlformats.org/officeDocument/2006/relationships/hyperlink" Target="https://doi.org/10.1016/j.neuroimage.2018.08.018" TargetMode="External"/><Relationship Id="rId66" Type="http://schemas.openxmlformats.org/officeDocument/2006/relationships/hyperlink" Target="https://doi.org/10.1016/j.jad.2022.04.122" TargetMode="External"/><Relationship Id="rId87" Type="http://schemas.openxmlformats.org/officeDocument/2006/relationships/hyperlink" Target="https://doi.org/10.1007/s00426-021-01562-x" TargetMode="External"/><Relationship Id="rId61" Type="http://schemas.openxmlformats.org/officeDocument/2006/relationships/hyperlink" Target="https://doi.org/10.1016/S0926-6410(00)00036-7" TargetMode="External"/><Relationship Id="rId82" Type="http://schemas.openxmlformats.org/officeDocument/2006/relationships/hyperlink" Target="https://doi.org/10.1016/j.jrp.2008.08.001" TargetMode="External"/><Relationship Id="rId19" Type="http://schemas.openxmlformats.org/officeDocument/2006/relationships/image" Target="media/image4.png"/><Relationship Id="rId14" Type="http://schemas.microsoft.com/office/2018/08/relationships/commentsExtensible" Target="commentsExtensible.xml"/><Relationship Id="rId30" Type="http://schemas.openxmlformats.org/officeDocument/2006/relationships/hyperlink" Target="https://doi.org/10.1016/j.actpsy.2021.103297" TargetMode="External"/><Relationship Id="rId35" Type="http://schemas.openxmlformats.org/officeDocument/2006/relationships/hyperlink" Target="https://doi.org/10.1037/xhp0000691" TargetMode="External"/><Relationship Id="rId56" Type="http://schemas.openxmlformats.org/officeDocument/2006/relationships/hyperlink" Target="https://doi.org/10.1037/xlm0000179" TargetMode="External"/><Relationship Id="rId77" Type="http://schemas.openxmlformats.org/officeDocument/2006/relationships/hyperlink" Target="https://www.R-project.org/" TargetMode="External"/><Relationship Id="rId8" Type="http://schemas.openxmlformats.org/officeDocument/2006/relationships/hyperlink" Target="mailto:hu.chuan-peng@nnu.edu.cn" TargetMode="External"/><Relationship Id="rId51" Type="http://schemas.openxmlformats.org/officeDocument/2006/relationships/hyperlink" Target="https://doi.org/10.1016/j.actpsy.2021.103350" TargetMode="External"/><Relationship Id="rId72" Type="http://schemas.openxmlformats.org/officeDocument/2006/relationships/hyperlink" Target="https://doi.org/10.1002/aur.2200" TargetMode="External"/><Relationship Id="rId93" Type="http://schemas.openxmlformats.org/officeDocument/2006/relationships/hyperlink" Target="https://doi.org/10.3389/fpsyg.2019.02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30</Pages>
  <Words>23503</Words>
  <Characters>133972</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6</cp:revision>
  <dcterms:created xsi:type="dcterms:W3CDTF">2023-07-16T04:19:00Z</dcterms:created>
  <dcterms:modified xsi:type="dcterms:W3CDTF">2023-07-17T11:53:00Z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